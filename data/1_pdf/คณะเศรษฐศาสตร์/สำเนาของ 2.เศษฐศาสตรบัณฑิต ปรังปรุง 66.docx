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57A8D" w:rsidR="00542D82" w:rsidP="00567CE2" w:rsidRDefault="008E7EBD" w14:paraId="29CE365C" w14:textId="152A7963">
      <w:pPr>
        <w:tabs>
          <w:tab w:val="left" w:pos="7230"/>
        </w:tabs>
        <w:jc w:val="center"/>
        <w:rPr>
          <w:rFonts w:ascii="TH Sarabun New" w:hAnsi="TH Sarabun New" w:cs="TH Sarabun New"/>
          <w:b/>
          <w:bCs/>
          <w:sz w:val="72"/>
          <w:szCs w:val="72"/>
          <w:cs/>
          <w:lang w:eastAsia="ja-JP"/>
        </w:rPr>
      </w:pPr>
      <w:r w:rsidRPr="00357A8D">
        <w:rPr>
          <w:noProof/>
        </w:rPr>
        <w:drawing>
          <wp:inline distT="0" distB="0" distL="0" distR="0" wp14:anchorId="56F2BABD" wp14:editId="4C0FCCA3">
            <wp:extent cx="969645" cy="962660"/>
            <wp:effectExtent l="0" t="0" r="0" b="0"/>
            <wp:docPr id="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9645" cy="962660"/>
                    </a:xfrm>
                    <a:prstGeom prst="rect">
                      <a:avLst/>
                    </a:prstGeom>
                    <a:noFill/>
                    <a:ln>
                      <a:noFill/>
                    </a:ln>
                  </pic:spPr>
                </pic:pic>
              </a:graphicData>
            </a:graphic>
          </wp:inline>
        </w:drawing>
      </w:r>
    </w:p>
    <w:p w:rsidRPr="00567CE2" w:rsidR="00542D82" w:rsidP="00567CE2" w:rsidRDefault="00542D82" w14:paraId="67083EDC" w14:textId="5309FFEB">
      <w:pPr>
        <w:jc w:val="center"/>
        <w:rPr>
          <w:ins w:author="Jenjira O-cha" w:date="2023-02-07T20:26:00Z" w:id="0"/>
          <w:rFonts w:ascii="TH Sarabun New" w:hAnsi="TH Sarabun New" w:eastAsia="Angsana New" w:cs="TH Sarabun New"/>
          <w:b/>
          <w:bCs/>
          <w:sz w:val="72"/>
          <w:szCs w:val="72"/>
        </w:rPr>
      </w:pPr>
      <w:r w:rsidRPr="00357A8D">
        <w:rPr>
          <w:rFonts w:ascii="TH Sarabun New" w:hAnsi="TH Sarabun New" w:eastAsia="Angsana New" w:cs="TH Sarabun New"/>
          <w:b/>
          <w:bCs/>
          <w:sz w:val="72"/>
          <w:szCs w:val="72"/>
          <w:cs/>
        </w:rPr>
        <w:t>หลักสูตรเศรษฐศาสตรบัณฑิต</w:t>
      </w:r>
    </w:p>
    <w:p w:rsidRPr="00357A8D" w:rsidR="00FC6BBB" w:rsidRDefault="00FC6BBB" w14:paraId="41ABCBD0" w14:textId="3299F22D">
      <w:pPr>
        <w:jc w:val="center"/>
        <w:rPr>
          <w:ins w:author="Jenjira O-cha" w:date="2023-02-07T20:26:00Z" w:id="1"/>
          <w:rFonts w:ascii="TH Sarabun New" w:hAnsi="TH Sarabun New" w:eastAsia="Angsana New" w:cs="TH Sarabun New"/>
          <w:b/>
          <w:bCs/>
          <w:sz w:val="72"/>
          <w:szCs w:val="72"/>
        </w:rPr>
      </w:pPr>
    </w:p>
    <w:p w:rsidRPr="00357A8D" w:rsidR="00FC6BBB" w:rsidRDefault="00FC6BBB" w14:paraId="56EC669D" w14:textId="58FB17A4">
      <w:pPr>
        <w:jc w:val="center"/>
        <w:rPr>
          <w:ins w:author="Jenjira O-cha" w:date="2023-02-07T20:26:00Z" w:id="2"/>
          <w:rFonts w:ascii="TH Sarabun New" w:hAnsi="TH Sarabun New" w:eastAsia="Angsana New" w:cs="TH Sarabun New"/>
          <w:b/>
          <w:bCs/>
          <w:sz w:val="72"/>
          <w:szCs w:val="72"/>
        </w:rPr>
      </w:pPr>
    </w:p>
    <w:p w:rsidRPr="00357A8D" w:rsidR="00FC6BBB" w:rsidRDefault="00FC6BBB" w14:paraId="33C6CF03" w14:textId="6FFAA2AB">
      <w:pPr>
        <w:jc w:val="center"/>
        <w:rPr>
          <w:ins w:author="Jenjira O-cha" w:date="2023-02-07T20:26:00Z" w:id="3"/>
          <w:rFonts w:ascii="TH Sarabun New" w:hAnsi="TH Sarabun New" w:eastAsia="Angsana New" w:cs="TH Sarabun New"/>
          <w:b/>
          <w:bCs/>
          <w:sz w:val="72"/>
          <w:szCs w:val="72"/>
        </w:rPr>
      </w:pPr>
    </w:p>
    <w:p w:rsidRPr="00357A8D" w:rsidR="00FC6BBB" w:rsidRDefault="00FC6BBB" w14:paraId="7D3F5CE0" w14:textId="77777777">
      <w:pPr>
        <w:jc w:val="center"/>
        <w:rPr>
          <w:rFonts w:ascii="TH Sarabun New" w:hAnsi="TH Sarabun New" w:eastAsia="Angsana New" w:cs="TH Sarabun New"/>
          <w:b/>
          <w:bCs/>
          <w:sz w:val="72"/>
          <w:szCs w:val="72"/>
          <w:cs/>
        </w:rPr>
      </w:pPr>
    </w:p>
    <w:p w:rsidRPr="00357A8D" w:rsidR="00542D82" w:rsidRDefault="00542D82" w14:paraId="42607D26" w14:textId="77777777">
      <w:pPr>
        <w:jc w:val="center"/>
        <w:rPr>
          <w:rFonts w:ascii="TH Sarabun New" w:hAnsi="TH Sarabun New" w:eastAsia="Angsana New" w:cs="TH Sarabun New"/>
          <w:b/>
          <w:bCs/>
          <w:sz w:val="72"/>
          <w:szCs w:val="72"/>
          <w:cs/>
        </w:rPr>
      </w:pPr>
      <w:r w:rsidRPr="00357A8D">
        <w:rPr>
          <w:rFonts w:ascii="TH Sarabun New" w:hAnsi="TH Sarabun New" w:eastAsia="Angsana New" w:cs="TH Sarabun New"/>
          <w:b/>
          <w:bCs/>
          <w:sz w:val="72"/>
          <w:szCs w:val="72"/>
          <w:cs/>
        </w:rPr>
        <w:t>(หลักสูตรปรับปรุง พ.ศ. 256</w:t>
      </w:r>
      <w:r w:rsidRPr="00357A8D">
        <w:rPr>
          <w:rFonts w:ascii="TH Sarabun New" w:hAnsi="TH Sarabun New" w:eastAsia="Angsana New" w:cs="TH Sarabun New"/>
          <w:b/>
          <w:bCs/>
          <w:sz w:val="72"/>
          <w:szCs w:val="72"/>
        </w:rPr>
        <w:t>6</w:t>
      </w:r>
      <w:r w:rsidRPr="00357A8D">
        <w:rPr>
          <w:rFonts w:ascii="TH Sarabun New" w:hAnsi="TH Sarabun New" w:eastAsia="Angsana New" w:cs="TH Sarabun New"/>
          <w:b/>
          <w:bCs/>
          <w:sz w:val="72"/>
          <w:szCs w:val="72"/>
          <w:cs/>
        </w:rPr>
        <w:t>)</w:t>
      </w:r>
    </w:p>
    <w:p w:rsidRPr="00357A8D" w:rsidR="00A90C3F" w:rsidDel="00FC6BBB" w:rsidRDefault="00A90C3F" w14:paraId="0AAE04FB" w14:textId="48A8A68A">
      <w:pPr>
        <w:jc w:val="center"/>
        <w:rPr>
          <w:del w:author="Jenjira O-cha" w:date="2023-02-07T20:26:00Z" w:id="4"/>
          <w:rFonts w:ascii="TH Sarabun New" w:hAnsi="TH Sarabun New" w:cs="TH Sarabun New"/>
          <w:b/>
          <w:bCs/>
          <w:sz w:val="72"/>
          <w:szCs w:val="72"/>
          <w:cs/>
          <w:lang w:eastAsia="ja-JP"/>
        </w:rPr>
      </w:pPr>
    </w:p>
    <w:p w:rsidRPr="00357A8D" w:rsidR="00A90C3F" w:rsidRDefault="00A90C3F" w14:paraId="5101D36B" w14:textId="385487F9">
      <w:pPr>
        <w:jc w:val="center"/>
        <w:rPr>
          <w:ins w:author="Jenjira O-cha" w:date="2023-02-07T20:26:00Z" w:id="5"/>
          <w:rFonts w:ascii="TH Sarabun New" w:hAnsi="TH Sarabun New" w:eastAsia="Angsana New" w:cs="TH Sarabun New"/>
          <w:b/>
          <w:bCs/>
          <w:sz w:val="72"/>
          <w:szCs w:val="72"/>
        </w:rPr>
      </w:pPr>
    </w:p>
    <w:p w:rsidRPr="00357A8D" w:rsidR="00FC6BBB" w:rsidRDefault="00FC6BBB" w14:paraId="1DF11DEC" w14:textId="20B39690">
      <w:pPr>
        <w:jc w:val="center"/>
        <w:rPr>
          <w:ins w:author="Jenjira O-cha" w:date="2023-02-07T20:26:00Z" w:id="6"/>
          <w:rFonts w:ascii="TH Sarabun New" w:hAnsi="TH Sarabun New" w:eastAsia="Angsana New" w:cs="TH Sarabun New"/>
          <w:b/>
          <w:bCs/>
          <w:sz w:val="72"/>
          <w:szCs w:val="72"/>
        </w:rPr>
      </w:pPr>
    </w:p>
    <w:p w:rsidRPr="00357A8D" w:rsidR="00FC6BBB" w:rsidRDefault="00FC6BBB" w14:paraId="24A3C471" w14:textId="2E28D872">
      <w:pPr>
        <w:jc w:val="center"/>
        <w:rPr>
          <w:ins w:author="Jenjira O-cha" w:date="2023-02-07T20:26:00Z" w:id="7"/>
          <w:rFonts w:ascii="TH Sarabun New" w:hAnsi="TH Sarabun New" w:eastAsia="Angsana New" w:cs="TH Sarabun New"/>
          <w:b/>
          <w:bCs/>
          <w:sz w:val="72"/>
          <w:szCs w:val="72"/>
        </w:rPr>
      </w:pPr>
    </w:p>
    <w:p w:rsidRPr="00357A8D" w:rsidR="00FC6BBB" w:rsidRDefault="00FC6BBB" w14:paraId="6A2932BE" w14:textId="057805E7">
      <w:pPr>
        <w:jc w:val="center"/>
        <w:rPr>
          <w:ins w:author="Jenjira O-cha" w:date="2023-02-07T20:26:00Z" w:id="8"/>
          <w:rFonts w:ascii="TH Sarabun New" w:hAnsi="TH Sarabun New" w:eastAsia="Angsana New" w:cs="TH Sarabun New"/>
          <w:b/>
          <w:bCs/>
          <w:sz w:val="72"/>
          <w:szCs w:val="72"/>
        </w:rPr>
      </w:pPr>
    </w:p>
    <w:p w:rsidRPr="00357A8D" w:rsidR="00FC6BBB" w:rsidRDefault="00FC6BBB" w14:paraId="688711E8" w14:textId="77777777">
      <w:pPr>
        <w:jc w:val="center"/>
        <w:rPr>
          <w:rFonts w:ascii="TH Sarabun New" w:hAnsi="TH Sarabun New" w:eastAsia="Angsana New" w:cs="TH Sarabun New"/>
          <w:b/>
          <w:bCs/>
          <w:sz w:val="72"/>
          <w:szCs w:val="72"/>
          <w:cs/>
        </w:rPr>
      </w:pPr>
    </w:p>
    <w:p w:rsidRPr="00357A8D" w:rsidR="00A90C3F" w:rsidDel="00FC6BBB" w:rsidRDefault="00A90C3F" w14:paraId="4E189F97" w14:textId="46DA755E">
      <w:pPr>
        <w:jc w:val="center"/>
        <w:rPr>
          <w:del w:author="Jenjira O-cha" w:date="2023-02-07T20:26:00Z" w:id="9"/>
          <w:rFonts w:ascii="TH Sarabun New" w:hAnsi="TH Sarabun New" w:eastAsia="Angsana New" w:cs="TH Sarabun New"/>
          <w:b/>
          <w:bCs/>
          <w:sz w:val="72"/>
          <w:szCs w:val="72"/>
          <w:cs/>
        </w:rPr>
      </w:pPr>
    </w:p>
    <w:p w:rsidRPr="00357A8D" w:rsidR="00A90C3F" w:rsidDel="00FC6BBB" w:rsidRDefault="00A90C3F" w14:paraId="21AF3707" w14:textId="3C0115F1">
      <w:pPr>
        <w:jc w:val="center"/>
        <w:rPr>
          <w:del w:author="Jenjira O-cha" w:date="2023-02-07T20:26:00Z" w:id="10"/>
          <w:rFonts w:ascii="TH Sarabun New" w:hAnsi="TH Sarabun New" w:eastAsia="Angsana New" w:cs="TH Sarabun New"/>
          <w:b/>
          <w:bCs/>
          <w:sz w:val="48"/>
          <w:szCs w:val="48"/>
          <w:cs/>
        </w:rPr>
      </w:pPr>
    </w:p>
    <w:p w:rsidRPr="00357A8D" w:rsidR="00A90C3F" w:rsidDel="00FC6BBB" w:rsidRDefault="00A90C3F" w14:paraId="59DED2D8" w14:textId="4EFD5BEE">
      <w:pPr>
        <w:jc w:val="center"/>
        <w:rPr>
          <w:del w:author="Jenjira O-cha" w:date="2023-02-07T20:26:00Z" w:id="11"/>
          <w:rFonts w:ascii="TH Sarabun New" w:hAnsi="TH Sarabun New" w:eastAsia="Angsana New" w:cs="TH Sarabun New"/>
          <w:b/>
          <w:bCs/>
          <w:sz w:val="96"/>
          <w:szCs w:val="96"/>
          <w:cs/>
        </w:rPr>
      </w:pPr>
    </w:p>
    <w:p w:rsidRPr="00357A8D" w:rsidR="00A90C3F" w:rsidDel="00FC6BBB" w:rsidRDefault="00A90C3F" w14:paraId="544B975D" w14:textId="045F99E7">
      <w:pPr>
        <w:jc w:val="center"/>
        <w:rPr>
          <w:del w:author="Jenjira O-cha" w:date="2023-02-07T20:26:00Z" w:id="12"/>
          <w:rFonts w:ascii="TH Sarabun New" w:hAnsi="TH Sarabun New" w:eastAsia="Angsana New" w:cs="TH Sarabun New"/>
          <w:b/>
          <w:bCs/>
          <w:sz w:val="72"/>
          <w:szCs w:val="72"/>
        </w:rPr>
      </w:pPr>
    </w:p>
    <w:p w:rsidRPr="00357A8D" w:rsidR="00542D82" w:rsidDel="00FC6BBB" w:rsidRDefault="00542D82" w14:paraId="72FA9E07" w14:textId="311CE382">
      <w:pPr>
        <w:jc w:val="center"/>
        <w:rPr>
          <w:del w:author="Jenjira O-cha" w:date="2023-02-07T20:26:00Z" w:id="13"/>
          <w:rFonts w:ascii="TH Sarabun New" w:hAnsi="TH Sarabun New" w:eastAsia="Angsana New" w:cs="TH Sarabun New"/>
          <w:b/>
          <w:bCs/>
          <w:sz w:val="72"/>
          <w:szCs w:val="72"/>
          <w:cs/>
        </w:rPr>
      </w:pPr>
    </w:p>
    <w:p w:rsidRPr="00357A8D" w:rsidR="00A90C3F" w:rsidRDefault="00A90C3F" w14:paraId="138D6B2E" w14:textId="77777777">
      <w:pPr>
        <w:jc w:val="center"/>
        <w:rPr>
          <w:rFonts w:ascii="TH Sarabun New" w:hAnsi="TH Sarabun New" w:eastAsia="Angsana New" w:cs="TH Sarabun New"/>
          <w:b/>
          <w:bCs/>
          <w:sz w:val="72"/>
          <w:szCs w:val="72"/>
          <w:cs/>
        </w:rPr>
      </w:pPr>
      <w:r w:rsidRPr="00357A8D">
        <w:rPr>
          <w:rFonts w:ascii="TH Sarabun New" w:hAnsi="TH Sarabun New" w:eastAsia="Angsana New" w:cs="TH Sarabun New"/>
          <w:b/>
          <w:bCs/>
          <w:sz w:val="72"/>
          <w:szCs w:val="72"/>
          <w:cs/>
        </w:rPr>
        <w:t>คณะ</w:t>
      </w:r>
      <w:r w:rsidRPr="00357A8D" w:rsidR="00542D82">
        <w:rPr>
          <w:rFonts w:ascii="TH Sarabun New" w:hAnsi="TH Sarabun New" w:eastAsia="Angsana New" w:cs="TH Sarabun New"/>
          <w:b/>
          <w:bCs/>
          <w:sz w:val="72"/>
          <w:szCs w:val="72"/>
          <w:cs/>
        </w:rPr>
        <w:t xml:space="preserve">เศรษฐศาสตร์ </w:t>
      </w:r>
    </w:p>
    <w:p w:rsidRPr="00357A8D" w:rsidR="00A90C3F" w:rsidRDefault="00A90C3F" w14:paraId="33558845" w14:textId="77777777">
      <w:pPr>
        <w:jc w:val="center"/>
        <w:rPr>
          <w:rFonts w:ascii="TH Sarabun New" w:hAnsi="TH Sarabun New" w:eastAsia="Angsana New" w:cs="TH Sarabun New"/>
          <w:b/>
          <w:bCs/>
          <w:sz w:val="72"/>
          <w:szCs w:val="72"/>
          <w:cs/>
        </w:rPr>
      </w:pPr>
      <w:r w:rsidRPr="00357A8D">
        <w:rPr>
          <w:rFonts w:ascii="TH Sarabun New" w:hAnsi="TH Sarabun New" w:eastAsia="Angsana New" w:cs="TH Sarabun New"/>
          <w:b/>
          <w:bCs/>
          <w:sz w:val="72"/>
          <w:szCs w:val="72"/>
          <w:cs/>
        </w:rPr>
        <w:t>มหาวิทยาลัยธรรมศาสตร์</w:t>
      </w:r>
    </w:p>
    <w:p w:rsidRPr="00357A8D" w:rsidR="00F025F1" w:rsidRDefault="00A90C3F" w14:paraId="7359A09F" w14:textId="77777777">
      <w:pPr>
        <w:jc w:val="center"/>
        <w:rPr>
          <w:rFonts w:ascii="TH Sarabun New" w:hAnsi="TH Sarabun New" w:cs="TH Sarabun New"/>
          <w:b/>
          <w:bCs/>
          <w:sz w:val="32"/>
          <w:szCs w:val="32"/>
        </w:rPr>
      </w:pPr>
      <w:r w:rsidRPr="00357A8D">
        <w:rPr>
          <w:rFonts w:ascii="TH Sarabun New" w:hAnsi="TH Sarabun New" w:cs="TH Sarabun New"/>
          <w:b/>
          <w:bCs/>
          <w:sz w:val="40"/>
          <w:szCs w:val="40"/>
          <w:cs/>
          <w:lang w:eastAsia="ja-JP"/>
        </w:rPr>
        <w:br w:type="page"/>
      </w:r>
      <w:r w:rsidRPr="00357A8D" w:rsidR="00A3657C">
        <w:rPr>
          <w:rFonts w:ascii="TH Sarabun New" w:hAnsi="TH Sarabun New" w:cs="TH Sarabun New"/>
          <w:b/>
          <w:bCs/>
          <w:sz w:val="32"/>
          <w:szCs w:val="32"/>
          <w:cs/>
        </w:rPr>
        <w:t>รายละเอียดของหลักสูตร</w:t>
      </w:r>
    </w:p>
    <w:p w:rsidRPr="00357A8D" w:rsidR="00A3657C" w:rsidRDefault="00A3657C" w14:paraId="5073E0A2" w14:textId="77777777">
      <w:pPr>
        <w:rPr>
          <w:rFonts w:ascii="TH Sarabun New" w:hAnsi="TH Sarabun New" w:cs="TH Sarabun New"/>
          <w:sz w:val="32"/>
          <w:szCs w:val="32"/>
        </w:rPr>
      </w:pPr>
    </w:p>
    <w:p w:rsidRPr="00357A8D" w:rsidR="00A3657C" w:rsidRDefault="00A3657C" w14:paraId="087D7DD9" w14:textId="77777777">
      <w:pPr>
        <w:tabs>
          <w:tab w:val="left" w:pos="2160"/>
        </w:tabs>
        <w:rPr>
          <w:rFonts w:ascii="TH Sarabun New" w:hAnsi="TH Sarabun New" w:cs="TH Sarabun New"/>
          <w:sz w:val="32"/>
          <w:szCs w:val="32"/>
        </w:rPr>
      </w:pPr>
      <w:r w:rsidRPr="00357A8D">
        <w:rPr>
          <w:rFonts w:ascii="TH Sarabun New" w:hAnsi="TH Sarabun New" w:cs="TH Sarabun New"/>
          <w:sz w:val="32"/>
          <w:szCs w:val="32"/>
          <w:cs/>
        </w:rPr>
        <w:t>ชื่อสถาบันอ</w:t>
      </w:r>
      <w:r w:rsidRPr="00357A8D" w:rsidR="00DF241D">
        <w:rPr>
          <w:rFonts w:ascii="TH Sarabun New" w:hAnsi="TH Sarabun New" w:cs="TH Sarabun New"/>
          <w:sz w:val="32"/>
          <w:szCs w:val="32"/>
          <w:cs/>
        </w:rPr>
        <w:t>ุดมศึกษา</w:t>
      </w:r>
      <w:r w:rsidRPr="00357A8D" w:rsidR="00DF241D">
        <w:rPr>
          <w:rFonts w:ascii="TH Sarabun New" w:hAnsi="TH Sarabun New" w:cs="TH Sarabun New"/>
          <w:sz w:val="32"/>
          <w:szCs w:val="32"/>
          <w:cs/>
        </w:rPr>
        <w:tab/>
      </w:r>
      <w:r w:rsidRPr="00357A8D" w:rsidR="006E7453">
        <w:rPr>
          <w:rFonts w:ascii="TH Sarabun New" w:hAnsi="TH Sarabun New" w:cs="TH Sarabun New"/>
          <w:sz w:val="32"/>
          <w:szCs w:val="32"/>
          <w:cs/>
        </w:rPr>
        <w:t>มหาวิทยาลัยธรรมศาสตร์</w:t>
      </w:r>
    </w:p>
    <w:p w:rsidRPr="00357A8D" w:rsidR="00A3657C" w:rsidRDefault="00A3657C" w14:paraId="51519CE3" w14:textId="77777777">
      <w:pPr>
        <w:tabs>
          <w:tab w:val="left" w:pos="2160"/>
        </w:tabs>
        <w:rPr>
          <w:rFonts w:ascii="TH Sarabun New" w:hAnsi="TH Sarabun New" w:cs="TH Sarabun New"/>
          <w:sz w:val="32"/>
          <w:szCs w:val="32"/>
        </w:rPr>
      </w:pPr>
      <w:r w:rsidRPr="00357A8D">
        <w:rPr>
          <w:rFonts w:ascii="TH Sarabun New" w:hAnsi="TH Sarabun New" w:cs="TH Sarabun New"/>
          <w:sz w:val="32"/>
          <w:szCs w:val="32"/>
          <w:cs/>
        </w:rPr>
        <w:t>คณะ</w:t>
      </w:r>
      <w:r w:rsidRPr="00357A8D" w:rsidR="008E1E3A">
        <w:rPr>
          <w:rFonts w:ascii="TH Sarabun New" w:hAnsi="TH Sarabun New" w:cs="TH Sarabun New"/>
          <w:sz w:val="32"/>
          <w:szCs w:val="32"/>
          <w:cs/>
        </w:rPr>
        <w:t>/วิทยาลัย/สถาบัน</w:t>
      </w:r>
      <w:r w:rsidRPr="00357A8D">
        <w:rPr>
          <w:rFonts w:ascii="TH Sarabun New" w:hAnsi="TH Sarabun New" w:cs="TH Sarabun New"/>
          <w:sz w:val="32"/>
          <w:szCs w:val="32"/>
          <w:cs/>
        </w:rPr>
        <w:t xml:space="preserve">  </w:t>
      </w:r>
      <w:r w:rsidRPr="00357A8D" w:rsidR="001C2F46">
        <w:rPr>
          <w:rFonts w:ascii="TH Sarabun New" w:hAnsi="TH Sarabun New" w:cs="TH Sarabun New"/>
          <w:sz w:val="32"/>
          <w:szCs w:val="32"/>
          <w:cs/>
        </w:rPr>
        <w:t xml:space="preserve">  คณะเศรษฐศาสตร์</w:t>
      </w:r>
    </w:p>
    <w:p w:rsidRPr="00357A8D" w:rsidR="00A3657C" w:rsidRDefault="00A3657C" w14:paraId="42FC8D00" w14:textId="77777777">
      <w:pPr>
        <w:rPr>
          <w:rFonts w:ascii="TH Sarabun New" w:hAnsi="TH Sarabun New" w:cs="TH Sarabun New"/>
          <w:sz w:val="32"/>
          <w:szCs w:val="32"/>
        </w:rPr>
      </w:pPr>
    </w:p>
    <w:p w:rsidRPr="00357A8D" w:rsidR="00A3657C" w:rsidRDefault="00A3657C" w14:paraId="6DBA1F59"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หมวดที่ 1.  ข้อมูลทั่วไป</w:t>
      </w:r>
    </w:p>
    <w:p w:rsidRPr="00357A8D" w:rsidR="00A3657C" w:rsidRDefault="00A3657C" w14:paraId="18519E2F" w14:textId="77777777">
      <w:pPr>
        <w:tabs>
          <w:tab w:val="left" w:pos="360"/>
        </w:tabs>
        <w:rPr>
          <w:rFonts w:ascii="TH Sarabun New" w:hAnsi="TH Sarabun New" w:cs="TH Sarabun New"/>
          <w:b/>
          <w:bCs/>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324093">
        <w:rPr>
          <w:rFonts w:ascii="TH Sarabun New" w:hAnsi="TH Sarabun New" w:cs="TH Sarabun New"/>
          <w:b/>
          <w:bCs/>
          <w:sz w:val="32"/>
          <w:szCs w:val="32"/>
        </w:rPr>
        <w:t>1</w:t>
      </w:r>
      <w:r w:rsidRPr="00357A8D">
        <w:rPr>
          <w:rFonts w:ascii="TH Sarabun New" w:hAnsi="TH Sarabun New" w:cs="TH Sarabun New"/>
          <w:b/>
          <w:bCs/>
          <w:sz w:val="32"/>
          <w:szCs w:val="32"/>
          <w:cs/>
        </w:rPr>
        <w:tab/>
      </w:r>
      <w:r w:rsidRPr="00357A8D" w:rsidR="00085B87">
        <w:rPr>
          <w:rFonts w:ascii="TH Sarabun New" w:hAnsi="TH Sarabun New" w:cs="TH Sarabun New"/>
          <w:b/>
          <w:bCs/>
          <w:sz w:val="32"/>
          <w:szCs w:val="32"/>
          <w:cs/>
        </w:rPr>
        <w:t>รหัสและ</w:t>
      </w:r>
      <w:r w:rsidRPr="00357A8D">
        <w:rPr>
          <w:rFonts w:ascii="TH Sarabun New" w:hAnsi="TH Sarabun New" w:cs="TH Sarabun New"/>
          <w:b/>
          <w:bCs/>
          <w:sz w:val="32"/>
          <w:szCs w:val="32"/>
          <w:cs/>
        </w:rPr>
        <w:t>ชื่อหลักสูตร</w:t>
      </w:r>
    </w:p>
    <w:p w:rsidRPr="00357A8D" w:rsidR="001C2F46" w:rsidRDefault="00085B87" w14:paraId="0E2E2680" w14:textId="77777777">
      <w:pPr>
        <w:tabs>
          <w:tab w:val="left" w:pos="360"/>
        </w:tabs>
        <w:rPr>
          <w:rFonts w:ascii="TH Sarabun New" w:hAnsi="TH Sarabun New" w:cs="TH Sarabun New"/>
          <w:sz w:val="32"/>
          <w:szCs w:val="32"/>
        </w:rPr>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 xml:space="preserve">     </w:t>
      </w:r>
      <w:r w:rsidRPr="00357A8D">
        <w:rPr>
          <w:rFonts w:ascii="TH Sarabun New" w:hAnsi="TH Sarabun New" w:cs="TH Sarabun New"/>
          <w:sz w:val="32"/>
          <w:szCs w:val="32"/>
          <w:cs/>
        </w:rPr>
        <w:t>รหัสหลักสูตร</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1C2F46">
        <w:rPr>
          <w:rFonts w:ascii="TH Sarabun New" w:hAnsi="TH Sarabun New" w:cs="TH Sarabun New"/>
          <w:sz w:val="32"/>
          <w:szCs w:val="32"/>
        </w:rPr>
        <w:t>25400051100191</w:t>
      </w:r>
    </w:p>
    <w:p w:rsidRPr="00357A8D" w:rsidR="00085B87" w:rsidRDefault="00085B87" w14:paraId="1B87C389" w14:textId="77777777">
      <w:pPr>
        <w:tabs>
          <w:tab w:val="left" w:pos="360"/>
        </w:tabs>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ชื่อหลักสูตร</w:t>
      </w:r>
    </w:p>
    <w:p w:rsidRPr="00357A8D" w:rsidR="00053F4B" w:rsidP="725804B9" w:rsidRDefault="00A3657C" w14:paraId="426519BD" w14:textId="77777777">
      <w:pPr>
        <w:tabs>
          <w:tab w:val="left" w:pos="360"/>
          <w:tab w:val="left" w:pos="720"/>
          <w:tab w:val="left" w:pos="1080"/>
          <w:tab w:val="left" w:pos="2160"/>
          <w:tab w:val="left" w:pos="2340"/>
          <w:tab w:val="left" w:pos="2700"/>
        </w:tabs>
        <w:ind w:left="360" w:hanging="360"/>
        <w:rPr>
          <w:rFonts w:ascii="TH Sarabun New" w:hAnsi="TH Sarabun New" w:cs="TH Sarabun New"/>
          <w:sz w:val="32"/>
          <w:szCs w:val="32"/>
          <w:lang w:val="en-US" w:bidi="th-TH"/>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725804B9" w:rsidR="00A3657C">
        <w:rPr>
          <w:rFonts w:ascii="TH Sarabun New" w:hAnsi="TH Sarabun New" w:cs="TH Sarabun New"/>
          <w:sz w:val="32"/>
          <w:szCs w:val="32"/>
          <w:cs/>
          <w:lang w:val="en-US" w:bidi="th-TH"/>
        </w:rPr>
        <w:t>ภาษาไทย</w:t>
      </w:r>
      <w:r w:rsidRPr="00357A8D">
        <w:rPr>
          <w:rFonts w:ascii="TH Sarabun New" w:hAnsi="TH Sarabun New" w:cs="TH Sarabun New"/>
          <w:sz w:val="32"/>
          <w:szCs w:val="32"/>
        </w:rPr>
        <w:tab/>
      </w:r>
      <w:r w:rsidRPr="725804B9" w:rsidR="00A3657C">
        <w:rPr>
          <w:rFonts w:ascii="TH Sarabun New" w:hAnsi="TH Sarabun New" w:cs="TH Sarabun New"/>
          <w:sz w:val="32"/>
          <w:szCs w:val="32"/>
          <w:cs/>
          <w:lang w:val="en-US" w:bidi="th-TH"/>
        </w:rPr>
        <w:t>:</w:t>
      </w:r>
      <w:r w:rsidRPr="00357A8D" w:rsidR="00BF1A84">
        <w:rPr>
          <w:rFonts w:ascii="TH Sarabun New" w:hAnsi="TH Sarabun New" w:cs="TH Sarabun New"/>
          <w:sz w:val="32"/>
          <w:szCs w:val="32"/>
        </w:rPr>
        <w:tab/>
      </w:r>
      <w:r w:rsidRPr="725804B9" w:rsidR="00BF1A84">
        <w:rPr>
          <w:rFonts w:ascii="TH Sarabun New" w:hAnsi="TH Sarabun New" w:cs="TH Sarabun New"/>
          <w:sz w:val="32"/>
          <w:szCs w:val="32"/>
          <w:cs/>
          <w:lang w:val="en-US" w:bidi="th-TH"/>
        </w:rPr>
        <w:t>หลักสูตร</w:t>
      </w:r>
      <w:r w:rsidRPr="725804B9" w:rsidR="001C2F46">
        <w:rPr>
          <w:rFonts w:ascii="TH Sarabun New" w:hAnsi="TH Sarabun New" w:cs="TH Sarabun New"/>
          <w:sz w:val="32"/>
          <w:szCs w:val="32"/>
          <w:cs/>
          <w:lang w:val="en-US" w:bidi="th-TH"/>
        </w:rPr>
        <w:t>เศรษฐศาสตรบัณฑิต</w:t>
      </w:r>
      <w:r w:rsidRPr="00357A8D" w:rsidR="006E7453">
        <w:rPr>
          <w:rFonts w:ascii="TH Sarabun New" w:hAnsi="TH Sarabun New" w:cs="TH Sarabun New"/>
          <w:sz w:val="32"/>
          <w:szCs w:val="32"/>
        </w:rPr>
        <w:tab/>
      </w:r>
      <w:r w:rsidRPr="00357A8D" w:rsidR="006E7453">
        <w:rPr>
          <w:rFonts w:ascii="TH Sarabun New" w:hAnsi="TH Sarabun New" w:cs="TH Sarabun New"/>
          <w:sz w:val="32"/>
          <w:szCs w:val="32"/>
        </w:rPr>
        <w:tab/>
      </w:r>
      <w:r w:rsidRPr="725804B9" w:rsidR="00BF40DC">
        <w:rPr>
          <w:rFonts w:ascii="TH Sarabun New" w:hAnsi="TH Sarabun New" w:cs="TH Sarabun New"/>
          <w:sz w:val="32"/>
          <w:szCs w:val="32"/>
          <w:cs/>
          <w:lang w:val="en-US" w:bidi="th-TH"/>
        </w:rPr>
        <w:t xml:space="preserve"> </w:t>
      </w:r>
    </w:p>
    <w:p w:rsidRPr="00357A8D" w:rsidR="00A3657C" w:rsidRDefault="00A3657C" w14:paraId="3B993FA0" w14:textId="77777777">
      <w:pPr>
        <w:tabs>
          <w:tab w:val="left" w:pos="360"/>
          <w:tab w:val="left" w:pos="720"/>
          <w:tab w:val="left" w:pos="1080"/>
          <w:tab w:val="left" w:pos="2160"/>
          <w:tab w:val="left" w:pos="2340"/>
          <w:tab w:val="left" w:pos="2700"/>
        </w:tabs>
        <w:ind w:left="360" w:right="-334" w:hanging="360"/>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ภาษาอังกฤษ</w:t>
      </w:r>
      <w:r w:rsidRPr="00357A8D">
        <w:rPr>
          <w:rFonts w:ascii="TH Sarabun New" w:hAnsi="TH Sarabun New" w:cs="TH Sarabun New"/>
          <w:sz w:val="32"/>
          <w:szCs w:val="32"/>
        </w:rPr>
        <w:tab/>
      </w:r>
      <w:r w:rsidRPr="00357A8D">
        <w:rPr>
          <w:rFonts w:ascii="TH Sarabun New" w:hAnsi="TH Sarabun New" w:cs="TH Sarabun New"/>
          <w:sz w:val="32"/>
          <w:szCs w:val="32"/>
          <w:cs/>
        </w:rPr>
        <w:t>:</w:t>
      </w:r>
      <w:r w:rsidRPr="00357A8D">
        <w:rPr>
          <w:rFonts w:ascii="TH Sarabun New" w:hAnsi="TH Sarabun New" w:cs="TH Sarabun New"/>
          <w:sz w:val="32"/>
          <w:szCs w:val="32"/>
        </w:rPr>
        <w:tab/>
      </w:r>
      <w:r w:rsidRPr="00357A8D" w:rsidR="001C2F46">
        <w:rPr>
          <w:rFonts w:ascii="TH Sarabun New" w:hAnsi="TH Sarabun New" w:cs="TH Sarabun New"/>
          <w:sz w:val="32"/>
          <w:szCs w:val="32"/>
        </w:rPr>
        <w:t>Bachelor of Economics Program</w:t>
      </w:r>
    </w:p>
    <w:p w:rsidRPr="00357A8D" w:rsidR="00A3657C" w:rsidRDefault="00324093" w14:paraId="012AC069" w14:textId="77777777">
      <w:pPr>
        <w:tabs>
          <w:tab w:val="left" w:pos="360"/>
        </w:tabs>
        <w:spacing w:before="120"/>
        <w:rPr>
          <w:rFonts w:ascii="TH Sarabun New" w:hAnsi="TH Sarabun New" w:cs="TH Sarabun New"/>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A3657C">
        <w:rPr>
          <w:rFonts w:ascii="TH Sarabun New" w:hAnsi="TH Sarabun New" w:cs="TH Sarabun New"/>
          <w:b/>
          <w:bCs/>
          <w:sz w:val="32"/>
          <w:szCs w:val="32"/>
          <w:cs/>
        </w:rPr>
        <w:t>2</w:t>
      </w:r>
      <w:r w:rsidRPr="00357A8D" w:rsidR="00A3657C">
        <w:rPr>
          <w:rFonts w:ascii="TH Sarabun New" w:hAnsi="TH Sarabun New" w:cs="TH Sarabun New"/>
          <w:b/>
          <w:bCs/>
          <w:sz w:val="32"/>
          <w:szCs w:val="32"/>
          <w:cs/>
        </w:rPr>
        <w:tab/>
      </w:r>
      <w:r w:rsidRPr="00357A8D" w:rsidR="00A3657C">
        <w:rPr>
          <w:rFonts w:ascii="TH Sarabun New" w:hAnsi="TH Sarabun New" w:cs="TH Sarabun New"/>
          <w:b/>
          <w:bCs/>
          <w:sz w:val="32"/>
          <w:szCs w:val="32"/>
          <w:cs/>
        </w:rPr>
        <w:t>ชื่อปริญญาและสาขาวิชา</w:t>
      </w:r>
    </w:p>
    <w:p w:rsidRPr="00357A8D" w:rsidR="001C2F46" w:rsidRDefault="00BF1A84" w14:paraId="6024231B" w14:textId="77777777">
      <w:pPr>
        <w:rPr>
          <w:rFonts w:ascii="TH Sarabun New" w:hAnsi="TH Sarabun New" w:eastAsia="Angsana New" w:cs="TH Sarabun New"/>
          <w:sz w:val="32"/>
          <w:szCs w:val="32"/>
        </w:rPr>
      </w:pPr>
      <w:r w:rsidRPr="00357A8D">
        <w:rPr>
          <w:rFonts w:ascii="TH Sarabun New" w:hAnsi="TH Sarabun New" w:cs="TH Sarabun New"/>
          <w:b/>
          <w:bCs/>
          <w:sz w:val="32"/>
          <w:szCs w:val="32"/>
          <w:cs/>
        </w:rPr>
        <w:tab/>
      </w:r>
      <w:r w:rsidRPr="00357A8D">
        <w:rPr>
          <w:rFonts w:ascii="TH Sarabun New" w:hAnsi="TH Sarabun New" w:eastAsia="Angsana New" w:cs="TH Sarabun New"/>
          <w:sz w:val="32"/>
          <w:szCs w:val="32"/>
          <w:cs/>
        </w:rPr>
        <w:t xml:space="preserve">ภาษาไทย   </w:t>
      </w:r>
      <w:r w:rsidRPr="00357A8D">
        <w:rPr>
          <w:rFonts w:ascii="TH Sarabun New" w:hAnsi="TH Sarabun New" w:cs="TH Sarabun New"/>
          <w:sz w:val="32"/>
          <w:szCs w:val="32"/>
          <w:cs/>
        </w:rPr>
        <w:tab/>
      </w:r>
      <w:r w:rsidRPr="00357A8D">
        <w:rPr>
          <w:rFonts w:ascii="TH Sarabun New" w:hAnsi="TH Sarabun New" w:cs="TH Sarabun New"/>
          <w:sz w:val="32"/>
          <w:szCs w:val="32"/>
          <w:cs/>
        </w:rPr>
        <w:t>ชื่อเต็ม</w:t>
      </w:r>
      <w:r w:rsidRPr="00357A8D">
        <w:rPr>
          <w:rFonts w:ascii="TH Sarabun New" w:hAnsi="TH Sarabun New" w:eastAsia="Angsana New" w:cs="TH Sarabun New"/>
          <w:sz w:val="32"/>
          <w:szCs w:val="32"/>
          <w:cs/>
        </w:rPr>
        <w:tab/>
      </w:r>
      <w:r w:rsidRPr="00357A8D" w:rsidR="001C2F46">
        <w:rPr>
          <w:rFonts w:ascii="TH Sarabun New" w:hAnsi="TH Sarabun New" w:cs="TH Sarabun New"/>
          <w:sz w:val="32"/>
          <w:szCs w:val="32"/>
          <w:cs/>
        </w:rPr>
        <w:t>เศรษฐศาสตรบัณฑิต</w:t>
      </w:r>
      <w:r w:rsidRPr="00357A8D">
        <w:rPr>
          <w:rFonts w:ascii="TH Sarabun New" w:hAnsi="TH Sarabun New" w:cs="TH Sarabun New"/>
          <w:sz w:val="32"/>
          <w:szCs w:val="32"/>
          <w:cs/>
        </w:rPr>
        <w:br/>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eastAsia="Angsana New" w:cs="TH Sarabun New"/>
          <w:sz w:val="32"/>
          <w:szCs w:val="32"/>
          <w:cs/>
        </w:rPr>
        <w:t>ชื่อย่อ</w:t>
      </w:r>
      <w:r w:rsidRPr="00357A8D">
        <w:rPr>
          <w:rFonts w:ascii="TH Sarabun New" w:hAnsi="TH Sarabun New" w:eastAsia="Angsana New" w:cs="TH Sarabun New"/>
          <w:sz w:val="32"/>
          <w:szCs w:val="32"/>
          <w:cs/>
        </w:rPr>
        <w:tab/>
      </w:r>
      <w:r w:rsidRPr="00357A8D" w:rsidR="001C2F46">
        <w:rPr>
          <w:rFonts w:ascii="TH Sarabun New" w:hAnsi="TH Sarabun New" w:eastAsia="Angsana New" w:cs="TH Sarabun New"/>
          <w:sz w:val="32"/>
          <w:szCs w:val="32"/>
          <w:cs/>
        </w:rPr>
        <w:t>ศ.บ.</w:t>
      </w:r>
    </w:p>
    <w:p w:rsidRPr="00357A8D" w:rsidR="00BF1A84" w:rsidRDefault="00BF1A84" w14:paraId="6563AE08" w14:textId="77777777">
      <w:pPr>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eastAsia="Angsana New" w:cs="TH Sarabun New"/>
          <w:sz w:val="32"/>
          <w:szCs w:val="32"/>
          <w:cs/>
        </w:rPr>
        <w:t>ภาษาอังกฤษ</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ชื่อเต็ม</w:t>
      </w:r>
      <w:r w:rsidRPr="00357A8D">
        <w:rPr>
          <w:rFonts w:ascii="TH Sarabun New" w:hAnsi="TH Sarabun New" w:eastAsia="Angsana New" w:cs="TH Sarabun New"/>
          <w:sz w:val="32"/>
          <w:szCs w:val="32"/>
          <w:cs/>
        </w:rPr>
        <w:tab/>
      </w:r>
      <w:r w:rsidRPr="00357A8D" w:rsidR="001C2F46">
        <w:rPr>
          <w:rFonts w:ascii="TH Sarabun New" w:hAnsi="TH Sarabun New" w:cs="TH Sarabun New"/>
          <w:sz w:val="32"/>
          <w:szCs w:val="32"/>
        </w:rPr>
        <w:t>Bachelor of Economics</w:t>
      </w:r>
      <w:r w:rsidRPr="00357A8D">
        <w:rPr>
          <w:rFonts w:ascii="TH Sarabun New" w:hAnsi="TH Sarabun New" w:cs="TH Sarabun New"/>
          <w:sz w:val="32"/>
          <w:szCs w:val="32"/>
          <w:cs/>
        </w:rPr>
        <w:br/>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eastAsia="Angsana New" w:cs="TH Sarabun New"/>
          <w:sz w:val="32"/>
          <w:szCs w:val="32"/>
          <w:cs/>
        </w:rPr>
        <w:t>ชื่อย่อ</w:t>
      </w:r>
      <w:r w:rsidRPr="00357A8D">
        <w:rPr>
          <w:rFonts w:ascii="TH Sarabun New" w:hAnsi="TH Sarabun New" w:cs="TH Sarabun New"/>
          <w:sz w:val="32"/>
          <w:szCs w:val="32"/>
          <w:cs/>
        </w:rPr>
        <w:tab/>
      </w:r>
      <w:r w:rsidRPr="00357A8D" w:rsidR="001C2F46">
        <w:rPr>
          <w:rFonts w:ascii="TH Sarabun New" w:hAnsi="TH Sarabun New" w:cs="TH Sarabun New"/>
          <w:sz w:val="32"/>
          <w:szCs w:val="32"/>
        </w:rPr>
        <w:t>B</w:t>
      </w:r>
      <w:r w:rsidRPr="00357A8D" w:rsidR="001C2F46">
        <w:rPr>
          <w:rFonts w:ascii="TH Sarabun New" w:hAnsi="TH Sarabun New" w:cs="TH Sarabun New"/>
          <w:sz w:val="32"/>
          <w:szCs w:val="32"/>
          <w:cs/>
        </w:rPr>
        <w:t>.</w:t>
      </w:r>
      <w:r w:rsidRPr="00357A8D" w:rsidR="001C2F46">
        <w:rPr>
          <w:rFonts w:ascii="TH Sarabun New" w:hAnsi="TH Sarabun New" w:cs="TH Sarabun New"/>
          <w:sz w:val="32"/>
          <w:szCs w:val="32"/>
        </w:rPr>
        <w:t>Econ</w:t>
      </w:r>
      <w:r w:rsidRPr="00357A8D" w:rsidR="001C2F46">
        <w:rPr>
          <w:rFonts w:ascii="TH Sarabun New" w:hAnsi="TH Sarabun New" w:cs="TH Sarabun New"/>
          <w:sz w:val="32"/>
          <w:szCs w:val="32"/>
          <w:cs/>
        </w:rPr>
        <w:t>.</w:t>
      </w:r>
    </w:p>
    <w:p w:rsidRPr="00357A8D" w:rsidR="00A3657C" w:rsidRDefault="00324093" w14:paraId="3C184B70" w14:textId="77777777">
      <w:pPr>
        <w:tabs>
          <w:tab w:val="left" w:pos="360"/>
        </w:tabs>
        <w:rPr>
          <w:rFonts w:ascii="TH Sarabun New" w:hAnsi="TH Sarabun New" w:cs="TH Sarabun New"/>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A3657C">
        <w:rPr>
          <w:rFonts w:ascii="TH Sarabun New" w:hAnsi="TH Sarabun New" w:cs="TH Sarabun New"/>
          <w:b/>
          <w:bCs/>
          <w:sz w:val="32"/>
          <w:szCs w:val="32"/>
          <w:cs/>
        </w:rPr>
        <w:t>3</w:t>
      </w:r>
      <w:r w:rsidRPr="00357A8D" w:rsidR="00A3657C">
        <w:rPr>
          <w:rFonts w:ascii="TH Sarabun New" w:hAnsi="TH Sarabun New" w:cs="TH Sarabun New"/>
          <w:b/>
          <w:bCs/>
          <w:sz w:val="32"/>
          <w:szCs w:val="32"/>
          <w:cs/>
        </w:rPr>
        <w:tab/>
      </w:r>
      <w:r w:rsidRPr="00357A8D" w:rsidR="00A3657C">
        <w:rPr>
          <w:rFonts w:ascii="TH Sarabun New" w:hAnsi="TH Sarabun New" w:cs="TH Sarabun New"/>
          <w:b/>
          <w:bCs/>
          <w:sz w:val="32"/>
          <w:szCs w:val="32"/>
          <w:cs/>
        </w:rPr>
        <w:t>วิชาเอก (ถ้ามี)</w:t>
      </w:r>
    </w:p>
    <w:p w:rsidRPr="00357A8D" w:rsidR="00A3657C" w:rsidRDefault="00A3657C" w14:paraId="0B12DC0F" w14:textId="77777777">
      <w:pPr>
        <w:tabs>
          <w:tab w:val="left" w:pos="360"/>
        </w:tabs>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8077A9">
        <w:rPr>
          <w:rFonts w:ascii="TH Sarabun New" w:hAnsi="TH Sarabun New" w:cs="TH Sarabun New"/>
          <w:sz w:val="32"/>
          <w:szCs w:val="32"/>
          <w:cs/>
        </w:rPr>
        <w:t>ภาษาไทย</w:t>
      </w:r>
      <w:r w:rsidRPr="00357A8D" w:rsidR="00ED1EDE">
        <w:rPr>
          <w:rFonts w:ascii="TH Sarabun New" w:hAnsi="TH Sarabun New" w:cs="TH Sarabun New"/>
          <w:sz w:val="32"/>
          <w:szCs w:val="32"/>
          <w:cs/>
        </w:rPr>
        <w:t xml:space="preserve">         -</w:t>
      </w:r>
    </w:p>
    <w:p w:rsidRPr="00357A8D" w:rsidR="00A3657C" w:rsidRDefault="00A3657C" w14:paraId="6D90F327" w14:textId="77777777">
      <w:pPr>
        <w:tabs>
          <w:tab w:val="left" w:pos="360"/>
        </w:tabs>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8077A9">
        <w:rPr>
          <w:rFonts w:ascii="TH Sarabun New" w:hAnsi="TH Sarabun New" w:cs="TH Sarabun New"/>
          <w:sz w:val="32"/>
          <w:szCs w:val="32"/>
          <w:cs/>
        </w:rPr>
        <w:t>ภาษาอังกฤษ</w:t>
      </w:r>
      <w:r w:rsidRPr="00357A8D" w:rsidR="00ED1EDE">
        <w:rPr>
          <w:rFonts w:ascii="TH Sarabun New" w:hAnsi="TH Sarabun New" w:cs="TH Sarabun New"/>
          <w:sz w:val="32"/>
          <w:szCs w:val="32"/>
          <w:cs/>
        </w:rPr>
        <w:t xml:space="preserve">     -</w:t>
      </w:r>
    </w:p>
    <w:p w:rsidRPr="00357A8D" w:rsidR="00A3657C" w:rsidRDefault="00324093" w14:paraId="6CCD18D9" w14:textId="77777777">
      <w:pPr>
        <w:tabs>
          <w:tab w:val="left" w:pos="360"/>
        </w:tabs>
        <w:rPr>
          <w:rFonts w:ascii="TH Sarabun New" w:hAnsi="TH Sarabun New" w:cs="TH Sarabun New"/>
          <w:b/>
          <w:bCs/>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F2038A">
        <w:rPr>
          <w:rFonts w:ascii="TH Sarabun New" w:hAnsi="TH Sarabun New" w:cs="TH Sarabun New"/>
          <w:b/>
          <w:bCs/>
          <w:sz w:val="32"/>
          <w:szCs w:val="32"/>
        </w:rPr>
        <w:t>4</w:t>
      </w:r>
      <w:r w:rsidRPr="00357A8D" w:rsidR="00A3657C">
        <w:rPr>
          <w:rFonts w:ascii="TH Sarabun New" w:hAnsi="TH Sarabun New" w:cs="TH Sarabun New"/>
          <w:b/>
          <w:bCs/>
          <w:sz w:val="32"/>
          <w:szCs w:val="32"/>
          <w:cs/>
        </w:rPr>
        <w:tab/>
      </w:r>
      <w:r w:rsidRPr="00357A8D" w:rsidR="00A3657C">
        <w:rPr>
          <w:rFonts w:ascii="TH Sarabun New" w:hAnsi="TH Sarabun New" w:cs="TH Sarabun New"/>
          <w:b/>
          <w:bCs/>
          <w:sz w:val="32"/>
          <w:szCs w:val="32"/>
          <w:cs/>
        </w:rPr>
        <w:t>รูปแบบของหลักสูตร</w:t>
      </w:r>
    </w:p>
    <w:p w:rsidRPr="00357A8D" w:rsidR="00844AE8" w:rsidRDefault="00252928" w14:paraId="133F3C70" w14:textId="77777777">
      <w:pPr>
        <w:tabs>
          <w:tab w:val="left" w:pos="360"/>
        </w:tabs>
        <w:rPr>
          <w:rFonts w:ascii="TH Sarabun New" w:hAnsi="TH Sarabun New" w:cs="TH Sarabun New"/>
          <w:sz w:val="32"/>
          <w:szCs w:val="32"/>
        </w:rPr>
      </w:pPr>
      <w:r w:rsidRPr="00357A8D">
        <w:rPr>
          <w:rFonts w:ascii="TH Sarabun New" w:hAnsi="TH Sarabun New" w:cs="TH Sarabun New"/>
          <w:b/>
          <w:bCs/>
          <w:sz w:val="32"/>
          <w:szCs w:val="32"/>
          <w:cs/>
        </w:rPr>
        <w:tab/>
      </w:r>
      <w:r w:rsidRPr="00357A8D" w:rsidR="00324093">
        <w:rPr>
          <w:rFonts w:ascii="TH Sarabun New" w:hAnsi="TH Sarabun New" w:cs="TH Sarabun New"/>
          <w:b/>
          <w:bCs/>
          <w:sz w:val="32"/>
          <w:szCs w:val="32"/>
        </w:rPr>
        <w:t>1</w:t>
      </w:r>
      <w:r w:rsidRPr="00357A8D" w:rsidR="00324093">
        <w:rPr>
          <w:rFonts w:ascii="TH Sarabun New" w:hAnsi="TH Sarabun New" w:cs="TH Sarabun New"/>
          <w:b/>
          <w:bCs/>
          <w:sz w:val="32"/>
          <w:szCs w:val="32"/>
          <w:cs/>
        </w:rPr>
        <w:t>.</w:t>
      </w:r>
      <w:r w:rsidRPr="00357A8D" w:rsidR="00F2038A">
        <w:rPr>
          <w:rFonts w:ascii="TH Sarabun New" w:hAnsi="TH Sarabun New" w:cs="TH Sarabun New"/>
          <w:b/>
          <w:bCs/>
          <w:sz w:val="32"/>
          <w:szCs w:val="32"/>
        </w:rPr>
        <w:t>4</w:t>
      </w:r>
      <w:r w:rsidRPr="00357A8D" w:rsidR="00A3657C">
        <w:rPr>
          <w:rFonts w:ascii="TH Sarabun New" w:hAnsi="TH Sarabun New" w:cs="TH Sarabun New"/>
          <w:b/>
          <w:bCs/>
          <w:sz w:val="32"/>
          <w:szCs w:val="32"/>
          <w:cs/>
        </w:rPr>
        <w:t>.1</w:t>
      </w:r>
      <w:r w:rsidRPr="00357A8D" w:rsidR="00111F77">
        <w:rPr>
          <w:rFonts w:ascii="TH Sarabun New" w:hAnsi="TH Sarabun New" w:cs="TH Sarabun New"/>
          <w:b/>
          <w:bCs/>
          <w:sz w:val="32"/>
          <w:szCs w:val="32"/>
          <w:cs/>
        </w:rPr>
        <w:t xml:space="preserve"> </w:t>
      </w:r>
      <w:r w:rsidRPr="00357A8D" w:rsidR="00A3657C">
        <w:rPr>
          <w:rFonts w:ascii="TH Sarabun New" w:hAnsi="TH Sarabun New" w:cs="TH Sarabun New"/>
          <w:b/>
          <w:bCs/>
          <w:sz w:val="32"/>
          <w:szCs w:val="32"/>
          <w:cs/>
        </w:rPr>
        <w:t>รูปแบบ</w:t>
      </w:r>
      <w:r w:rsidRPr="00357A8D" w:rsidR="00844AE8">
        <w:rPr>
          <w:rFonts w:ascii="TH Sarabun New" w:hAnsi="TH Sarabun New" w:cs="TH Sarabun New"/>
          <w:b/>
          <w:bCs/>
          <w:sz w:val="32"/>
          <w:szCs w:val="32"/>
          <w:cs/>
        </w:rPr>
        <w:t xml:space="preserve">  </w:t>
      </w:r>
    </w:p>
    <w:p w:rsidRPr="00357A8D" w:rsidR="00F2038A" w:rsidDel="00AC26EB" w:rsidRDefault="00F2038A" w14:paraId="7BFE550C" w14:textId="0EB378AB">
      <w:pPr>
        <w:tabs>
          <w:tab w:val="left" w:pos="360"/>
        </w:tabs>
        <w:ind w:left="720" w:hanging="720"/>
        <w:rPr>
          <w:del w:author="phetc" w:date="2023-06-13T09:14:00Z" w:id="14"/>
          <w:rFonts w:ascii="TH Sarabun New" w:hAnsi="TH Sarabun New" w:cs="TH Sarabun New"/>
          <w:sz w:val="32"/>
          <w:szCs w:val="32"/>
          <w:cs/>
        </w:rPr>
      </w:pPr>
      <w:del w:author="phetc" w:date="2023-06-13T09:14:00Z" w:id="15">
        <w:r w:rsidRPr="00357A8D" w:rsidDel="00AC26EB">
          <w:rPr>
            <w:rFonts w:ascii="TH Sarabun New" w:hAnsi="TH Sarabun New" w:cs="TH Sarabun New"/>
            <w:sz w:val="32"/>
            <w:szCs w:val="32"/>
            <w:cs/>
          </w:rPr>
          <w:tab/>
        </w:r>
        <w:r w:rsidRPr="00357A8D" w:rsidDel="00AC26EB">
          <w:rPr>
            <w:rFonts w:ascii="TH Sarabun New" w:hAnsi="TH Sarabun New" w:cs="TH Sarabun New"/>
            <w:sz w:val="32"/>
            <w:szCs w:val="32"/>
            <w:cs/>
          </w:rPr>
          <w:tab/>
        </w:r>
        <w:r w:rsidRPr="00357A8D" w:rsidDel="00AC26EB">
          <w:rPr>
            <w:rFonts w:ascii="Wingdings" w:hAnsi="Wingdings" w:eastAsia="Wingdings" w:cs="Wingdings"/>
            <w:sz w:val="32"/>
            <w:szCs w:val="32"/>
          </w:rPr>
          <w:delText>o</w:delText>
        </w:r>
        <w:r w:rsidRPr="00357A8D" w:rsidDel="00AC26EB">
          <w:rPr>
            <w:rFonts w:ascii="TH Sarabun New" w:hAnsi="TH Sarabun New" w:cs="TH Sarabun New"/>
            <w:sz w:val="32"/>
            <w:szCs w:val="32"/>
          </w:rPr>
          <w:tab/>
        </w:r>
        <w:r w:rsidRPr="00357A8D" w:rsidDel="00AC26EB">
          <w:rPr>
            <w:rFonts w:ascii="TH Sarabun New" w:hAnsi="TH Sarabun New" w:cs="TH Sarabun New"/>
            <w:sz w:val="32"/>
            <w:szCs w:val="32"/>
            <w:cs/>
          </w:rPr>
          <w:delText>หลักสูตรระดับปริญญาตรี (ต่อเนื่อง)</w:delText>
        </w:r>
      </w:del>
    </w:p>
    <w:p w:rsidRPr="00357A8D" w:rsidR="008077A9" w:rsidRDefault="008077A9" w14:paraId="6711AEAF" w14:textId="7D55B304">
      <w:pPr>
        <w:tabs>
          <w:tab w:val="left" w:pos="360"/>
        </w:tabs>
        <w:ind w:left="720" w:hanging="720"/>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del w:author="phetc" w:date="2023-06-13T09:14:00Z" w:id="16">
        <w:r w:rsidRPr="00357A8D" w:rsidDel="00AC26EB" w:rsidR="004B5D24">
          <w:rPr>
            <w:rFonts w:ascii="Wingdings 2" w:hAnsi="Wingdings 2" w:eastAsia="Wingdings 2" w:cs="Wingdings 2"/>
            <w:b/>
            <w:bCs/>
            <w:sz w:val="32"/>
            <w:szCs w:val="32"/>
          </w:rPr>
          <w:delText>R</w:delText>
        </w:r>
      </w:del>
      <w:ins w:author="phetc" w:date="2023-06-13T09:14:00Z" w:id="17">
        <w:r w:rsidR="00AC26EB">
          <w:rPr>
            <w:rFonts w:hint="cs" w:ascii="TH Sarabun New" w:hAnsi="TH Sarabun New" w:cs="TH Sarabun New"/>
            <w:b/>
            <w:bCs/>
            <w:sz w:val="32"/>
            <w:szCs w:val="32"/>
            <w:cs/>
          </w:rPr>
          <w:t xml:space="preserve"> </w:t>
        </w:r>
      </w:ins>
      <w:del w:author="phetc" w:date="2023-06-13T09:14:00Z" w:id="18">
        <w:r w:rsidRPr="00357A8D" w:rsidDel="00AC26EB">
          <w:rPr>
            <w:rFonts w:ascii="TH Sarabun New" w:hAnsi="TH Sarabun New" w:cs="TH Sarabun New"/>
            <w:sz w:val="32"/>
            <w:szCs w:val="32"/>
          </w:rPr>
          <w:tab/>
        </w:r>
      </w:del>
      <w:ins w:author="phetc" w:date="2023-06-13T09:14:00Z" w:id="19">
        <w:r w:rsidR="00AC26EB">
          <w:rPr>
            <w:rFonts w:hint="cs" w:ascii="TH Sarabun New" w:hAnsi="TH Sarabun New" w:cs="TH Sarabun New"/>
            <w:sz w:val="32"/>
            <w:szCs w:val="32"/>
            <w:cs/>
          </w:rPr>
          <w:t xml:space="preserve">  </w:t>
        </w:r>
      </w:ins>
      <w:r w:rsidRPr="00357A8D" w:rsidR="00B77DFF">
        <w:rPr>
          <w:rFonts w:ascii="TH Sarabun New" w:hAnsi="TH Sarabun New" w:cs="TH Sarabun New"/>
          <w:sz w:val="32"/>
          <w:szCs w:val="32"/>
          <w:cs/>
        </w:rPr>
        <w:t xml:space="preserve">หลักสูตรระดับปริญญาตรี </w:t>
      </w:r>
      <w:r w:rsidRPr="00357A8D">
        <w:rPr>
          <w:rFonts w:ascii="TH Sarabun New" w:hAnsi="TH Sarabun New" w:cs="TH Sarabun New"/>
          <w:sz w:val="32"/>
          <w:szCs w:val="32"/>
        </w:rPr>
        <w:t xml:space="preserve">4 </w:t>
      </w:r>
      <w:r w:rsidRPr="00357A8D">
        <w:rPr>
          <w:rFonts w:ascii="TH Sarabun New" w:hAnsi="TH Sarabun New" w:cs="TH Sarabun New"/>
          <w:sz w:val="32"/>
          <w:szCs w:val="32"/>
          <w:cs/>
        </w:rPr>
        <w:t>ปี</w:t>
      </w:r>
    </w:p>
    <w:p w:rsidRPr="00357A8D" w:rsidR="00B77DFF" w:rsidDel="00AC26EB" w:rsidRDefault="00B77DFF" w14:paraId="2C675D32" w14:textId="32EB0956">
      <w:pPr>
        <w:tabs>
          <w:tab w:val="left" w:pos="360"/>
        </w:tabs>
        <w:ind w:left="720" w:hanging="720"/>
        <w:rPr>
          <w:del w:author="phetc" w:date="2023-06-13T09:13:00Z" w:id="20"/>
          <w:rFonts w:ascii="TH Sarabun New" w:hAnsi="TH Sarabun New" w:cs="TH Sarabun New"/>
          <w:sz w:val="32"/>
          <w:szCs w:val="32"/>
        </w:rPr>
      </w:pPr>
      <w:r w:rsidRPr="00357A8D">
        <w:rPr>
          <w:rFonts w:ascii="TH Sarabun New" w:hAnsi="TH Sarabun New" w:cs="TH Sarabun New"/>
          <w:sz w:val="32"/>
          <w:szCs w:val="32"/>
          <w:cs/>
        </w:rPr>
        <w:tab/>
      </w:r>
      <w:del w:author="phetc" w:date="2023-06-13T09:13:00Z" w:id="21">
        <w:r w:rsidRPr="00357A8D" w:rsidDel="00AC26EB">
          <w:rPr>
            <w:rFonts w:ascii="TH Sarabun New" w:hAnsi="TH Sarabun New" w:cs="TH Sarabun New"/>
            <w:sz w:val="32"/>
            <w:szCs w:val="32"/>
            <w:cs/>
          </w:rPr>
          <w:tab/>
        </w:r>
        <w:r w:rsidRPr="00357A8D" w:rsidDel="00AC26EB">
          <w:rPr>
            <w:rFonts w:ascii="Wingdings" w:hAnsi="Wingdings" w:eastAsia="Wingdings" w:cs="Wingdings"/>
            <w:sz w:val="32"/>
            <w:szCs w:val="32"/>
          </w:rPr>
          <w:delText>o</w:delText>
        </w:r>
        <w:r w:rsidRPr="00357A8D" w:rsidDel="00AC26EB">
          <w:rPr>
            <w:rFonts w:ascii="TH Sarabun New" w:hAnsi="TH Sarabun New" w:cs="TH Sarabun New"/>
            <w:sz w:val="32"/>
            <w:szCs w:val="32"/>
          </w:rPr>
          <w:tab/>
        </w:r>
        <w:r w:rsidRPr="00357A8D" w:rsidDel="00AC26EB">
          <w:rPr>
            <w:rFonts w:ascii="TH Sarabun New" w:hAnsi="TH Sarabun New" w:cs="TH Sarabun New"/>
            <w:sz w:val="32"/>
            <w:szCs w:val="32"/>
            <w:cs/>
          </w:rPr>
          <w:delText xml:space="preserve">หลักสูตรระดับปริญญาตรี </w:delText>
        </w:r>
        <w:r w:rsidRPr="00357A8D" w:rsidDel="00AC26EB">
          <w:rPr>
            <w:rFonts w:ascii="TH Sarabun New" w:hAnsi="TH Sarabun New" w:cs="TH Sarabun New"/>
            <w:sz w:val="32"/>
            <w:szCs w:val="32"/>
          </w:rPr>
          <w:delText xml:space="preserve">5 </w:delText>
        </w:r>
        <w:r w:rsidRPr="00357A8D" w:rsidDel="00AC26EB">
          <w:rPr>
            <w:rFonts w:ascii="TH Sarabun New" w:hAnsi="TH Sarabun New" w:cs="TH Sarabun New"/>
            <w:sz w:val="32"/>
            <w:szCs w:val="32"/>
            <w:cs/>
          </w:rPr>
          <w:delText>ปี</w:delText>
        </w:r>
      </w:del>
    </w:p>
    <w:p w:rsidRPr="00357A8D" w:rsidR="008077A9" w:rsidDel="00AC26EB" w:rsidP="00AC26EB" w:rsidRDefault="008077A9" w14:paraId="146F170A" w14:textId="49DDE63E">
      <w:pPr>
        <w:tabs>
          <w:tab w:val="left" w:pos="360"/>
        </w:tabs>
        <w:ind w:left="720" w:hanging="720"/>
        <w:rPr>
          <w:del w:author="phetc" w:date="2023-06-13T09:14:00Z" w:id="22"/>
          <w:rFonts w:ascii="TH Sarabun New" w:hAnsi="TH Sarabun New" w:cs="TH Sarabun New"/>
          <w:sz w:val="32"/>
          <w:szCs w:val="32"/>
          <w:cs/>
        </w:rPr>
      </w:pPr>
      <w:del w:author="phetc" w:date="2023-06-13T09:13:00Z" w:id="23">
        <w:r w:rsidRPr="00357A8D" w:rsidDel="00AC26EB">
          <w:rPr>
            <w:rFonts w:ascii="TH Sarabun New" w:hAnsi="TH Sarabun New" w:cs="TH Sarabun New"/>
            <w:sz w:val="32"/>
            <w:szCs w:val="32"/>
            <w:cs/>
          </w:rPr>
          <w:tab/>
        </w:r>
        <w:r w:rsidRPr="00357A8D" w:rsidDel="00AC26EB">
          <w:rPr>
            <w:rFonts w:ascii="TH Sarabun New" w:hAnsi="TH Sarabun New" w:cs="TH Sarabun New"/>
            <w:sz w:val="32"/>
            <w:szCs w:val="32"/>
            <w:cs/>
          </w:rPr>
          <w:tab/>
        </w:r>
        <w:r w:rsidRPr="00357A8D" w:rsidDel="00AC26EB">
          <w:rPr>
            <w:rFonts w:ascii="Wingdings" w:hAnsi="Wingdings" w:eastAsia="Wingdings" w:cs="Wingdings"/>
            <w:sz w:val="32"/>
            <w:szCs w:val="32"/>
          </w:rPr>
          <w:delText>o</w:delText>
        </w:r>
        <w:r w:rsidRPr="00357A8D" w:rsidDel="00AC26EB">
          <w:rPr>
            <w:rFonts w:ascii="TH Sarabun New" w:hAnsi="TH Sarabun New" w:cs="TH Sarabun New"/>
            <w:sz w:val="32"/>
            <w:szCs w:val="32"/>
          </w:rPr>
          <w:tab/>
        </w:r>
        <w:r w:rsidRPr="00357A8D" w:rsidDel="00AC26EB" w:rsidR="00B77DFF">
          <w:rPr>
            <w:rFonts w:ascii="TH Sarabun New" w:hAnsi="TH Sarabun New" w:cs="TH Sarabun New"/>
            <w:sz w:val="32"/>
            <w:szCs w:val="32"/>
            <w:cs/>
          </w:rPr>
          <w:delText xml:space="preserve">หลักสูตรระดับปริญญาตรี </w:delText>
        </w:r>
        <w:r w:rsidRPr="00357A8D" w:rsidDel="00AC26EB">
          <w:rPr>
            <w:rFonts w:ascii="TH Sarabun New" w:hAnsi="TH Sarabun New" w:cs="TH Sarabun New"/>
            <w:sz w:val="32"/>
            <w:szCs w:val="32"/>
          </w:rPr>
          <w:delText xml:space="preserve">6 </w:delText>
        </w:r>
        <w:r w:rsidRPr="00357A8D" w:rsidDel="00AC26EB">
          <w:rPr>
            <w:rFonts w:ascii="TH Sarabun New" w:hAnsi="TH Sarabun New" w:cs="TH Sarabun New"/>
            <w:sz w:val="32"/>
            <w:szCs w:val="32"/>
            <w:cs/>
          </w:rPr>
          <w:delText>ปี</w:delText>
        </w:r>
      </w:del>
    </w:p>
    <w:p w:rsidRPr="00357A8D" w:rsidR="00085B87" w:rsidRDefault="00085B87" w14:paraId="04D3A63D" w14:textId="281A32CE">
      <w:pPr>
        <w:tabs>
          <w:tab w:val="left" w:pos="360"/>
        </w:tabs>
        <w:ind w:left="720" w:hanging="720"/>
        <w:rPr>
          <w:rFonts w:ascii="TH Sarabun New" w:hAnsi="TH Sarabun New" w:cs="TH Sarabun New"/>
          <w:b/>
          <w:bCs/>
          <w:sz w:val="32"/>
          <w:szCs w:val="32"/>
        </w:rPr>
        <w:pPrChange w:author="phetc" w:date="2023-06-13T09:14:00Z" w:id="24">
          <w:pPr>
            <w:tabs>
              <w:tab w:val="left" w:pos="360"/>
            </w:tabs>
          </w:pPr>
        </w:pPrChange>
      </w:pPr>
      <w:del w:author="phetc" w:date="2023-06-13T09:14:00Z" w:id="25">
        <w:r w:rsidRPr="00357A8D" w:rsidDel="00AC26EB">
          <w:rPr>
            <w:rFonts w:ascii="TH Sarabun New" w:hAnsi="TH Sarabun New" w:cs="TH Sarabun New"/>
            <w:sz w:val="32"/>
            <w:szCs w:val="32"/>
            <w:cs/>
          </w:rPr>
          <w:tab/>
        </w:r>
      </w:del>
      <w:r w:rsidRPr="00357A8D" w:rsidR="00324093">
        <w:rPr>
          <w:rFonts w:ascii="TH Sarabun New" w:hAnsi="TH Sarabun New" w:cs="TH Sarabun New"/>
          <w:b/>
          <w:bCs/>
          <w:sz w:val="32"/>
          <w:szCs w:val="32"/>
        </w:rPr>
        <w:t>1</w:t>
      </w:r>
      <w:r w:rsidRPr="00357A8D" w:rsidR="00324093">
        <w:rPr>
          <w:rFonts w:ascii="TH Sarabun New" w:hAnsi="TH Sarabun New" w:cs="TH Sarabun New"/>
          <w:b/>
          <w:bCs/>
          <w:sz w:val="32"/>
          <w:szCs w:val="32"/>
          <w:cs/>
        </w:rPr>
        <w:t>.</w:t>
      </w:r>
      <w:r w:rsidRPr="00357A8D" w:rsidR="00F2038A">
        <w:rPr>
          <w:rFonts w:ascii="TH Sarabun New" w:hAnsi="TH Sarabun New" w:cs="TH Sarabun New"/>
          <w:b/>
          <w:bCs/>
          <w:sz w:val="32"/>
          <w:szCs w:val="32"/>
        </w:rPr>
        <w:t>4</w:t>
      </w:r>
      <w:r w:rsidRPr="00357A8D">
        <w:rPr>
          <w:rFonts w:ascii="TH Sarabun New" w:hAnsi="TH Sarabun New" w:cs="TH Sarabun New"/>
          <w:b/>
          <w:bCs/>
          <w:sz w:val="32"/>
          <w:szCs w:val="32"/>
          <w:cs/>
        </w:rPr>
        <w:t>.2 ประเภทของหลักสูตร</w:t>
      </w:r>
    </w:p>
    <w:p w:rsidRPr="00357A8D" w:rsidR="00085B87" w:rsidRDefault="00085B87" w14:paraId="469D3033" w14:textId="77777777">
      <w:pPr>
        <w:tabs>
          <w:tab w:val="left" w:pos="360"/>
        </w:tabs>
        <w:ind w:left="720" w:hanging="720"/>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4B5D24">
        <w:rPr>
          <w:rFonts w:ascii="Wingdings 2" w:hAnsi="Wingdings 2" w:eastAsia="Wingdings 2" w:cs="Wingdings 2"/>
          <w:b/>
          <w:bCs/>
          <w:sz w:val="32"/>
          <w:szCs w:val="32"/>
        </w:rPr>
        <w:t>R</w:t>
      </w:r>
      <w:r w:rsidRPr="00357A8D" w:rsidR="00900D5B">
        <w:rPr>
          <w:rFonts w:ascii="TH Sarabun New" w:hAnsi="TH Sarabun New" w:cs="TH Sarabun New"/>
          <w:sz w:val="32"/>
          <w:szCs w:val="32"/>
        </w:rPr>
        <w:tab/>
      </w:r>
      <w:r w:rsidRPr="00357A8D" w:rsidR="00900D5B">
        <w:rPr>
          <w:rFonts w:ascii="TH Sarabun New" w:hAnsi="TH Sarabun New" w:cs="TH Sarabun New"/>
          <w:sz w:val="32"/>
          <w:szCs w:val="32"/>
          <w:cs/>
        </w:rPr>
        <w:t>หลักสูตรปริญญาตรีทางวิชาการ</w:t>
      </w:r>
    </w:p>
    <w:p w:rsidRPr="00357A8D" w:rsidR="00900D5B" w:rsidRDefault="00900D5B" w14:paraId="174EFDA8" w14:textId="77777777">
      <w:pPr>
        <w:tabs>
          <w:tab w:val="left" w:pos="360"/>
        </w:tabs>
        <w:ind w:left="720" w:hanging="720"/>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หลักสูตรปริญญาตรีแบบก้าวหน้าทางวิชาการ</w:t>
      </w:r>
    </w:p>
    <w:p w:rsidRPr="00357A8D" w:rsidR="00900D5B" w:rsidRDefault="00900D5B" w14:paraId="4C65C370" w14:textId="77777777">
      <w:pPr>
        <w:tabs>
          <w:tab w:val="left" w:pos="360"/>
        </w:tabs>
        <w:ind w:left="720" w:hanging="720"/>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หลักสูตรปริญญาตรีทางวิชาชีพหรือปฏิบัติการ</w:t>
      </w:r>
    </w:p>
    <w:p w:rsidRPr="00357A8D" w:rsidR="00900D5B" w:rsidRDefault="00900D5B" w14:paraId="77077C5F" w14:textId="77777777">
      <w:pPr>
        <w:tabs>
          <w:tab w:val="left" w:pos="360"/>
        </w:tabs>
        <w:ind w:left="720" w:hanging="720"/>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หลักสูตรปริญญาตรีแบบก้าวหน้าทางวิชาชีพหรือปฏิบัติการ</w:t>
      </w:r>
    </w:p>
    <w:p w:rsidRPr="00357A8D" w:rsidR="00F2038A" w:rsidDel="00AC26EB" w:rsidRDefault="00F2038A" w14:paraId="753B3CCC" w14:textId="140282A9">
      <w:pPr>
        <w:tabs>
          <w:tab w:val="left" w:pos="360"/>
        </w:tabs>
        <w:ind w:left="720" w:hanging="720"/>
        <w:rPr>
          <w:del w:author="phetc" w:date="2023-06-13T09:14:00Z" w:id="26"/>
          <w:rFonts w:ascii="TH Sarabun New" w:hAnsi="TH Sarabun New" w:cs="TH Sarabun New"/>
          <w:sz w:val="32"/>
          <w:szCs w:val="32"/>
        </w:rPr>
      </w:pPr>
    </w:p>
    <w:p w:rsidRPr="00357A8D" w:rsidR="00AC26EB" w:rsidDel="00AC26EB" w:rsidRDefault="00AC26EB" w14:paraId="7E880EF5" w14:textId="43C9ED83">
      <w:pPr>
        <w:tabs>
          <w:tab w:val="left" w:pos="360"/>
        </w:tabs>
        <w:ind w:left="720" w:hanging="720"/>
        <w:rPr>
          <w:del w:author="phetc" w:date="2023-06-13T09:14:00Z" w:id="27"/>
          <w:rFonts w:ascii="TH Sarabun New" w:hAnsi="TH Sarabun New" w:cs="TH Sarabun New"/>
          <w:sz w:val="32"/>
          <w:szCs w:val="32"/>
        </w:rPr>
      </w:pPr>
    </w:p>
    <w:p w:rsidRPr="00357A8D" w:rsidR="00844AE8" w:rsidRDefault="00085B87" w14:paraId="7BDCFB03" w14:textId="77777777">
      <w:pPr>
        <w:tabs>
          <w:tab w:val="left" w:pos="360"/>
        </w:tabs>
        <w:rPr>
          <w:rFonts w:ascii="TH Sarabun New" w:hAnsi="TH Sarabun New" w:cs="TH Sarabun New"/>
          <w:sz w:val="32"/>
          <w:szCs w:val="32"/>
        </w:rPr>
      </w:pPr>
      <w:r w:rsidRPr="00357A8D">
        <w:rPr>
          <w:rFonts w:ascii="TH Sarabun New" w:hAnsi="TH Sarabun New" w:cs="TH Sarabun New"/>
          <w:b/>
          <w:bCs/>
          <w:sz w:val="32"/>
          <w:szCs w:val="32"/>
          <w:cs/>
        </w:rPr>
        <w:tab/>
      </w:r>
      <w:r w:rsidRPr="00357A8D" w:rsidR="00324093">
        <w:rPr>
          <w:rFonts w:ascii="TH Sarabun New" w:hAnsi="TH Sarabun New" w:cs="TH Sarabun New"/>
          <w:b/>
          <w:bCs/>
          <w:sz w:val="32"/>
          <w:szCs w:val="32"/>
        </w:rPr>
        <w:t>1</w:t>
      </w:r>
      <w:r w:rsidRPr="00357A8D" w:rsidR="00324093">
        <w:rPr>
          <w:rFonts w:ascii="TH Sarabun New" w:hAnsi="TH Sarabun New" w:cs="TH Sarabun New"/>
          <w:b/>
          <w:bCs/>
          <w:sz w:val="32"/>
          <w:szCs w:val="32"/>
          <w:cs/>
        </w:rPr>
        <w:t>.</w:t>
      </w:r>
      <w:r w:rsidRPr="00357A8D" w:rsidR="00F2038A">
        <w:rPr>
          <w:rFonts w:ascii="TH Sarabun New" w:hAnsi="TH Sarabun New" w:cs="TH Sarabun New"/>
          <w:b/>
          <w:bCs/>
          <w:sz w:val="32"/>
          <w:szCs w:val="32"/>
        </w:rPr>
        <w:t>4</w:t>
      </w:r>
      <w:r w:rsidRPr="00357A8D">
        <w:rPr>
          <w:rFonts w:ascii="TH Sarabun New" w:hAnsi="TH Sarabun New" w:cs="TH Sarabun New"/>
          <w:b/>
          <w:bCs/>
          <w:sz w:val="32"/>
          <w:szCs w:val="32"/>
          <w:cs/>
        </w:rPr>
        <w:t>.3</w:t>
      </w:r>
      <w:r w:rsidRPr="00357A8D" w:rsidR="00293BBA">
        <w:rPr>
          <w:rFonts w:ascii="TH Sarabun New" w:hAnsi="TH Sarabun New" w:cs="TH Sarabun New"/>
          <w:b/>
          <w:bCs/>
          <w:sz w:val="32"/>
          <w:szCs w:val="32"/>
          <w:cs/>
        </w:rPr>
        <w:t xml:space="preserve"> </w:t>
      </w:r>
      <w:r w:rsidRPr="00357A8D" w:rsidR="00A3657C">
        <w:rPr>
          <w:rFonts w:ascii="TH Sarabun New" w:hAnsi="TH Sarabun New" w:cs="TH Sarabun New"/>
          <w:b/>
          <w:bCs/>
          <w:sz w:val="32"/>
          <w:szCs w:val="32"/>
          <w:cs/>
        </w:rPr>
        <w:t>ภาษาที่ใช้</w:t>
      </w:r>
      <w:r w:rsidRPr="00357A8D" w:rsidR="00844AE8">
        <w:rPr>
          <w:rFonts w:ascii="TH Sarabun New" w:hAnsi="TH Sarabun New" w:cs="TH Sarabun New"/>
          <w:b/>
          <w:bCs/>
          <w:sz w:val="32"/>
          <w:szCs w:val="32"/>
          <w:cs/>
        </w:rPr>
        <w:t xml:space="preserve">  </w:t>
      </w:r>
    </w:p>
    <w:p w:rsidRPr="00357A8D" w:rsidR="00A3657C" w:rsidRDefault="00844AE8" w14:paraId="6796AEE1" w14:textId="77777777">
      <w:pPr>
        <w:tabs>
          <w:tab w:val="left" w:pos="360"/>
        </w:tabs>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4B5D24">
        <w:rPr>
          <w:rFonts w:ascii="Wingdings 2" w:hAnsi="Wingdings 2" w:eastAsia="Wingdings 2" w:cs="Wingdings 2"/>
          <w:b/>
          <w:bCs/>
          <w:sz w:val="32"/>
          <w:szCs w:val="32"/>
        </w:rPr>
        <w:t>R</w:t>
      </w:r>
      <w:r w:rsidRPr="00357A8D" w:rsidR="00B77DFF">
        <w:rPr>
          <w:rFonts w:ascii="TH Sarabun New" w:hAnsi="TH Sarabun New" w:cs="TH Sarabun New"/>
          <w:sz w:val="32"/>
          <w:szCs w:val="32"/>
        </w:rPr>
        <w:tab/>
      </w:r>
      <w:r w:rsidRPr="00357A8D" w:rsidR="008D3C8E">
        <w:rPr>
          <w:rFonts w:ascii="TH Sarabun New" w:hAnsi="TH Sarabun New" w:cs="TH Sarabun New"/>
          <w:sz w:val="32"/>
          <w:szCs w:val="32"/>
          <w:cs/>
        </w:rPr>
        <w:t>จัดการศึกษาเป็นภาษาไทย</w:t>
      </w:r>
      <w:r w:rsidRPr="00357A8D" w:rsidR="008077A9">
        <w:rPr>
          <w:rFonts w:ascii="TH Sarabun New" w:hAnsi="TH Sarabun New" w:cs="TH Sarabun New"/>
          <w:sz w:val="32"/>
          <w:szCs w:val="32"/>
          <w:cs/>
        </w:rPr>
        <w:t xml:space="preserve"> </w:t>
      </w:r>
    </w:p>
    <w:p w:rsidRPr="00357A8D" w:rsidR="00B77DFF" w:rsidRDefault="00B77DFF" w14:paraId="1ABFD345" w14:textId="77777777">
      <w:pPr>
        <w:tabs>
          <w:tab w:val="left" w:pos="360"/>
        </w:tabs>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จัดการศึกษาเป็นภาษาอังกฤษ</w:t>
      </w:r>
    </w:p>
    <w:p w:rsidRPr="00357A8D" w:rsidR="00957043" w:rsidRDefault="00957043" w14:paraId="4C18B643" w14:textId="77777777">
      <w:pPr>
        <w:tabs>
          <w:tab w:val="left" w:pos="360"/>
        </w:tabs>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จัดการศึกษาทั้งภาษาไทยและภาษาอังกฤษ</w:t>
      </w:r>
    </w:p>
    <w:p w:rsidRPr="00357A8D" w:rsidR="00B77DFF" w:rsidRDefault="00B77DFF" w14:paraId="6B150B05" w14:textId="77777777">
      <w:pPr>
        <w:tabs>
          <w:tab w:val="left" w:pos="360"/>
        </w:tabs>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จัดการศึกษาเป็นภาษาต่างประเทศ ระบุ....................</w:t>
      </w:r>
    </w:p>
    <w:p w:rsidRPr="00357A8D" w:rsidR="00A3657C" w:rsidRDefault="002374D8" w14:paraId="2154A120" w14:textId="77777777">
      <w:pPr>
        <w:tabs>
          <w:tab w:val="left" w:pos="360"/>
        </w:tabs>
        <w:rPr>
          <w:rFonts w:ascii="TH Sarabun New" w:hAnsi="TH Sarabun New" w:cs="TH Sarabun New"/>
          <w:b/>
          <w:bCs/>
          <w:sz w:val="32"/>
          <w:szCs w:val="32"/>
        </w:rPr>
      </w:pPr>
      <w:r w:rsidRPr="00357A8D">
        <w:rPr>
          <w:rFonts w:ascii="TH Sarabun New" w:hAnsi="TH Sarabun New" w:cs="TH Sarabun New"/>
          <w:b/>
          <w:bCs/>
          <w:sz w:val="32"/>
          <w:szCs w:val="32"/>
          <w:cs/>
        </w:rPr>
        <w:tab/>
      </w:r>
      <w:r w:rsidRPr="00357A8D" w:rsidR="00324093">
        <w:rPr>
          <w:rFonts w:ascii="TH Sarabun New" w:hAnsi="TH Sarabun New" w:cs="TH Sarabun New"/>
          <w:b/>
          <w:bCs/>
          <w:sz w:val="32"/>
          <w:szCs w:val="32"/>
        </w:rPr>
        <w:t>1</w:t>
      </w:r>
      <w:r w:rsidRPr="00357A8D" w:rsidR="00324093">
        <w:rPr>
          <w:rFonts w:ascii="TH Sarabun New" w:hAnsi="TH Sarabun New" w:cs="TH Sarabun New"/>
          <w:b/>
          <w:bCs/>
          <w:sz w:val="32"/>
          <w:szCs w:val="32"/>
          <w:cs/>
        </w:rPr>
        <w:t>.</w:t>
      </w:r>
      <w:r w:rsidRPr="00357A8D" w:rsidR="00F2038A">
        <w:rPr>
          <w:rFonts w:ascii="TH Sarabun New" w:hAnsi="TH Sarabun New" w:cs="TH Sarabun New"/>
          <w:b/>
          <w:bCs/>
          <w:sz w:val="32"/>
          <w:szCs w:val="32"/>
        </w:rPr>
        <w:t>4</w:t>
      </w:r>
      <w:r w:rsidRPr="00357A8D">
        <w:rPr>
          <w:rFonts w:ascii="TH Sarabun New" w:hAnsi="TH Sarabun New" w:cs="TH Sarabun New"/>
          <w:b/>
          <w:bCs/>
          <w:sz w:val="32"/>
          <w:szCs w:val="32"/>
          <w:cs/>
        </w:rPr>
        <w:t>.</w:t>
      </w:r>
      <w:r w:rsidRPr="00357A8D" w:rsidR="00324093">
        <w:rPr>
          <w:rFonts w:ascii="TH Sarabun New" w:hAnsi="TH Sarabun New" w:cs="TH Sarabun New"/>
          <w:b/>
          <w:bCs/>
          <w:sz w:val="32"/>
          <w:szCs w:val="32"/>
        </w:rPr>
        <w:t>4</w:t>
      </w:r>
      <w:r w:rsidRPr="00357A8D" w:rsidR="00293BBA">
        <w:rPr>
          <w:rFonts w:ascii="TH Sarabun New" w:hAnsi="TH Sarabun New" w:cs="TH Sarabun New"/>
          <w:b/>
          <w:bCs/>
          <w:sz w:val="32"/>
          <w:szCs w:val="32"/>
          <w:cs/>
        </w:rPr>
        <w:t xml:space="preserve"> </w:t>
      </w:r>
      <w:r w:rsidRPr="00357A8D" w:rsidR="00A3657C">
        <w:rPr>
          <w:rFonts w:ascii="TH Sarabun New" w:hAnsi="TH Sarabun New" w:cs="TH Sarabun New"/>
          <w:b/>
          <w:bCs/>
          <w:sz w:val="32"/>
          <w:szCs w:val="32"/>
          <w:cs/>
        </w:rPr>
        <w:t>ความร่วมมือกับสถาบันอื่น</w:t>
      </w:r>
      <w:r w:rsidRPr="00357A8D" w:rsidR="008077A9">
        <w:rPr>
          <w:rFonts w:ascii="TH Sarabun New" w:hAnsi="TH Sarabun New" w:cs="TH Sarabun New"/>
          <w:b/>
          <w:bCs/>
          <w:sz w:val="32"/>
          <w:szCs w:val="32"/>
          <w:cs/>
        </w:rPr>
        <w:t xml:space="preserve"> </w:t>
      </w:r>
    </w:p>
    <w:p w:rsidRPr="00357A8D" w:rsidR="0042748F" w:rsidRDefault="0042748F" w14:paraId="46B60817" w14:textId="77777777">
      <w:pPr>
        <w:tabs>
          <w:tab w:val="left" w:pos="360"/>
          <w:tab w:val="left" w:pos="720"/>
          <w:tab w:val="left" w:pos="1080"/>
          <w:tab w:val="left" w:pos="1440"/>
          <w:tab w:val="left" w:pos="2340"/>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4B5D24">
        <w:rPr>
          <w:rFonts w:ascii="Wingdings 2" w:hAnsi="Wingdings 2" w:eastAsia="Wingdings 2" w:cs="Wingdings 2"/>
          <w:b/>
          <w:bCs/>
          <w:sz w:val="32"/>
          <w:szCs w:val="32"/>
        </w:rPr>
        <w:t>R</w:t>
      </w:r>
      <w:r w:rsidRPr="00357A8D" w:rsidR="00B77DFF">
        <w:rPr>
          <w:rFonts w:ascii="TH Sarabun New" w:hAnsi="TH Sarabun New" w:cs="TH Sarabun New"/>
          <w:sz w:val="32"/>
          <w:szCs w:val="32"/>
        </w:rPr>
        <w:tab/>
      </w:r>
      <w:r w:rsidRPr="00357A8D" w:rsidR="00B77DFF">
        <w:rPr>
          <w:rFonts w:ascii="TH Sarabun New" w:hAnsi="TH Sarabun New" w:cs="TH Sarabun New"/>
          <w:sz w:val="32"/>
          <w:szCs w:val="32"/>
          <w:cs/>
        </w:rPr>
        <w:t xml:space="preserve"> </w:t>
      </w:r>
      <w:r w:rsidRPr="00357A8D">
        <w:rPr>
          <w:rFonts w:ascii="TH Sarabun New" w:hAnsi="TH Sarabun New" w:cs="TH Sarabun New"/>
          <w:sz w:val="32"/>
          <w:szCs w:val="32"/>
          <w:cs/>
        </w:rPr>
        <w:t>เป็นหลักสูตร</w:t>
      </w:r>
      <w:r w:rsidRPr="00357A8D" w:rsidR="00EE696A">
        <w:rPr>
          <w:rFonts w:ascii="TH Sarabun New" w:hAnsi="TH Sarabun New" w:cs="TH Sarabun New"/>
          <w:sz w:val="32"/>
          <w:szCs w:val="32"/>
          <w:cs/>
        </w:rPr>
        <w:t>ของสถาบัน</w:t>
      </w:r>
      <w:r w:rsidRPr="00357A8D" w:rsidR="008D3C8E">
        <w:rPr>
          <w:rFonts w:ascii="TH Sarabun New" w:hAnsi="TH Sarabun New" w:cs="TH Sarabun New"/>
          <w:sz w:val="32"/>
          <w:szCs w:val="32"/>
          <w:cs/>
        </w:rPr>
        <w:t>โดยเฉพาะ</w:t>
      </w:r>
    </w:p>
    <w:p w:rsidRPr="00357A8D" w:rsidR="0042748F" w:rsidRDefault="00B77DFF" w14:paraId="50612E6D" w14:textId="3E8EA7FB">
      <w:pPr>
        <w:tabs>
          <w:tab w:val="left" w:pos="360"/>
          <w:tab w:val="left" w:pos="720"/>
          <w:tab w:val="left" w:pos="1080"/>
          <w:tab w:val="left" w:pos="1440"/>
          <w:tab w:val="left" w:pos="2340"/>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เป็นหลักสูตรที่ได้รับความร่วมมือสนับสนุนจากสถาบันอื่น</w:t>
      </w:r>
      <w:r w:rsidRPr="00357A8D" w:rsidR="001A395A">
        <w:rPr>
          <w:rFonts w:ascii="TH Sarabun New" w:hAnsi="TH Sarabun New" w:cs="TH Sarabun New"/>
          <w:b/>
          <w:bCs/>
          <w:sz w:val="32"/>
          <w:szCs w:val="32"/>
          <w:cs/>
        </w:rPr>
        <w:t xml:space="preserve"> </w:t>
      </w:r>
      <w:r w:rsidRPr="00357A8D" w:rsidR="00B85BDE">
        <w:rPr>
          <w:rFonts w:ascii="TH Sarabun New" w:hAnsi="TH Sarabun New" w:cs="TH Sarabun New"/>
          <w:b/>
          <w:bCs/>
          <w:sz w:val="32"/>
          <w:szCs w:val="32"/>
          <w:cs/>
        </w:rPr>
        <w:t xml:space="preserve">หรือ </w:t>
      </w:r>
      <w:r w:rsidRPr="00357A8D" w:rsidR="0042748F">
        <w:rPr>
          <w:rFonts w:ascii="TH Sarabun New" w:hAnsi="TH Sarabun New" w:cs="TH Sarabun New"/>
          <w:sz w:val="32"/>
          <w:szCs w:val="32"/>
          <w:cs/>
        </w:rPr>
        <w:t>เป็นหลักสูตรร่วมกับสถาบันอื่น</w:t>
      </w:r>
      <w:r w:rsidRPr="00357A8D">
        <w:rPr>
          <w:rFonts w:ascii="TH Sarabun New" w:hAnsi="TH Sarabun New" w:cs="TH Sarabun New"/>
          <w:sz w:val="32"/>
          <w:szCs w:val="32"/>
          <w:cs/>
        </w:rPr>
        <w:t xml:space="preserve"> ระบุ....................</w:t>
      </w:r>
      <w:del w:author="PC" w:date="2023-07-03T09:45:00Z" w:id="28">
        <w:r w:rsidRPr="00357A8D" w:rsidDel="00277A61">
          <w:rPr>
            <w:rFonts w:ascii="TH Sarabun New" w:hAnsi="TH Sarabun New" w:cs="TH Sarabun New"/>
            <w:sz w:val="32"/>
            <w:szCs w:val="32"/>
            <w:cs/>
          </w:rPr>
          <w:delText>..................................</w:delText>
        </w:r>
      </w:del>
      <w:r w:rsidRPr="00357A8D" w:rsidR="001A395A">
        <w:rPr>
          <w:rFonts w:ascii="TH Sarabun New" w:hAnsi="TH Sarabun New" w:cs="TH Sarabun New"/>
          <w:sz w:val="32"/>
          <w:szCs w:val="32"/>
          <w:cs/>
        </w:rPr>
        <w:t xml:space="preserve"> </w:t>
      </w:r>
      <w:r w:rsidRPr="00357A8D">
        <w:rPr>
          <w:rFonts w:ascii="TH Sarabun New" w:hAnsi="TH Sarabun New" w:cs="TH Sarabun New"/>
          <w:sz w:val="32"/>
          <w:szCs w:val="32"/>
          <w:cs/>
        </w:rPr>
        <w:t>(</w:t>
      </w:r>
      <w:r w:rsidRPr="00357A8D" w:rsidR="001A395A">
        <w:rPr>
          <w:rFonts w:ascii="TH Sarabun New" w:hAnsi="TH Sarabun New" w:cs="TH Sarabun New"/>
          <w:sz w:val="32"/>
          <w:szCs w:val="32"/>
          <w:cs/>
        </w:rPr>
        <w:t>โดยต้องระบุชื่อสถาบันการศึกษา/หน่วยงานที่ทำความร่วมมือ</w:t>
      </w:r>
      <w:r w:rsidRPr="00357A8D" w:rsidR="00057105">
        <w:rPr>
          <w:rFonts w:ascii="TH Sarabun New" w:hAnsi="TH Sarabun New" w:cs="TH Sarabun New"/>
          <w:sz w:val="32"/>
          <w:szCs w:val="32"/>
          <w:cs/>
        </w:rPr>
        <w:t xml:space="preserve"> พร้อมทั้ง</w:t>
      </w:r>
      <w:r w:rsidRPr="00357A8D">
        <w:rPr>
          <w:rFonts w:ascii="TH Sarabun New" w:hAnsi="TH Sarabun New" w:cs="TH Sarabun New"/>
          <w:sz w:val="32"/>
          <w:szCs w:val="32"/>
          <w:cs/>
        </w:rPr>
        <w:t xml:space="preserve">แนบ </w:t>
      </w:r>
      <w:r w:rsidRPr="00357A8D">
        <w:rPr>
          <w:rFonts w:ascii="TH Sarabun New" w:hAnsi="TH Sarabun New" w:cs="TH Sarabun New"/>
          <w:sz w:val="32"/>
          <w:szCs w:val="32"/>
        </w:rPr>
        <w:t>MOU</w:t>
      </w:r>
      <w:r w:rsidRPr="00357A8D" w:rsidR="002374D8">
        <w:rPr>
          <w:rFonts w:ascii="TH Sarabun New" w:hAnsi="TH Sarabun New" w:cs="TH Sarabun New"/>
          <w:sz w:val="32"/>
          <w:szCs w:val="32"/>
          <w:cs/>
        </w:rPr>
        <w:t>)</w:t>
      </w:r>
    </w:p>
    <w:p w:rsidRPr="00357A8D" w:rsidR="00A3657C" w:rsidRDefault="003C2C79" w14:paraId="3B3EDDCB" w14:textId="77777777">
      <w:pPr>
        <w:tabs>
          <w:tab w:val="left" w:pos="360"/>
        </w:tabs>
        <w:ind w:firstLine="360"/>
        <w:rPr>
          <w:rFonts w:ascii="TH Sarabun New" w:hAnsi="TH Sarabun New" w:cs="TH Sarabun New"/>
          <w:b/>
          <w:bCs/>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Pr>
          <w:rFonts w:ascii="TH Sarabun New" w:hAnsi="TH Sarabun New" w:cs="TH Sarabun New"/>
          <w:b/>
          <w:bCs/>
          <w:sz w:val="32"/>
          <w:szCs w:val="32"/>
        </w:rPr>
        <w:t>4</w:t>
      </w:r>
      <w:r w:rsidRPr="00357A8D">
        <w:rPr>
          <w:rFonts w:ascii="TH Sarabun New" w:hAnsi="TH Sarabun New" w:cs="TH Sarabun New"/>
          <w:b/>
          <w:bCs/>
          <w:sz w:val="32"/>
          <w:szCs w:val="32"/>
          <w:cs/>
        </w:rPr>
        <w:t>.</w:t>
      </w:r>
      <w:r w:rsidRPr="00357A8D">
        <w:rPr>
          <w:rFonts w:ascii="TH Sarabun New" w:hAnsi="TH Sarabun New" w:cs="TH Sarabun New"/>
          <w:b/>
          <w:bCs/>
          <w:sz w:val="32"/>
          <w:szCs w:val="32"/>
        </w:rPr>
        <w:t>5</w:t>
      </w:r>
      <w:r w:rsidRPr="00357A8D">
        <w:rPr>
          <w:rFonts w:ascii="TH Sarabun New" w:hAnsi="TH Sarabun New" w:cs="TH Sarabun New"/>
          <w:b/>
          <w:bCs/>
          <w:sz w:val="32"/>
          <w:szCs w:val="32"/>
          <w:cs/>
        </w:rPr>
        <w:t xml:space="preserve"> การให้ปริญญาแก่ผู้สำเร็จการศึกษา</w:t>
      </w:r>
      <w:r w:rsidRPr="00357A8D" w:rsidR="008077A9">
        <w:rPr>
          <w:rFonts w:ascii="TH Sarabun New" w:hAnsi="TH Sarabun New" w:cs="TH Sarabun New"/>
          <w:b/>
          <w:bCs/>
          <w:sz w:val="32"/>
          <w:szCs w:val="32"/>
          <w:cs/>
        </w:rPr>
        <w:t xml:space="preserve"> </w:t>
      </w:r>
    </w:p>
    <w:p w:rsidRPr="00357A8D" w:rsidR="00B85BDE" w:rsidRDefault="00B85BDE" w14:paraId="75CF988C" w14:textId="77777777">
      <w:pPr>
        <w:tabs>
          <w:tab w:val="left" w:pos="360"/>
          <w:tab w:val="left" w:pos="720"/>
          <w:tab w:val="left" w:pos="1080"/>
          <w:tab w:val="left" w:pos="1440"/>
          <w:tab w:val="left" w:pos="1890"/>
          <w:tab w:val="left" w:pos="2340"/>
        </w:tabs>
        <w:jc w:val="both"/>
        <w:rPr>
          <w:rFonts w:ascii="TH Sarabun New" w:hAnsi="TH Sarabun New" w:cs="TH Sarabun New"/>
          <w:sz w:val="32"/>
          <w:szCs w:val="32"/>
        </w:rPr>
      </w:pPr>
      <w:r w:rsidRPr="00357A8D">
        <w:rPr>
          <w:rFonts w:ascii="TH Sarabun New" w:hAnsi="TH Sarabun New" w:cs="TH Sarabun New"/>
          <w:sz w:val="32"/>
          <w:szCs w:val="32"/>
        </w:rPr>
        <w:tab/>
      </w:r>
      <w:r w:rsidRPr="00357A8D" w:rsidR="00B77DFF">
        <w:rPr>
          <w:rFonts w:ascii="TH Sarabun New" w:hAnsi="TH Sarabun New" w:cs="TH Sarabun New"/>
          <w:sz w:val="32"/>
          <w:szCs w:val="32"/>
          <w:cs/>
        </w:rPr>
        <w:tab/>
      </w:r>
      <w:r w:rsidRPr="00357A8D" w:rsidR="004B5D24">
        <w:rPr>
          <w:rFonts w:ascii="Wingdings 2" w:hAnsi="Wingdings 2" w:eastAsia="Wingdings 2" w:cs="Wingdings 2"/>
          <w:b/>
          <w:bCs/>
          <w:sz w:val="32"/>
          <w:szCs w:val="32"/>
        </w:rPr>
        <w:t>R</w:t>
      </w:r>
      <w:r w:rsidRPr="00357A8D" w:rsidR="00520CC0">
        <w:rPr>
          <w:rFonts w:ascii="TH Sarabun New" w:hAnsi="TH Sarabun New" w:cs="TH Sarabun New"/>
          <w:sz w:val="32"/>
          <w:szCs w:val="32"/>
          <w:cs/>
        </w:rPr>
        <w:t xml:space="preserve">  </w:t>
      </w:r>
      <w:r w:rsidRPr="00357A8D">
        <w:rPr>
          <w:rFonts w:ascii="TH Sarabun New" w:hAnsi="TH Sarabun New" w:cs="TH Sarabun New"/>
          <w:sz w:val="32"/>
          <w:szCs w:val="32"/>
          <w:cs/>
        </w:rPr>
        <w:t>ให้ปริญญาเพียงสาขาวิชาเดียว</w:t>
      </w:r>
    </w:p>
    <w:p w:rsidRPr="00357A8D" w:rsidR="00B85BDE" w:rsidP="00932528" w:rsidRDefault="00B85BDE" w14:paraId="381C30F7" w14:textId="0751973C">
      <w:pPr>
        <w:tabs>
          <w:tab w:val="left" w:pos="360"/>
          <w:tab w:val="left" w:pos="720"/>
          <w:tab w:val="left" w:pos="1080"/>
          <w:tab w:val="left" w:pos="1440"/>
          <w:tab w:val="left" w:pos="1890"/>
          <w:tab w:val="left" w:pos="2340"/>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B77DFF">
        <w:rPr>
          <w:rFonts w:ascii="Wingdings" w:hAnsi="Wingdings" w:eastAsia="Wingdings" w:cs="Wingdings"/>
          <w:sz w:val="32"/>
          <w:szCs w:val="32"/>
        </w:rPr>
        <w:t>o</w:t>
      </w:r>
      <w:r w:rsidRPr="00357A8D" w:rsidR="00B77DFF">
        <w:rPr>
          <w:rFonts w:ascii="TH Sarabun New" w:hAnsi="TH Sarabun New" w:cs="TH Sarabun New"/>
          <w:sz w:val="32"/>
          <w:szCs w:val="32"/>
        </w:rPr>
        <w:tab/>
      </w:r>
      <w:r w:rsidRPr="00357A8D" w:rsidR="00B77DFF">
        <w:rPr>
          <w:rFonts w:ascii="TH Sarabun New" w:hAnsi="TH Sarabun New" w:cs="TH Sarabun New"/>
          <w:sz w:val="32"/>
          <w:szCs w:val="32"/>
          <w:cs/>
        </w:rPr>
        <w:t xml:space="preserve"> </w:t>
      </w:r>
      <w:r w:rsidRPr="00357A8D">
        <w:rPr>
          <w:rFonts w:ascii="TH Sarabun New" w:hAnsi="TH Sarabun New" w:cs="TH Sarabun New"/>
          <w:sz w:val="32"/>
          <w:szCs w:val="32"/>
          <w:cs/>
        </w:rPr>
        <w:t xml:space="preserve">ให้ปริญญามากกว่า </w:t>
      </w:r>
      <w:r w:rsidRPr="00357A8D">
        <w:rPr>
          <w:rFonts w:ascii="TH Sarabun New" w:hAnsi="TH Sarabun New" w:cs="TH Sarabun New"/>
          <w:sz w:val="32"/>
          <w:szCs w:val="32"/>
        </w:rPr>
        <w:t xml:space="preserve">1 </w:t>
      </w:r>
      <w:r w:rsidRPr="00357A8D">
        <w:rPr>
          <w:rFonts w:ascii="TH Sarabun New" w:hAnsi="TH Sarabun New" w:cs="TH Sarabun New"/>
          <w:sz w:val="32"/>
          <w:szCs w:val="32"/>
          <w:cs/>
        </w:rPr>
        <w:t>สาขาวิชา (เช่น ทวิปริญญา)</w:t>
      </w:r>
      <w:r w:rsidRPr="00357A8D" w:rsidR="00EE696A">
        <w:rPr>
          <w:rFonts w:ascii="TH Sarabun New" w:hAnsi="TH Sarabun New" w:cs="TH Sarabun New"/>
          <w:sz w:val="32"/>
          <w:szCs w:val="32"/>
          <w:cs/>
        </w:rPr>
        <w:t xml:space="preserve"> หรือเป็น</w:t>
      </w:r>
      <w:r w:rsidRPr="00357A8D" w:rsidR="001A395A">
        <w:rPr>
          <w:rFonts w:ascii="TH Sarabun New" w:hAnsi="TH Sarabun New" w:cs="TH Sarabun New"/>
          <w:sz w:val="32"/>
          <w:szCs w:val="32"/>
          <w:cs/>
        </w:rPr>
        <w:t>ปริญญา</w:t>
      </w:r>
      <w:r w:rsidRPr="00357A8D" w:rsidR="00EE696A">
        <w:rPr>
          <w:rFonts w:ascii="TH Sarabun New" w:hAnsi="TH Sarabun New" w:cs="TH Sarabun New"/>
          <w:sz w:val="32"/>
          <w:szCs w:val="32"/>
          <w:cs/>
        </w:rPr>
        <w:t>ร่วมระหว่างสถาบัน</w:t>
      </w:r>
      <w:ins w:author="PC" w:date="2023-07-03T09:44:00Z" w:id="29">
        <w:r w:rsidR="00277A61">
          <w:rPr>
            <w:rFonts w:hint="cs" w:ascii="TH Sarabun New" w:hAnsi="TH Sarabun New" w:cs="TH Sarabun New"/>
            <w:sz w:val="32"/>
            <w:szCs w:val="32"/>
            <w:cs/>
          </w:rPr>
          <w:t xml:space="preserve"> </w:t>
        </w:r>
      </w:ins>
      <w:r w:rsidRPr="00357A8D" w:rsidR="00EE696A">
        <w:rPr>
          <w:rFonts w:ascii="TH Sarabun New" w:hAnsi="TH Sarabun New" w:cs="TH Sarabun New"/>
          <w:sz w:val="32"/>
          <w:szCs w:val="32"/>
          <w:cs/>
        </w:rPr>
        <w:t>อุดมศึกษา</w:t>
      </w:r>
      <w:r w:rsidRPr="00357A8D">
        <w:rPr>
          <w:rFonts w:ascii="TH Sarabun New" w:hAnsi="TH Sarabun New" w:cs="TH Sarabun New"/>
          <w:sz w:val="32"/>
          <w:szCs w:val="32"/>
          <w:cs/>
        </w:rPr>
        <w:t>)</w:t>
      </w:r>
    </w:p>
    <w:p w:rsidRPr="00357A8D" w:rsidR="00EB1FFB" w:rsidRDefault="00324093" w14:paraId="2C8F422F" w14:textId="77777777">
      <w:pPr>
        <w:tabs>
          <w:tab w:val="left" w:pos="360"/>
          <w:tab w:val="left" w:pos="720"/>
          <w:tab w:val="left" w:pos="1080"/>
          <w:tab w:val="left" w:pos="1440"/>
          <w:tab w:val="left" w:pos="1890"/>
          <w:tab w:val="left" w:pos="2340"/>
        </w:tabs>
        <w:ind w:firstLine="426"/>
        <w:jc w:val="both"/>
        <w:rPr>
          <w:rFonts w:ascii="TH Sarabun New" w:hAnsi="TH Sarabun New" w:cs="TH Sarabun New"/>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F2038A">
        <w:rPr>
          <w:rFonts w:ascii="TH Sarabun New" w:hAnsi="TH Sarabun New" w:cs="TH Sarabun New"/>
          <w:b/>
          <w:bCs/>
          <w:sz w:val="32"/>
          <w:szCs w:val="32"/>
        </w:rPr>
        <w:t>4</w:t>
      </w:r>
      <w:r w:rsidRPr="00357A8D">
        <w:rPr>
          <w:rFonts w:ascii="TH Sarabun New" w:hAnsi="TH Sarabun New" w:cs="TH Sarabun New"/>
          <w:b/>
          <w:bCs/>
          <w:sz w:val="32"/>
          <w:szCs w:val="32"/>
          <w:cs/>
        </w:rPr>
        <w:t>.</w:t>
      </w:r>
      <w:r w:rsidRPr="00357A8D" w:rsidR="00EB1FFB">
        <w:rPr>
          <w:rFonts w:ascii="TH Sarabun New" w:hAnsi="TH Sarabun New" w:cs="TH Sarabun New"/>
          <w:b/>
          <w:bCs/>
          <w:sz w:val="32"/>
          <w:szCs w:val="32"/>
        </w:rPr>
        <w:t>6</w:t>
      </w:r>
      <w:r w:rsidRPr="00357A8D" w:rsidR="00EB1FFB">
        <w:rPr>
          <w:rFonts w:ascii="TH Sarabun New" w:hAnsi="TH Sarabun New" w:cs="TH Sarabun New"/>
          <w:b/>
          <w:bCs/>
          <w:sz w:val="32"/>
          <w:szCs w:val="32"/>
        </w:rPr>
        <w:tab/>
      </w:r>
      <w:r w:rsidRPr="00357A8D" w:rsidR="00EB1FFB">
        <w:rPr>
          <w:rFonts w:ascii="TH Sarabun New" w:hAnsi="TH Sarabun New" w:cs="TH Sarabun New"/>
          <w:b/>
          <w:bCs/>
          <w:sz w:val="32"/>
          <w:szCs w:val="32"/>
          <w:cs/>
        </w:rPr>
        <w:t>สถานภาพของหลักสูตรและการพิจารณาอนุมัติ/เห็นชอบหลักสูตร</w:t>
      </w:r>
    </w:p>
    <w:p w:rsidRPr="00357A8D" w:rsidR="00B11D58" w:rsidRDefault="005240F8" w14:paraId="0EEABF5F" w14:textId="77777777">
      <w:pPr>
        <w:ind w:left="720" w:firstLine="426"/>
        <w:rPr>
          <w:rFonts w:ascii="TH Sarabun New" w:hAnsi="TH Sarabun New" w:cs="TH Sarabun New"/>
          <w:sz w:val="32"/>
          <w:szCs w:val="32"/>
        </w:rPr>
      </w:pPr>
      <w:r w:rsidRPr="00357A8D">
        <w:rPr>
          <w:rFonts w:ascii="TH Sarabun New" w:hAnsi="TH Sarabun New" w:cs="TH Sarabun New"/>
          <w:sz w:val="32"/>
          <w:szCs w:val="32"/>
          <w:cs/>
        </w:rPr>
        <w:t>หลักสูตรปรับปรุง พ.</w:t>
      </w:r>
      <w:r w:rsidRPr="00357A8D" w:rsidR="00940737">
        <w:rPr>
          <w:rFonts w:ascii="TH Sarabun New" w:hAnsi="TH Sarabun New" w:cs="TH Sarabun New"/>
          <w:sz w:val="32"/>
          <w:szCs w:val="32"/>
          <w:cs/>
        </w:rPr>
        <w:t xml:space="preserve">ศ. </w:t>
      </w:r>
      <w:r w:rsidRPr="00357A8D" w:rsidR="00D74742">
        <w:rPr>
          <w:rFonts w:ascii="TH Sarabun New" w:hAnsi="TH Sarabun New" w:cs="TH Sarabun New"/>
          <w:sz w:val="32"/>
          <w:szCs w:val="32"/>
          <w:cs/>
        </w:rPr>
        <w:t>2566</w:t>
      </w:r>
      <w:r w:rsidRPr="00357A8D" w:rsidR="00940737">
        <w:rPr>
          <w:rFonts w:ascii="TH Sarabun New" w:hAnsi="TH Sarabun New" w:cs="TH Sarabun New"/>
          <w:sz w:val="32"/>
          <w:szCs w:val="32"/>
          <w:cs/>
        </w:rPr>
        <w:t xml:space="preserve"> ปรับปรุงจากหลักสูตร</w:t>
      </w:r>
      <w:r w:rsidRPr="00357A8D" w:rsidR="00D74742">
        <w:rPr>
          <w:rFonts w:ascii="TH Sarabun New" w:hAnsi="TH Sarabun New" w:cs="TH Sarabun New"/>
          <w:sz w:val="32"/>
          <w:szCs w:val="32"/>
          <w:cs/>
        </w:rPr>
        <w:t>เศรษฐศาสตรบัณฑิต</w:t>
      </w:r>
      <w:r w:rsidRPr="00357A8D" w:rsidR="00940737">
        <w:rPr>
          <w:rFonts w:ascii="TH Sarabun New" w:hAnsi="TH Sarabun New" w:cs="TH Sarabun New"/>
          <w:sz w:val="32"/>
          <w:szCs w:val="32"/>
          <w:cs/>
        </w:rPr>
        <w:t xml:space="preserve"> พ.ศ. </w:t>
      </w:r>
      <w:r w:rsidRPr="00357A8D" w:rsidR="00D74742">
        <w:rPr>
          <w:rFonts w:ascii="TH Sarabun New" w:hAnsi="TH Sarabun New" w:cs="TH Sarabun New"/>
          <w:sz w:val="32"/>
          <w:szCs w:val="32"/>
          <w:cs/>
        </w:rPr>
        <w:t>2561</w:t>
      </w:r>
      <w:r w:rsidRPr="00357A8D" w:rsidR="005F1950">
        <w:rPr>
          <w:rFonts w:ascii="TH Sarabun New" w:hAnsi="TH Sarabun New" w:cs="TH Sarabun New"/>
          <w:sz w:val="32"/>
          <w:szCs w:val="32"/>
          <w:cs/>
        </w:rPr>
        <w:t xml:space="preserve"> </w:t>
      </w:r>
    </w:p>
    <w:p w:rsidRPr="00357A8D" w:rsidR="005240F8" w:rsidP="00932528" w:rsidRDefault="004F5912" w14:paraId="5EBC5F20" w14:textId="77777777">
      <w:pPr>
        <w:tabs>
          <w:tab w:val="left" w:pos="720"/>
          <w:tab w:val="left" w:pos="1080"/>
          <w:tab w:val="left" w:pos="1440"/>
        </w:tabs>
        <w:ind w:left="720" w:firstLine="426"/>
        <w:jc w:val="thaiDistribute"/>
        <w:rPr>
          <w:rFonts w:ascii="TH Sarabun New" w:hAnsi="TH Sarabun New" w:cs="TH Sarabun New"/>
          <w:sz w:val="32"/>
          <w:szCs w:val="32"/>
        </w:rPr>
      </w:pPr>
      <w:r w:rsidRPr="00357A8D">
        <w:rPr>
          <w:rFonts w:ascii="TH Sarabun New" w:hAnsi="TH Sarabun New" w:cs="TH Sarabun New"/>
          <w:sz w:val="32"/>
          <w:szCs w:val="32"/>
          <w:cs/>
        </w:rPr>
        <w:t>กำหนด</w:t>
      </w:r>
      <w:r w:rsidRPr="00357A8D" w:rsidR="005240F8">
        <w:rPr>
          <w:rFonts w:ascii="TH Sarabun New" w:hAnsi="TH Sarabun New" w:cs="TH Sarabun New"/>
          <w:sz w:val="32"/>
          <w:szCs w:val="32"/>
          <w:cs/>
        </w:rPr>
        <w:t>เปิดสอนในภ</w:t>
      </w:r>
      <w:r w:rsidRPr="00357A8D" w:rsidR="00940737">
        <w:rPr>
          <w:rFonts w:ascii="TH Sarabun New" w:hAnsi="TH Sarabun New" w:cs="TH Sarabun New"/>
          <w:sz w:val="32"/>
          <w:szCs w:val="32"/>
          <w:cs/>
        </w:rPr>
        <w:t xml:space="preserve">าคการศึกษาที่ </w:t>
      </w:r>
      <w:r w:rsidRPr="00357A8D" w:rsidR="00D74742">
        <w:rPr>
          <w:rFonts w:ascii="TH Sarabun New" w:hAnsi="TH Sarabun New" w:cs="TH Sarabun New"/>
          <w:sz w:val="32"/>
          <w:szCs w:val="32"/>
          <w:cs/>
        </w:rPr>
        <w:t>1</w:t>
      </w:r>
      <w:r w:rsidRPr="00357A8D" w:rsidR="005240F8">
        <w:rPr>
          <w:rFonts w:ascii="TH Sarabun New" w:hAnsi="TH Sarabun New" w:cs="TH Sarabun New"/>
          <w:sz w:val="32"/>
          <w:szCs w:val="32"/>
          <w:cs/>
        </w:rPr>
        <w:t xml:space="preserve"> ปีการศึ</w:t>
      </w:r>
      <w:r w:rsidRPr="00357A8D" w:rsidR="00940737">
        <w:rPr>
          <w:rFonts w:ascii="TH Sarabun New" w:hAnsi="TH Sarabun New" w:cs="TH Sarabun New"/>
          <w:sz w:val="32"/>
          <w:szCs w:val="32"/>
          <w:cs/>
        </w:rPr>
        <w:t xml:space="preserve">กษา </w:t>
      </w:r>
      <w:r w:rsidRPr="00357A8D" w:rsidR="00D74742">
        <w:rPr>
          <w:rFonts w:ascii="TH Sarabun New" w:hAnsi="TH Sarabun New" w:cs="TH Sarabun New"/>
          <w:sz w:val="32"/>
          <w:szCs w:val="32"/>
          <w:cs/>
        </w:rPr>
        <w:t>2566</w:t>
      </w:r>
    </w:p>
    <w:p w:rsidRPr="00357A8D" w:rsidR="004A61B1" w:rsidP="00E65391" w:rsidRDefault="006E7453" w14:paraId="7B9A30A1" w14:textId="5D1038A4">
      <w:pPr>
        <w:tabs>
          <w:tab w:val="left" w:pos="360"/>
          <w:tab w:val="left" w:pos="720"/>
          <w:tab w:val="left" w:pos="1080"/>
          <w:tab w:val="left" w:pos="1440"/>
          <w:tab w:val="left" w:pos="1890"/>
          <w:tab w:val="left" w:pos="2340"/>
        </w:tabs>
        <w:ind w:left="720" w:firstLine="426"/>
        <w:jc w:val="thaiDistribute"/>
        <w:rPr>
          <w:rFonts w:ascii="TH Sarabun New" w:hAnsi="TH Sarabun New" w:cs="TH Sarabun New"/>
          <w:sz w:val="32"/>
          <w:szCs w:val="32"/>
        </w:rPr>
      </w:pPr>
      <w:r w:rsidRPr="00357A8D">
        <w:rPr>
          <w:rFonts w:ascii="TH Sarabun New" w:hAnsi="TH Sarabun New" w:cs="TH Sarabun New"/>
          <w:sz w:val="32"/>
          <w:szCs w:val="32"/>
          <w:cs/>
        </w:rPr>
        <w:t>ได้พิจารณากลั่นกรองโดย</w:t>
      </w:r>
      <w:r w:rsidRPr="00357A8D" w:rsidR="004A61B1">
        <w:rPr>
          <w:rFonts w:ascii="TH Sarabun New" w:hAnsi="TH Sarabun New" w:cs="TH Sarabun New"/>
          <w:sz w:val="32"/>
          <w:szCs w:val="32"/>
          <w:cs/>
        </w:rPr>
        <w:t xml:space="preserve">คณะกรรมการนโยบายวิชาการ </w:t>
      </w:r>
      <w:r w:rsidRPr="00357A8D">
        <w:rPr>
          <w:rFonts w:ascii="TH Sarabun New" w:hAnsi="TH Sarabun New" w:cs="TH Sarabun New"/>
          <w:sz w:val="32"/>
          <w:szCs w:val="32"/>
          <w:cs/>
        </w:rPr>
        <w:t xml:space="preserve">ในการประชุมครั้งที่ </w:t>
      </w:r>
      <w:del w:author="PC" w:date="2023-03-31T11:25:00Z" w:id="30">
        <w:r w:rsidRPr="00357A8D" w:rsidDel="0052166B">
          <w:rPr>
            <w:rFonts w:ascii="TH Sarabun New" w:hAnsi="TH Sarabun New" w:cs="TH Sarabun New"/>
            <w:sz w:val="32"/>
            <w:szCs w:val="32"/>
            <w:cs/>
          </w:rPr>
          <w:delText>……</w:delText>
        </w:r>
        <w:r w:rsidRPr="00357A8D" w:rsidDel="0052166B" w:rsidR="00057105">
          <w:rPr>
            <w:rFonts w:ascii="TH Sarabun New" w:hAnsi="TH Sarabun New" w:cs="TH Sarabun New"/>
            <w:sz w:val="32"/>
            <w:szCs w:val="32"/>
            <w:cs/>
          </w:rPr>
          <w:delText>……..</w:delText>
        </w:r>
        <w:r w:rsidRPr="00357A8D" w:rsidDel="0052166B">
          <w:rPr>
            <w:rFonts w:ascii="TH Sarabun New" w:hAnsi="TH Sarabun New" w:cs="TH Sarabun New"/>
            <w:sz w:val="32"/>
            <w:szCs w:val="32"/>
            <w:cs/>
          </w:rPr>
          <w:delText>…</w:delText>
        </w:r>
      </w:del>
      <w:ins w:author="PC" w:date="2023-03-31T11:25:00Z" w:id="31">
        <w:r w:rsidRPr="00357A8D" w:rsidR="0052166B">
          <w:rPr>
            <w:rFonts w:ascii="TH Sarabun New" w:hAnsi="TH Sarabun New" w:cs="TH Sarabun New"/>
            <w:sz w:val="32"/>
            <w:szCs w:val="32"/>
            <w:cs/>
          </w:rPr>
          <w:t>1/2566</w:t>
        </w:r>
      </w:ins>
    </w:p>
    <w:p w:rsidRPr="00357A8D" w:rsidR="006E7453" w:rsidP="00E65391" w:rsidRDefault="004A61B1" w14:paraId="654880CE" w14:textId="3EC2FB5D">
      <w:pPr>
        <w:tabs>
          <w:tab w:val="left" w:pos="360"/>
          <w:tab w:val="left" w:pos="720"/>
          <w:tab w:val="left" w:pos="1080"/>
          <w:tab w:val="left" w:pos="1440"/>
          <w:tab w:val="left" w:pos="1890"/>
          <w:tab w:val="left" w:pos="2340"/>
        </w:tabs>
        <w:ind w:left="720" w:firstLine="426"/>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6E7453">
        <w:rPr>
          <w:rFonts w:ascii="TH Sarabun New" w:hAnsi="TH Sarabun New" w:cs="TH Sarabun New"/>
          <w:sz w:val="32"/>
          <w:szCs w:val="32"/>
          <w:cs/>
        </w:rPr>
        <w:t xml:space="preserve">เมื่อวันที่  </w:t>
      </w:r>
      <w:del w:author="PC" w:date="2023-03-31T11:25:00Z" w:id="32">
        <w:r w:rsidRPr="00357A8D" w:rsidDel="0052166B" w:rsidR="006E7453">
          <w:rPr>
            <w:rFonts w:ascii="TH Sarabun New" w:hAnsi="TH Sarabun New" w:cs="TH Sarabun New"/>
            <w:sz w:val="32"/>
            <w:szCs w:val="32"/>
            <w:cs/>
          </w:rPr>
          <w:delText>…</w:delText>
        </w:r>
        <w:r w:rsidRPr="00357A8D" w:rsidDel="0052166B" w:rsidR="00057105">
          <w:rPr>
            <w:rFonts w:ascii="TH Sarabun New" w:hAnsi="TH Sarabun New" w:cs="TH Sarabun New"/>
            <w:sz w:val="32"/>
            <w:szCs w:val="32"/>
            <w:cs/>
          </w:rPr>
          <w:delText>..</w:delText>
        </w:r>
        <w:r w:rsidRPr="00357A8D" w:rsidDel="0052166B" w:rsidR="006E7453">
          <w:rPr>
            <w:rFonts w:ascii="TH Sarabun New" w:hAnsi="TH Sarabun New" w:cs="TH Sarabun New"/>
            <w:sz w:val="32"/>
            <w:szCs w:val="32"/>
            <w:cs/>
          </w:rPr>
          <w:delText xml:space="preserve">..  </w:delText>
        </w:r>
      </w:del>
      <w:ins w:author="PC" w:date="2023-03-31T11:25:00Z" w:id="33">
        <w:r w:rsidRPr="00357A8D" w:rsidR="0052166B">
          <w:rPr>
            <w:rFonts w:ascii="TH Sarabun New" w:hAnsi="TH Sarabun New" w:cs="TH Sarabun New"/>
            <w:sz w:val="32"/>
            <w:szCs w:val="32"/>
            <w:cs/>
          </w:rPr>
          <w:t xml:space="preserve">1  </w:t>
        </w:r>
      </w:ins>
      <w:r w:rsidRPr="00357A8D" w:rsidR="006E7453">
        <w:rPr>
          <w:rFonts w:ascii="TH Sarabun New" w:hAnsi="TH Sarabun New" w:cs="TH Sarabun New"/>
          <w:sz w:val="32"/>
          <w:szCs w:val="32"/>
          <w:cs/>
        </w:rPr>
        <w:t xml:space="preserve">เดือน </w:t>
      </w:r>
      <w:del w:author="PC" w:date="2023-03-31T11:25:00Z" w:id="34">
        <w:r w:rsidRPr="00357A8D" w:rsidDel="0052166B" w:rsidR="006E7453">
          <w:rPr>
            <w:rFonts w:ascii="TH Sarabun New" w:hAnsi="TH Sarabun New" w:cs="TH Sarabun New"/>
            <w:sz w:val="32"/>
            <w:szCs w:val="32"/>
            <w:cs/>
          </w:rPr>
          <w:delText>...........</w:delText>
        </w:r>
        <w:r w:rsidRPr="00357A8D" w:rsidDel="0052166B" w:rsidR="00057105">
          <w:rPr>
            <w:rFonts w:ascii="TH Sarabun New" w:hAnsi="TH Sarabun New" w:cs="TH Sarabun New"/>
            <w:sz w:val="32"/>
            <w:szCs w:val="32"/>
            <w:cs/>
          </w:rPr>
          <w:delText>..</w:delText>
        </w:r>
        <w:r w:rsidRPr="00357A8D" w:rsidDel="0052166B" w:rsidR="006E7453">
          <w:rPr>
            <w:rFonts w:ascii="TH Sarabun New" w:hAnsi="TH Sarabun New" w:cs="TH Sarabun New"/>
            <w:sz w:val="32"/>
            <w:szCs w:val="32"/>
            <w:cs/>
          </w:rPr>
          <w:delText xml:space="preserve">...........  </w:delText>
        </w:r>
      </w:del>
      <w:ins w:author="PC" w:date="2023-03-31T11:25:00Z" w:id="35">
        <w:r w:rsidRPr="00357A8D" w:rsidR="0052166B">
          <w:rPr>
            <w:rFonts w:ascii="TH Sarabun New" w:hAnsi="TH Sarabun New" w:cs="TH Sarabun New"/>
            <w:sz w:val="32"/>
            <w:szCs w:val="32"/>
            <w:cs/>
          </w:rPr>
          <w:t xml:space="preserve">มีนาคม  </w:t>
        </w:r>
      </w:ins>
      <w:r w:rsidRPr="00357A8D" w:rsidR="006E7453">
        <w:rPr>
          <w:rFonts w:ascii="TH Sarabun New" w:hAnsi="TH Sarabun New" w:cs="TH Sarabun New"/>
          <w:sz w:val="32"/>
          <w:szCs w:val="32"/>
          <w:cs/>
        </w:rPr>
        <w:t xml:space="preserve">พ.ศ.  </w:t>
      </w:r>
      <w:del w:author="PC" w:date="2023-03-31T11:25:00Z" w:id="36">
        <w:r w:rsidRPr="00357A8D" w:rsidDel="0052166B" w:rsidR="006E7453">
          <w:rPr>
            <w:rFonts w:ascii="TH Sarabun New" w:hAnsi="TH Sarabun New" w:cs="TH Sarabun New"/>
            <w:sz w:val="32"/>
            <w:szCs w:val="32"/>
            <w:cs/>
          </w:rPr>
          <w:delText>……</w:delText>
        </w:r>
      </w:del>
      <w:ins w:author="PC" w:date="2023-03-31T11:25:00Z" w:id="37">
        <w:r w:rsidRPr="00357A8D" w:rsidR="0052166B">
          <w:rPr>
            <w:rFonts w:ascii="TH Sarabun New" w:hAnsi="TH Sarabun New" w:cs="TH Sarabun New"/>
            <w:sz w:val="32"/>
            <w:szCs w:val="32"/>
            <w:cs/>
          </w:rPr>
          <w:t>2566</w:t>
        </w:r>
      </w:ins>
    </w:p>
    <w:p w:rsidRPr="00357A8D" w:rsidR="005240F8" w:rsidRDefault="005240F8" w14:paraId="29824377" w14:textId="5D1A6813">
      <w:pPr>
        <w:tabs>
          <w:tab w:val="left" w:pos="360"/>
          <w:tab w:val="left" w:pos="720"/>
          <w:tab w:val="left" w:pos="1080"/>
          <w:tab w:val="left" w:pos="1440"/>
          <w:tab w:val="left" w:pos="1890"/>
          <w:tab w:val="left" w:pos="2340"/>
        </w:tabs>
        <w:ind w:firstLine="426"/>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ได้รับอนุมัติ/เห็นชอบหลักสูตรจากสภามหาวิทยาลัย ในการประชุมครั้งที่ </w:t>
      </w:r>
      <w:del w:author="PC" w:date="2023-07-03T09:44:00Z" w:id="38">
        <w:r w:rsidRPr="00357A8D" w:rsidDel="008D1AE7" w:rsidR="005F1950">
          <w:rPr>
            <w:rFonts w:ascii="TH Sarabun New" w:hAnsi="TH Sarabun New" w:cs="TH Sarabun New"/>
            <w:sz w:val="32"/>
            <w:szCs w:val="32"/>
            <w:cs/>
          </w:rPr>
          <w:delText>…………………….</w:delText>
        </w:r>
      </w:del>
      <w:ins w:author="PC" w:date="2023-07-03T09:44:00Z" w:id="39">
        <w:r w:rsidR="008D1AE7">
          <w:rPr>
            <w:rFonts w:ascii="TH Sarabun New" w:hAnsi="TH Sarabun New" w:cs="TH Sarabun New"/>
            <w:sz w:val="32"/>
            <w:szCs w:val="32"/>
          </w:rPr>
          <w:t>5/2566</w:t>
        </w:r>
      </w:ins>
    </w:p>
    <w:p w:rsidRPr="00357A8D" w:rsidR="005240F8" w:rsidRDefault="005240F8" w14:paraId="056303E7" w14:textId="336FEE94">
      <w:pPr>
        <w:tabs>
          <w:tab w:val="left" w:pos="360"/>
          <w:tab w:val="left" w:pos="720"/>
          <w:tab w:val="left" w:pos="1080"/>
          <w:tab w:val="left" w:pos="1440"/>
          <w:tab w:val="left" w:pos="1890"/>
          <w:tab w:val="left" w:pos="2340"/>
        </w:tabs>
        <w:ind w:firstLine="426"/>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เมื่อวันที่  </w:t>
      </w:r>
      <w:del w:author="PC" w:date="2023-07-03T09:44:00Z" w:id="40">
        <w:r w:rsidRPr="00357A8D" w:rsidDel="008D1AE7" w:rsidR="00940737">
          <w:rPr>
            <w:rFonts w:ascii="TH Sarabun New" w:hAnsi="TH Sarabun New" w:cs="TH Sarabun New"/>
            <w:sz w:val="32"/>
            <w:szCs w:val="32"/>
            <w:cs/>
          </w:rPr>
          <w:delText>……..</w:delText>
        </w:r>
        <w:r w:rsidRPr="00357A8D" w:rsidDel="008D1AE7">
          <w:rPr>
            <w:rFonts w:ascii="TH Sarabun New" w:hAnsi="TH Sarabun New" w:cs="TH Sarabun New"/>
            <w:sz w:val="32"/>
            <w:szCs w:val="32"/>
            <w:cs/>
          </w:rPr>
          <w:delText xml:space="preserve">  </w:delText>
        </w:r>
      </w:del>
      <w:ins w:author="PC" w:date="2023-07-03T09:44:00Z" w:id="41">
        <w:r w:rsidR="008D1AE7">
          <w:rPr>
            <w:rFonts w:ascii="TH Sarabun New" w:hAnsi="TH Sarabun New" w:cs="TH Sarabun New"/>
            <w:sz w:val="32"/>
            <w:szCs w:val="32"/>
          </w:rPr>
          <w:t>25</w:t>
        </w:r>
        <w:r w:rsidRPr="00357A8D" w:rsidR="008D1AE7">
          <w:rPr>
            <w:rFonts w:ascii="TH Sarabun New" w:hAnsi="TH Sarabun New" w:cs="TH Sarabun New"/>
            <w:sz w:val="32"/>
            <w:szCs w:val="32"/>
            <w:cs/>
          </w:rPr>
          <w:t xml:space="preserve">  </w:t>
        </w:r>
      </w:ins>
      <w:r w:rsidRPr="00357A8D">
        <w:rPr>
          <w:rFonts w:ascii="TH Sarabun New" w:hAnsi="TH Sarabun New" w:cs="TH Sarabun New"/>
          <w:sz w:val="32"/>
          <w:szCs w:val="32"/>
          <w:cs/>
        </w:rPr>
        <w:t xml:space="preserve">เดือน </w:t>
      </w:r>
      <w:del w:author="PC" w:date="2023-07-03T09:44:00Z" w:id="42">
        <w:r w:rsidRPr="00357A8D" w:rsidDel="008D1AE7">
          <w:rPr>
            <w:rFonts w:ascii="TH Sarabun New" w:hAnsi="TH Sarabun New" w:cs="TH Sarabun New"/>
            <w:sz w:val="32"/>
            <w:szCs w:val="32"/>
            <w:cs/>
          </w:rPr>
          <w:delText xml:space="preserve">........................  </w:delText>
        </w:r>
      </w:del>
      <w:ins w:author="PC" w:date="2023-07-03T09:44:00Z" w:id="43">
        <w:r w:rsidR="008D1AE7">
          <w:rPr>
            <w:rFonts w:hint="cs" w:ascii="TH Sarabun New" w:hAnsi="TH Sarabun New" w:cs="TH Sarabun New"/>
            <w:sz w:val="32"/>
            <w:szCs w:val="32"/>
            <w:cs/>
          </w:rPr>
          <w:t>เมษายน</w:t>
        </w:r>
        <w:r w:rsidRPr="00357A8D" w:rsidR="008D1AE7">
          <w:rPr>
            <w:rFonts w:ascii="TH Sarabun New" w:hAnsi="TH Sarabun New" w:cs="TH Sarabun New"/>
            <w:sz w:val="32"/>
            <w:szCs w:val="32"/>
            <w:cs/>
          </w:rPr>
          <w:t xml:space="preserve">  </w:t>
        </w:r>
      </w:ins>
      <w:r w:rsidRPr="00357A8D">
        <w:rPr>
          <w:rFonts w:ascii="TH Sarabun New" w:hAnsi="TH Sarabun New" w:cs="TH Sarabun New"/>
          <w:sz w:val="32"/>
          <w:szCs w:val="32"/>
          <w:cs/>
        </w:rPr>
        <w:t xml:space="preserve">พ.ศ.  </w:t>
      </w:r>
      <w:del w:author="PC" w:date="2023-07-03T09:44:00Z" w:id="44">
        <w:r w:rsidRPr="00357A8D" w:rsidDel="008D1AE7">
          <w:rPr>
            <w:rFonts w:ascii="TH Sarabun New" w:hAnsi="TH Sarabun New" w:cs="TH Sarabun New"/>
            <w:sz w:val="32"/>
            <w:szCs w:val="32"/>
            <w:cs/>
          </w:rPr>
          <w:delText>………………</w:delText>
        </w:r>
      </w:del>
      <w:ins w:author="PC" w:date="2023-07-03T09:44:00Z" w:id="45">
        <w:r w:rsidR="008D1AE7">
          <w:rPr>
            <w:rFonts w:hint="cs" w:ascii="TH Sarabun New" w:hAnsi="TH Sarabun New" w:cs="TH Sarabun New"/>
            <w:sz w:val="32"/>
            <w:szCs w:val="32"/>
            <w:cs/>
          </w:rPr>
          <w:t>2566</w:t>
        </w:r>
      </w:ins>
    </w:p>
    <w:p w:rsidRPr="00357A8D" w:rsidR="00EB1FFB" w:rsidRDefault="00324093" w14:paraId="429955F6" w14:textId="77777777">
      <w:pPr>
        <w:tabs>
          <w:tab w:val="left" w:pos="360"/>
          <w:tab w:val="left" w:pos="720"/>
          <w:tab w:val="left" w:pos="1080"/>
          <w:tab w:val="left" w:pos="1440"/>
          <w:tab w:val="left" w:pos="1890"/>
          <w:tab w:val="left" w:pos="2340"/>
        </w:tabs>
        <w:spacing w:before="120"/>
        <w:jc w:val="both"/>
        <w:rPr>
          <w:rFonts w:ascii="TH Sarabun New" w:hAnsi="TH Sarabun New" w:cs="TH Sarabun New"/>
          <w:b/>
          <w:bCs/>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F2038A">
        <w:rPr>
          <w:rFonts w:ascii="TH Sarabun New" w:hAnsi="TH Sarabun New" w:cs="TH Sarabun New"/>
          <w:b/>
          <w:bCs/>
          <w:sz w:val="32"/>
          <w:szCs w:val="32"/>
        </w:rPr>
        <w:t>5</w:t>
      </w:r>
      <w:r w:rsidRPr="00357A8D" w:rsidR="00EB1FFB">
        <w:rPr>
          <w:rFonts w:ascii="TH Sarabun New" w:hAnsi="TH Sarabun New" w:cs="TH Sarabun New"/>
          <w:b/>
          <w:bCs/>
          <w:sz w:val="32"/>
          <w:szCs w:val="32"/>
          <w:cs/>
        </w:rPr>
        <w:tab/>
      </w:r>
      <w:r w:rsidRPr="00357A8D" w:rsidR="00EB1FFB">
        <w:rPr>
          <w:rFonts w:ascii="TH Sarabun New" w:hAnsi="TH Sarabun New" w:cs="TH Sarabun New"/>
          <w:b/>
          <w:bCs/>
          <w:sz w:val="32"/>
          <w:szCs w:val="32"/>
          <w:cs/>
        </w:rPr>
        <w:t>อาชีพที่สามารถประกอบได้หลังสำเร็จการศึกษา</w:t>
      </w:r>
    </w:p>
    <w:p w:rsidRPr="00357A8D" w:rsidR="00D74742" w:rsidP="00932528" w:rsidRDefault="0019299E" w14:paraId="0F839C2E" w14:textId="77777777">
      <w:pPr>
        <w:tabs>
          <w:tab w:val="left" w:pos="360"/>
          <w:tab w:val="left" w:pos="720"/>
          <w:tab w:val="left" w:pos="1080"/>
          <w:tab w:val="left" w:pos="1440"/>
          <w:tab w:val="left" w:pos="1890"/>
          <w:tab w:val="left" w:pos="2340"/>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74742">
        <w:rPr>
          <w:rFonts w:ascii="TH Sarabun New" w:hAnsi="TH Sarabun New" w:cs="TH Sarabun New"/>
          <w:sz w:val="32"/>
          <w:szCs w:val="32"/>
          <w:cs/>
        </w:rPr>
        <w:t>ผู้สำเร็จการศึกษาจากหลักสูตรนี้ สามารถประกอบอาชีพได้กว้างขวาง ในหน่วยงานภาครัฐ งานภาคเอกชน และพนักงานรัฐวิสาหกิจ อาทิเช่น</w:t>
      </w:r>
    </w:p>
    <w:p w:rsidRPr="00357A8D" w:rsidR="00D74742" w:rsidRDefault="00D74742" w14:paraId="470B5412" w14:textId="77777777">
      <w:pPr>
        <w:tabs>
          <w:tab w:val="left" w:pos="360"/>
          <w:tab w:val="left" w:pos="720"/>
          <w:tab w:val="left" w:pos="1080"/>
          <w:tab w:val="left" w:pos="1890"/>
          <w:tab w:val="left" w:pos="2340"/>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1.5.1  </w:t>
      </w:r>
      <w:bookmarkStart w:name="_Hlk108795699" w:id="46"/>
      <w:r w:rsidRPr="00357A8D">
        <w:rPr>
          <w:rFonts w:ascii="TH Sarabun New" w:hAnsi="TH Sarabun New" w:cs="TH Sarabun New"/>
          <w:sz w:val="32"/>
          <w:szCs w:val="32"/>
          <w:cs/>
        </w:rPr>
        <w:t xml:space="preserve"> นักเศรษฐศาสตร์ </w:t>
      </w:r>
      <w:bookmarkEnd w:id="46"/>
    </w:p>
    <w:p w:rsidRPr="00357A8D" w:rsidR="00D74742" w:rsidP="00932528" w:rsidRDefault="00D74742" w14:paraId="18A51BB2"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 xml:space="preserve">1.5.2   นักวิจัยด้านเศรษฐศาสตร์ </w:t>
      </w:r>
    </w:p>
    <w:p w:rsidRPr="00357A8D" w:rsidR="00D74742" w:rsidP="00E65391" w:rsidRDefault="00D74742" w14:paraId="11243763"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 xml:space="preserve">1.5.3   นักวิเคราะห์ด้านนโยบายและการวางแผน </w:t>
      </w:r>
    </w:p>
    <w:p w:rsidRPr="00357A8D" w:rsidR="00D74742" w:rsidP="00E65391" w:rsidRDefault="00D74742" w14:paraId="356D7B86"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cs/>
        </w:rPr>
      </w:pPr>
      <w:r w:rsidRPr="00357A8D">
        <w:rPr>
          <w:rFonts w:ascii="TH Sarabun New" w:hAnsi="TH Sarabun New" w:cs="TH Sarabun New"/>
          <w:sz w:val="32"/>
          <w:szCs w:val="32"/>
          <w:cs/>
        </w:rPr>
        <w:t>1.5.4   นักวิเคราะห์ด้านการตลาด</w:t>
      </w:r>
    </w:p>
    <w:p w:rsidRPr="00357A8D" w:rsidR="00D74742" w:rsidP="00E65391" w:rsidRDefault="00D74742" w14:paraId="4428A41D"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 xml:space="preserve">1.5.6   นักวิเคราะห์ด้านการลงทุน </w:t>
      </w:r>
    </w:p>
    <w:p w:rsidRPr="00357A8D" w:rsidR="00D74742" w:rsidP="00E65391" w:rsidRDefault="00D74742" w14:paraId="662CBD9B"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cs/>
        </w:rPr>
      </w:pPr>
      <w:r w:rsidRPr="00357A8D">
        <w:rPr>
          <w:rFonts w:ascii="TH Sarabun New" w:hAnsi="TH Sarabun New" w:cs="TH Sarabun New"/>
          <w:sz w:val="32"/>
          <w:szCs w:val="32"/>
          <w:cs/>
        </w:rPr>
        <w:t>1.5.7   นักวิเคราะห์ด้านการเงิน</w:t>
      </w:r>
    </w:p>
    <w:p w:rsidRPr="00357A8D" w:rsidR="00D74742" w:rsidP="00E65391" w:rsidRDefault="00D74742" w14:paraId="5D72D1AD"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1.5.8   ประกอบอาชีพอิสระธุรกิจส่วนตัวหรือเจ้าของกิจการ</w:t>
      </w:r>
    </w:p>
    <w:p w:rsidRPr="00357A8D" w:rsidR="00D74742" w:rsidP="00E65391" w:rsidRDefault="00D74742" w14:paraId="18E2C90B"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 xml:space="preserve">1.5.9   นักข่าวและสื่อสารมวลชน </w:t>
      </w:r>
    </w:p>
    <w:p w:rsidRPr="00357A8D" w:rsidR="00D74742" w:rsidP="00E65391" w:rsidRDefault="00D74742" w14:paraId="4F4773C0"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1.5.10  อาจารย์</w:t>
      </w:r>
    </w:p>
    <w:p w:rsidRPr="00357A8D" w:rsidR="00D74742" w:rsidP="00E65391" w:rsidRDefault="00D74742" w14:paraId="033074E8"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1.5.11  งานองค์กรระหว่างประเทศ</w:t>
      </w:r>
    </w:p>
    <w:p w:rsidRPr="00357A8D" w:rsidR="00D74742" w:rsidP="00E65391" w:rsidRDefault="00D74742" w14:paraId="750187D3" w14:textId="77777777">
      <w:pPr>
        <w:tabs>
          <w:tab w:val="left" w:pos="360"/>
          <w:tab w:val="left" w:pos="720"/>
          <w:tab w:val="left" w:pos="1080"/>
          <w:tab w:val="left" w:pos="1440"/>
          <w:tab w:val="left" w:pos="1890"/>
          <w:tab w:val="left" w:pos="2340"/>
        </w:tabs>
        <w:ind w:left="720"/>
        <w:jc w:val="thaiDistribute"/>
        <w:rPr>
          <w:rFonts w:ascii="TH Sarabun New" w:hAnsi="TH Sarabun New" w:cs="TH Sarabun New"/>
          <w:sz w:val="32"/>
          <w:szCs w:val="32"/>
        </w:rPr>
      </w:pPr>
      <w:r w:rsidRPr="00357A8D">
        <w:rPr>
          <w:rFonts w:ascii="TH Sarabun New" w:hAnsi="TH Sarabun New" w:cs="TH Sarabun New"/>
          <w:sz w:val="32"/>
          <w:szCs w:val="32"/>
          <w:cs/>
        </w:rPr>
        <w:t>1.5.12  นักวิจัยอิสระ</w:t>
      </w:r>
    </w:p>
    <w:p w:rsidRPr="00357A8D" w:rsidR="00D74742" w:rsidRDefault="00D74742" w14:paraId="56C4958D" w14:textId="77777777">
      <w:pPr>
        <w:tabs>
          <w:tab w:val="left" w:pos="360"/>
          <w:tab w:val="left" w:pos="720"/>
          <w:tab w:val="left" w:pos="1080"/>
          <w:tab w:val="left" w:pos="1890"/>
          <w:tab w:val="left" w:pos="2340"/>
        </w:tabs>
        <w:jc w:val="both"/>
        <w:rPr>
          <w:rFonts w:ascii="TH Sarabun New" w:hAnsi="TH Sarabun New" w:cs="TH Sarabun New"/>
          <w:sz w:val="32"/>
          <w:szCs w:val="32"/>
        </w:rPr>
      </w:pPr>
      <w:r w:rsidRPr="00357A8D">
        <w:rPr>
          <w:rFonts w:ascii="TH Sarabun New" w:hAnsi="TH Sarabun New" w:cs="TH Sarabun New"/>
          <w:sz w:val="32"/>
          <w:szCs w:val="32"/>
          <w:cs/>
        </w:rPr>
        <w:t xml:space="preserve">          1.5.13  เจ้าหน้าที่งบประมาณ</w:t>
      </w:r>
    </w:p>
    <w:p w:rsidRPr="00357A8D" w:rsidR="00D74742" w:rsidRDefault="00D74742" w14:paraId="4EAA225B" w14:textId="77777777">
      <w:pPr>
        <w:tabs>
          <w:tab w:val="left" w:pos="360"/>
          <w:tab w:val="left" w:pos="720"/>
          <w:tab w:val="left" w:pos="1080"/>
          <w:tab w:val="left" w:pos="1890"/>
          <w:tab w:val="left" w:pos="2340"/>
        </w:tabs>
        <w:jc w:val="both"/>
        <w:rPr>
          <w:rFonts w:ascii="TH Sarabun New" w:hAnsi="TH Sarabun New" w:cs="TH Sarabun New"/>
          <w:sz w:val="32"/>
          <w:szCs w:val="32"/>
        </w:rPr>
      </w:pPr>
      <w:r w:rsidRPr="00357A8D">
        <w:rPr>
          <w:rFonts w:ascii="TH Sarabun New" w:hAnsi="TH Sarabun New" w:cs="TH Sarabun New"/>
          <w:sz w:val="32"/>
          <w:szCs w:val="32"/>
          <w:cs/>
        </w:rPr>
        <w:t xml:space="preserve">          1.5.14  ตัวแทนประกันภัย</w:t>
      </w:r>
    </w:p>
    <w:p w:rsidRPr="00357A8D" w:rsidR="00D74742" w:rsidRDefault="00D74742" w14:paraId="6FF4D89E" w14:textId="77777777">
      <w:pPr>
        <w:tabs>
          <w:tab w:val="left" w:pos="360"/>
          <w:tab w:val="left" w:pos="720"/>
          <w:tab w:val="left" w:pos="1080"/>
          <w:tab w:val="left" w:pos="1890"/>
          <w:tab w:val="left" w:pos="2340"/>
        </w:tabs>
        <w:jc w:val="both"/>
        <w:rPr>
          <w:rFonts w:ascii="TH Sarabun New" w:hAnsi="TH Sarabun New" w:cs="TH Sarabun New"/>
          <w:sz w:val="32"/>
          <w:szCs w:val="32"/>
        </w:rPr>
      </w:pPr>
      <w:r w:rsidRPr="00357A8D">
        <w:rPr>
          <w:rFonts w:ascii="TH Sarabun New" w:hAnsi="TH Sarabun New" w:cs="TH Sarabun New"/>
          <w:sz w:val="32"/>
          <w:szCs w:val="32"/>
          <w:cs/>
        </w:rPr>
        <w:t xml:space="preserve">          1.5.15  นักวิชาการ</w:t>
      </w:r>
    </w:p>
    <w:p w:rsidRPr="00357A8D" w:rsidR="00EB1FFB" w:rsidRDefault="00B55B04" w14:paraId="1F272441" w14:textId="77777777">
      <w:pPr>
        <w:tabs>
          <w:tab w:val="left" w:pos="360"/>
          <w:tab w:val="left" w:pos="720"/>
          <w:tab w:val="left" w:pos="1080"/>
          <w:tab w:val="left" w:pos="1890"/>
          <w:tab w:val="left" w:pos="2340"/>
        </w:tabs>
        <w:jc w:val="both"/>
        <w:rPr>
          <w:rFonts w:ascii="TH Sarabun New" w:hAnsi="TH Sarabun New" w:cs="TH Sarabun New"/>
          <w:b/>
          <w:bCs/>
          <w:sz w:val="32"/>
          <w:szCs w:val="32"/>
        </w:rPr>
      </w:pPr>
      <w:r w:rsidRPr="00357A8D">
        <w:rPr>
          <w:rFonts w:ascii="TH Sarabun New" w:hAnsi="TH Sarabun New" w:cs="TH Sarabun New"/>
          <w:i/>
          <w:iCs/>
          <w:sz w:val="32"/>
          <w:szCs w:val="32"/>
          <w:rPrChange w:author="PC" w:date="2023-03-31T11:41:00Z" w:id="47">
            <w:rPr>
              <w:rFonts w:ascii="TH Sarabun New" w:hAnsi="TH Sarabun New" w:cs="TH Sarabun New"/>
              <w:i/>
              <w:iCs/>
              <w:color w:val="FF0000"/>
              <w:sz w:val="32"/>
              <w:szCs w:val="32"/>
            </w:rPr>
          </w:rPrChange>
        </w:rPr>
        <w:tab/>
      </w:r>
      <w:r w:rsidRPr="00357A8D" w:rsidR="00324093">
        <w:rPr>
          <w:rFonts w:ascii="TH Sarabun New" w:hAnsi="TH Sarabun New" w:cs="TH Sarabun New"/>
          <w:b/>
          <w:bCs/>
          <w:sz w:val="32"/>
          <w:szCs w:val="32"/>
        </w:rPr>
        <w:t>1</w:t>
      </w:r>
      <w:r w:rsidRPr="00357A8D" w:rsidR="00324093">
        <w:rPr>
          <w:rFonts w:ascii="TH Sarabun New" w:hAnsi="TH Sarabun New" w:cs="TH Sarabun New"/>
          <w:b/>
          <w:bCs/>
          <w:sz w:val="32"/>
          <w:szCs w:val="32"/>
          <w:cs/>
        </w:rPr>
        <w:t>.</w:t>
      </w:r>
      <w:r w:rsidRPr="00357A8D" w:rsidR="00F2038A">
        <w:rPr>
          <w:rFonts w:ascii="TH Sarabun New" w:hAnsi="TH Sarabun New" w:cs="TH Sarabun New"/>
          <w:b/>
          <w:bCs/>
          <w:sz w:val="32"/>
          <w:szCs w:val="32"/>
        </w:rPr>
        <w:t>6</w:t>
      </w:r>
      <w:r w:rsidRPr="00357A8D" w:rsidR="00EB1FFB">
        <w:rPr>
          <w:rFonts w:ascii="TH Sarabun New" w:hAnsi="TH Sarabun New" w:cs="TH Sarabun New"/>
          <w:b/>
          <w:bCs/>
          <w:sz w:val="32"/>
          <w:szCs w:val="32"/>
          <w:cs/>
        </w:rPr>
        <w:tab/>
      </w:r>
      <w:r w:rsidRPr="00357A8D" w:rsidR="00EB1FFB">
        <w:rPr>
          <w:rFonts w:ascii="TH Sarabun New" w:hAnsi="TH Sarabun New" w:cs="TH Sarabun New"/>
          <w:b/>
          <w:bCs/>
          <w:sz w:val="32"/>
          <w:szCs w:val="32"/>
          <w:cs/>
        </w:rPr>
        <w:t>สถานที่จัดการเรียนการสอน</w:t>
      </w:r>
      <w:r w:rsidRPr="00357A8D" w:rsidR="008077A9">
        <w:rPr>
          <w:rFonts w:ascii="TH Sarabun New" w:hAnsi="TH Sarabun New" w:cs="TH Sarabun New"/>
          <w:b/>
          <w:bCs/>
          <w:sz w:val="32"/>
          <w:szCs w:val="32"/>
          <w:cs/>
        </w:rPr>
        <w:t xml:space="preserve"> </w:t>
      </w:r>
    </w:p>
    <w:p w:rsidRPr="00357A8D" w:rsidR="00B77DFF" w:rsidP="00932528" w:rsidRDefault="004B5D24" w14:paraId="3BA69905" w14:textId="77777777">
      <w:pPr>
        <w:tabs>
          <w:tab w:val="left" w:pos="1080"/>
          <w:tab w:val="left" w:pos="1440"/>
          <w:tab w:val="left" w:pos="1890"/>
          <w:tab w:val="left" w:pos="2340"/>
        </w:tabs>
        <w:ind w:left="709" w:hanging="360"/>
        <w:jc w:val="thaiDistribute"/>
        <w:rPr>
          <w:rFonts w:ascii="TH Sarabun New" w:hAnsi="TH Sarabun New" w:cs="TH Sarabun New"/>
          <w:sz w:val="32"/>
          <w:szCs w:val="32"/>
        </w:rPr>
      </w:pPr>
      <w:r w:rsidRPr="00357A8D">
        <w:rPr>
          <w:rFonts w:ascii="Wingdings 2" w:hAnsi="Wingdings 2" w:eastAsia="Wingdings 2" w:cs="Wingdings 2"/>
          <w:b/>
          <w:bCs/>
          <w:sz w:val="32"/>
          <w:szCs w:val="32"/>
        </w:rPr>
        <w:t>R</w:t>
      </w:r>
      <w:r w:rsidRPr="00357A8D" w:rsidR="00B77DFF">
        <w:rPr>
          <w:rFonts w:ascii="TH Sarabun New" w:hAnsi="TH Sarabun New" w:cs="TH Sarabun New"/>
          <w:sz w:val="32"/>
          <w:szCs w:val="32"/>
        </w:rPr>
        <w:tab/>
      </w:r>
      <w:r w:rsidRPr="00357A8D" w:rsidR="004B110E">
        <w:rPr>
          <w:rFonts w:ascii="TH Sarabun New" w:hAnsi="TH Sarabun New" w:cs="TH Sarabun New"/>
          <w:sz w:val="32"/>
          <w:szCs w:val="32"/>
          <w:cs/>
        </w:rPr>
        <w:t xml:space="preserve">ศูนย์รังสิต </w:t>
      </w:r>
    </w:p>
    <w:p w:rsidRPr="00357A8D" w:rsidR="00B77DFF" w:rsidP="00E65391" w:rsidRDefault="00B77DFF" w14:paraId="014932A1" w14:textId="77777777">
      <w:pPr>
        <w:tabs>
          <w:tab w:val="left" w:pos="1080"/>
          <w:tab w:val="left" w:pos="1440"/>
          <w:tab w:val="left" w:pos="1890"/>
          <w:tab w:val="left" w:pos="2340"/>
        </w:tabs>
        <w:ind w:left="709" w:hanging="360"/>
        <w:jc w:val="thaiDistribute"/>
        <w:rPr>
          <w:rFonts w:ascii="TH Sarabun New" w:hAnsi="TH Sarabun New" w:cs="TH Sarabun New"/>
          <w:sz w:val="32"/>
          <w:szCs w:val="32"/>
        </w:rPr>
      </w:pP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sidR="004B110E">
        <w:rPr>
          <w:rFonts w:ascii="TH Sarabun New" w:hAnsi="TH Sarabun New" w:cs="TH Sarabun New"/>
          <w:sz w:val="32"/>
          <w:szCs w:val="32"/>
          <w:cs/>
        </w:rPr>
        <w:t xml:space="preserve">ท่าพระจันทร์ </w:t>
      </w:r>
    </w:p>
    <w:p w:rsidRPr="00357A8D" w:rsidR="00B77DFF" w:rsidP="00E65391" w:rsidRDefault="00B77DFF" w14:paraId="70280DD9" w14:textId="77777777">
      <w:pPr>
        <w:tabs>
          <w:tab w:val="left" w:pos="1080"/>
          <w:tab w:val="left" w:pos="1440"/>
          <w:tab w:val="left" w:pos="1890"/>
          <w:tab w:val="left" w:pos="2340"/>
        </w:tabs>
        <w:ind w:left="709" w:hanging="360"/>
        <w:jc w:val="thaiDistribute"/>
        <w:rPr>
          <w:rFonts w:ascii="TH Sarabun New" w:hAnsi="TH Sarabun New" w:cs="TH Sarabun New"/>
          <w:sz w:val="32"/>
          <w:szCs w:val="32"/>
        </w:rPr>
      </w:pP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sidR="004B110E">
        <w:rPr>
          <w:rFonts w:ascii="TH Sarabun New" w:hAnsi="TH Sarabun New" w:cs="TH Sarabun New"/>
          <w:sz w:val="32"/>
          <w:szCs w:val="32"/>
          <w:cs/>
        </w:rPr>
        <w:t>ศูนย์พัทยา</w:t>
      </w:r>
    </w:p>
    <w:p w:rsidRPr="00357A8D" w:rsidR="00F936F1" w:rsidP="00E65391" w:rsidRDefault="00B77DFF" w14:paraId="4BA822FC" w14:textId="77777777">
      <w:pPr>
        <w:tabs>
          <w:tab w:val="left" w:pos="1080"/>
          <w:tab w:val="left" w:pos="1440"/>
          <w:tab w:val="left" w:pos="1890"/>
          <w:tab w:val="left" w:pos="2340"/>
        </w:tabs>
        <w:ind w:left="709" w:hanging="360"/>
        <w:jc w:val="thaiDistribute"/>
        <w:rPr>
          <w:rFonts w:ascii="TH Sarabun New" w:hAnsi="TH Sarabun New" w:cs="TH Sarabun New"/>
          <w:sz w:val="32"/>
          <w:szCs w:val="32"/>
          <w:cs/>
        </w:rPr>
      </w:pP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sidR="00956D71">
        <w:rPr>
          <w:rFonts w:ascii="TH Sarabun New" w:hAnsi="TH Sarabun New" w:cs="TH Sarabun New"/>
          <w:sz w:val="32"/>
          <w:szCs w:val="32"/>
          <w:cs/>
        </w:rPr>
        <w:t>ศูนย์ลำปาง</w:t>
      </w:r>
    </w:p>
    <w:p w:rsidRPr="00357A8D" w:rsidR="00681C52" w:rsidP="00E65391" w:rsidRDefault="00324093" w14:paraId="0C530B2C" w14:textId="77777777">
      <w:pPr>
        <w:tabs>
          <w:tab w:val="left" w:pos="360"/>
          <w:tab w:val="left" w:pos="900"/>
          <w:tab w:val="left" w:pos="1440"/>
          <w:tab w:val="left" w:pos="1890"/>
          <w:tab w:val="left" w:pos="2340"/>
        </w:tabs>
        <w:ind w:left="360" w:hanging="360"/>
        <w:jc w:val="thaiDistribute"/>
        <w:rPr>
          <w:rFonts w:ascii="TH Sarabun New" w:hAnsi="TH Sarabun New" w:cs="TH Sarabun New"/>
          <w:sz w:val="32"/>
          <w:szCs w:val="32"/>
        </w:rPr>
      </w:pP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r w:rsidRPr="00357A8D" w:rsidR="00F2038A">
        <w:rPr>
          <w:rFonts w:ascii="TH Sarabun New" w:hAnsi="TH Sarabun New" w:cs="TH Sarabun New"/>
          <w:b/>
          <w:bCs/>
          <w:sz w:val="32"/>
          <w:szCs w:val="32"/>
        </w:rPr>
        <w:t>7</w:t>
      </w:r>
      <w:r w:rsidRPr="00357A8D" w:rsidR="00581F1A">
        <w:rPr>
          <w:rFonts w:ascii="TH Sarabun New" w:hAnsi="TH Sarabun New" w:cs="TH Sarabun New"/>
          <w:b/>
          <w:bCs/>
          <w:sz w:val="32"/>
          <w:szCs w:val="32"/>
          <w:cs/>
        </w:rPr>
        <w:t xml:space="preserve"> ค่าใช้จ่ายตลอดหลักสูตร</w:t>
      </w:r>
      <w:r w:rsidRPr="00357A8D" w:rsidR="00681C52">
        <w:rPr>
          <w:rFonts w:ascii="TH Sarabun New" w:hAnsi="TH Sarabun New" w:cs="TH Sarabun New"/>
          <w:sz w:val="32"/>
          <w:szCs w:val="32"/>
        </w:rPr>
        <w:tab/>
      </w:r>
      <w:r w:rsidRPr="00357A8D" w:rsidR="00681C52">
        <w:rPr>
          <w:rFonts w:ascii="TH Sarabun New" w:hAnsi="TH Sarabun New" w:cs="TH Sarabun New"/>
          <w:sz w:val="32"/>
          <w:szCs w:val="32"/>
        </w:rPr>
        <w:tab/>
      </w:r>
      <w:r w:rsidRPr="00357A8D" w:rsidR="00681C52">
        <w:rPr>
          <w:rFonts w:ascii="TH Sarabun New" w:hAnsi="TH Sarabun New" w:cs="TH Sarabun New"/>
          <w:sz w:val="32"/>
          <w:szCs w:val="32"/>
          <w:cs/>
        </w:rPr>
        <w:t xml:space="preserve"> </w:t>
      </w:r>
    </w:p>
    <w:p w:rsidRPr="00357A8D" w:rsidR="00957043" w:rsidP="00E65391" w:rsidRDefault="00681C52" w14:paraId="68E0407E" w14:textId="77777777">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357A8D">
        <w:rPr>
          <w:rFonts w:ascii="TH Sarabun New" w:hAnsi="TH Sarabun New" w:cs="TH Sarabun New"/>
          <w:b/>
          <w:bCs/>
          <w:sz w:val="32"/>
          <w:szCs w:val="32"/>
          <w:cs/>
        </w:rPr>
        <w:t>ประเภทโครงการ</w:t>
      </w:r>
      <w:r w:rsidRPr="00357A8D">
        <w:rPr>
          <w:rFonts w:ascii="TH Sarabun New" w:hAnsi="TH Sarabun New" w:cs="TH Sarabun New"/>
          <w:sz w:val="32"/>
          <w:szCs w:val="32"/>
          <w:cs/>
        </w:rPr>
        <w:t xml:space="preserve"> </w:t>
      </w:r>
    </w:p>
    <w:p w:rsidRPr="00357A8D" w:rsidR="00957043" w:rsidP="00E65391" w:rsidRDefault="004B5D24" w14:paraId="7E1713BC" w14:textId="77777777">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357A8D">
        <w:rPr>
          <w:rFonts w:ascii="Wingdings 2" w:hAnsi="Wingdings 2" w:eastAsia="Wingdings 2" w:cs="Wingdings 2"/>
          <w:b/>
          <w:bCs/>
          <w:sz w:val="32"/>
          <w:szCs w:val="32"/>
        </w:rPr>
        <w:t>R</w:t>
      </w:r>
      <w:r w:rsidRPr="00357A8D" w:rsidR="00681C52">
        <w:rPr>
          <w:rFonts w:ascii="TH Sarabun New" w:hAnsi="TH Sarabun New" w:cs="TH Sarabun New"/>
          <w:sz w:val="32"/>
          <w:szCs w:val="32"/>
          <w:cs/>
        </w:rPr>
        <w:t xml:space="preserve"> </w:t>
      </w:r>
      <w:r w:rsidRPr="00357A8D" w:rsidR="00957043">
        <w:rPr>
          <w:rFonts w:ascii="TH Sarabun New" w:hAnsi="TH Sarabun New" w:cs="TH Sarabun New"/>
          <w:sz w:val="32"/>
          <w:szCs w:val="32"/>
          <w:cs/>
        </w:rPr>
        <w:t>โครงการ</w:t>
      </w:r>
      <w:r w:rsidRPr="00357A8D" w:rsidR="00681C52">
        <w:rPr>
          <w:rFonts w:ascii="TH Sarabun New" w:hAnsi="TH Sarabun New" w:cs="TH Sarabun New"/>
          <w:sz w:val="32"/>
          <w:szCs w:val="32"/>
          <w:cs/>
        </w:rPr>
        <w:t xml:space="preserve">ปกติ </w:t>
      </w:r>
    </w:p>
    <w:p w:rsidRPr="00357A8D" w:rsidR="00681C52" w:rsidP="00E65391" w:rsidRDefault="00681C52" w14:paraId="565D1E10" w14:textId="77777777">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357A8D">
        <w:rPr>
          <w:rFonts w:ascii="Wingdings" w:hAnsi="Wingdings" w:eastAsia="Wingdings" w:cs="Wingdings"/>
          <w:sz w:val="32"/>
          <w:szCs w:val="32"/>
        </w:rPr>
        <w:t>o</w:t>
      </w:r>
      <w:r w:rsidRPr="00357A8D">
        <w:rPr>
          <w:rFonts w:ascii="TH Sarabun New" w:hAnsi="TH Sarabun New" w:cs="TH Sarabun New"/>
          <w:sz w:val="32"/>
          <w:szCs w:val="32"/>
          <w:cs/>
        </w:rPr>
        <w:t xml:space="preserve"> </w:t>
      </w:r>
      <w:r w:rsidRPr="00357A8D" w:rsidR="00957043">
        <w:rPr>
          <w:rFonts w:ascii="TH Sarabun New" w:hAnsi="TH Sarabun New" w:cs="TH Sarabun New"/>
          <w:sz w:val="32"/>
          <w:szCs w:val="32"/>
          <w:cs/>
        </w:rPr>
        <w:t>โครงการ</w:t>
      </w:r>
      <w:r w:rsidRPr="00357A8D">
        <w:rPr>
          <w:rFonts w:ascii="TH Sarabun New" w:hAnsi="TH Sarabun New" w:cs="TH Sarabun New"/>
          <w:sz w:val="32"/>
          <w:szCs w:val="32"/>
          <w:cs/>
        </w:rPr>
        <w:t>พิเศษ</w:t>
      </w:r>
    </w:p>
    <w:p w:rsidRPr="00357A8D" w:rsidR="00957043" w:rsidP="00E65391" w:rsidRDefault="00957043" w14:paraId="4D5734F0" w14:textId="77777777">
      <w:pPr>
        <w:tabs>
          <w:tab w:val="left" w:pos="709"/>
          <w:tab w:val="left" w:pos="1080"/>
          <w:tab w:val="left" w:pos="1440"/>
          <w:tab w:val="left" w:pos="1890"/>
          <w:tab w:val="left" w:pos="2340"/>
        </w:tabs>
        <w:ind w:left="720" w:hanging="294"/>
        <w:jc w:val="thaiDistribute"/>
        <w:rPr>
          <w:rFonts w:ascii="TH Sarabun New" w:hAnsi="TH Sarabun New" w:cs="TH Sarabun New"/>
          <w:sz w:val="32"/>
          <w:szCs w:val="32"/>
        </w:rPr>
      </w:pPr>
      <w:r w:rsidRPr="00357A8D">
        <w:rPr>
          <w:rFonts w:ascii="Wingdings" w:hAnsi="Wingdings" w:eastAsia="Wingdings" w:cs="Wingdings"/>
          <w:sz w:val="32"/>
          <w:szCs w:val="32"/>
        </w:rPr>
        <w:t>o</w:t>
      </w:r>
      <w:r w:rsidRPr="00357A8D">
        <w:rPr>
          <w:rFonts w:ascii="TH Sarabun New" w:hAnsi="TH Sarabun New" w:cs="TH Sarabun New"/>
          <w:sz w:val="32"/>
          <w:szCs w:val="32"/>
          <w:cs/>
        </w:rPr>
        <w:t xml:space="preserve"> โครงการปกติและโครงการพิเศษ</w:t>
      </w:r>
    </w:p>
    <w:p w:rsidRPr="00357A8D" w:rsidR="00957043" w:rsidP="00E65391" w:rsidRDefault="00957043" w14:paraId="2596AEF6" w14:textId="77777777">
      <w:pPr>
        <w:tabs>
          <w:tab w:val="left" w:pos="709"/>
          <w:tab w:val="left" w:pos="1080"/>
          <w:tab w:val="left" w:pos="1440"/>
          <w:tab w:val="left" w:pos="1890"/>
          <w:tab w:val="left" w:pos="2340"/>
        </w:tabs>
        <w:ind w:left="720" w:hanging="294"/>
        <w:jc w:val="thaiDistribute"/>
        <w:rPr>
          <w:rFonts w:ascii="TH Sarabun New" w:hAnsi="TH Sarabun New" w:cs="TH Sarabun New"/>
          <w:b/>
          <w:bCs/>
          <w:sz w:val="32"/>
          <w:szCs w:val="32"/>
        </w:rPr>
      </w:pPr>
      <w:r w:rsidRPr="00357A8D">
        <w:rPr>
          <w:rFonts w:ascii="TH Sarabun New" w:hAnsi="TH Sarabun New" w:cs="TH Sarabun New"/>
          <w:b/>
          <w:bCs/>
          <w:sz w:val="32"/>
          <w:szCs w:val="32"/>
          <w:cs/>
        </w:rPr>
        <w:t>ค่าใช้จ่ายตลอดหลักสูตร</w:t>
      </w:r>
    </w:p>
    <w:p w:rsidRPr="00357A8D" w:rsidR="00581F1A" w:rsidP="00E65391" w:rsidRDefault="00581F1A" w14:paraId="20C2C9B1" w14:textId="10B332F7">
      <w:pPr>
        <w:tabs>
          <w:tab w:val="left" w:pos="360"/>
          <w:tab w:val="left" w:pos="709"/>
          <w:tab w:val="left" w:pos="900"/>
          <w:tab w:val="left" w:pos="1440"/>
          <w:tab w:val="left" w:pos="1890"/>
          <w:tab w:val="left" w:pos="2340"/>
        </w:tabs>
        <w:ind w:left="360" w:hanging="294"/>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sidR="00520CC0">
        <w:rPr>
          <w:rFonts w:ascii="TH Sarabun New" w:hAnsi="TH Sarabun New" w:cs="TH Sarabun New"/>
          <w:sz w:val="32"/>
          <w:szCs w:val="32"/>
          <w:cs/>
        </w:rPr>
        <w:t xml:space="preserve"> </w:t>
      </w:r>
      <w:r w:rsidRPr="00357A8D" w:rsidR="004B5D24">
        <w:rPr>
          <w:rFonts w:ascii="Wingdings 2" w:hAnsi="Wingdings 2" w:eastAsia="Wingdings 2" w:cs="Wingdings 2"/>
          <w:b/>
          <w:bCs/>
          <w:sz w:val="32"/>
          <w:szCs w:val="32"/>
        </w:rPr>
        <w:t>R</w:t>
      </w:r>
      <w:r w:rsidRPr="00357A8D">
        <w:rPr>
          <w:rFonts w:ascii="TH Sarabun New" w:hAnsi="TH Sarabun New" w:cs="TH Sarabun New"/>
          <w:sz w:val="32"/>
          <w:szCs w:val="32"/>
        </w:rPr>
        <w:tab/>
      </w:r>
      <w:r w:rsidRPr="00357A8D" w:rsidR="00681C52">
        <w:rPr>
          <w:rFonts w:ascii="TH Sarabun New" w:hAnsi="TH Sarabun New" w:cs="TH Sarabun New"/>
          <w:sz w:val="32"/>
          <w:szCs w:val="32"/>
          <w:cs/>
        </w:rPr>
        <w:t xml:space="preserve">นักศึกษาไทย </w:t>
      </w:r>
      <w:del w:author="Jenjira O-cha" w:date="2023-02-08T16:18:00Z" w:id="48">
        <w:r w:rsidRPr="00357A8D" w:rsidDel="003C23E9" w:rsidR="00681C52">
          <w:rPr>
            <w:rFonts w:ascii="TH Sarabun New" w:hAnsi="TH Sarabun New" w:cs="TH Sarabun New"/>
            <w:sz w:val="32"/>
            <w:szCs w:val="32"/>
            <w:cs/>
          </w:rPr>
          <w:delText>........</w:delText>
        </w:r>
        <w:r w:rsidRPr="00357A8D" w:rsidDel="003C23E9" w:rsidR="00C34D18">
          <w:rPr>
            <w:rFonts w:ascii="TH Sarabun New" w:hAnsi="TH Sarabun New" w:cs="TH Sarabun New"/>
            <w:sz w:val="32"/>
            <w:szCs w:val="32"/>
            <w:cs/>
          </w:rPr>
          <w:delText>...</w:delText>
        </w:r>
      </w:del>
      <w:r w:rsidRPr="00357A8D" w:rsidR="00D240C5">
        <w:rPr>
          <w:rFonts w:ascii="TH Sarabun New" w:hAnsi="TH Sarabun New" w:cs="TH Sarabun New"/>
          <w:sz w:val="32"/>
          <w:szCs w:val="32"/>
          <w:cs/>
        </w:rPr>
        <w:t>113</w:t>
      </w:r>
      <w:r w:rsidRPr="00357A8D" w:rsidR="00D74742">
        <w:rPr>
          <w:rFonts w:ascii="TH Sarabun New" w:hAnsi="TH Sarabun New" w:cs="TH Sarabun New"/>
          <w:sz w:val="32"/>
          <w:szCs w:val="32"/>
        </w:rPr>
        <w:t>,</w:t>
      </w:r>
      <w:r w:rsidRPr="00357A8D" w:rsidR="00D240C5">
        <w:rPr>
          <w:rFonts w:ascii="TH Sarabun New" w:hAnsi="TH Sarabun New" w:cs="TH Sarabun New"/>
          <w:sz w:val="32"/>
          <w:szCs w:val="32"/>
          <w:cs/>
        </w:rPr>
        <w:t>6</w:t>
      </w:r>
      <w:r w:rsidRPr="00357A8D" w:rsidR="00D74742">
        <w:rPr>
          <w:rFonts w:ascii="TH Sarabun New" w:hAnsi="TH Sarabun New" w:cs="TH Sarabun New"/>
          <w:sz w:val="32"/>
          <w:szCs w:val="32"/>
          <w:cs/>
        </w:rPr>
        <w:t>00</w:t>
      </w:r>
      <w:del w:author="Jenjira O-cha" w:date="2023-02-08T16:18:00Z" w:id="49">
        <w:r w:rsidRPr="00357A8D" w:rsidDel="003C23E9" w:rsidR="00D74742">
          <w:rPr>
            <w:rFonts w:ascii="TH Sarabun New" w:hAnsi="TH Sarabun New" w:cs="TH Sarabun New"/>
            <w:sz w:val="32"/>
            <w:szCs w:val="32"/>
            <w:cs/>
          </w:rPr>
          <w:delText>.</w:delText>
        </w:r>
        <w:r w:rsidRPr="00357A8D" w:rsidDel="003C23E9" w:rsidR="00681C52">
          <w:rPr>
            <w:rFonts w:ascii="TH Sarabun New" w:hAnsi="TH Sarabun New" w:cs="TH Sarabun New"/>
            <w:sz w:val="32"/>
            <w:szCs w:val="32"/>
            <w:cs/>
          </w:rPr>
          <w:delText>.....</w:delText>
        </w:r>
      </w:del>
      <w:r w:rsidRPr="00357A8D" w:rsidR="00681C52">
        <w:rPr>
          <w:rFonts w:ascii="TH Sarabun New" w:hAnsi="TH Sarabun New" w:cs="TH Sarabun New"/>
          <w:sz w:val="32"/>
          <w:szCs w:val="32"/>
          <w:cs/>
        </w:rPr>
        <w:t xml:space="preserve"> บาท</w:t>
      </w:r>
      <w:r w:rsidRPr="00357A8D">
        <w:rPr>
          <w:rFonts w:ascii="TH Sarabun New" w:hAnsi="TH Sarabun New" w:cs="TH Sarabun New"/>
          <w:sz w:val="32"/>
          <w:szCs w:val="32"/>
          <w:cs/>
        </w:rPr>
        <w:t xml:space="preserve"> </w:t>
      </w:r>
    </w:p>
    <w:p w:rsidRPr="00357A8D" w:rsidR="00681C52" w:rsidP="00E65391" w:rsidRDefault="00681C52" w14:paraId="6BC05939" w14:textId="56766A76">
      <w:pPr>
        <w:tabs>
          <w:tab w:val="left" w:pos="360"/>
          <w:tab w:val="left" w:pos="709"/>
          <w:tab w:val="left" w:pos="900"/>
          <w:tab w:val="left" w:pos="1440"/>
          <w:tab w:val="left" w:pos="1890"/>
          <w:tab w:val="left" w:pos="2340"/>
        </w:tabs>
        <w:ind w:left="360" w:hanging="294"/>
        <w:jc w:val="thaiDistribute"/>
        <w:rPr>
          <w:ins w:author="Jenjira O-cha" w:date="2023-02-07T20:27:00Z" w:id="50"/>
          <w:rFonts w:ascii="TH Sarabun New" w:hAnsi="TH Sarabun New" w:cs="TH Sarabun New"/>
          <w:sz w:val="32"/>
          <w:szCs w:val="32"/>
        </w:rPr>
      </w:pPr>
      <w:r w:rsidRPr="00357A8D">
        <w:rPr>
          <w:rFonts w:ascii="TH Sarabun New" w:hAnsi="TH Sarabun New" w:cs="TH Sarabun New"/>
          <w:sz w:val="32"/>
          <w:szCs w:val="32"/>
        </w:rPr>
        <w:tab/>
      </w:r>
      <w:r w:rsidRPr="00357A8D" w:rsidR="00520CC0">
        <w:rPr>
          <w:rFonts w:ascii="TH Sarabun New" w:hAnsi="TH Sarabun New" w:cs="TH Sarabun New"/>
          <w:sz w:val="32"/>
          <w:szCs w:val="32"/>
          <w:cs/>
        </w:rPr>
        <w:t xml:space="preserve"> </w:t>
      </w:r>
      <w:r w:rsidRPr="00357A8D" w:rsidR="004B5D24">
        <w:rPr>
          <w:rFonts w:ascii="Wingdings 2" w:hAnsi="Wingdings 2" w:eastAsia="Wingdings 2" w:cs="Wingdings 2"/>
          <w:b/>
          <w:bCs/>
          <w:sz w:val="32"/>
          <w:szCs w:val="32"/>
        </w:rPr>
        <w:t>R</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นักศึกษาต่างชาติ </w:t>
      </w:r>
      <w:del w:author="Jenjira O-cha" w:date="2023-02-08T16:18:00Z" w:id="51">
        <w:r w:rsidRPr="00357A8D" w:rsidDel="003C23E9">
          <w:rPr>
            <w:rFonts w:ascii="TH Sarabun New" w:hAnsi="TH Sarabun New" w:cs="TH Sarabun New"/>
            <w:sz w:val="32"/>
            <w:szCs w:val="32"/>
            <w:cs/>
          </w:rPr>
          <w:delText>...</w:delText>
        </w:r>
        <w:r w:rsidRPr="00357A8D" w:rsidDel="003C23E9" w:rsidR="00C34D18">
          <w:rPr>
            <w:rFonts w:ascii="TH Sarabun New" w:hAnsi="TH Sarabun New" w:cs="TH Sarabun New"/>
            <w:sz w:val="32"/>
            <w:szCs w:val="32"/>
            <w:cs/>
          </w:rPr>
          <w:delText xml:space="preserve"> .</w:delText>
        </w:r>
      </w:del>
      <w:r w:rsidRPr="00357A8D" w:rsidR="00FD6A0D">
        <w:rPr>
          <w:rFonts w:ascii="TH Sarabun New" w:hAnsi="TH Sarabun New" w:cs="TH Sarabun New"/>
          <w:sz w:val="32"/>
          <w:szCs w:val="32"/>
        </w:rPr>
        <w:t>119</w:t>
      </w:r>
      <w:r w:rsidRPr="00357A8D" w:rsidR="00C34D18">
        <w:rPr>
          <w:rFonts w:ascii="TH Sarabun New" w:hAnsi="TH Sarabun New" w:cs="TH Sarabun New"/>
          <w:sz w:val="32"/>
          <w:szCs w:val="32"/>
        </w:rPr>
        <w:t>,</w:t>
      </w:r>
      <w:r w:rsidRPr="00357A8D" w:rsidR="00FD6A0D">
        <w:rPr>
          <w:rFonts w:ascii="TH Sarabun New" w:hAnsi="TH Sarabun New" w:cs="TH Sarabun New"/>
          <w:sz w:val="32"/>
          <w:szCs w:val="32"/>
        </w:rPr>
        <w:t>00</w:t>
      </w:r>
      <w:r w:rsidRPr="00357A8D" w:rsidR="00C34D18">
        <w:rPr>
          <w:rFonts w:ascii="TH Sarabun New" w:hAnsi="TH Sarabun New" w:cs="TH Sarabun New"/>
          <w:sz w:val="32"/>
          <w:szCs w:val="32"/>
          <w:cs/>
        </w:rPr>
        <w:t>0</w:t>
      </w:r>
      <w:ins w:author="Jenjira O-cha" w:date="2023-02-08T16:18:00Z" w:id="52">
        <w:r w:rsidRPr="00357A8D" w:rsidR="003C23E9">
          <w:rPr>
            <w:rFonts w:ascii="TH Sarabun New" w:hAnsi="TH Sarabun New" w:cs="TH Sarabun New"/>
            <w:sz w:val="32"/>
            <w:szCs w:val="32"/>
            <w:cs/>
          </w:rPr>
          <w:t xml:space="preserve"> </w:t>
        </w:r>
      </w:ins>
      <w:del w:author="Jenjira O-cha" w:date="2023-02-08T16:18:00Z" w:id="53">
        <w:r w:rsidRPr="00357A8D" w:rsidDel="003C23E9" w:rsidR="00A42AB3">
          <w:rPr>
            <w:rFonts w:ascii="TH Sarabun New" w:hAnsi="TH Sarabun New" w:cs="TH Sarabun New"/>
            <w:sz w:val="32"/>
            <w:szCs w:val="32"/>
            <w:cs/>
          </w:rPr>
          <w:delText>…….</w:delText>
        </w:r>
      </w:del>
      <w:r w:rsidRPr="00357A8D">
        <w:rPr>
          <w:rFonts w:ascii="TH Sarabun New" w:hAnsi="TH Sarabun New" w:cs="TH Sarabun New"/>
          <w:sz w:val="32"/>
          <w:szCs w:val="32"/>
          <w:cs/>
        </w:rPr>
        <w:t xml:space="preserve">บาท </w:t>
      </w:r>
    </w:p>
    <w:p w:rsidRPr="00357A8D" w:rsidR="00FC6BBB" w:rsidP="00E65391" w:rsidRDefault="00FC6BBB" w14:paraId="542689D6" w14:textId="574E3DE1">
      <w:pPr>
        <w:tabs>
          <w:tab w:val="left" w:pos="360"/>
          <w:tab w:val="left" w:pos="709"/>
          <w:tab w:val="left" w:pos="900"/>
          <w:tab w:val="left" w:pos="1440"/>
          <w:tab w:val="left" w:pos="1890"/>
          <w:tab w:val="left" w:pos="2340"/>
        </w:tabs>
        <w:ind w:left="360" w:hanging="294"/>
        <w:jc w:val="thaiDistribute"/>
        <w:rPr>
          <w:ins w:author="Jenjira O-cha" w:date="2023-02-07T20:27:00Z" w:id="54"/>
          <w:rFonts w:ascii="TH Sarabun New" w:hAnsi="TH Sarabun New" w:cs="TH Sarabun New"/>
          <w:sz w:val="32"/>
          <w:szCs w:val="32"/>
        </w:rPr>
      </w:pPr>
    </w:p>
    <w:p w:rsidRPr="00357A8D" w:rsidR="00FC6BBB" w:rsidP="00E65391" w:rsidRDefault="00FC6BBB" w14:paraId="6FA8D540" w14:textId="3B09E366">
      <w:pPr>
        <w:tabs>
          <w:tab w:val="left" w:pos="360"/>
          <w:tab w:val="left" w:pos="709"/>
          <w:tab w:val="left" w:pos="900"/>
          <w:tab w:val="left" w:pos="1440"/>
          <w:tab w:val="left" w:pos="1890"/>
          <w:tab w:val="left" w:pos="2340"/>
        </w:tabs>
        <w:ind w:left="360" w:hanging="294"/>
        <w:jc w:val="thaiDistribute"/>
        <w:rPr>
          <w:ins w:author="Jenjira O-cha" w:date="2023-02-07T20:27:00Z" w:id="55"/>
          <w:rFonts w:ascii="TH Sarabun New" w:hAnsi="TH Sarabun New" w:cs="TH Sarabun New"/>
          <w:sz w:val="32"/>
          <w:szCs w:val="32"/>
        </w:rPr>
      </w:pPr>
    </w:p>
    <w:p w:rsidRPr="00357A8D" w:rsidR="00FC6BBB" w:rsidP="00E65391" w:rsidRDefault="00FC6BBB" w14:paraId="0565904F" w14:textId="245DC86B">
      <w:pPr>
        <w:tabs>
          <w:tab w:val="left" w:pos="360"/>
          <w:tab w:val="left" w:pos="709"/>
          <w:tab w:val="left" w:pos="900"/>
          <w:tab w:val="left" w:pos="1440"/>
          <w:tab w:val="left" w:pos="1890"/>
          <w:tab w:val="left" w:pos="2340"/>
        </w:tabs>
        <w:ind w:left="360" w:hanging="294"/>
        <w:jc w:val="thaiDistribute"/>
        <w:rPr>
          <w:ins w:author="Jenjira O-cha" w:date="2023-02-07T20:27:00Z" w:id="56"/>
          <w:rFonts w:ascii="TH Sarabun New" w:hAnsi="TH Sarabun New" w:cs="TH Sarabun New"/>
          <w:sz w:val="32"/>
          <w:szCs w:val="32"/>
        </w:rPr>
      </w:pPr>
    </w:p>
    <w:p w:rsidRPr="00357A8D" w:rsidR="00FC6BBB" w:rsidP="00E65391" w:rsidRDefault="00FC6BBB" w14:paraId="3CDE80AC" w14:textId="3EFB0B1E">
      <w:pPr>
        <w:tabs>
          <w:tab w:val="left" w:pos="360"/>
          <w:tab w:val="left" w:pos="709"/>
          <w:tab w:val="left" w:pos="900"/>
          <w:tab w:val="left" w:pos="1440"/>
          <w:tab w:val="left" w:pos="1890"/>
          <w:tab w:val="left" w:pos="2340"/>
        </w:tabs>
        <w:ind w:left="360" w:hanging="294"/>
        <w:jc w:val="thaiDistribute"/>
        <w:rPr>
          <w:ins w:author="Jenjira O-cha" w:date="2023-02-07T20:27:00Z" w:id="57"/>
          <w:rFonts w:ascii="TH Sarabun New" w:hAnsi="TH Sarabun New" w:cs="TH Sarabun New"/>
          <w:sz w:val="32"/>
          <w:szCs w:val="32"/>
        </w:rPr>
      </w:pPr>
    </w:p>
    <w:p w:rsidRPr="00357A8D" w:rsidR="00FC6BBB" w:rsidP="00E65391" w:rsidRDefault="00FC6BBB" w14:paraId="3FE6666C" w14:textId="04F425FD">
      <w:pPr>
        <w:tabs>
          <w:tab w:val="left" w:pos="360"/>
          <w:tab w:val="left" w:pos="709"/>
          <w:tab w:val="left" w:pos="900"/>
          <w:tab w:val="left" w:pos="1440"/>
          <w:tab w:val="left" w:pos="1890"/>
          <w:tab w:val="left" w:pos="2340"/>
        </w:tabs>
        <w:ind w:left="360" w:hanging="294"/>
        <w:jc w:val="thaiDistribute"/>
        <w:rPr>
          <w:ins w:author="Jenjira O-cha" w:date="2023-02-07T20:27:00Z" w:id="58"/>
          <w:rFonts w:ascii="TH Sarabun New" w:hAnsi="TH Sarabun New" w:cs="TH Sarabun New"/>
          <w:sz w:val="32"/>
          <w:szCs w:val="32"/>
        </w:rPr>
      </w:pPr>
    </w:p>
    <w:p w:rsidRPr="00357A8D" w:rsidR="00FC6BBB" w:rsidP="00E65391" w:rsidRDefault="00FC6BBB" w14:paraId="25620BD7" w14:textId="3D6D0209">
      <w:pPr>
        <w:tabs>
          <w:tab w:val="left" w:pos="360"/>
          <w:tab w:val="left" w:pos="709"/>
          <w:tab w:val="left" w:pos="900"/>
          <w:tab w:val="left" w:pos="1440"/>
          <w:tab w:val="left" w:pos="1890"/>
          <w:tab w:val="left" w:pos="2340"/>
        </w:tabs>
        <w:ind w:left="360" w:hanging="294"/>
        <w:jc w:val="thaiDistribute"/>
        <w:rPr>
          <w:ins w:author="Jenjira O-cha" w:date="2023-02-07T20:27:00Z" w:id="59"/>
          <w:rFonts w:ascii="TH Sarabun New" w:hAnsi="TH Sarabun New" w:cs="TH Sarabun New"/>
          <w:sz w:val="32"/>
          <w:szCs w:val="32"/>
        </w:rPr>
      </w:pPr>
    </w:p>
    <w:p w:rsidRPr="00357A8D" w:rsidR="00FC6BBB" w:rsidP="00E65391" w:rsidRDefault="00FC6BBB" w14:paraId="19F3DF53" w14:textId="3BCB34A4">
      <w:pPr>
        <w:tabs>
          <w:tab w:val="left" w:pos="360"/>
          <w:tab w:val="left" w:pos="709"/>
          <w:tab w:val="left" w:pos="900"/>
          <w:tab w:val="left" w:pos="1440"/>
          <w:tab w:val="left" w:pos="1890"/>
          <w:tab w:val="left" w:pos="2340"/>
        </w:tabs>
        <w:ind w:left="360" w:hanging="294"/>
        <w:jc w:val="thaiDistribute"/>
        <w:rPr>
          <w:ins w:author="Jenjira O-cha" w:date="2023-02-07T20:27:00Z" w:id="60"/>
          <w:rFonts w:ascii="TH Sarabun New" w:hAnsi="TH Sarabun New" w:cs="TH Sarabun New"/>
          <w:sz w:val="32"/>
          <w:szCs w:val="32"/>
        </w:rPr>
      </w:pPr>
    </w:p>
    <w:p w:rsidRPr="00357A8D" w:rsidR="00FC6BBB" w:rsidP="00E65391" w:rsidRDefault="00FC6BBB" w14:paraId="7DAF47F9" w14:textId="486917D6">
      <w:pPr>
        <w:tabs>
          <w:tab w:val="left" w:pos="360"/>
          <w:tab w:val="left" w:pos="709"/>
          <w:tab w:val="left" w:pos="900"/>
          <w:tab w:val="left" w:pos="1440"/>
          <w:tab w:val="left" w:pos="1890"/>
          <w:tab w:val="left" w:pos="2340"/>
        </w:tabs>
        <w:ind w:left="360" w:hanging="294"/>
        <w:jc w:val="thaiDistribute"/>
        <w:rPr>
          <w:ins w:author="Jenjira O-cha" w:date="2023-02-07T20:27:00Z" w:id="61"/>
          <w:rFonts w:ascii="TH Sarabun New" w:hAnsi="TH Sarabun New" w:cs="TH Sarabun New"/>
          <w:sz w:val="32"/>
          <w:szCs w:val="32"/>
        </w:rPr>
      </w:pPr>
    </w:p>
    <w:p w:rsidRPr="00357A8D" w:rsidR="00FC6BBB" w:rsidP="00E65391" w:rsidRDefault="00FC6BBB" w14:paraId="02C45AAB" w14:textId="41D6F124">
      <w:pPr>
        <w:tabs>
          <w:tab w:val="left" w:pos="360"/>
          <w:tab w:val="left" w:pos="709"/>
          <w:tab w:val="left" w:pos="900"/>
          <w:tab w:val="left" w:pos="1440"/>
          <w:tab w:val="left" w:pos="1890"/>
          <w:tab w:val="left" w:pos="2340"/>
        </w:tabs>
        <w:ind w:left="360" w:hanging="294"/>
        <w:jc w:val="thaiDistribute"/>
        <w:rPr>
          <w:ins w:author="Jenjira O-cha" w:date="2023-02-07T20:27:00Z" w:id="62"/>
          <w:rFonts w:ascii="TH Sarabun New" w:hAnsi="TH Sarabun New" w:cs="TH Sarabun New"/>
          <w:sz w:val="32"/>
          <w:szCs w:val="32"/>
        </w:rPr>
      </w:pPr>
    </w:p>
    <w:p w:rsidRPr="00357A8D" w:rsidR="00FC6BBB" w:rsidP="00E65391" w:rsidRDefault="00FC6BBB" w14:paraId="6DEDD38F" w14:textId="57DA11DB">
      <w:pPr>
        <w:tabs>
          <w:tab w:val="left" w:pos="360"/>
          <w:tab w:val="left" w:pos="709"/>
          <w:tab w:val="left" w:pos="900"/>
          <w:tab w:val="left" w:pos="1440"/>
          <w:tab w:val="left" w:pos="1890"/>
          <w:tab w:val="left" w:pos="2340"/>
        </w:tabs>
        <w:ind w:left="360" w:hanging="294"/>
        <w:jc w:val="thaiDistribute"/>
        <w:rPr>
          <w:ins w:author="Jenjira O-cha" w:date="2023-02-07T20:27:00Z" w:id="63"/>
          <w:rFonts w:ascii="TH Sarabun New" w:hAnsi="TH Sarabun New" w:cs="TH Sarabun New"/>
          <w:sz w:val="32"/>
          <w:szCs w:val="32"/>
        </w:rPr>
      </w:pPr>
    </w:p>
    <w:p w:rsidRPr="00357A8D" w:rsidR="00FC6BBB" w:rsidP="00E65391" w:rsidRDefault="00FC6BBB" w14:paraId="63EBD09A" w14:textId="117D3CBC">
      <w:pPr>
        <w:tabs>
          <w:tab w:val="left" w:pos="360"/>
          <w:tab w:val="left" w:pos="709"/>
          <w:tab w:val="left" w:pos="900"/>
          <w:tab w:val="left" w:pos="1440"/>
          <w:tab w:val="left" w:pos="1890"/>
          <w:tab w:val="left" w:pos="2340"/>
        </w:tabs>
        <w:ind w:left="360" w:hanging="294"/>
        <w:jc w:val="thaiDistribute"/>
        <w:rPr>
          <w:ins w:author="Jenjira O-cha" w:date="2023-02-07T20:27:00Z" w:id="64"/>
          <w:rFonts w:ascii="TH Sarabun New" w:hAnsi="TH Sarabun New" w:cs="TH Sarabun New"/>
          <w:sz w:val="32"/>
          <w:szCs w:val="32"/>
        </w:rPr>
      </w:pPr>
    </w:p>
    <w:p w:rsidR="00FC6BBB" w:rsidP="00E65391" w:rsidRDefault="00FC6BBB" w14:paraId="0C8FB0F2" w14:textId="1715B0BE">
      <w:pPr>
        <w:tabs>
          <w:tab w:val="left" w:pos="360"/>
          <w:tab w:val="left" w:pos="709"/>
          <w:tab w:val="left" w:pos="900"/>
          <w:tab w:val="left" w:pos="1440"/>
          <w:tab w:val="left" w:pos="1890"/>
          <w:tab w:val="left" w:pos="2340"/>
        </w:tabs>
        <w:ind w:left="360" w:hanging="294"/>
        <w:jc w:val="thaiDistribute"/>
        <w:rPr>
          <w:ins w:author="PC" w:date="2023-07-03T09:45:00Z" w:id="65"/>
          <w:rFonts w:ascii="TH Sarabun New" w:hAnsi="TH Sarabun New" w:cs="TH Sarabun New"/>
          <w:sz w:val="32"/>
          <w:szCs w:val="32"/>
        </w:rPr>
      </w:pPr>
    </w:p>
    <w:p w:rsidR="00277A61" w:rsidP="00E65391" w:rsidRDefault="00277A61" w14:paraId="362A2797" w14:textId="52116482">
      <w:pPr>
        <w:tabs>
          <w:tab w:val="left" w:pos="360"/>
          <w:tab w:val="left" w:pos="709"/>
          <w:tab w:val="left" w:pos="900"/>
          <w:tab w:val="left" w:pos="1440"/>
          <w:tab w:val="left" w:pos="1890"/>
          <w:tab w:val="left" w:pos="2340"/>
        </w:tabs>
        <w:ind w:left="360" w:hanging="294"/>
        <w:jc w:val="thaiDistribute"/>
        <w:rPr>
          <w:ins w:author="PC" w:date="2023-07-03T09:45:00Z" w:id="66"/>
          <w:rFonts w:ascii="TH Sarabun New" w:hAnsi="TH Sarabun New" w:cs="TH Sarabun New"/>
          <w:sz w:val="32"/>
          <w:szCs w:val="32"/>
        </w:rPr>
      </w:pPr>
    </w:p>
    <w:p w:rsidR="00277A61" w:rsidP="00E65391" w:rsidRDefault="00277A61" w14:paraId="0049BDFA" w14:textId="4F5B4079">
      <w:pPr>
        <w:tabs>
          <w:tab w:val="left" w:pos="360"/>
          <w:tab w:val="left" w:pos="709"/>
          <w:tab w:val="left" w:pos="900"/>
          <w:tab w:val="left" w:pos="1440"/>
          <w:tab w:val="left" w:pos="1890"/>
          <w:tab w:val="left" w:pos="2340"/>
        </w:tabs>
        <w:ind w:left="360" w:hanging="294"/>
        <w:jc w:val="thaiDistribute"/>
        <w:rPr>
          <w:ins w:author="PC" w:date="2023-07-03T09:45:00Z" w:id="67"/>
          <w:rFonts w:ascii="TH Sarabun New" w:hAnsi="TH Sarabun New" w:cs="TH Sarabun New"/>
          <w:sz w:val="32"/>
          <w:szCs w:val="32"/>
        </w:rPr>
      </w:pPr>
    </w:p>
    <w:p w:rsidR="00277A61" w:rsidP="00E65391" w:rsidRDefault="00277A61" w14:paraId="7AC54F20" w14:textId="14C888C2">
      <w:pPr>
        <w:tabs>
          <w:tab w:val="left" w:pos="360"/>
          <w:tab w:val="left" w:pos="709"/>
          <w:tab w:val="left" w:pos="900"/>
          <w:tab w:val="left" w:pos="1440"/>
          <w:tab w:val="left" w:pos="1890"/>
          <w:tab w:val="left" w:pos="2340"/>
        </w:tabs>
        <w:ind w:left="360" w:hanging="294"/>
        <w:jc w:val="thaiDistribute"/>
        <w:rPr>
          <w:ins w:author="PC" w:date="2023-07-03T09:45:00Z" w:id="68"/>
          <w:rFonts w:ascii="TH Sarabun New" w:hAnsi="TH Sarabun New" w:cs="TH Sarabun New"/>
          <w:sz w:val="32"/>
          <w:szCs w:val="32"/>
        </w:rPr>
      </w:pPr>
    </w:p>
    <w:p w:rsidR="00277A61" w:rsidP="00E65391" w:rsidRDefault="00277A61" w14:paraId="6C333093" w14:textId="0A6BA080">
      <w:pPr>
        <w:tabs>
          <w:tab w:val="left" w:pos="360"/>
          <w:tab w:val="left" w:pos="709"/>
          <w:tab w:val="left" w:pos="900"/>
          <w:tab w:val="left" w:pos="1440"/>
          <w:tab w:val="left" w:pos="1890"/>
          <w:tab w:val="left" w:pos="2340"/>
        </w:tabs>
        <w:ind w:left="360" w:hanging="294"/>
        <w:jc w:val="thaiDistribute"/>
        <w:rPr>
          <w:ins w:author="PC" w:date="2023-07-03T09:45:00Z" w:id="69"/>
          <w:rFonts w:ascii="TH Sarabun New" w:hAnsi="TH Sarabun New" w:cs="TH Sarabun New"/>
          <w:sz w:val="32"/>
          <w:szCs w:val="32"/>
        </w:rPr>
      </w:pPr>
    </w:p>
    <w:p w:rsidR="00277A61" w:rsidP="00E65391" w:rsidRDefault="00277A61" w14:paraId="5DF8F9E2" w14:textId="3F3407BB">
      <w:pPr>
        <w:tabs>
          <w:tab w:val="left" w:pos="360"/>
          <w:tab w:val="left" w:pos="709"/>
          <w:tab w:val="left" w:pos="900"/>
          <w:tab w:val="left" w:pos="1440"/>
          <w:tab w:val="left" w:pos="1890"/>
          <w:tab w:val="left" w:pos="2340"/>
        </w:tabs>
        <w:ind w:left="360" w:hanging="294"/>
        <w:jc w:val="thaiDistribute"/>
        <w:rPr>
          <w:ins w:author="PC" w:date="2023-07-03T09:45:00Z" w:id="70"/>
          <w:rFonts w:ascii="TH Sarabun New" w:hAnsi="TH Sarabun New" w:cs="TH Sarabun New"/>
          <w:sz w:val="32"/>
          <w:szCs w:val="32"/>
        </w:rPr>
      </w:pPr>
    </w:p>
    <w:p w:rsidRPr="00357A8D" w:rsidR="00277A61" w:rsidP="00E65391" w:rsidRDefault="00277A61" w14:paraId="4A1977A9" w14:textId="77777777">
      <w:pPr>
        <w:tabs>
          <w:tab w:val="left" w:pos="360"/>
          <w:tab w:val="left" w:pos="709"/>
          <w:tab w:val="left" w:pos="900"/>
          <w:tab w:val="left" w:pos="1440"/>
          <w:tab w:val="left" w:pos="1890"/>
          <w:tab w:val="left" w:pos="2340"/>
        </w:tabs>
        <w:ind w:left="360" w:hanging="294"/>
        <w:jc w:val="thaiDistribute"/>
        <w:rPr>
          <w:rFonts w:hint="cs" w:ascii="TH Sarabun New" w:hAnsi="TH Sarabun New" w:cs="TH Sarabun New"/>
          <w:sz w:val="32"/>
          <w:szCs w:val="32"/>
        </w:rPr>
      </w:pPr>
    </w:p>
    <w:p w:rsidRPr="00357A8D" w:rsidR="00AB3BA9" w:rsidP="00E65391" w:rsidRDefault="00AB3BA9" w14:paraId="4D2BDC50" w14:textId="77777777">
      <w:pPr>
        <w:tabs>
          <w:tab w:val="left" w:pos="720"/>
          <w:tab w:val="left" w:pos="1080"/>
          <w:tab w:val="left" w:pos="1440"/>
          <w:tab w:val="left" w:pos="1890"/>
          <w:tab w:val="left" w:pos="2340"/>
        </w:tabs>
        <w:ind w:left="720" w:hanging="720"/>
        <w:jc w:val="thaiDistribute"/>
        <w:rPr>
          <w:rFonts w:ascii="TH Sarabun New" w:hAnsi="TH Sarabun New" w:cs="TH Sarabun New"/>
          <w:b/>
          <w:bCs/>
          <w:sz w:val="32"/>
          <w:szCs w:val="32"/>
        </w:rPr>
      </w:pPr>
    </w:p>
    <w:p w:rsidRPr="00357A8D" w:rsidR="00CA089C" w:rsidRDefault="00CA089C" w14:paraId="26AFC59A" w14:textId="77777777">
      <w:pPr>
        <w:tabs>
          <w:tab w:val="left" w:pos="360"/>
          <w:tab w:val="left" w:pos="900"/>
          <w:tab w:val="left" w:pos="1440"/>
          <w:tab w:val="left" w:pos="1890"/>
          <w:tab w:val="left" w:pos="2340"/>
          <w:tab w:val="left" w:pos="3240"/>
        </w:tabs>
        <w:ind w:left="360" w:hanging="360"/>
        <w:jc w:val="center"/>
        <w:rPr>
          <w:rFonts w:ascii="TH Sarabun New" w:hAnsi="TH Sarabun New" w:cs="TH Sarabun New"/>
          <w:b/>
          <w:bCs/>
          <w:sz w:val="32"/>
          <w:szCs w:val="32"/>
          <w:cs/>
        </w:rPr>
      </w:pPr>
      <w:r w:rsidRPr="00357A8D">
        <w:rPr>
          <w:rFonts w:ascii="TH Sarabun New" w:hAnsi="TH Sarabun New" w:cs="TH Sarabun New"/>
          <w:b/>
          <w:bCs/>
          <w:sz w:val="32"/>
          <w:szCs w:val="32"/>
          <w:cs/>
        </w:rPr>
        <w:t xml:space="preserve">หมวดที่ </w:t>
      </w:r>
      <w:r w:rsidRPr="00357A8D">
        <w:rPr>
          <w:rFonts w:ascii="TH Sarabun New" w:hAnsi="TH Sarabun New" w:cs="TH Sarabun New"/>
          <w:b/>
          <w:bCs/>
          <w:sz w:val="32"/>
          <w:szCs w:val="32"/>
        </w:rPr>
        <w:t xml:space="preserve">2 </w:t>
      </w:r>
      <w:r w:rsidRPr="00357A8D">
        <w:rPr>
          <w:rFonts w:ascii="TH Sarabun New" w:hAnsi="TH Sarabun New" w:cs="TH Sarabun New"/>
          <w:b/>
          <w:bCs/>
          <w:sz w:val="32"/>
          <w:szCs w:val="32"/>
          <w:cs/>
        </w:rPr>
        <w:t>คุณสมบัติผู้เข้าศึกษา</w:t>
      </w:r>
    </w:p>
    <w:p w:rsidRPr="00357A8D" w:rsidR="00CA089C" w:rsidRDefault="00CA089C" w14:paraId="403C64EF" w14:textId="77777777">
      <w:pPr>
        <w:numPr>
          <w:ilvl w:val="1"/>
          <w:numId w:val="6"/>
        </w:numPr>
        <w:tabs>
          <w:tab w:val="left" w:pos="360"/>
        </w:tabs>
        <w:rPr>
          <w:rFonts w:ascii="TH Sarabun New" w:hAnsi="TH Sarabun New" w:cs="TH Sarabun New"/>
          <w:b/>
          <w:bCs/>
          <w:sz w:val="32"/>
          <w:szCs w:val="32"/>
        </w:rPr>
      </w:pPr>
      <w:r w:rsidRPr="00357A8D">
        <w:rPr>
          <w:rFonts w:ascii="TH Sarabun New" w:hAnsi="TH Sarabun New" w:cs="TH Sarabun New"/>
          <w:b/>
          <w:bCs/>
          <w:sz w:val="32"/>
          <w:szCs w:val="32"/>
          <w:cs/>
        </w:rPr>
        <w:t xml:space="preserve">การรับเข้าศึกษา </w:t>
      </w:r>
    </w:p>
    <w:p w:rsidRPr="00357A8D" w:rsidR="00CA089C" w:rsidRDefault="00CA089C" w14:paraId="67F9034F" w14:textId="77777777">
      <w:pPr>
        <w:tabs>
          <w:tab w:val="left" w:pos="360"/>
        </w:tabs>
        <w:ind w:left="360"/>
        <w:rPr>
          <w:rFonts w:ascii="TH Sarabun New" w:hAnsi="TH Sarabun New" w:cs="TH Sarabun New"/>
          <w:sz w:val="32"/>
          <w:szCs w:val="32"/>
        </w:rPr>
      </w:pPr>
      <w:r w:rsidRPr="00357A8D">
        <w:rPr>
          <w:rFonts w:ascii="Wingdings" w:hAnsi="Wingdings" w:eastAsia="Wingdings" w:cs="Wingdings"/>
          <w:sz w:val="32"/>
          <w:szCs w:val="32"/>
        </w:rPr>
        <w:t>o</w:t>
      </w:r>
      <w:r w:rsidRPr="00357A8D">
        <w:rPr>
          <w:rFonts w:ascii="TH Sarabun New" w:hAnsi="TH Sarabun New" w:cs="TH Sarabun New"/>
          <w:sz w:val="32"/>
          <w:szCs w:val="32"/>
          <w:cs/>
        </w:rPr>
        <w:t xml:space="preserve"> รับเฉพาะนักศึกษาไทย</w:t>
      </w:r>
    </w:p>
    <w:p w:rsidRPr="00357A8D" w:rsidR="00CA089C" w:rsidRDefault="00CA089C" w14:paraId="5700C969" w14:textId="77777777">
      <w:pPr>
        <w:tabs>
          <w:tab w:val="left" w:pos="360"/>
          <w:tab w:val="left" w:pos="720"/>
          <w:tab w:val="left" w:pos="1080"/>
          <w:tab w:val="left" w:pos="1440"/>
          <w:tab w:val="left" w:pos="2340"/>
        </w:tabs>
        <w:ind w:left="142"/>
        <w:jc w:val="both"/>
        <w:rPr>
          <w:rFonts w:ascii="TH Sarabun New" w:hAnsi="TH Sarabun New" w:cs="TH Sarabun New"/>
          <w:sz w:val="32"/>
          <w:szCs w:val="32"/>
        </w:rPr>
      </w:pPr>
      <w:r w:rsidRPr="00357A8D">
        <w:rPr>
          <w:rFonts w:ascii="TH Sarabun New" w:hAnsi="TH Sarabun New" w:cs="TH Sarabun New"/>
          <w:sz w:val="32"/>
          <w:szCs w:val="32"/>
          <w:cs/>
        </w:rPr>
        <w:tab/>
      </w:r>
      <w:r w:rsidRPr="00357A8D" w:rsidR="004B5D24">
        <w:rPr>
          <w:rFonts w:ascii="Wingdings 2" w:hAnsi="Wingdings 2" w:eastAsia="Wingdings 2" w:cs="Wingdings 2"/>
          <w:b/>
          <w:bCs/>
          <w:sz w:val="32"/>
          <w:szCs w:val="32"/>
        </w:rPr>
        <w:t>R</w:t>
      </w:r>
      <w:r w:rsidRPr="00357A8D">
        <w:rPr>
          <w:rFonts w:ascii="TH Sarabun New" w:hAnsi="TH Sarabun New" w:cs="TH Sarabun New"/>
          <w:sz w:val="32"/>
          <w:szCs w:val="32"/>
          <w:cs/>
        </w:rPr>
        <w:t xml:space="preserve"> รับทั้งนักศึกษาไทยและนักศึกษาต่างชาติ ที่สามารถใช้ภาษาไทยได้ดี</w:t>
      </w:r>
    </w:p>
    <w:p w:rsidRPr="00357A8D" w:rsidR="00CF1DE6" w:rsidRDefault="00CF1DE6" w14:paraId="543BA792" w14:textId="77777777">
      <w:pPr>
        <w:tabs>
          <w:tab w:val="left" w:pos="360"/>
        </w:tabs>
        <w:ind w:left="360"/>
        <w:rPr>
          <w:rFonts w:ascii="TH Sarabun New" w:hAnsi="TH Sarabun New" w:cs="TH Sarabun New"/>
          <w:sz w:val="32"/>
          <w:szCs w:val="32"/>
        </w:rPr>
      </w:pPr>
      <w:r w:rsidRPr="00357A8D">
        <w:rPr>
          <w:rFonts w:ascii="Wingdings" w:hAnsi="Wingdings" w:eastAsia="Wingdings" w:cs="Wingdings"/>
          <w:sz w:val="32"/>
          <w:szCs w:val="32"/>
        </w:rPr>
        <w:t>o</w:t>
      </w:r>
      <w:r w:rsidRPr="00357A8D">
        <w:rPr>
          <w:rFonts w:ascii="TH Sarabun New" w:hAnsi="TH Sarabun New" w:cs="TH Sarabun New"/>
          <w:sz w:val="32"/>
          <w:szCs w:val="32"/>
          <w:cs/>
        </w:rPr>
        <w:t xml:space="preserve"> รับทั้งนักศึกษาไทยและนักศึกษาต่างชาติ</w:t>
      </w:r>
    </w:p>
    <w:p w:rsidRPr="00357A8D" w:rsidR="00CA089C" w:rsidP="00932528" w:rsidRDefault="00CA089C" w14:paraId="0F98717F" w14:textId="77777777">
      <w:pPr>
        <w:numPr>
          <w:ilvl w:val="1"/>
          <w:numId w:val="6"/>
        </w:numPr>
        <w:tabs>
          <w:tab w:val="left" w:pos="360"/>
          <w:tab w:val="left" w:pos="900"/>
          <w:tab w:val="left" w:pos="1440"/>
          <w:tab w:val="left" w:pos="1890"/>
          <w:tab w:val="left" w:pos="2340"/>
          <w:tab w:val="left" w:pos="3240"/>
        </w:tabs>
        <w:jc w:val="thaiDistribute"/>
        <w:rPr>
          <w:rFonts w:ascii="TH Sarabun New" w:hAnsi="TH Sarabun New" w:cs="TH Sarabun New"/>
          <w:b/>
          <w:bCs/>
          <w:sz w:val="32"/>
          <w:szCs w:val="32"/>
          <w:cs/>
        </w:rPr>
      </w:pPr>
      <w:r w:rsidRPr="00357A8D">
        <w:rPr>
          <w:rFonts w:ascii="TH Sarabun New" w:hAnsi="TH Sarabun New" w:cs="TH Sarabun New"/>
          <w:b/>
          <w:bCs/>
          <w:sz w:val="32"/>
          <w:szCs w:val="32"/>
          <w:cs/>
        </w:rPr>
        <w:t>คุณสมบัติของผู้เข้าศึกษา</w:t>
      </w:r>
    </w:p>
    <w:p w:rsidRPr="00357A8D" w:rsidR="00CA089C" w:rsidP="00E65391" w:rsidRDefault="00CA089C" w14:paraId="6646C65D" w14:textId="77777777">
      <w:pPr>
        <w:tabs>
          <w:tab w:val="left" w:pos="907"/>
        </w:tabs>
        <w:ind w:firstLine="907"/>
        <w:jc w:val="thaiDistribute"/>
        <w:rPr>
          <w:rFonts w:ascii="TH Sarabun New" w:hAnsi="TH Sarabun New" w:cs="TH Sarabun New"/>
          <w:sz w:val="32"/>
          <w:szCs w:val="32"/>
        </w:rPr>
      </w:pPr>
      <w:r w:rsidRPr="00357A8D">
        <w:rPr>
          <w:rFonts w:ascii="TH Sarabun New" w:hAnsi="TH Sarabun New" w:cs="TH Sarabun New"/>
          <w:sz w:val="32"/>
          <w:szCs w:val="32"/>
          <w:cs/>
        </w:rPr>
        <w:t xml:space="preserve">คุณสมบัติของผู้เข้าศึกษาต้องเป็นไปตามข้อบังคับมหาวิทยาลัยธรรมศาสตร์ ว่าด้วยการศึกษาชั้นปริญญาตรี พ.ศ. </w:t>
      </w:r>
      <w:r w:rsidRPr="00357A8D" w:rsidR="00D74742">
        <w:rPr>
          <w:rFonts w:ascii="TH Sarabun New" w:hAnsi="TH Sarabun New" w:cs="TH Sarabun New"/>
          <w:sz w:val="32"/>
          <w:szCs w:val="32"/>
          <w:cs/>
        </w:rPr>
        <w:t>2561</w:t>
      </w:r>
      <w:r w:rsidRPr="00357A8D">
        <w:rPr>
          <w:rFonts w:ascii="TH Sarabun New" w:hAnsi="TH Sarabun New" w:cs="TH Sarabun New"/>
          <w:sz w:val="32"/>
          <w:szCs w:val="32"/>
          <w:cs/>
        </w:rPr>
        <w:t xml:space="preserve"> ข้อ </w:t>
      </w:r>
      <w:r w:rsidRPr="00357A8D" w:rsidR="00D74742">
        <w:rPr>
          <w:rFonts w:ascii="TH Sarabun New" w:hAnsi="TH Sarabun New" w:cs="TH Sarabun New"/>
          <w:sz w:val="32"/>
          <w:szCs w:val="32"/>
          <w:cs/>
        </w:rPr>
        <w:t>14</w:t>
      </w:r>
      <w:r w:rsidRPr="00357A8D">
        <w:rPr>
          <w:rFonts w:ascii="TH Sarabun New" w:hAnsi="TH Sarabun New" w:cs="TH Sarabun New"/>
          <w:sz w:val="32"/>
          <w:szCs w:val="32"/>
          <w:cs/>
        </w:rPr>
        <w:t xml:space="preserve"> และมีคุณสมบัติ ดังนี้</w:t>
      </w:r>
    </w:p>
    <w:p w:rsidRPr="00357A8D" w:rsidR="00D74742" w:rsidP="00E65391" w:rsidRDefault="00D74742" w14:paraId="4434C496" w14:textId="77777777">
      <w:pPr>
        <w:numPr>
          <w:ilvl w:val="0"/>
          <w:numId w:val="7"/>
        </w:numPr>
        <w:tabs>
          <w:tab w:val="left" w:pos="90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สำเร็จการศึกษาไม่ต่ำกว่าชั้นมัธยมศึกษาตอนปลายหรือเทียบเท่า</w:t>
      </w:r>
    </w:p>
    <w:p w:rsidRPr="00357A8D" w:rsidR="00D74742" w:rsidP="00E65391" w:rsidRDefault="00D74742" w14:paraId="3766906D" w14:textId="77777777">
      <w:pPr>
        <w:numPr>
          <w:ilvl w:val="0"/>
          <w:numId w:val="7"/>
        </w:numPr>
        <w:tabs>
          <w:tab w:val="left" w:pos="90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ไม่เป็นนักศึกษาของมหาวิทยาลัยหรือสถาบันอุดมศึกษาอื่น เว้นแต่การศึกษาใน</w:t>
      </w:r>
    </w:p>
    <w:p w:rsidRPr="00357A8D" w:rsidR="00D74742" w:rsidP="00E65391" w:rsidRDefault="00D74742" w14:paraId="74BF6895" w14:textId="77777777">
      <w:pPr>
        <w:tabs>
          <w:tab w:val="left" w:pos="907"/>
        </w:tabs>
        <w:ind w:left="907"/>
        <w:jc w:val="thaiDistribute"/>
        <w:rPr>
          <w:rFonts w:ascii="TH Sarabun New" w:hAnsi="TH Sarabun New" w:cs="TH Sarabun New"/>
          <w:sz w:val="32"/>
          <w:szCs w:val="32"/>
        </w:rPr>
      </w:pPr>
      <w:r w:rsidRPr="00357A8D">
        <w:rPr>
          <w:rFonts w:ascii="TH Sarabun New" w:hAnsi="TH Sarabun New" w:cs="TH Sarabun New"/>
          <w:sz w:val="32"/>
          <w:szCs w:val="32"/>
          <w:cs/>
        </w:rPr>
        <w:t xml:space="preserve">       มหาวิทยาลัยเปิด หรือการศึกษาหลักสูตรทางไกล (</w:t>
      </w:r>
      <w:r w:rsidRPr="00357A8D">
        <w:rPr>
          <w:rFonts w:ascii="TH Sarabun New" w:hAnsi="TH Sarabun New" w:cs="TH Sarabun New"/>
          <w:sz w:val="32"/>
          <w:szCs w:val="32"/>
        </w:rPr>
        <w:t>Online</w:t>
      </w:r>
      <w:r w:rsidRPr="00357A8D">
        <w:rPr>
          <w:rFonts w:ascii="TH Sarabun New" w:hAnsi="TH Sarabun New" w:cs="TH Sarabun New"/>
          <w:sz w:val="32"/>
          <w:szCs w:val="32"/>
          <w:cs/>
        </w:rPr>
        <w:t>) ที่ได้รับปริญญา</w:t>
      </w:r>
    </w:p>
    <w:p w:rsidRPr="00357A8D" w:rsidR="00D74742" w:rsidP="00E65391" w:rsidRDefault="00D74742" w14:paraId="6E1C04CD" w14:textId="77777777">
      <w:pPr>
        <w:pStyle w:val="ListParagraph"/>
        <w:numPr>
          <w:ilvl w:val="0"/>
          <w:numId w:val="7"/>
        </w:numPr>
        <w:jc w:val="thaiDistribute"/>
        <w:rPr>
          <w:rFonts w:ascii="TH Sarabun New" w:hAnsi="TH Sarabun New" w:cs="TH Sarabun New"/>
          <w:sz w:val="32"/>
          <w:szCs w:val="32"/>
        </w:rPr>
      </w:pPr>
      <w:r w:rsidRPr="00357A8D">
        <w:rPr>
          <w:rFonts w:ascii="TH Sarabun New" w:hAnsi="TH Sarabun New" w:cs="TH Sarabun New"/>
          <w:sz w:val="32"/>
          <w:szCs w:val="32"/>
          <w:cs/>
        </w:rPr>
        <w:t xml:space="preserve">  ไม่เป็นผู้ป่วยหรืออยู่ในสภาวะที่จะเป็นอุปสรรคร้ายแรงต่อการศึกษา</w:t>
      </w:r>
    </w:p>
    <w:p w:rsidRPr="00357A8D" w:rsidR="00D74742" w:rsidP="00E65391" w:rsidRDefault="00D74742" w14:paraId="43F1233C" w14:textId="77777777">
      <w:pPr>
        <w:pStyle w:val="ListParagraph"/>
        <w:numPr>
          <w:ilvl w:val="0"/>
          <w:numId w:val="7"/>
        </w:numPr>
        <w:tabs>
          <w:tab w:val="left" w:pos="1418"/>
        </w:tabs>
        <w:jc w:val="thaiDistribute"/>
        <w:rPr>
          <w:rFonts w:ascii="TH Sarabun New" w:hAnsi="TH Sarabun New" w:cs="TH Sarabun New"/>
          <w:sz w:val="32"/>
          <w:szCs w:val="32"/>
        </w:rPr>
      </w:pPr>
      <w:r w:rsidRPr="00357A8D">
        <w:rPr>
          <w:rFonts w:ascii="TH Sarabun New" w:hAnsi="TH Sarabun New" w:cs="TH Sarabun New"/>
          <w:sz w:val="32"/>
          <w:szCs w:val="32"/>
          <w:cs/>
        </w:rPr>
        <w:t>ไม่เป็นผู้ประพฤติผิดศีลธรรมอันดีหรือมีพฤติกรรมเสื่อมเสียอย่างร้ายแรง</w:t>
      </w:r>
    </w:p>
    <w:p w:rsidRPr="00357A8D" w:rsidR="00770056" w:rsidP="00E65391" w:rsidRDefault="00D74742" w14:paraId="14E18AE4" w14:textId="77777777">
      <w:pPr>
        <w:tabs>
          <w:tab w:val="left" w:pos="993"/>
        </w:tabs>
        <w:ind w:left="907"/>
        <w:jc w:val="thaiDistribute"/>
        <w:rPr>
          <w:rFonts w:ascii="TH Sarabun New" w:hAnsi="TH Sarabun New" w:cs="TH Sarabun New"/>
          <w:sz w:val="32"/>
          <w:szCs w:val="32"/>
        </w:rPr>
      </w:pPr>
      <w:r w:rsidRPr="00357A8D">
        <w:rPr>
          <w:rFonts w:ascii="TH Sarabun New" w:hAnsi="TH Sarabun New" w:cs="TH Sarabun New"/>
          <w:sz w:val="32"/>
          <w:szCs w:val="32"/>
          <w:cs/>
        </w:rPr>
        <w:t>นอกจากคุณสมบัติและลักษณะต้องห้ามตามวรรคหนึ่ง ผู้ซึ่งจะเข้าศึกษาในหลักสูตรการศึกษา</w:t>
      </w:r>
    </w:p>
    <w:p w:rsidRPr="00357A8D" w:rsidR="00770056" w:rsidP="00E65391" w:rsidRDefault="00D74742" w14:paraId="2B9A1B5B" w14:textId="77777777">
      <w:pPr>
        <w:tabs>
          <w:tab w:val="left" w:pos="993"/>
        </w:tabs>
        <w:ind w:left="907" w:hanging="907"/>
        <w:jc w:val="thaiDistribute"/>
        <w:rPr>
          <w:rFonts w:ascii="TH Sarabun New" w:hAnsi="TH Sarabun New" w:cs="TH Sarabun New"/>
          <w:sz w:val="32"/>
          <w:szCs w:val="32"/>
        </w:rPr>
      </w:pPr>
      <w:r w:rsidRPr="00357A8D">
        <w:rPr>
          <w:rFonts w:ascii="TH Sarabun New" w:hAnsi="TH Sarabun New" w:cs="TH Sarabun New"/>
          <w:sz w:val="32"/>
          <w:szCs w:val="32"/>
          <w:cs/>
        </w:rPr>
        <w:t>ใดต้องมีคุณสมบัติเฉพาะตามข้อกำหนดหลักสูตรที่เข้าศึกษาและตามประกาศมหาวิทยาลัยว่าด้วยการ</w:t>
      </w:r>
    </w:p>
    <w:p w:rsidRPr="00357A8D" w:rsidR="00D74742" w:rsidRDefault="00D74742" w14:paraId="52183352" w14:textId="77777777">
      <w:pPr>
        <w:tabs>
          <w:tab w:val="left" w:pos="993"/>
        </w:tabs>
        <w:ind w:left="907" w:hanging="907"/>
        <w:rPr>
          <w:rFonts w:ascii="TH Sarabun New" w:hAnsi="TH Sarabun New" w:cs="TH Sarabun New"/>
          <w:sz w:val="32"/>
          <w:szCs w:val="32"/>
        </w:rPr>
      </w:pPr>
      <w:r w:rsidRPr="00357A8D">
        <w:rPr>
          <w:rFonts w:ascii="TH Sarabun New" w:hAnsi="TH Sarabun New" w:cs="TH Sarabun New"/>
          <w:sz w:val="32"/>
          <w:szCs w:val="32"/>
          <w:cs/>
        </w:rPr>
        <w:t>รับเข้าศึกษาด้วย</w:t>
      </w:r>
    </w:p>
    <w:p w:rsidRPr="00357A8D" w:rsidR="00CA089C" w:rsidP="00932528" w:rsidRDefault="00CA089C" w14:paraId="0575B2A6" w14:textId="77777777">
      <w:pPr>
        <w:tabs>
          <w:tab w:val="num" w:pos="426"/>
        </w:tabs>
        <w:ind w:left="907"/>
        <w:jc w:val="thaiDistribute"/>
        <w:rPr>
          <w:rFonts w:ascii="TH Sarabun New" w:hAnsi="TH Sarabun New" w:cs="TH Sarabun New"/>
          <w:b/>
          <w:bCs/>
          <w:sz w:val="32"/>
          <w:szCs w:val="32"/>
          <w:cs/>
        </w:rPr>
      </w:pPr>
      <w:r w:rsidRPr="00357A8D">
        <w:rPr>
          <w:rFonts w:ascii="TH Sarabun New" w:hAnsi="TH Sarabun New" w:eastAsia="Angsana New" w:cs="TH Sarabun New"/>
          <w:b/>
          <w:bCs/>
          <w:sz w:val="32"/>
          <w:szCs w:val="32"/>
          <w:cs/>
        </w:rPr>
        <w:t>การคัดเลือกผู้เข้าศึกษา</w:t>
      </w:r>
    </w:p>
    <w:tbl>
      <w:tblPr>
        <w:tblW w:w="0" w:type="auto"/>
        <w:tblInd w:w="108" w:type="dxa"/>
        <w:tblLook w:val="04A0" w:firstRow="1" w:lastRow="0" w:firstColumn="1" w:lastColumn="0" w:noHBand="0" w:noVBand="1"/>
      </w:tblPr>
      <w:tblGrid>
        <w:gridCol w:w="3737"/>
        <w:gridCol w:w="4814"/>
      </w:tblGrid>
      <w:tr w:rsidRPr="00357A8D" w:rsidR="00357A8D" w:rsidTr="00450FEA" w14:paraId="6EE5679F" w14:textId="77777777">
        <w:tc>
          <w:tcPr>
            <w:tcW w:w="3828" w:type="dxa"/>
            <w:tcBorders>
              <w:top w:val="single" w:color="auto" w:sz="4" w:space="0"/>
              <w:left w:val="single" w:color="auto" w:sz="4" w:space="0"/>
              <w:bottom w:val="single" w:color="auto" w:sz="4" w:space="0"/>
              <w:right w:val="single" w:color="auto" w:sz="4" w:space="0"/>
            </w:tcBorders>
            <w:shd w:val="clear" w:color="auto" w:fill="auto"/>
          </w:tcPr>
          <w:p w:rsidRPr="00357A8D" w:rsidR="006A4FEE" w:rsidRDefault="00CA089C" w14:paraId="0F534653" w14:textId="77777777">
            <w:pPr>
              <w:jc w:val="center"/>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6A4FEE">
              <w:rPr>
                <w:rFonts w:ascii="TH Sarabun New" w:hAnsi="TH Sarabun New" w:cs="TH Sarabun New"/>
                <w:sz w:val="32"/>
                <w:szCs w:val="32"/>
                <w:cs/>
              </w:rPr>
              <w:t>คุณสมบัติในการรับนักศึกษาไทย</w:t>
            </w:r>
          </w:p>
        </w:tc>
        <w:tc>
          <w:tcPr>
            <w:tcW w:w="4946" w:type="dxa"/>
            <w:tcBorders>
              <w:top w:val="single" w:color="auto" w:sz="4" w:space="0"/>
              <w:left w:val="single" w:color="auto" w:sz="4" w:space="0"/>
              <w:bottom w:val="single" w:color="auto" w:sz="4" w:space="0"/>
              <w:right w:val="single" w:color="auto" w:sz="4" w:space="0"/>
            </w:tcBorders>
            <w:shd w:val="clear" w:color="auto" w:fill="auto"/>
          </w:tcPr>
          <w:p w:rsidRPr="00357A8D" w:rsidR="009A6777" w:rsidRDefault="006A4FEE" w14:paraId="08BDA497" w14:textId="77777777">
            <w:pPr>
              <w:jc w:val="center"/>
              <w:rPr>
                <w:rFonts w:ascii="TH Sarabun New" w:hAnsi="TH Sarabun New" w:cs="TH Sarabun New"/>
                <w:sz w:val="32"/>
                <w:szCs w:val="32"/>
              </w:rPr>
            </w:pPr>
            <w:r w:rsidRPr="00357A8D">
              <w:rPr>
                <w:rFonts w:ascii="TH Sarabun New" w:hAnsi="TH Sarabun New" w:cs="TH Sarabun New"/>
                <w:sz w:val="32"/>
                <w:szCs w:val="32"/>
                <w:cs/>
              </w:rPr>
              <w:t>คุณสมบัติในการรับนักศึกษาต่างชาติ</w:t>
            </w:r>
            <w:r w:rsidRPr="00357A8D" w:rsidR="009A6777">
              <w:rPr>
                <w:rFonts w:ascii="TH Sarabun New" w:hAnsi="TH Sarabun New" w:cs="TH Sarabun New"/>
                <w:sz w:val="32"/>
                <w:szCs w:val="32"/>
                <w:cs/>
              </w:rPr>
              <w:t xml:space="preserve"> </w:t>
            </w:r>
          </w:p>
          <w:p w:rsidRPr="00357A8D" w:rsidR="006A4FEE" w:rsidRDefault="009A6777" w14:paraId="6E5FDE70" w14:textId="77777777">
            <w:pPr>
              <w:jc w:val="center"/>
              <w:rPr>
                <w:rFonts w:ascii="TH Sarabun New" w:hAnsi="TH Sarabun New" w:cs="TH Sarabun New"/>
                <w:sz w:val="32"/>
                <w:szCs w:val="32"/>
              </w:rPr>
            </w:pPr>
            <w:r w:rsidRPr="00357A8D">
              <w:rPr>
                <w:rFonts w:ascii="TH Sarabun New" w:hAnsi="TH Sarabun New" w:cs="TH Sarabun New"/>
                <w:sz w:val="32"/>
                <w:szCs w:val="32"/>
                <w:cs/>
              </w:rPr>
              <w:t xml:space="preserve">(รับผ่านกองวิเทศสัมพันธ์มหาวิทยาลัย) </w:t>
            </w:r>
          </w:p>
        </w:tc>
      </w:tr>
      <w:tr w:rsidRPr="00357A8D" w:rsidR="006A4FEE" w:rsidTr="00450FEA" w14:paraId="1029CCBE" w14:textId="77777777">
        <w:tc>
          <w:tcPr>
            <w:tcW w:w="3828" w:type="dxa"/>
            <w:tcBorders>
              <w:top w:val="single" w:color="auto" w:sz="4" w:space="0"/>
              <w:left w:val="single" w:color="auto" w:sz="4" w:space="0"/>
              <w:bottom w:val="single" w:color="auto" w:sz="4" w:space="0"/>
              <w:right w:val="single" w:color="auto" w:sz="4" w:space="0"/>
            </w:tcBorders>
            <w:shd w:val="clear" w:color="auto" w:fill="auto"/>
          </w:tcPr>
          <w:p w:rsidRPr="00357A8D" w:rsidR="006A4FEE" w:rsidRDefault="006A4FEE" w14:paraId="71C51F31" w14:textId="77777777">
            <w:pPr>
              <w:rPr>
                <w:rFonts w:ascii="TH Sarabun New" w:hAnsi="TH Sarabun New" w:cs="TH Sarabun New"/>
                <w:sz w:val="32"/>
                <w:szCs w:val="32"/>
              </w:rPr>
            </w:pPr>
            <w:r w:rsidRPr="00357A8D">
              <w:rPr>
                <w:rFonts w:ascii="TH Sarabun New" w:hAnsi="TH Sarabun New" w:cs="TH Sarabun New"/>
                <w:sz w:val="32"/>
                <w:szCs w:val="32"/>
              </w:rPr>
              <w:t>1</w:t>
            </w:r>
            <w:r w:rsidRPr="00357A8D">
              <w:rPr>
                <w:rFonts w:ascii="TH Sarabun New" w:hAnsi="TH Sarabun New" w:cs="TH Sarabun New"/>
                <w:sz w:val="32"/>
                <w:szCs w:val="32"/>
                <w:cs/>
              </w:rPr>
              <w:t>. เป็นนักศึกษาที่มีถิ่นพำนักถาวรอยู่ในราชอาณาจักร</w:t>
            </w:r>
          </w:p>
          <w:p w:rsidRPr="00357A8D" w:rsidR="006A4FEE" w:rsidRDefault="006A4FEE" w14:paraId="324A9250" w14:textId="77777777">
            <w:pPr>
              <w:rPr>
                <w:rFonts w:ascii="TH Sarabun New" w:hAnsi="TH Sarabun New" w:cs="TH Sarabun New"/>
                <w:sz w:val="32"/>
                <w:szCs w:val="32"/>
              </w:rPr>
            </w:pPr>
            <w:r w:rsidRPr="00357A8D">
              <w:rPr>
                <w:rFonts w:ascii="TH Sarabun New" w:hAnsi="TH Sarabun New" w:cs="TH Sarabun New"/>
                <w:sz w:val="32"/>
                <w:szCs w:val="32"/>
              </w:rPr>
              <w:t>2</w:t>
            </w:r>
            <w:r w:rsidRPr="00357A8D">
              <w:rPr>
                <w:rFonts w:ascii="TH Sarabun New" w:hAnsi="TH Sarabun New" w:cs="TH Sarabun New"/>
                <w:sz w:val="32"/>
                <w:szCs w:val="32"/>
                <w:cs/>
              </w:rPr>
              <w:t>. เป็นผู้สำเร็จการศึกษาระดับชั้นมัธยมศึกษาตอนปลาย (ม.</w:t>
            </w:r>
            <w:r w:rsidRPr="00357A8D">
              <w:rPr>
                <w:rFonts w:ascii="TH Sarabun New" w:hAnsi="TH Sarabun New" w:cs="TH Sarabun New"/>
                <w:sz w:val="32"/>
                <w:szCs w:val="32"/>
              </w:rPr>
              <w:t>6</w:t>
            </w:r>
            <w:r w:rsidRPr="00357A8D">
              <w:rPr>
                <w:rFonts w:ascii="TH Sarabun New" w:hAnsi="TH Sarabun New" w:cs="TH Sarabun New"/>
                <w:sz w:val="32"/>
                <w:szCs w:val="32"/>
                <w:cs/>
              </w:rPr>
              <w:t xml:space="preserve">) หรือเทียบเท่า </w:t>
            </w:r>
          </w:p>
          <w:p w:rsidRPr="00357A8D" w:rsidR="006A4FEE" w:rsidRDefault="006A4FEE" w14:paraId="71DBD61C" w14:textId="77777777">
            <w:pPr>
              <w:rPr>
                <w:rFonts w:ascii="TH Sarabun New" w:hAnsi="TH Sarabun New" w:cs="TH Sarabun New"/>
                <w:sz w:val="32"/>
                <w:szCs w:val="32"/>
                <w:cs/>
              </w:rPr>
            </w:pPr>
            <w:r w:rsidRPr="00357A8D">
              <w:rPr>
                <w:rFonts w:ascii="TH Sarabun New" w:hAnsi="TH Sarabun New" w:cs="TH Sarabun New"/>
                <w:sz w:val="32"/>
                <w:szCs w:val="32"/>
                <w:cs/>
              </w:rPr>
              <w:t>3. เกณฑ์การรับเข้าให้เป็นไปตามแต่ละปีการศึกษา ที่คณะเศรษฐศาสตร์</w:t>
            </w:r>
            <w:r w:rsidRPr="00357A8D" w:rsidR="00A41990">
              <w:rPr>
                <w:rFonts w:ascii="TH Sarabun New" w:hAnsi="TH Sarabun New" w:cs="TH Sarabun New"/>
                <w:sz w:val="32"/>
                <w:szCs w:val="32"/>
                <w:cs/>
              </w:rPr>
              <w:t>และมหาวิทยาลัยกำหนด</w:t>
            </w:r>
          </w:p>
        </w:tc>
        <w:tc>
          <w:tcPr>
            <w:tcW w:w="4946" w:type="dxa"/>
            <w:tcBorders>
              <w:top w:val="single" w:color="auto" w:sz="4" w:space="0"/>
              <w:left w:val="single" w:color="auto" w:sz="4" w:space="0"/>
              <w:bottom w:val="single" w:color="auto" w:sz="4" w:space="0"/>
              <w:right w:val="single" w:color="auto" w:sz="4" w:space="0"/>
            </w:tcBorders>
            <w:shd w:val="clear" w:color="auto" w:fill="auto"/>
          </w:tcPr>
          <w:p w:rsidRPr="00357A8D" w:rsidR="006A4FEE" w:rsidRDefault="006A4FEE" w14:paraId="19B1E237" w14:textId="77777777">
            <w:pPr>
              <w:rPr>
                <w:rFonts w:ascii="TH Sarabun New" w:hAnsi="TH Sarabun New" w:cs="TH Sarabun New"/>
                <w:sz w:val="32"/>
                <w:szCs w:val="32"/>
              </w:rPr>
            </w:pPr>
            <w:r w:rsidRPr="00357A8D">
              <w:rPr>
                <w:rFonts w:ascii="TH Sarabun New" w:hAnsi="TH Sarabun New" w:cs="TH Sarabun New"/>
                <w:sz w:val="32"/>
                <w:szCs w:val="32"/>
              </w:rPr>
              <w:t>1</w:t>
            </w:r>
            <w:r w:rsidRPr="00357A8D">
              <w:rPr>
                <w:rFonts w:ascii="TH Sarabun New" w:hAnsi="TH Sarabun New" w:cs="TH Sarabun New"/>
                <w:sz w:val="32"/>
                <w:szCs w:val="32"/>
                <w:cs/>
              </w:rPr>
              <w:t>. เป็นนักศึกษาต่างชาติไม่มีถิ่นพำนักอยู่ในราชอาณาจักร</w:t>
            </w:r>
          </w:p>
          <w:p w:rsidRPr="00357A8D" w:rsidR="006A4FEE" w:rsidRDefault="006A4FEE" w14:paraId="58401D23" w14:textId="77777777">
            <w:pPr>
              <w:rPr>
                <w:rFonts w:ascii="TH Sarabun New" w:hAnsi="TH Sarabun New" w:cs="TH Sarabun New"/>
                <w:sz w:val="32"/>
                <w:szCs w:val="32"/>
              </w:rPr>
            </w:pPr>
            <w:r w:rsidRPr="00357A8D">
              <w:rPr>
                <w:rFonts w:ascii="TH Sarabun New" w:hAnsi="TH Sarabun New" w:cs="TH Sarabun New"/>
                <w:sz w:val="32"/>
                <w:szCs w:val="32"/>
              </w:rPr>
              <w:t>2</w:t>
            </w:r>
            <w:r w:rsidRPr="00357A8D">
              <w:rPr>
                <w:rFonts w:ascii="TH Sarabun New" w:hAnsi="TH Sarabun New" w:cs="TH Sarabun New"/>
                <w:sz w:val="32"/>
                <w:szCs w:val="32"/>
                <w:cs/>
              </w:rPr>
              <w:t xml:space="preserve">. </w:t>
            </w:r>
            <w:r w:rsidRPr="00357A8D" w:rsidR="00D36BA6">
              <w:rPr>
                <w:rFonts w:ascii="TH Sarabun New" w:hAnsi="TH Sarabun New" w:cs="TH Sarabun New"/>
                <w:sz w:val="32"/>
                <w:szCs w:val="32"/>
                <w:cs/>
              </w:rPr>
              <w:t>เป็นผู้สำเร็จการศึกษาระดับชั้นมัธยมศึกษาตอนปลาย (ม.</w:t>
            </w:r>
            <w:r w:rsidRPr="00357A8D" w:rsidR="00D36BA6">
              <w:rPr>
                <w:rFonts w:ascii="TH Sarabun New" w:hAnsi="TH Sarabun New" w:cs="TH Sarabun New"/>
                <w:sz w:val="32"/>
                <w:szCs w:val="32"/>
              </w:rPr>
              <w:t>6</w:t>
            </w:r>
            <w:r w:rsidRPr="00357A8D" w:rsidR="00D36BA6">
              <w:rPr>
                <w:rFonts w:ascii="TH Sarabun New" w:hAnsi="TH Sarabun New" w:cs="TH Sarabun New"/>
                <w:sz w:val="32"/>
                <w:szCs w:val="32"/>
                <w:cs/>
              </w:rPr>
              <w:t>) หรือเทียบเท่า</w:t>
            </w:r>
          </w:p>
          <w:p w:rsidRPr="00357A8D" w:rsidR="006A4FEE" w:rsidRDefault="006A4FEE" w14:paraId="2EAABAA8" w14:textId="77777777">
            <w:pPr>
              <w:rPr>
                <w:rFonts w:ascii="TH Sarabun New" w:hAnsi="TH Sarabun New" w:cs="TH Sarabun New"/>
                <w:sz w:val="32"/>
                <w:szCs w:val="32"/>
              </w:rPr>
            </w:pPr>
            <w:r w:rsidRPr="00357A8D">
              <w:rPr>
                <w:rFonts w:ascii="TH Sarabun New" w:hAnsi="TH Sarabun New" w:cs="TH Sarabun New"/>
                <w:sz w:val="32"/>
                <w:szCs w:val="32"/>
              </w:rPr>
              <w:t>3</w:t>
            </w:r>
            <w:r w:rsidRPr="00357A8D">
              <w:rPr>
                <w:rFonts w:ascii="TH Sarabun New" w:hAnsi="TH Sarabun New" w:cs="TH Sarabun New"/>
                <w:sz w:val="32"/>
                <w:szCs w:val="32"/>
                <w:cs/>
              </w:rPr>
              <w:t>. มีพื้นฐานความรู้ในการใช้ภาษาไทย ฟัง พูด อ่าน เขียน ระดับดี</w:t>
            </w:r>
          </w:p>
          <w:p w:rsidRPr="00357A8D" w:rsidR="006A4FEE" w:rsidRDefault="006A4FEE" w14:paraId="66C78AEE" w14:textId="77777777">
            <w:pPr>
              <w:rPr>
                <w:rFonts w:ascii="TH Sarabun New" w:hAnsi="TH Sarabun New" w:cs="TH Sarabun New"/>
                <w:sz w:val="32"/>
                <w:szCs w:val="32"/>
              </w:rPr>
            </w:pPr>
            <w:r w:rsidRPr="00357A8D">
              <w:rPr>
                <w:rFonts w:ascii="TH Sarabun New" w:hAnsi="TH Sarabun New" w:cs="TH Sarabun New"/>
                <w:sz w:val="32"/>
                <w:szCs w:val="32"/>
              </w:rPr>
              <w:t>4</w:t>
            </w:r>
            <w:r w:rsidRPr="00357A8D">
              <w:rPr>
                <w:rFonts w:ascii="TH Sarabun New" w:hAnsi="TH Sarabun New" w:cs="TH Sarabun New"/>
                <w:sz w:val="32"/>
                <w:szCs w:val="32"/>
                <w:cs/>
              </w:rPr>
              <w:t>. เกณฑ์การรับเข้าให้เป็นไปตาม</w:t>
            </w:r>
            <w:r w:rsidRPr="00357A8D" w:rsidR="001A15DC">
              <w:rPr>
                <w:rFonts w:ascii="TH Sarabun New" w:hAnsi="TH Sarabun New" w:cs="TH Sarabun New"/>
                <w:sz w:val="32"/>
                <w:szCs w:val="32"/>
                <w:cs/>
              </w:rPr>
              <w:t>เงื่อนไขของ</w:t>
            </w:r>
            <w:r w:rsidRPr="00357A8D">
              <w:rPr>
                <w:rFonts w:ascii="TH Sarabun New" w:hAnsi="TH Sarabun New" w:cs="TH Sarabun New"/>
                <w:sz w:val="32"/>
                <w:szCs w:val="32"/>
                <w:cs/>
              </w:rPr>
              <w:t>แต่ละปีการศึกษา ที่คณะเศรษฐศาสตร์กำหนด</w:t>
            </w:r>
          </w:p>
        </w:tc>
      </w:tr>
    </w:tbl>
    <w:p w:rsidRPr="00357A8D" w:rsidR="00D240C5" w:rsidP="00932528" w:rsidRDefault="00D240C5" w14:paraId="2EA0474D" w14:textId="77777777">
      <w:pPr>
        <w:ind w:firstLine="720"/>
        <w:jc w:val="thaiDistribute"/>
        <w:rPr>
          <w:rFonts w:ascii="TH Sarabun New" w:hAnsi="TH Sarabun New" w:cs="TH Sarabun New"/>
          <w:sz w:val="20"/>
          <w:szCs w:val="20"/>
        </w:rPr>
      </w:pPr>
    </w:p>
    <w:p w:rsidRPr="00357A8D" w:rsidR="00D36BA6" w:rsidP="00E65391" w:rsidRDefault="00A41990" w14:paraId="55DC2A3D" w14:textId="4A50FB9A">
      <w:pPr>
        <w:jc w:val="thaiDistribute"/>
        <w:rPr>
          <w:ins w:author="Jenjira O-cha" w:date="2023-02-07T20:28:00Z" w:id="71"/>
          <w:rFonts w:ascii="TH Sarabun New" w:hAnsi="TH Sarabun New" w:cs="TH Sarabun New"/>
          <w:sz w:val="32"/>
          <w:szCs w:val="32"/>
        </w:rPr>
      </w:pPr>
      <w:r w:rsidRPr="00357A8D">
        <w:rPr>
          <w:rFonts w:ascii="TH Sarabun New" w:hAnsi="TH Sarabun New" w:cs="TH Sarabun New"/>
          <w:b/>
          <w:bCs/>
          <w:sz w:val="32"/>
          <w:szCs w:val="32"/>
          <w:cs/>
        </w:rPr>
        <w:t>หมายเหตุ:</w:t>
      </w:r>
      <w:r w:rsidRPr="00357A8D">
        <w:rPr>
          <w:rFonts w:ascii="TH Sarabun New" w:hAnsi="TH Sarabun New" w:cs="TH Sarabun New"/>
          <w:sz w:val="32"/>
          <w:szCs w:val="32"/>
          <w:cs/>
        </w:rPr>
        <w:t xml:space="preserve"> </w:t>
      </w:r>
      <w:r w:rsidRPr="00357A8D" w:rsidR="00D36BA6">
        <w:rPr>
          <w:rFonts w:ascii="TH Sarabun New" w:hAnsi="TH Sarabun New" w:cs="TH Sarabun New"/>
          <w:sz w:val="32"/>
          <w:szCs w:val="32"/>
          <w:cs/>
        </w:rPr>
        <w:t>การคัดเลือกผู้เข้าศึกษาให้เป็นไปตามระเบียบคัดเลือกเพื่อเข้าศึกษาในสถาบันการศึกษาขั้นอุดมศึกษาของส่วนราชการหรือหน่วยงานอื่นดำเนินการตามการมอบหมายของมหาวิทยาลัยหรือตามข้อตกลง หรือ การคัดเลือกตามวิธีการที่มหาวิทยาลัยกำหนดโดยความเห็นชอบของสภามหาวิทยาลัย และออกเป็นประกาศมหาวิทยาลัย</w:t>
      </w:r>
    </w:p>
    <w:p w:rsidRPr="00357A8D" w:rsidR="00FC6BBB" w:rsidP="00E65391" w:rsidRDefault="00FC6BBB" w14:paraId="1FD1100C" w14:textId="13478D9F">
      <w:pPr>
        <w:jc w:val="thaiDistribute"/>
        <w:rPr>
          <w:ins w:author="Jenjira O-cha" w:date="2023-02-07T20:28:00Z" w:id="72"/>
          <w:rFonts w:ascii="TH Sarabun New" w:hAnsi="TH Sarabun New" w:cs="TH Sarabun New"/>
          <w:sz w:val="32"/>
          <w:szCs w:val="32"/>
        </w:rPr>
      </w:pPr>
    </w:p>
    <w:p w:rsidRPr="00357A8D" w:rsidR="00FC6BBB" w:rsidDel="008262C4" w:rsidP="00E65391" w:rsidRDefault="00FC6BBB" w14:paraId="3B10BBF8" w14:textId="367B6F51">
      <w:pPr>
        <w:jc w:val="thaiDistribute"/>
        <w:rPr>
          <w:del w:author="PC" w:date="2023-03-31T11:26:00Z" w:id="73"/>
          <w:rFonts w:ascii="TH Sarabun New" w:hAnsi="TH Sarabun New" w:cs="TH Sarabun New"/>
          <w:sz w:val="32"/>
          <w:szCs w:val="32"/>
        </w:rPr>
      </w:pPr>
    </w:p>
    <w:p w:rsidRPr="00357A8D" w:rsidR="00CA089C" w:rsidP="00E65391" w:rsidRDefault="00CA089C" w14:paraId="7A4D5B1F" w14:textId="77777777">
      <w:pPr>
        <w:numPr>
          <w:ilvl w:val="1"/>
          <w:numId w:val="6"/>
        </w:numPr>
        <w:tabs>
          <w:tab w:val="left" w:pos="360"/>
          <w:tab w:val="left" w:pos="1440"/>
          <w:tab w:val="left" w:pos="1890"/>
          <w:tab w:val="left" w:pos="2340"/>
        </w:tabs>
        <w:jc w:val="thaiDistribute"/>
        <w:rPr>
          <w:rFonts w:ascii="TH Sarabun New" w:hAnsi="TH Sarabun New" w:cs="TH Sarabun New"/>
          <w:b/>
          <w:bCs/>
          <w:sz w:val="32"/>
          <w:szCs w:val="32"/>
        </w:rPr>
      </w:pPr>
      <w:r w:rsidRPr="00357A8D">
        <w:rPr>
          <w:rFonts w:ascii="TH Sarabun New" w:hAnsi="TH Sarabun New" w:cs="TH Sarabun New"/>
          <w:b/>
          <w:bCs/>
          <w:sz w:val="32"/>
          <w:szCs w:val="32"/>
          <w:cs/>
        </w:rPr>
        <w:t>แผนการรับนักศึกษาและผู้สำเร็จการศึกษาในระยะ 5 ปี</w:t>
      </w:r>
      <w:r w:rsidRPr="00357A8D" w:rsidR="004E11AD">
        <w:rPr>
          <w:rFonts w:ascii="TH Sarabun New" w:hAnsi="TH Sarabun New" w:cs="TH Sarabun New"/>
          <w:b/>
          <w:bCs/>
          <w:sz w:val="32"/>
          <w:szCs w:val="32"/>
          <w:cs/>
        </w:rPr>
        <w:t xml:space="preserve"> </w:t>
      </w:r>
    </w:p>
    <w:p w:rsidRPr="00357A8D" w:rsidR="00CA089C" w:rsidP="00E65391" w:rsidRDefault="00CA089C" w14:paraId="04ADA2DC" w14:textId="77777777">
      <w:pPr>
        <w:tabs>
          <w:tab w:val="left" w:pos="360"/>
          <w:tab w:val="left" w:pos="900"/>
          <w:tab w:val="left" w:pos="1440"/>
          <w:tab w:val="left" w:pos="1890"/>
          <w:tab w:val="left" w:pos="2340"/>
        </w:tabs>
        <w:ind w:left="360"/>
        <w:jc w:val="thaiDistribute"/>
        <w:rPr>
          <w:rFonts w:ascii="TH Sarabun New" w:hAnsi="TH Sarabun New" w:cs="TH Sarabun New"/>
          <w:sz w:val="32"/>
          <w:szCs w:val="32"/>
        </w:rPr>
      </w:pPr>
      <w:r w:rsidRPr="00357A8D">
        <w:rPr>
          <w:rFonts w:ascii="TH Sarabun New" w:hAnsi="TH Sarabun New" w:cs="TH Sarabun New"/>
          <w:sz w:val="32"/>
          <w:szCs w:val="32"/>
          <w:cs/>
        </w:rPr>
        <w:t xml:space="preserve">รับนักศึกษาปีละ </w:t>
      </w:r>
      <w:r w:rsidRPr="00357A8D" w:rsidR="00770056">
        <w:rPr>
          <w:rFonts w:ascii="TH Sarabun New" w:hAnsi="TH Sarabun New" w:cs="TH Sarabun New"/>
          <w:sz w:val="32"/>
          <w:szCs w:val="32"/>
          <w:cs/>
        </w:rPr>
        <w:t>300</w:t>
      </w:r>
      <w:r w:rsidRPr="00357A8D">
        <w:rPr>
          <w:rFonts w:ascii="TH Sarabun New" w:hAnsi="TH Sarabun New" w:cs="TH Sarabun New"/>
          <w:sz w:val="32"/>
          <w:szCs w:val="32"/>
          <w:cs/>
        </w:rPr>
        <w:t xml:space="preserve"> คน </w:t>
      </w:r>
    </w:p>
    <w:tbl>
      <w:tblPr>
        <w:tblW w:w="87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52"/>
        <w:gridCol w:w="857"/>
        <w:gridCol w:w="1002"/>
        <w:gridCol w:w="1002"/>
        <w:gridCol w:w="857"/>
        <w:gridCol w:w="855"/>
        <w:tblGridChange w:id="74">
          <w:tblGrid>
            <w:gridCol w:w="4152"/>
            <w:gridCol w:w="857"/>
            <w:gridCol w:w="1002"/>
            <w:gridCol w:w="1002"/>
            <w:gridCol w:w="857"/>
            <w:gridCol w:w="855"/>
          </w:tblGrid>
        </w:tblGridChange>
      </w:tblGrid>
      <w:tr w:rsidRPr="00357A8D" w:rsidR="00567CE2" w:rsidTr="002C37D8" w14:paraId="327AD136" w14:textId="77777777">
        <w:trPr>
          <w:cantSplit/>
          <w:trHeight w:val="299" w:hRule="exact"/>
        </w:trPr>
        <w:tc>
          <w:tcPr>
            <w:tcW w:w="4152" w:type="dxa"/>
            <w:vMerge w:val="restart"/>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144D894C"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จำนวนนักศึกษา</w:t>
            </w:r>
          </w:p>
          <w:p w:rsidRPr="00357A8D" w:rsidR="00957043" w:rsidRDefault="00957043" w14:paraId="7D98E500" w14:textId="77777777">
            <w:pPr>
              <w:snapToGrid w:val="0"/>
              <w:spacing w:line="100" w:lineRule="atLeast"/>
              <w:jc w:val="center"/>
              <w:rPr>
                <w:rFonts w:ascii="TH Sarabun New" w:hAnsi="TH Sarabun New" w:cs="TH Sarabun New"/>
                <w:sz w:val="32"/>
                <w:szCs w:val="32"/>
                <w:cs/>
              </w:rPr>
            </w:pPr>
            <w:r w:rsidRPr="00357A8D">
              <w:rPr>
                <w:rFonts w:ascii="TH Sarabun New" w:hAnsi="TH Sarabun New" w:cs="TH Sarabun New"/>
                <w:sz w:val="32"/>
                <w:szCs w:val="32"/>
                <w:cs/>
              </w:rPr>
              <w:t>(ระบุทุกชั้นปีตามหลักสูตร)</w:t>
            </w:r>
          </w:p>
        </w:tc>
        <w:tc>
          <w:tcPr>
            <w:tcW w:w="4573" w:type="dxa"/>
            <w:gridSpan w:val="5"/>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6D961A46" w14:textId="77777777">
            <w:pPr>
              <w:pStyle w:val="Header"/>
              <w:tabs>
                <w:tab w:val="clear" w:pos="4153"/>
                <w:tab w:val="clear" w:pos="8306"/>
              </w:tabs>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จำนวนนักศึกษาแต่ละปีการศึกษา</w:t>
            </w:r>
          </w:p>
        </w:tc>
      </w:tr>
      <w:tr w:rsidRPr="00357A8D" w:rsidR="00567CE2" w:rsidTr="002C37D8" w14:paraId="21315512" w14:textId="77777777">
        <w:trPr>
          <w:cantSplit/>
          <w:trHeight w:val="363"/>
        </w:trPr>
        <w:tc>
          <w:tcPr>
            <w:tcW w:w="4152" w:type="dxa"/>
            <w:vMerge/>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2CB8E01B" w14:textId="77777777">
            <w:pPr>
              <w:rPr>
                <w:rFonts w:ascii="TH Sarabun New" w:hAnsi="TH Sarabun New" w:cs="TH Sarabun New"/>
                <w:sz w:val="32"/>
                <w:szCs w:val="32"/>
              </w:rPr>
            </w:pPr>
          </w:p>
        </w:tc>
        <w:tc>
          <w:tcPr>
            <w:tcW w:w="857" w:type="dxa"/>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4B7A3D55"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rPr>
              <w:t>25</w:t>
            </w:r>
            <w:r w:rsidRPr="00357A8D">
              <w:rPr>
                <w:rFonts w:ascii="TH Sarabun New" w:hAnsi="TH Sarabun New" w:cs="TH Sarabun New"/>
                <w:sz w:val="32"/>
                <w:szCs w:val="32"/>
                <w:cs/>
              </w:rPr>
              <w:t>6</w:t>
            </w:r>
            <w:r w:rsidRPr="00357A8D">
              <w:rPr>
                <w:rFonts w:ascii="TH Sarabun New" w:hAnsi="TH Sarabun New" w:cs="TH Sarabun New"/>
                <w:sz w:val="32"/>
                <w:szCs w:val="32"/>
              </w:rPr>
              <w:t>6</w:t>
            </w:r>
          </w:p>
        </w:tc>
        <w:tc>
          <w:tcPr>
            <w:tcW w:w="1002" w:type="dxa"/>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2B8FB155"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rPr>
              <w:t>2</w:t>
            </w:r>
            <w:r w:rsidRPr="00357A8D">
              <w:rPr>
                <w:rFonts w:ascii="TH Sarabun New" w:hAnsi="TH Sarabun New" w:cs="TH Sarabun New"/>
                <w:sz w:val="32"/>
                <w:szCs w:val="32"/>
                <w:cs/>
              </w:rPr>
              <w:t>56</w:t>
            </w:r>
            <w:r w:rsidRPr="00357A8D">
              <w:rPr>
                <w:rFonts w:ascii="TH Sarabun New" w:hAnsi="TH Sarabun New" w:cs="TH Sarabun New"/>
                <w:sz w:val="32"/>
                <w:szCs w:val="32"/>
              </w:rPr>
              <w:t>7</w:t>
            </w:r>
          </w:p>
        </w:tc>
        <w:tc>
          <w:tcPr>
            <w:tcW w:w="1002" w:type="dxa"/>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4292E059"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rPr>
              <w:t>25</w:t>
            </w:r>
            <w:r w:rsidRPr="00357A8D">
              <w:rPr>
                <w:rFonts w:ascii="TH Sarabun New" w:hAnsi="TH Sarabun New" w:cs="TH Sarabun New"/>
                <w:sz w:val="32"/>
                <w:szCs w:val="32"/>
                <w:cs/>
              </w:rPr>
              <w:t>6</w:t>
            </w:r>
            <w:r w:rsidRPr="00357A8D">
              <w:rPr>
                <w:rFonts w:ascii="TH Sarabun New" w:hAnsi="TH Sarabun New" w:cs="TH Sarabun New"/>
                <w:sz w:val="32"/>
                <w:szCs w:val="32"/>
              </w:rPr>
              <w:t>8</w:t>
            </w:r>
          </w:p>
        </w:tc>
        <w:tc>
          <w:tcPr>
            <w:tcW w:w="857" w:type="dxa"/>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17B58157"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rPr>
              <w:t>25</w:t>
            </w:r>
            <w:r w:rsidRPr="00357A8D">
              <w:rPr>
                <w:rFonts w:ascii="TH Sarabun New" w:hAnsi="TH Sarabun New" w:cs="TH Sarabun New"/>
                <w:sz w:val="32"/>
                <w:szCs w:val="32"/>
                <w:cs/>
              </w:rPr>
              <w:t>6</w:t>
            </w:r>
            <w:r w:rsidRPr="00357A8D">
              <w:rPr>
                <w:rFonts w:ascii="TH Sarabun New" w:hAnsi="TH Sarabun New" w:cs="TH Sarabun New"/>
                <w:sz w:val="32"/>
                <w:szCs w:val="32"/>
              </w:rPr>
              <w:t>9</w:t>
            </w:r>
          </w:p>
        </w:tc>
        <w:tc>
          <w:tcPr>
            <w:tcW w:w="853" w:type="dxa"/>
            <w:tcBorders>
              <w:top w:val="single" w:color="auto" w:sz="4" w:space="0"/>
              <w:left w:val="single" w:color="auto" w:sz="4" w:space="0"/>
              <w:bottom w:val="single" w:color="auto" w:sz="4" w:space="0"/>
              <w:right w:val="single" w:color="auto" w:sz="4" w:space="0"/>
            </w:tcBorders>
            <w:vAlign w:val="center"/>
          </w:tcPr>
          <w:p w:rsidRPr="00357A8D" w:rsidR="00CA089C" w:rsidRDefault="00CA089C" w14:paraId="292F9344" w14:textId="77777777">
            <w:pPr>
              <w:snapToGrid w:val="0"/>
              <w:spacing w:line="100" w:lineRule="atLeast"/>
              <w:jc w:val="center"/>
              <w:rPr>
                <w:rFonts w:ascii="TH Sarabun New" w:hAnsi="TH Sarabun New" w:cs="TH Sarabun New"/>
                <w:sz w:val="32"/>
                <w:szCs w:val="32"/>
                <w:cs/>
              </w:rPr>
            </w:pPr>
            <w:r w:rsidRPr="00357A8D">
              <w:rPr>
                <w:rFonts w:ascii="TH Sarabun New" w:hAnsi="TH Sarabun New" w:cs="TH Sarabun New"/>
                <w:sz w:val="32"/>
                <w:szCs w:val="32"/>
              </w:rPr>
              <w:t>2570</w:t>
            </w:r>
          </w:p>
        </w:tc>
      </w:tr>
      <w:tr w:rsidRPr="00357A8D" w:rsidR="00567CE2" w:rsidTr="002C37D8" w14:paraId="78E48B65" w14:textId="77777777">
        <w:trPr>
          <w:trHeight w:val="363"/>
        </w:trPr>
        <w:tc>
          <w:tcPr>
            <w:tcW w:w="4152"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7C99644F" w14:textId="77777777">
            <w:pPr>
              <w:snapToGrid w:val="0"/>
              <w:spacing w:before="40" w:line="100" w:lineRule="atLeast"/>
              <w:jc w:val="center"/>
              <w:rPr>
                <w:rFonts w:ascii="TH Sarabun New" w:hAnsi="TH Sarabun New" w:cs="TH Sarabun New"/>
                <w:sz w:val="32"/>
                <w:szCs w:val="32"/>
              </w:rPr>
            </w:pPr>
            <w:r w:rsidRPr="00357A8D">
              <w:rPr>
                <w:rFonts w:ascii="TH Sarabun New" w:hAnsi="TH Sarabun New" w:cs="TH Sarabun New"/>
                <w:sz w:val="32"/>
                <w:szCs w:val="32"/>
                <w:cs/>
              </w:rPr>
              <w:t xml:space="preserve">ชั้นปีที่ </w:t>
            </w:r>
            <w:r w:rsidRPr="00357A8D">
              <w:rPr>
                <w:rFonts w:ascii="TH Sarabun New" w:hAnsi="TH Sarabun New" w:cs="TH Sarabun New"/>
                <w:sz w:val="32"/>
                <w:szCs w:val="32"/>
              </w:rPr>
              <w:t>1</w:t>
            </w:r>
          </w:p>
        </w:tc>
        <w:tc>
          <w:tcPr>
            <w:tcW w:w="857"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23AA2390"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5122FE57"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46841DD5"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7" w:type="dxa"/>
            <w:tcBorders>
              <w:top w:val="single" w:color="auto" w:sz="4" w:space="0"/>
              <w:left w:val="single" w:color="auto" w:sz="4" w:space="0"/>
              <w:bottom w:val="single" w:color="auto" w:sz="4" w:space="0"/>
              <w:right w:val="single" w:color="auto" w:sz="4" w:space="0"/>
            </w:tcBorders>
          </w:tcPr>
          <w:p w:rsidRPr="00357A8D" w:rsidR="00770056" w:rsidRDefault="00770056" w14:paraId="55794021"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3" w:type="dxa"/>
            <w:tcBorders>
              <w:top w:val="single" w:color="auto" w:sz="4" w:space="0"/>
              <w:left w:val="single" w:color="auto" w:sz="4" w:space="0"/>
              <w:bottom w:val="single" w:color="auto" w:sz="4" w:space="0"/>
              <w:right w:val="single" w:color="auto" w:sz="4" w:space="0"/>
            </w:tcBorders>
          </w:tcPr>
          <w:p w:rsidRPr="00357A8D" w:rsidR="00770056" w:rsidRDefault="00770056" w14:paraId="279E2455"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r>
      <w:tr w:rsidRPr="00357A8D" w:rsidR="00567CE2" w:rsidTr="002C37D8" w14:paraId="23BB83F5" w14:textId="77777777">
        <w:trPr>
          <w:trHeight w:val="355"/>
        </w:trPr>
        <w:tc>
          <w:tcPr>
            <w:tcW w:w="4152"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72C49C92" w14:textId="77777777">
            <w:pPr>
              <w:snapToGrid w:val="0"/>
              <w:spacing w:before="40" w:line="100" w:lineRule="atLeast"/>
              <w:jc w:val="center"/>
              <w:rPr>
                <w:rFonts w:ascii="TH Sarabun New" w:hAnsi="TH Sarabun New" w:cs="TH Sarabun New"/>
                <w:sz w:val="32"/>
                <w:szCs w:val="32"/>
              </w:rPr>
            </w:pPr>
            <w:r w:rsidRPr="00357A8D">
              <w:rPr>
                <w:rFonts w:ascii="TH Sarabun New" w:hAnsi="TH Sarabun New" w:cs="TH Sarabun New"/>
                <w:sz w:val="32"/>
                <w:szCs w:val="32"/>
                <w:cs/>
              </w:rPr>
              <w:t xml:space="preserve">ชั้นปีที่ </w:t>
            </w:r>
            <w:r w:rsidRPr="00357A8D">
              <w:rPr>
                <w:rFonts w:ascii="TH Sarabun New" w:hAnsi="TH Sarabun New" w:cs="TH Sarabun New"/>
                <w:sz w:val="32"/>
                <w:szCs w:val="32"/>
              </w:rPr>
              <w:t>2</w:t>
            </w:r>
          </w:p>
        </w:tc>
        <w:tc>
          <w:tcPr>
            <w:tcW w:w="857"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7BB7890B"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4B115C83"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7416EE9E"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7" w:type="dxa"/>
            <w:tcBorders>
              <w:top w:val="single" w:color="auto" w:sz="4" w:space="0"/>
              <w:left w:val="single" w:color="auto" w:sz="4" w:space="0"/>
              <w:bottom w:val="single" w:color="auto" w:sz="4" w:space="0"/>
              <w:right w:val="single" w:color="auto" w:sz="4" w:space="0"/>
            </w:tcBorders>
          </w:tcPr>
          <w:p w:rsidRPr="00357A8D" w:rsidR="00770056" w:rsidRDefault="00770056" w14:paraId="2ECD2C38"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3" w:type="dxa"/>
            <w:tcBorders>
              <w:top w:val="single" w:color="auto" w:sz="4" w:space="0"/>
              <w:left w:val="single" w:color="auto" w:sz="4" w:space="0"/>
              <w:bottom w:val="single" w:color="auto" w:sz="4" w:space="0"/>
              <w:right w:val="single" w:color="auto" w:sz="4" w:space="0"/>
            </w:tcBorders>
          </w:tcPr>
          <w:p w:rsidRPr="00357A8D" w:rsidR="00770056" w:rsidRDefault="00770056" w14:paraId="10262DE6"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r>
      <w:tr w:rsidRPr="00357A8D" w:rsidR="00567CE2" w:rsidTr="002C37D8" w14:paraId="2703AD03" w14:textId="77777777">
        <w:trPr>
          <w:trHeight w:val="363"/>
        </w:trPr>
        <w:tc>
          <w:tcPr>
            <w:tcW w:w="4152"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6BC218B4" w14:textId="77777777">
            <w:pPr>
              <w:snapToGrid w:val="0"/>
              <w:spacing w:before="40" w:line="100" w:lineRule="atLeast"/>
              <w:jc w:val="center"/>
              <w:rPr>
                <w:rFonts w:ascii="TH Sarabun New" w:hAnsi="TH Sarabun New" w:cs="TH Sarabun New"/>
                <w:sz w:val="32"/>
                <w:szCs w:val="32"/>
                <w:cs/>
              </w:rPr>
            </w:pPr>
            <w:r w:rsidRPr="00357A8D">
              <w:rPr>
                <w:rFonts w:ascii="TH Sarabun New" w:hAnsi="TH Sarabun New" w:cs="TH Sarabun New"/>
                <w:sz w:val="32"/>
                <w:szCs w:val="32"/>
                <w:cs/>
              </w:rPr>
              <w:t xml:space="preserve">ชั้นปีที่ </w:t>
            </w:r>
            <w:r w:rsidRPr="00357A8D">
              <w:rPr>
                <w:rFonts w:ascii="TH Sarabun New" w:hAnsi="TH Sarabun New" w:cs="TH Sarabun New"/>
                <w:sz w:val="32"/>
                <w:szCs w:val="32"/>
              </w:rPr>
              <w:t>3</w:t>
            </w:r>
          </w:p>
        </w:tc>
        <w:tc>
          <w:tcPr>
            <w:tcW w:w="857" w:type="dxa"/>
            <w:tcBorders>
              <w:top w:val="single" w:color="auto" w:sz="4" w:space="0"/>
              <w:left w:val="single" w:color="auto" w:sz="4" w:space="0"/>
              <w:bottom w:val="single" w:color="auto" w:sz="4" w:space="0"/>
              <w:right w:val="single" w:color="auto" w:sz="4" w:space="0"/>
            </w:tcBorders>
          </w:tcPr>
          <w:p w:rsidRPr="00357A8D" w:rsidR="00770056" w:rsidRDefault="00770056" w14:paraId="103AB545"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3748BF8E" w14:textId="77777777">
            <w:pPr>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7CE979DB"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7" w:type="dxa"/>
            <w:tcBorders>
              <w:top w:val="single" w:color="auto" w:sz="4" w:space="0"/>
              <w:left w:val="single" w:color="auto" w:sz="4" w:space="0"/>
              <w:bottom w:val="single" w:color="auto" w:sz="4" w:space="0"/>
              <w:right w:val="single" w:color="auto" w:sz="4" w:space="0"/>
            </w:tcBorders>
          </w:tcPr>
          <w:p w:rsidRPr="00357A8D" w:rsidR="00770056" w:rsidRDefault="00770056" w14:paraId="23F4CD82"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3" w:type="dxa"/>
            <w:tcBorders>
              <w:top w:val="single" w:color="auto" w:sz="4" w:space="0"/>
              <w:left w:val="single" w:color="auto" w:sz="4" w:space="0"/>
              <w:bottom w:val="single" w:color="auto" w:sz="4" w:space="0"/>
              <w:right w:val="single" w:color="auto" w:sz="4" w:space="0"/>
            </w:tcBorders>
          </w:tcPr>
          <w:p w:rsidRPr="00357A8D" w:rsidR="00770056" w:rsidRDefault="00770056" w14:paraId="017CACF4"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r>
      <w:tr w:rsidRPr="00357A8D" w:rsidR="00567CE2" w:rsidTr="002C37D8" w14:paraId="35A37125" w14:textId="77777777">
        <w:trPr>
          <w:trHeight w:val="363"/>
        </w:trPr>
        <w:tc>
          <w:tcPr>
            <w:tcW w:w="4152"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5311118C" w14:textId="77777777">
            <w:pPr>
              <w:snapToGrid w:val="0"/>
              <w:spacing w:before="40" w:line="100" w:lineRule="atLeast"/>
              <w:jc w:val="center"/>
              <w:rPr>
                <w:rFonts w:ascii="TH Sarabun New" w:hAnsi="TH Sarabun New" w:cs="TH Sarabun New"/>
                <w:sz w:val="32"/>
                <w:szCs w:val="32"/>
                <w:cs/>
              </w:rPr>
            </w:pPr>
            <w:r w:rsidRPr="00357A8D">
              <w:rPr>
                <w:rFonts w:ascii="TH Sarabun New" w:hAnsi="TH Sarabun New" w:cs="TH Sarabun New"/>
                <w:sz w:val="32"/>
                <w:szCs w:val="32"/>
                <w:cs/>
              </w:rPr>
              <w:t xml:space="preserve">ชั้นปีที่ </w:t>
            </w:r>
            <w:r w:rsidRPr="00357A8D">
              <w:rPr>
                <w:rFonts w:ascii="TH Sarabun New" w:hAnsi="TH Sarabun New" w:cs="TH Sarabun New"/>
                <w:sz w:val="32"/>
                <w:szCs w:val="32"/>
              </w:rPr>
              <w:t>4</w:t>
            </w:r>
          </w:p>
        </w:tc>
        <w:tc>
          <w:tcPr>
            <w:tcW w:w="857" w:type="dxa"/>
            <w:tcBorders>
              <w:top w:val="single" w:color="auto" w:sz="4" w:space="0"/>
              <w:left w:val="single" w:color="auto" w:sz="4" w:space="0"/>
              <w:bottom w:val="single" w:color="auto" w:sz="4" w:space="0"/>
              <w:right w:val="single" w:color="auto" w:sz="4" w:space="0"/>
            </w:tcBorders>
          </w:tcPr>
          <w:p w:rsidRPr="00357A8D" w:rsidR="00770056" w:rsidRDefault="00770056" w14:paraId="50DB1BCF"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tcPr>
          <w:p w:rsidRPr="00357A8D" w:rsidR="00770056" w:rsidRDefault="00770056" w14:paraId="00C6C499" w14:textId="77777777">
            <w:pPr>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vAlign w:val="bottom"/>
          </w:tcPr>
          <w:p w:rsidRPr="00357A8D" w:rsidR="00770056" w:rsidRDefault="00770056" w14:paraId="6470C060" w14:textId="77777777">
            <w:pPr>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857" w:type="dxa"/>
            <w:tcBorders>
              <w:top w:val="single" w:color="auto" w:sz="4" w:space="0"/>
              <w:left w:val="single" w:color="auto" w:sz="4" w:space="0"/>
              <w:bottom w:val="single" w:color="auto" w:sz="4" w:space="0"/>
              <w:right w:val="single" w:color="auto" w:sz="4" w:space="0"/>
            </w:tcBorders>
          </w:tcPr>
          <w:p w:rsidRPr="00357A8D" w:rsidR="00770056" w:rsidRDefault="00770056" w14:paraId="549115D1"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c>
          <w:tcPr>
            <w:tcW w:w="853" w:type="dxa"/>
            <w:tcBorders>
              <w:top w:val="single" w:color="auto" w:sz="4" w:space="0"/>
              <w:left w:val="single" w:color="auto" w:sz="4" w:space="0"/>
              <w:bottom w:val="single" w:color="auto" w:sz="4" w:space="0"/>
              <w:right w:val="single" w:color="auto" w:sz="4" w:space="0"/>
            </w:tcBorders>
          </w:tcPr>
          <w:p w:rsidRPr="00357A8D" w:rsidR="00770056" w:rsidRDefault="00770056" w14:paraId="5CFECA4A" w14:textId="77777777">
            <w:pPr>
              <w:jc w:val="center"/>
              <w:rPr>
                <w:rFonts w:ascii="TH Sarabun New" w:hAnsi="TH Sarabun New" w:cs="TH Sarabun New"/>
                <w:sz w:val="32"/>
                <w:szCs w:val="32"/>
              </w:rPr>
            </w:pPr>
            <w:r w:rsidRPr="00357A8D">
              <w:rPr>
                <w:rFonts w:ascii="TH Sarabun New" w:hAnsi="TH Sarabun New" w:cs="TH Sarabun New"/>
                <w:sz w:val="32"/>
                <w:szCs w:val="32"/>
              </w:rPr>
              <w:t>300</w:t>
            </w:r>
          </w:p>
        </w:tc>
      </w:tr>
      <w:tr w:rsidRPr="00357A8D" w:rsidR="00567CE2" w:rsidTr="00277A61" w14:paraId="2F394C70" w14:textId="77777777">
        <w:tblPrEx>
          <w:tblW w:w="87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ExChange w:author="PC" w:date="2023-07-03T09:45:00Z" w:id="75">
            <w:tblPrEx>
              <w:tblW w:w="87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Ex>
          </w:tblPrExChange>
        </w:tblPrEx>
        <w:trPr>
          <w:trHeight w:val="363"/>
          <w:trPrChange w:author="PC" w:date="2023-07-03T09:45:00Z" w:id="76">
            <w:trPr>
              <w:trHeight w:val="363"/>
            </w:trPr>
          </w:trPrChange>
        </w:trPr>
        <w:tc>
          <w:tcPr>
            <w:tcW w:w="4152" w:type="dxa"/>
            <w:tcBorders>
              <w:top w:val="single" w:color="auto" w:sz="4" w:space="0"/>
              <w:left w:val="single" w:color="auto" w:sz="4" w:space="0"/>
              <w:bottom w:val="single" w:color="auto" w:sz="4" w:space="0"/>
              <w:right w:val="single" w:color="auto" w:sz="4" w:space="0"/>
            </w:tcBorders>
            <w:vAlign w:val="bottom"/>
            <w:tcPrChange w:author="PC" w:date="2023-07-03T09:45:00Z" w:id="77">
              <w:tcPr>
                <w:tcW w:w="4152"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5A38605F" w14:textId="77777777">
            <w:pPr>
              <w:snapToGrid w:val="0"/>
              <w:spacing w:before="40" w:line="100" w:lineRule="atLeast"/>
              <w:jc w:val="center"/>
              <w:rPr>
                <w:rFonts w:ascii="TH Sarabun New" w:hAnsi="TH Sarabun New" w:cs="TH Sarabun New"/>
                <w:sz w:val="32"/>
                <w:szCs w:val="32"/>
                <w:cs/>
              </w:rPr>
            </w:pPr>
            <w:r w:rsidRPr="00357A8D">
              <w:rPr>
                <w:rFonts w:ascii="TH Sarabun New" w:hAnsi="TH Sarabun New" w:cs="TH Sarabun New"/>
                <w:sz w:val="32"/>
                <w:szCs w:val="32"/>
                <w:cs/>
              </w:rPr>
              <w:t>รวม</w:t>
            </w:r>
          </w:p>
        </w:tc>
        <w:tc>
          <w:tcPr>
            <w:tcW w:w="857" w:type="dxa"/>
            <w:tcBorders>
              <w:top w:val="single" w:color="auto" w:sz="4" w:space="0"/>
              <w:left w:val="single" w:color="auto" w:sz="4" w:space="0"/>
              <w:bottom w:val="single" w:color="auto" w:sz="4" w:space="0"/>
              <w:right w:val="single" w:color="auto" w:sz="4" w:space="0"/>
            </w:tcBorders>
            <w:vAlign w:val="bottom"/>
            <w:tcPrChange w:author="PC" w:date="2023-07-03T09:45:00Z" w:id="78">
              <w:tcPr>
                <w:tcW w:w="857"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3FD604BD"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300</w:t>
            </w:r>
          </w:p>
        </w:tc>
        <w:tc>
          <w:tcPr>
            <w:tcW w:w="1002" w:type="dxa"/>
            <w:tcBorders>
              <w:top w:val="single" w:color="auto" w:sz="4" w:space="0"/>
              <w:left w:val="single" w:color="auto" w:sz="4" w:space="0"/>
              <w:bottom w:val="single" w:color="auto" w:sz="4" w:space="0"/>
              <w:right w:val="single" w:color="auto" w:sz="4" w:space="0"/>
            </w:tcBorders>
            <w:vAlign w:val="bottom"/>
            <w:tcPrChange w:author="PC" w:date="2023-07-03T09:45:00Z" w:id="79">
              <w:tcPr>
                <w:tcW w:w="1002"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1080938A"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600</w:t>
            </w:r>
          </w:p>
        </w:tc>
        <w:tc>
          <w:tcPr>
            <w:tcW w:w="1002" w:type="dxa"/>
            <w:tcBorders>
              <w:top w:val="single" w:color="auto" w:sz="4" w:space="0"/>
              <w:left w:val="single" w:color="auto" w:sz="4" w:space="0"/>
              <w:bottom w:val="single" w:color="auto" w:sz="4" w:space="0"/>
              <w:right w:val="single" w:color="auto" w:sz="4" w:space="0"/>
            </w:tcBorders>
            <w:vAlign w:val="bottom"/>
            <w:tcPrChange w:author="PC" w:date="2023-07-03T09:45:00Z" w:id="80">
              <w:tcPr>
                <w:tcW w:w="1002"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2FA8D68C"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900</w:t>
            </w:r>
          </w:p>
        </w:tc>
        <w:tc>
          <w:tcPr>
            <w:tcW w:w="857" w:type="dxa"/>
            <w:tcBorders>
              <w:top w:val="single" w:color="auto" w:sz="4" w:space="0"/>
              <w:left w:val="single" w:color="auto" w:sz="4" w:space="0"/>
              <w:bottom w:val="single" w:color="auto" w:sz="4" w:space="0"/>
              <w:right w:val="single" w:color="auto" w:sz="4" w:space="0"/>
            </w:tcBorders>
            <w:vAlign w:val="bottom"/>
            <w:tcPrChange w:author="PC" w:date="2023-07-03T09:45:00Z" w:id="81">
              <w:tcPr>
                <w:tcW w:w="857"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7B3B8249"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1</w:t>
            </w:r>
            <w:r w:rsidRPr="00357A8D">
              <w:rPr>
                <w:rFonts w:ascii="TH Sarabun New" w:hAnsi="TH Sarabun New" w:cs="TH Sarabun New"/>
                <w:sz w:val="32"/>
                <w:szCs w:val="32"/>
              </w:rPr>
              <w:t>,</w:t>
            </w:r>
            <w:r w:rsidRPr="00357A8D">
              <w:rPr>
                <w:rFonts w:ascii="TH Sarabun New" w:hAnsi="TH Sarabun New" w:cs="TH Sarabun New"/>
                <w:sz w:val="32"/>
                <w:szCs w:val="32"/>
                <w:cs/>
              </w:rPr>
              <w:t>200</w:t>
            </w:r>
          </w:p>
        </w:tc>
        <w:tc>
          <w:tcPr>
            <w:tcW w:w="853" w:type="dxa"/>
            <w:tcBorders>
              <w:top w:val="single" w:color="auto" w:sz="4" w:space="0"/>
              <w:left w:val="single" w:color="auto" w:sz="4" w:space="0"/>
              <w:bottom w:val="single" w:color="auto" w:sz="4" w:space="0"/>
              <w:right w:val="single" w:color="auto" w:sz="4" w:space="0"/>
            </w:tcBorders>
            <w:vAlign w:val="bottom"/>
            <w:tcPrChange w:author="PC" w:date="2023-07-03T09:45:00Z" w:id="82">
              <w:tcPr>
                <w:tcW w:w="853"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35022B06"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1</w:t>
            </w:r>
            <w:r w:rsidRPr="00357A8D">
              <w:rPr>
                <w:rFonts w:ascii="TH Sarabun New" w:hAnsi="TH Sarabun New" w:cs="TH Sarabun New"/>
                <w:sz w:val="32"/>
                <w:szCs w:val="32"/>
              </w:rPr>
              <w:t>,</w:t>
            </w:r>
            <w:r w:rsidRPr="00357A8D">
              <w:rPr>
                <w:rFonts w:ascii="TH Sarabun New" w:hAnsi="TH Sarabun New" w:cs="TH Sarabun New"/>
                <w:sz w:val="32"/>
                <w:szCs w:val="32"/>
                <w:cs/>
              </w:rPr>
              <w:t>200</w:t>
            </w:r>
          </w:p>
        </w:tc>
      </w:tr>
      <w:tr w:rsidRPr="00357A8D" w:rsidR="00770056" w:rsidTr="00277A61" w14:paraId="748E68ED" w14:textId="77777777">
        <w:tblPrEx>
          <w:tblW w:w="87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ExChange w:author="PC" w:date="2023-07-03T09:45:00Z" w:id="83">
            <w:tblPrEx>
              <w:tblW w:w="8725"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Ex>
          </w:tblPrExChange>
        </w:tblPrEx>
        <w:trPr>
          <w:trHeight w:val="355"/>
          <w:trPrChange w:author="PC" w:date="2023-07-03T09:45:00Z" w:id="84">
            <w:trPr>
              <w:trHeight w:val="355"/>
            </w:trPr>
          </w:trPrChange>
        </w:trPr>
        <w:tc>
          <w:tcPr>
            <w:tcW w:w="4152" w:type="dxa"/>
            <w:tcBorders>
              <w:top w:val="single" w:color="auto" w:sz="4" w:space="0"/>
              <w:left w:val="single" w:color="auto" w:sz="4" w:space="0"/>
              <w:bottom w:val="single" w:color="auto" w:sz="4" w:space="0"/>
              <w:right w:val="single" w:color="auto" w:sz="4" w:space="0"/>
            </w:tcBorders>
            <w:vAlign w:val="bottom"/>
            <w:tcPrChange w:author="PC" w:date="2023-07-03T09:45:00Z" w:id="85">
              <w:tcPr>
                <w:tcW w:w="4152"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44363490" w14:textId="77777777">
            <w:pPr>
              <w:snapToGrid w:val="0"/>
              <w:spacing w:before="40" w:line="100" w:lineRule="atLeast"/>
              <w:jc w:val="center"/>
              <w:rPr>
                <w:rFonts w:ascii="TH Sarabun New" w:hAnsi="TH Sarabun New" w:cs="TH Sarabun New"/>
                <w:sz w:val="32"/>
                <w:szCs w:val="32"/>
              </w:rPr>
            </w:pPr>
            <w:r w:rsidRPr="00357A8D">
              <w:rPr>
                <w:rFonts w:ascii="TH Sarabun New" w:hAnsi="TH Sarabun New" w:cs="TH Sarabun New"/>
                <w:sz w:val="32"/>
                <w:szCs w:val="32"/>
                <w:cs/>
              </w:rPr>
              <w:t>คาดว่าจะจบการศึกษา</w:t>
            </w:r>
          </w:p>
        </w:tc>
        <w:tc>
          <w:tcPr>
            <w:tcW w:w="857" w:type="dxa"/>
            <w:tcBorders>
              <w:top w:val="single" w:color="auto" w:sz="4" w:space="0"/>
              <w:left w:val="single" w:color="auto" w:sz="4" w:space="0"/>
              <w:bottom w:val="single" w:color="auto" w:sz="4" w:space="0"/>
              <w:right w:val="single" w:color="auto" w:sz="4" w:space="0"/>
            </w:tcBorders>
            <w:tcPrChange w:author="PC" w:date="2023-07-03T09:45:00Z" w:id="86">
              <w:tcPr>
                <w:tcW w:w="857" w:type="dxa"/>
                <w:tcBorders>
                  <w:top w:val="single" w:color="auto" w:sz="4" w:space="0"/>
                  <w:left w:val="single" w:color="auto" w:sz="4" w:space="0"/>
                  <w:bottom w:val="single" w:color="auto" w:sz="4" w:space="0"/>
                  <w:right w:val="single" w:color="auto" w:sz="4" w:space="0"/>
                </w:tcBorders>
              </w:tcPr>
            </w:tcPrChange>
          </w:tcPr>
          <w:p w:rsidRPr="00357A8D" w:rsidR="00770056" w:rsidRDefault="00770056" w14:paraId="6E8B43EA"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tcPrChange w:author="PC" w:date="2023-07-03T09:45:00Z" w:id="87">
              <w:tcPr>
                <w:tcW w:w="1002" w:type="dxa"/>
                <w:tcBorders>
                  <w:top w:val="single" w:color="auto" w:sz="4" w:space="0"/>
                  <w:left w:val="single" w:color="auto" w:sz="4" w:space="0"/>
                  <w:bottom w:val="single" w:color="auto" w:sz="4" w:space="0"/>
                  <w:right w:val="single" w:color="auto" w:sz="4" w:space="0"/>
                </w:tcBorders>
              </w:tcPr>
            </w:tcPrChange>
          </w:tcPr>
          <w:p w:rsidRPr="00357A8D" w:rsidR="00770056" w:rsidRDefault="00770056" w14:paraId="6FB94C69"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1002" w:type="dxa"/>
            <w:tcBorders>
              <w:top w:val="single" w:color="auto" w:sz="4" w:space="0"/>
              <w:left w:val="single" w:color="auto" w:sz="4" w:space="0"/>
              <w:bottom w:val="single" w:color="auto" w:sz="4" w:space="0"/>
              <w:right w:val="single" w:color="auto" w:sz="4" w:space="0"/>
            </w:tcBorders>
            <w:tcPrChange w:author="PC" w:date="2023-07-03T09:45:00Z" w:id="88">
              <w:tcPr>
                <w:tcW w:w="1002" w:type="dxa"/>
                <w:tcBorders>
                  <w:top w:val="single" w:color="auto" w:sz="4" w:space="0"/>
                  <w:left w:val="single" w:color="auto" w:sz="4" w:space="0"/>
                  <w:bottom w:val="single" w:color="auto" w:sz="4" w:space="0"/>
                  <w:right w:val="single" w:color="auto" w:sz="4" w:space="0"/>
                </w:tcBorders>
              </w:tcPr>
            </w:tcPrChange>
          </w:tcPr>
          <w:p w:rsidRPr="00357A8D" w:rsidR="00770056" w:rsidRDefault="00770056" w14:paraId="32B54145"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w:t>
            </w:r>
          </w:p>
        </w:tc>
        <w:tc>
          <w:tcPr>
            <w:tcW w:w="857" w:type="dxa"/>
            <w:tcBorders>
              <w:top w:val="single" w:color="auto" w:sz="4" w:space="0"/>
              <w:left w:val="single" w:color="auto" w:sz="4" w:space="0"/>
              <w:bottom w:val="single" w:color="auto" w:sz="4" w:space="0"/>
              <w:right w:val="single" w:color="auto" w:sz="4" w:space="0"/>
            </w:tcBorders>
            <w:vAlign w:val="bottom"/>
            <w:tcPrChange w:author="PC" w:date="2023-07-03T09:45:00Z" w:id="89">
              <w:tcPr>
                <w:tcW w:w="857"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6E95C7E9"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275</w:t>
            </w:r>
          </w:p>
        </w:tc>
        <w:tc>
          <w:tcPr>
            <w:tcW w:w="853" w:type="dxa"/>
            <w:tcBorders>
              <w:top w:val="single" w:color="auto" w:sz="4" w:space="0"/>
              <w:left w:val="single" w:color="auto" w:sz="4" w:space="0"/>
              <w:bottom w:val="single" w:color="auto" w:sz="4" w:space="0"/>
              <w:right w:val="single" w:color="auto" w:sz="4" w:space="0"/>
            </w:tcBorders>
            <w:vAlign w:val="bottom"/>
            <w:tcPrChange w:author="PC" w:date="2023-07-03T09:45:00Z" w:id="90">
              <w:tcPr>
                <w:tcW w:w="853" w:type="dxa"/>
                <w:tcBorders>
                  <w:top w:val="single" w:color="auto" w:sz="4" w:space="0"/>
                  <w:left w:val="single" w:color="auto" w:sz="4" w:space="0"/>
                  <w:bottom w:val="single" w:color="auto" w:sz="4" w:space="0"/>
                  <w:right w:val="single" w:color="auto" w:sz="4" w:space="0"/>
                </w:tcBorders>
                <w:vAlign w:val="bottom"/>
              </w:tcPr>
            </w:tcPrChange>
          </w:tcPr>
          <w:p w:rsidRPr="00357A8D" w:rsidR="00770056" w:rsidRDefault="00770056" w14:paraId="0323194E" w14:textId="77777777">
            <w:pPr>
              <w:snapToGrid w:val="0"/>
              <w:spacing w:line="100" w:lineRule="atLeast"/>
              <w:jc w:val="center"/>
              <w:rPr>
                <w:rFonts w:ascii="TH Sarabun New" w:hAnsi="TH Sarabun New" w:cs="TH Sarabun New"/>
                <w:sz w:val="32"/>
                <w:szCs w:val="32"/>
              </w:rPr>
            </w:pPr>
            <w:r w:rsidRPr="00357A8D">
              <w:rPr>
                <w:rFonts w:ascii="TH Sarabun New" w:hAnsi="TH Sarabun New" w:cs="TH Sarabun New"/>
                <w:sz w:val="32"/>
                <w:szCs w:val="32"/>
                <w:cs/>
              </w:rPr>
              <w:t>285</w:t>
            </w:r>
          </w:p>
        </w:tc>
      </w:tr>
    </w:tbl>
    <w:p w:rsidRPr="00357A8D" w:rsidR="00F33D2F" w:rsidRDefault="00F33D2F" w14:paraId="165C30A8"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rsidRPr="00357A8D" w:rsidR="00A44745" w:rsidRDefault="00A44745" w14:paraId="69C35E71" w14:textId="0AA824AB">
      <w:pPr>
        <w:tabs>
          <w:tab w:val="left" w:pos="360"/>
          <w:tab w:val="left" w:pos="720"/>
          <w:tab w:val="left" w:pos="900"/>
          <w:tab w:val="left" w:pos="1440"/>
          <w:tab w:val="left" w:pos="1890"/>
          <w:tab w:val="left" w:pos="2340"/>
        </w:tabs>
        <w:ind w:left="360" w:hanging="360"/>
        <w:jc w:val="center"/>
        <w:rPr>
          <w:ins w:author="Jenjira O-cha" w:date="2023-02-07T20:29:00Z" w:id="91"/>
          <w:rFonts w:ascii="TH Sarabun New" w:hAnsi="TH Sarabun New" w:cs="TH Sarabun New"/>
          <w:b/>
          <w:bCs/>
          <w:sz w:val="32"/>
          <w:szCs w:val="32"/>
        </w:rPr>
      </w:pPr>
    </w:p>
    <w:p w:rsidRPr="00357A8D" w:rsidR="00FC6BBB" w:rsidRDefault="00FC6BBB" w14:paraId="6F936233" w14:textId="034D19CF">
      <w:pPr>
        <w:tabs>
          <w:tab w:val="left" w:pos="360"/>
          <w:tab w:val="left" w:pos="720"/>
          <w:tab w:val="left" w:pos="900"/>
          <w:tab w:val="left" w:pos="1440"/>
          <w:tab w:val="left" w:pos="1890"/>
          <w:tab w:val="left" w:pos="2340"/>
        </w:tabs>
        <w:ind w:left="360" w:hanging="360"/>
        <w:jc w:val="center"/>
        <w:rPr>
          <w:ins w:author="Jenjira O-cha" w:date="2023-02-07T20:29:00Z" w:id="92"/>
          <w:rFonts w:ascii="TH Sarabun New" w:hAnsi="TH Sarabun New" w:cs="TH Sarabun New"/>
          <w:b/>
          <w:bCs/>
          <w:sz w:val="32"/>
          <w:szCs w:val="32"/>
        </w:rPr>
      </w:pPr>
    </w:p>
    <w:p w:rsidRPr="00357A8D" w:rsidR="00FC6BBB" w:rsidRDefault="00FC6BBB" w14:paraId="3FE3C74E" w14:textId="2061E284">
      <w:pPr>
        <w:tabs>
          <w:tab w:val="left" w:pos="360"/>
          <w:tab w:val="left" w:pos="720"/>
          <w:tab w:val="left" w:pos="900"/>
          <w:tab w:val="left" w:pos="1440"/>
          <w:tab w:val="left" w:pos="1890"/>
          <w:tab w:val="left" w:pos="2340"/>
        </w:tabs>
        <w:ind w:left="360" w:hanging="360"/>
        <w:jc w:val="center"/>
        <w:rPr>
          <w:ins w:author="Jenjira O-cha" w:date="2023-02-07T20:29:00Z" w:id="93"/>
          <w:rFonts w:ascii="TH Sarabun New" w:hAnsi="TH Sarabun New" w:cs="TH Sarabun New"/>
          <w:b/>
          <w:bCs/>
          <w:sz w:val="32"/>
          <w:szCs w:val="32"/>
        </w:rPr>
      </w:pPr>
    </w:p>
    <w:p w:rsidRPr="00357A8D" w:rsidR="00FC6BBB" w:rsidRDefault="00FC6BBB" w14:paraId="663BB100" w14:textId="1B023F0B">
      <w:pPr>
        <w:tabs>
          <w:tab w:val="left" w:pos="360"/>
          <w:tab w:val="left" w:pos="720"/>
          <w:tab w:val="left" w:pos="900"/>
          <w:tab w:val="left" w:pos="1440"/>
          <w:tab w:val="left" w:pos="1890"/>
          <w:tab w:val="left" w:pos="2340"/>
        </w:tabs>
        <w:ind w:left="360" w:hanging="360"/>
        <w:jc w:val="center"/>
        <w:rPr>
          <w:ins w:author="Jenjira O-cha" w:date="2023-02-07T20:29:00Z" w:id="94"/>
          <w:rFonts w:ascii="TH Sarabun New" w:hAnsi="TH Sarabun New" w:cs="TH Sarabun New"/>
          <w:b/>
          <w:bCs/>
          <w:sz w:val="32"/>
          <w:szCs w:val="32"/>
        </w:rPr>
      </w:pPr>
    </w:p>
    <w:p w:rsidRPr="00357A8D" w:rsidR="00FC6BBB" w:rsidRDefault="00FC6BBB" w14:paraId="40394E01" w14:textId="7172615D">
      <w:pPr>
        <w:tabs>
          <w:tab w:val="left" w:pos="360"/>
          <w:tab w:val="left" w:pos="720"/>
          <w:tab w:val="left" w:pos="900"/>
          <w:tab w:val="left" w:pos="1440"/>
          <w:tab w:val="left" w:pos="1890"/>
          <w:tab w:val="left" w:pos="2340"/>
        </w:tabs>
        <w:ind w:left="360" w:hanging="360"/>
        <w:jc w:val="center"/>
        <w:rPr>
          <w:ins w:author="Jenjira O-cha" w:date="2023-02-07T20:29:00Z" w:id="95"/>
          <w:rFonts w:ascii="TH Sarabun New" w:hAnsi="TH Sarabun New" w:cs="TH Sarabun New"/>
          <w:b/>
          <w:bCs/>
          <w:sz w:val="32"/>
          <w:szCs w:val="32"/>
        </w:rPr>
      </w:pPr>
    </w:p>
    <w:p w:rsidRPr="00357A8D" w:rsidR="00FC6BBB" w:rsidRDefault="00FC6BBB" w14:paraId="4C0E274B" w14:textId="5606417C">
      <w:pPr>
        <w:tabs>
          <w:tab w:val="left" w:pos="360"/>
          <w:tab w:val="left" w:pos="720"/>
          <w:tab w:val="left" w:pos="900"/>
          <w:tab w:val="left" w:pos="1440"/>
          <w:tab w:val="left" w:pos="1890"/>
          <w:tab w:val="left" w:pos="2340"/>
        </w:tabs>
        <w:ind w:left="360" w:hanging="360"/>
        <w:jc w:val="center"/>
        <w:rPr>
          <w:ins w:author="Jenjira O-cha" w:date="2023-02-07T20:29:00Z" w:id="96"/>
          <w:rFonts w:ascii="TH Sarabun New" w:hAnsi="TH Sarabun New" w:cs="TH Sarabun New"/>
          <w:b/>
          <w:bCs/>
          <w:sz w:val="32"/>
          <w:szCs w:val="32"/>
        </w:rPr>
      </w:pPr>
    </w:p>
    <w:p w:rsidRPr="00357A8D" w:rsidR="00FC6BBB" w:rsidRDefault="00FC6BBB" w14:paraId="490B18B3" w14:textId="49BF5F06">
      <w:pPr>
        <w:tabs>
          <w:tab w:val="left" w:pos="360"/>
          <w:tab w:val="left" w:pos="720"/>
          <w:tab w:val="left" w:pos="900"/>
          <w:tab w:val="left" w:pos="1440"/>
          <w:tab w:val="left" w:pos="1890"/>
          <w:tab w:val="left" w:pos="2340"/>
        </w:tabs>
        <w:ind w:left="360" w:hanging="360"/>
        <w:jc w:val="center"/>
        <w:rPr>
          <w:ins w:author="Jenjira O-cha" w:date="2023-02-07T20:29:00Z" w:id="97"/>
          <w:rFonts w:ascii="TH Sarabun New" w:hAnsi="TH Sarabun New" w:cs="TH Sarabun New"/>
          <w:b/>
          <w:bCs/>
          <w:sz w:val="32"/>
          <w:szCs w:val="32"/>
        </w:rPr>
      </w:pPr>
    </w:p>
    <w:p w:rsidRPr="00357A8D" w:rsidR="00FC6BBB" w:rsidRDefault="00FC6BBB" w14:paraId="4DAD3468" w14:textId="08C061B6">
      <w:pPr>
        <w:tabs>
          <w:tab w:val="left" w:pos="360"/>
          <w:tab w:val="left" w:pos="720"/>
          <w:tab w:val="left" w:pos="900"/>
          <w:tab w:val="left" w:pos="1440"/>
          <w:tab w:val="left" w:pos="1890"/>
          <w:tab w:val="left" w:pos="2340"/>
        </w:tabs>
        <w:ind w:left="360" w:hanging="360"/>
        <w:jc w:val="center"/>
        <w:rPr>
          <w:ins w:author="Jenjira O-cha" w:date="2023-02-07T20:29:00Z" w:id="98"/>
          <w:rFonts w:ascii="TH Sarabun New" w:hAnsi="TH Sarabun New" w:cs="TH Sarabun New"/>
          <w:b/>
          <w:bCs/>
          <w:sz w:val="32"/>
          <w:szCs w:val="32"/>
        </w:rPr>
      </w:pPr>
    </w:p>
    <w:p w:rsidRPr="00357A8D" w:rsidR="00FC6BBB" w:rsidRDefault="00FC6BBB" w14:paraId="5771341F" w14:textId="2CE95B29">
      <w:pPr>
        <w:tabs>
          <w:tab w:val="left" w:pos="360"/>
          <w:tab w:val="left" w:pos="720"/>
          <w:tab w:val="left" w:pos="900"/>
          <w:tab w:val="left" w:pos="1440"/>
          <w:tab w:val="left" w:pos="1890"/>
          <w:tab w:val="left" w:pos="2340"/>
        </w:tabs>
        <w:ind w:left="360" w:hanging="360"/>
        <w:jc w:val="center"/>
        <w:rPr>
          <w:ins w:author="Jenjira O-cha" w:date="2023-02-07T20:29:00Z" w:id="99"/>
          <w:rFonts w:ascii="TH Sarabun New" w:hAnsi="TH Sarabun New" w:cs="TH Sarabun New"/>
          <w:b/>
          <w:bCs/>
          <w:sz w:val="32"/>
          <w:szCs w:val="32"/>
        </w:rPr>
      </w:pPr>
    </w:p>
    <w:p w:rsidRPr="00357A8D" w:rsidR="00FC6BBB" w:rsidRDefault="00FC6BBB" w14:paraId="0F5AFBD4" w14:textId="307BB5E1">
      <w:pPr>
        <w:tabs>
          <w:tab w:val="left" w:pos="360"/>
          <w:tab w:val="left" w:pos="720"/>
          <w:tab w:val="left" w:pos="900"/>
          <w:tab w:val="left" w:pos="1440"/>
          <w:tab w:val="left" w:pos="1890"/>
          <w:tab w:val="left" w:pos="2340"/>
        </w:tabs>
        <w:ind w:left="360" w:hanging="360"/>
        <w:jc w:val="center"/>
        <w:rPr>
          <w:ins w:author="Jenjira O-cha" w:date="2023-02-07T20:29:00Z" w:id="100"/>
          <w:rFonts w:ascii="TH Sarabun New" w:hAnsi="TH Sarabun New" w:cs="TH Sarabun New"/>
          <w:b/>
          <w:bCs/>
          <w:sz w:val="32"/>
          <w:szCs w:val="32"/>
        </w:rPr>
      </w:pPr>
    </w:p>
    <w:p w:rsidRPr="00357A8D" w:rsidR="00FC6BBB" w:rsidRDefault="00FC6BBB" w14:paraId="14FD459E" w14:textId="5A22E63A">
      <w:pPr>
        <w:tabs>
          <w:tab w:val="left" w:pos="360"/>
          <w:tab w:val="left" w:pos="720"/>
          <w:tab w:val="left" w:pos="900"/>
          <w:tab w:val="left" w:pos="1440"/>
          <w:tab w:val="left" w:pos="1890"/>
          <w:tab w:val="left" w:pos="2340"/>
        </w:tabs>
        <w:ind w:left="360" w:hanging="360"/>
        <w:jc w:val="center"/>
        <w:rPr>
          <w:ins w:author="Jenjira O-cha" w:date="2023-02-07T20:29:00Z" w:id="101"/>
          <w:rFonts w:ascii="TH Sarabun New" w:hAnsi="TH Sarabun New" w:cs="TH Sarabun New"/>
          <w:b/>
          <w:bCs/>
          <w:sz w:val="32"/>
          <w:szCs w:val="32"/>
        </w:rPr>
      </w:pPr>
    </w:p>
    <w:p w:rsidRPr="00357A8D" w:rsidR="00FC6BBB" w:rsidRDefault="00FC6BBB" w14:paraId="07E7177D" w14:textId="477CD6C6">
      <w:pPr>
        <w:tabs>
          <w:tab w:val="left" w:pos="360"/>
          <w:tab w:val="left" w:pos="720"/>
          <w:tab w:val="left" w:pos="900"/>
          <w:tab w:val="left" w:pos="1440"/>
          <w:tab w:val="left" w:pos="1890"/>
          <w:tab w:val="left" w:pos="2340"/>
        </w:tabs>
        <w:ind w:left="360" w:hanging="360"/>
        <w:jc w:val="center"/>
        <w:rPr>
          <w:ins w:author="Jenjira O-cha" w:date="2023-02-07T20:29:00Z" w:id="102"/>
          <w:rFonts w:ascii="TH Sarabun New" w:hAnsi="TH Sarabun New" w:cs="TH Sarabun New"/>
          <w:b/>
          <w:bCs/>
          <w:sz w:val="32"/>
          <w:szCs w:val="32"/>
        </w:rPr>
      </w:pPr>
    </w:p>
    <w:p w:rsidRPr="00357A8D" w:rsidR="00FC6BBB" w:rsidRDefault="00FC6BBB" w14:paraId="1B4844E5" w14:textId="0A0C8039">
      <w:pPr>
        <w:tabs>
          <w:tab w:val="left" w:pos="360"/>
          <w:tab w:val="left" w:pos="720"/>
          <w:tab w:val="left" w:pos="900"/>
          <w:tab w:val="left" w:pos="1440"/>
          <w:tab w:val="left" w:pos="1890"/>
          <w:tab w:val="left" w:pos="2340"/>
        </w:tabs>
        <w:ind w:left="360" w:hanging="360"/>
        <w:jc w:val="center"/>
        <w:rPr>
          <w:ins w:author="Jenjira O-cha" w:date="2023-02-07T20:29:00Z" w:id="103"/>
          <w:rFonts w:ascii="TH Sarabun New" w:hAnsi="TH Sarabun New" w:cs="TH Sarabun New"/>
          <w:b/>
          <w:bCs/>
          <w:sz w:val="32"/>
          <w:szCs w:val="32"/>
        </w:rPr>
      </w:pPr>
    </w:p>
    <w:p w:rsidRPr="00357A8D" w:rsidR="00FC6BBB" w:rsidRDefault="00FC6BBB" w14:paraId="1C9FB93D" w14:textId="36922B48">
      <w:pPr>
        <w:tabs>
          <w:tab w:val="left" w:pos="360"/>
          <w:tab w:val="left" w:pos="720"/>
          <w:tab w:val="left" w:pos="900"/>
          <w:tab w:val="left" w:pos="1440"/>
          <w:tab w:val="left" w:pos="1890"/>
          <w:tab w:val="left" w:pos="2340"/>
        </w:tabs>
        <w:ind w:left="360" w:hanging="360"/>
        <w:jc w:val="center"/>
        <w:rPr>
          <w:ins w:author="Jenjira O-cha" w:date="2023-02-07T20:29:00Z" w:id="104"/>
          <w:rFonts w:ascii="TH Sarabun New" w:hAnsi="TH Sarabun New" w:cs="TH Sarabun New"/>
          <w:b/>
          <w:bCs/>
          <w:sz w:val="32"/>
          <w:szCs w:val="32"/>
        </w:rPr>
      </w:pPr>
    </w:p>
    <w:p w:rsidRPr="00357A8D" w:rsidR="00FC6BBB" w:rsidRDefault="00FC6BBB" w14:paraId="209345FF" w14:textId="28334C61">
      <w:pPr>
        <w:tabs>
          <w:tab w:val="left" w:pos="360"/>
          <w:tab w:val="left" w:pos="720"/>
          <w:tab w:val="left" w:pos="900"/>
          <w:tab w:val="left" w:pos="1440"/>
          <w:tab w:val="left" w:pos="1890"/>
          <w:tab w:val="left" w:pos="2340"/>
        </w:tabs>
        <w:ind w:left="360" w:hanging="360"/>
        <w:jc w:val="center"/>
        <w:rPr>
          <w:ins w:author="Jenjira O-cha" w:date="2023-02-07T20:29:00Z" w:id="105"/>
          <w:rFonts w:ascii="TH Sarabun New" w:hAnsi="TH Sarabun New" w:cs="TH Sarabun New"/>
          <w:b/>
          <w:bCs/>
          <w:sz w:val="32"/>
          <w:szCs w:val="32"/>
        </w:rPr>
      </w:pPr>
    </w:p>
    <w:p w:rsidRPr="00357A8D" w:rsidR="00FC6BBB" w:rsidRDefault="00FC6BBB" w14:paraId="5305F530" w14:textId="26D54CB2">
      <w:pPr>
        <w:tabs>
          <w:tab w:val="left" w:pos="360"/>
          <w:tab w:val="left" w:pos="720"/>
          <w:tab w:val="left" w:pos="900"/>
          <w:tab w:val="left" w:pos="1440"/>
          <w:tab w:val="left" w:pos="1890"/>
          <w:tab w:val="left" w:pos="2340"/>
        </w:tabs>
        <w:ind w:left="360" w:hanging="360"/>
        <w:jc w:val="center"/>
        <w:rPr>
          <w:ins w:author="Jenjira O-cha" w:date="2023-02-07T20:29:00Z" w:id="106"/>
          <w:rFonts w:ascii="TH Sarabun New" w:hAnsi="TH Sarabun New" w:cs="TH Sarabun New"/>
          <w:b/>
          <w:bCs/>
          <w:sz w:val="32"/>
          <w:szCs w:val="32"/>
        </w:rPr>
      </w:pPr>
    </w:p>
    <w:p w:rsidRPr="00357A8D" w:rsidR="00FC6BBB" w:rsidRDefault="00FC6BBB" w14:paraId="5FEC1683" w14:textId="28E55C29">
      <w:pPr>
        <w:tabs>
          <w:tab w:val="left" w:pos="360"/>
          <w:tab w:val="left" w:pos="720"/>
          <w:tab w:val="left" w:pos="900"/>
          <w:tab w:val="left" w:pos="1440"/>
          <w:tab w:val="left" w:pos="1890"/>
          <w:tab w:val="left" w:pos="2340"/>
        </w:tabs>
        <w:ind w:left="360" w:hanging="360"/>
        <w:jc w:val="center"/>
        <w:rPr>
          <w:ins w:author="Jenjira O-cha" w:date="2023-02-07T20:29:00Z" w:id="107"/>
          <w:rFonts w:ascii="TH Sarabun New" w:hAnsi="TH Sarabun New" w:cs="TH Sarabun New"/>
          <w:b/>
          <w:bCs/>
          <w:sz w:val="32"/>
          <w:szCs w:val="32"/>
        </w:rPr>
      </w:pPr>
    </w:p>
    <w:p w:rsidRPr="00357A8D" w:rsidR="00FC6BBB" w:rsidRDefault="00FC6BBB" w14:paraId="020D4BCB" w14:textId="085CD37E">
      <w:pPr>
        <w:tabs>
          <w:tab w:val="left" w:pos="360"/>
          <w:tab w:val="left" w:pos="720"/>
          <w:tab w:val="left" w:pos="900"/>
          <w:tab w:val="left" w:pos="1440"/>
          <w:tab w:val="left" w:pos="1890"/>
          <w:tab w:val="left" w:pos="2340"/>
        </w:tabs>
        <w:ind w:left="360" w:hanging="360"/>
        <w:jc w:val="center"/>
        <w:rPr>
          <w:ins w:author="Jenjira O-cha" w:date="2023-02-07T20:29:00Z" w:id="108"/>
          <w:rFonts w:ascii="TH Sarabun New" w:hAnsi="TH Sarabun New" w:cs="TH Sarabun New"/>
          <w:b/>
          <w:bCs/>
          <w:sz w:val="32"/>
          <w:szCs w:val="32"/>
        </w:rPr>
      </w:pPr>
    </w:p>
    <w:p w:rsidRPr="00357A8D" w:rsidR="00FC6BBB" w:rsidRDefault="00FC6BBB" w14:paraId="6C2A343B" w14:textId="1A62CFDE">
      <w:pPr>
        <w:tabs>
          <w:tab w:val="left" w:pos="360"/>
          <w:tab w:val="left" w:pos="720"/>
          <w:tab w:val="left" w:pos="900"/>
          <w:tab w:val="left" w:pos="1440"/>
          <w:tab w:val="left" w:pos="1890"/>
          <w:tab w:val="left" w:pos="2340"/>
        </w:tabs>
        <w:ind w:left="360" w:hanging="360"/>
        <w:jc w:val="center"/>
        <w:rPr>
          <w:ins w:author="Jenjira O-cha" w:date="2023-02-07T20:29:00Z" w:id="109"/>
          <w:rFonts w:ascii="TH Sarabun New" w:hAnsi="TH Sarabun New" w:cs="TH Sarabun New"/>
          <w:b/>
          <w:bCs/>
          <w:sz w:val="32"/>
          <w:szCs w:val="32"/>
        </w:rPr>
      </w:pPr>
    </w:p>
    <w:p w:rsidRPr="00357A8D" w:rsidR="00FC6BBB" w:rsidRDefault="00FC6BBB" w14:paraId="5BCD3DB4"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rsidRPr="00357A8D" w:rsidR="00A44745" w:rsidRDefault="00A44745" w14:paraId="070B04D9"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p>
    <w:p w:rsidRPr="00357A8D" w:rsidR="00AD4BF0" w:rsidRDefault="00AD4BF0" w14:paraId="4CC5AC9B"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หมวดที่ </w:t>
      </w:r>
      <w:r w:rsidRPr="00357A8D" w:rsidR="00CA089C">
        <w:rPr>
          <w:rFonts w:ascii="TH Sarabun New" w:hAnsi="TH Sarabun New" w:cs="TH Sarabun New"/>
          <w:b/>
          <w:bCs/>
          <w:sz w:val="32"/>
          <w:szCs w:val="32"/>
        </w:rPr>
        <w:t>3</w:t>
      </w:r>
      <w:r w:rsidRPr="00357A8D">
        <w:rPr>
          <w:rFonts w:ascii="TH Sarabun New" w:hAnsi="TH Sarabun New" w:cs="TH Sarabun New"/>
          <w:b/>
          <w:bCs/>
          <w:sz w:val="32"/>
          <w:szCs w:val="32"/>
          <w:cs/>
        </w:rPr>
        <w:t xml:space="preserve">  </w:t>
      </w:r>
      <w:r w:rsidRPr="00357A8D" w:rsidR="00D53193">
        <w:rPr>
          <w:rFonts w:ascii="TH Sarabun New" w:hAnsi="TH Sarabun New" w:cs="TH Sarabun New"/>
          <w:b/>
          <w:bCs/>
          <w:sz w:val="32"/>
          <w:szCs w:val="32"/>
          <w:cs/>
        </w:rPr>
        <w:t>ปรัชญา วัตถุประสงค์ และผลลัพ</w:t>
      </w:r>
      <w:r w:rsidRPr="00357A8D" w:rsidR="00293BBA">
        <w:rPr>
          <w:rFonts w:ascii="TH Sarabun New" w:hAnsi="TH Sarabun New" w:cs="TH Sarabun New"/>
          <w:b/>
          <w:bCs/>
          <w:sz w:val="32"/>
          <w:szCs w:val="32"/>
          <w:cs/>
        </w:rPr>
        <w:t>ธ์</w:t>
      </w:r>
      <w:r w:rsidRPr="00357A8D" w:rsidR="00D53193">
        <w:rPr>
          <w:rFonts w:ascii="TH Sarabun New" w:hAnsi="TH Sarabun New" w:cs="TH Sarabun New"/>
          <w:b/>
          <w:bCs/>
          <w:sz w:val="32"/>
          <w:szCs w:val="32"/>
          <w:cs/>
        </w:rPr>
        <w:t>การเรียนรู้ของหลักสูตร</w:t>
      </w:r>
    </w:p>
    <w:p w:rsidRPr="00357A8D" w:rsidR="00D41FB4" w:rsidRDefault="00D41FB4" w14:paraId="567BA3DA"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0"/>
          <w:szCs w:val="20"/>
        </w:rPr>
      </w:pPr>
    </w:p>
    <w:p w:rsidRPr="00357A8D" w:rsidR="003829C9" w:rsidRDefault="003829C9" w14:paraId="6049D176"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
          <w:szCs w:val="2"/>
        </w:rPr>
      </w:pPr>
    </w:p>
    <w:p w:rsidRPr="00357A8D" w:rsidR="004C39FE" w:rsidP="00932528" w:rsidRDefault="004C39FE" w14:paraId="0AF591F5" w14:textId="77777777">
      <w:pPr>
        <w:tabs>
          <w:tab w:val="left" w:pos="900"/>
          <w:tab w:val="left" w:pos="1440"/>
          <w:tab w:val="left" w:pos="1890"/>
          <w:tab w:val="left" w:pos="2340"/>
        </w:tabs>
        <w:jc w:val="thaiDistribute"/>
        <w:rPr>
          <w:rFonts w:ascii="TH Sarabun New" w:hAnsi="TH Sarabun New" w:cs="TH Sarabun New"/>
          <w:b/>
          <w:bCs/>
          <w:sz w:val="32"/>
          <w:szCs w:val="32"/>
        </w:rPr>
      </w:pPr>
      <w:r w:rsidRPr="00357A8D">
        <w:rPr>
          <w:rFonts w:ascii="TH Sarabun New" w:hAnsi="TH Sarabun New" w:cs="TH Sarabun New"/>
          <w:b/>
          <w:bCs/>
          <w:sz w:val="32"/>
          <w:szCs w:val="32"/>
        </w:rPr>
        <w:t>3</w:t>
      </w:r>
      <w:r w:rsidRPr="00357A8D">
        <w:rPr>
          <w:rFonts w:ascii="TH Sarabun New" w:hAnsi="TH Sarabun New" w:cs="TH Sarabun New"/>
          <w:b/>
          <w:bCs/>
          <w:sz w:val="32"/>
          <w:szCs w:val="32"/>
          <w:cs/>
        </w:rPr>
        <w:t>.</w:t>
      </w:r>
      <w:r w:rsidRPr="00357A8D">
        <w:rPr>
          <w:rFonts w:ascii="TH Sarabun New" w:hAnsi="TH Sarabun New" w:cs="TH Sarabun New"/>
          <w:b/>
          <w:bCs/>
          <w:sz w:val="32"/>
          <w:szCs w:val="32"/>
        </w:rPr>
        <w:t xml:space="preserve">1 </w:t>
      </w:r>
      <w:r w:rsidRPr="00357A8D">
        <w:rPr>
          <w:rFonts w:ascii="TH Sarabun New" w:hAnsi="TH Sarabun New" w:cs="TH Sarabun New"/>
          <w:b/>
          <w:bCs/>
          <w:sz w:val="32"/>
          <w:szCs w:val="32"/>
          <w:cs/>
        </w:rPr>
        <w:t>ความสอดคล้องของหลักสูตรกับทิศทางนโยบายและยุทธศาสตร์การพัฒนากำลังคน และยุทธศาสตร์มหาวิทยาลัย</w:t>
      </w:r>
    </w:p>
    <w:p w:rsidRPr="00357A8D" w:rsidR="004C755C" w:rsidP="00932528" w:rsidRDefault="004C755C" w14:paraId="09ED21AC" w14:textId="77777777">
      <w:pPr>
        <w:tabs>
          <w:tab w:val="left" w:pos="360"/>
          <w:tab w:val="left" w:pos="900"/>
          <w:tab w:val="left" w:pos="1440"/>
          <w:tab w:val="left" w:pos="1890"/>
          <w:tab w:val="left" w:pos="2340"/>
        </w:tabs>
        <w:jc w:val="thaiDistribute"/>
        <w:rPr>
          <w:rFonts w:ascii="TH Sarabun New" w:hAnsi="TH Sarabun New" w:cs="TH Sarabun New"/>
          <w:sz w:val="32"/>
          <w:szCs w:val="32"/>
          <w:rPrChange w:author="PC" w:date="2023-03-31T11:41:00Z" w:id="110">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11">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112">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13">
            <w:rPr>
              <w:rFonts w:ascii="TH Sarabun New" w:hAnsi="TH Sarabun New" w:cs="TH Sarabun New"/>
              <w:color w:val="000000"/>
              <w:sz w:val="32"/>
              <w:szCs w:val="32"/>
              <w:cs/>
            </w:rPr>
          </w:rPrChange>
        </w:rPr>
        <w:t>หลักสูตรมีความ</w:t>
      </w:r>
      <w:r w:rsidRPr="00357A8D" w:rsidR="00A44745">
        <w:rPr>
          <w:rFonts w:ascii="TH Sarabun New" w:hAnsi="TH Sarabun New" w:cs="TH Sarabun New"/>
          <w:sz w:val="32"/>
          <w:szCs w:val="32"/>
          <w:cs/>
          <w:rPrChange w:author="PC" w:date="2023-03-31T11:41:00Z" w:id="114">
            <w:rPr>
              <w:rFonts w:ascii="TH Sarabun New" w:hAnsi="TH Sarabun New" w:cs="TH Sarabun New"/>
              <w:color w:val="000000"/>
              <w:sz w:val="32"/>
              <w:szCs w:val="32"/>
              <w:cs/>
            </w:rPr>
          </w:rPrChange>
        </w:rPr>
        <w:t>สอดคล้องกับ</w:t>
      </w:r>
      <w:r w:rsidRPr="00357A8D">
        <w:rPr>
          <w:rFonts w:ascii="TH Sarabun New" w:hAnsi="TH Sarabun New" w:cs="TH Sarabun New"/>
          <w:sz w:val="32"/>
          <w:szCs w:val="32"/>
          <w:cs/>
          <w:rPrChange w:author="PC" w:date="2023-03-31T11:41:00Z" w:id="115">
            <w:rPr>
              <w:rFonts w:ascii="TH Sarabun New" w:hAnsi="TH Sarabun New" w:cs="TH Sarabun New"/>
              <w:color w:val="000000"/>
              <w:sz w:val="32"/>
              <w:szCs w:val="32"/>
              <w:cs/>
            </w:rPr>
          </w:rPrChange>
        </w:rPr>
        <w:t>ทิศทางนโยบายและยุทธศาสตร์การพัฒนากำลังคน</w:t>
      </w:r>
      <w:r w:rsidRPr="00357A8D" w:rsidR="00A44745">
        <w:rPr>
          <w:rFonts w:ascii="TH Sarabun New" w:hAnsi="TH Sarabun New" w:cs="TH Sarabun New"/>
          <w:sz w:val="32"/>
          <w:szCs w:val="32"/>
          <w:cs/>
          <w:rPrChange w:author="PC" w:date="2023-03-31T11:41:00Z" w:id="116">
            <w:rPr>
              <w:rFonts w:ascii="TH Sarabun New" w:hAnsi="TH Sarabun New" w:cs="TH Sarabun New"/>
              <w:color w:val="000000"/>
              <w:sz w:val="32"/>
              <w:szCs w:val="32"/>
              <w:cs/>
            </w:rPr>
          </w:rPrChange>
        </w:rPr>
        <w:t>แห่งอนาคต</w:t>
      </w:r>
      <w:r w:rsidRPr="00357A8D">
        <w:rPr>
          <w:rFonts w:ascii="TH Sarabun New" w:hAnsi="TH Sarabun New" w:cs="TH Sarabun New"/>
          <w:sz w:val="32"/>
          <w:szCs w:val="32"/>
          <w:cs/>
          <w:rPrChange w:author="PC" w:date="2023-03-31T11:41:00Z" w:id="117">
            <w:rPr>
              <w:rFonts w:ascii="TH Sarabun New" w:hAnsi="TH Sarabun New" w:cs="TH Sarabun New"/>
              <w:color w:val="000000"/>
              <w:sz w:val="32"/>
              <w:szCs w:val="32"/>
              <w:cs/>
            </w:rPr>
          </w:rPrChange>
        </w:rPr>
        <w:t xml:space="preserve"> และยุทธศาสตร์มหาวิทยาลัยธรรมศาสตร์ที่มุ่งเน้นเนื้อหาและรู</w:t>
      </w:r>
      <w:r w:rsidRPr="00357A8D" w:rsidR="00A44745">
        <w:rPr>
          <w:rFonts w:ascii="TH Sarabun New" w:hAnsi="TH Sarabun New" w:cs="TH Sarabun New"/>
          <w:sz w:val="32"/>
          <w:szCs w:val="32"/>
          <w:cs/>
          <w:rPrChange w:author="PC" w:date="2023-03-31T11:41:00Z" w:id="118">
            <w:rPr>
              <w:rFonts w:ascii="TH Sarabun New" w:hAnsi="TH Sarabun New" w:cs="TH Sarabun New"/>
              <w:color w:val="000000"/>
              <w:sz w:val="32"/>
              <w:szCs w:val="32"/>
              <w:cs/>
            </w:rPr>
          </w:rPrChange>
        </w:rPr>
        <w:t>ป</w:t>
      </w:r>
      <w:r w:rsidRPr="00357A8D">
        <w:rPr>
          <w:rFonts w:ascii="TH Sarabun New" w:hAnsi="TH Sarabun New" w:cs="TH Sarabun New"/>
          <w:sz w:val="32"/>
          <w:szCs w:val="32"/>
          <w:cs/>
          <w:rPrChange w:author="PC" w:date="2023-03-31T11:41:00Z" w:id="119">
            <w:rPr>
              <w:rFonts w:ascii="TH Sarabun New" w:hAnsi="TH Sarabun New" w:cs="TH Sarabun New"/>
              <w:color w:val="000000"/>
              <w:sz w:val="32"/>
              <w:szCs w:val="32"/>
              <w:cs/>
            </w:rPr>
          </w:rPrChange>
        </w:rPr>
        <w:t xml:space="preserve">แบบการศึกษาที่เหมาะสมกับศตวรรษที่ </w:t>
      </w:r>
      <w:r w:rsidRPr="00357A8D">
        <w:rPr>
          <w:rFonts w:ascii="TH Sarabun New" w:hAnsi="TH Sarabun New" w:cs="TH Sarabun New"/>
          <w:sz w:val="32"/>
          <w:szCs w:val="32"/>
          <w:rPrChange w:author="PC" w:date="2023-03-31T11:41:00Z" w:id="120">
            <w:rPr>
              <w:rFonts w:ascii="TH Sarabun New" w:hAnsi="TH Sarabun New" w:cs="TH Sarabun New"/>
              <w:color w:val="000000"/>
              <w:sz w:val="32"/>
              <w:szCs w:val="32"/>
            </w:rPr>
          </w:rPrChange>
        </w:rPr>
        <w:t xml:space="preserve">21 </w:t>
      </w:r>
      <w:r w:rsidRPr="00357A8D" w:rsidR="00FD666B">
        <w:rPr>
          <w:rFonts w:ascii="TH Sarabun New" w:hAnsi="TH Sarabun New" w:cs="TH Sarabun New"/>
          <w:sz w:val="32"/>
          <w:szCs w:val="32"/>
          <w:cs/>
          <w:rPrChange w:author="PC" w:date="2023-03-31T11:41:00Z" w:id="121">
            <w:rPr>
              <w:rFonts w:ascii="TH Sarabun New" w:hAnsi="TH Sarabun New" w:cs="TH Sarabun New"/>
              <w:color w:val="000000"/>
              <w:sz w:val="32"/>
              <w:szCs w:val="32"/>
              <w:cs/>
            </w:rPr>
          </w:rPrChange>
        </w:rPr>
        <w:t xml:space="preserve"> </w:t>
      </w:r>
      <w:r w:rsidRPr="00357A8D" w:rsidR="00A44745">
        <w:rPr>
          <w:rFonts w:ascii="TH Sarabun New" w:hAnsi="TH Sarabun New" w:cs="TH Sarabun New"/>
          <w:sz w:val="32"/>
          <w:szCs w:val="32"/>
          <w:cs/>
          <w:rPrChange w:author="PC" w:date="2023-03-31T11:41:00Z" w:id="122">
            <w:rPr>
              <w:rFonts w:ascii="TH Sarabun New" w:hAnsi="TH Sarabun New" w:cs="TH Sarabun New"/>
              <w:color w:val="000000"/>
              <w:sz w:val="32"/>
              <w:szCs w:val="32"/>
              <w:cs/>
            </w:rPr>
          </w:rPrChange>
        </w:rPr>
        <w:t>พัฒนาทักษะแห่งอนาคตให้กับบัณฑิตเพื่อ</w:t>
      </w:r>
      <w:r w:rsidRPr="00357A8D" w:rsidR="00FD666B">
        <w:rPr>
          <w:rFonts w:ascii="TH Sarabun New" w:hAnsi="TH Sarabun New" w:cs="TH Sarabun New"/>
          <w:sz w:val="32"/>
          <w:szCs w:val="32"/>
          <w:cs/>
          <w:rPrChange w:author="PC" w:date="2023-03-31T11:41:00Z" w:id="123">
            <w:rPr>
              <w:rFonts w:ascii="TH Sarabun New" w:hAnsi="TH Sarabun New" w:cs="TH Sarabun New"/>
              <w:color w:val="000000"/>
              <w:sz w:val="32"/>
              <w:szCs w:val="32"/>
              <w:cs/>
            </w:rPr>
          </w:rPrChange>
        </w:rPr>
        <w:t xml:space="preserve">สร้างบัณฑิตที่มีคุณลักษณะ </w:t>
      </w:r>
      <w:r w:rsidRPr="00357A8D" w:rsidR="00FD666B">
        <w:rPr>
          <w:rFonts w:ascii="TH Sarabun New" w:hAnsi="TH Sarabun New" w:cs="TH Sarabun New"/>
          <w:sz w:val="32"/>
          <w:szCs w:val="32"/>
          <w:rPrChange w:author="PC" w:date="2023-03-31T11:41:00Z" w:id="124">
            <w:rPr>
              <w:rFonts w:ascii="TH Sarabun New" w:hAnsi="TH Sarabun New" w:cs="TH Sarabun New"/>
              <w:color w:val="000000"/>
              <w:sz w:val="32"/>
              <w:szCs w:val="32"/>
            </w:rPr>
          </w:rPrChange>
        </w:rPr>
        <w:t>GREATS</w:t>
      </w:r>
      <w:r w:rsidRPr="00357A8D" w:rsidR="00FD666B">
        <w:rPr>
          <w:rFonts w:ascii="TH Sarabun New" w:hAnsi="TH Sarabun New" w:cs="TH Sarabun New"/>
          <w:sz w:val="32"/>
          <w:szCs w:val="32"/>
          <w:cs/>
          <w:rPrChange w:author="PC" w:date="2023-03-31T11:41:00Z" w:id="125">
            <w:rPr>
              <w:rFonts w:ascii="TH Sarabun New" w:hAnsi="TH Sarabun New" w:cs="TH Sarabun New"/>
              <w:color w:val="000000"/>
              <w:sz w:val="32"/>
              <w:szCs w:val="32"/>
              <w:cs/>
            </w:rPr>
          </w:rPrChange>
        </w:rPr>
        <w:t xml:space="preserve"> หลักสูตรคำนึงถึงการ</w:t>
      </w:r>
      <w:r w:rsidRPr="00357A8D">
        <w:rPr>
          <w:rFonts w:ascii="TH Sarabun New" w:hAnsi="TH Sarabun New" w:cs="TH Sarabun New"/>
          <w:sz w:val="32"/>
          <w:szCs w:val="32"/>
          <w:cs/>
          <w:rPrChange w:author="PC" w:date="2023-03-31T11:41:00Z" w:id="126">
            <w:rPr>
              <w:rFonts w:ascii="TH Sarabun New" w:hAnsi="TH Sarabun New" w:cs="TH Sarabun New"/>
              <w:color w:val="000000"/>
              <w:sz w:val="32"/>
              <w:szCs w:val="32"/>
              <w:cs/>
            </w:rPr>
          </w:rPrChange>
        </w:rPr>
        <w:t xml:space="preserve">พัฒนานักศึกษาให้มีศักยภาพด้านการเรียนรู้และการทำวิจัย  </w:t>
      </w:r>
      <w:r w:rsidRPr="00357A8D" w:rsidR="00A44745">
        <w:rPr>
          <w:rFonts w:ascii="TH Sarabun New" w:hAnsi="TH Sarabun New" w:cs="TH Sarabun New"/>
          <w:sz w:val="32"/>
          <w:szCs w:val="32"/>
          <w:cs/>
          <w:rPrChange w:author="PC" w:date="2023-03-31T11:41:00Z" w:id="127">
            <w:rPr>
              <w:rFonts w:ascii="TH Sarabun New" w:hAnsi="TH Sarabun New" w:cs="TH Sarabun New"/>
              <w:color w:val="000000"/>
              <w:sz w:val="32"/>
              <w:szCs w:val="32"/>
              <w:cs/>
            </w:rPr>
          </w:rPrChange>
        </w:rPr>
        <w:t>มี</w:t>
      </w:r>
      <w:r w:rsidRPr="00357A8D">
        <w:rPr>
          <w:rFonts w:ascii="TH Sarabun New" w:hAnsi="TH Sarabun New" w:cs="TH Sarabun New"/>
          <w:sz w:val="32"/>
          <w:szCs w:val="32"/>
          <w:cs/>
          <w:rPrChange w:author="PC" w:date="2023-03-31T11:41:00Z" w:id="128">
            <w:rPr>
              <w:rFonts w:ascii="TH Sarabun New" w:hAnsi="TH Sarabun New" w:cs="TH Sarabun New"/>
              <w:color w:val="000000"/>
              <w:sz w:val="32"/>
              <w:szCs w:val="32"/>
              <w:cs/>
            </w:rPr>
          </w:rPrChange>
        </w:rPr>
        <w:t>กระบวนการเรียนรู้</w:t>
      </w:r>
      <w:r w:rsidRPr="00357A8D" w:rsidR="00A44745">
        <w:rPr>
          <w:rFonts w:ascii="TH Sarabun New" w:hAnsi="TH Sarabun New" w:cs="TH Sarabun New"/>
          <w:sz w:val="32"/>
          <w:szCs w:val="32"/>
          <w:cs/>
          <w:rPrChange w:author="PC" w:date="2023-03-31T11:41:00Z" w:id="129">
            <w:rPr>
              <w:rFonts w:ascii="TH Sarabun New" w:hAnsi="TH Sarabun New" w:cs="TH Sarabun New"/>
              <w:color w:val="000000"/>
              <w:sz w:val="32"/>
              <w:szCs w:val="32"/>
              <w:cs/>
            </w:rPr>
          </w:rPrChange>
        </w:rPr>
        <w:t>ส่งเสริม</w:t>
      </w:r>
      <w:r w:rsidRPr="00357A8D">
        <w:rPr>
          <w:rFonts w:ascii="TH Sarabun New" w:hAnsi="TH Sarabun New" w:cs="TH Sarabun New"/>
          <w:sz w:val="32"/>
          <w:szCs w:val="32"/>
          <w:cs/>
          <w:rPrChange w:author="PC" w:date="2023-03-31T11:41:00Z" w:id="130">
            <w:rPr>
              <w:rFonts w:ascii="TH Sarabun New" w:hAnsi="TH Sarabun New" w:cs="TH Sarabun New"/>
              <w:color w:val="000000"/>
              <w:sz w:val="32"/>
              <w:szCs w:val="32"/>
              <w:cs/>
            </w:rPr>
          </w:rPrChange>
        </w:rPr>
        <w:t xml:space="preserve">ให้นักศึกษาสามารถนำความรู้ไปปฏิบัติได้จริง มีความคิดสร้างสรรค์และมีจิตสาธารณะคำนึงถึงประโยชนส่วนรวม  </w:t>
      </w:r>
    </w:p>
    <w:p w:rsidRPr="00357A8D" w:rsidR="00BA3E18" w:rsidP="00E65391" w:rsidRDefault="00CA089C" w14:paraId="693189C4" w14:textId="77777777">
      <w:pPr>
        <w:tabs>
          <w:tab w:val="left" w:pos="360"/>
          <w:tab w:val="left" w:pos="900"/>
          <w:tab w:val="left" w:pos="1440"/>
          <w:tab w:val="left" w:pos="1890"/>
          <w:tab w:val="left" w:pos="2340"/>
        </w:tabs>
        <w:jc w:val="thaiDistribute"/>
        <w:rPr>
          <w:rFonts w:ascii="TH Sarabun New" w:hAnsi="TH Sarabun New" w:cs="TH Sarabun New"/>
          <w:b/>
          <w:bCs/>
          <w:sz w:val="32"/>
          <w:szCs w:val="32"/>
          <w:cs/>
          <w:rPrChange w:author="PC" w:date="2023-03-31T11:41:00Z" w:id="131">
            <w:rPr>
              <w:rFonts w:ascii="TH Sarabun New" w:hAnsi="TH Sarabun New" w:cs="TH Sarabun New"/>
              <w:b/>
              <w:bCs/>
              <w:color w:val="000000"/>
              <w:sz w:val="32"/>
              <w:szCs w:val="32"/>
              <w:cs/>
            </w:rPr>
          </w:rPrChange>
        </w:rPr>
      </w:pPr>
      <w:r w:rsidRPr="00357A8D">
        <w:rPr>
          <w:rFonts w:ascii="TH Sarabun New" w:hAnsi="TH Sarabun New" w:cs="TH Sarabun New"/>
          <w:b/>
          <w:bCs/>
          <w:sz w:val="32"/>
          <w:szCs w:val="32"/>
          <w:rPrChange w:author="PC" w:date="2023-03-31T11:41:00Z" w:id="132">
            <w:rPr>
              <w:rFonts w:ascii="TH Sarabun New" w:hAnsi="TH Sarabun New" w:cs="TH Sarabun New"/>
              <w:b/>
              <w:bCs/>
              <w:color w:val="000000"/>
              <w:sz w:val="32"/>
              <w:szCs w:val="32"/>
            </w:rPr>
          </w:rPrChange>
        </w:rPr>
        <w:t>3</w:t>
      </w:r>
      <w:r w:rsidRPr="00357A8D" w:rsidR="00F031B5">
        <w:rPr>
          <w:rFonts w:ascii="TH Sarabun New" w:hAnsi="TH Sarabun New" w:cs="TH Sarabun New"/>
          <w:b/>
          <w:bCs/>
          <w:sz w:val="32"/>
          <w:szCs w:val="32"/>
          <w:cs/>
          <w:rPrChange w:author="PC" w:date="2023-03-31T11:41:00Z" w:id="133">
            <w:rPr>
              <w:rFonts w:ascii="TH Sarabun New" w:hAnsi="TH Sarabun New" w:cs="TH Sarabun New"/>
              <w:b/>
              <w:bCs/>
              <w:color w:val="000000"/>
              <w:sz w:val="32"/>
              <w:szCs w:val="32"/>
              <w:cs/>
            </w:rPr>
          </w:rPrChange>
        </w:rPr>
        <w:t>.</w:t>
      </w:r>
      <w:r w:rsidRPr="00357A8D" w:rsidR="004C39FE">
        <w:rPr>
          <w:rFonts w:ascii="TH Sarabun New" w:hAnsi="TH Sarabun New" w:cs="TH Sarabun New"/>
          <w:b/>
          <w:bCs/>
          <w:sz w:val="32"/>
          <w:szCs w:val="32"/>
          <w:cs/>
          <w:rPrChange w:author="PC" w:date="2023-03-31T11:41:00Z" w:id="134">
            <w:rPr>
              <w:rFonts w:ascii="TH Sarabun New" w:hAnsi="TH Sarabun New" w:cs="TH Sarabun New"/>
              <w:b/>
              <w:bCs/>
              <w:color w:val="000000"/>
              <w:sz w:val="32"/>
              <w:szCs w:val="32"/>
              <w:cs/>
            </w:rPr>
          </w:rPrChange>
        </w:rPr>
        <w:t xml:space="preserve">2 </w:t>
      </w:r>
      <w:r w:rsidRPr="00357A8D" w:rsidR="00BA3E18">
        <w:rPr>
          <w:rFonts w:ascii="TH Sarabun New" w:hAnsi="TH Sarabun New" w:cs="TH Sarabun New"/>
          <w:b/>
          <w:bCs/>
          <w:sz w:val="32"/>
          <w:szCs w:val="32"/>
          <w:cs/>
          <w:rPrChange w:author="PC" w:date="2023-03-31T11:41:00Z" w:id="135">
            <w:rPr>
              <w:rFonts w:ascii="TH Sarabun New" w:hAnsi="TH Sarabun New" w:cs="TH Sarabun New"/>
              <w:b/>
              <w:bCs/>
              <w:color w:val="000000"/>
              <w:sz w:val="32"/>
              <w:szCs w:val="32"/>
              <w:cs/>
            </w:rPr>
          </w:rPrChange>
        </w:rPr>
        <w:t>ปรัชญา</w:t>
      </w:r>
    </w:p>
    <w:p w:rsidRPr="00357A8D" w:rsidR="00770056" w:rsidP="00E65391" w:rsidRDefault="00BA3E18" w14:paraId="2C7F0C94"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sidR="00770056">
        <w:rPr>
          <w:rFonts w:ascii="TH Sarabun New" w:hAnsi="TH Sarabun New" w:cs="TH Sarabun New"/>
          <w:sz w:val="32"/>
          <w:szCs w:val="32"/>
          <w:cs/>
        </w:rPr>
        <w:t xml:space="preserve">   เป็นหลักสูตรที่สร้างบัณฑิตที่มีความเป็นเลิศทางวิชาการ มีความรู้ทางทฤษฎีเศรษฐศาสตร์ มีความเข้าใจโครงสร้างสังคมเศรษฐกิจไทยและโลก เป็นหลักสูตรที่ส่งเสริมให้บัณฑิตมีความสามารถในการคิดวิเคราะห์และสังเคราะห์อย่างเป็นระบบ สามารถบูรณาการองค์ความรู้ด้านเศรษฐศาสตร์เข้ากับสาขาวิชาอื่น ๆ จนสามารถผลิตงานวิชาการและงานวิจัยที่เป็นที่ยอมรับ หลักสูตรที่ช่วยพัฒนาบัณฑิตให้มีทักษะสำหรับศตวรรษที่ 21 และมีจิตสำนึกด้านความเป็นธรรม ให้บัณฑิตเป็นผู้นำการพัฒนาประเทศสู่เป้าหมายการพัฒนาที่ยั่งยืน</w:t>
      </w:r>
    </w:p>
    <w:p w:rsidRPr="00357A8D" w:rsidR="00BA3E18" w:rsidRDefault="00CA089C" w14:paraId="21126495" w14:textId="77777777">
      <w:pPr>
        <w:tabs>
          <w:tab w:val="left" w:pos="360"/>
          <w:tab w:val="left" w:pos="900"/>
          <w:tab w:val="left" w:pos="1080"/>
          <w:tab w:val="left" w:pos="1440"/>
          <w:tab w:val="left" w:pos="1890"/>
          <w:tab w:val="left" w:pos="2340"/>
        </w:tabs>
        <w:jc w:val="both"/>
        <w:rPr>
          <w:rFonts w:ascii="TH Sarabun New" w:hAnsi="TH Sarabun New" w:cs="TH Sarabun New"/>
          <w:b/>
          <w:bCs/>
          <w:sz w:val="32"/>
          <w:szCs w:val="32"/>
          <w:cs/>
        </w:rPr>
      </w:pPr>
      <w:r w:rsidRPr="00357A8D">
        <w:rPr>
          <w:rFonts w:ascii="TH Sarabun New" w:hAnsi="TH Sarabun New" w:cs="TH Sarabun New"/>
          <w:b/>
          <w:bCs/>
          <w:sz w:val="32"/>
          <w:szCs w:val="32"/>
        </w:rPr>
        <w:t>3</w:t>
      </w:r>
      <w:r w:rsidRPr="00357A8D" w:rsidR="00F031B5">
        <w:rPr>
          <w:rFonts w:ascii="TH Sarabun New" w:hAnsi="TH Sarabun New" w:cs="TH Sarabun New"/>
          <w:b/>
          <w:bCs/>
          <w:sz w:val="32"/>
          <w:szCs w:val="32"/>
          <w:cs/>
        </w:rPr>
        <w:t>.</w:t>
      </w:r>
      <w:r w:rsidRPr="00357A8D" w:rsidR="004C39FE">
        <w:rPr>
          <w:rFonts w:ascii="TH Sarabun New" w:hAnsi="TH Sarabun New" w:cs="TH Sarabun New"/>
          <w:b/>
          <w:bCs/>
          <w:sz w:val="32"/>
          <w:szCs w:val="32"/>
          <w:cs/>
        </w:rPr>
        <w:t>3</w:t>
      </w:r>
      <w:r w:rsidRPr="00357A8D" w:rsidR="00BA3E18">
        <w:rPr>
          <w:rFonts w:ascii="TH Sarabun New" w:hAnsi="TH Sarabun New" w:cs="TH Sarabun New"/>
          <w:b/>
          <w:bCs/>
          <w:sz w:val="32"/>
          <w:szCs w:val="32"/>
        </w:rPr>
        <w:tab/>
      </w:r>
      <w:r w:rsidRPr="00357A8D" w:rsidR="00BA3E18">
        <w:rPr>
          <w:rFonts w:ascii="TH Sarabun New" w:hAnsi="TH Sarabun New" w:cs="TH Sarabun New"/>
          <w:b/>
          <w:bCs/>
          <w:sz w:val="32"/>
          <w:szCs w:val="32"/>
          <w:cs/>
        </w:rPr>
        <w:t>วัตถุประสงค์ของหลักสูตร</w:t>
      </w:r>
    </w:p>
    <w:p w:rsidRPr="00357A8D" w:rsidR="00115664" w:rsidRDefault="00BA3E18" w14:paraId="59A9614C" w14:textId="77777777">
      <w:pPr>
        <w:tabs>
          <w:tab w:val="left" w:pos="360"/>
          <w:tab w:val="left" w:pos="900"/>
          <w:tab w:val="left" w:pos="1260"/>
          <w:tab w:val="left" w:pos="1440"/>
          <w:tab w:val="left" w:pos="1890"/>
          <w:tab w:val="left" w:pos="2340"/>
        </w:tabs>
        <w:jc w:val="both"/>
        <w:rPr>
          <w:rFonts w:ascii="TH Sarabun New" w:hAnsi="TH Sarabun New" w:cs="TH Sarabun New"/>
          <w:sz w:val="32"/>
          <w:szCs w:val="32"/>
          <w:cs/>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115664">
        <w:rPr>
          <w:rFonts w:ascii="TH Sarabun New" w:hAnsi="TH Sarabun New" w:cs="TH Sarabun New"/>
          <w:sz w:val="32"/>
          <w:szCs w:val="32"/>
          <w:cs/>
        </w:rPr>
        <w:t>เพื่อให้บัณฑิตที่สำเร็จการศึกษาในหลักสูตรมี</w:t>
      </w:r>
      <w:r w:rsidRPr="00357A8D" w:rsidR="008943B8">
        <w:rPr>
          <w:rFonts w:ascii="TH Sarabun New" w:hAnsi="TH Sarabun New" w:cs="TH Sarabun New"/>
          <w:sz w:val="32"/>
          <w:szCs w:val="32"/>
          <w:cs/>
        </w:rPr>
        <w:t>คุณ</w:t>
      </w:r>
      <w:r w:rsidRPr="00357A8D" w:rsidR="00115664">
        <w:rPr>
          <w:rFonts w:ascii="TH Sarabun New" w:hAnsi="TH Sarabun New" w:cs="TH Sarabun New"/>
          <w:sz w:val="32"/>
          <w:szCs w:val="32"/>
          <w:cs/>
        </w:rPr>
        <w:t>ลักษณะ</w:t>
      </w:r>
      <w:r w:rsidRPr="00357A8D" w:rsidR="008943B8">
        <w:rPr>
          <w:rFonts w:ascii="TH Sarabun New" w:hAnsi="TH Sarabun New" w:cs="TH Sarabun New"/>
          <w:sz w:val="32"/>
          <w:szCs w:val="32"/>
          <w:cs/>
        </w:rPr>
        <w:t xml:space="preserve"> </w:t>
      </w:r>
      <w:r w:rsidRPr="00357A8D" w:rsidR="00115664">
        <w:rPr>
          <w:rFonts w:ascii="TH Sarabun New" w:hAnsi="TH Sarabun New" w:cs="TH Sarabun New"/>
          <w:sz w:val="32"/>
          <w:szCs w:val="32"/>
          <w:cs/>
        </w:rPr>
        <w:t>ดังนี้</w:t>
      </w:r>
    </w:p>
    <w:p w:rsidRPr="00357A8D" w:rsidR="00BA3E18" w:rsidP="00932528" w:rsidRDefault="00115664" w14:paraId="52069127" w14:textId="77777777">
      <w:pPr>
        <w:tabs>
          <w:tab w:val="left" w:pos="360"/>
          <w:tab w:val="left" w:pos="900"/>
          <w:tab w:val="left" w:pos="1260"/>
          <w:tab w:val="left" w:pos="1440"/>
          <w:tab w:val="left" w:pos="1890"/>
          <w:tab w:val="left" w:pos="2340"/>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40737">
        <w:rPr>
          <w:rFonts w:ascii="TH Sarabun New" w:hAnsi="TH Sarabun New" w:cs="TH Sarabun New"/>
          <w:sz w:val="32"/>
          <w:szCs w:val="32"/>
        </w:rPr>
        <w:t>1</w:t>
      </w:r>
      <w:r w:rsidRPr="00357A8D" w:rsidR="00940737">
        <w:rPr>
          <w:rFonts w:ascii="TH Sarabun New" w:hAnsi="TH Sarabun New" w:cs="TH Sarabun New"/>
          <w:sz w:val="32"/>
          <w:szCs w:val="32"/>
          <w:cs/>
        </w:rPr>
        <w:t>)</w:t>
      </w:r>
      <w:r w:rsidRPr="00357A8D" w:rsidR="00940737">
        <w:rPr>
          <w:rFonts w:ascii="TH Sarabun New" w:hAnsi="TH Sarabun New" w:cs="TH Sarabun New"/>
          <w:sz w:val="32"/>
          <w:szCs w:val="32"/>
        </w:rPr>
        <w:tab/>
      </w:r>
      <w:r w:rsidRPr="00357A8D" w:rsidR="00770056">
        <w:rPr>
          <w:rFonts w:ascii="TH Sarabun New" w:hAnsi="TH Sarabun New" w:cs="TH Sarabun New"/>
          <w:sz w:val="32"/>
          <w:szCs w:val="32"/>
          <w:cs/>
        </w:rPr>
        <w:t xml:space="preserve">มีความเข้าใจปัญหาพื้นฐาน และกลไกการทำงานของระบบเศรษฐกิจไทยและระบบเศรษฐกิจโลก โดยเฉพาะอย่างยิ่งในส่วนที่เกี่ยวข้องกับประเด็นปัญหาสำคัญในสังคมไทย ตลอดจนการวางแผนในอนาคต         </w:t>
      </w:r>
    </w:p>
    <w:p w:rsidRPr="00357A8D" w:rsidR="00770056" w:rsidP="00E65391" w:rsidRDefault="00940737" w14:paraId="60FB5843" w14:textId="77777777">
      <w:pPr>
        <w:tabs>
          <w:tab w:val="left" w:pos="360"/>
          <w:tab w:val="left" w:pos="900"/>
          <w:tab w:val="left" w:pos="1260"/>
          <w:tab w:val="left" w:pos="1440"/>
          <w:tab w:val="left" w:pos="1890"/>
          <w:tab w:val="left" w:pos="2340"/>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2</w:t>
      </w:r>
      <w:r w:rsidRPr="00357A8D">
        <w:rPr>
          <w:rFonts w:ascii="TH Sarabun New" w:hAnsi="TH Sarabun New" w:cs="TH Sarabun New"/>
          <w:sz w:val="32"/>
          <w:szCs w:val="32"/>
          <w:cs/>
        </w:rPr>
        <w:t>)</w:t>
      </w:r>
      <w:r w:rsidRPr="00357A8D">
        <w:rPr>
          <w:rFonts w:ascii="TH Sarabun New" w:hAnsi="TH Sarabun New" w:cs="TH Sarabun New"/>
          <w:sz w:val="32"/>
          <w:szCs w:val="32"/>
        </w:rPr>
        <w:tab/>
      </w:r>
      <w:r w:rsidRPr="00357A8D" w:rsidR="00770056">
        <w:rPr>
          <w:rFonts w:ascii="TH Sarabun New" w:hAnsi="TH Sarabun New" w:cs="TH Sarabun New"/>
          <w:sz w:val="32"/>
          <w:szCs w:val="32"/>
          <w:cs/>
        </w:rPr>
        <w:t>มีทักษะในการคิดวิเคราะห์ การสังเคราะห์ ตลอดจนมีความสามารถในการประยุกต์ใช้แนวคิดและเครื่องมือทางเศรษฐศาสตร์ เพื่อเสนอแนะทางออกของปัญหาที่เกิดขึ้นในโลกความเป็นจริงในหลาย ๆ ระดับได้อย่างเหมาะสม</w:t>
      </w:r>
    </w:p>
    <w:p w:rsidRPr="00357A8D" w:rsidR="00940737" w:rsidRDefault="00940737" w14:paraId="2575ED0A" w14:textId="77777777">
      <w:pPr>
        <w:tabs>
          <w:tab w:val="left" w:pos="360"/>
          <w:tab w:val="left" w:pos="900"/>
          <w:tab w:val="left" w:pos="1260"/>
          <w:tab w:val="left" w:pos="1440"/>
          <w:tab w:val="left" w:pos="1890"/>
          <w:tab w:val="left" w:pos="2340"/>
        </w:tabs>
        <w:jc w:val="both"/>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ab/>
      </w:r>
      <w:r w:rsidRPr="00357A8D" w:rsidR="00770056">
        <w:rPr>
          <w:rFonts w:ascii="TH Sarabun New" w:hAnsi="TH Sarabun New" w:cs="TH Sarabun New"/>
          <w:sz w:val="32"/>
          <w:szCs w:val="32"/>
          <w:cs/>
        </w:rPr>
        <w:t>มีความสำนึกและรับผิดชอบที่ดีต่อสังคมผ่านการเรียนการสอนทั้งในและนอกห้องเรียน</w:t>
      </w:r>
    </w:p>
    <w:p w:rsidRPr="00357A8D" w:rsidR="00A3281F" w:rsidP="00932528" w:rsidRDefault="00CA089C" w14:paraId="38136549" w14:textId="77777777">
      <w:pPr>
        <w:tabs>
          <w:tab w:val="left" w:pos="360"/>
          <w:tab w:val="left" w:pos="900"/>
          <w:tab w:val="left" w:pos="1440"/>
          <w:tab w:val="left" w:pos="1890"/>
          <w:tab w:val="left" w:pos="2340"/>
        </w:tabs>
        <w:ind w:left="360" w:hanging="360"/>
        <w:jc w:val="thaiDistribute"/>
        <w:rPr>
          <w:rFonts w:ascii="TH Sarabun New" w:hAnsi="TH Sarabun New" w:cs="TH Sarabun New"/>
          <w:b/>
          <w:bCs/>
          <w:sz w:val="32"/>
          <w:szCs w:val="32"/>
        </w:rPr>
      </w:pPr>
      <w:r w:rsidRPr="00357A8D">
        <w:rPr>
          <w:rFonts w:ascii="TH Sarabun New" w:hAnsi="TH Sarabun New" w:cs="TH Sarabun New"/>
          <w:b/>
          <w:bCs/>
          <w:sz w:val="32"/>
          <w:szCs w:val="32"/>
        </w:rPr>
        <w:t>3</w:t>
      </w:r>
      <w:r w:rsidRPr="00357A8D" w:rsidR="00A3281F">
        <w:rPr>
          <w:rFonts w:ascii="TH Sarabun New" w:hAnsi="TH Sarabun New" w:cs="TH Sarabun New"/>
          <w:b/>
          <w:bCs/>
          <w:sz w:val="32"/>
          <w:szCs w:val="32"/>
          <w:cs/>
        </w:rPr>
        <w:t>.</w:t>
      </w:r>
      <w:r w:rsidRPr="00357A8D" w:rsidR="004C39FE">
        <w:rPr>
          <w:rFonts w:ascii="TH Sarabun New" w:hAnsi="TH Sarabun New" w:cs="TH Sarabun New"/>
          <w:b/>
          <w:bCs/>
          <w:sz w:val="32"/>
          <w:szCs w:val="32"/>
          <w:cs/>
        </w:rPr>
        <w:t>4</w:t>
      </w:r>
      <w:r w:rsidRPr="00357A8D" w:rsidR="00A3281F">
        <w:rPr>
          <w:rFonts w:ascii="TH Sarabun New" w:hAnsi="TH Sarabun New" w:cs="TH Sarabun New"/>
          <w:b/>
          <w:bCs/>
          <w:sz w:val="32"/>
          <w:szCs w:val="32"/>
        </w:rPr>
        <w:tab/>
      </w:r>
      <w:r w:rsidRPr="00357A8D" w:rsidR="00A3281F">
        <w:rPr>
          <w:rFonts w:ascii="TH Sarabun New" w:hAnsi="TH Sarabun New" w:cs="TH Sarabun New"/>
          <w:b/>
          <w:bCs/>
          <w:sz w:val="32"/>
          <w:szCs w:val="32"/>
          <w:cs/>
        </w:rPr>
        <w:t>ผลลัพ</w:t>
      </w:r>
      <w:r w:rsidRPr="00357A8D" w:rsidR="00293BBA">
        <w:rPr>
          <w:rFonts w:ascii="TH Sarabun New" w:hAnsi="TH Sarabun New" w:cs="TH Sarabun New"/>
          <w:b/>
          <w:bCs/>
          <w:sz w:val="32"/>
          <w:szCs w:val="32"/>
          <w:cs/>
        </w:rPr>
        <w:t>ธ์</w:t>
      </w:r>
      <w:r w:rsidRPr="00357A8D" w:rsidR="00A3281F">
        <w:rPr>
          <w:rFonts w:ascii="TH Sarabun New" w:hAnsi="TH Sarabun New" w:cs="TH Sarabun New"/>
          <w:b/>
          <w:bCs/>
          <w:sz w:val="32"/>
          <w:szCs w:val="32"/>
          <w:cs/>
        </w:rPr>
        <w:t>การเรียนรู้ของหลักสูตร</w:t>
      </w:r>
      <w:r w:rsidRPr="00357A8D" w:rsidR="00AB3BA9">
        <w:rPr>
          <w:rFonts w:ascii="TH Sarabun New" w:hAnsi="TH Sarabun New" w:cs="TH Sarabun New"/>
          <w:b/>
          <w:bCs/>
          <w:sz w:val="32"/>
          <w:szCs w:val="32"/>
          <w:cs/>
        </w:rPr>
        <w:t xml:space="preserve"> </w:t>
      </w:r>
      <w:bookmarkStart w:name="_Hlk120692085" w:id="136"/>
      <w:r w:rsidRPr="00357A8D" w:rsidR="00AB3BA9">
        <w:rPr>
          <w:rFonts w:ascii="TH Sarabun New" w:hAnsi="TH Sarabun New" w:cs="TH Sarabun New"/>
          <w:b/>
          <w:bCs/>
          <w:sz w:val="32"/>
          <w:szCs w:val="32"/>
          <w:cs/>
        </w:rPr>
        <w:t>(</w:t>
      </w:r>
      <w:r w:rsidRPr="00357A8D" w:rsidR="00AB3BA9">
        <w:rPr>
          <w:rFonts w:ascii="TH Sarabun New" w:hAnsi="TH Sarabun New" w:cs="TH Sarabun New"/>
          <w:b/>
          <w:bCs/>
          <w:sz w:val="32"/>
          <w:szCs w:val="32"/>
        </w:rPr>
        <w:t>PLOs</w:t>
      </w:r>
      <w:r w:rsidRPr="00357A8D" w:rsidR="00AB3BA9">
        <w:rPr>
          <w:rFonts w:ascii="TH Sarabun New" w:hAnsi="TH Sarabun New" w:cs="TH Sarabun New"/>
          <w:b/>
          <w:bCs/>
          <w:sz w:val="32"/>
          <w:szCs w:val="32"/>
          <w:cs/>
        </w:rPr>
        <w:t>)</w:t>
      </w:r>
    </w:p>
    <w:p w:rsidRPr="00357A8D" w:rsidR="00F031B5" w:rsidP="00E65391" w:rsidRDefault="00F031B5" w14:paraId="5B217464" w14:textId="77777777">
      <w:pPr>
        <w:tabs>
          <w:tab w:val="left" w:pos="567"/>
          <w:tab w:val="left" w:pos="900"/>
          <w:tab w:val="left" w:pos="1440"/>
          <w:tab w:val="left" w:pos="1890"/>
          <w:tab w:val="left" w:pos="2340"/>
        </w:tabs>
        <w:ind w:firstLine="567"/>
        <w:jc w:val="thaiDistribute"/>
        <w:rPr>
          <w:rFonts w:ascii="TH Sarabun New" w:hAnsi="TH Sarabun New" w:cs="TH Sarabun New"/>
          <w:b/>
          <w:bCs/>
          <w:sz w:val="32"/>
          <w:szCs w:val="32"/>
        </w:rPr>
      </w:pPr>
      <w:bookmarkStart w:name="_Hlk125980246" w:id="137"/>
      <w:bookmarkEnd w:id="136"/>
      <w:r w:rsidRPr="00357A8D">
        <w:rPr>
          <w:rFonts w:ascii="TH Sarabun New" w:hAnsi="TH Sarabun New" w:cs="TH Sarabun New"/>
          <w:b/>
          <w:bCs/>
          <w:sz w:val="32"/>
          <w:szCs w:val="32"/>
          <w:cs/>
        </w:rPr>
        <w:t>ด้านความรู้</w:t>
      </w:r>
      <w:r w:rsidRPr="00357A8D" w:rsidR="00987CD4">
        <w:rPr>
          <w:rFonts w:ascii="TH Sarabun New" w:hAnsi="TH Sarabun New" w:cs="TH Sarabun New"/>
          <w:b/>
          <w:bCs/>
          <w:sz w:val="32"/>
          <w:szCs w:val="32"/>
          <w:cs/>
        </w:rPr>
        <w:t xml:space="preserve"> </w:t>
      </w:r>
      <w:r w:rsidRPr="00357A8D" w:rsidR="00644C98">
        <w:rPr>
          <w:rFonts w:ascii="TH Sarabun New" w:hAnsi="TH Sarabun New" w:cs="TH Sarabun New"/>
          <w:b/>
          <w:bCs/>
          <w:sz w:val="32"/>
          <w:szCs w:val="32"/>
          <w:cs/>
        </w:rPr>
        <w:t>(</w:t>
      </w:r>
      <w:r w:rsidRPr="00357A8D" w:rsidR="00644C98">
        <w:rPr>
          <w:rFonts w:ascii="TH Sarabun New" w:hAnsi="TH Sarabun New" w:cs="TH Sarabun New"/>
          <w:b/>
          <w:bCs/>
          <w:sz w:val="32"/>
          <w:szCs w:val="32"/>
        </w:rPr>
        <w:t>Knowledge</w:t>
      </w:r>
      <w:r w:rsidRPr="00357A8D" w:rsidR="00644C98">
        <w:rPr>
          <w:rFonts w:ascii="TH Sarabun New" w:hAnsi="TH Sarabun New" w:cs="TH Sarabun New"/>
          <w:b/>
          <w:bCs/>
          <w:sz w:val="32"/>
          <w:szCs w:val="32"/>
          <w:cs/>
        </w:rPr>
        <w:t xml:space="preserve">) </w:t>
      </w:r>
    </w:p>
    <w:p w:rsidRPr="00357A8D" w:rsidR="00151C73" w:rsidP="00E65391" w:rsidRDefault="00151C73" w14:paraId="2D7AF61F" w14:textId="77777777">
      <w:pPr>
        <w:tabs>
          <w:tab w:val="left" w:pos="900"/>
          <w:tab w:val="left" w:pos="1440"/>
          <w:tab w:val="left" w:pos="1890"/>
          <w:tab w:val="left" w:pos="2340"/>
        </w:tabs>
        <w:ind w:firstLine="851"/>
        <w:jc w:val="thaiDistribute"/>
        <w:rPr>
          <w:rFonts w:ascii="TH SarabunPSK" w:hAnsi="TH SarabunPSK" w:cs="TH SarabunPSK"/>
          <w:sz w:val="32"/>
          <w:szCs w:val="32"/>
          <w:rPrChange w:author="PC" w:date="2023-03-31T11:41:00Z" w:id="138">
            <w:rPr>
              <w:rFonts w:ascii="TH SarabunPSK" w:hAnsi="TH SarabunPSK" w:cs="TH SarabunPSK"/>
              <w:color w:val="000000"/>
              <w:sz w:val="32"/>
              <w:szCs w:val="32"/>
            </w:rPr>
          </w:rPrChange>
        </w:rPr>
      </w:pPr>
      <w:r w:rsidRPr="00357A8D">
        <w:rPr>
          <w:rFonts w:ascii="TH SarabunPSK" w:hAnsi="TH SarabunPSK" w:cs="TH SarabunPSK"/>
          <w:sz w:val="32"/>
          <w:szCs w:val="32"/>
        </w:rPr>
        <w:t xml:space="preserve">K </w:t>
      </w:r>
      <w:r w:rsidRPr="00357A8D">
        <w:rPr>
          <w:rFonts w:ascii="TH SarabunPSK" w:hAnsi="TH SarabunPSK" w:cs="TH SarabunPSK"/>
          <w:sz w:val="32"/>
          <w:szCs w:val="32"/>
          <w:cs/>
        </w:rPr>
        <w:t xml:space="preserve">1 </w:t>
      </w:r>
      <w:bookmarkStart w:name="_Hlk120793741" w:id="139"/>
      <w:r w:rsidRPr="00357A8D">
        <w:rPr>
          <w:rFonts w:ascii="TH SarabunPSK" w:hAnsi="TH SarabunPSK" w:cs="TH SarabunPSK"/>
          <w:sz w:val="32"/>
          <w:szCs w:val="32"/>
          <w:cs/>
        </w:rPr>
        <w:t xml:space="preserve"> </w:t>
      </w:r>
      <w:r w:rsidRPr="00357A8D">
        <w:rPr>
          <w:rFonts w:ascii="TH SarabunPSK" w:hAnsi="TH SarabunPSK" w:cs="TH SarabunPSK"/>
          <w:sz w:val="32"/>
          <w:szCs w:val="32"/>
          <w:cs/>
          <w:rPrChange w:author="PC" w:date="2023-03-31T11:41:00Z" w:id="140">
            <w:rPr>
              <w:rFonts w:ascii="TH SarabunPSK" w:hAnsi="TH SarabunPSK" w:cs="TH SarabunPSK"/>
              <w:color w:val="000000"/>
              <w:sz w:val="32"/>
              <w:szCs w:val="32"/>
              <w:cs/>
            </w:rPr>
          </w:rPrChange>
        </w:rPr>
        <w:t xml:space="preserve">มีความรู้ ความเข้าใจแนวคิด ทฤษฎีเศรษฐศาสตร์ เครื่องมือพื้นฐานทางเศรษฐศาสตร์ </w:t>
      </w:r>
    </w:p>
    <w:p w:rsidRPr="00357A8D" w:rsidR="00151C73" w:rsidP="00E65391" w:rsidRDefault="00151C73" w14:paraId="6140DC46" w14:textId="77777777">
      <w:pPr>
        <w:tabs>
          <w:tab w:val="left" w:pos="900"/>
          <w:tab w:val="left" w:pos="1440"/>
          <w:tab w:val="left" w:pos="1890"/>
          <w:tab w:val="left" w:pos="2340"/>
        </w:tabs>
        <w:ind w:firstLine="851"/>
        <w:jc w:val="thaiDistribute"/>
        <w:rPr>
          <w:rFonts w:ascii="TH Sarabun New" w:hAnsi="TH Sarabun New" w:cs="TH Sarabun New"/>
          <w:b/>
          <w:bCs/>
          <w:sz w:val="32"/>
          <w:szCs w:val="32"/>
        </w:rPr>
      </w:pPr>
      <w:r w:rsidRPr="00357A8D">
        <w:rPr>
          <w:rFonts w:ascii="TH SarabunPSK" w:hAnsi="TH SarabunPSK" w:cs="TH SarabunPSK"/>
          <w:sz w:val="32"/>
          <w:szCs w:val="32"/>
          <w:cs/>
          <w:rPrChange w:author="PC" w:date="2023-03-31T11:41:00Z" w:id="141">
            <w:rPr>
              <w:rFonts w:ascii="TH SarabunPSK" w:hAnsi="TH SarabunPSK" w:cs="TH SarabunPSK"/>
              <w:color w:val="000000"/>
              <w:sz w:val="32"/>
              <w:szCs w:val="32"/>
              <w:cs/>
            </w:rPr>
          </w:rPrChange>
        </w:rPr>
        <w:t xml:space="preserve">       พัฒนาการของทฤษฎี และเศรษฐศาสตร์ประยุกต์</w:t>
      </w:r>
      <w:bookmarkEnd w:id="139"/>
    </w:p>
    <w:p w:rsidRPr="00357A8D" w:rsidR="00151C73" w:rsidRDefault="00601482" w14:paraId="104F618B" w14:textId="77777777">
      <w:pPr>
        <w:autoSpaceDE w:val="0"/>
        <w:autoSpaceDN w:val="0"/>
        <w:adjustRightInd w:val="0"/>
        <w:rPr>
          <w:rFonts w:ascii="TH SarabunPSK" w:hAnsi="TH SarabunPSK" w:cs="TH SarabunPSK"/>
          <w:sz w:val="32"/>
          <w:szCs w:val="32"/>
          <w:rPrChange w:author="PC" w:date="2023-03-31T11:41:00Z" w:id="142">
            <w:rPr>
              <w:rFonts w:ascii="TH SarabunPSK" w:hAnsi="TH SarabunPSK" w:cs="TH SarabunPSK"/>
              <w:color w:val="000000"/>
              <w:sz w:val="32"/>
              <w:szCs w:val="32"/>
            </w:rPr>
          </w:rPrChange>
        </w:rPr>
      </w:pPr>
      <w:r w:rsidRPr="00357A8D">
        <w:rPr>
          <w:rFonts w:ascii="TH SarabunPSK" w:hAnsi="TH SarabunPSK" w:cs="TH SarabunPSK"/>
          <w:sz w:val="32"/>
          <w:szCs w:val="32"/>
          <w:cs/>
        </w:rPr>
        <w:tab/>
      </w:r>
      <w:r w:rsidRPr="00357A8D">
        <w:rPr>
          <w:rFonts w:ascii="TH SarabunPSK" w:hAnsi="TH SarabunPSK" w:cs="TH SarabunPSK"/>
          <w:sz w:val="32"/>
          <w:szCs w:val="32"/>
          <w:cs/>
        </w:rPr>
        <w:t xml:space="preserve">  </w:t>
      </w:r>
      <w:r w:rsidRPr="00357A8D">
        <w:rPr>
          <w:rFonts w:ascii="TH SarabunPSK" w:hAnsi="TH SarabunPSK" w:cs="TH SarabunPSK"/>
          <w:sz w:val="32"/>
          <w:szCs w:val="32"/>
        </w:rPr>
        <w:t xml:space="preserve">K </w:t>
      </w:r>
      <w:r w:rsidRPr="00357A8D">
        <w:rPr>
          <w:rFonts w:ascii="TH SarabunPSK" w:hAnsi="TH SarabunPSK" w:cs="TH SarabunPSK"/>
          <w:sz w:val="32"/>
          <w:szCs w:val="32"/>
          <w:cs/>
        </w:rPr>
        <w:t xml:space="preserve">2 </w:t>
      </w:r>
      <w:r w:rsidRPr="00357A8D" w:rsidR="00151C73">
        <w:rPr>
          <w:rFonts w:ascii="TH SarabunPSK" w:hAnsi="TH SarabunPSK" w:cs="TH SarabunPSK"/>
          <w:sz w:val="32"/>
          <w:szCs w:val="32"/>
          <w:cs/>
        </w:rPr>
        <w:t xml:space="preserve"> </w:t>
      </w:r>
      <w:r w:rsidRPr="00357A8D" w:rsidR="00151C73">
        <w:rPr>
          <w:rFonts w:ascii="TH SarabunPSK" w:hAnsi="TH SarabunPSK" w:cs="TH SarabunPSK"/>
          <w:sz w:val="32"/>
          <w:szCs w:val="32"/>
          <w:cs/>
          <w:rPrChange w:author="PC" w:date="2023-03-31T11:41:00Z" w:id="143">
            <w:rPr>
              <w:rFonts w:ascii="TH SarabunPSK" w:hAnsi="TH SarabunPSK" w:cs="TH SarabunPSK"/>
              <w:color w:val="000000"/>
              <w:sz w:val="32"/>
              <w:szCs w:val="32"/>
              <w:cs/>
            </w:rPr>
          </w:rPrChange>
        </w:rPr>
        <w:t>สามารถนำความรู้ทางทฤษฎี มาวิเคราะห์ปัญหาเศรษฐกิจและสังคม และสามารถให้</w:t>
      </w:r>
    </w:p>
    <w:p w:rsidRPr="00357A8D" w:rsidR="00601482" w:rsidRDefault="00151C73" w14:paraId="505DCB7D" w14:textId="77777777">
      <w:pPr>
        <w:autoSpaceDE w:val="0"/>
        <w:autoSpaceDN w:val="0"/>
        <w:adjustRightInd w:val="0"/>
        <w:rPr>
          <w:rFonts w:ascii="TH SarabunPSK" w:hAnsi="TH SarabunPSK" w:eastAsia="Calibri" w:cs="TH SarabunPSK"/>
          <w:sz w:val="32"/>
          <w:szCs w:val="32"/>
          <w:rPrChange w:author="PC" w:date="2023-03-31T11:41:00Z" w:id="144">
            <w:rPr>
              <w:rFonts w:ascii="TH SarabunPSK" w:hAnsi="TH SarabunPSK" w:eastAsia="Calibri" w:cs="TH SarabunPSK"/>
              <w:color w:val="000000"/>
              <w:sz w:val="32"/>
              <w:szCs w:val="32"/>
            </w:rPr>
          </w:rPrChange>
        </w:rPr>
      </w:pPr>
      <w:r w:rsidRPr="00357A8D">
        <w:rPr>
          <w:rFonts w:ascii="TH SarabunPSK" w:hAnsi="TH SarabunPSK" w:cs="TH SarabunPSK"/>
          <w:sz w:val="32"/>
          <w:szCs w:val="32"/>
          <w:cs/>
          <w:rPrChange w:author="PC" w:date="2023-03-31T11:41:00Z" w:id="145">
            <w:rPr>
              <w:rFonts w:ascii="TH SarabunPSK" w:hAnsi="TH SarabunPSK" w:cs="TH SarabunPSK"/>
              <w:color w:val="000000"/>
              <w:sz w:val="32"/>
              <w:szCs w:val="32"/>
              <w:cs/>
            </w:rPr>
          </w:rPrChange>
        </w:rPr>
        <w:t xml:space="preserve">                   ข้อเสนอแนะที่เป็นประโยชน์ต่อสาธารณะได้</w:t>
      </w:r>
    </w:p>
    <w:p w:rsidRPr="00357A8D" w:rsidR="00601482" w:rsidRDefault="00601482" w14:paraId="39546AE1" w14:textId="77777777">
      <w:pPr>
        <w:autoSpaceDE w:val="0"/>
        <w:autoSpaceDN w:val="0"/>
        <w:adjustRightInd w:val="0"/>
        <w:rPr>
          <w:rFonts w:ascii="TH SarabunPSK" w:hAnsi="TH SarabunPSK" w:cs="TH SarabunPSK"/>
          <w:sz w:val="32"/>
          <w:szCs w:val="32"/>
          <w:rPrChange w:author="PC" w:date="2023-03-31T11:41:00Z" w:id="146">
            <w:rPr>
              <w:rFonts w:ascii="TH SarabunPSK" w:hAnsi="TH SarabunPSK" w:cs="TH SarabunPSK"/>
              <w:color w:val="000000"/>
              <w:sz w:val="32"/>
              <w:szCs w:val="32"/>
            </w:rPr>
          </w:rPrChange>
        </w:rPr>
      </w:pPr>
      <w:r w:rsidRPr="00357A8D">
        <w:rPr>
          <w:rFonts w:ascii="TH SarabunPSK" w:hAnsi="TH SarabunPSK" w:eastAsia="Calibri" w:cs="TH SarabunPSK"/>
          <w:sz w:val="32"/>
          <w:szCs w:val="32"/>
          <w:cs/>
          <w:rPrChange w:author="PC" w:date="2023-03-31T11:41:00Z" w:id="147">
            <w:rPr>
              <w:rFonts w:ascii="TH SarabunPSK" w:hAnsi="TH SarabunPSK" w:eastAsia="Calibri" w:cs="TH SarabunPSK"/>
              <w:color w:val="000000"/>
              <w:sz w:val="32"/>
              <w:szCs w:val="32"/>
              <w:cs/>
            </w:rPr>
          </w:rPrChange>
        </w:rPr>
        <w:t xml:space="preserve">            </w:t>
      </w:r>
      <w:r w:rsidRPr="00357A8D">
        <w:rPr>
          <w:rFonts w:ascii="TH SarabunPSK" w:hAnsi="TH SarabunPSK" w:eastAsia="Calibri" w:cs="TH SarabunPSK"/>
          <w:sz w:val="32"/>
          <w:szCs w:val="32"/>
          <w:rPrChange w:author="PC" w:date="2023-03-31T11:41:00Z" w:id="148">
            <w:rPr>
              <w:rFonts w:ascii="TH SarabunPSK" w:hAnsi="TH SarabunPSK" w:eastAsia="Calibri" w:cs="TH SarabunPSK"/>
              <w:color w:val="000000"/>
              <w:sz w:val="32"/>
              <w:szCs w:val="32"/>
            </w:rPr>
          </w:rPrChange>
        </w:rPr>
        <w:t xml:space="preserve"> K 3 </w:t>
      </w:r>
      <w:r w:rsidRPr="00357A8D" w:rsidR="00151C73">
        <w:rPr>
          <w:rFonts w:ascii="TH SarabunPSK" w:hAnsi="TH SarabunPSK" w:eastAsia="Calibri" w:cs="TH SarabunPSK"/>
          <w:sz w:val="32"/>
          <w:szCs w:val="32"/>
          <w:cs/>
          <w:rPrChange w:author="PC" w:date="2023-03-31T11:41:00Z" w:id="149">
            <w:rPr>
              <w:rFonts w:ascii="TH SarabunPSK" w:hAnsi="TH SarabunPSK" w:eastAsia="Calibri" w:cs="TH SarabunPSK"/>
              <w:color w:val="000000"/>
              <w:sz w:val="32"/>
              <w:szCs w:val="32"/>
              <w:cs/>
            </w:rPr>
          </w:rPrChange>
        </w:rPr>
        <w:t xml:space="preserve"> </w:t>
      </w:r>
      <w:r w:rsidRPr="00357A8D" w:rsidR="00151C73">
        <w:rPr>
          <w:rFonts w:ascii="TH SarabunPSK" w:hAnsi="TH SarabunPSK" w:cs="TH SarabunPSK"/>
          <w:sz w:val="32"/>
          <w:szCs w:val="32"/>
          <w:cs/>
          <w:rPrChange w:author="PC" w:date="2023-03-31T11:41:00Z" w:id="150">
            <w:rPr>
              <w:rFonts w:ascii="TH SarabunPSK" w:hAnsi="TH SarabunPSK" w:cs="TH SarabunPSK"/>
              <w:color w:val="000000"/>
              <w:sz w:val="32"/>
              <w:szCs w:val="32"/>
              <w:cs/>
            </w:rPr>
          </w:rPrChange>
        </w:rPr>
        <w:t>สามารถบูรณาการความรู้สาขาเศรษฐศาสตร์ กับศาสตร์สาขาอื่นๆ ได้อย่างเหมาะสม</w:t>
      </w:r>
    </w:p>
    <w:p w:rsidRPr="00357A8D" w:rsidR="00D41FB4" w:rsidDel="00277A61" w:rsidRDefault="00D41FB4" w14:paraId="769505DD" w14:textId="57E152E0">
      <w:pPr>
        <w:autoSpaceDE w:val="0"/>
        <w:autoSpaceDN w:val="0"/>
        <w:adjustRightInd w:val="0"/>
        <w:rPr>
          <w:del w:author="PC" w:date="2023-07-03T09:45:00Z" w:id="151"/>
          <w:rFonts w:ascii="TH SarabunPSK" w:hAnsi="TH SarabunPSK" w:eastAsia="Calibri" w:cs="TH SarabunPSK"/>
          <w:sz w:val="32"/>
          <w:szCs w:val="32"/>
          <w:rPrChange w:author="PC" w:date="2023-03-31T11:41:00Z" w:id="152">
            <w:rPr>
              <w:del w:author="PC" w:date="2023-07-03T09:45:00Z" w:id="153"/>
              <w:rFonts w:ascii="TH SarabunPSK" w:hAnsi="TH SarabunPSK" w:eastAsia="Calibri" w:cs="TH SarabunPSK"/>
              <w:color w:val="000000"/>
              <w:sz w:val="32"/>
              <w:szCs w:val="32"/>
            </w:rPr>
          </w:rPrChange>
        </w:rPr>
      </w:pPr>
    </w:p>
    <w:p w:rsidRPr="00357A8D" w:rsidR="00151C73" w:rsidRDefault="00601482" w14:paraId="4E0EDE1B" w14:textId="77777777">
      <w:pPr>
        <w:tabs>
          <w:tab w:val="left" w:pos="360"/>
          <w:tab w:val="left" w:pos="900"/>
          <w:tab w:val="left" w:pos="1260"/>
          <w:tab w:val="left" w:pos="1440"/>
          <w:tab w:val="left" w:pos="1890"/>
          <w:tab w:val="left" w:pos="2340"/>
          <w:tab w:val="right" w:pos="9360"/>
        </w:tabs>
        <w:rPr>
          <w:rFonts w:ascii="TH SarabunPSK" w:hAnsi="TH SarabunPSK" w:cs="TH SarabunPSK"/>
          <w:sz w:val="32"/>
          <w:szCs w:val="32"/>
          <w:rPrChange w:author="PC" w:date="2023-03-31T11:41:00Z" w:id="154">
            <w:rPr>
              <w:rFonts w:ascii="TH SarabunPSK" w:hAnsi="TH SarabunPSK" w:cs="TH SarabunPSK"/>
              <w:color w:val="000000"/>
              <w:sz w:val="32"/>
              <w:szCs w:val="32"/>
            </w:rPr>
          </w:rPrChange>
        </w:rPr>
      </w:pP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Pr>
          <w:rFonts w:ascii="TH SarabunPSK" w:hAnsi="TH SarabunPSK" w:cs="TH SarabunPSK"/>
          <w:sz w:val="32"/>
          <w:szCs w:val="32"/>
        </w:rPr>
        <w:t>K</w:t>
      </w:r>
      <w:r w:rsidRPr="00357A8D" w:rsidR="00151C73">
        <w:rPr>
          <w:rFonts w:ascii="TH SarabunPSK" w:hAnsi="TH SarabunPSK" w:cs="TH SarabunPSK"/>
          <w:sz w:val="32"/>
          <w:szCs w:val="32"/>
          <w:cs/>
        </w:rPr>
        <w:t xml:space="preserve"> </w:t>
      </w:r>
      <w:r w:rsidRPr="00357A8D">
        <w:rPr>
          <w:rFonts w:ascii="TH SarabunPSK" w:hAnsi="TH SarabunPSK" w:cs="TH SarabunPSK"/>
          <w:sz w:val="32"/>
          <w:szCs w:val="32"/>
        </w:rPr>
        <w:t xml:space="preserve">4 </w:t>
      </w:r>
      <w:r w:rsidRPr="00357A8D" w:rsidR="00151C73">
        <w:rPr>
          <w:rFonts w:ascii="TH SarabunPSK" w:hAnsi="TH SarabunPSK" w:cs="TH SarabunPSK"/>
          <w:sz w:val="32"/>
          <w:szCs w:val="32"/>
          <w:cs/>
        </w:rPr>
        <w:t xml:space="preserve"> </w:t>
      </w:r>
      <w:r w:rsidRPr="00357A8D" w:rsidR="00151C73">
        <w:rPr>
          <w:rFonts w:ascii="TH SarabunPSK" w:hAnsi="TH SarabunPSK" w:cs="TH SarabunPSK"/>
          <w:sz w:val="32"/>
          <w:szCs w:val="32"/>
          <w:cs/>
          <w:rPrChange w:author="PC" w:date="2023-03-31T11:41:00Z" w:id="155">
            <w:rPr>
              <w:rFonts w:ascii="TH SarabunPSK" w:hAnsi="TH SarabunPSK" w:cs="TH SarabunPSK"/>
              <w:color w:val="000000"/>
              <w:sz w:val="32"/>
              <w:szCs w:val="32"/>
              <w:cs/>
            </w:rPr>
          </w:rPrChange>
        </w:rPr>
        <w:t>มีความสามารถในการแสวงหาความรู้ตลอดชีวิต รวมทั้งความเข้าใจอย่างเท่าทันใน</w:t>
      </w:r>
    </w:p>
    <w:p w:rsidRPr="00357A8D" w:rsidR="00601482" w:rsidRDefault="00151C73" w14:paraId="2B6B7E29" w14:textId="77777777">
      <w:pPr>
        <w:tabs>
          <w:tab w:val="left" w:pos="360"/>
          <w:tab w:val="left" w:pos="900"/>
          <w:tab w:val="left" w:pos="1260"/>
          <w:tab w:val="left" w:pos="1440"/>
          <w:tab w:val="left" w:pos="1890"/>
          <w:tab w:val="left" w:pos="2340"/>
          <w:tab w:val="right" w:pos="9360"/>
        </w:tabs>
        <w:rPr>
          <w:rFonts w:ascii="TH SarabunPSK" w:hAnsi="TH SarabunPSK" w:cs="TH SarabunPSK"/>
          <w:sz w:val="32"/>
          <w:szCs w:val="32"/>
        </w:rPr>
      </w:pPr>
      <w:r w:rsidRPr="00357A8D">
        <w:rPr>
          <w:rFonts w:ascii="TH SarabunPSK" w:hAnsi="TH SarabunPSK" w:cs="TH SarabunPSK"/>
          <w:sz w:val="32"/>
          <w:szCs w:val="32"/>
          <w:cs/>
          <w:rPrChange w:author="PC" w:date="2023-03-31T11:41:00Z" w:id="156">
            <w:rPr>
              <w:rFonts w:ascii="TH SarabunPSK" w:hAnsi="TH SarabunPSK" w:cs="TH SarabunPSK"/>
              <w:color w:val="000000"/>
              <w:sz w:val="32"/>
              <w:szCs w:val="32"/>
              <w:cs/>
            </w:rPr>
          </w:rPrChange>
        </w:rPr>
        <w:t xml:space="preserve">                   สถานการณ์ การเปลี่ยนแปลง และผลกระทบทางเศรษฐกิจและสังคมโลก</w:t>
      </w:r>
    </w:p>
    <w:bookmarkEnd w:id="137"/>
    <w:p w:rsidRPr="00357A8D" w:rsidR="00F031B5" w:rsidRDefault="00F031B5" w14:paraId="55D3C841" w14:textId="77777777">
      <w:pPr>
        <w:tabs>
          <w:tab w:val="left" w:pos="360"/>
          <w:tab w:val="left" w:pos="567"/>
          <w:tab w:val="left" w:pos="900"/>
          <w:tab w:val="left" w:pos="1260"/>
          <w:tab w:val="left" w:pos="1440"/>
          <w:tab w:val="left" w:pos="1890"/>
          <w:tab w:val="left" w:pos="2340"/>
        </w:tabs>
        <w:jc w:val="both"/>
        <w:rPr>
          <w:rFonts w:ascii="TH Sarabun New" w:hAnsi="TH Sarabun New" w:cs="TH Sarabun New"/>
          <w:b/>
          <w:bCs/>
          <w:sz w:val="32"/>
          <w:szCs w:val="32"/>
        </w:rPr>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ด้านทักษะ</w:t>
      </w:r>
      <w:r w:rsidRPr="00357A8D" w:rsidR="00644C98">
        <w:rPr>
          <w:rFonts w:ascii="TH Sarabun New" w:hAnsi="TH Sarabun New" w:cs="TH Sarabun New"/>
          <w:b/>
          <w:bCs/>
          <w:sz w:val="32"/>
          <w:szCs w:val="32"/>
          <w:cs/>
        </w:rPr>
        <w:t xml:space="preserve"> (</w:t>
      </w:r>
      <w:r w:rsidRPr="00357A8D" w:rsidR="00644C98">
        <w:rPr>
          <w:rFonts w:ascii="TH Sarabun New" w:hAnsi="TH Sarabun New" w:cs="TH Sarabun New"/>
          <w:b/>
          <w:bCs/>
          <w:sz w:val="32"/>
          <w:szCs w:val="32"/>
        </w:rPr>
        <w:t>Skills</w:t>
      </w:r>
      <w:r w:rsidRPr="00357A8D" w:rsidR="00644C98">
        <w:rPr>
          <w:rFonts w:ascii="TH Sarabun New" w:hAnsi="TH Sarabun New" w:cs="TH Sarabun New"/>
          <w:b/>
          <w:bCs/>
          <w:sz w:val="32"/>
          <w:szCs w:val="32"/>
          <w:cs/>
        </w:rPr>
        <w:t>)</w:t>
      </w:r>
    </w:p>
    <w:p w:rsidRPr="00357A8D" w:rsidR="00151C73" w:rsidRDefault="00A22229" w14:paraId="38B64BE4"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01482">
        <w:rPr>
          <w:rFonts w:ascii="TH SarabunPSK" w:hAnsi="TH SarabunPSK" w:cs="TH SarabunPSK"/>
          <w:sz w:val="32"/>
          <w:szCs w:val="32"/>
        </w:rPr>
        <w:t>S 1</w:t>
      </w:r>
      <w:r w:rsidRPr="00357A8D" w:rsidR="00601482">
        <w:rPr>
          <w:rFonts w:ascii="TH SarabunPSK" w:hAnsi="TH SarabunPSK" w:cs="TH SarabunPSK"/>
          <w:sz w:val="32"/>
          <w:szCs w:val="32"/>
        </w:rPr>
        <w:tab/>
      </w:r>
      <w:r w:rsidRPr="00357A8D" w:rsidR="00151C73">
        <w:rPr>
          <w:rFonts w:ascii="TH SarabunPSK" w:hAnsi="TH SarabunPSK" w:cs="TH SarabunPSK"/>
          <w:sz w:val="32"/>
          <w:szCs w:val="32"/>
          <w:cs/>
        </w:rPr>
        <w:t xml:space="preserve"> มีทักษะทางปัญญา สามารถคิด วิเคราะห์ได้อย่างเป็นระบบ เป็นเหตุเป็นผล สามารถ</w:t>
      </w:r>
    </w:p>
    <w:p w:rsidRPr="00357A8D" w:rsidR="00601482" w:rsidRDefault="00151C73" w14:paraId="448A4158"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 xml:space="preserve">                   กำหนดประเด็นการศึกษา สืบค้น รวบรวมและประมวลข้อมูล</w:t>
      </w:r>
    </w:p>
    <w:p w:rsidRPr="00357A8D" w:rsidR="00151C73" w:rsidRDefault="00601482" w14:paraId="06F9ACCE" w14:textId="3DE27639">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Pr>
          <w:rFonts w:ascii="TH SarabunPSK" w:hAnsi="TH SarabunPSK" w:cs="TH SarabunPSK"/>
          <w:sz w:val="32"/>
          <w:szCs w:val="32"/>
        </w:rPr>
        <w:t>S 2</w:t>
      </w:r>
      <w:r w:rsidRPr="00357A8D">
        <w:rPr>
          <w:rFonts w:ascii="TH SarabunPSK" w:hAnsi="TH SarabunPSK" w:cs="TH SarabunPSK"/>
          <w:sz w:val="32"/>
          <w:szCs w:val="32"/>
        </w:rPr>
        <w:tab/>
      </w:r>
      <w:r w:rsidRPr="00357A8D" w:rsidR="00151C73">
        <w:rPr>
          <w:rFonts w:ascii="TH SarabunPSK" w:hAnsi="TH SarabunPSK" w:cs="TH SarabunPSK"/>
          <w:sz w:val="32"/>
          <w:szCs w:val="32"/>
          <w:cs/>
        </w:rPr>
        <w:t xml:space="preserve"> มีทักษะใน</w:t>
      </w:r>
      <w:ins w:author="phetc" w:date="2023-02-15T10:12:00Z" w:id="157">
        <w:r w:rsidRPr="00357A8D" w:rsidR="00A336C8">
          <w:rPr>
            <w:rFonts w:ascii="TH SarabunPSK" w:hAnsi="TH SarabunPSK" w:cs="TH SarabunPSK"/>
            <w:sz w:val="32"/>
            <w:szCs w:val="32"/>
            <w:cs/>
          </w:rPr>
          <w:t>การ</w:t>
        </w:r>
      </w:ins>
      <w:r w:rsidRPr="00357A8D" w:rsidR="00151C73">
        <w:rPr>
          <w:rFonts w:ascii="TH SarabunPSK" w:hAnsi="TH SarabunPSK" w:cs="TH SarabunPSK"/>
          <w:sz w:val="32"/>
          <w:szCs w:val="32"/>
          <w:cs/>
        </w:rPr>
        <w:t>วิเคราะห์ สังเคราะห์ แปลความหมาย และสรุปประเด็นจากแหล่งข้อมูลที่</w:t>
      </w:r>
    </w:p>
    <w:p w:rsidRPr="00357A8D" w:rsidR="00151C73" w:rsidRDefault="00151C73" w14:paraId="33671A87"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 xml:space="preserve">                   หลากหลาย นำมาวิเคราะห์ และบูรณาการความรู้เพื่อเสนอแนะแนวทางแก้ไขปัญหาทาง</w:t>
      </w:r>
    </w:p>
    <w:p w:rsidRPr="00357A8D" w:rsidR="00601482" w:rsidRDefault="00151C73" w14:paraId="15716FA8"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 xml:space="preserve">                   เศรษฐกิจและสังคมได้อย่างเหมาะสม มีทักษะในการสื่อสาร</w:t>
      </w:r>
    </w:p>
    <w:p w:rsidRPr="00357A8D" w:rsidR="00601482" w:rsidRDefault="00601482" w14:paraId="3BD545DD"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Pr>
          <w:rFonts w:ascii="TH SarabunPSK" w:hAnsi="TH SarabunPSK" w:cs="TH SarabunPSK"/>
          <w:sz w:val="32"/>
          <w:szCs w:val="32"/>
        </w:rPr>
        <w:t xml:space="preserve">S 3 </w:t>
      </w:r>
      <w:r w:rsidRPr="00357A8D" w:rsidR="00151C73">
        <w:rPr>
          <w:rFonts w:ascii="TH SarabunPSK" w:hAnsi="TH SarabunPSK" w:cs="TH SarabunPSK"/>
          <w:sz w:val="32"/>
          <w:szCs w:val="32"/>
          <w:cs/>
        </w:rPr>
        <w:t xml:space="preserve"> มีทักษะในการวิเคราะห์เชิงตัวเลข และการใช้เทคโนโลยีเพื่อการศึกษาวิจัย</w:t>
      </w:r>
    </w:p>
    <w:p w:rsidRPr="00357A8D" w:rsidR="00F031B5" w:rsidRDefault="00151C73" w14:paraId="7FE61436" w14:textId="77777777">
      <w:pPr>
        <w:tabs>
          <w:tab w:val="left" w:pos="360"/>
          <w:tab w:val="left" w:pos="567"/>
          <w:tab w:val="left" w:pos="900"/>
          <w:tab w:val="left" w:pos="1260"/>
          <w:tab w:val="left" w:pos="1440"/>
          <w:tab w:val="left" w:pos="1890"/>
          <w:tab w:val="left" w:pos="2340"/>
        </w:tabs>
        <w:jc w:val="both"/>
        <w:rPr>
          <w:rFonts w:ascii="TH Sarabun New" w:hAnsi="TH Sarabun New" w:cs="TH Sarabun New"/>
          <w:b/>
          <w:bCs/>
          <w:sz w:val="32"/>
          <w:szCs w:val="32"/>
        </w:rPr>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sidR="00F031B5">
        <w:rPr>
          <w:rFonts w:ascii="TH Sarabun New" w:hAnsi="TH Sarabun New" w:cs="TH Sarabun New"/>
          <w:b/>
          <w:bCs/>
          <w:sz w:val="32"/>
          <w:szCs w:val="32"/>
          <w:cs/>
        </w:rPr>
        <w:t>ด้านจริยธรรม</w:t>
      </w:r>
      <w:r w:rsidRPr="00357A8D" w:rsidR="00644C98">
        <w:rPr>
          <w:rFonts w:ascii="TH Sarabun New" w:hAnsi="TH Sarabun New" w:cs="TH Sarabun New"/>
          <w:b/>
          <w:bCs/>
          <w:sz w:val="32"/>
          <w:szCs w:val="32"/>
          <w:cs/>
        </w:rPr>
        <w:t xml:space="preserve"> (</w:t>
      </w:r>
      <w:r w:rsidRPr="00357A8D" w:rsidR="00644C98">
        <w:rPr>
          <w:rFonts w:ascii="TH Sarabun New" w:hAnsi="TH Sarabun New" w:cs="TH Sarabun New"/>
          <w:b/>
          <w:bCs/>
          <w:sz w:val="32"/>
          <w:szCs w:val="32"/>
        </w:rPr>
        <w:t>Ethics</w:t>
      </w:r>
      <w:r w:rsidRPr="00357A8D" w:rsidR="00644C98">
        <w:rPr>
          <w:rFonts w:ascii="TH Sarabun New" w:hAnsi="TH Sarabun New" w:cs="TH Sarabun New"/>
          <w:b/>
          <w:bCs/>
          <w:sz w:val="32"/>
          <w:szCs w:val="32"/>
          <w:cs/>
        </w:rPr>
        <w:t>)</w:t>
      </w:r>
    </w:p>
    <w:p w:rsidRPr="00357A8D" w:rsidR="004D36FC" w:rsidRDefault="00A22229" w14:paraId="38A24F28"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Change w:author="PC" w:date="2023-03-31T11:41:00Z" w:id="158">
            <w:rPr>
              <w:rFonts w:ascii="TH SarabunPSK" w:hAnsi="TH SarabunPSK" w:cs="TH SarabunPSK"/>
              <w:color w:val="000000"/>
              <w:sz w:val="32"/>
              <w:szCs w:val="32"/>
            </w:rPr>
          </w:rPrChange>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01482">
        <w:rPr>
          <w:rFonts w:ascii="TH SarabunPSK" w:hAnsi="TH SarabunPSK" w:cs="TH SarabunPSK"/>
          <w:sz w:val="32"/>
          <w:szCs w:val="32"/>
        </w:rPr>
        <w:t>E 1</w:t>
      </w:r>
      <w:r w:rsidRPr="00357A8D" w:rsidR="00601482">
        <w:rPr>
          <w:rFonts w:ascii="TH SarabunPSK" w:hAnsi="TH SarabunPSK" w:cs="TH SarabunPSK"/>
          <w:sz w:val="32"/>
          <w:szCs w:val="32"/>
          <w:cs/>
        </w:rPr>
        <w:t xml:space="preserve"> </w:t>
      </w:r>
      <w:r w:rsidRPr="00357A8D" w:rsidR="00151C73">
        <w:rPr>
          <w:rFonts w:ascii="TH SarabunPSK" w:hAnsi="TH SarabunPSK" w:eastAsia="Calibri" w:cs="TH SarabunPSK"/>
          <w:sz w:val="32"/>
          <w:szCs w:val="32"/>
          <w:cs/>
          <w:rPrChange w:author="PC" w:date="2023-03-31T11:41:00Z" w:id="159">
            <w:rPr>
              <w:rFonts w:ascii="TH SarabunPSK" w:hAnsi="TH SarabunPSK" w:eastAsia="Calibri" w:cs="TH SarabunPSK"/>
              <w:color w:val="000000"/>
              <w:sz w:val="32"/>
              <w:szCs w:val="32"/>
              <w:cs/>
            </w:rPr>
          </w:rPrChange>
        </w:rPr>
        <w:t xml:space="preserve"> </w:t>
      </w:r>
      <w:r w:rsidRPr="00357A8D" w:rsidR="004D36FC">
        <w:rPr>
          <w:rFonts w:ascii="TH SarabunPSK" w:hAnsi="TH SarabunPSK" w:cs="TH SarabunPSK"/>
          <w:sz w:val="32"/>
          <w:szCs w:val="32"/>
          <w:cs/>
          <w:rPrChange w:author="PC" w:date="2023-03-31T11:41:00Z" w:id="160">
            <w:rPr>
              <w:rFonts w:ascii="TH SarabunPSK" w:hAnsi="TH SarabunPSK" w:cs="TH SarabunPSK"/>
              <w:color w:val="000000"/>
              <w:sz w:val="32"/>
              <w:szCs w:val="32"/>
              <w:cs/>
            </w:rPr>
          </w:rPrChange>
        </w:rPr>
        <w:t xml:space="preserve">มีความตระหนักในคุณค่าและคุณธรรม จริยธรรม มีความเป็นธรรม เสียสละ มีจิตอาสา </w:t>
      </w:r>
    </w:p>
    <w:p w:rsidRPr="00357A8D" w:rsidR="00045ACA" w:rsidRDefault="004D36FC" w14:paraId="45C38EF8"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Change w:author="PC" w:date="2023-03-31T11:41:00Z" w:id="161">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162">
            <w:rPr>
              <w:rFonts w:ascii="TH SarabunPSK" w:hAnsi="TH SarabunPSK" w:cs="TH SarabunPSK"/>
              <w:color w:val="000000"/>
              <w:sz w:val="32"/>
              <w:szCs w:val="32"/>
              <w:cs/>
            </w:rPr>
          </w:rPrChange>
        </w:rPr>
        <w:t xml:space="preserve">                    </w:t>
      </w:r>
      <w:r w:rsidRPr="00357A8D" w:rsidR="0081630B">
        <w:rPr>
          <w:rFonts w:ascii="TH SarabunPSK" w:hAnsi="TH SarabunPSK" w:cs="TH SarabunPSK"/>
          <w:sz w:val="32"/>
          <w:szCs w:val="32"/>
          <w:cs/>
          <w:rPrChange w:author="PC" w:date="2023-03-31T11:41:00Z" w:id="163">
            <w:rPr>
              <w:rFonts w:ascii="TH SarabunPSK" w:hAnsi="TH SarabunPSK" w:cs="TH SarabunPSK"/>
              <w:color w:val="000000"/>
              <w:sz w:val="32"/>
              <w:szCs w:val="32"/>
              <w:cs/>
            </w:rPr>
          </w:rPrChange>
        </w:rPr>
        <w:t>และ</w:t>
      </w:r>
      <w:r w:rsidRPr="00357A8D">
        <w:rPr>
          <w:rFonts w:ascii="TH SarabunPSK" w:hAnsi="TH SarabunPSK" w:cs="TH SarabunPSK"/>
          <w:sz w:val="32"/>
          <w:szCs w:val="32"/>
          <w:cs/>
          <w:rPrChange w:author="PC" w:date="2023-03-31T11:41:00Z" w:id="164">
            <w:rPr>
              <w:rFonts w:ascii="TH SarabunPSK" w:hAnsi="TH SarabunPSK" w:cs="TH SarabunPSK"/>
              <w:color w:val="000000"/>
              <w:sz w:val="32"/>
              <w:szCs w:val="32"/>
              <w:cs/>
            </w:rPr>
          </w:rPrChange>
        </w:rPr>
        <w:t>ซื่อสัตย์สุจริต</w:t>
      </w:r>
      <w:r w:rsidRPr="00357A8D" w:rsidR="006A7AC2">
        <w:rPr>
          <w:rFonts w:ascii="TH SarabunPSK" w:hAnsi="TH SarabunPSK" w:cs="TH SarabunPSK"/>
          <w:sz w:val="32"/>
          <w:szCs w:val="32"/>
          <w:cs/>
          <w:rPrChange w:author="PC" w:date="2023-03-31T11:41:00Z" w:id="165">
            <w:rPr>
              <w:rFonts w:ascii="TH SarabunPSK" w:hAnsi="TH SarabunPSK" w:cs="TH SarabunPSK"/>
              <w:color w:val="000000"/>
              <w:sz w:val="32"/>
              <w:szCs w:val="32"/>
              <w:cs/>
            </w:rPr>
          </w:rPrChange>
        </w:rPr>
        <w:t xml:space="preserve"> </w:t>
      </w:r>
    </w:p>
    <w:p w:rsidRPr="00357A8D" w:rsidR="00601482" w:rsidRDefault="00045ACA" w14:paraId="7A5086F9"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Change w:author="PC" w:date="2023-03-31T11:41:00Z" w:id="166">
            <w:rPr>
              <w:rFonts w:ascii="TH SarabunPSK" w:hAnsi="TH SarabunPSK" w:cs="TH SarabunPSK"/>
              <w:color w:val="000000"/>
              <w:sz w:val="32"/>
              <w:szCs w:val="32"/>
              <w:cs/>
            </w:rPr>
          </w:rPrChange>
        </w:rPr>
        <w:tab/>
      </w:r>
      <w:r w:rsidRPr="00357A8D">
        <w:rPr>
          <w:rFonts w:ascii="TH SarabunPSK" w:hAnsi="TH SarabunPSK" w:cs="TH SarabunPSK"/>
          <w:sz w:val="32"/>
          <w:szCs w:val="32"/>
          <w:cs/>
          <w:rPrChange w:author="PC" w:date="2023-03-31T11:41:00Z" w:id="167">
            <w:rPr>
              <w:rFonts w:ascii="TH SarabunPSK" w:hAnsi="TH SarabunPSK" w:cs="TH SarabunPSK"/>
              <w:color w:val="000000"/>
              <w:sz w:val="32"/>
              <w:szCs w:val="32"/>
              <w:cs/>
            </w:rPr>
          </w:rPrChange>
        </w:rPr>
        <w:tab/>
      </w:r>
      <w:r w:rsidRPr="00357A8D">
        <w:rPr>
          <w:rFonts w:ascii="TH SarabunPSK" w:hAnsi="TH SarabunPSK" w:cs="TH SarabunPSK"/>
          <w:sz w:val="32"/>
          <w:szCs w:val="32"/>
          <w:rPrChange w:author="PC" w:date="2023-03-31T11:41:00Z" w:id="168">
            <w:rPr>
              <w:rFonts w:ascii="TH SarabunPSK" w:hAnsi="TH SarabunPSK" w:cs="TH SarabunPSK"/>
              <w:color w:val="000000"/>
              <w:sz w:val="32"/>
              <w:szCs w:val="32"/>
            </w:rPr>
          </w:rPrChange>
        </w:rPr>
        <w:t xml:space="preserve">E 2   </w:t>
      </w:r>
      <w:r w:rsidRPr="00357A8D" w:rsidR="004D36FC">
        <w:rPr>
          <w:rFonts w:ascii="TH SarabunPSK" w:hAnsi="TH SarabunPSK" w:cs="TH SarabunPSK"/>
          <w:sz w:val="32"/>
          <w:szCs w:val="32"/>
          <w:cs/>
          <w:rPrChange w:author="PC" w:date="2023-03-31T11:41:00Z" w:id="169">
            <w:rPr>
              <w:rFonts w:ascii="TH SarabunPSK" w:hAnsi="TH SarabunPSK" w:cs="TH SarabunPSK"/>
              <w:color w:val="000000"/>
              <w:sz w:val="32"/>
              <w:szCs w:val="32"/>
              <w:cs/>
            </w:rPr>
          </w:rPrChange>
        </w:rPr>
        <w:t xml:space="preserve">มีวินัย </w:t>
      </w:r>
      <w:r w:rsidRPr="00357A8D" w:rsidR="006A7AC2">
        <w:rPr>
          <w:rFonts w:ascii="TH SarabunPSK" w:hAnsi="TH SarabunPSK" w:cs="TH SarabunPSK"/>
          <w:sz w:val="32"/>
          <w:szCs w:val="32"/>
          <w:cs/>
          <w:rPrChange w:author="PC" w:date="2023-03-31T11:41:00Z" w:id="170">
            <w:rPr>
              <w:rFonts w:ascii="TH SarabunPSK" w:hAnsi="TH SarabunPSK" w:cs="TH SarabunPSK"/>
              <w:color w:val="000000"/>
              <w:sz w:val="32"/>
              <w:szCs w:val="32"/>
              <w:cs/>
            </w:rPr>
          </w:rPrChange>
        </w:rPr>
        <w:t>และ</w:t>
      </w:r>
      <w:r w:rsidRPr="00357A8D" w:rsidR="004D36FC">
        <w:rPr>
          <w:rFonts w:ascii="TH SarabunPSK" w:hAnsi="TH SarabunPSK" w:cs="TH SarabunPSK"/>
          <w:sz w:val="32"/>
          <w:szCs w:val="32"/>
          <w:cs/>
          <w:rPrChange w:author="PC" w:date="2023-03-31T11:41:00Z" w:id="171">
            <w:rPr>
              <w:rFonts w:ascii="TH SarabunPSK" w:hAnsi="TH SarabunPSK" w:cs="TH SarabunPSK"/>
              <w:color w:val="000000"/>
              <w:sz w:val="32"/>
              <w:szCs w:val="32"/>
              <w:cs/>
            </w:rPr>
          </w:rPrChange>
        </w:rPr>
        <w:t>มีความรับผิดต่อตนเองและสังคมและมีความเป็นพลเมืองที่ดี</w:t>
      </w:r>
    </w:p>
    <w:p w:rsidRPr="00357A8D" w:rsidR="004D36FC" w:rsidRDefault="00601482" w14:paraId="7E56F836" w14:textId="0FBE175C">
      <w:pPr>
        <w:tabs>
          <w:tab w:val="left" w:pos="360"/>
          <w:tab w:val="left" w:pos="900"/>
          <w:tab w:val="left" w:pos="1260"/>
          <w:tab w:val="left" w:pos="1440"/>
          <w:tab w:val="left" w:pos="1890"/>
          <w:tab w:val="left" w:pos="2340"/>
        </w:tabs>
        <w:jc w:val="both"/>
        <w:rPr>
          <w:rFonts w:ascii="TH SarabunPSK" w:hAnsi="TH SarabunPSK" w:cs="TH SarabunPSK"/>
          <w:sz w:val="32"/>
          <w:szCs w:val="32"/>
          <w:cs/>
          <w:rPrChange w:author="PC" w:date="2023-03-31T11:41:00Z" w:id="172">
            <w:rPr>
              <w:rFonts w:ascii="TH SarabunPSK" w:hAnsi="TH SarabunPSK" w:cs="TH SarabunPSK"/>
              <w:color w:val="000000"/>
              <w:sz w:val="32"/>
              <w:szCs w:val="32"/>
              <w:cs/>
            </w:rPr>
          </w:rPrChange>
        </w:rPr>
      </w:pP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rPr>
        <w:t xml:space="preserve">E </w:t>
      </w:r>
      <w:r w:rsidRPr="00357A8D" w:rsidR="00045ACA">
        <w:rPr>
          <w:rFonts w:ascii="TH SarabunPSK" w:hAnsi="TH SarabunPSK" w:cs="TH SarabunPSK"/>
          <w:sz w:val="32"/>
          <w:szCs w:val="32"/>
        </w:rPr>
        <w:t>3</w:t>
      </w:r>
      <w:r w:rsidRPr="00357A8D">
        <w:rPr>
          <w:rFonts w:ascii="TH SarabunPSK" w:hAnsi="TH SarabunPSK" w:cs="TH SarabunPSK"/>
          <w:sz w:val="32"/>
          <w:szCs w:val="32"/>
        </w:rPr>
        <w:tab/>
      </w:r>
      <w:r w:rsidRPr="00357A8D" w:rsidR="00151C73">
        <w:rPr>
          <w:rFonts w:ascii="TH SarabunPSK" w:hAnsi="TH SarabunPSK" w:cs="TH SarabunPSK"/>
          <w:sz w:val="32"/>
          <w:szCs w:val="32"/>
          <w:cs/>
        </w:rPr>
        <w:t xml:space="preserve"> </w:t>
      </w:r>
      <w:r w:rsidRPr="00357A8D" w:rsidR="004D36FC">
        <w:rPr>
          <w:rFonts w:ascii="TH SarabunPSK" w:hAnsi="TH SarabunPSK" w:cs="TH SarabunPSK"/>
          <w:sz w:val="32"/>
          <w:szCs w:val="32"/>
          <w:cs/>
          <w:rPrChange w:author="PC" w:date="2023-03-31T11:41:00Z" w:id="173">
            <w:rPr>
              <w:rFonts w:ascii="TH SarabunPSK" w:hAnsi="TH SarabunPSK" w:cs="TH SarabunPSK"/>
              <w:color w:val="000000"/>
              <w:sz w:val="32"/>
              <w:szCs w:val="32"/>
              <w:cs/>
            </w:rPr>
          </w:rPrChange>
        </w:rPr>
        <w:t>เคารพสิทธิ์และรับฟังความคิดเห็นผู้อื่น รวมทั้งเคารพในคุณค่าและศักดิ์ศรี</w:t>
      </w:r>
      <w:ins w:author="PC" w:date="2023-03-31T11:19:00Z" w:id="174">
        <w:r w:rsidRPr="00357A8D" w:rsidR="00E314DE">
          <w:rPr>
            <w:rFonts w:ascii="TH SarabunPSK" w:hAnsi="TH SarabunPSK" w:cs="TH SarabunPSK"/>
            <w:sz w:val="32"/>
            <w:szCs w:val="32"/>
            <w:cs/>
            <w:rPrChange w:author="PC" w:date="2023-03-31T11:41:00Z" w:id="175">
              <w:rPr>
                <w:rFonts w:ascii="TH SarabunPSK" w:hAnsi="TH SarabunPSK" w:cs="TH SarabunPSK"/>
                <w:color w:val="000000"/>
                <w:sz w:val="32"/>
                <w:szCs w:val="32"/>
                <w:cs/>
              </w:rPr>
            </w:rPrChange>
          </w:rPr>
          <w:t>ของ</w:t>
        </w:r>
      </w:ins>
      <w:ins w:author="phetc" w:date="2023-02-15T10:12:00Z" w:id="176">
        <w:del w:author="PC" w:date="2023-03-31T10:37:00Z" w:id="177">
          <w:r w:rsidRPr="00357A8D" w:rsidDel="00113AA8" w:rsidR="00A336C8">
            <w:rPr>
              <w:rFonts w:ascii="TH SarabunPSK" w:hAnsi="TH SarabunPSK" w:cs="TH SarabunPSK"/>
              <w:sz w:val="32"/>
              <w:szCs w:val="32"/>
              <w:cs/>
              <w:rPrChange w:author="PC" w:date="2023-03-31T11:41:00Z" w:id="178">
                <w:rPr>
                  <w:rFonts w:ascii="TH SarabunPSK" w:hAnsi="TH SarabunPSK" w:cs="TH SarabunPSK"/>
                  <w:color w:val="000000"/>
                  <w:sz w:val="32"/>
                  <w:szCs w:val="32"/>
                  <w:cs/>
                </w:rPr>
              </w:rPrChange>
            </w:rPr>
            <w:delText>ของ</w:delText>
          </w:r>
        </w:del>
      </w:ins>
      <w:r w:rsidRPr="00357A8D" w:rsidR="004D36FC">
        <w:rPr>
          <w:rFonts w:ascii="TH SarabunPSK" w:hAnsi="TH SarabunPSK" w:cs="TH SarabunPSK"/>
          <w:sz w:val="32"/>
          <w:szCs w:val="32"/>
          <w:cs/>
          <w:rPrChange w:author="PC" w:date="2023-03-31T11:41:00Z" w:id="179">
            <w:rPr>
              <w:rFonts w:ascii="TH SarabunPSK" w:hAnsi="TH SarabunPSK" w:cs="TH SarabunPSK"/>
              <w:color w:val="000000"/>
              <w:sz w:val="32"/>
              <w:szCs w:val="32"/>
              <w:cs/>
            </w:rPr>
          </w:rPrChange>
        </w:rPr>
        <w:t>ความ</w:t>
      </w:r>
      <w:del w:author="phetc" w:date="2023-02-15T10:12:00Z" w:id="180">
        <w:r w:rsidRPr="00357A8D" w:rsidDel="00A336C8" w:rsidR="004D36FC">
          <w:rPr>
            <w:rFonts w:ascii="TH SarabunPSK" w:hAnsi="TH SarabunPSK" w:cs="TH SarabunPSK"/>
            <w:sz w:val="32"/>
            <w:szCs w:val="32"/>
            <w:cs/>
            <w:rPrChange w:author="PC" w:date="2023-03-31T11:41:00Z" w:id="181">
              <w:rPr>
                <w:rFonts w:ascii="TH SarabunPSK" w:hAnsi="TH SarabunPSK" w:cs="TH SarabunPSK"/>
                <w:color w:val="000000"/>
                <w:sz w:val="32"/>
                <w:szCs w:val="32"/>
                <w:cs/>
              </w:rPr>
            </w:rPrChange>
          </w:rPr>
          <w:delText>ของเป็น</w:delText>
        </w:r>
      </w:del>
      <w:ins w:author="PC" w:date="2023-03-31T10:37:00Z" w:id="182">
        <w:r w:rsidRPr="00357A8D" w:rsidR="00113AA8">
          <w:rPr>
            <w:rFonts w:ascii="TH SarabunPSK" w:hAnsi="TH SarabunPSK" w:cs="TH SarabunPSK"/>
            <w:sz w:val="32"/>
            <w:szCs w:val="32"/>
            <w:cs/>
            <w:rPrChange w:author="PC" w:date="2023-03-31T11:41:00Z" w:id="183">
              <w:rPr>
                <w:rFonts w:ascii="TH SarabunPSK" w:hAnsi="TH SarabunPSK" w:cs="TH SarabunPSK"/>
                <w:color w:val="000000"/>
                <w:sz w:val="32"/>
                <w:szCs w:val="32"/>
                <w:cs/>
              </w:rPr>
            </w:rPrChange>
          </w:rPr>
          <w:t>เป็น</w:t>
        </w:r>
      </w:ins>
    </w:p>
    <w:p w:rsidRPr="00357A8D" w:rsidR="00601482" w:rsidRDefault="004D36FC" w14:paraId="697D3643"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Change w:author="PC" w:date="2023-03-31T11:41:00Z" w:id="184">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185">
            <w:rPr>
              <w:rFonts w:ascii="TH SarabunPSK" w:hAnsi="TH SarabunPSK" w:cs="TH SarabunPSK"/>
              <w:color w:val="000000"/>
              <w:sz w:val="32"/>
              <w:szCs w:val="32"/>
              <w:cs/>
            </w:rPr>
          </w:rPrChange>
        </w:rPr>
        <w:t xml:space="preserve">                    มนุษย์ เคารพและปฏิบัติตนตามกฎ ระเบียบและข้อบังคับขององค์กรและสังคม</w:t>
      </w:r>
    </w:p>
    <w:p w:rsidRPr="00357A8D" w:rsidR="004D36FC" w:rsidRDefault="004D36FC" w14:paraId="039791EB"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Pr>
          <w:rFonts w:ascii="TH SarabunPSK" w:hAnsi="TH SarabunPSK" w:cs="TH SarabunPSK"/>
          <w:sz w:val="32"/>
          <w:szCs w:val="32"/>
        </w:rPr>
        <w:t xml:space="preserve">E </w:t>
      </w:r>
      <w:r w:rsidRPr="00357A8D" w:rsidR="00045ACA">
        <w:rPr>
          <w:rFonts w:ascii="TH SarabunPSK" w:hAnsi="TH SarabunPSK" w:cs="TH SarabunPSK"/>
          <w:sz w:val="32"/>
          <w:szCs w:val="32"/>
        </w:rPr>
        <w:t>4</w:t>
      </w:r>
      <w:r w:rsidRPr="00357A8D">
        <w:rPr>
          <w:rFonts w:ascii="TH SarabunPSK" w:hAnsi="TH SarabunPSK" w:cs="TH SarabunPSK"/>
          <w:sz w:val="32"/>
          <w:szCs w:val="32"/>
          <w:cs/>
        </w:rPr>
        <w:t xml:space="preserve">   มีจริยธรรมและจรรยาบรรณในวิชาชีพ</w:t>
      </w:r>
      <w:r w:rsidRPr="00357A8D" w:rsidR="00D50848">
        <w:rPr>
          <w:rFonts w:ascii="TH SarabunPSK" w:hAnsi="TH SarabunPSK" w:cs="TH SarabunPSK"/>
          <w:sz w:val="32"/>
          <w:szCs w:val="32"/>
          <w:cs/>
        </w:rPr>
        <w:t xml:space="preserve"> </w:t>
      </w:r>
    </w:p>
    <w:p w:rsidRPr="00357A8D" w:rsidR="00F031B5" w:rsidRDefault="00151C73" w14:paraId="68C59539" w14:textId="77777777">
      <w:pPr>
        <w:tabs>
          <w:tab w:val="left" w:pos="360"/>
          <w:tab w:val="left" w:pos="567"/>
          <w:tab w:val="left" w:pos="900"/>
          <w:tab w:val="left" w:pos="1260"/>
          <w:tab w:val="left" w:pos="1440"/>
          <w:tab w:val="left" w:pos="1890"/>
          <w:tab w:val="left" w:pos="2340"/>
        </w:tabs>
        <w:jc w:val="both"/>
        <w:rPr>
          <w:rFonts w:ascii="TH Sarabun New" w:hAnsi="TH Sarabun New" w:cs="TH Sarabun New"/>
          <w:b/>
          <w:bCs/>
          <w:sz w:val="32"/>
          <w:szCs w:val="32"/>
        </w:rPr>
      </w:pPr>
      <w:r w:rsidRPr="00357A8D">
        <w:rPr>
          <w:rFonts w:ascii="TH Sarabun New" w:hAnsi="TH Sarabun New" w:cs="TH Sarabun New"/>
          <w:b/>
          <w:bCs/>
          <w:sz w:val="32"/>
          <w:szCs w:val="32"/>
          <w:cs/>
        </w:rPr>
        <w:tab/>
      </w:r>
      <w:r w:rsidRPr="00357A8D" w:rsidR="00F031B5">
        <w:rPr>
          <w:rFonts w:ascii="TH Sarabun New" w:hAnsi="TH Sarabun New" w:cs="TH Sarabun New"/>
          <w:b/>
          <w:bCs/>
          <w:sz w:val="32"/>
          <w:szCs w:val="32"/>
          <w:cs/>
        </w:rPr>
        <w:t>ด้านลักษณะบุคคล</w:t>
      </w:r>
      <w:r w:rsidRPr="00357A8D" w:rsidR="00644C98">
        <w:rPr>
          <w:rFonts w:ascii="TH Sarabun New" w:hAnsi="TH Sarabun New" w:cs="TH Sarabun New"/>
          <w:b/>
          <w:bCs/>
          <w:sz w:val="32"/>
          <w:szCs w:val="32"/>
          <w:cs/>
        </w:rPr>
        <w:t xml:space="preserve"> (</w:t>
      </w:r>
      <w:r w:rsidRPr="00357A8D" w:rsidR="00644C98">
        <w:rPr>
          <w:rFonts w:ascii="TH Sarabun New" w:hAnsi="TH Sarabun New" w:cs="TH Sarabun New"/>
          <w:b/>
          <w:bCs/>
          <w:sz w:val="32"/>
          <w:szCs w:val="32"/>
        </w:rPr>
        <w:t>Character</w:t>
      </w:r>
      <w:r w:rsidRPr="00357A8D" w:rsidR="00644C98">
        <w:rPr>
          <w:rFonts w:ascii="TH Sarabun New" w:hAnsi="TH Sarabun New" w:cs="TH Sarabun New"/>
          <w:b/>
          <w:bCs/>
          <w:sz w:val="32"/>
          <w:szCs w:val="32"/>
          <w:cs/>
        </w:rPr>
        <w:t>)</w:t>
      </w:r>
    </w:p>
    <w:p w:rsidRPr="00357A8D" w:rsidR="004D36FC" w:rsidRDefault="00F031B5" w14:paraId="7EFA9607"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01482">
        <w:rPr>
          <w:rFonts w:ascii="TH SarabunPSK" w:hAnsi="TH SarabunPSK" w:cs="TH SarabunPSK"/>
          <w:sz w:val="32"/>
          <w:szCs w:val="32"/>
        </w:rPr>
        <w:t>C 1</w:t>
      </w:r>
      <w:r w:rsidRPr="00357A8D" w:rsidR="00601482">
        <w:rPr>
          <w:rFonts w:ascii="TH SarabunPSK" w:hAnsi="TH SarabunPSK" w:cs="TH SarabunPSK"/>
          <w:sz w:val="32"/>
          <w:szCs w:val="32"/>
          <w:cs/>
        </w:rPr>
        <w:t xml:space="preserve"> </w:t>
      </w:r>
      <w:r w:rsidRPr="00357A8D" w:rsidR="004D36FC">
        <w:rPr>
          <w:rFonts w:ascii="TH SarabunPSK" w:hAnsi="TH SarabunPSK" w:cs="TH SarabunPSK"/>
          <w:sz w:val="32"/>
          <w:szCs w:val="32"/>
          <w:cs/>
        </w:rPr>
        <w:t xml:space="preserve"> มีความสามารถในการปฏิบัติงาน และรับผิดชอบต่อหน้าที่ที่ได้รับมอบหมายอย่างมี</w:t>
      </w:r>
    </w:p>
    <w:p w:rsidRPr="00357A8D" w:rsidR="00601482" w:rsidRDefault="004D36FC" w14:paraId="6E5A8114"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 xml:space="preserve">                    ประสิทธิภาพ</w:t>
      </w:r>
    </w:p>
    <w:p w:rsidRPr="00357A8D" w:rsidR="004D36FC" w:rsidRDefault="00601482" w14:paraId="2116C3E5"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Pr>
          <w:rFonts w:ascii="TH SarabunPSK" w:hAnsi="TH SarabunPSK" w:cs="TH SarabunPSK"/>
          <w:sz w:val="32"/>
          <w:szCs w:val="32"/>
        </w:rPr>
        <w:t>C 2</w:t>
      </w:r>
      <w:r w:rsidRPr="00357A8D">
        <w:rPr>
          <w:rFonts w:ascii="TH SarabunPSK" w:hAnsi="TH SarabunPSK" w:cs="TH SarabunPSK"/>
          <w:sz w:val="32"/>
          <w:szCs w:val="32"/>
          <w:cs/>
        </w:rPr>
        <w:t xml:space="preserve"> </w:t>
      </w:r>
      <w:r w:rsidRPr="00357A8D" w:rsidR="004D36FC">
        <w:rPr>
          <w:rFonts w:ascii="TH SarabunPSK" w:hAnsi="TH SarabunPSK" w:cs="TH SarabunPSK"/>
          <w:sz w:val="32"/>
          <w:szCs w:val="32"/>
          <w:cs/>
        </w:rPr>
        <w:t xml:space="preserve">  มีความสามารถในการคิดริเริ่มสร้างสรรค์ในการวิเคราะห์ปัญหาด้วยตนเอง และ/หรือ</w:t>
      </w:r>
    </w:p>
    <w:p w:rsidRPr="00357A8D" w:rsidR="00601482" w:rsidRDefault="004D36FC" w14:paraId="0165E3C3"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 xml:space="preserve">                     ร่วมกับบุคคลอื่น</w:t>
      </w:r>
    </w:p>
    <w:p w:rsidRPr="00357A8D" w:rsidR="004D36FC" w:rsidRDefault="004D36FC" w14:paraId="3CDF72D4"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rPr>
        <w:t>C 3</w:t>
      </w:r>
      <w:r w:rsidRPr="00357A8D">
        <w:rPr>
          <w:rFonts w:ascii="TH SarabunPSK" w:hAnsi="TH SarabunPSK" w:cs="TH SarabunPSK"/>
          <w:sz w:val="32"/>
          <w:szCs w:val="32"/>
        </w:rPr>
        <w:tab/>
      </w:r>
      <w:r w:rsidRPr="00357A8D">
        <w:rPr>
          <w:rFonts w:ascii="TH SarabunPSK" w:hAnsi="TH SarabunPSK" w:cs="TH SarabunPSK"/>
          <w:sz w:val="32"/>
          <w:szCs w:val="32"/>
          <w:cs/>
        </w:rPr>
        <w:t xml:space="preserve">  มีภาวะความเป็นผู้นำและผู้ตามที่ดี ยอมรับในความเห็นที่แตกต่าง</w:t>
      </w:r>
    </w:p>
    <w:p w:rsidRPr="00357A8D" w:rsidR="004D36FC" w:rsidRDefault="004D36FC" w14:paraId="6344F154"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rPr>
        <w:t>C 4</w:t>
      </w:r>
      <w:r w:rsidRPr="00357A8D">
        <w:rPr>
          <w:rFonts w:ascii="TH SarabunPSK" w:hAnsi="TH SarabunPSK" w:cs="TH SarabunPSK"/>
          <w:sz w:val="32"/>
          <w:szCs w:val="32"/>
        </w:rPr>
        <w:tab/>
      </w:r>
      <w:r w:rsidRPr="00357A8D">
        <w:rPr>
          <w:rFonts w:ascii="TH SarabunPSK" w:hAnsi="TH SarabunPSK" w:cs="TH SarabunPSK"/>
          <w:sz w:val="32"/>
          <w:szCs w:val="32"/>
          <w:cs/>
        </w:rPr>
        <w:t xml:space="preserve">  เป็นผู้ใฝ่รู้ มีการพัฒนาตนเองทั้งด้านความรู้ และทักษะทางวิชาการอย่างต่อเนื่อง</w:t>
      </w:r>
    </w:p>
    <w:p w:rsidRPr="00357A8D" w:rsidR="004D36FC" w:rsidRDefault="004D36FC" w14:paraId="66EAFF4D"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rPr>
        <w:t>C 5</w:t>
      </w:r>
      <w:r w:rsidRPr="00357A8D">
        <w:rPr>
          <w:rFonts w:ascii="TH SarabunPSK" w:hAnsi="TH SarabunPSK" w:cs="TH SarabunPSK"/>
          <w:sz w:val="32"/>
          <w:szCs w:val="32"/>
        </w:rPr>
        <w:tab/>
      </w:r>
      <w:r w:rsidRPr="00357A8D">
        <w:rPr>
          <w:rFonts w:ascii="TH SarabunPSK" w:hAnsi="TH SarabunPSK" w:cs="TH SarabunPSK"/>
          <w:sz w:val="32"/>
          <w:szCs w:val="32"/>
          <w:cs/>
        </w:rPr>
        <w:t xml:space="preserve">  มีมนุษย์สัมพันธ์ดี สามารถทำงานร่วมกับบุคคลอื่นได้ และสามารถปรับตัวเข้ากับ</w:t>
      </w:r>
    </w:p>
    <w:p w:rsidRPr="00357A8D" w:rsidR="004D36FC" w:rsidRDefault="004D36FC" w14:paraId="60511A5E" w14:textId="77777777">
      <w:pPr>
        <w:tabs>
          <w:tab w:val="left" w:pos="360"/>
          <w:tab w:val="left" w:pos="900"/>
          <w:tab w:val="left" w:pos="1260"/>
          <w:tab w:val="left" w:pos="1440"/>
          <w:tab w:val="left" w:pos="1890"/>
          <w:tab w:val="left" w:pos="2340"/>
        </w:tabs>
        <w:jc w:val="both"/>
        <w:rPr>
          <w:rFonts w:ascii="TH SarabunPSK" w:hAnsi="TH SarabunPSK" w:cs="TH SarabunPSK"/>
          <w:sz w:val="32"/>
          <w:szCs w:val="32"/>
        </w:rPr>
      </w:pPr>
      <w:r w:rsidRPr="00357A8D">
        <w:rPr>
          <w:rFonts w:ascii="TH SarabunPSK" w:hAnsi="TH SarabunPSK" w:cs="TH SarabunPSK"/>
          <w:sz w:val="32"/>
          <w:szCs w:val="32"/>
          <w:cs/>
        </w:rPr>
        <w:t xml:space="preserve">                    สถานการณ์ต่าง ๆ ได้</w:t>
      </w:r>
    </w:p>
    <w:p w:rsidRPr="00357A8D" w:rsidR="004C39FE" w:rsidRDefault="004C39FE" w14:paraId="226D697B" w14:textId="77777777">
      <w:pPr>
        <w:tabs>
          <w:tab w:val="left" w:pos="360"/>
          <w:tab w:val="left" w:pos="720"/>
          <w:tab w:val="left" w:pos="900"/>
          <w:tab w:val="left" w:pos="1440"/>
          <w:tab w:val="left" w:pos="1890"/>
          <w:tab w:val="left" w:pos="2340"/>
        </w:tabs>
        <w:spacing w:before="120" w:after="120"/>
        <w:ind w:left="357" w:hanging="357"/>
        <w:rPr>
          <w:rFonts w:ascii="TH Sarabun New" w:hAnsi="TH Sarabun New" w:cs="TH Sarabun New"/>
          <w:b/>
          <w:bCs/>
          <w:sz w:val="32"/>
          <w:szCs w:val="32"/>
        </w:rPr>
        <w:pPrChange w:author="PC" w:date="2023-03-31T11:42:00Z" w:id="186">
          <w:pPr>
            <w:tabs>
              <w:tab w:val="left" w:pos="360"/>
              <w:tab w:val="left" w:pos="720"/>
              <w:tab w:val="left" w:pos="900"/>
              <w:tab w:val="left" w:pos="1440"/>
              <w:tab w:val="left" w:pos="1890"/>
              <w:tab w:val="left" w:pos="2340"/>
            </w:tabs>
            <w:ind w:left="360" w:hanging="360"/>
          </w:pPr>
        </w:pPrChange>
      </w:pPr>
      <w:r w:rsidRPr="00357A8D">
        <w:rPr>
          <w:rFonts w:ascii="TH Sarabun New" w:hAnsi="TH Sarabun New" w:cs="TH Sarabun New"/>
          <w:b/>
          <w:bCs/>
          <w:sz w:val="32"/>
          <w:szCs w:val="32"/>
        </w:rPr>
        <w:t>3</w:t>
      </w:r>
      <w:r w:rsidRPr="00357A8D">
        <w:rPr>
          <w:rFonts w:ascii="TH Sarabun New" w:hAnsi="TH Sarabun New" w:cs="TH Sarabun New"/>
          <w:b/>
          <w:bCs/>
          <w:sz w:val="32"/>
          <w:szCs w:val="32"/>
          <w:cs/>
        </w:rPr>
        <w:t>.5 ผลลัพธ์การเรียนรู้ที่คาดหวังเมื่อสิ้นปีการศึกษา (</w:t>
      </w:r>
      <w:r w:rsidRPr="00357A8D">
        <w:rPr>
          <w:rFonts w:ascii="TH Sarabun New" w:hAnsi="TH Sarabun New" w:cs="TH Sarabun New"/>
          <w:b/>
          <w:bCs/>
          <w:sz w:val="32"/>
          <w:szCs w:val="32"/>
        </w:rPr>
        <w:t>YLOs</w:t>
      </w:r>
      <w:r w:rsidRPr="00357A8D">
        <w:rPr>
          <w:rFonts w:ascii="TH Sarabun New" w:hAnsi="TH Sarabun New" w:cs="TH Sarabun New"/>
          <w:b/>
          <w:bCs/>
          <w:sz w:val="32"/>
          <w:szCs w:val="32"/>
          <w:cs/>
        </w:rPr>
        <w:t xml:space="preserve">)  </w:t>
      </w:r>
    </w:p>
    <w:tbl>
      <w:tblPr>
        <w:tblW w:w="923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05"/>
        <w:gridCol w:w="7925"/>
      </w:tblGrid>
      <w:tr w:rsidRPr="00357A8D" w:rsidR="00357A8D" w:rsidTr="00FC6BBB" w14:paraId="603421D1" w14:textId="77777777">
        <w:trPr>
          <w:tblHeader/>
          <w:jc w:val="center"/>
        </w:trPr>
        <w:tc>
          <w:tcPr>
            <w:tcW w:w="1305" w:type="dxa"/>
            <w:tcBorders>
              <w:bottom w:val="single" w:color="auto" w:sz="4" w:space="0"/>
            </w:tcBorders>
            <w:shd w:val="clear" w:color="auto" w:fill="auto"/>
            <w:vAlign w:val="center"/>
          </w:tcPr>
          <w:p w:rsidRPr="00357A8D" w:rsidR="004C39FE" w:rsidRDefault="004C39FE" w14:paraId="5A746BA6" w14:textId="77777777">
            <w:pPr>
              <w:spacing w:before="120" w:after="120"/>
              <w:jc w:val="center"/>
              <w:rPr>
                <w:rFonts w:ascii="TH Sarabun New" w:hAnsi="TH Sarabun New" w:cs="TH Sarabun New"/>
                <w:b/>
                <w:bCs/>
                <w:sz w:val="32"/>
                <w:szCs w:val="32"/>
                <w:rPrChange w:author="PC" w:date="2023-03-31T11:41:00Z" w:id="187">
                  <w:rPr>
                    <w:rFonts w:ascii="TH Sarabun New" w:hAnsi="TH Sarabun New" w:cs="TH Sarabun New"/>
                    <w:b/>
                    <w:bCs/>
                    <w:color w:val="000000"/>
                    <w:sz w:val="32"/>
                    <w:szCs w:val="32"/>
                  </w:rPr>
                </w:rPrChange>
              </w:rPr>
            </w:pPr>
            <w:r w:rsidRPr="00357A8D">
              <w:rPr>
                <w:rFonts w:ascii="TH Sarabun New" w:hAnsi="TH Sarabun New" w:cs="TH Sarabun New"/>
                <w:b/>
                <w:bCs/>
                <w:sz w:val="32"/>
                <w:szCs w:val="32"/>
                <w:cs/>
                <w:rPrChange w:author="PC" w:date="2023-03-31T11:41:00Z" w:id="188">
                  <w:rPr>
                    <w:rFonts w:ascii="TH Sarabun New" w:hAnsi="TH Sarabun New" w:cs="TH Sarabun New"/>
                    <w:b/>
                    <w:bCs/>
                    <w:color w:val="000000"/>
                    <w:sz w:val="32"/>
                    <w:szCs w:val="32"/>
                    <w:cs/>
                  </w:rPr>
                </w:rPrChange>
              </w:rPr>
              <w:t>ชั้นปี</w:t>
            </w:r>
          </w:p>
        </w:tc>
        <w:tc>
          <w:tcPr>
            <w:tcW w:w="7925" w:type="dxa"/>
            <w:tcBorders>
              <w:bottom w:val="single" w:color="auto" w:sz="4" w:space="0"/>
            </w:tcBorders>
            <w:shd w:val="clear" w:color="auto" w:fill="auto"/>
            <w:vAlign w:val="center"/>
          </w:tcPr>
          <w:p w:rsidRPr="00357A8D" w:rsidR="004C39FE" w:rsidRDefault="004C39FE" w14:paraId="3F52A296" w14:textId="77777777">
            <w:pPr>
              <w:spacing w:before="120" w:after="120"/>
              <w:jc w:val="center"/>
              <w:rPr>
                <w:rFonts w:ascii="TH Sarabun New" w:hAnsi="TH Sarabun New" w:cs="TH Sarabun New"/>
                <w:b/>
                <w:bCs/>
                <w:sz w:val="32"/>
                <w:szCs w:val="32"/>
                <w:rPrChange w:author="PC" w:date="2023-03-31T11:41:00Z" w:id="189">
                  <w:rPr>
                    <w:rFonts w:ascii="TH Sarabun New" w:hAnsi="TH Sarabun New" w:cs="TH Sarabun New"/>
                    <w:b/>
                    <w:bCs/>
                    <w:color w:val="000000"/>
                    <w:sz w:val="32"/>
                    <w:szCs w:val="32"/>
                  </w:rPr>
                </w:rPrChange>
              </w:rPr>
            </w:pPr>
            <w:r w:rsidRPr="00357A8D">
              <w:rPr>
                <w:rFonts w:ascii="TH Sarabun New" w:hAnsi="TH Sarabun New" w:cs="TH Sarabun New"/>
                <w:b/>
                <w:bCs/>
                <w:sz w:val="32"/>
                <w:szCs w:val="32"/>
                <w:cs/>
                <w:rPrChange w:author="PC" w:date="2023-03-31T11:41:00Z" w:id="190">
                  <w:rPr>
                    <w:rFonts w:ascii="TH Sarabun New" w:hAnsi="TH Sarabun New" w:cs="TH Sarabun New"/>
                    <w:b/>
                    <w:bCs/>
                    <w:color w:val="000000"/>
                    <w:sz w:val="32"/>
                    <w:szCs w:val="32"/>
                    <w:cs/>
                  </w:rPr>
                </w:rPrChange>
              </w:rPr>
              <w:t>ความรู้ ทักษะ ทัศนคติ หรืออื่นๆ ที่นักศึกษาจะได้รับเมื่อ</w:t>
            </w:r>
            <w:r w:rsidRPr="00357A8D">
              <w:rPr>
                <w:rFonts w:ascii="TH Sarabun New" w:hAnsi="TH Sarabun New" w:cs="TH Sarabun New"/>
                <w:b/>
                <w:bCs/>
                <w:sz w:val="32"/>
                <w:szCs w:val="32"/>
                <w:cs/>
                <w:rPrChange w:author="PC" w:date="2023-03-31T11:41:00Z" w:id="191">
                  <w:rPr>
                    <w:rFonts w:ascii="TH Sarabun New" w:hAnsi="TH Sarabun New" w:cs="TH Sarabun New"/>
                    <w:b/>
                    <w:bCs/>
                    <w:color w:val="000000"/>
                    <w:sz w:val="32"/>
                    <w:szCs w:val="32"/>
                    <w:cs/>
                  </w:rPr>
                </w:rPrChange>
              </w:rPr>
              <w:br/>
            </w:r>
            <w:r w:rsidRPr="00357A8D">
              <w:rPr>
                <w:rFonts w:ascii="TH Sarabun New" w:hAnsi="TH Sarabun New" w:cs="TH Sarabun New"/>
                <w:b/>
                <w:bCs/>
                <w:sz w:val="32"/>
                <w:szCs w:val="32"/>
                <w:cs/>
                <w:rPrChange w:author="PC" w:date="2023-03-31T11:41:00Z" w:id="191">
                  <w:rPr>
                    <w:rFonts w:ascii="TH Sarabun New" w:hAnsi="TH Sarabun New" w:cs="TH Sarabun New"/>
                    <w:b/>
                    <w:bCs/>
                    <w:color w:val="000000"/>
                    <w:sz w:val="32"/>
                    <w:szCs w:val="32"/>
                    <w:cs/>
                  </w:rPr>
                </w:rPrChange>
              </w:rPr>
              <w:t>เรียนจบแต่ละชั้นปี</w:t>
            </w:r>
          </w:p>
        </w:tc>
      </w:tr>
      <w:tr w:rsidRPr="00357A8D" w:rsidR="00357A8D" w:rsidTr="00FC6BBB" w14:paraId="00AB3967" w14:textId="77777777">
        <w:trPr>
          <w:jc w:val="center"/>
        </w:trPr>
        <w:tc>
          <w:tcPr>
            <w:tcW w:w="1305" w:type="dxa"/>
            <w:tcBorders>
              <w:top w:val="single" w:color="auto" w:sz="4" w:space="0"/>
              <w:bottom w:val="single" w:color="auto" w:sz="4" w:space="0"/>
            </w:tcBorders>
            <w:shd w:val="clear" w:color="auto" w:fill="auto"/>
          </w:tcPr>
          <w:p w:rsidRPr="00357A8D" w:rsidR="004C39FE" w:rsidRDefault="004C39FE" w14:paraId="4B023A26" w14:textId="77777777">
            <w:pPr>
              <w:jc w:val="center"/>
              <w:rPr>
                <w:rFonts w:ascii="TH Sarabun New" w:hAnsi="TH Sarabun New" w:cs="TH Sarabun New"/>
                <w:sz w:val="32"/>
                <w:szCs w:val="32"/>
                <w:rPrChange w:author="PC" w:date="2023-03-31T11:41:00Z" w:id="192">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93">
                  <w:rPr>
                    <w:rFonts w:ascii="TH Sarabun New" w:hAnsi="TH Sarabun New" w:cs="TH Sarabun New"/>
                    <w:color w:val="000000"/>
                    <w:sz w:val="32"/>
                    <w:szCs w:val="32"/>
                    <w:cs/>
                  </w:rPr>
                </w:rPrChange>
              </w:rPr>
              <w:t>ปีที่ 1</w:t>
            </w:r>
          </w:p>
        </w:tc>
        <w:tc>
          <w:tcPr>
            <w:tcW w:w="7925" w:type="dxa"/>
            <w:tcBorders>
              <w:top w:val="single" w:color="auto" w:sz="4" w:space="0"/>
              <w:bottom w:val="single" w:color="auto" w:sz="4" w:space="0"/>
            </w:tcBorders>
            <w:shd w:val="clear" w:color="auto" w:fill="auto"/>
          </w:tcPr>
          <w:p w:rsidRPr="00357A8D" w:rsidR="004C39FE" w:rsidP="00932528" w:rsidRDefault="00642358" w14:paraId="2F7D9ADF" w14:textId="77777777">
            <w:pPr>
              <w:jc w:val="thaiDistribute"/>
              <w:rPr>
                <w:rFonts w:ascii="TH Sarabun New" w:hAnsi="TH Sarabun New" w:cs="TH Sarabun New"/>
                <w:sz w:val="32"/>
                <w:szCs w:val="32"/>
                <w:rPrChange w:author="PC" w:date="2023-03-31T11:41:00Z" w:id="194">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95">
                  <w:rPr>
                    <w:rFonts w:ascii="TH Sarabun New" w:hAnsi="TH Sarabun New" w:cs="TH Sarabun New"/>
                    <w:color w:val="000000"/>
                    <w:sz w:val="32"/>
                    <w:szCs w:val="32"/>
                    <w:cs/>
                  </w:rPr>
                </w:rPrChange>
              </w:rPr>
              <w:t>นักศึกษา</w:t>
            </w:r>
            <w:r w:rsidRPr="00357A8D" w:rsidR="00596AC3">
              <w:rPr>
                <w:rFonts w:ascii="TH Sarabun New" w:hAnsi="TH Sarabun New" w:cs="TH Sarabun New"/>
                <w:sz w:val="32"/>
                <w:szCs w:val="32"/>
                <w:cs/>
                <w:rPrChange w:author="PC" w:date="2023-03-31T11:41:00Z" w:id="196">
                  <w:rPr>
                    <w:rFonts w:ascii="TH Sarabun New" w:hAnsi="TH Sarabun New" w:cs="TH Sarabun New"/>
                    <w:color w:val="000000"/>
                    <w:sz w:val="32"/>
                    <w:szCs w:val="32"/>
                    <w:cs/>
                  </w:rPr>
                </w:rPrChange>
              </w:rPr>
              <w:t>มีความรู้ทั่วไปในสาขาวิชาต่างทั้งด้านสังคมศาสตร์ วิทยาศาสตร์ และมนุษยศาสตร์  มีความรู้เบื้องต้นด้านเศรษฐศาสตร์</w:t>
            </w:r>
            <w:r w:rsidRPr="00357A8D" w:rsidR="006A7AC2">
              <w:rPr>
                <w:rFonts w:ascii="TH Sarabun New" w:hAnsi="TH Sarabun New" w:cs="TH Sarabun New"/>
                <w:sz w:val="32"/>
                <w:szCs w:val="32"/>
                <w:cs/>
                <w:rPrChange w:author="PC" w:date="2023-03-31T11:41:00Z" w:id="197">
                  <w:rPr>
                    <w:rFonts w:ascii="TH Sarabun New" w:hAnsi="TH Sarabun New" w:cs="TH Sarabun New"/>
                    <w:color w:val="000000"/>
                    <w:sz w:val="32"/>
                    <w:szCs w:val="32"/>
                    <w:cs/>
                  </w:rPr>
                </w:rPrChange>
              </w:rPr>
              <w:t xml:space="preserve">สามารถอธิบายแนวคิดและหลักการทางเศรษฐศาสตร์ที่สำคัญได้ </w:t>
            </w:r>
            <w:r w:rsidRPr="00357A8D">
              <w:rPr>
                <w:rFonts w:ascii="TH Sarabun New" w:hAnsi="TH Sarabun New" w:cs="TH Sarabun New"/>
                <w:sz w:val="32"/>
                <w:szCs w:val="32"/>
                <w:cs/>
                <w:rPrChange w:author="PC" w:date="2023-03-31T11:41:00Z" w:id="198">
                  <w:rPr>
                    <w:rFonts w:ascii="TH Sarabun New" w:hAnsi="TH Sarabun New" w:cs="TH Sarabun New"/>
                    <w:color w:val="000000"/>
                    <w:sz w:val="32"/>
                    <w:szCs w:val="32"/>
                    <w:cs/>
                  </w:rPr>
                </w:rPrChange>
              </w:rPr>
              <w:t xml:space="preserve"> </w:t>
            </w:r>
            <w:r w:rsidRPr="00357A8D" w:rsidR="00596AC3">
              <w:rPr>
                <w:rFonts w:ascii="TH Sarabun New" w:hAnsi="TH Sarabun New" w:cs="TH Sarabun New"/>
                <w:sz w:val="32"/>
                <w:szCs w:val="32"/>
                <w:cs/>
                <w:rPrChange w:author="PC" w:date="2023-03-31T11:41:00Z" w:id="199">
                  <w:rPr>
                    <w:rFonts w:ascii="TH Sarabun New" w:hAnsi="TH Sarabun New" w:cs="TH Sarabun New"/>
                    <w:color w:val="000000"/>
                    <w:sz w:val="32"/>
                    <w:szCs w:val="32"/>
                    <w:cs/>
                  </w:rPr>
                </w:rPrChange>
              </w:rPr>
              <w:t>มีทักษะเชิงปัญญาและทักษะการใช้ชีวิตและการเรียนรู้ด้วยตนเอง</w:t>
            </w:r>
            <w:r w:rsidRPr="00357A8D" w:rsidR="005813B6">
              <w:rPr>
                <w:rFonts w:ascii="TH Sarabun New" w:hAnsi="TH Sarabun New" w:cs="TH Sarabun New"/>
                <w:sz w:val="32"/>
                <w:szCs w:val="32"/>
                <w:cs/>
                <w:rPrChange w:author="PC" w:date="2023-03-31T11:41:00Z" w:id="200">
                  <w:rPr>
                    <w:rFonts w:ascii="TH Sarabun New" w:hAnsi="TH Sarabun New" w:cs="TH Sarabun New"/>
                    <w:color w:val="000000"/>
                    <w:sz w:val="32"/>
                    <w:szCs w:val="32"/>
                    <w:cs/>
                  </w:rPr>
                </w:rPrChange>
              </w:rPr>
              <w:t xml:space="preserve"> และมีความรับผิดชอบต่อสังคม</w:t>
            </w:r>
          </w:p>
        </w:tc>
      </w:tr>
      <w:tr w:rsidRPr="00357A8D" w:rsidR="00357A8D" w:rsidTr="00FC6BBB" w14:paraId="7A305036" w14:textId="77777777">
        <w:trPr>
          <w:jc w:val="center"/>
        </w:trPr>
        <w:tc>
          <w:tcPr>
            <w:tcW w:w="1305" w:type="dxa"/>
            <w:tcBorders>
              <w:top w:val="single" w:color="auto" w:sz="4" w:space="0"/>
              <w:bottom w:val="single" w:color="auto" w:sz="4" w:space="0"/>
            </w:tcBorders>
            <w:shd w:val="clear" w:color="auto" w:fill="auto"/>
          </w:tcPr>
          <w:p w:rsidRPr="00357A8D" w:rsidR="004C39FE" w:rsidRDefault="004C39FE" w14:paraId="43C5D678" w14:textId="77777777">
            <w:pPr>
              <w:jc w:val="center"/>
              <w:rPr>
                <w:rFonts w:ascii="TH Sarabun New" w:hAnsi="TH Sarabun New" w:cs="TH Sarabun New"/>
                <w:sz w:val="32"/>
                <w:szCs w:val="32"/>
                <w:rPrChange w:author="PC" w:date="2023-03-31T11:41:00Z" w:id="20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202">
                  <w:rPr>
                    <w:rFonts w:ascii="TH Sarabun New" w:hAnsi="TH Sarabun New" w:cs="TH Sarabun New"/>
                    <w:color w:val="000000"/>
                    <w:sz w:val="32"/>
                    <w:szCs w:val="32"/>
                    <w:cs/>
                  </w:rPr>
                </w:rPrChange>
              </w:rPr>
              <w:t>ปีที่ 2</w:t>
            </w:r>
          </w:p>
        </w:tc>
        <w:tc>
          <w:tcPr>
            <w:tcW w:w="7925" w:type="dxa"/>
            <w:tcBorders>
              <w:top w:val="single" w:color="auto" w:sz="4" w:space="0"/>
              <w:bottom w:val="single" w:color="auto" w:sz="4" w:space="0"/>
            </w:tcBorders>
            <w:shd w:val="clear" w:color="auto" w:fill="auto"/>
          </w:tcPr>
          <w:p w:rsidRPr="00357A8D" w:rsidR="004C39FE" w:rsidP="00932528" w:rsidRDefault="00642358" w14:paraId="17C1A053" w14:textId="77777777">
            <w:pPr>
              <w:jc w:val="thaiDistribute"/>
              <w:rPr>
                <w:rFonts w:ascii="TH Sarabun New" w:hAnsi="TH Sarabun New" w:cs="TH Sarabun New"/>
                <w:sz w:val="32"/>
                <w:szCs w:val="32"/>
                <w:cs/>
                <w:rPrChange w:author="PC" w:date="2023-03-31T11:41:00Z" w:id="203">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204">
                  <w:rPr>
                    <w:rFonts w:ascii="TH Sarabun New" w:hAnsi="TH Sarabun New" w:cs="TH Sarabun New"/>
                    <w:color w:val="000000"/>
                    <w:sz w:val="32"/>
                    <w:szCs w:val="32"/>
                    <w:cs/>
                  </w:rPr>
                </w:rPrChange>
              </w:rPr>
              <w:t>นักศึกษาสามารถอธิบายทฤษฎีเกี่ยวกับเศรษฐศาสตร์</w:t>
            </w:r>
            <w:r w:rsidRPr="00357A8D" w:rsidR="00235E48">
              <w:rPr>
                <w:rFonts w:ascii="TH Sarabun New" w:hAnsi="TH Sarabun New" w:cs="TH Sarabun New"/>
                <w:sz w:val="32"/>
                <w:szCs w:val="32"/>
                <w:cs/>
                <w:rPrChange w:author="PC" w:date="2023-03-31T11:41:00Z" w:id="205">
                  <w:rPr>
                    <w:rFonts w:ascii="TH Sarabun New" w:hAnsi="TH Sarabun New" w:cs="TH Sarabun New"/>
                    <w:color w:val="000000"/>
                    <w:sz w:val="32"/>
                    <w:szCs w:val="32"/>
                    <w:cs/>
                  </w:rPr>
                </w:rPrChange>
              </w:rPr>
              <w:t>มาวิเคราะห์ปัญหาเศรษฐกิจและสังคมได้</w:t>
            </w:r>
            <w:r w:rsidRPr="00357A8D">
              <w:rPr>
                <w:rFonts w:ascii="TH Sarabun New" w:hAnsi="TH Sarabun New" w:cs="TH Sarabun New"/>
                <w:sz w:val="32"/>
                <w:szCs w:val="32"/>
                <w:cs/>
                <w:rPrChange w:author="PC" w:date="2023-03-31T11:41:00Z" w:id="206">
                  <w:rPr>
                    <w:rFonts w:ascii="TH Sarabun New" w:hAnsi="TH Sarabun New" w:cs="TH Sarabun New"/>
                    <w:color w:val="000000"/>
                    <w:sz w:val="32"/>
                    <w:szCs w:val="32"/>
                    <w:cs/>
                  </w:rPr>
                </w:rPrChange>
              </w:rPr>
              <w:t xml:space="preserve"> </w:t>
            </w:r>
            <w:r w:rsidRPr="00357A8D" w:rsidR="008A1F42">
              <w:rPr>
                <w:rFonts w:ascii="TH Sarabun New" w:hAnsi="TH Sarabun New" w:cs="TH Sarabun New"/>
                <w:sz w:val="32"/>
                <w:szCs w:val="32"/>
                <w:cs/>
                <w:rPrChange w:author="PC" w:date="2023-03-31T11:41:00Z" w:id="207">
                  <w:rPr>
                    <w:rFonts w:ascii="TH Sarabun New" w:hAnsi="TH Sarabun New" w:cs="TH Sarabun New"/>
                    <w:color w:val="000000"/>
                    <w:sz w:val="32"/>
                    <w:szCs w:val="32"/>
                    <w:cs/>
                  </w:rPr>
                </w:rPrChange>
              </w:rPr>
              <w:t>อธิบายหลักการ</w:t>
            </w:r>
            <w:r w:rsidRPr="00357A8D" w:rsidR="00596AC3">
              <w:rPr>
                <w:rFonts w:ascii="TH Sarabun New" w:hAnsi="TH Sarabun New" w:cs="TH Sarabun New"/>
                <w:sz w:val="32"/>
                <w:szCs w:val="32"/>
                <w:cs/>
                <w:rPrChange w:author="PC" w:date="2023-03-31T11:41:00Z" w:id="208">
                  <w:rPr>
                    <w:rFonts w:ascii="TH Sarabun New" w:hAnsi="TH Sarabun New" w:cs="TH Sarabun New"/>
                    <w:color w:val="000000"/>
                    <w:sz w:val="32"/>
                    <w:szCs w:val="32"/>
                    <w:cs/>
                  </w:rPr>
                </w:rPrChange>
              </w:rPr>
              <w:t>สถิติและคณิตเศรษฐศาตร์</w:t>
            </w:r>
            <w:r w:rsidRPr="00357A8D" w:rsidR="008A1F42">
              <w:rPr>
                <w:rFonts w:ascii="TH Sarabun New" w:hAnsi="TH Sarabun New" w:cs="TH Sarabun New"/>
                <w:sz w:val="32"/>
                <w:szCs w:val="32"/>
                <w:cs/>
                <w:rPrChange w:author="PC" w:date="2023-03-31T11:41:00Z" w:id="209">
                  <w:rPr>
                    <w:rFonts w:ascii="TH Sarabun New" w:hAnsi="TH Sarabun New" w:cs="TH Sarabun New"/>
                    <w:color w:val="000000"/>
                    <w:sz w:val="32"/>
                    <w:szCs w:val="32"/>
                    <w:cs/>
                  </w:rPr>
                </w:rPrChange>
              </w:rPr>
              <w:t>ที่เกี่ยวข้องกับการวิเคราะห์</w:t>
            </w:r>
            <w:r w:rsidRPr="00357A8D" w:rsidR="00596AC3">
              <w:rPr>
                <w:rFonts w:ascii="TH Sarabun New" w:hAnsi="TH Sarabun New" w:cs="TH Sarabun New"/>
                <w:sz w:val="32"/>
                <w:szCs w:val="32"/>
                <w:cs/>
                <w:rPrChange w:author="PC" w:date="2023-03-31T11:41:00Z" w:id="210">
                  <w:rPr>
                    <w:rFonts w:ascii="TH Sarabun New" w:hAnsi="TH Sarabun New" w:cs="TH Sarabun New"/>
                    <w:color w:val="000000"/>
                    <w:sz w:val="32"/>
                    <w:szCs w:val="32"/>
                    <w:cs/>
                  </w:rPr>
                </w:rPrChange>
              </w:rPr>
              <w:t xml:space="preserve"> </w:t>
            </w:r>
            <w:r w:rsidRPr="00357A8D" w:rsidR="005813B6">
              <w:rPr>
                <w:rFonts w:ascii="TH Sarabun New" w:hAnsi="TH Sarabun New" w:cs="TH Sarabun New"/>
                <w:sz w:val="32"/>
                <w:szCs w:val="32"/>
                <w:cs/>
                <w:rPrChange w:author="PC" w:date="2023-03-31T11:41:00Z" w:id="211">
                  <w:rPr>
                    <w:rFonts w:ascii="TH Sarabun New" w:hAnsi="TH Sarabun New" w:cs="TH Sarabun New"/>
                    <w:color w:val="000000"/>
                    <w:sz w:val="32"/>
                    <w:szCs w:val="32"/>
                    <w:cs/>
                  </w:rPr>
                </w:rPrChange>
              </w:rPr>
              <w:t xml:space="preserve">มีทักษะการค้นคว้าและเขียนและการนำเสนอรายงาน </w:t>
            </w:r>
            <w:r w:rsidRPr="00357A8D" w:rsidR="00853AAB">
              <w:rPr>
                <w:rFonts w:ascii="TH Sarabun New" w:hAnsi="TH Sarabun New" w:cs="TH Sarabun New"/>
                <w:sz w:val="32"/>
                <w:szCs w:val="32"/>
                <w:cs/>
                <w:rPrChange w:author="PC" w:date="2023-03-31T11:41:00Z" w:id="212">
                  <w:rPr>
                    <w:rFonts w:ascii="TH Sarabun New" w:hAnsi="TH Sarabun New" w:cs="TH Sarabun New"/>
                    <w:color w:val="000000"/>
                    <w:sz w:val="32"/>
                    <w:szCs w:val="32"/>
                    <w:cs/>
                  </w:rPr>
                </w:rPrChange>
              </w:rPr>
              <w:t xml:space="preserve">สามารถค้นความรู้ได้ด้วยตนเอง มีความสามารถในการทำงานร่วมกับผู้อื่นได้ </w:t>
            </w:r>
          </w:p>
        </w:tc>
      </w:tr>
      <w:tr w:rsidRPr="00357A8D" w:rsidR="00357A8D" w:rsidTr="009B575D" w14:paraId="61C1B78D" w14:textId="77777777">
        <w:trPr>
          <w:trHeight w:val="1569"/>
          <w:jc w:val="center"/>
        </w:trPr>
        <w:tc>
          <w:tcPr>
            <w:tcW w:w="1305" w:type="dxa"/>
            <w:tcBorders>
              <w:top w:val="single" w:color="auto" w:sz="4" w:space="0"/>
              <w:bottom w:val="single" w:color="auto" w:sz="4" w:space="0"/>
            </w:tcBorders>
            <w:shd w:val="clear" w:color="auto" w:fill="auto"/>
          </w:tcPr>
          <w:p w:rsidRPr="00357A8D" w:rsidR="004C39FE" w:rsidRDefault="004C39FE" w14:paraId="2A82336F" w14:textId="77777777">
            <w:pPr>
              <w:jc w:val="center"/>
              <w:rPr>
                <w:rFonts w:ascii="TH Sarabun New" w:hAnsi="TH Sarabun New" w:cs="TH Sarabun New"/>
                <w:b/>
                <w:bCs/>
                <w:sz w:val="32"/>
                <w:szCs w:val="32"/>
                <w:rPrChange w:author="PC" w:date="2023-03-31T11:41:00Z" w:id="213">
                  <w:rPr>
                    <w:rFonts w:ascii="TH Sarabun New" w:hAnsi="TH Sarabun New" w:cs="TH Sarabun New"/>
                    <w:b/>
                    <w:bCs/>
                    <w:color w:val="000000"/>
                    <w:sz w:val="32"/>
                    <w:szCs w:val="32"/>
                  </w:rPr>
                </w:rPrChange>
              </w:rPr>
            </w:pPr>
            <w:r w:rsidRPr="00357A8D">
              <w:rPr>
                <w:rFonts w:ascii="TH Sarabun New" w:hAnsi="TH Sarabun New" w:cs="TH Sarabun New"/>
                <w:sz w:val="32"/>
                <w:szCs w:val="32"/>
                <w:cs/>
                <w:rPrChange w:author="PC" w:date="2023-03-31T11:41:00Z" w:id="214">
                  <w:rPr>
                    <w:rFonts w:ascii="TH Sarabun New" w:hAnsi="TH Sarabun New" w:cs="TH Sarabun New"/>
                    <w:color w:val="000000"/>
                    <w:sz w:val="32"/>
                    <w:szCs w:val="32"/>
                    <w:cs/>
                  </w:rPr>
                </w:rPrChange>
              </w:rPr>
              <w:t>ปีที่ 3</w:t>
            </w:r>
          </w:p>
        </w:tc>
        <w:tc>
          <w:tcPr>
            <w:tcW w:w="7925" w:type="dxa"/>
            <w:tcBorders>
              <w:top w:val="single" w:color="auto" w:sz="4" w:space="0"/>
              <w:bottom w:val="single" w:color="auto" w:sz="4" w:space="0"/>
            </w:tcBorders>
            <w:shd w:val="clear" w:color="auto" w:fill="auto"/>
          </w:tcPr>
          <w:p w:rsidRPr="00357A8D" w:rsidR="004C39FE" w:rsidP="00932528" w:rsidRDefault="00853AAB" w14:paraId="5FFC0110" w14:textId="77777777">
            <w:pPr>
              <w:jc w:val="thaiDistribute"/>
              <w:rPr>
                <w:rFonts w:ascii="TH Sarabun New" w:hAnsi="TH Sarabun New" w:cs="TH Sarabun New"/>
                <w:sz w:val="32"/>
                <w:szCs w:val="32"/>
                <w:cs/>
                <w:rPrChange w:author="PC" w:date="2023-03-31T11:41:00Z" w:id="215">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216">
                  <w:rPr>
                    <w:rFonts w:ascii="TH Sarabun New" w:hAnsi="TH Sarabun New" w:cs="TH Sarabun New"/>
                    <w:color w:val="000000"/>
                    <w:sz w:val="32"/>
                    <w:szCs w:val="32"/>
                    <w:cs/>
                  </w:rPr>
                </w:rPrChange>
              </w:rPr>
              <w:t>นักศึกษา</w:t>
            </w:r>
            <w:r w:rsidRPr="00357A8D" w:rsidR="00596AC3">
              <w:rPr>
                <w:rFonts w:ascii="TH Sarabun New" w:hAnsi="TH Sarabun New" w:cs="TH Sarabun New"/>
                <w:sz w:val="32"/>
                <w:szCs w:val="32"/>
                <w:cs/>
                <w:rPrChange w:author="PC" w:date="2023-03-31T11:41:00Z" w:id="217">
                  <w:rPr>
                    <w:rFonts w:ascii="TH Sarabun New" w:hAnsi="TH Sarabun New" w:cs="TH Sarabun New"/>
                    <w:color w:val="000000"/>
                    <w:sz w:val="32"/>
                    <w:szCs w:val="32"/>
                    <w:cs/>
                  </w:rPr>
                </w:rPrChange>
              </w:rPr>
              <w:t>มีความรู้เชิงลึกด้านเศรษฐศาสตร์ในมิติต่าง</w:t>
            </w:r>
            <w:r w:rsidRPr="00357A8D" w:rsidR="009B575D">
              <w:rPr>
                <w:rFonts w:ascii="TH Sarabun New" w:hAnsi="TH Sarabun New" w:cs="TH Sarabun New"/>
                <w:sz w:val="32"/>
                <w:szCs w:val="32"/>
                <w:cs/>
                <w:rPrChange w:author="PC" w:date="2023-03-31T11:41:00Z" w:id="218">
                  <w:rPr>
                    <w:rFonts w:ascii="TH Sarabun New" w:hAnsi="TH Sarabun New" w:cs="TH Sarabun New"/>
                    <w:color w:val="000000"/>
                    <w:sz w:val="32"/>
                    <w:szCs w:val="32"/>
                    <w:cs/>
                  </w:rPr>
                </w:rPrChange>
              </w:rPr>
              <w:t xml:space="preserve"> </w:t>
            </w:r>
            <w:r w:rsidRPr="00357A8D" w:rsidR="00596AC3">
              <w:rPr>
                <w:rFonts w:ascii="TH Sarabun New" w:hAnsi="TH Sarabun New" w:cs="TH Sarabun New"/>
                <w:sz w:val="32"/>
                <w:szCs w:val="32"/>
                <w:cs/>
                <w:rPrChange w:author="PC" w:date="2023-03-31T11:41:00Z" w:id="219">
                  <w:rPr>
                    <w:rFonts w:ascii="TH Sarabun New" w:hAnsi="TH Sarabun New" w:cs="TH Sarabun New"/>
                    <w:color w:val="000000"/>
                    <w:sz w:val="32"/>
                    <w:szCs w:val="32"/>
                    <w:cs/>
                  </w:rPr>
                </w:rPrChange>
              </w:rPr>
              <w:t xml:space="preserve">ๆ มีความรู้และมีทักษะด้านการค้นคว้าวิจัย มีทักษะด้านการวิพากษ์วิเคราะห์ทางด้านวิชาการ </w:t>
            </w:r>
            <w:r w:rsidRPr="00357A8D" w:rsidR="005813B6">
              <w:rPr>
                <w:rFonts w:ascii="TH Sarabun New" w:hAnsi="TH Sarabun New" w:cs="TH Sarabun New"/>
                <w:sz w:val="32"/>
                <w:szCs w:val="32"/>
                <w:cs/>
                <w:rPrChange w:author="PC" w:date="2023-03-31T11:41:00Z" w:id="220">
                  <w:rPr>
                    <w:rFonts w:ascii="TH Sarabun New" w:hAnsi="TH Sarabun New" w:cs="TH Sarabun New"/>
                    <w:color w:val="000000"/>
                    <w:sz w:val="32"/>
                    <w:szCs w:val="32"/>
                    <w:cs/>
                  </w:rPr>
                </w:rPrChange>
              </w:rPr>
              <w:t xml:space="preserve">นำไปประยุกต์ใช้เพื่ออธิบายสถานการณ์ทางเศรษฐกิจได้ </w:t>
            </w:r>
            <w:r w:rsidRPr="00357A8D">
              <w:rPr>
                <w:rFonts w:ascii="TH Sarabun New" w:hAnsi="TH Sarabun New" w:cs="TH Sarabun New"/>
                <w:sz w:val="32"/>
                <w:szCs w:val="32"/>
                <w:cs/>
                <w:rPrChange w:author="PC" w:date="2023-03-31T11:41:00Z" w:id="221">
                  <w:rPr>
                    <w:rFonts w:ascii="TH Sarabun New" w:hAnsi="TH Sarabun New" w:cs="TH Sarabun New"/>
                    <w:color w:val="000000"/>
                    <w:sz w:val="32"/>
                    <w:szCs w:val="32"/>
                    <w:cs/>
                  </w:rPr>
                </w:rPrChange>
              </w:rPr>
              <w:t>สามารถเลือกใช้เครื่องมือวิเคราะห์ได้อย่างเป็นระบบและ</w:t>
            </w:r>
            <w:r w:rsidRPr="00357A8D" w:rsidR="00235E48">
              <w:rPr>
                <w:rFonts w:ascii="TH Sarabun New" w:hAnsi="TH Sarabun New" w:cs="TH Sarabun New"/>
                <w:sz w:val="32"/>
                <w:szCs w:val="32"/>
                <w:cs/>
                <w:rPrChange w:author="PC" w:date="2023-03-31T11:41:00Z" w:id="222">
                  <w:rPr>
                    <w:rFonts w:ascii="TH Sarabun New" w:hAnsi="TH Sarabun New" w:cs="TH Sarabun New"/>
                    <w:color w:val="000000"/>
                    <w:sz w:val="32"/>
                    <w:szCs w:val="32"/>
                    <w:cs/>
                  </w:rPr>
                </w:rPrChange>
              </w:rPr>
              <w:t>และสามารถบูรการความรู้กับศาสตร์อื่น</w:t>
            </w:r>
            <w:r w:rsidRPr="00357A8D" w:rsidR="00063001">
              <w:rPr>
                <w:rFonts w:ascii="TH Sarabun New" w:hAnsi="TH Sarabun New" w:cs="TH Sarabun New"/>
                <w:sz w:val="32"/>
                <w:szCs w:val="32"/>
                <w:cs/>
                <w:rPrChange w:author="PC" w:date="2023-03-31T11:41:00Z" w:id="223">
                  <w:rPr>
                    <w:rFonts w:ascii="TH Sarabun New" w:hAnsi="TH Sarabun New" w:cs="TH Sarabun New"/>
                    <w:color w:val="000000"/>
                    <w:sz w:val="32"/>
                    <w:szCs w:val="32"/>
                    <w:cs/>
                  </w:rPr>
                </w:rPrChange>
              </w:rPr>
              <w:t xml:space="preserve"> ๆ </w:t>
            </w:r>
            <w:r w:rsidRPr="00357A8D" w:rsidR="00235E48">
              <w:rPr>
                <w:rFonts w:ascii="TH Sarabun New" w:hAnsi="TH Sarabun New" w:cs="TH Sarabun New"/>
                <w:sz w:val="32"/>
                <w:szCs w:val="32"/>
                <w:cs/>
                <w:rPrChange w:author="PC" w:date="2023-03-31T11:41:00Z" w:id="224">
                  <w:rPr>
                    <w:rFonts w:ascii="TH Sarabun New" w:hAnsi="TH Sarabun New" w:cs="TH Sarabun New"/>
                    <w:color w:val="000000"/>
                    <w:sz w:val="32"/>
                    <w:szCs w:val="32"/>
                    <w:cs/>
                  </w:rPr>
                </w:rPrChange>
              </w:rPr>
              <w:t xml:space="preserve">ได้  </w:t>
            </w:r>
          </w:p>
        </w:tc>
      </w:tr>
      <w:tr w:rsidRPr="00357A8D" w:rsidR="00D05449" w:rsidTr="009B575D" w14:paraId="13013BA8" w14:textId="77777777">
        <w:trPr>
          <w:jc w:val="center"/>
        </w:trPr>
        <w:tc>
          <w:tcPr>
            <w:tcW w:w="1305" w:type="dxa"/>
            <w:tcBorders>
              <w:top w:val="single" w:color="auto" w:sz="4" w:space="0"/>
              <w:bottom w:val="single" w:color="auto" w:sz="4" w:space="0"/>
            </w:tcBorders>
            <w:shd w:val="clear" w:color="auto" w:fill="auto"/>
          </w:tcPr>
          <w:p w:rsidRPr="00357A8D" w:rsidR="004C39FE" w:rsidRDefault="004C39FE" w14:paraId="5FAB75E9" w14:textId="77777777">
            <w:pPr>
              <w:jc w:val="center"/>
              <w:rPr>
                <w:rFonts w:ascii="TH Sarabun New" w:hAnsi="TH Sarabun New" w:cs="TH Sarabun New"/>
                <w:sz w:val="32"/>
                <w:szCs w:val="32"/>
                <w:cs/>
                <w:rPrChange w:author="PC" w:date="2023-03-31T11:41:00Z" w:id="225">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226">
                  <w:rPr>
                    <w:rFonts w:ascii="TH Sarabun New" w:hAnsi="TH Sarabun New" w:cs="TH Sarabun New"/>
                    <w:color w:val="000000"/>
                    <w:sz w:val="32"/>
                    <w:szCs w:val="32"/>
                    <w:cs/>
                  </w:rPr>
                </w:rPrChange>
              </w:rPr>
              <w:t>ปีที่ 4</w:t>
            </w:r>
          </w:p>
        </w:tc>
        <w:tc>
          <w:tcPr>
            <w:tcW w:w="7925" w:type="dxa"/>
            <w:tcBorders>
              <w:top w:val="single" w:color="auto" w:sz="4" w:space="0"/>
              <w:bottom w:val="single" w:color="auto" w:sz="4" w:space="0"/>
            </w:tcBorders>
            <w:shd w:val="clear" w:color="auto" w:fill="auto"/>
          </w:tcPr>
          <w:p w:rsidRPr="00357A8D" w:rsidR="004C39FE" w:rsidRDefault="00853AAB" w14:paraId="4FD755BE" w14:textId="77777777">
            <w:pPr>
              <w:tabs>
                <w:tab w:val="left" w:pos="360"/>
                <w:tab w:val="left" w:pos="900"/>
                <w:tab w:val="left" w:pos="1260"/>
                <w:tab w:val="left" w:pos="1440"/>
                <w:tab w:val="left" w:pos="1890"/>
                <w:tab w:val="left" w:pos="2340"/>
              </w:tabs>
              <w:jc w:val="both"/>
              <w:rPr>
                <w:rFonts w:ascii="TH Sarabun New" w:hAnsi="TH Sarabun New" w:cs="TH Sarabun New"/>
                <w:sz w:val="32"/>
                <w:szCs w:val="32"/>
                <w:cs/>
                <w:rPrChange w:author="PC" w:date="2023-03-31T11:41:00Z" w:id="227">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228">
                  <w:rPr>
                    <w:rFonts w:ascii="TH Sarabun New" w:hAnsi="TH Sarabun New" w:cs="TH Sarabun New"/>
                    <w:color w:val="000000"/>
                    <w:sz w:val="32"/>
                    <w:szCs w:val="32"/>
                    <w:cs/>
                  </w:rPr>
                </w:rPrChange>
              </w:rPr>
              <w:t>นักศึกษา</w:t>
            </w:r>
            <w:r w:rsidRPr="00357A8D" w:rsidR="00596AC3">
              <w:rPr>
                <w:rFonts w:ascii="TH Sarabun New" w:hAnsi="TH Sarabun New" w:cs="TH Sarabun New"/>
                <w:sz w:val="32"/>
                <w:szCs w:val="32"/>
                <w:cs/>
                <w:rPrChange w:author="PC" w:date="2023-03-31T11:41:00Z" w:id="229">
                  <w:rPr>
                    <w:rFonts w:ascii="TH Sarabun New" w:hAnsi="TH Sarabun New" w:cs="TH Sarabun New"/>
                    <w:color w:val="000000"/>
                    <w:sz w:val="32"/>
                    <w:szCs w:val="32"/>
                    <w:cs/>
                  </w:rPr>
                </w:rPrChange>
              </w:rPr>
              <w:t>มีความสามารถ</w:t>
            </w:r>
            <w:r w:rsidRPr="00357A8D" w:rsidR="00821790">
              <w:rPr>
                <w:rFonts w:ascii="TH Sarabun New" w:hAnsi="TH Sarabun New" w:cs="TH Sarabun New"/>
                <w:sz w:val="32"/>
                <w:szCs w:val="32"/>
                <w:cs/>
                <w:rPrChange w:author="PC" w:date="2023-03-31T11:41:00Z" w:id="230">
                  <w:rPr>
                    <w:rFonts w:ascii="TH Sarabun New" w:hAnsi="TH Sarabun New" w:cs="TH Sarabun New"/>
                    <w:color w:val="000000"/>
                    <w:sz w:val="32"/>
                    <w:szCs w:val="32"/>
                    <w:cs/>
                  </w:rPr>
                </w:rPrChange>
              </w:rPr>
              <w:t>และมีทักษะ</w:t>
            </w:r>
            <w:r w:rsidRPr="00357A8D" w:rsidR="00596AC3">
              <w:rPr>
                <w:rFonts w:ascii="TH Sarabun New" w:hAnsi="TH Sarabun New" w:cs="TH Sarabun New"/>
                <w:sz w:val="32"/>
                <w:szCs w:val="32"/>
                <w:cs/>
                <w:rPrChange w:author="PC" w:date="2023-03-31T11:41:00Z" w:id="231">
                  <w:rPr>
                    <w:rFonts w:ascii="TH Sarabun New" w:hAnsi="TH Sarabun New" w:cs="TH Sarabun New"/>
                    <w:color w:val="000000"/>
                    <w:sz w:val="32"/>
                    <w:szCs w:val="32"/>
                    <w:cs/>
                  </w:rPr>
                </w:rPrChange>
              </w:rPr>
              <w:t>ในศึกษาค้นคว้าสร้างองค์ความรู้</w:t>
            </w:r>
            <w:r w:rsidRPr="00357A8D" w:rsidR="00821790">
              <w:rPr>
                <w:rFonts w:ascii="TH Sarabun New" w:hAnsi="TH Sarabun New" w:cs="TH Sarabun New"/>
                <w:sz w:val="32"/>
                <w:szCs w:val="32"/>
                <w:cs/>
                <w:rPrChange w:author="PC" w:date="2023-03-31T11:41:00Z" w:id="232">
                  <w:rPr>
                    <w:rFonts w:ascii="TH Sarabun New" w:hAnsi="TH Sarabun New" w:cs="TH Sarabun New"/>
                    <w:color w:val="000000"/>
                    <w:sz w:val="32"/>
                    <w:szCs w:val="32"/>
                    <w:cs/>
                  </w:rPr>
                </w:rPrChange>
              </w:rPr>
              <w:t>และ</w:t>
            </w:r>
            <w:r w:rsidRPr="00357A8D" w:rsidR="00596AC3">
              <w:rPr>
                <w:rFonts w:ascii="TH Sarabun New" w:hAnsi="TH Sarabun New" w:cs="TH Sarabun New"/>
                <w:sz w:val="32"/>
                <w:szCs w:val="32"/>
                <w:cs/>
                <w:rPrChange w:author="PC" w:date="2023-03-31T11:41:00Z" w:id="233">
                  <w:rPr>
                    <w:rFonts w:ascii="TH Sarabun New" w:hAnsi="TH Sarabun New" w:cs="TH Sarabun New"/>
                    <w:color w:val="000000"/>
                    <w:sz w:val="32"/>
                    <w:szCs w:val="32"/>
                    <w:cs/>
                  </w:rPr>
                </w:rPrChange>
              </w:rPr>
              <w:t>สามารถผลิตผลงานทางวิชาการด้านเศรษฐศาสตร์ได้</w:t>
            </w:r>
            <w:r w:rsidRPr="00357A8D" w:rsidR="00821790">
              <w:rPr>
                <w:rFonts w:ascii="TH Sarabun New" w:hAnsi="TH Sarabun New" w:cs="TH Sarabun New"/>
                <w:sz w:val="32"/>
                <w:szCs w:val="32"/>
                <w:cs/>
                <w:rPrChange w:author="PC" w:date="2023-03-31T11:41:00Z" w:id="234">
                  <w:rPr>
                    <w:rFonts w:ascii="TH Sarabun New" w:hAnsi="TH Sarabun New" w:cs="TH Sarabun New"/>
                    <w:color w:val="000000"/>
                    <w:sz w:val="32"/>
                    <w:szCs w:val="32"/>
                    <w:cs/>
                  </w:rPr>
                </w:rPrChange>
              </w:rPr>
              <w:t xml:space="preserve"> สามารถนำเสนอและสื่อสารผลงานทางวิชาการได้ </w:t>
            </w:r>
            <w:r w:rsidRPr="00357A8D" w:rsidR="00596AC3">
              <w:rPr>
                <w:rFonts w:ascii="TH Sarabun New" w:hAnsi="TH Sarabun New" w:cs="TH Sarabun New"/>
                <w:sz w:val="32"/>
                <w:szCs w:val="32"/>
                <w:cs/>
                <w:rPrChange w:author="PC" w:date="2023-03-31T11:41:00Z" w:id="235">
                  <w:rPr>
                    <w:rFonts w:ascii="TH Sarabun New" w:hAnsi="TH Sarabun New" w:cs="TH Sarabun New"/>
                    <w:color w:val="000000"/>
                    <w:sz w:val="32"/>
                    <w:szCs w:val="32"/>
                    <w:cs/>
                  </w:rPr>
                </w:rPrChange>
              </w:rPr>
              <w:t xml:space="preserve"> มีความเข้าใจและสามารถวิเคราะห์เศรษฐกิจ</w:t>
            </w:r>
            <w:r w:rsidRPr="00357A8D" w:rsidR="00821790">
              <w:rPr>
                <w:rFonts w:ascii="TH Sarabun New" w:hAnsi="TH Sarabun New" w:cs="TH Sarabun New"/>
                <w:sz w:val="32"/>
                <w:szCs w:val="32"/>
                <w:cs/>
                <w:rPrChange w:author="PC" w:date="2023-03-31T11:41:00Z" w:id="236">
                  <w:rPr>
                    <w:rFonts w:ascii="TH Sarabun New" w:hAnsi="TH Sarabun New" w:cs="TH Sarabun New"/>
                    <w:color w:val="000000"/>
                    <w:sz w:val="32"/>
                    <w:szCs w:val="32"/>
                    <w:cs/>
                  </w:rPr>
                </w:rPrChange>
              </w:rPr>
              <w:t>ไทยและเศรษฐกิจโลก มีจิตสาธารณะเข้าใจถึงปัญหาทั้งสังคมและเศรษฐกิจที่เกิดขึ้นและสามารถให้ข้อเสนอแนะทางแก้ปัญหาต่อสังคมได้อย่างเหมาะสม</w:t>
            </w:r>
            <w:r w:rsidRPr="00357A8D" w:rsidR="00234A76">
              <w:rPr>
                <w:rFonts w:ascii="TH Sarabun New" w:hAnsi="TH Sarabun New" w:cs="TH Sarabun New"/>
                <w:sz w:val="32"/>
                <w:szCs w:val="32"/>
                <w:cs/>
                <w:rPrChange w:author="PC" w:date="2023-03-31T11:41:00Z" w:id="237">
                  <w:rPr>
                    <w:rFonts w:ascii="TH Sarabun New" w:hAnsi="TH Sarabun New" w:cs="TH Sarabun New"/>
                    <w:color w:val="000000"/>
                    <w:sz w:val="32"/>
                    <w:szCs w:val="32"/>
                    <w:cs/>
                  </w:rPr>
                </w:rPrChange>
              </w:rPr>
              <w:t xml:space="preserve"> </w:t>
            </w:r>
            <w:r w:rsidRPr="00357A8D" w:rsidR="00D50848">
              <w:rPr>
                <w:rFonts w:ascii="TH SarabunPSK" w:hAnsi="TH SarabunPSK" w:cs="TH SarabunPSK"/>
                <w:sz w:val="32"/>
                <w:szCs w:val="32"/>
                <w:cs/>
                <w:rPrChange w:author="PC" w:date="2023-03-31T11:41:00Z" w:id="238">
                  <w:rPr>
                    <w:rFonts w:ascii="TH SarabunPSK" w:hAnsi="TH SarabunPSK" w:cs="TH SarabunPSK"/>
                    <w:color w:val="000000"/>
                    <w:sz w:val="32"/>
                    <w:szCs w:val="32"/>
                    <w:cs/>
                  </w:rPr>
                </w:rPrChange>
              </w:rPr>
              <w:t>และไม่ละเมิดจรรยาบรรณทางวิชาการ</w:t>
            </w:r>
          </w:p>
        </w:tc>
      </w:tr>
    </w:tbl>
    <w:p w:rsidRPr="00357A8D" w:rsidR="004C39FE" w:rsidRDefault="004C39FE" w14:paraId="315A6982" w14:textId="34AE2EE3">
      <w:pPr>
        <w:tabs>
          <w:tab w:val="left" w:pos="360"/>
          <w:tab w:val="left" w:pos="900"/>
          <w:tab w:val="left" w:pos="1260"/>
          <w:tab w:val="left" w:pos="1440"/>
          <w:tab w:val="left" w:pos="1890"/>
          <w:tab w:val="left" w:pos="2340"/>
        </w:tabs>
        <w:jc w:val="both"/>
        <w:rPr>
          <w:ins w:author="Jenjira O-cha" w:date="2023-02-07T20:29:00Z" w:id="239"/>
          <w:rFonts w:ascii="TH SarabunPSK" w:hAnsi="TH SarabunPSK" w:cs="TH SarabunPSK"/>
          <w:sz w:val="32"/>
          <w:szCs w:val="32"/>
        </w:rPr>
      </w:pPr>
    </w:p>
    <w:p w:rsidRPr="00357A8D" w:rsidR="00FC6BBB" w:rsidRDefault="00FC6BBB" w14:paraId="19499B80" w14:textId="11B35647">
      <w:pPr>
        <w:tabs>
          <w:tab w:val="left" w:pos="360"/>
          <w:tab w:val="left" w:pos="900"/>
          <w:tab w:val="left" w:pos="1260"/>
          <w:tab w:val="left" w:pos="1440"/>
          <w:tab w:val="left" w:pos="1890"/>
          <w:tab w:val="left" w:pos="2340"/>
        </w:tabs>
        <w:jc w:val="both"/>
        <w:rPr>
          <w:ins w:author="Jenjira O-cha" w:date="2023-02-07T20:30:00Z" w:id="240"/>
          <w:rFonts w:ascii="TH SarabunPSK" w:hAnsi="TH SarabunPSK" w:cs="TH SarabunPSK"/>
          <w:sz w:val="32"/>
          <w:szCs w:val="32"/>
        </w:rPr>
      </w:pPr>
    </w:p>
    <w:p w:rsidRPr="00357A8D" w:rsidR="00FC6BBB" w:rsidRDefault="00FC6BBB" w14:paraId="280193C6" w14:textId="5F8ECC53">
      <w:pPr>
        <w:tabs>
          <w:tab w:val="left" w:pos="360"/>
          <w:tab w:val="left" w:pos="900"/>
          <w:tab w:val="left" w:pos="1260"/>
          <w:tab w:val="left" w:pos="1440"/>
          <w:tab w:val="left" w:pos="1890"/>
          <w:tab w:val="left" w:pos="2340"/>
        </w:tabs>
        <w:jc w:val="both"/>
        <w:rPr>
          <w:ins w:author="Jenjira O-cha" w:date="2023-02-07T20:30:00Z" w:id="241"/>
          <w:rFonts w:ascii="TH SarabunPSK" w:hAnsi="TH SarabunPSK" w:cs="TH SarabunPSK"/>
          <w:sz w:val="32"/>
          <w:szCs w:val="32"/>
        </w:rPr>
      </w:pPr>
    </w:p>
    <w:p w:rsidRPr="00357A8D" w:rsidR="00FC6BBB" w:rsidRDefault="00FC6BBB" w14:paraId="04416B3E" w14:textId="5CBBC9E4">
      <w:pPr>
        <w:tabs>
          <w:tab w:val="left" w:pos="360"/>
          <w:tab w:val="left" w:pos="900"/>
          <w:tab w:val="left" w:pos="1260"/>
          <w:tab w:val="left" w:pos="1440"/>
          <w:tab w:val="left" w:pos="1890"/>
          <w:tab w:val="left" w:pos="2340"/>
        </w:tabs>
        <w:jc w:val="both"/>
        <w:rPr>
          <w:ins w:author="Jenjira O-cha" w:date="2023-02-07T20:30:00Z" w:id="242"/>
          <w:rFonts w:ascii="TH SarabunPSK" w:hAnsi="TH SarabunPSK" w:cs="TH SarabunPSK"/>
          <w:sz w:val="32"/>
          <w:szCs w:val="32"/>
        </w:rPr>
      </w:pPr>
    </w:p>
    <w:p w:rsidRPr="00357A8D" w:rsidR="00FC6BBB" w:rsidRDefault="00FC6BBB" w14:paraId="2B3D1BA7" w14:textId="625A97C1">
      <w:pPr>
        <w:tabs>
          <w:tab w:val="left" w:pos="360"/>
          <w:tab w:val="left" w:pos="900"/>
          <w:tab w:val="left" w:pos="1260"/>
          <w:tab w:val="left" w:pos="1440"/>
          <w:tab w:val="left" w:pos="1890"/>
          <w:tab w:val="left" w:pos="2340"/>
        </w:tabs>
        <w:jc w:val="both"/>
        <w:rPr>
          <w:ins w:author="Jenjira O-cha" w:date="2023-02-07T20:30:00Z" w:id="243"/>
          <w:rFonts w:ascii="TH SarabunPSK" w:hAnsi="TH SarabunPSK" w:cs="TH SarabunPSK"/>
          <w:sz w:val="32"/>
          <w:szCs w:val="32"/>
        </w:rPr>
      </w:pPr>
    </w:p>
    <w:p w:rsidRPr="00357A8D" w:rsidR="00FC6BBB" w:rsidRDefault="00FC6BBB" w14:paraId="487CA8E5" w14:textId="7168349A">
      <w:pPr>
        <w:tabs>
          <w:tab w:val="left" w:pos="360"/>
          <w:tab w:val="left" w:pos="900"/>
          <w:tab w:val="left" w:pos="1260"/>
          <w:tab w:val="left" w:pos="1440"/>
          <w:tab w:val="left" w:pos="1890"/>
          <w:tab w:val="left" w:pos="2340"/>
        </w:tabs>
        <w:jc w:val="both"/>
        <w:rPr>
          <w:ins w:author="Jenjira O-cha" w:date="2023-02-07T20:30:00Z" w:id="244"/>
          <w:rFonts w:ascii="TH SarabunPSK" w:hAnsi="TH SarabunPSK" w:cs="TH SarabunPSK"/>
          <w:sz w:val="32"/>
          <w:szCs w:val="32"/>
        </w:rPr>
      </w:pPr>
    </w:p>
    <w:p w:rsidRPr="00357A8D" w:rsidR="00FC6BBB" w:rsidRDefault="00FC6BBB" w14:paraId="45B6E8DD" w14:textId="151035F0">
      <w:pPr>
        <w:tabs>
          <w:tab w:val="left" w:pos="360"/>
          <w:tab w:val="left" w:pos="900"/>
          <w:tab w:val="left" w:pos="1260"/>
          <w:tab w:val="left" w:pos="1440"/>
          <w:tab w:val="left" w:pos="1890"/>
          <w:tab w:val="left" w:pos="2340"/>
        </w:tabs>
        <w:jc w:val="both"/>
        <w:rPr>
          <w:ins w:author="Jenjira O-cha" w:date="2023-02-07T20:30:00Z" w:id="245"/>
          <w:rFonts w:ascii="TH SarabunPSK" w:hAnsi="TH SarabunPSK" w:cs="TH SarabunPSK"/>
          <w:sz w:val="32"/>
          <w:szCs w:val="32"/>
        </w:rPr>
      </w:pPr>
    </w:p>
    <w:p w:rsidRPr="00357A8D" w:rsidR="00FC6BBB" w:rsidRDefault="00FC6BBB" w14:paraId="29F1EEE3" w14:textId="416644DE">
      <w:pPr>
        <w:tabs>
          <w:tab w:val="left" w:pos="360"/>
          <w:tab w:val="left" w:pos="900"/>
          <w:tab w:val="left" w:pos="1260"/>
          <w:tab w:val="left" w:pos="1440"/>
          <w:tab w:val="left" w:pos="1890"/>
          <w:tab w:val="left" w:pos="2340"/>
        </w:tabs>
        <w:jc w:val="both"/>
        <w:rPr>
          <w:ins w:author="Jenjira O-cha" w:date="2023-02-07T20:30:00Z" w:id="246"/>
          <w:rFonts w:ascii="TH SarabunPSK" w:hAnsi="TH SarabunPSK" w:cs="TH SarabunPSK"/>
          <w:sz w:val="32"/>
          <w:szCs w:val="32"/>
        </w:rPr>
      </w:pPr>
    </w:p>
    <w:p w:rsidRPr="00357A8D" w:rsidR="00FC6BBB" w:rsidRDefault="00FC6BBB" w14:paraId="0B6CE0A7" w14:textId="6AF31EA3">
      <w:pPr>
        <w:tabs>
          <w:tab w:val="left" w:pos="360"/>
          <w:tab w:val="left" w:pos="900"/>
          <w:tab w:val="left" w:pos="1260"/>
          <w:tab w:val="left" w:pos="1440"/>
          <w:tab w:val="left" w:pos="1890"/>
          <w:tab w:val="left" w:pos="2340"/>
        </w:tabs>
        <w:jc w:val="both"/>
        <w:rPr>
          <w:ins w:author="Jenjira O-cha" w:date="2023-02-07T20:30:00Z" w:id="247"/>
          <w:rFonts w:ascii="TH SarabunPSK" w:hAnsi="TH SarabunPSK" w:cs="TH SarabunPSK"/>
          <w:sz w:val="32"/>
          <w:szCs w:val="32"/>
        </w:rPr>
      </w:pPr>
    </w:p>
    <w:p w:rsidRPr="00357A8D" w:rsidR="00FC6BBB" w:rsidRDefault="00FC6BBB" w14:paraId="0BEB475B" w14:textId="5C1D3683">
      <w:pPr>
        <w:tabs>
          <w:tab w:val="left" w:pos="360"/>
          <w:tab w:val="left" w:pos="900"/>
          <w:tab w:val="left" w:pos="1260"/>
          <w:tab w:val="left" w:pos="1440"/>
          <w:tab w:val="left" w:pos="1890"/>
          <w:tab w:val="left" w:pos="2340"/>
        </w:tabs>
        <w:jc w:val="both"/>
        <w:rPr>
          <w:ins w:author="Jenjira O-cha" w:date="2023-02-07T20:30:00Z" w:id="248"/>
          <w:rFonts w:ascii="TH SarabunPSK" w:hAnsi="TH SarabunPSK" w:cs="TH SarabunPSK"/>
          <w:sz w:val="32"/>
          <w:szCs w:val="32"/>
        </w:rPr>
      </w:pPr>
    </w:p>
    <w:p w:rsidRPr="00357A8D" w:rsidR="00FC6BBB" w:rsidRDefault="00FC6BBB" w14:paraId="67C1323A" w14:textId="79B0D7D3">
      <w:pPr>
        <w:tabs>
          <w:tab w:val="left" w:pos="360"/>
          <w:tab w:val="left" w:pos="900"/>
          <w:tab w:val="left" w:pos="1260"/>
          <w:tab w:val="left" w:pos="1440"/>
          <w:tab w:val="left" w:pos="1890"/>
          <w:tab w:val="left" w:pos="2340"/>
        </w:tabs>
        <w:jc w:val="both"/>
        <w:rPr>
          <w:ins w:author="Jenjira O-cha" w:date="2023-02-07T20:30:00Z" w:id="249"/>
          <w:rFonts w:ascii="TH SarabunPSK" w:hAnsi="TH SarabunPSK" w:cs="TH SarabunPSK"/>
          <w:sz w:val="32"/>
          <w:szCs w:val="32"/>
        </w:rPr>
      </w:pPr>
    </w:p>
    <w:p w:rsidRPr="00357A8D" w:rsidR="00FC6BBB" w:rsidRDefault="00FC6BBB" w14:paraId="1054A40E" w14:textId="1A265DDE">
      <w:pPr>
        <w:tabs>
          <w:tab w:val="left" w:pos="360"/>
          <w:tab w:val="left" w:pos="900"/>
          <w:tab w:val="left" w:pos="1260"/>
          <w:tab w:val="left" w:pos="1440"/>
          <w:tab w:val="left" w:pos="1890"/>
          <w:tab w:val="left" w:pos="2340"/>
        </w:tabs>
        <w:jc w:val="both"/>
        <w:rPr>
          <w:ins w:author="Jenjira O-cha" w:date="2023-02-07T20:30:00Z" w:id="250"/>
          <w:rFonts w:ascii="TH SarabunPSK" w:hAnsi="TH SarabunPSK" w:cs="TH SarabunPSK"/>
          <w:sz w:val="32"/>
          <w:szCs w:val="32"/>
        </w:rPr>
      </w:pPr>
    </w:p>
    <w:p w:rsidR="00FC6BBB" w:rsidRDefault="00FC6BBB" w14:paraId="4CEBCAA4" w14:textId="12BAC252">
      <w:pPr>
        <w:tabs>
          <w:tab w:val="left" w:pos="360"/>
          <w:tab w:val="left" w:pos="900"/>
          <w:tab w:val="left" w:pos="1260"/>
          <w:tab w:val="left" w:pos="1440"/>
          <w:tab w:val="left" w:pos="1890"/>
          <w:tab w:val="left" w:pos="2340"/>
        </w:tabs>
        <w:jc w:val="both"/>
        <w:rPr>
          <w:ins w:author="PC" w:date="2023-07-03T09:45:00Z" w:id="251"/>
          <w:rFonts w:ascii="TH SarabunPSK" w:hAnsi="TH SarabunPSK" w:cs="TH SarabunPSK"/>
          <w:sz w:val="32"/>
          <w:szCs w:val="32"/>
        </w:rPr>
      </w:pPr>
    </w:p>
    <w:p w:rsidR="00277A61" w:rsidRDefault="00277A61" w14:paraId="21BD6FC6" w14:textId="72CCDFBB">
      <w:pPr>
        <w:tabs>
          <w:tab w:val="left" w:pos="360"/>
          <w:tab w:val="left" w:pos="900"/>
          <w:tab w:val="left" w:pos="1260"/>
          <w:tab w:val="left" w:pos="1440"/>
          <w:tab w:val="left" w:pos="1890"/>
          <w:tab w:val="left" w:pos="2340"/>
        </w:tabs>
        <w:jc w:val="both"/>
        <w:rPr>
          <w:ins w:author="PC" w:date="2023-07-03T09:45:00Z" w:id="252"/>
          <w:rFonts w:ascii="TH SarabunPSK" w:hAnsi="TH SarabunPSK" w:cs="TH SarabunPSK"/>
          <w:sz w:val="32"/>
          <w:szCs w:val="32"/>
        </w:rPr>
      </w:pPr>
    </w:p>
    <w:p w:rsidR="00277A61" w:rsidRDefault="00277A61" w14:paraId="38AFECAA" w14:textId="5EF9830E">
      <w:pPr>
        <w:tabs>
          <w:tab w:val="left" w:pos="360"/>
          <w:tab w:val="left" w:pos="900"/>
          <w:tab w:val="left" w:pos="1260"/>
          <w:tab w:val="left" w:pos="1440"/>
          <w:tab w:val="left" w:pos="1890"/>
          <w:tab w:val="left" w:pos="2340"/>
        </w:tabs>
        <w:jc w:val="both"/>
        <w:rPr>
          <w:ins w:author="PC" w:date="2023-07-03T09:45:00Z" w:id="253"/>
          <w:rFonts w:ascii="TH SarabunPSK" w:hAnsi="TH SarabunPSK" w:cs="TH SarabunPSK"/>
          <w:sz w:val="32"/>
          <w:szCs w:val="32"/>
        </w:rPr>
      </w:pPr>
    </w:p>
    <w:p w:rsidR="00277A61" w:rsidRDefault="00277A61" w14:paraId="252598C3" w14:textId="3521CACE">
      <w:pPr>
        <w:tabs>
          <w:tab w:val="left" w:pos="360"/>
          <w:tab w:val="left" w:pos="900"/>
          <w:tab w:val="left" w:pos="1260"/>
          <w:tab w:val="left" w:pos="1440"/>
          <w:tab w:val="left" w:pos="1890"/>
          <w:tab w:val="left" w:pos="2340"/>
        </w:tabs>
        <w:jc w:val="both"/>
        <w:rPr>
          <w:ins w:author="PC" w:date="2023-07-03T09:45:00Z" w:id="254"/>
          <w:rFonts w:ascii="TH SarabunPSK" w:hAnsi="TH SarabunPSK" w:cs="TH SarabunPSK"/>
          <w:sz w:val="32"/>
          <w:szCs w:val="32"/>
        </w:rPr>
      </w:pPr>
    </w:p>
    <w:p w:rsidR="00277A61" w:rsidRDefault="00277A61" w14:paraId="6C6E0937" w14:textId="38C80336">
      <w:pPr>
        <w:tabs>
          <w:tab w:val="left" w:pos="360"/>
          <w:tab w:val="left" w:pos="900"/>
          <w:tab w:val="left" w:pos="1260"/>
          <w:tab w:val="left" w:pos="1440"/>
          <w:tab w:val="left" w:pos="1890"/>
          <w:tab w:val="left" w:pos="2340"/>
        </w:tabs>
        <w:jc w:val="both"/>
        <w:rPr>
          <w:ins w:author="PC" w:date="2023-07-03T09:45:00Z" w:id="255"/>
          <w:rFonts w:ascii="TH SarabunPSK" w:hAnsi="TH SarabunPSK" w:cs="TH SarabunPSK"/>
          <w:sz w:val="32"/>
          <w:szCs w:val="32"/>
        </w:rPr>
      </w:pPr>
    </w:p>
    <w:p w:rsidR="00277A61" w:rsidRDefault="00277A61" w14:paraId="6C2FF5DF" w14:textId="0D83C5C9">
      <w:pPr>
        <w:tabs>
          <w:tab w:val="left" w:pos="360"/>
          <w:tab w:val="left" w:pos="900"/>
          <w:tab w:val="left" w:pos="1260"/>
          <w:tab w:val="left" w:pos="1440"/>
          <w:tab w:val="left" w:pos="1890"/>
          <w:tab w:val="left" w:pos="2340"/>
        </w:tabs>
        <w:jc w:val="both"/>
        <w:rPr>
          <w:ins w:author="PC" w:date="2023-07-03T09:45:00Z" w:id="256"/>
          <w:rFonts w:ascii="TH SarabunPSK" w:hAnsi="TH SarabunPSK" w:cs="TH SarabunPSK"/>
          <w:sz w:val="32"/>
          <w:szCs w:val="32"/>
        </w:rPr>
      </w:pPr>
    </w:p>
    <w:p w:rsidR="00277A61" w:rsidRDefault="00277A61" w14:paraId="13475B42" w14:textId="4ED352E5">
      <w:pPr>
        <w:tabs>
          <w:tab w:val="left" w:pos="360"/>
          <w:tab w:val="left" w:pos="900"/>
          <w:tab w:val="left" w:pos="1260"/>
          <w:tab w:val="left" w:pos="1440"/>
          <w:tab w:val="left" w:pos="1890"/>
          <w:tab w:val="left" w:pos="2340"/>
        </w:tabs>
        <w:jc w:val="both"/>
        <w:rPr>
          <w:ins w:author="PC" w:date="2023-07-03T09:45:00Z" w:id="257"/>
          <w:rFonts w:ascii="TH SarabunPSK" w:hAnsi="TH SarabunPSK" w:cs="TH SarabunPSK"/>
          <w:sz w:val="32"/>
          <w:szCs w:val="32"/>
        </w:rPr>
      </w:pPr>
    </w:p>
    <w:p w:rsidR="00277A61" w:rsidRDefault="00277A61" w14:paraId="1C1FFF73" w14:textId="7C3012EB">
      <w:pPr>
        <w:tabs>
          <w:tab w:val="left" w:pos="360"/>
          <w:tab w:val="left" w:pos="900"/>
          <w:tab w:val="left" w:pos="1260"/>
          <w:tab w:val="left" w:pos="1440"/>
          <w:tab w:val="left" w:pos="1890"/>
          <w:tab w:val="left" w:pos="2340"/>
        </w:tabs>
        <w:jc w:val="both"/>
        <w:rPr>
          <w:ins w:author="PC" w:date="2023-07-03T09:45:00Z" w:id="258"/>
          <w:rFonts w:ascii="TH SarabunPSK" w:hAnsi="TH SarabunPSK" w:cs="TH SarabunPSK"/>
          <w:sz w:val="32"/>
          <w:szCs w:val="32"/>
        </w:rPr>
      </w:pPr>
    </w:p>
    <w:p w:rsidR="00277A61" w:rsidRDefault="00277A61" w14:paraId="5B52B73B" w14:textId="4884A715">
      <w:pPr>
        <w:tabs>
          <w:tab w:val="left" w:pos="360"/>
          <w:tab w:val="left" w:pos="900"/>
          <w:tab w:val="left" w:pos="1260"/>
          <w:tab w:val="left" w:pos="1440"/>
          <w:tab w:val="left" w:pos="1890"/>
          <w:tab w:val="left" w:pos="2340"/>
        </w:tabs>
        <w:jc w:val="both"/>
        <w:rPr>
          <w:ins w:author="PC" w:date="2023-07-03T09:45:00Z" w:id="259"/>
          <w:rFonts w:ascii="TH SarabunPSK" w:hAnsi="TH SarabunPSK" w:cs="TH SarabunPSK"/>
          <w:sz w:val="32"/>
          <w:szCs w:val="32"/>
        </w:rPr>
      </w:pPr>
    </w:p>
    <w:p w:rsidRPr="00357A8D" w:rsidR="00277A61" w:rsidRDefault="00277A61" w14:paraId="240A9F3B" w14:textId="77777777">
      <w:pPr>
        <w:tabs>
          <w:tab w:val="left" w:pos="360"/>
          <w:tab w:val="left" w:pos="900"/>
          <w:tab w:val="left" w:pos="1260"/>
          <w:tab w:val="left" w:pos="1440"/>
          <w:tab w:val="left" w:pos="1890"/>
          <w:tab w:val="left" w:pos="2340"/>
        </w:tabs>
        <w:jc w:val="both"/>
        <w:rPr>
          <w:ins w:author="Jenjira O-cha" w:date="2023-02-07T20:30:00Z" w:id="260"/>
          <w:rFonts w:hint="cs" w:ascii="TH SarabunPSK" w:hAnsi="TH SarabunPSK" w:cs="TH SarabunPSK"/>
          <w:sz w:val="32"/>
          <w:szCs w:val="32"/>
        </w:rPr>
      </w:pPr>
    </w:p>
    <w:p w:rsidRPr="00357A8D" w:rsidR="00FC6BBB" w:rsidRDefault="00FC6BBB" w14:paraId="33D6E069" w14:textId="556BE9FE">
      <w:pPr>
        <w:tabs>
          <w:tab w:val="left" w:pos="360"/>
          <w:tab w:val="left" w:pos="900"/>
          <w:tab w:val="left" w:pos="1260"/>
          <w:tab w:val="left" w:pos="1440"/>
          <w:tab w:val="left" w:pos="1890"/>
          <w:tab w:val="left" w:pos="2340"/>
        </w:tabs>
        <w:jc w:val="both"/>
        <w:rPr>
          <w:ins w:author="Jenjira O-cha" w:date="2023-02-07T20:30:00Z" w:id="261"/>
          <w:rFonts w:ascii="TH SarabunPSK" w:hAnsi="TH SarabunPSK" w:cs="TH SarabunPSK"/>
          <w:sz w:val="32"/>
          <w:szCs w:val="32"/>
        </w:rPr>
      </w:pPr>
    </w:p>
    <w:p w:rsidRPr="00357A8D" w:rsidR="00FC6BBB" w:rsidRDefault="00FC6BBB" w14:paraId="27FCAAEA" w14:textId="44B70210">
      <w:pPr>
        <w:tabs>
          <w:tab w:val="left" w:pos="360"/>
          <w:tab w:val="left" w:pos="900"/>
          <w:tab w:val="left" w:pos="1260"/>
          <w:tab w:val="left" w:pos="1440"/>
          <w:tab w:val="left" w:pos="1890"/>
          <w:tab w:val="left" w:pos="2340"/>
        </w:tabs>
        <w:jc w:val="both"/>
        <w:rPr>
          <w:ins w:author="Jenjira O-cha" w:date="2023-02-07T20:30:00Z" w:id="262"/>
          <w:rFonts w:ascii="TH SarabunPSK" w:hAnsi="TH SarabunPSK" w:cs="TH SarabunPSK"/>
          <w:sz w:val="32"/>
          <w:szCs w:val="32"/>
        </w:rPr>
      </w:pPr>
    </w:p>
    <w:p w:rsidRPr="00357A8D" w:rsidR="00FC6BBB" w:rsidDel="00E65391" w:rsidRDefault="00FC6BBB" w14:paraId="3BD6EB0B" w14:textId="643EF935">
      <w:pPr>
        <w:tabs>
          <w:tab w:val="left" w:pos="360"/>
          <w:tab w:val="left" w:pos="900"/>
          <w:tab w:val="left" w:pos="1260"/>
          <w:tab w:val="left" w:pos="1440"/>
          <w:tab w:val="left" w:pos="1890"/>
          <w:tab w:val="left" w:pos="2340"/>
        </w:tabs>
        <w:jc w:val="both"/>
        <w:rPr>
          <w:ins w:author="Jenjira O-cha" w:date="2023-02-07T20:30:00Z" w:id="263"/>
          <w:del w:author="phetc" w:date="2023-06-13T08:59:00Z" w:id="264"/>
          <w:rFonts w:ascii="TH SarabunPSK" w:hAnsi="TH SarabunPSK" w:cs="TH SarabunPSK"/>
          <w:sz w:val="32"/>
          <w:szCs w:val="32"/>
        </w:rPr>
      </w:pPr>
    </w:p>
    <w:p w:rsidRPr="00357A8D" w:rsidR="00FC6BBB" w:rsidDel="00E65391" w:rsidRDefault="00FC6BBB" w14:paraId="63AA82C7" w14:textId="7CB0FB1C">
      <w:pPr>
        <w:tabs>
          <w:tab w:val="left" w:pos="360"/>
          <w:tab w:val="left" w:pos="900"/>
          <w:tab w:val="left" w:pos="1260"/>
          <w:tab w:val="left" w:pos="1440"/>
          <w:tab w:val="left" w:pos="1890"/>
          <w:tab w:val="left" w:pos="2340"/>
        </w:tabs>
        <w:jc w:val="both"/>
        <w:rPr>
          <w:ins w:author="Jenjira O-cha" w:date="2023-02-08T15:12:00Z" w:id="265"/>
          <w:del w:author="phetc" w:date="2023-06-13T08:59:00Z" w:id="266"/>
          <w:rFonts w:ascii="TH SarabunPSK" w:hAnsi="TH SarabunPSK" w:cs="TH SarabunPSK"/>
          <w:sz w:val="32"/>
          <w:szCs w:val="32"/>
        </w:rPr>
      </w:pPr>
    </w:p>
    <w:p w:rsidRPr="00357A8D" w:rsidR="00F302B9" w:rsidDel="00E65391" w:rsidRDefault="00F302B9" w14:paraId="7B57544B" w14:textId="62393CCE">
      <w:pPr>
        <w:tabs>
          <w:tab w:val="left" w:pos="360"/>
          <w:tab w:val="left" w:pos="900"/>
          <w:tab w:val="left" w:pos="1260"/>
          <w:tab w:val="left" w:pos="1440"/>
          <w:tab w:val="left" w:pos="1890"/>
          <w:tab w:val="left" w:pos="2340"/>
        </w:tabs>
        <w:jc w:val="both"/>
        <w:rPr>
          <w:ins w:author="Jenjira O-cha" w:date="2023-02-08T15:12:00Z" w:id="267"/>
          <w:del w:author="phetc" w:date="2023-06-13T08:59:00Z" w:id="268"/>
          <w:rFonts w:ascii="TH SarabunPSK" w:hAnsi="TH SarabunPSK" w:cs="TH SarabunPSK"/>
          <w:sz w:val="32"/>
          <w:szCs w:val="32"/>
        </w:rPr>
      </w:pPr>
    </w:p>
    <w:p w:rsidRPr="00357A8D" w:rsidR="00F302B9" w:rsidDel="00E65391" w:rsidRDefault="00F302B9" w14:paraId="2B43BC1A" w14:textId="4F362911">
      <w:pPr>
        <w:tabs>
          <w:tab w:val="left" w:pos="360"/>
          <w:tab w:val="left" w:pos="900"/>
          <w:tab w:val="left" w:pos="1260"/>
          <w:tab w:val="left" w:pos="1440"/>
          <w:tab w:val="left" w:pos="1890"/>
          <w:tab w:val="left" w:pos="2340"/>
        </w:tabs>
        <w:jc w:val="both"/>
        <w:rPr>
          <w:ins w:author="Jenjira O-cha" w:date="2023-02-08T15:12:00Z" w:id="269"/>
          <w:del w:author="phetc" w:date="2023-06-13T08:59:00Z" w:id="270"/>
          <w:rFonts w:ascii="TH SarabunPSK" w:hAnsi="TH SarabunPSK" w:cs="TH SarabunPSK"/>
          <w:sz w:val="32"/>
          <w:szCs w:val="32"/>
        </w:rPr>
      </w:pPr>
    </w:p>
    <w:p w:rsidRPr="00357A8D" w:rsidR="00F302B9" w:rsidDel="00E65391" w:rsidRDefault="00F302B9" w14:paraId="5822A314" w14:textId="2DC29385">
      <w:pPr>
        <w:tabs>
          <w:tab w:val="left" w:pos="360"/>
          <w:tab w:val="left" w:pos="900"/>
          <w:tab w:val="left" w:pos="1260"/>
          <w:tab w:val="left" w:pos="1440"/>
          <w:tab w:val="left" w:pos="1890"/>
          <w:tab w:val="left" w:pos="2340"/>
        </w:tabs>
        <w:jc w:val="both"/>
        <w:rPr>
          <w:ins w:author="Jenjira O-cha" w:date="2023-02-08T15:12:00Z" w:id="271"/>
          <w:del w:author="phetc" w:date="2023-06-13T08:59:00Z" w:id="272"/>
          <w:rFonts w:ascii="TH SarabunPSK" w:hAnsi="TH SarabunPSK" w:cs="TH SarabunPSK"/>
          <w:sz w:val="32"/>
          <w:szCs w:val="32"/>
        </w:rPr>
      </w:pPr>
    </w:p>
    <w:p w:rsidRPr="00357A8D" w:rsidR="00F302B9" w:rsidDel="00E65391" w:rsidRDefault="00F302B9" w14:paraId="3C496F33" w14:textId="1B6013A0">
      <w:pPr>
        <w:tabs>
          <w:tab w:val="left" w:pos="360"/>
          <w:tab w:val="left" w:pos="900"/>
          <w:tab w:val="left" w:pos="1260"/>
          <w:tab w:val="left" w:pos="1440"/>
          <w:tab w:val="left" w:pos="1890"/>
          <w:tab w:val="left" w:pos="2340"/>
        </w:tabs>
        <w:jc w:val="both"/>
        <w:rPr>
          <w:ins w:author="Jenjira O-cha" w:date="2023-02-08T15:12:00Z" w:id="273"/>
          <w:del w:author="phetc" w:date="2023-06-13T08:59:00Z" w:id="274"/>
          <w:rFonts w:ascii="TH SarabunPSK" w:hAnsi="TH SarabunPSK" w:cs="TH SarabunPSK"/>
          <w:sz w:val="32"/>
          <w:szCs w:val="32"/>
        </w:rPr>
      </w:pPr>
    </w:p>
    <w:p w:rsidRPr="00357A8D" w:rsidR="00F302B9" w:rsidDel="00E65391" w:rsidRDefault="00F302B9" w14:paraId="3D6713C5" w14:textId="08D8E3D4">
      <w:pPr>
        <w:tabs>
          <w:tab w:val="left" w:pos="360"/>
          <w:tab w:val="left" w:pos="900"/>
          <w:tab w:val="left" w:pos="1260"/>
          <w:tab w:val="left" w:pos="1440"/>
          <w:tab w:val="left" w:pos="1890"/>
          <w:tab w:val="left" w:pos="2340"/>
        </w:tabs>
        <w:jc w:val="both"/>
        <w:rPr>
          <w:del w:author="phetc" w:date="2023-06-13T08:59:00Z" w:id="275"/>
          <w:rFonts w:ascii="TH SarabunPSK" w:hAnsi="TH SarabunPSK" w:cs="TH SarabunPSK"/>
          <w:sz w:val="32"/>
          <w:szCs w:val="32"/>
        </w:rPr>
      </w:pPr>
    </w:p>
    <w:p w:rsidRPr="00357A8D" w:rsidR="00AB3BA9" w:rsidRDefault="00AB3BA9" w14:paraId="748E7305" w14:textId="77777777">
      <w:pPr>
        <w:tabs>
          <w:tab w:val="left" w:pos="360"/>
          <w:tab w:val="left" w:pos="900"/>
          <w:tab w:val="left" w:pos="1260"/>
          <w:tab w:val="left" w:pos="1440"/>
          <w:tab w:val="left" w:pos="1890"/>
          <w:tab w:val="left" w:pos="2340"/>
        </w:tabs>
        <w:jc w:val="both"/>
        <w:rPr>
          <w:rFonts w:ascii="TH Sarabun New" w:hAnsi="TH Sarabun New" w:cs="TH Sarabun New"/>
          <w:sz w:val="2"/>
          <w:szCs w:val="2"/>
        </w:rPr>
      </w:pPr>
    </w:p>
    <w:p w:rsidRPr="00357A8D" w:rsidR="00D9219A" w:rsidRDefault="00AD4BF0" w14:paraId="17DF7C02"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หมวดที่ </w:t>
      </w:r>
      <w:r w:rsidRPr="00357A8D" w:rsidR="00CA089C">
        <w:rPr>
          <w:rFonts w:ascii="TH Sarabun New" w:hAnsi="TH Sarabun New" w:cs="TH Sarabun New"/>
          <w:b/>
          <w:bCs/>
          <w:sz w:val="32"/>
          <w:szCs w:val="32"/>
        </w:rPr>
        <w:t>4</w:t>
      </w:r>
      <w:r w:rsidRPr="00357A8D">
        <w:rPr>
          <w:rFonts w:ascii="TH Sarabun New" w:hAnsi="TH Sarabun New" w:cs="TH Sarabun New"/>
          <w:b/>
          <w:bCs/>
          <w:sz w:val="32"/>
          <w:szCs w:val="32"/>
          <w:cs/>
        </w:rPr>
        <w:t xml:space="preserve">  </w:t>
      </w:r>
      <w:r w:rsidRPr="00357A8D" w:rsidR="00D9219A">
        <w:rPr>
          <w:rFonts w:ascii="TH Sarabun New" w:hAnsi="TH Sarabun New" w:cs="TH Sarabun New"/>
          <w:b/>
          <w:bCs/>
          <w:sz w:val="32"/>
          <w:szCs w:val="32"/>
          <w:cs/>
        </w:rPr>
        <w:t>โครงสร้างหลักสูตร รายวิชา และหน่วยกิต</w:t>
      </w:r>
    </w:p>
    <w:p w:rsidRPr="00357A8D" w:rsidR="00D9219A" w:rsidDel="00F302B9" w:rsidRDefault="00D9219A" w14:paraId="73A50F7F" w14:textId="61D04746">
      <w:pPr>
        <w:tabs>
          <w:tab w:val="left" w:pos="360"/>
          <w:tab w:val="left" w:pos="720"/>
          <w:tab w:val="left" w:pos="900"/>
          <w:tab w:val="left" w:pos="1440"/>
          <w:tab w:val="left" w:pos="1890"/>
          <w:tab w:val="left" w:pos="2340"/>
        </w:tabs>
        <w:spacing w:line="400" w:lineRule="exact"/>
        <w:ind w:left="360" w:hanging="360"/>
        <w:jc w:val="center"/>
        <w:rPr>
          <w:del w:author="Jenjira O-cha" w:date="2023-02-08T15:12:00Z" w:id="276"/>
          <w:rFonts w:ascii="TH Sarabun New" w:hAnsi="TH Sarabun New" w:cs="TH Sarabun New"/>
          <w:b/>
          <w:bCs/>
          <w:sz w:val="20"/>
          <w:szCs w:val="20"/>
        </w:rPr>
        <w:pPrChange w:author="PC" w:date="2023-03-31T11:42:00Z" w:id="277">
          <w:pPr>
            <w:tabs>
              <w:tab w:val="left" w:pos="360"/>
              <w:tab w:val="left" w:pos="720"/>
              <w:tab w:val="left" w:pos="900"/>
              <w:tab w:val="left" w:pos="1440"/>
              <w:tab w:val="left" w:pos="1890"/>
              <w:tab w:val="left" w:pos="2340"/>
            </w:tabs>
            <w:ind w:left="360" w:hanging="360"/>
            <w:jc w:val="center"/>
          </w:pPr>
        </w:pPrChange>
      </w:pPr>
    </w:p>
    <w:p w:rsidRPr="00357A8D" w:rsidR="00AD4BF0" w:rsidRDefault="00CA089C" w14:paraId="1E5072E0" w14:textId="77777777">
      <w:pPr>
        <w:tabs>
          <w:tab w:val="left" w:pos="360"/>
          <w:tab w:val="left" w:pos="720"/>
          <w:tab w:val="left" w:pos="900"/>
          <w:tab w:val="left" w:pos="1440"/>
          <w:tab w:val="left" w:pos="1890"/>
          <w:tab w:val="left" w:pos="2340"/>
        </w:tabs>
        <w:spacing w:line="400" w:lineRule="exact"/>
        <w:ind w:left="360" w:hanging="360"/>
        <w:rPr>
          <w:rFonts w:ascii="TH Sarabun New" w:hAnsi="TH Sarabun New" w:cs="TH Sarabun New"/>
          <w:b/>
          <w:bCs/>
          <w:sz w:val="32"/>
          <w:szCs w:val="32"/>
        </w:rPr>
        <w:pPrChange w:author="PC" w:date="2023-03-31T11:42:00Z" w:id="278">
          <w:pPr>
            <w:tabs>
              <w:tab w:val="left" w:pos="360"/>
              <w:tab w:val="left" w:pos="720"/>
              <w:tab w:val="left" w:pos="900"/>
              <w:tab w:val="left" w:pos="1440"/>
              <w:tab w:val="left" w:pos="1890"/>
              <w:tab w:val="left" w:pos="2340"/>
            </w:tabs>
            <w:ind w:left="360" w:hanging="360"/>
          </w:pPr>
        </w:pPrChange>
      </w:pPr>
      <w:r w:rsidRPr="00357A8D">
        <w:rPr>
          <w:rFonts w:ascii="TH Sarabun New" w:hAnsi="TH Sarabun New" w:cs="TH Sarabun New"/>
          <w:b/>
          <w:bCs/>
          <w:sz w:val="32"/>
          <w:szCs w:val="32"/>
        </w:rPr>
        <w:t>4</w:t>
      </w:r>
      <w:r w:rsidRPr="00357A8D">
        <w:rPr>
          <w:rFonts w:ascii="TH Sarabun New" w:hAnsi="TH Sarabun New" w:cs="TH Sarabun New"/>
          <w:b/>
          <w:bCs/>
          <w:sz w:val="32"/>
          <w:szCs w:val="32"/>
          <w:cs/>
        </w:rPr>
        <w:t>.</w:t>
      </w:r>
      <w:r w:rsidRPr="00357A8D" w:rsidR="00D7492E">
        <w:rPr>
          <w:rFonts w:ascii="TH Sarabun New" w:hAnsi="TH Sarabun New" w:cs="TH Sarabun New"/>
          <w:b/>
          <w:bCs/>
          <w:sz w:val="32"/>
          <w:szCs w:val="32"/>
        </w:rPr>
        <w:t>1</w:t>
      </w:r>
      <w:r w:rsidRPr="00357A8D" w:rsidR="00AD4BF0">
        <w:rPr>
          <w:rFonts w:ascii="TH Sarabun New" w:hAnsi="TH Sarabun New" w:cs="TH Sarabun New"/>
          <w:b/>
          <w:bCs/>
          <w:sz w:val="32"/>
          <w:szCs w:val="32"/>
          <w:cs/>
        </w:rPr>
        <w:tab/>
      </w:r>
      <w:r w:rsidRPr="00357A8D" w:rsidR="00AD4BF0">
        <w:rPr>
          <w:rFonts w:ascii="TH Sarabun New" w:hAnsi="TH Sarabun New" w:cs="TH Sarabun New"/>
          <w:b/>
          <w:bCs/>
          <w:sz w:val="32"/>
          <w:szCs w:val="32"/>
          <w:cs/>
        </w:rPr>
        <w:t>ระบบการจัดการศึกษา</w:t>
      </w:r>
      <w:r w:rsidRPr="00357A8D" w:rsidR="00D7492E">
        <w:rPr>
          <w:rFonts w:ascii="TH Sarabun New" w:hAnsi="TH Sarabun New" w:cs="TH Sarabun New"/>
          <w:b/>
          <w:bCs/>
          <w:sz w:val="32"/>
          <w:szCs w:val="32"/>
          <w:cs/>
        </w:rPr>
        <w:t>และระยะเวลาการศึกษา</w:t>
      </w:r>
    </w:p>
    <w:p w:rsidRPr="00357A8D" w:rsidR="00AD4BF0" w:rsidRDefault="00AD4BF0" w14:paraId="0F53B90B"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b/>
          <w:bCs/>
          <w:sz w:val="32"/>
          <w:szCs w:val="32"/>
        </w:rPr>
        <w:pPrChange w:author="PC" w:date="2023-03-31T11:42:00Z" w:id="279">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b/>
          <w:bCs/>
          <w:sz w:val="32"/>
          <w:szCs w:val="32"/>
          <w:cs/>
        </w:rPr>
        <w:tab/>
      </w:r>
      <w:r w:rsidRPr="00357A8D" w:rsidR="00CA089C">
        <w:rPr>
          <w:rFonts w:ascii="TH Sarabun New" w:hAnsi="TH Sarabun New" w:cs="TH Sarabun New"/>
          <w:b/>
          <w:bCs/>
          <w:sz w:val="32"/>
          <w:szCs w:val="32"/>
        </w:rPr>
        <w:t>4</w:t>
      </w:r>
      <w:r w:rsidRPr="00357A8D" w:rsidR="00D7492E">
        <w:rPr>
          <w:rFonts w:ascii="TH Sarabun New" w:hAnsi="TH Sarabun New" w:cs="TH Sarabun New"/>
          <w:b/>
          <w:bCs/>
          <w:sz w:val="32"/>
          <w:szCs w:val="32"/>
          <w:cs/>
        </w:rPr>
        <w:t>.</w:t>
      </w:r>
      <w:r w:rsidRPr="00357A8D">
        <w:rPr>
          <w:rFonts w:ascii="TH Sarabun New" w:hAnsi="TH Sarabun New" w:cs="TH Sarabun New"/>
          <w:b/>
          <w:bCs/>
          <w:sz w:val="32"/>
          <w:szCs w:val="32"/>
          <w:cs/>
        </w:rPr>
        <w:t>1.1</w:t>
      </w: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ระบบ</w:t>
      </w:r>
    </w:p>
    <w:p w:rsidRPr="00357A8D" w:rsidR="000E1348" w:rsidRDefault="009739CD" w14:paraId="19EEA148" w14:textId="77777777">
      <w:pPr>
        <w:tabs>
          <w:tab w:val="left" w:pos="900"/>
          <w:tab w:val="left" w:pos="1260"/>
          <w:tab w:val="left" w:pos="2340"/>
          <w:tab w:val="left" w:pos="2700"/>
        </w:tabs>
        <w:spacing w:line="400" w:lineRule="exact"/>
        <w:ind w:left="900" w:hanging="900"/>
        <w:rPr>
          <w:rFonts w:ascii="TH Sarabun New" w:hAnsi="TH Sarabun New" w:cs="TH Sarabun New"/>
          <w:sz w:val="32"/>
          <w:szCs w:val="32"/>
        </w:rPr>
        <w:pPrChange w:author="PC" w:date="2023-03-31T11:42:00Z" w:id="280">
          <w:pPr>
            <w:tabs>
              <w:tab w:val="left" w:pos="900"/>
              <w:tab w:val="left" w:pos="1260"/>
              <w:tab w:val="left" w:pos="2340"/>
              <w:tab w:val="left" w:pos="2700"/>
            </w:tabs>
            <w:ind w:left="900" w:hanging="900"/>
          </w:pPr>
        </w:pPrChange>
      </w:pPr>
      <w:r w:rsidRPr="00357A8D">
        <w:rPr>
          <w:rFonts w:ascii="TH Sarabun New" w:hAnsi="TH Sarabun New" w:cs="TH Sarabun New"/>
          <w:sz w:val="32"/>
          <w:szCs w:val="32"/>
        </w:rPr>
        <w:tab/>
      </w:r>
      <w:r w:rsidRPr="00357A8D" w:rsidR="001E7487">
        <w:rPr>
          <w:rFonts w:ascii="TH Sarabun New" w:hAnsi="TH Sarabun New" w:cs="TH Sarabun New"/>
          <w:sz w:val="32"/>
          <w:szCs w:val="32"/>
          <w:cs/>
        </w:rPr>
        <w:t xml:space="preserve">เป็นหลักสูตรแบบเต็มเวลา </w:t>
      </w:r>
      <w:r w:rsidRPr="00357A8D">
        <w:rPr>
          <w:rFonts w:ascii="TH Sarabun New" w:hAnsi="TH Sarabun New" w:cs="TH Sarabun New"/>
          <w:sz w:val="32"/>
          <w:szCs w:val="32"/>
          <w:cs/>
        </w:rPr>
        <w:t>ใช้ระบบการศึกษาแบบทวิภาค</w:t>
      </w:r>
      <w:r w:rsidRPr="00357A8D" w:rsidR="006875BF">
        <w:rPr>
          <w:rFonts w:ascii="TH Sarabun New" w:hAnsi="TH Sarabun New" w:cs="TH Sarabun New"/>
          <w:sz w:val="32"/>
          <w:szCs w:val="32"/>
          <w:cs/>
        </w:rPr>
        <w:t xml:space="preserve"> </w:t>
      </w:r>
      <w:r w:rsidRPr="00357A8D">
        <w:rPr>
          <w:rFonts w:ascii="TH Sarabun New" w:hAnsi="TH Sarabun New" w:cs="TH Sarabun New"/>
          <w:sz w:val="32"/>
          <w:szCs w:val="32"/>
          <w:cs/>
        </w:rPr>
        <w:t>โดย</w:t>
      </w:r>
      <w:r w:rsidRPr="00357A8D">
        <w:rPr>
          <w:rFonts w:ascii="TH Sarabun New" w:hAnsi="TH Sarabun New" w:cs="TH Sarabun New"/>
          <w:sz w:val="32"/>
          <w:szCs w:val="32"/>
        </w:rPr>
        <w:t xml:space="preserve"> 1 </w:t>
      </w:r>
      <w:r w:rsidRPr="00357A8D">
        <w:rPr>
          <w:rFonts w:ascii="TH Sarabun New" w:hAnsi="TH Sarabun New" w:cs="TH Sarabun New"/>
          <w:sz w:val="32"/>
          <w:szCs w:val="32"/>
          <w:cs/>
        </w:rPr>
        <w:t>ปีการศึกษาแบ่งออกเป็น</w:t>
      </w:r>
      <w:r w:rsidRPr="00357A8D">
        <w:rPr>
          <w:rFonts w:ascii="TH Sarabun New" w:hAnsi="TH Sarabun New" w:cs="TH Sarabun New"/>
          <w:sz w:val="32"/>
          <w:szCs w:val="32"/>
        </w:rPr>
        <w:t xml:space="preserve"> 2 </w:t>
      </w:r>
      <w:r w:rsidRPr="00357A8D" w:rsidR="008943B8">
        <w:rPr>
          <w:rFonts w:ascii="TH Sarabun New" w:hAnsi="TH Sarabun New" w:cs="TH Sarabun New"/>
          <w:sz w:val="32"/>
          <w:szCs w:val="32"/>
          <w:cs/>
        </w:rPr>
        <w:t>ภาคการศึกษาปกติ</w:t>
      </w:r>
      <w:r w:rsidRPr="00357A8D" w:rsidR="0039704C">
        <w:rPr>
          <w:rFonts w:ascii="TH Sarabun New" w:hAnsi="TH Sarabun New" w:cs="TH Sarabun New"/>
          <w:sz w:val="32"/>
          <w:szCs w:val="32"/>
          <w:cs/>
        </w:rPr>
        <w:t xml:space="preserve"> </w:t>
      </w:r>
      <w:r w:rsidRPr="00357A8D">
        <w:rPr>
          <w:rFonts w:ascii="TH Sarabun New" w:hAnsi="TH Sarabun New" w:cs="TH Sarabun New"/>
          <w:sz w:val="32"/>
          <w:szCs w:val="32"/>
        </w:rPr>
        <w:t>1</w:t>
      </w:r>
      <w:r w:rsidRPr="00357A8D" w:rsidR="0039704C">
        <w:rPr>
          <w:rFonts w:ascii="TH Sarabun New" w:hAnsi="TH Sarabun New" w:cs="TH Sarabun New"/>
          <w:sz w:val="32"/>
          <w:szCs w:val="32"/>
          <w:cs/>
        </w:rPr>
        <w:t xml:space="preserve"> </w:t>
      </w:r>
      <w:r w:rsidRPr="00357A8D" w:rsidR="008943B8">
        <w:rPr>
          <w:rFonts w:ascii="TH Sarabun New" w:hAnsi="TH Sarabun New" w:cs="TH Sarabun New"/>
          <w:sz w:val="32"/>
          <w:szCs w:val="32"/>
          <w:cs/>
        </w:rPr>
        <w:t xml:space="preserve">ภาคการศึกษาปกติ </w:t>
      </w:r>
      <w:r w:rsidRPr="00357A8D">
        <w:rPr>
          <w:rFonts w:ascii="TH Sarabun New" w:hAnsi="TH Sarabun New" w:cs="TH Sarabun New"/>
          <w:sz w:val="32"/>
          <w:szCs w:val="32"/>
          <w:cs/>
        </w:rPr>
        <w:t>มีระยะเวลาศึกษาไม่น้อยกว่า</w:t>
      </w:r>
      <w:r w:rsidRPr="00357A8D">
        <w:rPr>
          <w:rFonts w:ascii="TH Sarabun New" w:hAnsi="TH Sarabun New" w:cs="TH Sarabun New"/>
          <w:sz w:val="32"/>
          <w:szCs w:val="32"/>
        </w:rPr>
        <w:t xml:space="preserve"> 1</w:t>
      </w:r>
      <w:r w:rsidRPr="00357A8D" w:rsidR="008943B8">
        <w:rPr>
          <w:rFonts w:ascii="TH Sarabun New" w:hAnsi="TH Sarabun New" w:cs="TH Sarabun New"/>
          <w:sz w:val="32"/>
          <w:szCs w:val="32"/>
          <w:cs/>
        </w:rPr>
        <w:t>5</w:t>
      </w:r>
      <w:r w:rsidRPr="00357A8D" w:rsidR="009A3D02">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สัปดาห์  </w:t>
      </w:r>
    </w:p>
    <w:p w:rsidRPr="00357A8D" w:rsidR="00EC0E0E" w:rsidRDefault="00EC0E0E" w14:paraId="72AE092A"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b/>
          <w:bCs/>
          <w:sz w:val="32"/>
          <w:szCs w:val="32"/>
          <w:cs/>
        </w:rPr>
        <w:pPrChange w:author="PC" w:date="2023-03-31T11:42:00Z" w:id="281">
          <w:pPr>
            <w:tabs>
              <w:tab w:val="left" w:pos="360"/>
              <w:tab w:val="left" w:pos="900"/>
              <w:tab w:val="left" w:pos="1440"/>
              <w:tab w:val="left" w:pos="1890"/>
              <w:tab w:val="left" w:pos="2340"/>
            </w:tabs>
            <w:spacing w:before="120"/>
            <w:ind w:left="360" w:hanging="360"/>
            <w:jc w:val="thaiDistribute"/>
          </w:pPr>
        </w:pPrChange>
      </w:pPr>
      <w:r w:rsidRPr="00357A8D">
        <w:rPr>
          <w:rFonts w:ascii="TH Sarabun New" w:hAnsi="TH Sarabun New" w:cs="TH Sarabun New"/>
          <w:b/>
          <w:bCs/>
          <w:sz w:val="32"/>
          <w:szCs w:val="32"/>
          <w:cs/>
        </w:rPr>
        <w:tab/>
      </w:r>
      <w:bookmarkStart w:name="_Hlk126694258" w:id="282"/>
      <w:r w:rsidRPr="00357A8D" w:rsidR="00CA089C">
        <w:rPr>
          <w:rFonts w:ascii="TH Sarabun New" w:hAnsi="TH Sarabun New" w:cs="TH Sarabun New"/>
          <w:b/>
          <w:bCs/>
          <w:sz w:val="32"/>
          <w:szCs w:val="32"/>
        </w:rPr>
        <w:t>4</w:t>
      </w:r>
      <w:r w:rsidRPr="00357A8D">
        <w:rPr>
          <w:rFonts w:ascii="TH Sarabun New" w:hAnsi="TH Sarabun New" w:cs="TH Sarabun New"/>
          <w:b/>
          <w:bCs/>
          <w:sz w:val="32"/>
          <w:szCs w:val="32"/>
          <w:cs/>
        </w:rPr>
        <w:t>.1.</w:t>
      </w:r>
      <w:r w:rsidRPr="00357A8D" w:rsidR="00CA089C">
        <w:rPr>
          <w:rFonts w:ascii="TH Sarabun New" w:hAnsi="TH Sarabun New" w:cs="TH Sarabun New"/>
          <w:b/>
          <w:bCs/>
          <w:sz w:val="32"/>
          <w:szCs w:val="32"/>
        </w:rPr>
        <w:t>2</w:t>
      </w: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ระยะเวลาการศึกษาสูงสุด</w:t>
      </w:r>
      <w:r w:rsidRPr="00357A8D" w:rsidR="004D24A0">
        <w:rPr>
          <w:rFonts w:ascii="TH Sarabun New" w:hAnsi="TH Sarabun New" w:cs="TH Sarabun New"/>
          <w:b/>
          <w:bCs/>
          <w:sz w:val="32"/>
          <w:szCs w:val="32"/>
          <w:cs/>
        </w:rPr>
        <w:t xml:space="preserve"> (รอเกณฑ์กลาง มธ.)</w:t>
      </w:r>
    </w:p>
    <w:p w:rsidRPr="00357A8D" w:rsidR="00EC0E0E" w:rsidRDefault="00EC0E0E" w14:paraId="19A29170" w14:textId="77777777">
      <w:pPr>
        <w:tabs>
          <w:tab w:val="left" w:pos="360"/>
          <w:tab w:val="left" w:pos="709"/>
          <w:tab w:val="left" w:pos="900"/>
          <w:tab w:val="left" w:pos="1440"/>
          <w:tab w:val="left" w:pos="1890"/>
          <w:tab w:val="left" w:pos="2340"/>
        </w:tabs>
        <w:spacing w:line="400" w:lineRule="exact"/>
        <w:ind w:left="360" w:hanging="294"/>
        <w:jc w:val="thaiDistribute"/>
        <w:rPr>
          <w:rFonts w:ascii="TH Sarabun New" w:hAnsi="TH Sarabun New" w:cs="TH Sarabun New"/>
          <w:sz w:val="32"/>
          <w:szCs w:val="32"/>
        </w:rPr>
        <w:pPrChange w:author="PC" w:date="2023-03-31T11:42:00Z" w:id="283">
          <w:pPr>
            <w:tabs>
              <w:tab w:val="left" w:pos="360"/>
              <w:tab w:val="left" w:pos="709"/>
              <w:tab w:val="left" w:pos="900"/>
              <w:tab w:val="left" w:pos="1440"/>
              <w:tab w:val="left" w:pos="1890"/>
              <w:tab w:val="left" w:pos="2340"/>
            </w:tabs>
            <w:ind w:left="360" w:hanging="294"/>
            <w:jc w:val="thaiDistribute"/>
          </w:pPr>
        </w:pPrChange>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Wingdings" w:hAnsi="Wingdings" w:eastAsia="Wingdings" w:cs="Wingdings"/>
          <w:sz w:val="32"/>
          <w:szCs w:val="32"/>
        </w:rPr>
        <w:t>o</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ไม่กำหนด </w:t>
      </w:r>
    </w:p>
    <w:p w:rsidRPr="00357A8D" w:rsidR="00EC0E0E" w:rsidDel="00FC6BBB" w:rsidRDefault="00EC0E0E" w14:paraId="0CB22EDC" w14:textId="1F986D58">
      <w:pPr>
        <w:tabs>
          <w:tab w:val="left" w:pos="360"/>
          <w:tab w:val="left" w:pos="709"/>
          <w:tab w:val="left" w:pos="900"/>
          <w:tab w:val="left" w:pos="1440"/>
          <w:tab w:val="left" w:pos="1890"/>
          <w:tab w:val="left" w:pos="2340"/>
        </w:tabs>
        <w:spacing w:line="400" w:lineRule="exact"/>
        <w:ind w:left="360" w:hanging="294"/>
        <w:jc w:val="thaiDistribute"/>
        <w:rPr>
          <w:del w:author="Jenjira O-cha" w:date="2023-02-07T20:33:00Z" w:id="284"/>
          <w:rFonts w:ascii="TH Sarabun New" w:hAnsi="TH Sarabun New" w:cs="TH Sarabun New"/>
          <w:sz w:val="32"/>
          <w:szCs w:val="32"/>
        </w:rPr>
        <w:pPrChange w:author="PC" w:date="2023-03-31T11:42:00Z" w:id="285">
          <w:pPr>
            <w:tabs>
              <w:tab w:val="left" w:pos="360"/>
              <w:tab w:val="left" w:pos="709"/>
              <w:tab w:val="left" w:pos="900"/>
              <w:tab w:val="left" w:pos="1440"/>
              <w:tab w:val="left" w:pos="1890"/>
              <w:tab w:val="left" w:pos="2340"/>
            </w:tabs>
            <w:ind w:left="360" w:hanging="294"/>
            <w:jc w:val="thaiDistribute"/>
          </w:pPr>
        </w:pPrChange>
      </w:pP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ins w:author="phetc" w:date="2023-06-13T08:59:00Z" w:id="286">
        <w:r w:rsidRPr="00357A8D" w:rsidR="00E65391">
          <w:rPr>
            <w:rFonts w:ascii="Wingdings 2" w:hAnsi="Wingdings 2" w:eastAsia="Wingdings 2" w:cs="Wingdings 2"/>
            <w:b/>
            <w:bCs/>
            <w:sz w:val="32"/>
            <w:szCs w:val="32"/>
          </w:rPr>
          <w:t>R</w:t>
        </w:r>
      </w:ins>
      <w:del w:author="phetc" w:date="2023-06-13T09:00:00Z" w:id="287">
        <w:r w:rsidRPr="00357A8D" w:rsidDel="00E65391">
          <w:rPr>
            <w:rFonts w:ascii="Wingdings" w:hAnsi="Wingdings" w:eastAsia="Wingdings" w:cs="Wingdings"/>
            <w:sz w:val="32"/>
            <w:szCs w:val="32"/>
          </w:rPr>
          <w:delText>o</w:delText>
        </w:r>
      </w:del>
      <w:r w:rsidRPr="00357A8D">
        <w:rPr>
          <w:rFonts w:ascii="TH Sarabun New" w:hAnsi="TH Sarabun New" w:cs="TH Sarabun New"/>
          <w:sz w:val="32"/>
          <w:szCs w:val="32"/>
        </w:rPr>
        <w:tab/>
      </w:r>
      <w:r w:rsidRPr="00357A8D">
        <w:rPr>
          <w:rFonts w:ascii="TH Sarabun New" w:hAnsi="TH Sarabun New" w:cs="TH Sarabun New"/>
          <w:sz w:val="32"/>
          <w:szCs w:val="32"/>
          <w:cs/>
        </w:rPr>
        <w:t>ไม่เกิน.......</w:t>
      </w:r>
      <w:ins w:author="phetc" w:date="2023-06-13T09:08:00Z" w:id="288">
        <w:r w:rsidR="00E65391">
          <w:rPr>
            <w:rFonts w:hint="cs" w:ascii="TH Sarabun New" w:hAnsi="TH Sarabun New" w:cs="TH Sarabun New"/>
            <w:sz w:val="32"/>
            <w:szCs w:val="32"/>
            <w:cs/>
          </w:rPr>
          <w:t>16</w:t>
        </w:r>
      </w:ins>
      <w:r w:rsidRPr="00357A8D">
        <w:rPr>
          <w:rFonts w:ascii="TH Sarabun New" w:hAnsi="TH Sarabun New" w:cs="TH Sarabun New"/>
          <w:sz w:val="32"/>
          <w:szCs w:val="32"/>
          <w:cs/>
        </w:rPr>
        <w:t>...</w:t>
      </w:r>
      <w:del w:author="phetc" w:date="2023-06-13T09:08:00Z" w:id="289">
        <w:r w:rsidRPr="00357A8D" w:rsidDel="00E65391">
          <w:rPr>
            <w:rFonts w:ascii="TH Sarabun New" w:hAnsi="TH Sarabun New" w:cs="TH Sarabun New"/>
            <w:sz w:val="32"/>
            <w:szCs w:val="32"/>
            <w:cs/>
          </w:rPr>
          <w:delText>......</w:delText>
        </w:r>
      </w:del>
      <w:r w:rsidRPr="00357A8D">
        <w:rPr>
          <w:rFonts w:ascii="TH Sarabun New" w:hAnsi="TH Sarabun New" w:cs="TH Sarabun New"/>
          <w:sz w:val="32"/>
          <w:szCs w:val="32"/>
          <w:cs/>
        </w:rPr>
        <w:t xml:space="preserve">....ภาคการศึกษาปกติ </w:t>
      </w:r>
      <w:ins w:author="phetc" w:date="2023-06-13T09:08:00Z" w:id="290">
        <w:r w:rsidR="00E65391">
          <w:rPr>
            <w:rFonts w:hint="cs" w:ascii="TH Sarabun New" w:hAnsi="TH Sarabun New" w:cs="TH Sarabun New"/>
            <w:sz w:val="32"/>
            <w:szCs w:val="32"/>
            <w:cs/>
          </w:rPr>
          <w:t>(8 ปี)</w:t>
        </w:r>
      </w:ins>
    </w:p>
    <w:bookmarkEnd w:id="282"/>
    <w:p w:rsidRPr="00357A8D" w:rsidR="00D05449" w:rsidRDefault="00D05449" w14:paraId="2ABC781A" w14:textId="77777777">
      <w:pPr>
        <w:tabs>
          <w:tab w:val="left" w:pos="360"/>
          <w:tab w:val="left" w:pos="709"/>
          <w:tab w:val="left" w:pos="900"/>
          <w:tab w:val="left" w:pos="1440"/>
          <w:tab w:val="left" w:pos="1890"/>
          <w:tab w:val="left" w:pos="2340"/>
        </w:tabs>
        <w:spacing w:line="400" w:lineRule="exact"/>
        <w:ind w:left="360" w:hanging="294"/>
        <w:jc w:val="thaiDistribute"/>
        <w:rPr>
          <w:rFonts w:ascii="TH Sarabun New" w:hAnsi="TH Sarabun New" w:cs="TH Sarabun New"/>
          <w:sz w:val="32"/>
          <w:szCs w:val="32"/>
        </w:rPr>
        <w:pPrChange w:author="PC" w:date="2023-03-31T11:42:00Z" w:id="291">
          <w:pPr>
            <w:tabs>
              <w:tab w:val="left" w:pos="360"/>
              <w:tab w:val="left" w:pos="709"/>
              <w:tab w:val="left" w:pos="900"/>
              <w:tab w:val="left" w:pos="1440"/>
              <w:tab w:val="left" w:pos="1890"/>
              <w:tab w:val="left" w:pos="2340"/>
            </w:tabs>
            <w:ind w:left="360" w:hanging="294"/>
            <w:jc w:val="thaiDistribute"/>
          </w:pPr>
        </w:pPrChange>
      </w:pPr>
    </w:p>
    <w:p w:rsidRPr="00357A8D" w:rsidR="00AD4BF0" w:rsidRDefault="00CA089C" w14:paraId="1B58508B" w14:textId="77777777">
      <w:pPr>
        <w:tabs>
          <w:tab w:val="left" w:pos="360"/>
          <w:tab w:val="left" w:pos="720"/>
          <w:tab w:val="left" w:pos="900"/>
          <w:tab w:val="left" w:pos="1440"/>
          <w:tab w:val="left" w:pos="1890"/>
          <w:tab w:val="left" w:pos="2340"/>
        </w:tabs>
        <w:spacing w:line="400" w:lineRule="exact"/>
        <w:ind w:left="360" w:hanging="360"/>
        <w:jc w:val="thaiDistribute"/>
        <w:rPr>
          <w:rFonts w:ascii="TH Sarabun New" w:hAnsi="TH Sarabun New" w:cs="TH Sarabun New"/>
          <w:b/>
          <w:bCs/>
          <w:sz w:val="32"/>
          <w:szCs w:val="32"/>
        </w:rPr>
        <w:pPrChange w:author="PC" w:date="2023-03-31T11:42:00Z" w:id="292">
          <w:pPr>
            <w:tabs>
              <w:tab w:val="left" w:pos="360"/>
              <w:tab w:val="left" w:pos="720"/>
              <w:tab w:val="left" w:pos="900"/>
              <w:tab w:val="left" w:pos="1440"/>
              <w:tab w:val="left" w:pos="1890"/>
              <w:tab w:val="left" w:pos="2340"/>
            </w:tabs>
            <w:ind w:left="360" w:hanging="360"/>
            <w:jc w:val="thaiDistribute"/>
          </w:pPr>
        </w:pPrChange>
      </w:pPr>
      <w:r w:rsidRPr="00357A8D">
        <w:rPr>
          <w:rFonts w:ascii="TH Sarabun New" w:hAnsi="TH Sarabun New" w:cs="TH Sarabun New"/>
          <w:b/>
          <w:bCs/>
          <w:sz w:val="32"/>
          <w:szCs w:val="32"/>
        </w:rPr>
        <w:t>4</w:t>
      </w:r>
      <w:r w:rsidRPr="00357A8D" w:rsidR="00EC0E0E">
        <w:rPr>
          <w:rFonts w:ascii="TH Sarabun New" w:hAnsi="TH Sarabun New" w:cs="TH Sarabun New"/>
          <w:b/>
          <w:bCs/>
          <w:sz w:val="32"/>
          <w:szCs w:val="32"/>
          <w:cs/>
        </w:rPr>
        <w:t>.</w:t>
      </w:r>
      <w:r w:rsidRPr="00357A8D" w:rsidR="00AD4BF0">
        <w:rPr>
          <w:rFonts w:ascii="TH Sarabun New" w:hAnsi="TH Sarabun New" w:cs="TH Sarabun New"/>
          <w:b/>
          <w:bCs/>
          <w:sz w:val="32"/>
          <w:szCs w:val="32"/>
          <w:cs/>
        </w:rPr>
        <w:t>2</w:t>
      </w:r>
      <w:r w:rsidRPr="00357A8D" w:rsidR="00EC0E0E">
        <w:rPr>
          <w:rFonts w:ascii="TH Sarabun New" w:hAnsi="TH Sarabun New" w:cs="TH Sarabun New"/>
          <w:b/>
          <w:bCs/>
          <w:sz w:val="32"/>
          <w:szCs w:val="32"/>
          <w:cs/>
        </w:rPr>
        <w:t xml:space="preserve"> </w:t>
      </w:r>
      <w:r w:rsidRPr="00357A8D" w:rsidR="00AD4BF0">
        <w:rPr>
          <w:rFonts w:ascii="TH Sarabun New" w:hAnsi="TH Sarabun New" w:cs="TH Sarabun New"/>
          <w:b/>
          <w:bCs/>
          <w:sz w:val="32"/>
          <w:szCs w:val="32"/>
          <w:cs/>
        </w:rPr>
        <w:t>การดำเนินการหลักสูตร</w:t>
      </w:r>
    </w:p>
    <w:p w:rsidRPr="00357A8D" w:rsidR="00AD4BF0" w:rsidRDefault="00A109FF" w14:paraId="2616A8D5"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b/>
          <w:bCs/>
          <w:sz w:val="32"/>
          <w:szCs w:val="32"/>
        </w:rPr>
        <w:pPrChange w:author="PC" w:date="2023-03-31T11:42:00Z" w:id="293">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b/>
          <w:bCs/>
          <w:sz w:val="32"/>
          <w:szCs w:val="32"/>
        </w:rPr>
        <w:tab/>
      </w:r>
      <w:r w:rsidRPr="00357A8D" w:rsidR="00CA089C">
        <w:rPr>
          <w:rFonts w:ascii="TH Sarabun New" w:hAnsi="TH Sarabun New" w:cs="TH Sarabun New"/>
          <w:b/>
          <w:bCs/>
          <w:sz w:val="32"/>
          <w:szCs w:val="32"/>
        </w:rPr>
        <w:t>4</w:t>
      </w:r>
      <w:r w:rsidRPr="00357A8D" w:rsidR="00EC0E0E">
        <w:rPr>
          <w:rFonts w:ascii="TH Sarabun New" w:hAnsi="TH Sarabun New" w:cs="TH Sarabun New"/>
          <w:b/>
          <w:bCs/>
          <w:sz w:val="32"/>
          <w:szCs w:val="32"/>
          <w:cs/>
        </w:rPr>
        <w:t>.</w:t>
      </w:r>
      <w:r w:rsidRPr="00357A8D" w:rsidR="00AD4BF0">
        <w:rPr>
          <w:rFonts w:ascii="TH Sarabun New" w:hAnsi="TH Sarabun New" w:cs="TH Sarabun New"/>
          <w:b/>
          <w:bCs/>
          <w:sz w:val="32"/>
          <w:szCs w:val="32"/>
          <w:cs/>
        </w:rPr>
        <w:t>2.1</w:t>
      </w:r>
      <w:r w:rsidRPr="00357A8D" w:rsidR="00AD4BF0">
        <w:rPr>
          <w:rFonts w:ascii="TH Sarabun New" w:hAnsi="TH Sarabun New" w:cs="TH Sarabun New"/>
          <w:b/>
          <w:bCs/>
          <w:sz w:val="32"/>
          <w:szCs w:val="32"/>
          <w:cs/>
        </w:rPr>
        <w:tab/>
      </w:r>
      <w:r w:rsidRPr="00357A8D" w:rsidR="00AD4BF0">
        <w:rPr>
          <w:rFonts w:ascii="TH Sarabun New" w:hAnsi="TH Sarabun New" w:cs="TH Sarabun New"/>
          <w:b/>
          <w:bCs/>
          <w:sz w:val="32"/>
          <w:szCs w:val="32"/>
          <w:cs/>
        </w:rPr>
        <w:t>วัน-เวลาในการดำเนินการเรียนการสอน</w:t>
      </w:r>
      <w:r w:rsidRPr="00357A8D" w:rsidR="00447C82">
        <w:rPr>
          <w:rFonts w:ascii="TH Sarabun New" w:hAnsi="TH Sarabun New" w:cs="TH Sarabun New"/>
          <w:b/>
          <w:bCs/>
          <w:sz w:val="32"/>
          <w:szCs w:val="32"/>
          <w:cs/>
        </w:rPr>
        <w:t xml:space="preserve"> </w:t>
      </w:r>
    </w:p>
    <w:p w:rsidRPr="00357A8D" w:rsidR="004042A7" w:rsidRDefault="004A120F" w14:paraId="4E57C008"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sz w:val="32"/>
          <w:szCs w:val="32"/>
          <w:cs/>
        </w:rPr>
        <w:pPrChange w:author="PC" w:date="2023-03-31T11:42:00Z" w:id="294">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sidR="004B5D24">
        <w:rPr>
          <w:rFonts w:ascii="Wingdings 2" w:hAnsi="Wingdings 2" w:eastAsia="Wingdings 2" w:cs="Wingdings 2"/>
          <w:b/>
          <w:bCs/>
          <w:sz w:val="32"/>
          <w:szCs w:val="32"/>
        </w:rPr>
        <w:t>R</w:t>
      </w:r>
      <w:r w:rsidRPr="00357A8D" w:rsidR="00BA3215">
        <w:rPr>
          <w:rFonts w:ascii="TH Sarabun New" w:hAnsi="TH Sarabun New" w:cs="TH Sarabun New"/>
          <w:sz w:val="32"/>
          <w:szCs w:val="32"/>
          <w:cs/>
        </w:rPr>
        <w:t xml:space="preserve"> </w:t>
      </w:r>
      <w:r w:rsidRPr="00357A8D" w:rsidR="004042A7">
        <w:rPr>
          <w:rFonts w:ascii="TH Sarabun New" w:hAnsi="TH Sarabun New" w:cs="TH Sarabun New"/>
          <w:sz w:val="32"/>
          <w:szCs w:val="32"/>
          <w:cs/>
        </w:rPr>
        <w:t xml:space="preserve">วัน – เวลาราชการปกติ </w:t>
      </w:r>
      <w:r w:rsidRPr="00357A8D" w:rsidR="004042A7">
        <w:rPr>
          <w:rFonts w:ascii="TH Sarabun New" w:hAnsi="TH Sarabun New" w:cs="TH Sarabun New"/>
          <w:sz w:val="32"/>
          <w:szCs w:val="32"/>
          <w:cs/>
        </w:rPr>
        <w:tab/>
      </w:r>
      <w:r w:rsidRPr="00357A8D" w:rsidR="004042A7">
        <w:rPr>
          <w:rFonts w:ascii="TH Sarabun New" w:hAnsi="TH Sarabun New" w:cs="TH Sarabun New"/>
          <w:sz w:val="32"/>
          <w:szCs w:val="32"/>
          <w:cs/>
        </w:rPr>
        <w:t xml:space="preserve"> </w:t>
      </w:r>
    </w:p>
    <w:p w:rsidRPr="00357A8D" w:rsidR="004042A7" w:rsidRDefault="004042A7" w14:paraId="176EC5C8"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sz w:val="32"/>
          <w:szCs w:val="32"/>
        </w:rPr>
        <w:pPrChange w:author="PC" w:date="2023-03-31T11:42:00Z" w:id="295">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BA3215">
        <w:rPr>
          <w:rFonts w:ascii="Wingdings" w:hAnsi="Wingdings" w:eastAsia="Wingdings" w:cs="Wingdings"/>
          <w:sz w:val="32"/>
          <w:szCs w:val="32"/>
        </w:rPr>
        <w:t>o</w:t>
      </w:r>
      <w:r w:rsidRPr="00357A8D" w:rsidR="00BA3215">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นอกวัน – เวลาราชการ </w:t>
      </w:r>
    </w:p>
    <w:p w:rsidRPr="00357A8D" w:rsidR="00D41FB4" w:rsidDel="00FC6BBB" w:rsidRDefault="00D41FB4" w14:paraId="0FA63917" w14:textId="11D02557">
      <w:pPr>
        <w:tabs>
          <w:tab w:val="left" w:pos="360"/>
          <w:tab w:val="left" w:pos="900"/>
          <w:tab w:val="left" w:pos="1440"/>
          <w:tab w:val="left" w:pos="1890"/>
          <w:tab w:val="left" w:pos="2340"/>
        </w:tabs>
        <w:spacing w:line="400" w:lineRule="exact"/>
        <w:ind w:left="360" w:hanging="360"/>
        <w:jc w:val="thaiDistribute"/>
        <w:rPr>
          <w:del w:author="Jenjira O-cha" w:date="2023-02-07T20:30:00Z" w:id="296"/>
          <w:rFonts w:ascii="TH Sarabun New" w:hAnsi="TH Sarabun New" w:cs="TH Sarabun New"/>
          <w:sz w:val="32"/>
          <w:szCs w:val="32"/>
        </w:rPr>
        <w:pPrChange w:author="PC" w:date="2023-03-31T11:42:00Z" w:id="297">
          <w:pPr>
            <w:tabs>
              <w:tab w:val="left" w:pos="360"/>
              <w:tab w:val="left" w:pos="900"/>
              <w:tab w:val="left" w:pos="1440"/>
              <w:tab w:val="left" w:pos="1890"/>
              <w:tab w:val="left" w:pos="2340"/>
            </w:tabs>
            <w:ind w:left="360" w:hanging="360"/>
            <w:jc w:val="thaiDistribute"/>
          </w:pPr>
        </w:pPrChange>
      </w:pPr>
    </w:p>
    <w:p w:rsidRPr="00357A8D" w:rsidR="00D41FB4" w:rsidDel="00FC6BBB" w:rsidRDefault="00D41FB4" w14:paraId="76E8DA01" w14:textId="2D7C378B">
      <w:pPr>
        <w:tabs>
          <w:tab w:val="left" w:pos="360"/>
          <w:tab w:val="left" w:pos="900"/>
          <w:tab w:val="left" w:pos="1440"/>
          <w:tab w:val="left" w:pos="1890"/>
          <w:tab w:val="left" w:pos="2340"/>
        </w:tabs>
        <w:spacing w:line="400" w:lineRule="exact"/>
        <w:ind w:left="360" w:hanging="360"/>
        <w:jc w:val="thaiDistribute"/>
        <w:rPr>
          <w:del w:author="Jenjira O-cha" w:date="2023-02-07T20:30:00Z" w:id="298"/>
          <w:rFonts w:ascii="TH Sarabun New" w:hAnsi="TH Sarabun New" w:cs="TH Sarabun New"/>
          <w:sz w:val="32"/>
          <w:szCs w:val="32"/>
          <w:cs/>
        </w:rPr>
        <w:pPrChange w:author="PC" w:date="2023-03-31T11:42:00Z" w:id="299">
          <w:pPr>
            <w:tabs>
              <w:tab w:val="left" w:pos="360"/>
              <w:tab w:val="left" w:pos="900"/>
              <w:tab w:val="left" w:pos="1440"/>
              <w:tab w:val="left" w:pos="1890"/>
              <w:tab w:val="left" w:pos="2340"/>
            </w:tabs>
            <w:ind w:left="360" w:hanging="360"/>
            <w:jc w:val="thaiDistribute"/>
          </w:pPr>
        </w:pPrChange>
      </w:pPr>
    </w:p>
    <w:p w:rsidRPr="00357A8D" w:rsidR="00AD4BF0" w:rsidRDefault="004042A7" w14:paraId="5E005079" w14:textId="6058E078">
      <w:pPr>
        <w:tabs>
          <w:tab w:val="left" w:pos="360"/>
          <w:tab w:val="left" w:pos="900"/>
          <w:tab w:val="left" w:pos="1440"/>
          <w:tab w:val="left" w:pos="1890"/>
          <w:tab w:val="left" w:pos="2340"/>
          <w:tab w:val="left" w:pos="3240"/>
        </w:tabs>
        <w:spacing w:line="400" w:lineRule="exact"/>
        <w:ind w:left="360" w:hanging="360"/>
        <w:rPr>
          <w:rFonts w:ascii="TH Sarabun New" w:hAnsi="TH Sarabun New" w:cs="TH Sarabun New"/>
          <w:sz w:val="32"/>
          <w:szCs w:val="32"/>
          <w:cs/>
        </w:rPr>
        <w:pPrChange w:author="PC" w:date="2023-03-31T11:42:00Z" w:id="300">
          <w:pPr>
            <w:tabs>
              <w:tab w:val="left" w:pos="360"/>
              <w:tab w:val="left" w:pos="900"/>
              <w:tab w:val="left" w:pos="1440"/>
              <w:tab w:val="left" w:pos="1890"/>
              <w:tab w:val="left" w:pos="2340"/>
              <w:tab w:val="left" w:pos="3240"/>
            </w:tabs>
            <w:ind w:left="360" w:hanging="360"/>
          </w:pPr>
        </w:pPrChange>
      </w:pPr>
      <w:r w:rsidRPr="00357A8D">
        <w:rPr>
          <w:rFonts w:ascii="TH Sarabun New" w:hAnsi="TH Sarabun New" w:cs="TH Sarabun New"/>
          <w:sz w:val="32"/>
          <w:szCs w:val="32"/>
          <w:cs/>
        </w:rPr>
        <w:tab/>
      </w:r>
      <w:bookmarkStart w:name="_Hlk118473323" w:id="301"/>
      <w:r w:rsidRPr="00357A8D" w:rsidR="00CA089C">
        <w:rPr>
          <w:rFonts w:ascii="TH Sarabun New" w:hAnsi="TH Sarabun New" w:cs="TH Sarabun New"/>
          <w:b/>
          <w:bCs/>
          <w:sz w:val="32"/>
          <w:szCs w:val="32"/>
        </w:rPr>
        <w:t>4</w:t>
      </w:r>
      <w:r w:rsidRPr="00357A8D" w:rsidR="00EC0E0E">
        <w:rPr>
          <w:rFonts w:ascii="TH Sarabun New" w:hAnsi="TH Sarabun New" w:cs="TH Sarabun New"/>
          <w:b/>
          <w:bCs/>
          <w:sz w:val="32"/>
          <w:szCs w:val="32"/>
          <w:cs/>
        </w:rPr>
        <w:t>.</w:t>
      </w:r>
      <w:r w:rsidRPr="00357A8D" w:rsidR="00AD4BF0">
        <w:rPr>
          <w:rFonts w:ascii="TH Sarabun New" w:hAnsi="TH Sarabun New" w:cs="TH Sarabun New"/>
          <w:b/>
          <w:bCs/>
          <w:sz w:val="32"/>
          <w:szCs w:val="32"/>
          <w:cs/>
        </w:rPr>
        <w:t>2.</w:t>
      </w:r>
      <w:r w:rsidRPr="00357A8D" w:rsidR="009D0FB3">
        <w:rPr>
          <w:rFonts w:ascii="TH Sarabun New" w:hAnsi="TH Sarabun New" w:cs="TH Sarabun New"/>
          <w:b/>
          <w:bCs/>
          <w:sz w:val="32"/>
          <w:szCs w:val="32"/>
        </w:rPr>
        <w:t>2</w:t>
      </w:r>
      <w:r w:rsidRPr="00357A8D" w:rsidR="00AD4BF0">
        <w:rPr>
          <w:rFonts w:ascii="TH Sarabun New" w:hAnsi="TH Sarabun New" w:cs="TH Sarabun New"/>
          <w:b/>
          <w:bCs/>
          <w:sz w:val="32"/>
          <w:szCs w:val="32"/>
          <w:cs/>
        </w:rPr>
        <w:tab/>
      </w:r>
      <w:r w:rsidRPr="00357A8D" w:rsidR="00AD4BF0">
        <w:rPr>
          <w:rFonts w:ascii="TH Sarabun New" w:hAnsi="TH Sarabun New" w:cs="TH Sarabun New"/>
          <w:b/>
          <w:bCs/>
          <w:sz w:val="32"/>
          <w:szCs w:val="32"/>
          <w:cs/>
        </w:rPr>
        <w:t>ระบบการศึกษา</w:t>
      </w:r>
      <w:r w:rsidRPr="00357A8D" w:rsidR="003B0443">
        <w:rPr>
          <w:rFonts w:ascii="TH Sarabun New" w:hAnsi="TH Sarabun New" w:cs="TH Sarabun New"/>
          <w:sz w:val="32"/>
          <w:szCs w:val="32"/>
          <w:cs/>
        </w:rPr>
        <w:t xml:space="preserve"> </w:t>
      </w:r>
      <w:r w:rsidRPr="00357A8D" w:rsidR="003B0443">
        <w:rPr>
          <w:rFonts w:ascii="TH Sarabun New" w:hAnsi="TH Sarabun New" w:cs="TH Sarabun New"/>
          <w:i/>
          <w:iCs/>
          <w:sz w:val="32"/>
          <w:szCs w:val="32"/>
          <w:cs/>
        </w:rPr>
        <w:t xml:space="preserve">(เลือกเพียง </w:t>
      </w:r>
      <w:r w:rsidRPr="00357A8D" w:rsidR="003B0443">
        <w:rPr>
          <w:rFonts w:ascii="TH Sarabun New" w:hAnsi="TH Sarabun New" w:cs="TH Sarabun New"/>
          <w:i/>
          <w:iCs/>
          <w:sz w:val="32"/>
          <w:szCs w:val="32"/>
        </w:rPr>
        <w:t xml:space="preserve">1 </w:t>
      </w:r>
      <w:r w:rsidRPr="00357A8D" w:rsidR="003B0443">
        <w:rPr>
          <w:rFonts w:ascii="TH Sarabun New" w:hAnsi="TH Sarabun New" w:cs="TH Sarabun New"/>
          <w:i/>
          <w:iCs/>
          <w:sz w:val="32"/>
          <w:szCs w:val="32"/>
          <w:cs/>
        </w:rPr>
        <w:t>ระบบ)</w:t>
      </w:r>
    </w:p>
    <w:p w:rsidRPr="00357A8D" w:rsidR="00EB1A99" w:rsidRDefault="00EB1A99" w14:paraId="4D1C1264"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sz w:val="32"/>
          <w:szCs w:val="32"/>
          <w:cs/>
        </w:rPr>
        <w:pPrChange w:author="PC" w:date="2023-03-31T11:42:00Z" w:id="302">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4B5D24">
        <w:rPr>
          <w:rFonts w:ascii="Wingdings 2" w:hAnsi="Wingdings 2" w:eastAsia="Wingdings 2" w:cs="Wingdings 2"/>
          <w:b/>
          <w:bCs/>
          <w:sz w:val="32"/>
          <w:szCs w:val="32"/>
        </w:rPr>
        <w:t>R</w:t>
      </w:r>
      <w:r w:rsidRPr="00357A8D">
        <w:rPr>
          <w:rFonts w:ascii="TH Sarabun New" w:hAnsi="TH Sarabun New" w:cs="TH Sarabun New"/>
          <w:sz w:val="32"/>
          <w:szCs w:val="32"/>
        </w:rPr>
        <w:tab/>
      </w:r>
      <w:r w:rsidRPr="00357A8D">
        <w:rPr>
          <w:rFonts w:ascii="TH Sarabun New" w:hAnsi="TH Sarabun New" w:cs="TH Sarabun New"/>
          <w:sz w:val="32"/>
          <w:szCs w:val="32"/>
          <w:cs/>
        </w:rPr>
        <w:t>แบบชั้นเรียน</w:t>
      </w:r>
      <w:r w:rsidRPr="00357A8D" w:rsidR="000B7EB6">
        <w:rPr>
          <w:rFonts w:ascii="TH Sarabun New" w:hAnsi="TH Sarabun New" w:cs="TH Sarabun New"/>
          <w:sz w:val="32"/>
          <w:szCs w:val="32"/>
          <w:cs/>
        </w:rPr>
        <w:t xml:space="preserve"> (</w:t>
      </w:r>
      <w:r w:rsidRPr="00357A8D" w:rsidR="000B7EB6">
        <w:rPr>
          <w:rFonts w:ascii="TH Sarabun New" w:hAnsi="TH Sarabun New" w:cs="TH Sarabun New"/>
          <w:sz w:val="32"/>
          <w:szCs w:val="32"/>
        </w:rPr>
        <w:t>Onsite</w:t>
      </w:r>
      <w:r w:rsidRPr="00357A8D" w:rsidR="000B7EB6">
        <w:rPr>
          <w:rFonts w:ascii="TH Sarabun New" w:hAnsi="TH Sarabun New" w:cs="TH Sarabun New"/>
          <w:sz w:val="32"/>
          <w:szCs w:val="32"/>
          <w:cs/>
        </w:rPr>
        <w:t>)</w:t>
      </w:r>
    </w:p>
    <w:p w:rsidRPr="00357A8D" w:rsidR="00EB1A99" w:rsidRDefault="00EB1A99" w14:paraId="48FA5766"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sz w:val="32"/>
          <w:szCs w:val="32"/>
          <w:cs/>
        </w:rPr>
        <w:pPrChange w:author="PC" w:date="2023-03-31T11:42:00Z" w:id="303">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cs/>
        </w:rPr>
        <w:tab/>
      </w:r>
      <w:r w:rsidRPr="00357A8D">
        <w:rPr>
          <w:rFonts w:ascii="TH Sarabun New" w:hAnsi="TH Sarabun New" w:cs="TH Sarabun New"/>
          <w:sz w:val="32"/>
          <w:szCs w:val="32"/>
          <w:cs/>
        </w:rPr>
        <w:t>แบบทางไกล</w:t>
      </w:r>
      <w:r w:rsidRPr="00357A8D" w:rsidR="0040484E">
        <w:rPr>
          <w:rFonts w:ascii="TH Sarabun New" w:hAnsi="TH Sarabun New" w:cs="TH Sarabun New"/>
          <w:sz w:val="32"/>
          <w:szCs w:val="32"/>
          <w:cs/>
        </w:rPr>
        <w:t xml:space="preserve"> (</w:t>
      </w:r>
      <w:r w:rsidRPr="00357A8D" w:rsidR="0040484E">
        <w:rPr>
          <w:rFonts w:ascii="TH Sarabun New" w:hAnsi="TH Sarabun New" w:cs="TH Sarabun New"/>
          <w:sz w:val="32"/>
          <w:szCs w:val="32"/>
        </w:rPr>
        <w:t>Online</w:t>
      </w:r>
      <w:r w:rsidRPr="00357A8D" w:rsidR="0040484E">
        <w:rPr>
          <w:rFonts w:ascii="TH Sarabun New" w:hAnsi="TH Sarabun New" w:cs="TH Sarabun New"/>
          <w:sz w:val="32"/>
          <w:szCs w:val="32"/>
          <w:cs/>
        </w:rPr>
        <w:t>)</w:t>
      </w:r>
    </w:p>
    <w:p w:rsidRPr="00357A8D" w:rsidR="00EB1A99" w:rsidRDefault="00EB1A99" w14:paraId="46F7D26D" w14:textId="77777777">
      <w:pPr>
        <w:tabs>
          <w:tab w:val="left" w:pos="360"/>
          <w:tab w:val="left" w:pos="900"/>
          <w:tab w:val="left" w:pos="1440"/>
          <w:tab w:val="left" w:pos="1890"/>
          <w:tab w:val="left" w:pos="2340"/>
        </w:tabs>
        <w:spacing w:line="400" w:lineRule="exact"/>
        <w:ind w:left="360" w:hanging="360"/>
        <w:jc w:val="thaiDistribute"/>
        <w:rPr>
          <w:rFonts w:ascii="TH Sarabun New" w:hAnsi="TH Sarabun New" w:cs="TH Sarabun New"/>
          <w:sz w:val="32"/>
          <w:szCs w:val="32"/>
          <w:cs/>
        </w:rPr>
        <w:pPrChange w:author="PC" w:date="2023-03-31T11:42:00Z" w:id="304">
          <w:pPr>
            <w:tabs>
              <w:tab w:val="left" w:pos="360"/>
              <w:tab w:val="left" w:pos="900"/>
              <w:tab w:val="left" w:pos="1440"/>
              <w:tab w:val="left" w:pos="1890"/>
              <w:tab w:val="left" w:pos="2340"/>
            </w:tabs>
            <w:ind w:left="360" w:hanging="360"/>
            <w:jc w:val="thaiDistribute"/>
          </w:pPr>
        </w:pPrChange>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Wingdings" w:hAnsi="Wingdings" w:eastAsia="Wingdings" w:cs="Wingdings"/>
          <w:sz w:val="32"/>
          <w:szCs w:val="32"/>
        </w:rPr>
        <w:t>o</w:t>
      </w:r>
      <w:r w:rsidRPr="00357A8D">
        <w:rPr>
          <w:rFonts w:ascii="TH Sarabun New" w:hAnsi="TH Sarabun New" w:cs="TH Sarabun New"/>
          <w:sz w:val="32"/>
          <w:szCs w:val="32"/>
          <w:cs/>
        </w:rPr>
        <w:tab/>
      </w:r>
      <w:r w:rsidRPr="00357A8D">
        <w:rPr>
          <w:rFonts w:ascii="TH Sarabun New" w:hAnsi="TH Sarabun New" w:cs="TH Sarabun New"/>
          <w:sz w:val="32"/>
          <w:szCs w:val="32"/>
          <w:cs/>
        </w:rPr>
        <w:t>แบบ</w:t>
      </w:r>
      <w:r w:rsidRPr="00357A8D" w:rsidR="000B7EB6">
        <w:rPr>
          <w:rFonts w:ascii="TH Sarabun New" w:hAnsi="TH Sarabun New" w:cs="TH Sarabun New"/>
          <w:sz w:val="32"/>
          <w:szCs w:val="32"/>
          <w:cs/>
        </w:rPr>
        <w:t>ประสมประสาน (</w:t>
      </w:r>
      <w:r w:rsidRPr="00357A8D" w:rsidR="00F2038A">
        <w:rPr>
          <w:rFonts w:ascii="TH Sarabun New" w:hAnsi="TH Sarabun New" w:cs="TH Sarabun New"/>
          <w:sz w:val="32"/>
          <w:szCs w:val="32"/>
        </w:rPr>
        <w:t>Hybrid</w:t>
      </w:r>
      <w:r w:rsidRPr="00357A8D" w:rsidR="000B7EB6">
        <w:rPr>
          <w:rFonts w:ascii="TH Sarabun New" w:hAnsi="TH Sarabun New" w:cs="TH Sarabun New"/>
          <w:sz w:val="32"/>
          <w:szCs w:val="32"/>
          <w:cs/>
        </w:rPr>
        <w:t>)</w:t>
      </w:r>
    </w:p>
    <w:p w:rsidRPr="00357A8D" w:rsidR="00EB1A99" w:rsidRDefault="0009049F" w14:paraId="2C50686E" w14:textId="77777777">
      <w:pPr>
        <w:tabs>
          <w:tab w:val="left" w:pos="360"/>
          <w:tab w:val="left" w:pos="900"/>
          <w:tab w:val="left" w:pos="1440"/>
          <w:tab w:val="left" w:pos="1890"/>
          <w:tab w:val="left" w:pos="2340"/>
        </w:tabs>
        <w:spacing w:line="400" w:lineRule="exact"/>
        <w:ind w:left="357" w:hanging="357"/>
        <w:jc w:val="thaiDistribute"/>
        <w:rPr>
          <w:rFonts w:ascii="TH Sarabun New" w:hAnsi="TH Sarabun New" w:cs="TH Sarabun New"/>
          <w:sz w:val="32"/>
          <w:szCs w:val="32"/>
        </w:rPr>
        <w:pPrChange w:author="PC" w:date="2023-03-31T11:42:00Z" w:id="305">
          <w:pPr>
            <w:tabs>
              <w:tab w:val="left" w:pos="360"/>
              <w:tab w:val="left" w:pos="900"/>
              <w:tab w:val="left" w:pos="1440"/>
              <w:tab w:val="left" w:pos="1890"/>
              <w:tab w:val="left" w:pos="2340"/>
            </w:tabs>
            <w:ind w:left="357" w:hanging="357"/>
            <w:jc w:val="thaiDistribute"/>
          </w:pPr>
        </w:pPrChange>
      </w:pPr>
      <w:r w:rsidRPr="00357A8D">
        <w:rPr>
          <w:rFonts w:ascii="TH Sarabun New" w:hAnsi="TH Sarabun New" w:cs="TH Sarabun New"/>
          <w:sz w:val="32"/>
          <w:szCs w:val="32"/>
        </w:rPr>
        <w:tab/>
      </w:r>
      <w:r w:rsidRPr="00357A8D" w:rsidR="00EB1A99">
        <w:rPr>
          <w:rFonts w:ascii="TH Sarabun New" w:hAnsi="TH Sarabun New" w:cs="TH Sarabun New"/>
          <w:sz w:val="32"/>
          <w:szCs w:val="32"/>
          <w:cs/>
        </w:rPr>
        <w:tab/>
      </w:r>
      <w:r w:rsidRPr="00357A8D" w:rsidR="00EB1A99">
        <w:rPr>
          <w:rFonts w:ascii="TH Sarabun New" w:hAnsi="TH Sarabun New" w:cs="TH Sarabun New"/>
          <w:sz w:val="32"/>
          <w:szCs w:val="32"/>
          <w:cs/>
        </w:rPr>
        <w:tab/>
      </w:r>
      <w:r w:rsidRPr="00357A8D" w:rsidR="00EB1A99">
        <w:rPr>
          <w:rFonts w:ascii="Wingdings" w:hAnsi="Wingdings" w:eastAsia="Wingdings" w:cs="Wingdings"/>
          <w:sz w:val="32"/>
          <w:szCs w:val="32"/>
        </w:rPr>
        <w:t>o</w:t>
      </w:r>
      <w:r w:rsidRPr="00357A8D" w:rsidR="00EB1A99">
        <w:rPr>
          <w:rFonts w:ascii="TH Sarabun New" w:hAnsi="TH Sarabun New" w:cs="TH Sarabun New"/>
          <w:sz w:val="32"/>
          <w:szCs w:val="32"/>
          <w:cs/>
        </w:rPr>
        <w:tab/>
      </w:r>
      <w:r w:rsidRPr="00357A8D" w:rsidR="00EB1A99">
        <w:rPr>
          <w:rFonts w:ascii="TH Sarabun New" w:hAnsi="TH Sarabun New" w:cs="TH Sarabun New"/>
          <w:sz w:val="32"/>
          <w:szCs w:val="32"/>
          <w:cs/>
        </w:rPr>
        <w:t>อื่นๆ (ระบุ)</w:t>
      </w:r>
    </w:p>
    <w:bookmarkEnd w:id="301"/>
    <w:p w:rsidRPr="00357A8D" w:rsidR="00246FB8" w:rsidDel="00FC6BBB" w:rsidRDefault="00246FB8" w14:paraId="23C30CB8" w14:textId="46F926BC">
      <w:pPr>
        <w:tabs>
          <w:tab w:val="left" w:pos="360"/>
          <w:tab w:val="left" w:pos="720"/>
          <w:tab w:val="left" w:pos="900"/>
          <w:tab w:val="left" w:pos="1440"/>
          <w:tab w:val="left" w:pos="1890"/>
          <w:tab w:val="left" w:pos="2340"/>
        </w:tabs>
        <w:spacing w:line="400" w:lineRule="exact"/>
        <w:ind w:left="357" w:hanging="357"/>
        <w:jc w:val="thaiDistribute"/>
        <w:rPr>
          <w:del w:author="Jenjira O-cha" w:date="2023-02-07T20:33:00Z" w:id="306"/>
          <w:rFonts w:ascii="TH Sarabun New" w:hAnsi="TH Sarabun New" w:cs="TH Sarabun New"/>
          <w:b/>
          <w:bCs/>
          <w:sz w:val="20"/>
          <w:szCs w:val="20"/>
        </w:rPr>
        <w:pPrChange w:author="PC" w:date="2023-03-31T11:42:00Z" w:id="307">
          <w:pPr>
            <w:tabs>
              <w:tab w:val="left" w:pos="360"/>
              <w:tab w:val="left" w:pos="720"/>
              <w:tab w:val="left" w:pos="900"/>
              <w:tab w:val="left" w:pos="1440"/>
              <w:tab w:val="left" w:pos="1890"/>
              <w:tab w:val="left" w:pos="2340"/>
            </w:tabs>
            <w:ind w:left="357" w:hanging="357"/>
            <w:jc w:val="thaiDistribute"/>
          </w:pPr>
        </w:pPrChange>
      </w:pPr>
    </w:p>
    <w:p w:rsidRPr="00357A8D" w:rsidR="00AD4BF0" w:rsidRDefault="00561915" w14:paraId="0CCBB0A2" w14:textId="77777777">
      <w:pPr>
        <w:tabs>
          <w:tab w:val="left" w:pos="360"/>
          <w:tab w:val="left" w:pos="720"/>
          <w:tab w:val="left" w:pos="900"/>
          <w:tab w:val="left" w:pos="1440"/>
          <w:tab w:val="left" w:pos="1890"/>
          <w:tab w:val="left" w:pos="2340"/>
        </w:tabs>
        <w:spacing w:line="400" w:lineRule="exact"/>
        <w:ind w:left="357" w:hanging="357"/>
        <w:jc w:val="thaiDistribute"/>
        <w:rPr>
          <w:rFonts w:ascii="TH Sarabun New" w:hAnsi="TH Sarabun New" w:cs="TH Sarabun New"/>
          <w:b/>
          <w:bCs/>
          <w:sz w:val="32"/>
          <w:szCs w:val="32"/>
        </w:rPr>
        <w:pPrChange w:author="PC" w:date="2023-03-31T11:42:00Z" w:id="308">
          <w:pPr>
            <w:tabs>
              <w:tab w:val="left" w:pos="360"/>
              <w:tab w:val="left" w:pos="720"/>
              <w:tab w:val="left" w:pos="900"/>
              <w:tab w:val="left" w:pos="1440"/>
              <w:tab w:val="left" w:pos="1890"/>
              <w:tab w:val="left" w:pos="2340"/>
            </w:tabs>
            <w:ind w:left="357" w:hanging="357"/>
            <w:jc w:val="thaiDistribute"/>
          </w:pPr>
        </w:pPrChange>
      </w:pPr>
      <w:r w:rsidRPr="00357A8D">
        <w:rPr>
          <w:rFonts w:ascii="TH Sarabun New" w:hAnsi="TH Sarabun New" w:cs="TH Sarabun New"/>
          <w:b/>
          <w:bCs/>
          <w:sz w:val="32"/>
          <w:szCs w:val="32"/>
        </w:rPr>
        <w:t>4</w:t>
      </w:r>
      <w:r w:rsidRPr="00357A8D">
        <w:rPr>
          <w:rFonts w:ascii="TH Sarabun New" w:hAnsi="TH Sarabun New" w:cs="TH Sarabun New"/>
          <w:b/>
          <w:bCs/>
          <w:sz w:val="32"/>
          <w:szCs w:val="32"/>
          <w:cs/>
        </w:rPr>
        <w:t>.3 โครงสร้างหลักสูตร</w:t>
      </w:r>
      <w:r w:rsidRPr="00357A8D" w:rsidR="002332CF">
        <w:rPr>
          <w:rFonts w:ascii="TH Sarabun New" w:hAnsi="TH Sarabun New" w:cs="TH Sarabun New"/>
          <w:b/>
          <w:bCs/>
          <w:sz w:val="32"/>
          <w:szCs w:val="32"/>
          <w:cs/>
        </w:rPr>
        <w:t xml:space="preserve"> รายวิชา และหน่วยกิต</w:t>
      </w:r>
    </w:p>
    <w:p w:rsidRPr="00357A8D" w:rsidR="00AD4BF0" w:rsidRDefault="006F22EB" w14:paraId="7D43FCC2" w14:textId="77777777">
      <w:pPr>
        <w:tabs>
          <w:tab w:val="left" w:pos="360"/>
          <w:tab w:val="left" w:pos="900"/>
          <w:tab w:val="left" w:pos="1620"/>
          <w:tab w:val="left" w:pos="1890"/>
          <w:tab w:val="left" w:pos="2340"/>
        </w:tabs>
        <w:spacing w:line="400" w:lineRule="exact"/>
        <w:ind w:left="360" w:hanging="360"/>
        <w:jc w:val="thaiDistribute"/>
        <w:rPr>
          <w:rFonts w:ascii="TH Sarabun New" w:hAnsi="TH Sarabun New" w:cs="TH Sarabun New"/>
          <w:sz w:val="32"/>
          <w:szCs w:val="32"/>
        </w:rPr>
        <w:pPrChange w:author="PC" w:date="2023-03-31T11:42:00Z" w:id="309">
          <w:pPr>
            <w:tabs>
              <w:tab w:val="left" w:pos="360"/>
              <w:tab w:val="left" w:pos="900"/>
              <w:tab w:val="left" w:pos="1620"/>
              <w:tab w:val="left" w:pos="1890"/>
              <w:tab w:val="left" w:pos="2340"/>
            </w:tabs>
            <w:ind w:left="360" w:hanging="360"/>
            <w:jc w:val="thaiDistribute"/>
          </w:pPr>
        </w:pPrChange>
      </w:pPr>
      <w:r w:rsidRPr="00357A8D">
        <w:rPr>
          <w:rFonts w:ascii="TH Sarabun New" w:hAnsi="TH Sarabun New" w:cs="TH Sarabun New"/>
          <w:b/>
          <w:bCs/>
          <w:sz w:val="32"/>
          <w:szCs w:val="32"/>
          <w:cs/>
        </w:rPr>
        <w:tab/>
      </w:r>
      <w:r w:rsidRPr="00357A8D" w:rsidR="00CA089C">
        <w:rPr>
          <w:rFonts w:ascii="TH Sarabun New" w:hAnsi="TH Sarabun New" w:cs="TH Sarabun New"/>
          <w:b/>
          <w:bCs/>
          <w:sz w:val="32"/>
          <w:szCs w:val="32"/>
        </w:rPr>
        <w:t>4</w:t>
      </w:r>
      <w:r w:rsidRPr="00357A8D" w:rsidR="00EC0E0E">
        <w:rPr>
          <w:rFonts w:ascii="TH Sarabun New" w:hAnsi="TH Sarabun New" w:cs="TH Sarabun New"/>
          <w:b/>
          <w:bCs/>
          <w:sz w:val="32"/>
          <w:szCs w:val="32"/>
          <w:cs/>
        </w:rPr>
        <w:t>.</w:t>
      </w:r>
      <w:r w:rsidRPr="00357A8D">
        <w:rPr>
          <w:rFonts w:ascii="TH Sarabun New" w:hAnsi="TH Sarabun New" w:cs="TH Sarabun New"/>
          <w:b/>
          <w:bCs/>
          <w:sz w:val="32"/>
          <w:szCs w:val="32"/>
          <w:cs/>
        </w:rPr>
        <w:t>3.1</w:t>
      </w:r>
      <w:r w:rsidRPr="00357A8D">
        <w:rPr>
          <w:rFonts w:ascii="TH Sarabun New" w:hAnsi="TH Sarabun New" w:cs="TH Sarabun New"/>
          <w:b/>
          <w:bCs/>
          <w:sz w:val="32"/>
          <w:szCs w:val="32"/>
          <w:cs/>
        </w:rPr>
        <w:tab/>
      </w:r>
      <w:r w:rsidRPr="00357A8D" w:rsidR="00AD4BF0">
        <w:rPr>
          <w:rFonts w:ascii="TH Sarabun New" w:hAnsi="TH Sarabun New" w:cs="TH Sarabun New"/>
          <w:b/>
          <w:bCs/>
          <w:sz w:val="32"/>
          <w:szCs w:val="32"/>
          <w:cs/>
        </w:rPr>
        <w:t xml:space="preserve">หลักสูตร  </w:t>
      </w:r>
    </w:p>
    <w:p w:rsidRPr="00357A8D" w:rsidR="00AD4BF0" w:rsidRDefault="00AD4BF0" w14:paraId="34448A60" w14:textId="77777777">
      <w:pPr>
        <w:tabs>
          <w:tab w:val="left" w:pos="360"/>
          <w:tab w:val="left" w:pos="900"/>
          <w:tab w:val="left" w:pos="1620"/>
          <w:tab w:val="left" w:pos="1890"/>
          <w:tab w:val="left" w:pos="2340"/>
        </w:tabs>
        <w:spacing w:line="400" w:lineRule="exact"/>
        <w:ind w:left="360" w:hanging="360"/>
        <w:jc w:val="thaiDistribute"/>
        <w:rPr>
          <w:rFonts w:ascii="TH Sarabun New" w:hAnsi="TH Sarabun New" w:cs="TH Sarabun New"/>
          <w:sz w:val="32"/>
          <w:szCs w:val="32"/>
        </w:rPr>
        <w:pPrChange w:author="PC" w:date="2023-03-31T11:42:00Z" w:id="310">
          <w:pPr>
            <w:tabs>
              <w:tab w:val="left" w:pos="360"/>
              <w:tab w:val="left" w:pos="900"/>
              <w:tab w:val="left" w:pos="1620"/>
              <w:tab w:val="left" w:pos="1890"/>
              <w:tab w:val="left" w:pos="2340"/>
            </w:tabs>
            <w:ind w:left="360" w:hanging="360"/>
            <w:jc w:val="thaiDistribute"/>
          </w:pPr>
        </w:pPrChange>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sidR="00CA089C">
        <w:rPr>
          <w:rFonts w:ascii="TH Sarabun New" w:hAnsi="TH Sarabun New" w:cs="TH Sarabun New"/>
          <w:b/>
          <w:bCs/>
          <w:sz w:val="32"/>
          <w:szCs w:val="32"/>
        </w:rPr>
        <w:t>4</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3</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1</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1</w:t>
      </w: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จำนวนหน่วยกิต</w:t>
      </w:r>
      <w:r w:rsidRPr="00357A8D" w:rsidR="006F22EB">
        <w:rPr>
          <w:rFonts w:ascii="TH Sarabun New" w:hAnsi="TH Sarabun New" w:cs="TH Sarabun New"/>
          <w:b/>
          <w:bCs/>
          <w:sz w:val="32"/>
          <w:szCs w:val="32"/>
          <w:cs/>
        </w:rPr>
        <w:t>รวม</w:t>
      </w:r>
      <w:r w:rsidRPr="00357A8D" w:rsidR="00EB1A99">
        <w:rPr>
          <w:rFonts w:ascii="TH Sarabun New" w:hAnsi="TH Sarabun New" w:cs="TH Sarabun New"/>
          <w:b/>
          <w:bCs/>
          <w:sz w:val="32"/>
          <w:szCs w:val="32"/>
        </w:rPr>
        <w:tab/>
      </w:r>
    </w:p>
    <w:p w:rsidRPr="00357A8D" w:rsidR="00926C4D" w:rsidRDefault="00926C4D" w14:paraId="447D4DEE" w14:textId="77777777">
      <w:pPr>
        <w:tabs>
          <w:tab w:val="left" w:pos="360"/>
          <w:tab w:val="left" w:pos="900"/>
          <w:tab w:val="left" w:pos="1627"/>
          <w:tab w:val="left" w:pos="2340"/>
          <w:tab w:val="left" w:pos="2700"/>
        </w:tabs>
        <w:spacing w:line="400" w:lineRule="exact"/>
        <w:ind w:left="360" w:hanging="360"/>
        <w:rPr>
          <w:rFonts w:ascii="TH Sarabun New" w:hAnsi="TH Sarabun New" w:cs="TH Sarabun New"/>
          <w:sz w:val="32"/>
          <w:szCs w:val="32"/>
        </w:rPr>
        <w:pPrChange w:author="PC" w:date="2023-03-31T11:42:00Z" w:id="311">
          <w:pPr>
            <w:tabs>
              <w:tab w:val="left" w:pos="360"/>
              <w:tab w:val="left" w:pos="900"/>
              <w:tab w:val="left" w:pos="1627"/>
              <w:tab w:val="left" w:pos="2340"/>
              <w:tab w:val="left" w:pos="2700"/>
            </w:tabs>
            <w:ind w:left="360" w:hanging="360"/>
          </w:pPr>
        </w:pPrChange>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524C6C">
        <w:rPr>
          <w:rFonts w:ascii="TH Sarabun New" w:hAnsi="TH Sarabun New" w:cs="TH Sarabun New"/>
          <w:sz w:val="32"/>
          <w:szCs w:val="32"/>
          <w:cs/>
        </w:rPr>
        <w:t>จำนวนหน่วยกิตรวมตลอดหลักสูตร</w:t>
      </w:r>
      <w:r w:rsidRPr="00357A8D" w:rsidR="007555D6">
        <w:rPr>
          <w:rFonts w:ascii="TH Sarabun New" w:hAnsi="TH Sarabun New" w:cs="TH Sarabun New"/>
          <w:sz w:val="32"/>
          <w:szCs w:val="32"/>
          <w:cs/>
        </w:rPr>
        <w:t xml:space="preserve"> 131 </w:t>
      </w:r>
      <w:r w:rsidRPr="00357A8D">
        <w:rPr>
          <w:rFonts w:ascii="TH Sarabun New" w:hAnsi="TH Sarabun New" w:cs="TH Sarabun New"/>
          <w:sz w:val="32"/>
          <w:szCs w:val="32"/>
          <w:cs/>
        </w:rPr>
        <w:t>หน่วยกิต</w:t>
      </w:r>
    </w:p>
    <w:p w:rsidRPr="00357A8D" w:rsidR="00AD4BF0" w:rsidRDefault="00AD4BF0" w14:paraId="16238120" w14:textId="77777777">
      <w:pPr>
        <w:tabs>
          <w:tab w:val="left" w:pos="360"/>
          <w:tab w:val="left" w:pos="900"/>
          <w:tab w:val="left" w:pos="1620"/>
          <w:tab w:val="left" w:pos="1890"/>
          <w:tab w:val="left" w:pos="2340"/>
        </w:tabs>
        <w:spacing w:line="400" w:lineRule="exact"/>
        <w:ind w:left="360" w:hanging="360"/>
        <w:jc w:val="thaiDistribute"/>
        <w:rPr>
          <w:rFonts w:ascii="TH Sarabun New" w:hAnsi="TH Sarabun New" w:cs="TH Sarabun New"/>
          <w:sz w:val="32"/>
          <w:szCs w:val="32"/>
        </w:rPr>
        <w:pPrChange w:author="PC" w:date="2023-03-31T11:42:00Z" w:id="312">
          <w:pPr>
            <w:tabs>
              <w:tab w:val="left" w:pos="360"/>
              <w:tab w:val="left" w:pos="900"/>
              <w:tab w:val="left" w:pos="1620"/>
              <w:tab w:val="left" w:pos="1890"/>
              <w:tab w:val="left" w:pos="2340"/>
            </w:tabs>
            <w:ind w:left="360" w:hanging="360"/>
            <w:jc w:val="thaiDistribute"/>
          </w:pPr>
        </w:pPrChange>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sidR="00CA089C">
        <w:rPr>
          <w:rFonts w:ascii="TH Sarabun New" w:hAnsi="TH Sarabun New" w:cs="TH Sarabun New"/>
          <w:b/>
          <w:bCs/>
          <w:sz w:val="32"/>
          <w:szCs w:val="32"/>
        </w:rPr>
        <w:t>4</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3</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1</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2</w:t>
      </w: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โครงสร้างหลักสูตร</w:t>
      </w:r>
      <w:r w:rsidRPr="00357A8D" w:rsidR="00EB1A99">
        <w:rPr>
          <w:rFonts w:ascii="TH Sarabun New" w:hAnsi="TH Sarabun New" w:cs="TH Sarabun New"/>
          <w:b/>
          <w:bCs/>
          <w:sz w:val="32"/>
          <w:szCs w:val="32"/>
        </w:rPr>
        <w:tab/>
      </w:r>
      <w:r w:rsidRPr="00357A8D" w:rsidR="003D1123">
        <w:rPr>
          <w:rFonts w:ascii="TH Sarabun New" w:hAnsi="TH Sarabun New" w:cs="TH Sarabun New"/>
          <w:b/>
          <w:bCs/>
          <w:sz w:val="32"/>
          <w:szCs w:val="32"/>
        </w:rPr>
        <w:tab/>
      </w:r>
    </w:p>
    <w:p w:rsidRPr="00357A8D" w:rsidR="006B1275" w:rsidRDefault="00F531E1" w14:paraId="6B1D5E0C" w14:textId="77777777">
      <w:pPr>
        <w:tabs>
          <w:tab w:val="left" w:pos="360"/>
          <w:tab w:val="left" w:pos="907"/>
          <w:tab w:val="left" w:pos="1627"/>
          <w:tab w:val="left" w:pos="1886"/>
          <w:tab w:val="left" w:pos="2347"/>
        </w:tabs>
        <w:spacing w:line="400" w:lineRule="exact"/>
        <w:jc w:val="thaiDistribute"/>
        <w:rPr>
          <w:rFonts w:ascii="TH Sarabun New" w:hAnsi="TH Sarabun New" w:eastAsia="Angsana New" w:cs="TH Sarabun New"/>
          <w:sz w:val="32"/>
          <w:szCs w:val="32"/>
        </w:rPr>
        <w:pPrChange w:author="PC" w:date="2023-03-31T11:42:00Z" w:id="313">
          <w:pPr>
            <w:tabs>
              <w:tab w:val="left" w:pos="360"/>
              <w:tab w:val="left" w:pos="907"/>
              <w:tab w:val="left" w:pos="1627"/>
              <w:tab w:val="left" w:pos="1886"/>
              <w:tab w:val="left" w:pos="2347"/>
            </w:tabs>
            <w:jc w:val="thaiDistribute"/>
          </w:pPr>
        </w:pPrChange>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sidR="006B1275">
        <w:rPr>
          <w:rFonts w:ascii="TH Sarabun New" w:hAnsi="TH Sarabun New" w:eastAsia="Angsana New" w:cs="TH Sarabun New"/>
          <w:sz w:val="32"/>
          <w:szCs w:val="32"/>
          <w:cs/>
        </w:rPr>
        <w:t xml:space="preserve">นักศึกษาจะต้องจดทะเบียนศึกษารายวิชา รวมไม่น้อยกว่า </w:t>
      </w:r>
      <w:r w:rsidRPr="00357A8D" w:rsidR="007555D6">
        <w:rPr>
          <w:rFonts w:ascii="TH Sarabun New" w:hAnsi="TH Sarabun New" w:cs="TH Sarabun New"/>
          <w:b/>
          <w:bCs/>
          <w:sz w:val="32"/>
          <w:szCs w:val="32"/>
          <w:cs/>
        </w:rPr>
        <w:t>131</w:t>
      </w:r>
      <w:r w:rsidRPr="00357A8D" w:rsidR="006B1275">
        <w:rPr>
          <w:rFonts w:ascii="TH Sarabun New" w:hAnsi="TH Sarabun New" w:eastAsia="Angsana New" w:cs="TH Sarabun New"/>
          <w:sz w:val="32"/>
          <w:szCs w:val="32"/>
          <w:cs/>
        </w:rPr>
        <w:t xml:space="preserve"> หน่วยกิต โดยศึกษารายวิชาต่างๆ ครบตามโครงสร้างองค์ประกอบ และข้อกำหนดของหลักสูตรดังนี้</w:t>
      </w:r>
    </w:p>
    <w:p w:rsidRPr="00357A8D" w:rsidR="006B1275" w:rsidRDefault="00DA0273" w14:paraId="60ADDFC1" w14:textId="77777777">
      <w:pPr>
        <w:tabs>
          <w:tab w:val="left" w:pos="360"/>
          <w:tab w:val="left" w:pos="907"/>
          <w:tab w:val="left" w:pos="1627"/>
          <w:tab w:val="left" w:pos="1886"/>
          <w:tab w:val="left" w:pos="2347"/>
        </w:tabs>
        <w:spacing w:line="400" w:lineRule="exact"/>
        <w:jc w:val="thaiDistribute"/>
        <w:rPr>
          <w:rFonts w:ascii="TH Sarabun New" w:hAnsi="TH Sarabun New" w:eastAsia="Angsana New" w:cs="TH Sarabun New"/>
          <w:b/>
          <w:bCs/>
          <w:sz w:val="32"/>
          <w:szCs w:val="32"/>
          <w:cs/>
        </w:rPr>
        <w:pPrChange w:author="PC" w:date="2023-03-31T11:42:00Z" w:id="314">
          <w:pPr>
            <w:tabs>
              <w:tab w:val="left" w:pos="360"/>
              <w:tab w:val="left" w:pos="907"/>
              <w:tab w:val="left" w:pos="1627"/>
              <w:tab w:val="left" w:pos="1886"/>
              <w:tab w:val="left" w:pos="2347"/>
            </w:tabs>
            <w:jc w:val="thaiDistribute"/>
          </w:pPr>
        </w:pPrChange>
      </w:pPr>
      <w:r w:rsidRPr="00357A8D">
        <w:rPr>
          <w:rFonts w:ascii="TH Sarabun New" w:hAnsi="TH Sarabun New" w:eastAsia="Angsana New" w:cs="TH Sarabun New"/>
          <w:b/>
          <w:bCs/>
          <w:sz w:val="32"/>
          <w:szCs w:val="32"/>
          <w:cs/>
        </w:rPr>
        <w:tab/>
      </w:r>
      <w:r w:rsidRPr="00357A8D">
        <w:rPr>
          <w:rFonts w:ascii="TH Sarabun New" w:hAnsi="TH Sarabun New" w:eastAsia="Angsana New" w:cs="TH Sarabun New"/>
          <w:b/>
          <w:bCs/>
          <w:sz w:val="32"/>
          <w:szCs w:val="32"/>
          <w:cs/>
        </w:rPr>
        <w:tab/>
      </w:r>
      <w:r w:rsidRPr="00357A8D">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 xml:space="preserve">1) วิชาศึกษาทั่วไป </w:t>
      </w:r>
      <w:r w:rsidRPr="00357A8D" w:rsidR="006B1275">
        <w:rPr>
          <w:rFonts w:ascii="TH Sarabun New" w:hAnsi="TH Sarabun New" w:eastAsia="Angsana New" w:cs="TH Sarabun New"/>
          <w:b/>
          <w:bCs/>
          <w:sz w:val="32"/>
          <w:szCs w:val="32"/>
        </w:rPr>
        <w:tab/>
      </w:r>
      <w:r w:rsidRPr="00357A8D" w:rsidR="006B1275">
        <w:rPr>
          <w:rFonts w:ascii="TH Sarabun New" w:hAnsi="TH Sarabun New" w:eastAsia="Angsana New" w:cs="TH Sarabun New"/>
          <w:b/>
          <w:bCs/>
          <w:sz w:val="32"/>
          <w:szCs w:val="32"/>
        </w:rPr>
        <w:tab/>
      </w:r>
      <w:r w:rsidRPr="00357A8D" w:rsidR="006B1275">
        <w:rPr>
          <w:rFonts w:ascii="TH Sarabun New" w:hAnsi="TH Sarabun New" w:eastAsia="Angsana New" w:cs="TH Sarabun New"/>
          <w:b/>
          <w:bCs/>
          <w:sz w:val="32"/>
          <w:szCs w:val="32"/>
        </w:rPr>
        <w:tab/>
      </w:r>
      <w:r w:rsidRPr="00357A8D" w:rsidR="006B1275">
        <w:rPr>
          <w:rFonts w:ascii="TH Sarabun New" w:hAnsi="TH Sarabun New" w:eastAsia="Angsana New" w:cs="TH Sarabun New"/>
          <w:b/>
          <w:bCs/>
          <w:sz w:val="32"/>
          <w:szCs w:val="32"/>
        </w:rPr>
        <w:tab/>
      </w:r>
      <w:r w:rsidRPr="00357A8D" w:rsidR="006B1275">
        <w:rPr>
          <w:rFonts w:ascii="TH Sarabun New" w:hAnsi="TH Sarabun New" w:eastAsia="Angsana New" w:cs="TH Sarabun New"/>
          <w:b/>
          <w:bCs/>
          <w:sz w:val="32"/>
          <w:szCs w:val="32"/>
        </w:rPr>
        <w:tab/>
      </w:r>
      <w:r w:rsidRPr="00357A8D" w:rsidR="007555D6">
        <w:rPr>
          <w:rFonts w:ascii="TH Sarabun New" w:hAnsi="TH Sarabun New" w:eastAsia="Angsana New" w:cs="TH Sarabun New"/>
          <w:b/>
          <w:bCs/>
          <w:sz w:val="32"/>
          <w:szCs w:val="32"/>
          <w:cs/>
        </w:rPr>
        <w:t>30</w:t>
      </w:r>
      <w:r w:rsidRPr="00357A8D" w:rsidR="006B1275">
        <w:rPr>
          <w:rFonts w:ascii="TH Sarabun New" w:hAnsi="TH Sarabun New" w:eastAsia="Angsana New" w:cs="TH Sarabun New"/>
          <w:b/>
          <w:bCs/>
          <w:sz w:val="32"/>
          <w:szCs w:val="32"/>
        </w:rPr>
        <w:tab/>
      </w:r>
      <w:r w:rsidRPr="00357A8D" w:rsidR="006B1275">
        <w:rPr>
          <w:rFonts w:ascii="TH Sarabun New" w:hAnsi="TH Sarabun New" w:eastAsia="Angsana New" w:cs="TH Sarabun New"/>
          <w:b/>
          <w:bCs/>
          <w:sz w:val="32"/>
          <w:szCs w:val="32"/>
          <w:cs/>
        </w:rPr>
        <w:t>หน่วยกิต</w:t>
      </w:r>
    </w:p>
    <w:p w:rsidRPr="00357A8D" w:rsidR="006B1275" w:rsidRDefault="006B1275" w14:paraId="096DD073" w14:textId="77777777">
      <w:pPr>
        <w:tabs>
          <w:tab w:val="left" w:pos="360"/>
          <w:tab w:val="left" w:pos="907"/>
          <w:tab w:val="left" w:pos="1627"/>
          <w:tab w:val="left" w:pos="1886"/>
          <w:tab w:val="left" w:pos="2347"/>
        </w:tabs>
        <w:spacing w:line="400" w:lineRule="exact"/>
        <w:jc w:val="thaiDistribute"/>
        <w:rPr>
          <w:rFonts w:ascii="TH Sarabun New" w:hAnsi="TH Sarabun New" w:eastAsia="Angsana New" w:cs="TH Sarabun New"/>
          <w:b/>
          <w:bCs/>
          <w:sz w:val="32"/>
          <w:szCs w:val="32"/>
          <w:cs/>
        </w:rPr>
        <w:pPrChange w:author="PC" w:date="2023-03-31T11:42:00Z" w:id="315">
          <w:pPr>
            <w:tabs>
              <w:tab w:val="left" w:pos="360"/>
              <w:tab w:val="left" w:pos="907"/>
              <w:tab w:val="left" w:pos="1627"/>
              <w:tab w:val="left" w:pos="1886"/>
              <w:tab w:val="left" w:pos="2347"/>
            </w:tabs>
            <w:jc w:val="thaiDistribute"/>
          </w:pPr>
        </w:pPrChange>
      </w:pP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DA0273">
        <w:rPr>
          <w:rFonts w:ascii="TH Sarabun New" w:hAnsi="TH Sarabun New" w:eastAsia="Angsana New" w:cs="TH Sarabun New"/>
          <w:sz w:val="32"/>
          <w:szCs w:val="32"/>
          <w:cs/>
        </w:rPr>
        <w:tab/>
      </w:r>
      <w:r w:rsidRPr="00357A8D">
        <w:rPr>
          <w:rFonts w:ascii="TH Sarabun New" w:hAnsi="TH Sarabun New" w:eastAsia="Angsana New" w:cs="TH Sarabun New"/>
          <w:b/>
          <w:bCs/>
          <w:sz w:val="32"/>
          <w:szCs w:val="32"/>
          <w:cs/>
        </w:rPr>
        <w:t xml:space="preserve">2) วิชาเฉพาะ </w:t>
      </w:r>
      <w:r w:rsidRPr="00357A8D" w:rsidR="002F7E1C">
        <w:rPr>
          <w:rFonts w:ascii="TH Sarabun New" w:hAnsi="TH Sarabun New" w:eastAsia="Angsana New" w:cs="TH Sarabun New"/>
          <w:b/>
          <w:bCs/>
          <w:sz w:val="32"/>
          <w:szCs w:val="32"/>
          <w:cs/>
        </w:rPr>
        <w:tab/>
      </w:r>
      <w:r w:rsidRPr="00357A8D" w:rsidR="002F7E1C">
        <w:rPr>
          <w:rFonts w:ascii="TH Sarabun New" w:hAnsi="TH Sarabun New" w:eastAsia="Angsana New" w:cs="TH Sarabun New"/>
          <w:b/>
          <w:bCs/>
          <w:sz w:val="32"/>
          <w:szCs w:val="32"/>
          <w:cs/>
        </w:rPr>
        <w:tab/>
      </w:r>
      <w:r w:rsidRPr="00357A8D" w:rsidR="002F7E1C">
        <w:rPr>
          <w:rFonts w:ascii="TH Sarabun New" w:hAnsi="TH Sarabun New" w:eastAsia="Angsana New" w:cs="TH Sarabun New"/>
          <w:b/>
          <w:bCs/>
          <w:sz w:val="32"/>
          <w:szCs w:val="32"/>
          <w:cs/>
        </w:rPr>
        <w:tab/>
      </w:r>
      <w:r w:rsidRPr="00357A8D" w:rsidR="009D0FB3">
        <w:rPr>
          <w:rFonts w:ascii="TH Sarabun New" w:hAnsi="TH Sarabun New" w:eastAsia="Angsana New" w:cs="TH Sarabun New"/>
          <w:b/>
          <w:bCs/>
          <w:sz w:val="32"/>
          <w:szCs w:val="32"/>
        </w:rPr>
        <w:tab/>
      </w:r>
      <w:r w:rsidRPr="00357A8D" w:rsidR="002F7E1C">
        <w:rPr>
          <w:rFonts w:ascii="TH Sarabun New" w:hAnsi="TH Sarabun New" w:eastAsia="Angsana New" w:cs="TH Sarabun New"/>
          <w:b/>
          <w:bCs/>
          <w:sz w:val="32"/>
          <w:szCs w:val="32"/>
          <w:cs/>
        </w:rPr>
        <w:tab/>
      </w:r>
      <w:r w:rsidRPr="00357A8D" w:rsidR="008548EF">
        <w:rPr>
          <w:rFonts w:ascii="TH Sarabun New" w:hAnsi="TH Sarabun New" w:eastAsia="Angsana New" w:cs="TH Sarabun New"/>
          <w:b/>
          <w:bCs/>
          <w:sz w:val="32"/>
          <w:szCs w:val="32"/>
          <w:cs/>
        </w:rPr>
        <w:t>71</w:t>
      </w:r>
      <w:r w:rsidRPr="00357A8D" w:rsidR="00E3159B">
        <w:rPr>
          <w:rFonts w:ascii="TH Sarabun New" w:hAnsi="TH Sarabun New" w:eastAsia="Angsana New" w:cs="TH Sarabun New"/>
          <w:b/>
          <w:bCs/>
          <w:sz w:val="32"/>
          <w:szCs w:val="32"/>
        </w:rPr>
        <w:tab/>
      </w:r>
      <w:r w:rsidRPr="00357A8D" w:rsidR="00E3159B">
        <w:rPr>
          <w:rFonts w:ascii="TH Sarabun New" w:hAnsi="TH Sarabun New" w:eastAsia="Angsana New" w:cs="TH Sarabun New"/>
          <w:b/>
          <w:bCs/>
          <w:sz w:val="32"/>
          <w:szCs w:val="32"/>
          <w:cs/>
        </w:rPr>
        <w:t>หน่วยกิต</w:t>
      </w:r>
    </w:p>
    <w:p w:rsidRPr="00357A8D" w:rsidR="00F531E1" w:rsidRDefault="006B1275" w14:paraId="54E27D61" w14:textId="77777777">
      <w:pPr>
        <w:tabs>
          <w:tab w:val="left" w:pos="360"/>
          <w:tab w:val="left" w:pos="907"/>
          <w:tab w:val="left" w:pos="1627"/>
          <w:tab w:val="left" w:pos="1886"/>
          <w:tab w:val="left" w:pos="2347"/>
        </w:tabs>
        <w:spacing w:line="400" w:lineRule="exact"/>
        <w:jc w:val="both"/>
        <w:rPr>
          <w:rFonts w:ascii="TH Sarabun New" w:hAnsi="TH Sarabun New" w:eastAsia="Angsana New" w:cs="TH Sarabun New"/>
          <w:sz w:val="32"/>
          <w:szCs w:val="32"/>
        </w:rPr>
        <w:pPrChange w:author="PC" w:date="2023-03-31T11:42:00Z" w:id="316">
          <w:pPr>
            <w:tabs>
              <w:tab w:val="left" w:pos="360"/>
              <w:tab w:val="left" w:pos="907"/>
              <w:tab w:val="left" w:pos="1627"/>
              <w:tab w:val="left" w:pos="1886"/>
              <w:tab w:val="left" w:pos="2347"/>
            </w:tabs>
            <w:jc w:val="both"/>
          </w:pPr>
        </w:pPrChange>
      </w:pPr>
      <w:r w:rsidRPr="00357A8D">
        <w:rPr>
          <w:rFonts w:ascii="TH Sarabun New" w:hAnsi="TH Sarabun New" w:eastAsia="Angsana New" w:cs="TH Sarabun New"/>
          <w:sz w:val="32"/>
          <w:szCs w:val="32"/>
        </w:rPr>
        <w:tab/>
      </w:r>
      <w:r w:rsidRPr="00357A8D" w:rsidR="00E3159B">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sidR="00DA0273">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 xml:space="preserve">2.1)  </w:t>
      </w:r>
      <w:r w:rsidRPr="00357A8D" w:rsidR="00F531E1">
        <w:rPr>
          <w:rFonts w:ascii="TH Sarabun New" w:hAnsi="TH Sarabun New" w:eastAsia="Angsana New" w:cs="TH Sarabun New"/>
          <w:sz w:val="32"/>
          <w:szCs w:val="32"/>
          <w:cs/>
        </w:rPr>
        <w:t>วิชา</w:t>
      </w:r>
      <w:r w:rsidRPr="00357A8D" w:rsidR="007555D6">
        <w:rPr>
          <w:rFonts w:ascii="TH Sarabun New" w:hAnsi="TH Sarabun New" w:eastAsia="Angsana New" w:cs="TH Sarabun New"/>
          <w:sz w:val="32"/>
          <w:szCs w:val="32"/>
          <w:cs/>
        </w:rPr>
        <w:t>บังคับ</w:t>
      </w:r>
      <w:r w:rsidRPr="00357A8D" w:rsidR="007555D6">
        <w:rPr>
          <w:rFonts w:ascii="TH Sarabun New" w:hAnsi="TH Sarabun New" w:eastAsia="Angsana New" w:cs="TH Sarabun New"/>
          <w:sz w:val="32"/>
          <w:szCs w:val="32"/>
          <w:cs/>
        </w:rPr>
        <w:tab/>
      </w:r>
      <w:r w:rsidRPr="00357A8D" w:rsidR="007555D6">
        <w:rPr>
          <w:rFonts w:ascii="TH Sarabun New" w:hAnsi="TH Sarabun New" w:eastAsia="Angsana New" w:cs="TH Sarabun New"/>
          <w:sz w:val="32"/>
          <w:szCs w:val="32"/>
          <w:cs/>
        </w:rPr>
        <w:tab/>
      </w:r>
      <w:r w:rsidRPr="00357A8D" w:rsidR="00F531E1">
        <w:rPr>
          <w:rFonts w:ascii="TH Sarabun New" w:hAnsi="TH Sarabun New" w:eastAsia="Angsana New" w:cs="TH Sarabun New"/>
          <w:sz w:val="32"/>
          <w:szCs w:val="32"/>
          <w:cs/>
        </w:rPr>
        <w:tab/>
      </w:r>
      <w:r w:rsidRPr="00357A8D" w:rsidR="003414C5">
        <w:rPr>
          <w:rFonts w:ascii="TH Sarabun New" w:hAnsi="TH Sarabun New" w:eastAsia="Angsana New" w:cs="TH Sarabun New"/>
          <w:sz w:val="32"/>
          <w:szCs w:val="32"/>
        </w:rPr>
        <w:tab/>
      </w:r>
      <w:r w:rsidRPr="00357A8D" w:rsidR="007555D6">
        <w:rPr>
          <w:rFonts w:ascii="TH Sarabun New" w:hAnsi="TH Sarabun New" w:eastAsia="Angsana New" w:cs="TH Sarabun New"/>
          <w:sz w:val="32"/>
          <w:szCs w:val="32"/>
          <w:cs/>
        </w:rPr>
        <w:t>35</w:t>
      </w:r>
      <w:r w:rsidRPr="00357A8D" w:rsidR="00F531E1">
        <w:rPr>
          <w:rFonts w:ascii="TH Sarabun New" w:hAnsi="TH Sarabun New" w:eastAsia="Angsana New" w:cs="TH Sarabun New"/>
          <w:sz w:val="32"/>
          <w:szCs w:val="32"/>
        </w:rPr>
        <w:tab/>
      </w:r>
      <w:r w:rsidRPr="00357A8D" w:rsidR="00F531E1">
        <w:rPr>
          <w:rFonts w:ascii="TH Sarabun New" w:hAnsi="TH Sarabun New" w:eastAsia="Angsana New" w:cs="TH Sarabun New"/>
          <w:sz w:val="32"/>
          <w:szCs w:val="32"/>
          <w:cs/>
        </w:rPr>
        <w:t>หน่วยกิต</w:t>
      </w:r>
    </w:p>
    <w:p w:rsidRPr="00357A8D" w:rsidR="00DA0273" w:rsidRDefault="006B1275" w14:paraId="0FF0D586" w14:textId="77777777">
      <w:pPr>
        <w:tabs>
          <w:tab w:val="left" w:pos="360"/>
          <w:tab w:val="left" w:pos="907"/>
          <w:tab w:val="left" w:pos="1627"/>
          <w:tab w:val="left" w:pos="1886"/>
          <w:tab w:val="left" w:pos="2347"/>
        </w:tabs>
        <w:spacing w:line="400" w:lineRule="exact"/>
        <w:jc w:val="both"/>
        <w:rPr>
          <w:rFonts w:ascii="TH Sarabun New" w:hAnsi="TH Sarabun New" w:eastAsia="Angsana New" w:cs="TH Sarabun New"/>
          <w:sz w:val="32"/>
          <w:szCs w:val="32"/>
        </w:rPr>
        <w:pPrChange w:author="PC" w:date="2023-03-31T11:42:00Z" w:id="317">
          <w:pPr>
            <w:tabs>
              <w:tab w:val="left" w:pos="360"/>
              <w:tab w:val="left" w:pos="907"/>
              <w:tab w:val="left" w:pos="1627"/>
              <w:tab w:val="left" w:pos="1886"/>
              <w:tab w:val="left" w:pos="2347"/>
            </w:tabs>
            <w:jc w:val="both"/>
          </w:pPr>
        </w:pPrChange>
      </w:pP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2.2</w:t>
      </w:r>
      <w:r w:rsidRPr="00357A8D" w:rsidR="00E3159B">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วิชา</w:t>
      </w:r>
      <w:r w:rsidRPr="00357A8D" w:rsidR="007314D9">
        <w:rPr>
          <w:rFonts w:ascii="TH Sarabun New" w:hAnsi="TH Sarabun New" w:eastAsia="Angsana New" w:cs="TH Sarabun New"/>
          <w:sz w:val="32"/>
          <w:szCs w:val="32"/>
          <w:cs/>
        </w:rPr>
        <w:t>บังคับเลือก</w:t>
      </w:r>
      <w:r w:rsidRPr="00357A8D">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sidR="00790768">
        <w:rPr>
          <w:rFonts w:ascii="TH Sarabun New" w:hAnsi="TH Sarabun New" w:eastAsia="Angsana New" w:cs="TH Sarabun New"/>
          <w:sz w:val="32"/>
          <w:szCs w:val="32"/>
          <w:cs/>
        </w:rPr>
        <w:t xml:space="preserve"> </w:t>
      </w:r>
      <w:r w:rsidRPr="00357A8D" w:rsidR="007314D9">
        <w:rPr>
          <w:rFonts w:ascii="TH Sarabun New" w:hAnsi="TH Sarabun New" w:eastAsia="Angsana New" w:cs="TH Sarabun New"/>
          <w:sz w:val="32"/>
          <w:szCs w:val="32"/>
          <w:cs/>
        </w:rPr>
        <w:t xml:space="preserve"> </w:t>
      </w:r>
      <w:r w:rsidRPr="00357A8D" w:rsidR="00283FA9">
        <w:rPr>
          <w:rFonts w:ascii="TH Sarabun New" w:hAnsi="TH Sarabun New" w:eastAsia="Angsana New" w:cs="TH Sarabun New"/>
          <w:sz w:val="32"/>
          <w:szCs w:val="32"/>
          <w:cs/>
        </w:rPr>
        <w:t>3</w:t>
      </w:r>
      <w:r w:rsidRPr="00357A8D" w:rsidR="00E3159B">
        <w:rPr>
          <w:rFonts w:ascii="TH Sarabun New" w:hAnsi="TH Sarabun New" w:eastAsia="Angsana New" w:cs="TH Sarabun New"/>
          <w:sz w:val="32"/>
          <w:szCs w:val="32"/>
        </w:rPr>
        <w:tab/>
      </w:r>
      <w:r w:rsidRPr="00357A8D" w:rsidR="00E3159B">
        <w:rPr>
          <w:rFonts w:ascii="TH Sarabun New" w:hAnsi="TH Sarabun New" w:eastAsia="Angsana New" w:cs="TH Sarabun New"/>
          <w:sz w:val="32"/>
          <w:szCs w:val="32"/>
          <w:cs/>
        </w:rPr>
        <w:t>หน่วยกิต</w:t>
      </w:r>
    </w:p>
    <w:p w:rsidRPr="00357A8D" w:rsidR="00DA0273" w:rsidRDefault="00E3159B" w14:paraId="253C1CA5" w14:textId="77777777">
      <w:pPr>
        <w:tabs>
          <w:tab w:val="left" w:pos="360"/>
          <w:tab w:val="left" w:pos="907"/>
          <w:tab w:val="left" w:pos="1627"/>
          <w:tab w:val="left" w:pos="1886"/>
          <w:tab w:val="left" w:pos="2347"/>
        </w:tabs>
        <w:spacing w:line="400" w:lineRule="exact"/>
        <w:jc w:val="both"/>
        <w:rPr>
          <w:rFonts w:ascii="TH Sarabun New" w:hAnsi="TH Sarabun New" w:eastAsia="Angsana New" w:cs="TH Sarabun New"/>
          <w:sz w:val="32"/>
          <w:szCs w:val="32"/>
        </w:rPr>
        <w:pPrChange w:author="PC" w:date="2023-03-31T11:42:00Z" w:id="318">
          <w:pPr>
            <w:tabs>
              <w:tab w:val="left" w:pos="360"/>
              <w:tab w:val="left" w:pos="907"/>
              <w:tab w:val="left" w:pos="1627"/>
              <w:tab w:val="left" w:pos="1886"/>
              <w:tab w:val="left" w:pos="2347"/>
            </w:tabs>
            <w:jc w:val="both"/>
          </w:pPr>
        </w:pPrChange>
      </w:pP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 xml:space="preserve">2.3)  </w:t>
      </w:r>
      <w:r w:rsidRPr="00357A8D" w:rsidR="006B1275">
        <w:rPr>
          <w:rFonts w:ascii="TH Sarabun New" w:hAnsi="TH Sarabun New" w:eastAsia="Angsana New" w:cs="TH Sarabun New"/>
          <w:sz w:val="32"/>
          <w:szCs w:val="32"/>
          <w:cs/>
        </w:rPr>
        <w:t>วิชา</w:t>
      </w:r>
      <w:r w:rsidRPr="00357A8D" w:rsidR="007314D9">
        <w:rPr>
          <w:rFonts w:ascii="TH Sarabun New" w:hAnsi="TH Sarabun New" w:eastAsia="Angsana New" w:cs="TH Sarabun New"/>
          <w:sz w:val="32"/>
          <w:szCs w:val="32"/>
          <w:cs/>
        </w:rPr>
        <w:t>เฉพาะด้าน</w:t>
      </w:r>
      <w:r w:rsidRPr="00357A8D" w:rsidR="006B1275">
        <w:rPr>
          <w:rFonts w:ascii="TH Sarabun New" w:hAnsi="TH Sarabun New" w:eastAsia="Angsana New" w:cs="TH Sarabun New"/>
          <w:sz w:val="32"/>
          <w:szCs w:val="32"/>
          <w:cs/>
        </w:rPr>
        <w:tab/>
      </w:r>
      <w:r w:rsidRPr="00357A8D" w:rsidR="006B1275">
        <w:rPr>
          <w:rFonts w:ascii="TH Sarabun New" w:hAnsi="TH Sarabun New" w:eastAsia="Angsana New" w:cs="TH Sarabun New"/>
          <w:sz w:val="32"/>
          <w:szCs w:val="32"/>
          <w:cs/>
        </w:rPr>
        <w:tab/>
      </w:r>
      <w:r w:rsidRPr="00357A8D" w:rsidR="006B1275">
        <w:rPr>
          <w:rFonts w:ascii="TH Sarabun New" w:hAnsi="TH Sarabun New" w:eastAsia="Angsana New" w:cs="TH Sarabun New"/>
          <w:sz w:val="32"/>
          <w:szCs w:val="32"/>
          <w:cs/>
        </w:rPr>
        <w:tab/>
      </w:r>
      <w:r w:rsidRPr="00357A8D" w:rsidR="007314D9">
        <w:rPr>
          <w:rFonts w:ascii="TH Sarabun New" w:hAnsi="TH Sarabun New" w:eastAsia="Angsana New" w:cs="TH Sarabun New"/>
          <w:sz w:val="32"/>
          <w:szCs w:val="32"/>
          <w:cs/>
        </w:rPr>
        <w:t>3</w:t>
      </w:r>
      <w:r w:rsidRPr="00357A8D" w:rsidR="00790768">
        <w:rPr>
          <w:rFonts w:ascii="TH Sarabun New" w:hAnsi="TH Sarabun New" w:eastAsia="Angsana New" w:cs="TH Sarabun New"/>
          <w:sz w:val="32"/>
          <w:szCs w:val="32"/>
          <w:cs/>
        </w:rPr>
        <w:t>0</w:t>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cs/>
        </w:rPr>
        <w:t>หน่วยกิต</w:t>
      </w:r>
      <w:r w:rsidRPr="00357A8D" w:rsidR="006B1275">
        <w:rPr>
          <w:rFonts w:ascii="TH Sarabun New" w:hAnsi="TH Sarabun New" w:eastAsia="Angsana New" w:cs="TH Sarabun New"/>
          <w:sz w:val="32"/>
          <w:szCs w:val="32"/>
          <w:cs/>
        </w:rPr>
        <w:tab/>
      </w:r>
    </w:p>
    <w:p w:rsidRPr="00357A8D" w:rsidR="00DA0273" w:rsidRDefault="006B1275" w14:paraId="0E23AACE" w14:textId="77777777">
      <w:pPr>
        <w:tabs>
          <w:tab w:val="left" w:pos="360"/>
          <w:tab w:val="left" w:pos="907"/>
          <w:tab w:val="left" w:pos="1627"/>
          <w:tab w:val="left" w:pos="1886"/>
          <w:tab w:val="left" w:pos="2347"/>
        </w:tabs>
        <w:spacing w:line="400" w:lineRule="exact"/>
        <w:jc w:val="both"/>
        <w:rPr>
          <w:rFonts w:ascii="TH Sarabun New" w:hAnsi="TH Sarabun New" w:eastAsia="Angsana New" w:cs="TH Sarabun New"/>
          <w:sz w:val="32"/>
          <w:szCs w:val="32"/>
        </w:rPr>
        <w:pPrChange w:author="PC" w:date="2023-03-31T11:42:00Z" w:id="319">
          <w:pPr>
            <w:tabs>
              <w:tab w:val="left" w:pos="360"/>
              <w:tab w:val="left" w:pos="907"/>
              <w:tab w:val="left" w:pos="1627"/>
              <w:tab w:val="left" w:pos="1886"/>
              <w:tab w:val="left" w:pos="2347"/>
            </w:tabs>
            <w:jc w:val="both"/>
          </w:pPr>
        </w:pPrChange>
      </w:pP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DA0273">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2.4</w:t>
      </w:r>
      <w:r w:rsidRPr="00357A8D" w:rsidR="00E3159B">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วิชา</w:t>
      </w:r>
      <w:r w:rsidRPr="00357A8D" w:rsidR="00283FA9">
        <w:rPr>
          <w:rFonts w:ascii="TH Sarabun New" w:hAnsi="TH Sarabun New" w:eastAsia="Angsana New" w:cs="TH Sarabun New"/>
          <w:sz w:val="32"/>
          <w:szCs w:val="32"/>
          <w:cs/>
        </w:rPr>
        <w:t xml:space="preserve">สัมมนา    </w:t>
      </w:r>
      <w:r w:rsidRPr="00357A8D" w:rsidR="00283FA9">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sidR="00E3159B">
        <w:rPr>
          <w:rFonts w:ascii="TH Sarabun New" w:hAnsi="TH Sarabun New" w:eastAsia="Angsana New" w:cs="TH Sarabun New"/>
          <w:sz w:val="32"/>
          <w:szCs w:val="32"/>
          <w:cs/>
        </w:rPr>
        <w:tab/>
      </w:r>
      <w:r w:rsidRPr="00357A8D" w:rsidR="00790768">
        <w:rPr>
          <w:rFonts w:ascii="TH Sarabun New" w:hAnsi="TH Sarabun New" w:eastAsia="Angsana New" w:cs="TH Sarabun New"/>
          <w:sz w:val="32"/>
          <w:szCs w:val="32"/>
          <w:cs/>
        </w:rPr>
        <w:t xml:space="preserve"> </w:t>
      </w:r>
      <w:r w:rsidRPr="00357A8D" w:rsidR="00283FA9">
        <w:rPr>
          <w:rFonts w:ascii="TH Sarabun New" w:hAnsi="TH Sarabun New" w:eastAsia="Angsana New" w:cs="TH Sarabun New"/>
          <w:sz w:val="32"/>
          <w:szCs w:val="32"/>
          <w:cs/>
        </w:rPr>
        <w:t xml:space="preserve"> 3 </w:t>
      </w:r>
      <w:r w:rsidRPr="00357A8D" w:rsidR="00E3159B">
        <w:rPr>
          <w:rFonts w:ascii="TH Sarabun New" w:hAnsi="TH Sarabun New" w:eastAsia="Angsana New" w:cs="TH Sarabun New"/>
          <w:sz w:val="32"/>
          <w:szCs w:val="32"/>
        </w:rPr>
        <w:tab/>
      </w:r>
      <w:r w:rsidRPr="00357A8D" w:rsidR="00E3159B">
        <w:rPr>
          <w:rFonts w:ascii="TH Sarabun New" w:hAnsi="TH Sarabun New" w:eastAsia="Angsana New" w:cs="TH Sarabun New"/>
          <w:sz w:val="32"/>
          <w:szCs w:val="32"/>
          <w:cs/>
        </w:rPr>
        <w:t>หน่วยกิต</w:t>
      </w:r>
    </w:p>
    <w:p w:rsidRPr="00357A8D" w:rsidR="00FE3C4B" w:rsidRDefault="00FE3C4B" w14:paraId="095C518B" w14:textId="77777777">
      <w:pPr>
        <w:tabs>
          <w:tab w:val="left" w:pos="360"/>
          <w:tab w:val="left" w:pos="907"/>
          <w:tab w:val="left" w:pos="1627"/>
          <w:tab w:val="left" w:pos="1886"/>
          <w:tab w:val="left" w:pos="2347"/>
        </w:tabs>
        <w:spacing w:line="400" w:lineRule="exact"/>
        <w:jc w:val="both"/>
        <w:rPr>
          <w:rFonts w:ascii="TH Sarabun New" w:hAnsi="TH Sarabun New" w:eastAsia="Angsana New" w:cs="TH Sarabun New"/>
          <w:sz w:val="32"/>
          <w:szCs w:val="32"/>
        </w:rPr>
        <w:pPrChange w:author="PC" w:date="2023-03-31T11:42:00Z" w:id="320">
          <w:pPr>
            <w:tabs>
              <w:tab w:val="left" w:pos="360"/>
              <w:tab w:val="left" w:pos="907"/>
              <w:tab w:val="left" w:pos="1627"/>
              <w:tab w:val="left" w:pos="1886"/>
              <w:tab w:val="left" w:pos="2347"/>
            </w:tabs>
            <w:jc w:val="both"/>
          </w:pPr>
        </w:pPrChange>
      </w:pP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8548EF">
        <w:rPr>
          <w:rFonts w:ascii="TH Sarabun New" w:hAnsi="TH Sarabun New" w:eastAsia="Angsana New" w:cs="TH Sarabun New"/>
          <w:b/>
          <w:bCs/>
          <w:sz w:val="32"/>
          <w:szCs w:val="32"/>
          <w:cs/>
        </w:rPr>
        <w:t>3</w:t>
      </w:r>
      <w:r w:rsidRPr="00357A8D">
        <w:rPr>
          <w:rFonts w:ascii="TH Sarabun New" w:hAnsi="TH Sarabun New" w:eastAsia="Angsana New" w:cs="TH Sarabun New"/>
          <w:b/>
          <w:bCs/>
          <w:sz w:val="32"/>
          <w:szCs w:val="32"/>
          <w:cs/>
        </w:rPr>
        <w:t>)</w:t>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b/>
          <w:bCs/>
          <w:sz w:val="32"/>
          <w:szCs w:val="32"/>
          <w:cs/>
        </w:rPr>
        <w:t>วิชาโท/วิชาเลือก</w:t>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8548EF">
        <w:rPr>
          <w:rFonts w:ascii="TH Sarabun New" w:hAnsi="TH Sarabun New" w:eastAsia="Angsana New" w:cs="TH Sarabun New"/>
          <w:sz w:val="32"/>
          <w:szCs w:val="32"/>
          <w:cs/>
        </w:rPr>
        <w:t xml:space="preserve">                    </w:t>
      </w:r>
      <w:r w:rsidRPr="00357A8D" w:rsidR="007555D6">
        <w:rPr>
          <w:rFonts w:ascii="TH Sarabun New" w:hAnsi="TH Sarabun New" w:eastAsia="Angsana New" w:cs="TH Sarabun New"/>
          <w:b/>
          <w:bCs/>
          <w:sz w:val="32"/>
          <w:szCs w:val="32"/>
          <w:cs/>
        </w:rPr>
        <w:t>24</w:t>
      </w:r>
      <w:r w:rsidRPr="00357A8D">
        <w:rPr>
          <w:rFonts w:ascii="TH Sarabun New" w:hAnsi="TH Sarabun New" w:eastAsia="Angsana New" w:cs="TH Sarabun New"/>
          <w:b/>
          <w:bCs/>
          <w:sz w:val="32"/>
          <w:szCs w:val="32"/>
        </w:rPr>
        <w:tab/>
      </w:r>
      <w:r w:rsidRPr="00357A8D">
        <w:rPr>
          <w:rFonts w:ascii="TH Sarabun New" w:hAnsi="TH Sarabun New" w:eastAsia="Angsana New" w:cs="TH Sarabun New"/>
          <w:b/>
          <w:bCs/>
          <w:sz w:val="32"/>
          <w:szCs w:val="32"/>
          <w:cs/>
        </w:rPr>
        <w:t>หน่วยกิต</w:t>
      </w:r>
    </w:p>
    <w:p w:rsidRPr="00357A8D" w:rsidR="009D0FB3" w:rsidRDefault="006B1275" w14:paraId="35B0F785" w14:textId="77777777">
      <w:pPr>
        <w:tabs>
          <w:tab w:val="left" w:pos="360"/>
          <w:tab w:val="left" w:pos="900"/>
          <w:tab w:val="left" w:pos="1627"/>
          <w:tab w:val="left" w:pos="1886"/>
          <w:tab w:val="left" w:pos="2347"/>
        </w:tabs>
        <w:spacing w:line="400" w:lineRule="exact"/>
        <w:jc w:val="both"/>
        <w:rPr>
          <w:rFonts w:ascii="TH Sarabun New" w:hAnsi="TH Sarabun New" w:eastAsia="Angsana New" w:cs="TH Sarabun New"/>
          <w:b/>
          <w:bCs/>
          <w:sz w:val="32"/>
          <w:szCs w:val="32"/>
        </w:rPr>
        <w:pPrChange w:author="PC" w:date="2023-03-31T11:42:00Z" w:id="321">
          <w:pPr>
            <w:tabs>
              <w:tab w:val="left" w:pos="360"/>
              <w:tab w:val="left" w:pos="900"/>
              <w:tab w:val="left" w:pos="1627"/>
              <w:tab w:val="left" w:pos="1886"/>
              <w:tab w:val="left" w:pos="2347"/>
            </w:tabs>
            <w:jc w:val="both"/>
          </w:pPr>
        </w:pPrChange>
      </w:pPr>
      <w:r w:rsidRPr="00357A8D">
        <w:rPr>
          <w:rFonts w:ascii="TH Sarabun New" w:hAnsi="TH Sarabun New" w:eastAsia="Angsana New" w:cs="TH Sarabun New"/>
          <w:sz w:val="32"/>
          <w:szCs w:val="32"/>
          <w:cs/>
        </w:rPr>
        <w:tab/>
      </w:r>
      <w:r w:rsidRPr="00357A8D" w:rsidR="00DA0273">
        <w:rPr>
          <w:rFonts w:ascii="TH Sarabun New" w:hAnsi="TH Sarabun New" w:eastAsia="Angsana New" w:cs="TH Sarabun New"/>
          <w:sz w:val="32"/>
          <w:szCs w:val="32"/>
          <w:cs/>
        </w:rPr>
        <w:tab/>
      </w:r>
      <w:r w:rsidRPr="00357A8D" w:rsidR="00DA0273">
        <w:rPr>
          <w:rFonts w:ascii="TH Sarabun New" w:hAnsi="TH Sarabun New" w:eastAsia="Angsana New" w:cs="TH Sarabun New"/>
          <w:sz w:val="32"/>
          <w:szCs w:val="32"/>
          <w:cs/>
        </w:rPr>
        <w:tab/>
      </w:r>
      <w:r w:rsidRPr="00357A8D" w:rsidR="008548EF">
        <w:rPr>
          <w:rFonts w:ascii="TH Sarabun New" w:hAnsi="TH Sarabun New" w:eastAsia="Angsana New" w:cs="TH Sarabun New"/>
          <w:b/>
          <w:bCs/>
          <w:sz w:val="32"/>
          <w:szCs w:val="32"/>
          <w:cs/>
        </w:rPr>
        <w:t>4</w:t>
      </w:r>
      <w:r w:rsidRPr="00357A8D" w:rsidR="00E3159B">
        <w:rPr>
          <w:rFonts w:ascii="TH Sarabun New" w:hAnsi="TH Sarabun New" w:eastAsia="Angsana New" w:cs="TH Sarabun New"/>
          <w:b/>
          <w:bCs/>
          <w:sz w:val="32"/>
          <w:szCs w:val="32"/>
          <w:cs/>
        </w:rPr>
        <w:t xml:space="preserve">) </w:t>
      </w:r>
      <w:r w:rsidRPr="00357A8D">
        <w:rPr>
          <w:rFonts w:ascii="TH Sarabun New" w:hAnsi="TH Sarabun New" w:eastAsia="Angsana New" w:cs="TH Sarabun New"/>
          <w:b/>
          <w:bCs/>
          <w:sz w:val="32"/>
          <w:szCs w:val="32"/>
          <w:cs/>
        </w:rPr>
        <w:t xml:space="preserve">วิชาเลือกเสรี </w:t>
      </w:r>
      <w:r w:rsidRPr="00357A8D" w:rsidR="00E3159B">
        <w:rPr>
          <w:rFonts w:ascii="TH Sarabun New" w:hAnsi="TH Sarabun New" w:eastAsia="Angsana New" w:cs="TH Sarabun New"/>
          <w:b/>
          <w:bCs/>
          <w:sz w:val="32"/>
          <w:szCs w:val="32"/>
          <w:cs/>
        </w:rPr>
        <w:tab/>
      </w:r>
      <w:r w:rsidRPr="00357A8D" w:rsidR="00E3159B">
        <w:rPr>
          <w:rFonts w:ascii="TH Sarabun New" w:hAnsi="TH Sarabun New" w:eastAsia="Angsana New" w:cs="TH Sarabun New"/>
          <w:b/>
          <w:bCs/>
          <w:sz w:val="32"/>
          <w:szCs w:val="32"/>
          <w:cs/>
        </w:rPr>
        <w:tab/>
      </w:r>
      <w:r w:rsidRPr="00357A8D" w:rsidR="00E3159B">
        <w:rPr>
          <w:rFonts w:ascii="TH Sarabun New" w:hAnsi="TH Sarabun New" w:eastAsia="Angsana New" w:cs="TH Sarabun New"/>
          <w:b/>
          <w:bCs/>
          <w:sz w:val="32"/>
          <w:szCs w:val="32"/>
          <w:cs/>
        </w:rPr>
        <w:tab/>
      </w:r>
      <w:r w:rsidRPr="00357A8D" w:rsidR="00E3159B">
        <w:rPr>
          <w:rFonts w:ascii="TH Sarabun New" w:hAnsi="TH Sarabun New" w:eastAsia="Angsana New" w:cs="TH Sarabun New"/>
          <w:b/>
          <w:bCs/>
          <w:sz w:val="32"/>
          <w:szCs w:val="32"/>
          <w:cs/>
        </w:rPr>
        <w:tab/>
      </w:r>
      <w:r w:rsidRPr="00357A8D" w:rsidR="00E3159B">
        <w:rPr>
          <w:rFonts w:ascii="TH Sarabun New" w:hAnsi="TH Sarabun New" w:eastAsia="Angsana New" w:cs="TH Sarabun New"/>
          <w:b/>
          <w:bCs/>
          <w:sz w:val="32"/>
          <w:szCs w:val="32"/>
          <w:cs/>
        </w:rPr>
        <w:tab/>
      </w:r>
      <w:r w:rsidRPr="00357A8D" w:rsidR="008548EF">
        <w:rPr>
          <w:rFonts w:ascii="TH Sarabun New" w:hAnsi="TH Sarabun New" w:eastAsia="Angsana New" w:cs="TH Sarabun New"/>
          <w:b/>
          <w:bCs/>
          <w:sz w:val="32"/>
          <w:szCs w:val="32"/>
          <w:cs/>
        </w:rPr>
        <w:t xml:space="preserve"> </w:t>
      </w:r>
      <w:r w:rsidRPr="00357A8D" w:rsidR="00283FA9">
        <w:rPr>
          <w:rFonts w:ascii="TH Sarabun New" w:hAnsi="TH Sarabun New" w:eastAsia="Angsana New" w:cs="TH Sarabun New"/>
          <w:b/>
          <w:bCs/>
          <w:sz w:val="32"/>
          <w:szCs w:val="32"/>
          <w:cs/>
        </w:rPr>
        <w:t>6</w:t>
      </w:r>
      <w:r w:rsidRPr="00357A8D" w:rsidR="00E3159B">
        <w:rPr>
          <w:rFonts w:ascii="TH Sarabun New" w:hAnsi="TH Sarabun New" w:eastAsia="Angsana New" w:cs="TH Sarabun New"/>
          <w:b/>
          <w:bCs/>
          <w:sz w:val="32"/>
          <w:szCs w:val="32"/>
        </w:rPr>
        <w:tab/>
      </w:r>
      <w:r w:rsidRPr="00357A8D" w:rsidR="00E3159B">
        <w:rPr>
          <w:rFonts w:ascii="TH Sarabun New" w:hAnsi="TH Sarabun New" w:eastAsia="Angsana New" w:cs="TH Sarabun New"/>
          <w:b/>
          <w:bCs/>
          <w:sz w:val="32"/>
          <w:szCs w:val="32"/>
          <w:cs/>
        </w:rPr>
        <w:t>หน่วยกิต</w:t>
      </w:r>
    </w:p>
    <w:p w:rsidRPr="00357A8D" w:rsidR="009D0FB3" w:rsidRDefault="00BA3215" w14:paraId="611481BB" w14:textId="0A97C870">
      <w:pPr>
        <w:tabs>
          <w:tab w:val="left" w:pos="360"/>
          <w:tab w:val="left" w:pos="900"/>
        </w:tabs>
        <w:spacing w:line="400" w:lineRule="exact"/>
        <w:ind w:left="360" w:hanging="360"/>
        <w:jc w:val="thaiDistribute"/>
        <w:rPr>
          <w:ins w:author="Jenjira O-cha" w:date="2023-02-08T15:12:00Z" w:id="322"/>
          <w:rFonts w:ascii="TH Sarabun New" w:hAnsi="TH Sarabun New" w:eastAsia="Angsana New" w:cs="TH Sarabun New"/>
          <w:b/>
          <w:bCs/>
          <w:sz w:val="32"/>
          <w:szCs w:val="32"/>
        </w:rPr>
        <w:pPrChange w:author="PC" w:date="2023-03-31T11:42:00Z" w:id="323">
          <w:pPr>
            <w:tabs>
              <w:tab w:val="left" w:pos="360"/>
              <w:tab w:val="left" w:pos="900"/>
            </w:tabs>
            <w:ind w:left="360" w:hanging="360"/>
            <w:jc w:val="thaiDistribute"/>
          </w:pPr>
        </w:pPrChange>
      </w:pP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sz w:val="32"/>
          <w:szCs w:val="32"/>
          <w:cs/>
        </w:rPr>
        <w:t>รวม</w:t>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i/>
          <w:iCs/>
          <w:sz w:val="32"/>
          <w:szCs w:val="32"/>
          <w:cs/>
        </w:rPr>
        <w:tab/>
      </w:r>
      <w:r w:rsidRPr="00357A8D" w:rsidR="004471E3">
        <w:rPr>
          <w:rFonts w:ascii="TH Sarabun New" w:hAnsi="TH Sarabun New" w:eastAsia="Angsana New" w:cs="TH Sarabun New"/>
          <w:b/>
          <w:bCs/>
          <w:i/>
          <w:iCs/>
          <w:sz w:val="32"/>
          <w:szCs w:val="32"/>
          <w:cs/>
        </w:rPr>
        <w:t xml:space="preserve">        </w:t>
      </w:r>
      <w:r w:rsidRPr="00357A8D" w:rsidR="00283FA9">
        <w:rPr>
          <w:rFonts w:ascii="TH Sarabun New" w:hAnsi="TH Sarabun New" w:eastAsia="Angsana New" w:cs="TH Sarabun New"/>
          <w:b/>
          <w:bCs/>
          <w:sz w:val="32"/>
          <w:szCs w:val="32"/>
          <w:cs/>
        </w:rPr>
        <w:t>131</w:t>
      </w:r>
      <w:r w:rsidRPr="00357A8D">
        <w:rPr>
          <w:rFonts w:ascii="TH Sarabun New" w:hAnsi="TH Sarabun New" w:eastAsia="Angsana New" w:cs="TH Sarabun New"/>
          <w:b/>
          <w:bCs/>
          <w:i/>
          <w:iCs/>
          <w:sz w:val="32"/>
          <w:szCs w:val="32"/>
          <w:cs/>
        </w:rPr>
        <w:tab/>
      </w:r>
      <w:r w:rsidRPr="00357A8D">
        <w:rPr>
          <w:rFonts w:ascii="TH Sarabun New" w:hAnsi="TH Sarabun New" w:eastAsia="Angsana New" w:cs="TH Sarabun New"/>
          <w:b/>
          <w:bCs/>
          <w:sz w:val="32"/>
          <w:szCs w:val="32"/>
          <w:cs/>
        </w:rPr>
        <w:t>หน่วยกิต</w:t>
      </w:r>
    </w:p>
    <w:p w:rsidRPr="00357A8D" w:rsidR="00F302B9" w:rsidRDefault="00F302B9" w14:paraId="7BF12AC1" w14:textId="77777777">
      <w:pPr>
        <w:tabs>
          <w:tab w:val="left" w:pos="360"/>
          <w:tab w:val="left" w:pos="900"/>
        </w:tabs>
        <w:spacing w:line="400" w:lineRule="exact"/>
        <w:ind w:left="360" w:hanging="360"/>
        <w:jc w:val="thaiDistribute"/>
        <w:rPr>
          <w:rFonts w:ascii="TH Sarabun New" w:hAnsi="TH Sarabun New" w:eastAsia="Angsana New" w:cs="TH Sarabun New"/>
          <w:b/>
          <w:bCs/>
          <w:i/>
          <w:iCs/>
          <w:sz w:val="32"/>
          <w:szCs w:val="32"/>
        </w:rPr>
        <w:pPrChange w:author="PC" w:date="2023-03-31T11:42:00Z" w:id="324">
          <w:pPr>
            <w:tabs>
              <w:tab w:val="left" w:pos="360"/>
              <w:tab w:val="left" w:pos="900"/>
            </w:tabs>
            <w:ind w:left="360" w:hanging="360"/>
            <w:jc w:val="thaiDistribute"/>
          </w:pPr>
        </w:pPrChange>
      </w:pPr>
    </w:p>
    <w:p w:rsidRPr="00357A8D" w:rsidR="004A496D" w:rsidP="00932528" w:rsidRDefault="00CA089C" w14:paraId="6AC1C9A8" w14:textId="77777777">
      <w:pPr>
        <w:tabs>
          <w:tab w:val="left" w:pos="993"/>
        </w:tabs>
        <w:ind w:firstLine="426"/>
        <w:jc w:val="thaiDistribute"/>
        <w:rPr>
          <w:rFonts w:ascii="TH Sarabun New" w:hAnsi="TH Sarabun New" w:cs="TH Sarabun New"/>
          <w:sz w:val="32"/>
          <w:szCs w:val="32"/>
        </w:rPr>
      </w:pPr>
      <w:r w:rsidRPr="00357A8D">
        <w:rPr>
          <w:rFonts w:ascii="TH Sarabun New" w:hAnsi="TH Sarabun New" w:cs="TH Sarabun New"/>
          <w:b/>
          <w:bCs/>
          <w:sz w:val="32"/>
          <w:szCs w:val="32"/>
        </w:rPr>
        <w:t>4</w:t>
      </w:r>
      <w:r w:rsidRPr="00357A8D" w:rsidR="004A496D">
        <w:rPr>
          <w:rFonts w:ascii="TH Sarabun New" w:hAnsi="TH Sarabun New" w:cs="TH Sarabun New"/>
          <w:b/>
          <w:bCs/>
          <w:sz w:val="32"/>
          <w:szCs w:val="32"/>
          <w:cs/>
        </w:rPr>
        <w:t>.3</w:t>
      </w:r>
      <w:r w:rsidRPr="00357A8D" w:rsidR="00EC0E0E">
        <w:rPr>
          <w:rFonts w:ascii="TH Sarabun New" w:hAnsi="TH Sarabun New" w:cs="TH Sarabun New"/>
          <w:b/>
          <w:bCs/>
          <w:sz w:val="32"/>
          <w:szCs w:val="32"/>
          <w:cs/>
        </w:rPr>
        <w:t>.</w:t>
      </w:r>
      <w:r w:rsidRPr="00357A8D" w:rsidR="00EC0E0E">
        <w:rPr>
          <w:rFonts w:ascii="TH Sarabun New" w:hAnsi="TH Sarabun New" w:cs="TH Sarabun New"/>
          <w:b/>
          <w:bCs/>
          <w:sz w:val="32"/>
          <w:szCs w:val="32"/>
        </w:rPr>
        <w:t>2</w:t>
      </w:r>
      <w:r w:rsidRPr="00357A8D" w:rsidR="00CC6640">
        <w:rPr>
          <w:rFonts w:ascii="TH Sarabun New" w:hAnsi="TH Sarabun New" w:cs="TH Sarabun New"/>
          <w:b/>
          <w:bCs/>
          <w:sz w:val="32"/>
          <w:szCs w:val="32"/>
          <w:cs/>
        </w:rPr>
        <w:t xml:space="preserve"> </w:t>
      </w:r>
      <w:r w:rsidRPr="00357A8D" w:rsidR="004A496D">
        <w:rPr>
          <w:rFonts w:ascii="TH Sarabun New" w:hAnsi="TH Sarabun New" w:cs="TH Sarabun New"/>
          <w:b/>
          <w:bCs/>
          <w:sz w:val="32"/>
          <w:szCs w:val="32"/>
          <w:cs/>
        </w:rPr>
        <w:tab/>
      </w:r>
      <w:r w:rsidRPr="00357A8D" w:rsidR="004A496D">
        <w:rPr>
          <w:rFonts w:ascii="TH Sarabun New" w:hAnsi="TH Sarabun New" w:cs="TH Sarabun New"/>
          <w:b/>
          <w:bCs/>
          <w:sz w:val="32"/>
          <w:szCs w:val="32"/>
          <w:cs/>
        </w:rPr>
        <w:t>รายวิชาในหลักสูตร</w:t>
      </w:r>
      <w:r w:rsidRPr="00357A8D" w:rsidR="004A496D">
        <w:rPr>
          <w:rFonts w:ascii="TH Sarabun New" w:hAnsi="TH Sarabun New" w:cs="TH Sarabun New"/>
          <w:b/>
          <w:bCs/>
          <w:sz w:val="32"/>
          <w:szCs w:val="32"/>
        </w:rPr>
        <w:tab/>
      </w:r>
      <w:r w:rsidRPr="00357A8D" w:rsidR="004A496D">
        <w:rPr>
          <w:rFonts w:ascii="TH Sarabun New" w:hAnsi="TH Sarabun New" w:cs="TH Sarabun New"/>
          <w:b/>
          <w:bCs/>
          <w:sz w:val="32"/>
          <w:szCs w:val="32"/>
        </w:rPr>
        <w:tab/>
      </w:r>
      <w:r w:rsidRPr="00357A8D" w:rsidR="004A496D">
        <w:rPr>
          <w:rFonts w:ascii="TH Sarabun New" w:hAnsi="TH Sarabun New" w:cs="TH Sarabun New"/>
          <w:b/>
          <w:bCs/>
          <w:sz w:val="32"/>
          <w:szCs w:val="32"/>
        </w:rPr>
        <w:tab/>
      </w:r>
      <w:r w:rsidRPr="00357A8D" w:rsidR="004A496D">
        <w:rPr>
          <w:rFonts w:ascii="TH Sarabun New" w:hAnsi="TH Sarabun New" w:cs="TH Sarabun New"/>
          <w:b/>
          <w:bCs/>
          <w:sz w:val="32"/>
          <w:szCs w:val="32"/>
        </w:rPr>
        <w:tab/>
      </w:r>
    </w:p>
    <w:p w:rsidRPr="00357A8D" w:rsidR="004A496D" w:rsidP="00E65391" w:rsidRDefault="004A496D" w14:paraId="2762335C" w14:textId="77777777">
      <w:pPr>
        <w:tabs>
          <w:tab w:val="num" w:pos="1245"/>
        </w:tabs>
        <w:ind w:left="720"/>
        <w:jc w:val="thaiDistribute"/>
        <w:rPr>
          <w:rFonts w:ascii="TH Sarabun New" w:hAnsi="TH Sarabun New" w:eastAsia="Angsana New" w:cs="TH Sarabun New"/>
          <w:b/>
          <w:bCs/>
          <w:sz w:val="32"/>
          <w:szCs w:val="32"/>
          <w:cs/>
        </w:rPr>
      </w:pPr>
      <w:r w:rsidRPr="00357A8D">
        <w:rPr>
          <w:rFonts w:ascii="TH Sarabun New" w:hAnsi="TH Sarabun New" w:eastAsia="Angsana New" w:cs="TH Sarabun New"/>
          <w:b/>
          <w:bCs/>
          <w:sz w:val="32"/>
          <w:szCs w:val="32"/>
        </w:rPr>
        <w:tab/>
      </w:r>
      <w:r w:rsidRPr="00357A8D">
        <w:rPr>
          <w:rFonts w:ascii="TH Sarabun New" w:hAnsi="TH Sarabun New" w:eastAsia="Angsana New" w:cs="TH Sarabun New"/>
          <w:b/>
          <w:bCs/>
          <w:sz w:val="32"/>
          <w:szCs w:val="32"/>
          <w:cs/>
        </w:rPr>
        <w:tab/>
      </w:r>
      <w:r w:rsidRPr="00357A8D" w:rsidR="00CA089C">
        <w:rPr>
          <w:rFonts w:ascii="TH Sarabun New" w:hAnsi="TH Sarabun New" w:eastAsia="Angsana New" w:cs="TH Sarabun New"/>
          <w:b/>
          <w:bCs/>
          <w:sz w:val="32"/>
          <w:szCs w:val="32"/>
        </w:rPr>
        <w:t>4</w:t>
      </w:r>
      <w:r w:rsidRPr="00357A8D" w:rsidR="00E15B72">
        <w:rPr>
          <w:rFonts w:ascii="TH Sarabun New" w:hAnsi="TH Sarabun New" w:eastAsia="Angsana New" w:cs="TH Sarabun New"/>
          <w:b/>
          <w:bCs/>
          <w:sz w:val="32"/>
          <w:szCs w:val="32"/>
          <w:cs/>
        </w:rPr>
        <w:t>.3.</w:t>
      </w:r>
      <w:r w:rsidRPr="00357A8D" w:rsidR="00CC6640">
        <w:rPr>
          <w:rFonts w:ascii="TH Sarabun New" w:hAnsi="TH Sarabun New" w:eastAsia="Angsana New" w:cs="TH Sarabun New"/>
          <w:b/>
          <w:bCs/>
          <w:sz w:val="32"/>
          <w:szCs w:val="32"/>
        </w:rPr>
        <w:t>2</w:t>
      </w:r>
      <w:r w:rsidRPr="00357A8D" w:rsidR="00CC6640">
        <w:rPr>
          <w:rFonts w:ascii="TH Sarabun New" w:hAnsi="TH Sarabun New" w:eastAsia="Angsana New" w:cs="TH Sarabun New"/>
          <w:b/>
          <w:bCs/>
          <w:sz w:val="32"/>
          <w:szCs w:val="32"/>
          <w:cs/>
        </w:rPr>
        <w:t>.</w:t>
      </w:r>
      <w:r w:rsidRPr="00357A8D" w:rsidR="00CC6640">
        <w:rPr>
          <w:rFonts w:ascii="TH Sarabun New" w:hAnsi="TH Sarabun New" w:eastAsia="Angsana New" w:cs="TH Sarabun New"/>
          <w:b/>
          <w:bCs/>
          <w:sz w:val="32"/>
          <w:szCs w:val="32"/>
        </w:rPr>
        <w:t>1</w:t>
      </w:r>
      <w:r w:rsidRPr="00357A8D" w:rsidR="00E15B72">
        <w:rPr>
          <w:rFonts w:ascii="TH Sarabun New" w:hAnsi="TH Sarabun New" w:eastAsia="Angsana New" w:cs="TH Sarabun New"/>
          <w:b/>
          <w:bCs/>
          <w:sz w:val="32"/>
          <w:szCs w:val="32"/>
          <w:cs/>
        </w:rPr>
        <w:t xml:space="preserve"> </w:t>
      </w:r>
      <w:r w:rsidRPr="00357A8D">
        <w:rPr>
          <w:rFonts w:ascii="TH Sarabun New" w:hAnsi="TH Sarabun New" w:eastAsia="Angsana New" w:cs="TH Sarabun New"/>
          <w:b/>
          <w:bCs/>
          <w:sz w:val="32"/>
          <w:szCs w:val="32"/>
          <w:cs/>
        </w:rPr>
        <w:t>รหัสวิชา</w:t>
      </w:r>
    </w:p>
    <w:p w:rsidRPr="00357A8D" w:rsidR="004A496D" w:rsidDel="00FC6BBB" w:rsidP="00E65391" w:rsidRDefault="0009049F" w14:paraId="7D591787" w14:textId="11C7BE32">
      <w:pPr>
        <w:ind w:firstLine="660"/>
        <w:jc w:val="thaiDistribute"/>
        <w:rPr>
          <w:del w:author="Jenjira O-cha" w:date="2023-02-07T20:33:00Z" w:id="325"/>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           </w:t>
      </w:r>
      <w:r w:rsidRPr="00357A8D" w:rsidR="00F60BD8">
        <w:rPr>
          <w:rFonts w:ascii="TH Sarabun New" w:hAnsi="TH Sarabun New" w:eastAsia="Angsana New" w:cs="TH Sarabun New"/>
          <w:sz w:val="32"/>
          <w:szCs w:val="32"/>
          <w:cs/>
        </w:rPr>
        <w:t xml:space="preserve"> </w:t>
      </w:r>
      <w:r w:rsidRPr="00357A8D" w:rsidR="004A496D">
        <w:rPr>
          <w:rFonts w:ascii="TH Sarabun New" w:hAnsi="TH Sarabun New" w:eastAsia="Angsana New" w:cs="TH Sarabun New"/>
          <w:sz w:val="32"/>
          <w:szCs w:val="32"/>
          <w:cs/>
        </w:rPr>
        <w:t xml:space="preserve">รายวิชาในหลักสูตรประกอบด้วย อักษรย่อ </w:t>
      </w:r>
      <w:r w:rsidRPr="00357A8D" w:rsidR="009E1808">
        <w:rPr>
          <w:rFonts w:ascii="TH Sarabun New" w:hAnsi="TH Sarabun New" w:eastAsia="Angsana New" w:cs="TH Sarabun New"/>
          <w:sz w:val="32"/>
          <w:szCs w:val="32"/>
        </w:rPr>
        <w:t>2</w:t>
      </w:r>
      <w:r w:rsidRPr="00357A8D" w:rsidR="004A496D">
        <w:rPr>
          <w:rFonts w:ascii="TH Sarabun New" w:hAnsi="TH Sarabun New" w:eastAsia="Angsana New" w:cs="TH Sarabun New"/>
          <w:sz w:val="32"/>
          <w:szCs w:val="32"/>
          <w:cs/>
        </w:rPr>
        <w:t xml:space="preserve"> ตัว และเลขรหัส </w:t>
      </w:r>
      <w:r w:rsidRPr="00357A8D" w:rsidR="004A496D">
        <w:rPr>
          <w:rFonts w:ascii="TH Sarabun New" w:hAnsi="TH Sarabun New" w:eastAsia="Angsana New" w:cs="TH Sarabun New"/>
          <w:sz w:val="32"/>
          <w:szCs w:val="32"/>
        </w:rPr>
        <w:t xml:space="preserve">3 </w:t>
      </w:r>
      <w:r w:rsidRPr="00357A8D" w:rsidR="004A496D">
        <w:rPr>
          <w:rFonts w:ascii="TH Sarabun New" w:hAnsi="TH Sarabun New" w:eastAsia="Angsana New" w:cs="TH Sarabun New"/>
          <w:sz w:val="32"/>
          <w:szCs w:val="32"/>
          <w:cs/>
        </w:rPr>
        <w:t xml:space="preserve">ตัว </w:t>
      </w:r>
      <w:r w:rsidRPr="00357A8D" w:rsidR="00283FA9">
        <w:rPr>
          <w:rFonts w:ascii="TH Sarabun New" w:hAnsi="TH Sarabun New" w:eastAsia="Angsana New" w:cs="TH Sarabun New"/>
          <w:sz w:val="32"/>
          <w:szCs w:val="32"/>
          <w:cs/>
        </w:rPr>
        <w:t xml:space="preserve">รายวิชาที่เปิดสอนในหลักสูตรเศรษฐศาสตรบัณฑิต ใช้ตัวอักษรภาษาไทย 1 ตัว คือ ศ. และตัวอักษรภาษาอังกฤษ 2 ตัว คือ </w:t>
      </w:r>
      <w:r w:rsidRPr="00357A8D" w:rsidR="00283FA9">
        <w:rPr>
          <w:rFonts w:ascii="TH Sarabun New" w:hAnsi="TH Sarabun New" w:eastAsia="Angsana New" w:cs="TH Sarabun New"/>
          <w:sz w:val="32"/>
          <w:szCs w:val="32"/>
        </w:rPr>
        <w:t xml:space="preserve">EC </w:t>
      </w:r>
      <w:r w:rsidRPr="00357A8D" w:rsidR="00283FA9">
        <w:rPr>
          <w:rFonts w:ascii="TH Sarabun New" w:hAnsi="TH Sarabun New" w:eastAsia="Angsana New" w:cs="TH Sarabun New"/>
          <w:sz w:val="32"/>
          <w:szCs w:val="32"/>
          <w:cs/>
        </w:rPr>
        <w:t xml:space="preserve">สำหรับวิชาที่ศึกษาเป็นภาษาไทย และ </w:t>
      </w:r>
      <w:r w:rsidRPr="00357A8D" w:rsidR="00283FA9">
        <w:rPr>
          <w:rFonts w:ascii="TH Sarabun New" w:hAnsi="TH Sarabun New" w:eastAsia="Angsana New" w:cs="TH Sarabun New"/>
          <w:sz w:val="32"/>
          <w:szCs w:val="32"/>
        </w:rPr>
        <w:t xml:space="preserve">EE </w:t>
      </w:r>
      <w:r w:rsidRPr="00357A8D" w:rsidR="00283FA9">
        <w:rPr>
          <w:rFonts w:ascii="TH Sarabun New" w:hAnsi="TH Sarabun New" w:eastAsia="Angsana New" w:cs="TH Sarabun New"/>
          <w:sz w:val="32"/>
          <w:szCs w:val="32"/>
          <w:cs/>
        </w:rPr>
        <w:t>สำหรับบางวิชาที่คณะเศรษฐศาสตร์อนุมัติให้เปิดสอนเป็นภาษาอังกฤษ</w:t>
      </w:r>
      <w:r w:rsidRPr="00357A8D" w:rsidR="00F60BD8">
        <w:rPr>
          <w:rFonts w:ascii="TH Sarabun New" w:hAnsi="TH Sarabun New" w:eastAsia="Angsana New" w:cs="TH Sarabun New"/>
          <w:sz w:val="32"/>
          <w:szCs w:val="32"/>
          <w:cs/>
        </w:rPr>
        <w:t xml:space="preserve">  โดยมีความหมาย ดังนี้</w:t>
      </w:r>
    </w:p>
    <w:p w:rsidRPr="00357A8D" w:rsidR="00D05449" w:rsidP="00E65391" w:rsidRDefault="00D05449" w14:paraId="5DE87E57" w14:textId="77777777">
      <w:pPr>
        <w:ind w:firstLine="660"/>
        <w:jc w:val="thaiDistribute"/>
        <w:rPr>
          <w:rFonts w:ascii="TH Sarabun New" w:hAnsi="TH Sarabun New" w:eastAsia="Angsana New" w:cs="TH Sarabun New"/>
          <w:sz w:val="32"/>
          <w:szCs w:val="32"/>
        </w:rPr>
      </w:pPr>
    </w:p>
    <w:p w:rsidRPr="00357A8D" w:rsidR="004A496D" w:rsidP="00E65391" w:rsidRDefault="004A496D" w14:paraId="3B43C9D0" w14:textId="77777777">
      <w:pPr>
        <w:ind w:left="780" w:firstLine="66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อักษรย่อ </w:t>
      </w:r>
      <w:r w:rsidRPr="00357A8D" w:rsidR="00712F5C">
        <w:rPr>
          <w:rFonts w:ascii="TH Sarabun New" w:hAnsi="TH Sarabun New" w:eastAsia="Angsana New" w:cs="TH Sarabun New"/>
          <w:sz w:val="32"/>
          <w:szCs w:val="32"/>
          <w:cs/>
        </w:rPr>
        <w:t xml:space="preserve"> </w:t>
      </w:r>
      <w:r w:rsidRPr="00357A8D" w:rsidR="00283FA9">
        <w:rPr>
          <w:rFonts w:ascii="TH Sarabun New" w:hAnsi="TH Sarabun New" w:eastAsia="Angsana New" w:cs="TH Sarabun New"/>
          <w:sz w:val="32"/>
          <w:szCs w:val="32"/>
          <w:cs/>
        </w:rPr>
        <w:t>ศ</w:t>
      </w:r>
      <w:r w:rsidRPr="00357A8D" w:rsidR="009E1808">
        <w:rPr>
          <w:rFonts w:ascii="TH Sarabun New" w:hAnsi="TH Sarabun New" w:eastAsia="Angsana New" w:cs="TH Sarabun New"/>
          <w:sz w:val="32"/>
          <w:szCs w:val="32"/>
          <w:cs/>
        </w:rPr>
        <w:t>.</w:t>
      </w:r>
      <w:r w:rsidRPr="00357A8D" w:rsidR="00283FA9">
        <w:rPr>
          <w:rFonts w:ascii="TH Sarabun New" w:hAnsi="TH Sarabun New" w:eastAsia="Angsana New" w:cs="TH Sarabun New"/>
          <w:sz w:val="32"/>
          <w:szCs w:val="32"/>
          <w:cs/>
        </w:rPr>
        <w:t>/</w:t>
      </w:r>
      <w:r w:rsidRPr="00357A8D" w:rsidR="00283FA9">
        <w:rPr>
          <w:rFonts w:ascii="TH Sarabun New" w:hAnsi="TH Sarabun New" w:eastAsia="Angsana New" w:cs="TH Sarabun New"/>
          <w:sz w:val="32"/>
          <w:szCs w:val="32"/>
        </w:rPr>
        <w:t>EC</w:t>
      </w:r>
      <w:r w:rsidRPr="00357A8D" w:rsidR="00283FA9">
        <w:rPr>
          <w:rFonts w:ascii="TH Sarabun New" w:hAnsi="TH Sarabun New" w:eastAsia="Angsana New" w:cs="TH Sarabun New"/>
          <w:sz w:val="32"/>
          <w:szCs w:val="32"/>
          <w:cs/>
        </w:rPr>
        <w:t>/</w:t>
      </w:r>
      <w:r w:rsidRPr="00357A8D" w:rsidR="00283FA9">
        <w:rPr>
          <w:rFonts w:ascii="TH Sarabun New" w:hAnsi="TH Sarabun New" w:eastAsia="Angsana New" w:cs="TH Sarabun New"/>
          <w:sz w:val="32"/>
          <w:szCs w:val="32"/>
        </w:rPr>
        <w:t>EE</w:t>
      </w:r>
      <w:r w:rsidRPr="00357A8D" w:rsidR="00283FA9">
        <w:rPr>
          <w:rFonts w:ascii="TH Sarabun New" w:hAnsi="TH Sarabun New" w:eastAsia="Angsana New" w:cs="TH Sarabun New"/>
          <w:sz w:val="32"/>
          <w:szCs w:val="32"/>
          <w:cs/>
        </w:rPr>
        <w:t xml:space="preserve"> หมายถึง อักษรย่อของสาขาวิชาเศรษฐศาสตร์</w:t>
      </w:r>
    </w:p>
    <w:p w:rsidRPr="00357A8D" w:rsidR="004A496D" w:rsidP="00E65391" w:rsidRDefault="004A496D" w14:paraId="32A21438" w14:textId="77777777">
      <w:pPr>
        <w:tabs>
          <w:tab w:val="left" w:pos="360"/>
          <w:tab w:val="left" w:pos="907"/>
          <w:tab w:val="left" w:pos="1627"/>
          <w:tab w:val="left" w:pos="1886"/>
          <w:tab w:val="left" w:pos="2347"/>
        </w:tabs>
        <w:ind w:left="780" w:firstLine="66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ตัวเลข</w:t>
      </w:r>
      <w:r w:rsidRPr="00357A8D" w:rsidR="00712F5C">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มีความหมาย ดังนี้</w:t>
      </w:r>
    </w:p>
    <w:p w:rsidRPr="00357A8D" w:rsidR="004A496D" w:rsidP="00E65391" w:rsidRDefault="004A496D" w14:paraId="0EEE7227" w14:textId="77777777">
      <w:pPr>
        <w:tabs>
          <w:tab w:val="left" w:pos="360"/>
          <w:tab w:val="left" w:pos="907"/>
          <w:tab w:val="left" w:pos="1627"/>
          <w:tab w:val="left" w:pos="1886"/>
          <w:tab w:val="left" w:pos="2347"/>
        </w:tabs>
        <w:ind w:left="780" w:firstLine="660"/>
        <w:jc w:val="thaiDistribute"/>
        <w:rPr>
          <w:rFonts w:ascii="TH Sarabun New" w:hAnsi="TH Sarabun New" w:eastAsia="Angsana New" w:cs="TH Sarabun New"/>
          <w:b/>
          <w:bCs/>
          <w:sz w:val="32"/>
          <w:szCs w:val="32"/>
          <w:cs/>
          <w:rPrChange w:author="PC" w:date="2023-03-31T11:41:00Z" w:id="326">
            <w:rPr>
              <w:rFonts w:ascii="TH Sarabun New" w:hAnsi="TH Sarabun New" w:eastAsia="Angsana New" w:cs="TH Sarabun New"/>
              <w:b/>
              <w:bCs/>
              <w:color w:val="FF0000"/>
              <w:sz w:val="32"/>
              <w:szCs w:val="32"/>
              <w:cs/>
            </w:rPr>
          </w:rPrChange>
        </w:rPr>
      </w:pPr>
      <w:r w:rsidRPr="00357A8D">
        <w:rPr>
          <w:rFonts w:ascii="TH Sarabun New" w:hAnsi="TH Sarabun New" w:eastAsia="Angsana New" w:cs="TH Sarabun New"/>
          <w:b/>
          <w:bCs/>
          <w:sz w:val="32"/>
          <w:szCs w:val="32"/>
          <w:cs/>
        </w:rPr>
        <w:t xml:space="preserve">เลขหลักหน่วย  </w:t>
      </w:r>
    </w:p>
    <w:p w:rsidRPr="00357A8D" w:rsidR="004A496D" w:rsidP="00E65391" w:rsidRDefault="004A496D" w14:paraId="6C9DF26B" w14:textId="77777777">
      <w:pPr>
        <w:tabs>
          <w:tab w:val="left" w:pos="360"/>
          <w:tab w:val="left" w:pos="907"/>
          <w:tab w:val="left" w:pos="1627"/>
          <w:tab w:val="left" w:pos="1886"/>
          <w:tab w:val="left" w:pos="2347"/>
        </w:tabs>
        <w:ind w:left="1500" w:firstLine="660"/>
        <w:jc w:val="thaiDistribute"/>
        <w:rPr>
          <w:rFonts w:ascii="TH Sarabun New" w:hAnsi="TH Sarabun New" w:eastAsia="Angsana New" w:cs="TH Sarabun New"/>
          <w:sz w:val="32"/>
          <w:szCs w:val="32"/>
          <w:cs/>
        </w:rPr>
      </w:pPr>
      <w:r w:rsidRPr="00357A8D">
        <w:rPr>
          <w:rFonts w:ascii="TH Sarabun New" w:hAnsi="TH Sarabun New" w:eastAsia="Angsana New" w:cs="TH Sarabun New"/>
          <w:sz w:val="32"/>
          <w:szCs w:val="32"/>
          <w:cs/>
        </w:rPr>
        <w:t>เลข 0-</w:t>
      </w:r>
      <w:r w:rsidRPr="00357A8D" w:rsidR="00712F5C">
        <w:rPr>
          <w:rFonts w:ascii="TH Sarabun New" w:hAnsi="TH Sarabun New" w:eastAsia="Angsana New" w:cs="TH Sarabun New"/>
          <w:sz w:val="32"/>
          <w:szCs w:val="32"/>
          <w:cs/>
        </w:rPr>
        <w:t>8</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 xml:space="preserve">หมายถึง </w:t>
      </w:r>
      <w:r w:rsidRPr="00357A8D" w:rsidR="00712F5C">
        <w:rPr>
          <w:rFonts w:ascii="TH Sarabun New" w:hAnsi="TH Sarabun New" w:eastAsia="Angsana New" w:cs="TH Sarabun New"/>
          <w:sz w:val="32"/>
          <w:szCs w:val="32"/>
          <w:cs/>
        </w:rPr>
        <w:t>ลำดับวิชา</w:t>
      </w:r>
    </w:p>
    <w:p w:rsidRPr="00357A8D" w:rsidR="004A496D" w:rsidP="00E65391" w:rsidRDefault="004A496D" w14:paraId="0269F22E" w14:textId="77777777">
      <w:pPr>
        <w:tabs>
          <w:tab w:val="left" w:pos="360"/>
          <w:tab w:val="left" w:pos="907"/>
          <w:tab w:val="left" w:pos="1627"/>
          <w:tab w:val="left" w:pos="1886"/>
          <w:tab w:val="left" w:pos="2347"/>
        </w:tabs>
        <w:ind w:left="1500" w:firstLine="660"/>
        <w:jc w:val="thaiDistribute"/>
        <w:rPr>
          <w:rFonts w:ascii="TH Sarabun New" w:hAnsi="TH Sarabun New" w:eastAsia="Angsana New" w:cs="TH Sarabun New"/>
          <w:sz w:val="32"/>
          <w:szCs w:val="32"/>
          <w:cs/>
        </w:rPr>
      </w:pPr>
      <w:r w:rsidRPr="00357A8D">
        <w:rPr>
          <w:rFonts w:ascii="TH Sarabun New" w:hAnsi="TH Sarabun New" w:eastAsia="Angsana New" w:cs="TH Sarabun New"/>
          <w:sz w:val="32"/>
          <w:szCs w:val="32"/>
          <w:cs/>
        </w:rPr>
        <w:t>เลข 9</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หมายถึง วิชา</w:t>
      </w:r>
      <w:r w:rsidRPr="00357A8D" w:rsidR="00712F5C">
        <w:rPr>
          <w:rFonts w:ascii="TH Sarabun New" w:hAnsi="TH Sarabun New" w:eastAsia="Angsana New" w:cs="TH Sarabun New"/>
          <w:sz w:val="32"/>
          <w:szCs w:val="32"/>
          <w:cs/>
        </w:rPr>
        <w:t>สัมมนา</w:t>
      </w:r>
    </w:p>
    <w:p w:rsidRPr="00357A8D" w:rsidR="004A496D" w:rsidP="00E65391" w:rsidRDefault="004A496D" w14:paraId="357C7334" w14:textId="77777777">
      <w:pPr>
        <w:tabs>
          <w:tab w:val="left" w:pos="360"/>
          <w:tab w:val="left" w:pos="907"/>
          <w:tab w:val="left" w:pos="1627"/>
          <w:tab w:val="left" w:pos="1886"/>
          <w:tab w:val="left" w:pos="2347"/>
        </w:tabs>
        <w:ind w:left="780" w:firstLine="660"/>
        <w:jc w:val="thaiDistribute"/>
        <w:rPr>
          <w:rFonts w:ascii="TH Sarabun New" w:hAnsi="TH Sarabun New" w:eastAsia="Angsana New" w:cs="TH Sarabun New"/>
          <w:i/>
          <w:iCs/>
          <w:sz w:val="32"/>
          <w:szCs w:val="32"/>
          <w:cs/>
          <w:rPrChange w:author="PC" w:date="2023-03-31T11:41:00Z" w:id="327">
            <w:rPr>
              <w:rFonts w:ascii="TH Sarabun New" w:hAnsi="TH Sarabun New" w:eastAsia="Angsana New" w:cs="TH Sarabun New"/>
              <w:i/>
              <w:iCs/>
              <w:color w:val="FF0000"/>
              <w:sz w:val="32"/>
              <w:szCs w:val="32"/>
              <w:cs/>
            </w:rPr>
          </w:rPrChange>
        </w:rPr>
      </w:pPr>
      <w:r w:rsidRPr="00357A8D">
        <w:rPr>
          <w:rFonts w:ascii="TH Sarabun New" w:hAnsi="TH Sarabun New" w:eastAsia="Angsana New" w:cs="TH Sarabun New"/>
          <w:b/>
          <w:bCs/>
          <w:sz w:val="32"/>
          <w:szCs w:val="32"/>
          <w:cs/>
        </w:rPr>
        <w:t xml:space="preserve">เลขหลักสิบ   </w:t>
      </w:r>
    </w:p>
    <w:p w:rsidRPr="00357A8D" w:rsidR="00712F5C" w:rsidRDefault="00712F5C" w14:paraId="025C56FB" w14:textId="607E757D">
      <w:pPr>
        <w:ind w:left="1440" w:firstLine="720"/>
        <w:jc w:val="both"/>
        <w:rPr>
          <w:rFonts w:ascii="TH Sarabun New" w:hAnsi="TH Sarabun New" w:cs="TH Sarabun New"/>
          <w:sz w:val="32"/>
          <w:szCs w:val="32"/>
        </w:rPr>
      </w:pP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0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2:00Z" w:id="328">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หมวดเศรษฐศาสตร์การเมืองและประวัติศาสตร์เศรษฐกิจ</w:t>
      </w:r>
    </w:p>
    <w:p w:rsidRPr="00357A8D" w:rsidR="00712F5C" w:rsidRDefault="00712F5C" w14:paraId="2B81916F" w14:textId="53CA9F29">
      <w:pPr>
        <w:ind w:left="1440" w:firstLine="720"/>
        <w:jc w:val="both"/>
        <w:rPr>
          <w:rFonts w:ascii="TH Sarabun New" w:hAnsi="TH Sarabun New" w:cs="TH Sarabun New"/>
          <w:sz w:val="32"/>
          <w:szCs w:val="32"/>
        </w:rPr>
      </w:pP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1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29">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หมวดทฤษฎีเศรษฐศาสตร์</w:t>
      </w:r>
    </w:p>
    <w:p w:rsidRPr="00357A8D" w:rsidR="00712F5C" w:rsidRDefault="00712F5C" w14:paraId="24B51649" w14:textId="1F563A8E">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2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30">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หมวดเศรษฐศาสตร์ปริมาณ</w:t>
      </w:r>
    </w:p>
    <w:p w:rsidRPr="00357A8D" w:rsidR="00712F5C" w:rsidRDefault="00712F5C" w14:paraId="5224B986" w14:textId="23DCB544">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3 </w:t>
      </w:r>
      <w:r w:rsidRPr="00357A8D">
        <w:rPr>
          <w:rFonts w:ascii="TH Sarabun New" w:hAnsi="TH Sarabun New" w:cs="TH Sarabun New"/>
          <w:sz w:val="32"/>
          <w:szCs w:val="32"/>
        </w:rPr>
        <w:tab/>
      </w:r>
      <w:r w:rsidRPr="00357A8D">
        <w:rPr>
          <w:rFonts w:ascii="TH Sarabun New" w:hAnsi="TH Sarabun New" w:cs="TH Sarabun New"/>
          <w:sz w:val="32"/>
          <w:szCs w:val="32"/>
          <w:cs/>
        </w:rPr>
        <w:t>หมายถึง</w:t>
      </w:r>
      <w:ins w:author="Jenjira O-cha" w:date="2023-02-07T20:33:00Z" w:id="331">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หมวดเศรษฐศาสตร์การเงิน</w:t>
      </w:r>
    </w:p>
    <w:p w:rsidRPr="00357A8D" w:rsidR="00712F5C" w:rsidRDefault="00712F5C" w14:paraId="65EE1CB3" w14:textId="43EF3C56">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4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32">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หมวดเศรษฐศาสตร์สาธารณะ</w:t>
      </w:r>
    </w:p>
    <w:p w:rsidRPr="00357A8D" w:rsidR="00712F5C" w:rsidRDefault="00712F5C" w14:paraId="7ACFE2C1" w14:textId="2F7A3553">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5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33">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หมวดเศรษฐศาสตร์ระหว่างประเทศ</w:t>
      </w:r>
    </w:p>
    <w:p w:rsidRPr="00357A8D" w:rsidR="00712F5C" w:rsidRDefault="00712F5C" w14:paraId="143AFD41" w14:textId="38EFE09E">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6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34">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หมวดเศรษฐศาสตร์การพัฒนา</w:t>
      </w:r>
    </w:p>
    <w:p w:rsidRPr="00357A8D" w:rsidR="00712F5C" w:rsidRDefault="00712F5C" w14:paraId="361252E6" w14:textId="74CFFF1B">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7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35">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หมวดเศรษฐศาสตร์ทรัพยากรมนุษย์ ทรัพยากรธรรมชาติ</w:t>
      </w:r>
    </w:p>
    <w:p w:rsidRPr="00357A8D" w:rsidR="00712F5C" w:rsidRDefault="004B5D24" w14:paraId="78030271" w14:textId="6C9CE697">
      <w:pPr>
        <w:ind w:left="3600" w:firstLine="86"/>
        <w:jc w:val="both"/>
        <w:rPr>
          <w:rFonts w:ascii="TH Sarabun New" w:hAnsi="TH Sarabun New" w:cs="TH Sarabun New"/>
          <w:sz w:val="32"/>
          <w:szCs w:val="32"/>
          <w:cs/>
        </w:rPr>
      </w:pPr>
      <w:del w:author="Jenjira O-cha" w:date="2023-02-07T20:32:00Z" w:id="336">
        <w:r w:rsidRPr="00357A8D" w:rsidDel="00FC6BBB">
          <w:rPr>
            <w:rFonts w:ascii="TH Sarabun New" w:hAnsi="TH Sarabun New" w:cs="TH Sarabun New"/>
            <w:sz w:val="32"/>
            <w:szCs w:val="32"/>
            <w:cs/>
          </w:rPr>
          <w:delText xml:space="preserve">       </w:delText>
        </w:r>
      </w:del>
      <w:r w:rsidRPr="00357A8D" w:rsidR="00712F5C">
        <w:rPr>
          <w:rFonts w:ascii="TH Sarabun New" w:hAnsi="TH Sarabun New" w:cs="TH Sarabun New"/>
          <w:sz w:val="32"/>
          <w:szCs w:val="32"/>
          <w:cs/>
        </w:rPr>
        <w:t>และสิ่งแวดล้อม</w:t>
      </w:r>
    </w:p>
    <w:p w:rsidRPr="00357A8D" w:rsidR="00712F5C" w:rsidRDefault="00712F5C" w14:paraId="26818E6E" w14:textId="07814564">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8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ins w:author="Jenjira O-cha" w:date="2023-02-07T20:33:00Z" w:id="337">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หมวดเศรษฐศาสตร์อุตสาหกรรม</w:t>
      </w:r>
    </w:p>
    <w:p w:rsidRPr="00357A8D" w:rsidR="00712F5C" w:rsidRDefault="00712F5C" w14:paraId="5341E2A8" w14:textId="750FEA2F">
      <w:pPr>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 xml:space="preserve">9 </w:t>
      </w:r>
      <w:r w:rsidRPr="00357A8D">
        <w:rPr>
          <w:rFonts w:ascii="TH Sarabun New" w:hAnsi="TH Sarabun New" w:cs="TH Sarabun New"/>
          <w:sz w:val="32"/>
          <w:szCs w:val="32"/>
          <w:cs/>
        </w:rPr>
        <w:tab/>
      </w:r>
      <w:r w:rsidRPr="00357A8D">
        <w:rPr>
          <w:rFonts w:ascii="TH Sarabun New" w:hAnsi="TH Sarabun New" w:cs="TH Sarabun New"/>
          <w:sz w:val="32"/>
          <w:szCs w:val="32"/>
          <w:cs/>
        </w:rPr>
        <w:t>หมายถึง</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ins w:author="Jenjira O-cha" w:date="2023-02-07T20:33:00Z" w:id="338">
        <w:r w:rsidRPr="00357A8D" w:rsidR="00FC6BBB">
          <w:rPr>
            <w:rFonts w:ascii="TH Sarabun New" w:hAnsi="TH Sarabun New" w:cs="TH Sarabun New"/>
            <w:sz w:val="32"/>
            <w:szCs w:val="32"/>
            <w:cs/>
          </w:rPr>
          <w:t xml:space="preserve"> </w:t>
        </w:r>
      </w:ins>
      <w:r w:rsidRPr="00357A8D">
        <w:rPr>
          <w:rFonts w:ascii="TH Sarabun New" w:hAnsi="TH Sarabun New" w:cs="TH Sarabun New"/>
          <w:sz w:val="32"/>
          <w:szCs w:val="32"/>
          <w:cs/>
        </w:rPr>
        <w:t>หมวดเศรษฐศาสตร์การเกษตร</w:t>
      </w:r>
    </w:p>
    <w:p w:rsidRPr="00357A8D" w:rsidR="004A496D" w:rsidP="00932528" w:rsidRDefault="004A496D" w14:paraId="21A138ED" w14:textId="77777777">
      <w:pPr>
        <w:tabs>
          <w:tab w:val="left" w:pos="360"/>
          <w:tab w:val="left" w:pos="907"/>
          <w:tab w:val="left" w:pos="1627"/>
          <w:tab w:val="left" w:pos="1886"/>
          <w:tab w:val="left" w:pos="2347"/>
        </w:tabs>
        <w:ind w:left="780" w:firstLine="660"/>
        <w:jc w:val="thaiDistribute"/>
        <w:rPr>
          <w:rFonts w:ascii="TH Sarabun New" w:hAnsi="TH Sarabun New" w:eastAsia="Angsana New" w:cs="TH Sarabun New"/>
          <w:b/>
          <w:bCs/>
          <w:sz w:val="32"/>
          <w:szCs w:val="32"/>
          <w:cs/>
        </w:rPr>
      </w:pPr>
      <w:r w:rsidRPr="00357A8D">
        <w:rPr>
          <w:rFonts w:ascii="TH Sarabun New" w:hAnsi="TH Sarabun New" w:eastAsia="Angsana New" w:cs="TH Sarabun New"/>
          <w:b/>
          <w:bCs/>
          <w:sz w:val="32"/>
          <w:szCs w:val="32"/>
          <w:cs/>
        </w:rPr>
        <w:t>เลขหลักร้อย</w:t>
      </w:r>
    </w:p>
    <w:p w:rsidRPr="00357A8D" w:rsidR="00712F5C" w:rsidRDefault="00712F5C" w14:paraId="4111932C" w14:textId="77777777">
      <w:pPr>
        <w:ind w:left="1440" w:firstLine="720"/>
        <w:jc w:val="both"/>
        <w:rPr>
          <w:rFonts w:ascii="TH Sarabun New" w:hAnsi="TH Sarabun New" w:cs="TH Sarabun New"/>
          <w:sz w:val="32"/>
          <w:szCs w:val="32"/>
        </w:rPr>
      </w:pP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2</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4 </w:t>
      </w:r>
      <w:r w:rsidRPr="00357A8D">
        <w:rPr>
          <w:rFonts w:ascii="TH Sarabun New" w:hAnsi="TH Sarabun New" w:cs="TH Sarabun New"/>
          <w:sz w:val="32"/>
          <w:szCs w:val="32"/>
          <w:cs/>
        </w:rPr>
        <w:t xml:space="preserve">หมายถึง ความยากง่ายของเนื้อหา โดยเริ่มต้นจากเลข  </w:t>
      </w:r>
      <w:r w:rsidRPr="00357A8D">
        <w:rPr>
          <w:rFonts w:ascii="TH Sarabun New" w:hAnsi="TH Sarabun New" w:cs="TH Sarabun New"/>
          <w:sz w:val="32"/>
          <w:szCs w:val="32"/>
        </w:rPr>
        <w:t>2</w:t>
      </w:r>
    </w:p>
    <w:p w:rsidRPr="00357A8D" w:rsidR="00712F5C" w:rsidRDefault="00712F5C" w14:paraId="5A47C5DE" w14:textId="77777777">
      <w:pPr>
        <w:jc w:val="both"/>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เลข </w:t>
      </w:r>
      <w:r w:rsidRPr="00357A8D">
        <w:rPr>
          <w:rFonts w:ascii="TH Sarabun New" w:hAnsi="TH Sarabun New" w:cs="TH Sarabun New"/>
          <w:sz w:val="32"/>
          <w:szCs w:val="32"/>
        </w:rPr>
        <w:t>5</w:t>
      </w:r>
      <w:r w:rsidRPr="00357A8D">
        <w:rPr>
          <w:rFonts w:ascii="TH Sarabun New" w:hAnsi="TH Sarabun New" w:cs="TH Sarabun New"/>
          <w:sz w:val="32"/>
          <w:szCs w:val="32"/>
          <w:cs/>
        </w:rPr>
        <w:t xml:space="preserve">    หมายถึง วิชาศึกษาเฉพาะเรื่อง</w:t>
      </w:r>
    </w:p>
    <w:p w:rsidRPr="00357A8D" w:rsidR="001B0400" w:rsidRDefault="001B0400" w14:paraId="0E7EA90C" w14:textId="77777777">
      <w:pPr>
        <w:tabs>
          <w:tab w:val="left" w:pos="1418"/>
        </w:tabs>
        <w:ind w:left="1440" w:hanging="1425"/>
        <w:rPr>
          <w:rFonts w:ascii="TH Sarabun New" w:hAnsi="TH Sarabun New" w:cs="TH Sarabun New"/>
          <w:sz w:val="32"/>
          <w:szCs w:val="32"/>
        </w:rPr>
      </w:pPr>
      <w:r w:rsidRPr="00357A8D">
        <w:rPr>
          <w:rFonts w:ascii="TH Sarabun New" w:hAnsi="TH Sarabun New" w:cs="TH Sarabun New"/>
          <w:b/>
          <w:bCs/>
          <w:sz w:val="32"/>
          <w:szCs w:val="32"/>
          <w:cs/>
        </w:rPr>
        <w:t>หมายเหตุ:</w:t>
      </w:r>
      <w:r w:rsidRPr="00357A8D">
        <w:rPr>
          <w:rFonts w:ascii="TH Sarabun New" w:hAnsi="TH Sarabun New" w:cs="TH Sarabun New"/>
          <w:sz w:val="32"/>
          <w:szCs w:val="32"/>
          <w:cs/>
        </w:rPr>
        <w:t xml:space="preserve"> ก) รายวิชา ศ.400 เป็นวิชาสัมมนาสำหรับปริญญานิพนธ์</w:t>
      </w:r>
    </w:p>
    <w:p w:rsidRPr="00357A8D" w:rsidR="001B0400" w:rsidRDefault="001B0400" w14:paraId="2C27EB35" w14:textId="77777777">
      <w:pPr>
        <w:tabs>
          <w:tab w:val="left" w:pos="993"/>
          <w:tab w:val="left" w:pos="1418"/>
        </w:tabs>
        <w:jc w:val="both"/>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ข) รายวิชา ศ.500 เป็นวิชาปริญญานิพนธ์</w:t>
      </w:r>
    </w:p>
    <w:p w:rsidRPr="00357A8D" w:rsidR="001B0400" w:rsidRDefault="001B0400" w14:paraId="12770C6D" w14:textId="77777777">
      <w:pPr>
        <w:tabs>
          <w:tab w:val="left" w:pos="993"/>
          <w:tab w:val="left" w:pos="1418"/>
        </w:tabs>
        <w:jc w:val="both"/>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ค) รายวิชา ศ.470 เป็นรหัสวิชาเฉพาะสำหรับสัมมนาหมวดย่อยเศรษฐศาสตร์ทรัพยกรมนุษย์</w:t>
      </w:r>
    </w:p>
    <w:p w:rsidRPr="00357A8D" w:rsidR="001B0400" w:rsidRDefault="001B0400" w14:paraId="7C245F9A" w14:textId="034E5D37">
      <w:pPr>
        <w:tabs>
          <w:tab w:val="left" w:pos="993"/>
          <w:tab w:val="left" w:pos="1418"/>
        </w:tabs>
        <w:jc w:val="both"/>
        <w:rPr>
          <w:ins w:author="Jenjira O-cha" w:date="2023-02-08T15:13:00Z" w:id="339"/>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ง) รายวิชา ศ.490  สัมมนาเศรษฐศาสตร์</w:t>
      </w:r>
    </w:p>
    <w:p w:rsidRPr="00357A8D" w:rsidR="00D9299D" w:rsidRDefault="00D9299D" w14:paraId="705ABEE0" w14:textId="33E9B1B5">
      <w:pPr>
        <w:tabs>
          <w:tab w:val="left" w:pos="993"/>
          <w:tab w:val="left" w:pos="1418"/>
        </w:tabs>
        <w:jc w:val="both"/>
        <w:rPr>
          <w:ins w:author="Jenjira O-cha" w:date="2023-02-08T15:13:00Z" w:id="340"/>
          <w:rFonts w:ascii="TH Sarabun New" w:hAnsi="TH Sarabun New" w:cs="TH Sarabun New"/>
          <w:sz w:val="32"/>
          <w:szCs w:val="32"/>
        </w:rPr>
      </w:pPr>
    </w:p>
    <w:p w:rsidRPr="00357A8D" w:rsidR="00D9299D" w:rsidRDefault="00D9299D" w14:paraId="27533CDB" w14:textId="77777777">
      <w:pPr>
        <w:tabs>
          <w:tab w:val="left" w:pos="993"/>
          <w:tab w:val="left" w:pos="1418"/>
        </w:tabs>
        <w:jc w:val="both"/>
        <w:rPr>
          <w:rFonts w:ascii="TH Sarabun New" w:hAnsi="TH Sarabun New" w:cs="TH Sarabun New"/>
          <w:sz w:val="32"/>
          <w:szCs w:val="32"/>
        </w:rPr>
      </w:pPr>
    </w:p>
    <w:p w:rsidRPr="00357A8D" w:rsidR="00AA5388" w:rsidP="00932528" w:rsidRDefault="00AA5388" w14:paraId="1A748505" w14:textId="77777777">
      <w:pPr>
        <w:tabs>
          <w:tab w:val="num" w:pos="1245"/>
        </w:tabs>
        <w:ind w:left="720"/>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rPr>
        <w:tab/>
      </w:r>
      <w:r w:rsidRPr="00357A8D">
        <w:rPr>
          <w:rFonts w:ascii="TH Sarabun New" w:hAnsi="TH Sarabun New" w:eastAsia="Angsana New" w:cs="TH Sarabun New"/>
          <w:b/>
          <w:bCs/>
          <w:sz w:val="32"/>
          <w:szCs w:val="32"/>
          <w:cs/>
        </w:rPr>
        <w:tab/>
      </w:r>
      <w:r w:rsidRPr="00357A8D" w:rsidR="00F531E1">
        <w:rPr>
          <w:rFonts w:ascii="TH Sarabun New" w:hAnsi="TH Sarabun New" w:eastAsia="Angsana New" w:cs="TH Sarabun New"/>
          <w:b/>
          <w:bCs/>
          <w:sz w:val="32"/>
          <w:szCs w:val="32"/>
        </w:rPr>
        <w:t>4</w:t>
      </w:r>
      <w:r w:rsidRPr="00357A8D" w:rsidR="00F531E1">
        <w:rPr>
          <w:rFonts w:ascii="TH Sarabun New" w:hAnsi="TH Sarabun New" w:eastAsia="Angsana New" w:cs="TH Sarabun New"/>
          <w:b/>
          <w:bCs/>
          <w:sz w:val="32"/>
          <w:szCs w:val="32"/>
          <w:cs/>
        </w:rPr>
        <w:t>.</w:t>
      </w:r>
      <w:r w:rsidRPr="00357A8D" w:rsidR="00F531E1">
        <w:rPr>
          <w:rFonts w:ascii="TH Sarabun New" w:hAnsi="TH Sarabun New" w:eastAsia="Angsana New" w:cs="TH Sarabun New"/>
          <w:b/>
          <w:bCs/>
          <w:sz w:val="32"/>
          <w:szCs w:val="32"/>
        </w:rPr>
        <w:t>3</w:t>
      </w:r>
      <w:r w:rsidRPr="00357A8D" w:rsidR="00F531E1">
        <w:rPr>
          <w:rFonts w:ascii="TH Sarabun New" w:hAnsi="TH Sarabun New" w:eastAsia="Angsana New" w:cs="TH Sarabun New"/>
          <w:b/>
          <w:bCs/>
          <w:sz w:val="32"/>
          <w:szCs w:val="32"/>
          <w:cs/>
        </w:rPr>
        <w:t>.</w:t>
      </w:r>
      <w:r w:rsidRPr="00357A8D" w:rsidR="00F531E1">
        <w:rPr>
          <w:rFonts w:ascii="TH Sarabun New" w:hAnsi="TH Sarabun New" w:eastAsia="Angsana New" w:cs="TH Sarabun New"/>
          <w:b/>
          <w:bCs/>
          <w:sz w:val="32"/>
          <w:szCs w:val="32"/>
        </w:rPr>
        <w:t>2</w:t>
      </w:r>
      <w:r w:rsidRPr="00357A8D" w:rsidR="00F531E1">
        <w:rPr>
          <w:rFonts w:ascii="TH Sarabun New" w:hAnsi="TH Sarabun New" w:eastAsia="Angsana New" w:cs="TH Sarabun New"/>
          <w:b/>
          <w:bCs/>
          <w:sz w:val="32"/>
          <w:szCs w:val="32"/>
          <w:cs/>
        </w:rPr>
        <w:t>.2 รายวิชาและข้อกำหนดของหลักสูตร</w:t>
      </w:r>
    </w:p>
    <w:p w:rsidRPr="00357A8D" w:rsidR="00582588" w:rsidP="00E65391" w:rsidRDefault="00582588" w14:paraId="031FBDDA" w14:textId="77777777">
      <w:pPr>
        <w:tabs>
          <w:tab w:val="num" w:pos="1245"/>
        </w:tabs>
        <w:ind w:left="720"/>
        <w:jc w:val="thaiDistribute"/>
        <w:rPr>
          <w:rFonts w:ascii="TH Sarabun New" w:hAnsi="TH Sarabun New" w:eastAsia="Angsana New" w:cs="TH Sarabun New"/>
          <w:b/>
          <w:bCs/>
          <w:sz w:val="16"/>
          <w:szCs w:val="16"/>
        </w:rPr>
      </w:pPr>
    </w:p>
    <w:p w:rsidRPr="00357A8D" w:rsidR="006B1275" w:rsidP="00E65391" w:rsidRDefault="000945FC" w14:paraId="73C30E0A" w14:textId="77777777">
      <w:pPr>
        <w:tabs>
          <w:tab w:val="left" w:pos="360"/>
          <w:tab w:val="left" w:pos="907"/>
          <w:tab w:val="left" w:pos="1627"/>
          <w:tab w:val="left" w:pos="1886"/>
          <w:tab w:val="left" w:pos="2347"/>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 xml:space="preserve">1)  </w:t>
      </w:r>
      <w:r w:rsidRPr="00357A8D" w:rsidR="00E15B72">
        <w:rPr>
          <w:rFonts w:ascii="TH Sarabun New" w:hAnsi="TH Sarabun New" w:eastAsia="Angsana New" w:cs="TH Sarabun New"/>
          <w:b/>
          <w:bCs/>
          <w:sz w:val="32"/>
          <w:szCs w:val="32"/>
          <w:cs/>
        </w:rPr>
        <w:t>วิชาศึกษาทั่วไป</w:t>
      </w:r>
      <w:r w:rsidRPr="00357A8D" w:rsidR="00E15B72">
        <w:rPr>
          <w:rFonts w:ascii="TH Sarabun New" w:hAnsi="TH Sarabun New" w:eastAsia="Angsana New" w:cs="TH Sarabun New"/>
          <w:b/>
          <w:bCs/>
          <w:sz w:val="32"/>
          <w:szCs w:val="32"/>
          <w:cs/>
        </w:rPr>
        <w:tab/>
      </w:r>
      <w:r w:rsidRPr="00357A8D" w:rsidR="00E15B72">
        <w:rPr>
          <w:rFonts w:ascii="TH Sarabun New" w:hAnsi="TH Sarabun New" w:eastAsia="Angsana New" w:cs="TH Sarabun New"/>
          <w:b/>
          <w:bCs/>
          <w:sz w:val="32"/>
          <w:szCs w:val="32"/>
          <w:cs/>
        </w:rPr>
        <w:tab/>
      </w:r>
      <w:r w:rsidRPr="00357A8D" w:rsidR="00E15B72">
        <w:rPr>
          <w:rFonts w:ascii="TH Sarabun New" w:hAnsi="TH Sarabun New" w:eastAsia="Angsana New" w:cs="TH Sarabun New"/>
          <w:b/>
          <w:bCs/>
          <w:sz w:val="32"/>
          <w:szCs w:val="32"/>
          <w:cs/>
        </w:rPr>
        <w:tab/>
      </w:r>
      <w:r w:rsidRPr="00357A8D" w:rsidR="00E15B72">
        <w:rPr>
          <w:rFonts w:ascii="TH Sarabun New" w:hAnsi="TH Sarabun New" w:eastAsia="Angsana New" w:cs="TH Sarabun New"/>
          <w:b/>
          <w:bCs/>
          <w:sz w:val="32"/>
          <w:szCs w:val="32"/>
          <w:cs/>
        </w:rPr>
        <w:tab/>
      </w:r>
      <w:r w:rsidRPr="00357A8D" w:rsidR="00E15B72">
        <w:rPr>
          <w:rFonts w:ascii="TH Sarabun New" w:hAnsi="TH Sarabun New" w:eastAsia="Angsana New" w:cs="TH Sarabun New"/>
          <w:b/>
          <w:bCs/>
          <w:sz w:val="32"/>
          <w:szCs w:val="32"/>
          <w:cs/>
        </w:rPr>
        <w:tab/>
      </w:r>
      <w:r w:rsidRPr="00357A8D" w:rsidR="009569BD">
        <w:rPr>
          <w:rFonts w:ascii="TH Sarabun New" w:hAnsi="TH Sarabun New" w:eastAsia="Angsana New" w:cs="TH Sarabun New"/>
          <w:b/>
          <w:bCs/>
          <w:sz w:val="32"/>
          <w:szCs w:val="32"/>
          <w:cs/>
        </w:rPr>
        <w:tab/>
      </w:r>
      <w:r w:rsidRPr="00357A8D" w:rsidR="00766B3E">
        <w:rPr>
          <w:rFonts w:ascii="TH Sarabun New" w:hAnsi="TH Sarabun New" w:eastAsia="Angsana New" w:cs="TH Sarabun New"/>
          <w:b/>
          <w:bCs/>
          <w:sz w:val="32"/>
          <w:szCs w:val="32"/>
          <w:cs/>
        </w:rPr>
        <w:tab/>
      </w:r>
      <w:r w:rsidRPr="00357A8D" w:rsidR="003D09A9">
        <w:rPr>
          <w:rFonts w:ascii="TH Sarabun New" w:hAnsi="TH Sarabun New" w:eastAsia="Angsana New" w:cs="TH Sarabun New"/>
          <w:b/>
          <w:bCs/>
          <w:sz w:val="32"/>
          <w:szCs w:val="32"/>
        </w:rPr>
        <w:tab/>
      </w:r>
      <w:r w:rsidRPr="00357A8D" w:rsidR="00010DFB">
        <w:rPr>
          <w:rFonts w:ascii="TH Sarabun New" w:hAnsi="TH Sarabun New" w:eastAsia="Angsana New" w:cs="TH Sarabun New"/>
          <w:b/>
          <w:bCs/>
          <w:sz w:val="32"/>
          <w:szCs w:val="32"/>
          <w:cs/>
        </w:rPr>
        <w:t>30</w:t>
      </w:r>
      <w:r w:rsidRPr="00357A8D" w:rsidR="00010DFB">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หน่วยกิต</w:t>
      </w:r>
    </w:p>
    <w:p w:rsidRPr="00357A8D" w:rsidR="00A33989" w:rsidP="00E65391" w:rsidRDefault="00A33989" w14:paraId="1CFE782B" w14:textId="77777777">
      <w:pPr>
        <w:tabs>
          <w:tab w:val="left" w:pos="993"/>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ab/>
      </w:r>
      <w:r w:rsidRPr="00357A8D" w:rsidR="00D03417">
        <w:rPr>
          <w:rFonts w:ascii="TH Sarabun New" w:hAnsi="TH Sarabun New" w:eastAsia="Angsana New" w:cs="TH Sarabun New"/>
          <w:sz w:val="32"/>
          <w:szCs w:val="32"/>
          <w:cs/>
        </w:rPr>
        <w:t xml:space="preserve">นักศึกษาจะต้องศึกษารายวิชาในหลักสูตรวิชาศึกษาทั่วไป </w:t>
      </w:r>
      <w:r w:rsidRPr="00357A8D" w:rsidR="002B0942">
        <w:rPr>
          <w:rFonts w:ascii="TH Sarabun New" w:hAnsi="TH Sarabun New" w:eastAsia="Angsana New" w:cs="TH Sarabun New"/>
          <w:sz w:val="32"/>
          <w:szCs w:val="32"/>
          <w:cs/>
        </w:rPr>
        <w:t xml:space="preserve">จำนวนรวมทั้งสิ้น 30 หน่วยกิต </w:t>
      </w:r>
      <w:r w:rsidRPr="00357A8D" w:rsidR="00D03417">
        <w:rPr>
          <w:rFonts w:ascii="TH Sarabun New" w:hAnsi="TH Sarabun New" w:eastAsia="Angsana New" w:cs="TH Sarabun New"/>
          <w:sz w:val="32"/>
          <w:szCs w:val="32"/>
          <w:cs/>
        </w:rPr>
        <w:t>โดย</w:t>
      </w:r>
      <w:r w:rsidRPr="00357A8D" w:rsidR="002C7DBD">
        <w:rPr>
          <w:rFonts w:ascii="TH Sarabun New" w:hAnsi="TH Sarabun New" w:eastAsia="Angsana New" w:cs="TH Sarabun New"/>
          <w:sz w:val="32"/>
          <w:szCs w:val="32"/>
          <w:cs/>
        </w:rPr>
        <w:t>ต้อง</w:t>
      </w:r>
      <w:r w:rsidRPr="00357A8D" w:rsidR="002B0942">
        <w:rPr>
          <w:rFonts w:ascii="TH Sarabun New" w:hAnsi="TH Sarabun New" w:eastAsia="Angsana New" w:cs="TH Sarabun New"/>
          <w:sz w:val="32"/>
          <w:szCs w:val="32"/>
          <w:cs/>
        </w:rPr>
        <w:t>ศึกษาตาม</w:t>
      </w:r>
      <w:r w:rsidRPr="00357A8D">
        <w:rPr>
          <w:rFonts w:ascii="TH Sarabun New" w:hAnsi="TH Sarabun New" w:eastAsia="Angsana New" w:cs="TH Sarabun New"/>
          <w:sz w:val="32"/>
          <w:szCs w:val="32"/>
          <w:cs/>
        </w:rPr>
        <w:t>กำหนดเงื่อนไข</w:t>
      </w:r>
      <w:r w:rsidRPr="00357A8D" w:rsidR="00246FB8">
        <w:rPr>
          <w:rFonts w:ascii="TH Sarabun New" w:hAnsi="TH Sarabun New" w:eastAsia="Angsana New" w:cs="TH Sarabun New"/>
          <w:sz w:val="32"/>
          <w:szCs w:val="32"/>
          <w:cs/>
        </w:rPr>
        <w:t>หลักสูตรคณะฯ</w:t>
      </w:r>
      <w:r w:rsidRPr="00357A8D" w:rsidR="00495224">
        <w:rPr>
          <w:rFonts w:ascii="TH Sarabun New" w:hAnsi="TH Sarabun New" w:eastAsia="Angsana New" w:cs="TH Sarabun New"/>
          <w:sz w:val="32"/>
          <w:szCs w:val="32"/>
          <w:cs/>
        </w:rPr>
        <w:t xml:space="preserve"> </w:t>
      </w:r>
      <w:r w:rsidRPr="00357A8D" w:rsidR="00520CC0">
        <w:rPr>
          <w:rFonts w:ascii="TH Sarabun New" w:hAnsi="TH Sarabun New" w:eastAsia="Angsana New" w:cs="TH Sarabun New"/>
          <w:sz w:val="32"/>
          <w:szCs w:val="32"/>
          <w:cs/>
        </w:rPr>
        <w:t>ให้ครบทั้ง</w:t>
      </w:r>
      <w:r w:rsidRPr="00357A8D">
        <w:rPr>
          <w:rFonts w:ascii="TH Sarabun New" w:hAnsi="TH Sarabun New" w:eastAsia="Angsana New" w:cs="TH Sarabun New"/>
          <w:sz w:val="32"/>
          <w:szCs w:val="32"/>
          <w:cs/>
        </w:rPr>
        <w:t xml:space="preserve"> </w:t>
      </w:r>
      <w:r w:rsidRPr="00357A8D" w:rsidR="008A67F4">
        <w:rPr>
          <w:rFonts w:ascii="TH Sarabun New" w:hAnsi="TH Sarabun New" w:eastAsia="Angsana New" w:cs="TH Sarabun New"/>
          <w:sz w:val="32"/>
          <w:szCs w:val="32"/>
          <w:cs/>
        </w:rPr>
        <w:t xml:space="preserve">5 หมวดวิชา </w:t>
      </w:r>
      <w:r w:rsidRPr="00357A8D" w:rsidR="00295D76">
        <w:rPr>
          <w:rFonts w:ascii="TH Sarabun New" w:hAnsi="TH Sarabun New" w:eastAsia="Angsana New" w:cs="TH Sarabun New"/>
          <w:sz w:val="32"/>
          <w:szCs w:val="32"/>
          <w:cs/>
        </w:rPr>
        <w:t xml:space="preserve">ดังนี้  วิชาบังคับ </w:t>
      </w:r>
      <w:r w:rsidRPr="00357A8D" w:rsidR="00495224">
        <w:rPr>
          <w:rFonts w:ascii="TH Sarabun New" w:hAnsi="TH Sarabun New" w:eastAsia="Angsana New" w:cs="TH Sarabun New"/>
          <w:sz w:val="32"/>
          <w:szCs w:val="32"/>
          <w:cs/>
        </w:rPr>
        <w:t>15</w:t>
      </w:r>
      <w:r w:rsidRPr="00357A8D" w:rsidR="00295D76">
        <w:rPr>
          <w:rFonts w:ascii="TH Sarabun New" w:hAnsi="TH Sarabun New" w:eastAsia="Angsana New" w:cs="TH Sarabun New"/>
          <w:sz w:val="32"/>
          <w:szCs w:val="32"/>
          <w:cs/>
        </w:rPr>
        <w:t xml:space="preserve"> หน่วยกิต  </w:t>
      </w:r>
      <w:r w:rsidRPr="00357A8D" w:rsidR="008A67F4">
        <w:rPr>
          <w:rFonts w:ascii="TH Sarabun New" w:hAnsi="TH Sarabun New" w:eastAsia="Angsana New" w:cs="TH Sarabun New"/>
          <w:sz w:val="32"/>
          <w:szCs w:val="32"/>
          <w:cs/>
        </w:rPr>
        <w:t>และเลือก</w:t>
      </w:r>
      <w:r w:rsidRPr="00357A8D" w:rsidR="00610055">
        <w:rPr>
          <w:rFonts w:ascii="TH Sarabun New" w:hAnsi="TH Sarabun New" w:eastAsia="Angsana New" w:cs="TH Sarabun New"/>
          <w:sz w:val="32"/>
          <w:szCs w:val="32"/>
          <w:cs/>
        </w:rPr>
        <w:t>ศึกษา</w:t>
      </w:r>
      <w:r w:rsidRPr="00357A8D">
        <w:rPr>
          <w:rFonts w:ascii="TH Sarabun New" w:hAnsi="TH Sarabun New" w:eastAsia="Angsana New" w:cs="TH Sarabun New"/>
          <w:sz w:val="32"/>
          <w:szCs w:val="32"/>
          <w:cs/>
        </w:rPr>
        <w:t>อีก</w:t>
      </w:r>
      <w:r w:rsidRPr="00357A8D" w:rsidR="00295D76">
        <w:rPr>
          <w:rFonts w:ascii="TH Sarabun New" w:hAnsi="TH Sarabun New" w:eastAsia="Angsana New" w:cs="TH Sarabun New"/>
          <w:sz w:val="32"/>
          <w:szCs w:val="32"/>
          <w:cs/>
        </w:rPr>
        <w:t xml:space="preserve"> 15 หน่วยกิต</w:t>
      </w:r>
      <w:r w:rsidRPr="00357A8D">
        <w:rPr>
          <w:rFonts w:ascii="TH Sarabun New" w:hAnsi="TH Sarabun New" w:eastAsia="Angsana New" w:cs="TH Sarabun New"/>
          <w:sz w:val="32"/>
          <w:szCs w:val="32"/>
          <w:cs/>
        </w:rPr>
        <w:t xml:space="preserve"> จากหมวดใดก็ได้ในหลักสูตรศึกษาทั่วไป</w:t>
      </w:r>
    </w:p>
    <w:p w:rsidRPr="00357A8D" w:rsidR="000526F6" w:rsidP="00E65391" w:rsidRDefault="00D03417" w14:paraId="6954CEA1"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b/>
          <w:bCs/>
          <w:sz w:val="32"/>
          <w:szCs w:val="32"/>
          <w:cs/>
        </w:rPr>
        <w:t>รหัสวิชา</w:t>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b/>
          <w:bCs/>
          <w:sz w:val="32"/>
          <w:szCs w:val="32"/>
          <w:cs/>
        </w:rPr>
        <w:t>ชื่อวิชา</w:t>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 xml:space="preserve">                         </w:t>
      </w:r>
      <w:r w:rsidRPr="00357A8D" w:rsidR="000526F6">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b/>
          <w:bCs/>
          <w:sz w:val="32"/>
          <w:szCs w:val="32"/>
          <w:cs/>
        </w:rPr>
        <w:t>หน่วยกิต</w:t>
      </w:r>
      <w:r w:rsidRPr="00357A8D">
        <w:rPr>
          <w:rFonts w:ascii="TH Sarabun New" w:hAnsi="TH Sarabun New" w:eastAsia="Angsana New" w:cs="TH Sarabun New"/>
          <w:sz w:val="32"/>
          <w:szCs w:val="32"/>
          <w:cs/>
        </w:rPr>
        <w:tab/>
      </w:r>
    </w:p>
    <w:p w:rsidRPr="00357A8D" w:rsidR="00D03417" w:rsidP="00E65391" w:rsidRDefault="000526F6" w14:paraId="7587DB7D"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                                                                                   (บรรยาย-ปฏิบัติ-ศึกษาด้วยตนเอง)</w:t>
      </w:r>
      <w:r w:rsidRPr="00357A8D" w:rsidR="00D03417">
        <w:rPr>
          <w:rFonts w:ascii="TH Sarabun New" w:hAnsi="TH Sarabun New" w:eastAsia="Angsana New" w:cs="TH Sarabun New"/>
          <w:sz w:val="32"/>
          <w:szCs w:val="32"/>
          <w:cs/>
        </w:rPr>
        <w:tab/>
      </w:r>
    </w:p>
    <w:p w:rsidRPr="00357A8D" w:rsidR="00D03417" w:rsidP="00E65391" w:rsidRDefault="00D03417" w14:paraId="77FC44EA" w14:textId="77777777">
      <w:pPr>
        <w:tabs>
          <w:tab w:val="num" w:pos="1245"/>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หมวดความเท่าทันโลกและสังคม</w:t>
      </w:r>
      <w:r w:rsidRPr="00357A8D" w:rsidR="000526F6">
        <w:rPr>
          <w:rFonts w:ascii="TH Sarabun New" w:hAnsi="TH Sarabun New" w:eastAsia="Angsana New" w:cs="TH Sarabun New"/>
          <w:b/>
          <w:bCs/>
          <w:sz w:val="32"/>
          <w:szCs w:val="32"/>
          <w:cs/>
        </w:rPr>
        <w:t xml:space="preserve">    </w:t>
      </w:r>
      <w:r w:rsidRPr="00357A8D" w:rsidR="002B0942">
        <w:rPr>
          <w:rFonts w:ascii="TH Sarabun New" w:hAnsi="TH Sarabun New" w:eastAsia="Angsana New" w:cs="TH Sarabun New"/>
          <w:b/>
          <w:bCs/>
          <w:sz w:val="32"/>
          <w:szCs w:val="32"/>
          <w:cs/>
        </w:rPr>
        <w:t xml:space="preserve"> </w:t>
      </w:r>
      <w:r w:rsidRPr="00357A8D" w:rsidR="000526F6">
        <w:rPr>
          <w:rFonts w:ascii="TH Sarabun New" w:hAnsi="TH Sarabun New" w:eastAsia="Angsana New" w:cs="TH Sarabun New"/>
          <w:b/>
          <w:bCs/>
          <w:sz w:val="32"/>
          <w:szCs w:val="32"/>
          <w:cs/>
        </w:rPr>
        <w:t>บังคับ 1 วิชา  3 หน่วยกิต</w:t>
      </w:r>
    </w:p>
    <w:p w:rsidRPr="00357A8D" w:rsidR="000526F6" w:rsidP="00E65391" w:rsidRDefault="000526F6" w14:paraId="23ECC49D"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มธ.101 โลก</w:t>
      </w:r>
      <w:r w:rsidRPr="00357A8D">
        <w:rPr>
          <w:rFonts w:ascii="TH Sarabun New" w:hAnsi="TH Sarabun New" w:eastAsia="Angsana New" w:cs="TH Sarabun New"/>
          <w:sz w:val="32"/>
          <w:szCs w:val="32"/>
        </w:rPr>
        <w:t>,</w:t>
      </w:r>
      <w:r w:rsidRPr="00357A8D">
        <w:rPr>
          <w:rFonts w:ascii="TH Sarabun New" w:hAnsi="TH Sarabun New" w:eastAsia="Angsana New" w:cs="TH Sarabun New"/>
          <w:sz w:val="32"/>
          <w:szCs w:val="32"/>
          <w:cs/>
        </w:rPr>
        <w:t xml:space="preserve">อาเซียน และไทย  </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D52E2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cs/>
        </w:rPr>
        <w:tab/>
      </w:r>
    </w:p>
    <w:p w:rsidRPr="00357A8D" w:rsidR="000526F6" w:rsidP="00E65391" w:rsidRDefault="000526F6" w14:paraId="4D3F7B66"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TU</w:t>
      </w:r>
      <w:r w:rsidRPr="00357A8D">
        <w:rPr>
          <w:rFonts w:ascii="TH Sarabun New" w:hAnsi="TH Sarabun New" w:eastAsia="Angsana New" w:cs="TH Sarabun New"/>
          <w:sz w:val="32"/>
          <w:szCs w:val="32"/>
          <w:cs/>
        </w:rPr>
        <w:t>101</w:t>
      </w:r>
      <w:r w:rsidRPr="00357A8D">
        <w:rPr>
          <w:rFonts w:ascii="TH Sarabun New" w:hAnsi="TH Sarabun New" w:eastAsia="Angsana New" w:cs="TH Sarabun New"/>
          <w:sz w:val="32"/>
          <w:szCs w:val="32"/>
        </w:rPr>
        <w:t xml:space="preserve"> Thailand, ASEAN, and the World   </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p>
    <w:p w:rsidRPr="00357A8D" w:rsidR="000526F6" w:rsidP="00E65391" w:rsidRDefault="00640D1C" w14:paraId="176DD305" w14:textId="77777777">
      <w:pPr>
        <w:tabs>
          <w:tab w:val="num" w:pos="1245"/>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หมวดสุนทรียะและทักษะการสื่อสาร</w:t>
      </w:r>
      <w:r w:rsidRPr="00357A8D" w:rsidR="002B0942">
        <w:rPr>
          <w:rFonts w:ascii="TH Sarabun New" w:hAnsi="TH Sarabun New" w:eastAsia="Angsana New" w:cs="TH Sarabun New"/>
          <w:b/>
          <w:bCs/>
          <w:sz w:val="32"/>
          <w:szCs w:val="32"/>
          <w:cs/>
        </w:rPr>
        <w:t xml:space="preserve">  บังคับ 1 วิชา 3 หน่วยกิต</w:t>
      </w:r>
    </w:p>
    <w:p w:rsidRPr="00357A8D" w:rsidR="00640D1C" w:rsidP="00E65391" w:rsidRDefault="00640D1C" w14:paraId="6B452DEC"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มธ.106 ความคิดสร้างสรรค์และการสื่อสาร </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D52E2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640D1C" w:rsidP="00E65391" w:rsidRDefault="00640D1C" w14:paraId="57FF9F09"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TU</w:t>
      </w:r>
      <w:r w:rsidRPr="00357A8D">
        <w:rPr>
          <w:rFonts w:ascii="TH Sarabun New" w:hAnsi="TH Sarabun New" w:eastAsia="Angsana New" w:cs="TH Sarabun New"/>
          <w:sz w:val="32"/>
          <w:szCs w:val="32"/>
          <w:cs/>
        </w:rPr>
        <w:t xml:space="preserve">106 </w:t>
      </w:r>
      <w:r w:rsidRPr="00357A8D">
        <w:rPr>
          <w:rFonts w:ascii="TH Sarabun New" w:hAnsi="TH Sarabun New" w:eastAsia="Angsana New" w:cs="TH Sarabun New"/>
          <w:sz w:val="32"/>
          <w:szCs w:val="32"/>
        </w:rPr>
        <w:t>Creativity and Communication</w:t>
      </w:r>
    </w:p>
    <w:p w:rsidRPr="00357A8D" w:rsidR="00640D1C" w:rsidP="00E65391" w:rsidRDefault="00640D1C" w14:paraId="0484F01E" w14:textId="77777777">
      <w:pPr>
        <w:tabs>
          <w:tab w:val="num" w:pos="1245"/>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หมวดคณิตศาสตร์ วิทยาศาสตร์ และเทคโนโลยี</w:t>
      </w:r>
      <w:r w:rsidRPr="00357A8D" w:rsidR="002B0942">
        <w:rPr>
          <w:rFonts w:ascii="TH Sarabun New" w:hAnsi="TH Sarabun New" w:eastAsia="Angsana New" w:cs="TH Sarabun New"/>
          <w:b/>
          <w:bCs/>
          <w:sz w:val="32"/>
          <w:szCs w:val="32"/>
          <w:cs/>
        </w:rPr>
        <w:t xml:space="preserve"> </w:t>
      </w:r>
      <w:r w:rsidRPr="00357A8D" w:rsidR="00377219">
        <w:rPr>
          <w:rFonts w:ascii="TH Sarabun New" w:hAnsi="TH Sarabun New" w:eastAsia="Angsana New" w:cs="TH Sarabun New"/>
          <w:b/>
          <w:bCs/>
          <w:sz w:val="32"/>
          <w:szCs w:val="32"/>
          <w:cs/>
        </w:rPr>
        <w:t xml:space="preserve"> </w:t>
      </w:r>
      <w:r w:rsidRPr="00357A8D" w:rsidR="002B0942">
        <w:rPr>
          <w:rFonts w:ascii="TH Sarabun New" w:hAnsi="TH Sarabun New" w:eastAsia="Angsana New" w:cs="TH Sarabun New"/>
          <w:b/>
          <w:bCs/>
          <w:sz w:val="32"/>
          <w:szCs w:val="32"/>
          <w:cs/>
        </w:rPr>
        <w:t>บังคับ 1 วิชา 3 หน่วยกิต</w:t>
      </w:r>
    </w:p>
    <w:p w:rsidRPr="00357A8D" w:rsidR="00640D1C" w:rsidP="00E65391" w:rsidRDefault="008E7EBD" w14:paraId="7AFC6C30" w14:textId="1C904FE3">
      <w:pPr>
        <w:tabs>
          <w:tab w:val="num" w:pos="1245"/>
          <w:tab w:val="left" w:pos="6521"/>
        </w:tabs>
        <w:jc w:val="thaiDistribute"/>
        <w:rPr>
          <w:rFonts w:ascii="TH Sarabun New" w:hAnsi="TH Sarabun New" w:eastAsia="Angsana New" w:cs="TH Sarabun New"/>
          <w:sz w:val="32"/>
          <w:szCs w:val="32"/>
        </w:rPr>
      </w:pPr>
      <w:r w:rsidRPr="00932528">
        <w:rPr>
          <w:rFonts w:ascii="TH Sarabun New" w:hAnsi="TH Sarabun New" w:eastAsia="Angsana New" w:cs="TH Sarabun New"/>
          <w:b/>
          <w:bCs/>
          <w:noProof/>
          <w:sz w:val="32"/>
          <w:szCs w:val="32"/>
        </w:rPr>
        <mc:AlternateContent>
          <mc:Choice Requires="wps">
            <w:drawing>
              <wp:anchor distT="0" distB="0" distL="114300" distR="114300" simplePos="0" relativeHeight="251658240" behindDoc="0" locked="0" layoutInCell="1" allowOverlap="1" wp14:anchorId="38F2C3F9" wp14:editId="118E5645">
                <wp:simplePos x="0" y="0"/>
                <wp:positionH relativeFrom="column">
                  <wp:posOffset>2940050</wp:posOffset>
                </wp:positionH>
                <wp:positionV relativeFrom="paragraph">
                  <wp:posOffset>15240</wp:posOffset>
                </wp:positionV>
                <wp:extent cx="205105" cy="977900"/>
                <wp:effectExtent l="13970" t="8255" r="9525" b="13970"/>
                <wp:wrapNone/>
                <wp:docPr id="7"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105" cy="977900"/>
                        </a:xfrm>
                        <a:prstGeom prst="rightBrace">
                          <a:avLst>
                            <a:gd name="adj1" fmla="val 397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230288E">
              <v:shapetype id="_x0000_t88" coordsize="21600,21600" filled="f" o:spt="88" adj="1800,10800" path="m,qx10800@0l10800@2qy21600@11,10800@3l10800@1qy,21600e" w14:anchorId="212148EC">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AutoShape 29" style="position:absolute;margin-left:231.5pt;margin-top:1.2pt;width:16.15pt;height: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"/>
            </w:pict>
          </mc:Fallback>
        </mc:AlternateContent>
      </w:r>
      <w:r w:rsidRPr="00357A8D" w:rsidR="00640D1C">
        <w:rPr>
          <w:rFonts w:ascii="TH Sarabun New" w:hAnsi="TH Sarabun New" w:eastAsia="Angsana New" w:cs="TH Sarabun New"/>
          <w:sz w:val="32"/>
          <w:szCs w:val="32"/>
          <w:cs/>
        </w:rPr>
        <w:t xml:space="preserve">มธ.103 ชีวิตกับความยั่งยืน </w:t>
      </w:r>
      <w:r w:rsidRPr="00357A8D" w:rsidR="00640D1C">
        <w:rPr>
          <w:rFonts w:ascii="TH Sarabun New" w:hAnsi="TH Sarabun New" w:eastAsia="Angsana New" w:cs="TH Sarabun New"/>
          <w:sz w:val="32"/>
          <w:szCs w:val="32"/>
          <w:cs/>
        </w:rPr>
        <w:tab/>
      </w:r>
      <w:r w:rsidRPr="00357A8D" w:rsidR="00D52E2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sidR="00640D1C">
        <w:rPr>
          <w:rFonts w:ascii="TH Sarabun New" w:hAnsi="TH Sarabun New" w:eastAsia="Angsana New" w:cs="TH Sarabun New"/>
          <w:sz w:val="32"/>
          <w:szCs w:val="32"/>
        </w:rPr>
        <w:t xml:space="preserve">3 </w:t>
      </w:r>
      <w:r w:rsidRPr="00357A8D" w:rsidR="00640D1C">
        <w:rPr>
          <w:rFonts w:ascii="TH Sarabun New" w:hAnsi="TH Sarabun New" w:eastAsia="Angsana New" w:cs="TH Sarabun New"/>
          <w:sz w:val="32"/>
          <w:szCs w:val="32"/>
          <w:cs/>
        </w:rPr>
        <w:t>(</w:t>
      </w:r>
      <w:r w:rsidRPr="00357A8D" w:rsidR="00640D1C">
        <w:rPr>
          <w:rFonts w:ascii="TH Sarabun New" w:hAnsi="TH Sarabun New" w:eastAsia="Angsana New" w:cs="TH Sarabun New"/>
          <w:sz w:val="32"/>
          <w:szCs w:val="32"/>
        </w:rPr>
        <w:t>3</w:t>
      </w:r>
      <w:r w:rsidRPr="00357A8D" w:rsidR="00640D1C">
        <w:rPr>
          <w:rFonts w:ascii="TH Sarabun New" w:hAnsi="TH Sarabun New" w:eastAsia="Angsana New" w:cs="TH Sarabun New"/>
          <w:sz w:val="32"/>
          <w:szCs w:val="32"/>
          <w:cs/>
        </w:rPr>
        <w:t>-</w:t>
      </w:r>
      <w:r w:rsidRPr="00357A8D" w:rsidR="00640D1C">
        <w:rPr>
          <w:rFonts w:ascii="TH Sarabun New" w:hAnsi="TH Sarabun New" w:eastAsia="Angsana New" w:cs="TH Sarabun New"/>
          <w:sz w:val="32"/>
          <w:szCs w:val="32"/>
        </w:rPr>
        <w:t>0</w:t>
      </w:r>
      <w:r w:rsidRPr="00357A8D" w:rsidR="00640D1C">
        <w:rPr>
          <w:rFonts w:ascii="TH Sarabun New" w:hAnsi="TH Sarabun New" w:eastAsia="Angsana New" w:cs="TH Sarabun New"/>
          <w:sz w:val="32"/>
          <w:szCs w:val="32"/>
          <w:cs/>
        </w:rPr>
        <w:t>-</w:t>
      </w:r>
      <w:r w:rsidRPr="00357A8D" w:rsidR="00640D1C">
        <w:rPr>
          <w:rFonts w:ascii="TH Sarabun New" w:hAnsi="TH Sarabun New" w:eastAsia="Angsana New" w:cs="TH Sarabun New"/>
          <w:sz w:val="32"/>
          <w:szCs w:val="32"/>
        </w:rPr>
        <w:t>6</w:t>
      </w:r>
      <w:r w:rsidRPr="00357A8D" w:rsidR="00640D1C">
        <w:rPr>
          <w:rFonts w:ascii="TH Sarabun New" w:hAnsi="TH Sarabun New" w:eastAsia="Angsana New" w:cs="TH Sarabun New"/>
          <w:sz w:val="32"/>
          <w:szCs w:val="32"/>
          <w:cs/>
        </w:rPr>
        <w:t>)</w:t>
      </w:r>
    </w:p>
    <w:p w:rsidRPr="00357A8D" w:rsidR="00640D1C" w:rsidP="00E65391" w:rsidRDefault="00640D1C" w14:paraId="40CF5D9B" w14:textId="77777777">
      <w:pPr>
        <w:tabs>
          <w:tab w:val="num" w:pos="1245"/>
          <w:tab w:val="left" w:pos="4820"/>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TU</w:t>
      </w:r>
      <w:r w:rsidRPr="00357A8D">
        <w:rPr>
          <w:rFonts w:ascii="TH Sarabun New" w:hAnsi="TH Sarabun New" w:eastAsia="Angsana New" w:cs="TH Sarabun New"/>
          <w:sz w:val="32"/>
          <w:szCs w:val="32"/>
          <w:cs/>
        </w:rPr>
        <w:t>103</w:t>
      </w:r>
      <w:r w:rsidRPr="00357A8D">
        <w:rPr>
          <w:rFonts w:ascii="TH Sarabun New" w:hAnsi="TH Sarabun New" w:eastAsia="Angsana New" w:cs="TH Sarabun New"/>
          <w:sz w:val="32"/>
          <w:szCs w:val="32"/>
        </w:rPr>
        <w:t xml:space="preserve"> Life and Sustainability </w:t>
      </w:r>
      <w:r w:rsidRPr="00357A8D">
        <w:rPr>
          <w:rFonts w:ascii="TH Sarabun New" w:hAnsi="TH Sarabun New" w:eastAsia="Angsana New" w:cs="TH Sarabun New"/>
          <w:sz w:val="32"/>
          <w:szCs w:val="32"/>
          <w:cs/>
        </w:rPr>
        <w:t xml:space="preserve">                               หรือ</w:t>
      </w:r>
    </w:p>
    <w:p w:rsidRPr="00357A8D" w:rsidR="00640D1C" w:rsidP="00E65391" w:rsidRDefault="00640D1C" w14:paraId="6E46DA00"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มธ.107 ทักษะดิจิทัลกับการแก้ปัญหา  </w:t>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D52E2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640D1C" w:rsidP="00E65391" w:rsidRDefault="00640D1C" w14:paraId="2F2611E9" w14:textId="77777777">
      <w:pPr>
        <w:tabs>
          <w:tab w:val="num" w:pos="1245"/>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TU</w:t>
      </w:r>
      <w:r w:rsidRPr="00357A8D">
        <w:rPr>
          <w:rFonts w:ascii="TH Sarabun New" w:hAnsi="TH Sarabun New" w:eastAsia="Angsana New" w:cs="TH Sarabun New"/>
          <w:sz w:val="32"/>
          <w:szCs w:val="32"/>
          <w:cs/>
        </w:rPr>
        <w:t xml:space="preserve">107 </w:t>
      </w:r>
      <w:r w:rsidRPr="00357A8D">
        <w:rPr>
          <w:rFonts w:ascii="TH Sarabun New" w:hAnsi="TH Sarabun New" w:eastAsia="Angsana New" w:cs="TH Sarabun New"/>
          <w:sz w:val="32"/>
          <w:szCs w:val="32"/>
        </w:rPr>
        <w:t>Digital Skill and Problem Solving</w:t>
      </w:r>
    </w:p>
    <w:p w:rsidRPr="00357A8D" w:rsidR="00640D1C" w:rsidP="00E65391" w:rsidRDefault="002B0942" w14:paraId="6289DE4D" w14:textId="77777777">
      <w:pPr>
        <w:tabs>
          <w:tab w:val="num" w:pos="1245"/>
          <w:tab w:val="left" w:pos="6521"/>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 xml:space="preserve">หมวดสุขภาวะและทักษะแห่งอนาคต  </w:t>
      </w:r>
      <w:r w:rsidRPr="00357A8D" w:rsidR="00377219">
        <w:rPr>
          <w:rFonts w:ascii="TH Sarabun New" w:hAnsi="TH Sarabun New" w:eastAsia="Angsana New" w:cs="TH Sarabun New"/>
          <w:b/>
          <w:bCs/>
          <w:sz w:val="32"/>
          <w:szCs w:val="32"/>
          <w:cs/>
        </w:rPr>
        <w:t xml:space="preserve"> </w:t>
      </w:r>
      <w:r w:rsidRPr="00357A8D">
        <w:rPr>
          <w:rFonts w:ascii="TH Sarabun New" w:hAnsi="TH Sarabun New" w:eastAsia="Angsana New" w:cs="TH Sarabun New"/>
          <w:b/>
          <w:bCs/>
          <w:sz w:val="32"/>
          <w:szCs w:val="32"/>
          <w:cs/>
        </w:rPr>
        <w:t>บังคับ 1 วิชา 3 หน่วยกิต</w:t>
      </w:r>
    </w:p>
    <w:p w:rsidRPr="00357A8D" w:rsidR="002B0942" w:rsidP="00E65391" w:rsidRDefault="008E7EBD" w14:paraId="5E2214D3" w14:textId="2242A922">
      <w:pPr>
        <w:tabs>
          <w:tab w:val="num" w:pos="1245"/>
          <w:tab w:val="left" w:pos="6521"/>
        </w:tabs>
        <w:jc w:val="thaiDistribute"/>
        <w:rPr>
          <w:rFonts w:ascii="TH Sarabun New" w:hAnsi="TH Sarabun New" w:eastAsia="Angsana New" w:cs="TH Sarabun New"/>
          <w:sz w:val="32"/>
          <w:szCs w:val="32"/>
        </w:rPr>
      </w:pPr>
      <w:r w:rsidRPr="00932528">
        <w:rPr>
          <w:rFonts w:ascii="TH Sarabun New" w:hAnsi="TH Sarabun New" w:eastAsia="Angsana New" w:cs="TH Sarabun New"/>
          <w:b/>
          <w:bCs/>
          <w:noProof/>
          <w:sz w:val="32"/>
          <w:szCs w:val="32"/>
        </w:rPr>
        <mc:AlternateContent>
          <mc:Choice Requires="wps">
            <w:drawing>
              <wp:anchor distT="0" distB="0" distL="114300" distR="114300" simplePos="0" relativeHeight="251660288" behindDoc="0" locked="0" layoutInCell="1" allowOverlap="1" wp14:anchorId="5454F3BC" wp14:editId="1A78AAF1">
                <wp:simplePos x="0" y="0"/>
                <wp:positionH relativeFrom="column">
                  <wp:posOffset>2922905</wp:posOffset>
                </wp:positionH>
                <wp:positionV relativeFrom="paragraph">
                  <wp:posOffset>40640</wp:posOffset>
                </wp:positionV>
                <wp:extent cx="205105" cy="977900"/>
                <wp:effectExtent l="6350" t="13970" r="7620" b="8255"/>
                <wp:wrapNone/>
                <wp:docPr id="6"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105" cy="977900"/>
                        </a:xfrm>
                        <a:prstGeom prst="rightBrace">
                          <a:avLst>
                            <a:gd name="adj1" fmla="val 3973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3936780">
              <v:shape id="AutoShape 31" style="position:absolute;margin-left:230.15pt;margin-top:3.2pt;width:16.15pt;height: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" w14:anchorId="3069B430"/>
            </w:pict>
          </mc:Fallback>
        </mc:AlternateContent>
      </w:r>
      <w:r w:rsidRPr="00357A8D" w:rsidR="002B0942">
        <w:rPr>
          <w:rFonts w:ascii="TH Sarabun New" w:hAnsi="TH Sarabun New" w:eastAsia="Angsana New" w:cs="TH Sarabun New"/>
          <w:sz w:val="32"/>
          <w:szCs w:val="32"/>
          <w:cs/>
        </w:rPr>
        <w:t xml:space="preserve">มธ.108 การพัฒนาและจัดการตนเอง  </w:t>
      </w:r>
      <w:r w:rsidRPr="00357A8D" w:rsidR="002B0942">
        <w:rPr>
          <w:rFonts w:ascii="TH Sarabun New" w:hAnsi="TH Sarabun New" w:eastAsia="Angsana New" w:cs="TH Sarabun New"/>
          <w:sz w:val="32"/>
          <w:szCs w:val="32"/>
          <w:cs/>
        </w:rPr>
        <w:tab/>
      </w:r>
      <w:r w:rsidRPr="00357A8D" w:rsidR="00D52E2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sidR="002B0942">
        <w:rPr>
          <w:rFonts w:ascii="TH Sarabun New" w:hAnsi="TH Sarabun New" w:eastAsia="Angsana New" w:cs="TH Sarabun New"/>
          <w:sz w:val="32"/>
          <w:szCs w:val="32"/>
        </w:rPr>
        <w:t xml:space="preserve">3 </w:t>
      </w:r>
      <w:r w:rsidRPr="00357A8D" w:rsidR="002B0942">
        <w:rPr>
          <w:rFonts w:ascii="TH Sarabun New" w:hAnsi="TH Sarabun New" w:eastAsia="Angsana New" w:cs="TH Sarabun New"/>
          <w:sz w:val="32"/>
          <w:szCs w:val="32"/>
          <w:cs/>
        </w:rPr>
        <w:t>(</w:t>
      </w:r>
      <w:r w:rsidRPr="00357A8D" w:rsidR="002B0942">
        <w:rPr>
          <w:rFonts w:ascii="TH Sarabun New" w:hAnsi="TH Sarabun New" w:eastAsia="Angsana New" w:cs="TH Sarabun New"/>
          <w:sz w:val="32"/>
          <w:szCs w:val="32"/>
        </w:rPr>
        <w:t>3</w:t>
      </w:r>
      <w:r w:rsidRPr="00357A8D" w:rsidR="002B0942">
        <w:rPr>
          <w:rFonts w:ascii="TH Sarabun New" w:hAnsi="TH Sarabun New" w:eastAsia="Angsana New" w:cs="TH Sarabun New"/>
          <w:sz w:val="32"/>
          <w:szCs w:val="32"/>
          <w:cs/>
        </w:rPr>
        <w:t>-</w:t>
      </w:r>
      <w:r w:rsidRPr="00357A8D" w:rsidR="002B0942">
        <w:rPr>
          <w:rFonts w:ascii="TH Sarabun New" w:hAnsi="TH Sarabun New" w:eastAsia="Angsana New" w:cs="TH Sarabun New"/>
          <w:sz w:val="32"/>
          <w:szCs w:val="32"/>
        </w:rPr>
        <w:t>0</w:t>
      </w:r>
      <w:r w:rsidRPr="00357A8D" w:rsidR="002B0942">
        <w:rPr>
          <w:rFonts w:ascii="TH Sarabun New" w:hAnsi="TH Sarabun New" w:eastAsia="Angsana New" w:cs="TH Sarabun New"/>
          <w:sz w:val="32"/>
          <w:szCs w:val="32"/>
          <w:cs/>
        </w:rPr>
        <w:t>-</w:t>
      </w:r>
      <w:r w:rsidRPr="00357A8D" w:rsidR="002B0942">
        <w:rPr>
          <w:rFonts w:ascii="TH Sarabun New" w:hAnsi="TH Sarabun New" w:eastAsia="Angsana New" w:cs="TH Sarabun New"/>
          <w:sz w:val="32"/>
          <w:szCs w:val="32"/>
        </w:rPr>
        <w:t>6</w:t>
      </w:r>
      <w:r w:rsidRPr="00357A8D" w:rsidR="002B0942">
        <w:rPr>
          <w:rFonts w:ascii="TH Sarabun New" w:hAnsi="TH Sarabun New" w:eastAsia="Angsana New" w:cs="TH Sarabun New"/>
          <w:sz w:val="32"/>
          <w:szCs w:val="32"/>
          <w:cs/>
        </w:rPr>
        <w:t>)</w:t>
      </w:r>
    </w:p>
    <w:p w:rsidRPr="00357A8D" w:rsidR="002B0942" w:rsidP="00E65391" w:rsidRDefault="002B0942" w14:paraId="5C85CF39" w14:textId="77777777">
      <w:pPr>
        <w:tabs>
          <w:tab w:val="num" w:pos="1245"/>
          <w:tab w:val="left" w:pos="6521"/>
        </w:tabs>
        <w:jc w:val="thaiDistribute"/>
        <w:rPr>
          <w:rFonts w:ascii="TH Sarabun New" w:hAnsi="TH Sarabun New" w:eastAsia="Angsana New" w:cs="TH Sarabun New"/>
          <w:sz w:val="32"/>
          <w:szCs w:val="32"/>
          <w:cs/>
        </w:rPr>
      </w:pPr>
      <w:r w:rsidRPr="00357A8D">
        <w:rPr>
          <w:rFonts w:ascii="TH Sarabun New" w:hAnsi="TH Sarabun New" w:eastAsia="Angsana New" w:cs="TH Sarabun New"/>
          <w:sz w:val="32"/>
          <w:szCs w:val="32"/>
        </w:rPr>
        <w:t>TU</w:t>
      </w:r>
      <w:r w:rsidRPr="00357A8D">
        <w:rPr>
          <w:rFonts w:ascii="TH Sarabun New" w:hAnsi="TH Sarabun New" w:eastAsia="Angsana New" w:cs="TH Sarabun New"/>
          <w:sz w:val="32"/>
          <w:szCs w:val="32"/>
          <w:cs/>
        </w:rPr>
        <w:t xml:space="preserve">108 </w:t>
      </w:r>
      <w:r w:rsidRPr="00357A8D">
        <w:rPr>
          <w:rFonts w:ascii="TH Sarabun New" w:hAnsi="TH Sarabun New" w:eastAsia="Angsana New" w:cs="TH Sarabun New"/>
          <w:sz w:val="32"/>
          <w:szCs w:val="32"/>
        </w:rPr>
        <w:t>Self Development and Management</w:t>
      </w:r>
      <w:r w:rsidRPr="00357A8D" w:rsidR="00241A3E">
        <w:rPr>
          <w:rFonts w:ascii="TH Sarabun New" w:hAnsi="TH Sarabun New" w:eastAsia="Angsana New" w:cs="TH Sarabun New"/>
          <w:sz w:val="32"/>
          <w:szCs w:val="32"/>
          <w:cs/>
        </w:rPr>
        <w:t xml:space="preserve">         </w:t>
      </w:r>
      <w:r w:rsidRPr="00357A8D" w:rsidR="00376513">
        <w:rPr>
          <w:rFonts w:ascii="TH Sarabun New" w:hAnsi="TH Sarabun New" w:eastAsia="Angsana New" w:cs="TH Sarabun New"/>
          <w:sz w:val="32"/>
          <w:szCs w:val="32"/>
          <w:cs/>
        </w:rPr>
        <w:t xml:space="preserve"> </w:t>
      </w:r>
      <w:r w:rsidRPr="00357A8D" w:rsidR="00241A3E">
        <w:rPr>
          <w:rFonts w:ascii="TH Sarabun New" w:hAnsi="TH Sarabun New" w:eastAsia="Angsana New" w:cs="TH Sarabun New"/>
          <w:sz w:val="32"/>
          <w:szCs w:val="32"/>
          <w:cs/>
        </w:rPr>
        <w:t xml:space="preserve"> หรือ</w:t>
      </w:r>
    </w:p>
    <w:p w:rsidRPr="00357A8D" w:rsidR="00241A3E" w:rsidP="00E65391" w:rsidRDefault="00241A3E" w14:paraId="146B9F1E" w14:textId="77777777">
      <w:pPr>
        <w:tabs>
          <w:tab w:val="num" w:pos="1245"/>
          <w:tab w:val="left" w:pos="6521"/>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สษ.295 ภาษาอังกฤษเชิงวิชาการและทักษะศึกษา 1</w:t>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241A3E" w:rsidP="00E65391" w:rsidRDefault="00241A3E" w14:paraId="7FC3FA77" w14:textId="77777777">
      <w:pPr>
        <w:tabs>
          <w:tab w:val="num" w:pos="1245"/>
          <w:tab w:val="left" w:pos="6521"/>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EL295 Academic English and Study Skills 1</w:t>
      </w:r>
    </w:p>
    <w:p w:rsidRPr="00357A8D" w:rsidR="002B0942" w:rsidP="00E65391" w:rsidRDefault="002B0942" w14:paraId="1C6CACC1" w14:textId="77777777">
      <w:pPr>
        <w:tabs>
          <w:tab w:val="num" w:pos="1245"/>
          <w:tab w:val="left" w:pos="6521"/>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 xml:space="preserve">หมวดการบริการสังคมและการเรียนรู้จากการปฏิบัติ </w:t>
      </w:r>
      <w:r w:rsidRPr="00357A8D" w:rsidR="00377219">
        <w:rPr>
          <w:rFonts w:ascii="TH Sarabun New" w:hAnsi="TH Sarabun New" w:eastAsia="Angsana New" w:cs="TH Sarabun New"/>
          <w:b/>
          <w:bCs/>
          <w:sz w:val="32"/>
          <w:szCs w:val="32"/>
          <w:cs/>
        </w:rPr>
        <w:t xml:space="preserve"> </w:t>
      </w:r>
      <w:r w:rsidRPr="00357A8D">
        <w:rPr>
          <w:rFonts w:ascii="TH Sarabun New" w:hAnsi="TH Sarabun New" w:eastAsia="Angsana New" w:cs="TH Sarabun New"/>
          <w:b/>
          <w:bCs/>
          <w:sz w:val="32"/>
          <w:szCs w:val="32"/>
          <w:cs/>
        </w:rPr>
        <w:t>บังคับ 1 วิชา 3 หน่วยกิต</w:t>
      </w:r>
    </w:p>
    <w:p w:rsidRPr="00357A8D" w:rsidR="002B0942" w:rsidP="00E65391" w:rsidRDefault="002B0942" w14:paraId="102C35F8" w14:textId="77777777">
      <w:pPr>
        <w:tabs>
          <w:tab w:val="num" w:pos="1245"/>
          <w:tab w:val="left" w:pos="6521"/>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มธ.100 พลเมืองกับการลงมือแก้ปัญหา  </w:t>
      </w:r>
      <w:r w:rsidRPr="00357A8D">
        <w:rPr>
          <w:rFonts w:ascii="TH Sarabun New" w:hAnsi="TH Sarabun New" w:eastAsia="Angsana New" w:cs="TH Sarabun New"/>
          <w:sz w:val="32"/>
          <w:szCs w:val="32"/>
          <w:cs/>
        </w:rPr>
        <w:tab/>
      </w:r>
      <w:r w:rsidRPr="00357A8D" w:rsidR="00D52E2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2B0942" w:rsidP="00E65391" w:rsidRDefault="002B0942" w14:paraId="0B1F1402" w14:textId="77777777">
      <w:pPr>
        <w:tabs>
          <w:tab w:val="num" w:pos="1245"/>
          <w:tab w:val="left" w:pos="6521"/>
        </w:tabs>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TU</w:t>
      </w:r>
      <w:r w:rsidRPr="00357A8D">
        <w:rPr>
          <w:rFonts w:ascii="TH Sarabun New" w:hAnsi="TH Sarabun New" w:eastAsia="Angsana New" w:cs="TH Sarabun New"/>
          <w:sz w:val="32"/>
          <w:szCs w:val="32"/>
          <w:cs/>
        </w:rPr>
        <w:t xml:space="preserve">100 </w:t>
      </w:r>
      <w:r w:rsidRPr="00357A8D">
        <w:rPr>
          <w:rFonts w:ascii="TH Sarabun New" w:hAnsi="TH Sarabun New" w:eastAsia="Angsana New" w:cs="TH Sarabun New"/>
          <w:sz w:val="32"/>
          <w:szCs w:val="32"/>
        </w:rPr>
        <w:t>Civic Engagement</w:t>
      </w:r>
    </w:p>
    <w:p w:rsidRPr="00357A8D" w:rsidR="006B1275" w:rsidP="00E65391" w:rsidRDefault="00CF67CA" w14:paraId="424F4AF2" w14:textId="77777777">
      <w:pPr>
        <w:tabs>
          <w:tab w:val="left" w:pos="360"/>
          <w:tab w:val="left" w:pos="907"/>
          <w:tab w:val="left" w:pos="1627"/>
          <w:tab w:val="left" w:pos="1886"/>
          <w:tab w:val="left" w:pos="2347"/>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 xml:space="preserve">2)  </w:t>
      </w:r>
      <w:r w:rsidRPr="00357A8D" w:rsidR="006B1275">
        <w:rPr>
          <w:rFonts w:ascii="TH Sarabun New" w:hAnsi="TH Sarabun New" w:eastAsia="Angsana New" w:cs="TH Sarabun New"/>
          <w:b/>
          <w:bCs/>
          <w:sz w:val="32"/>
          <w:szCs w:val="32"/>
          <w:cs/>
        </w:rPr>
        <w:t>วิชาเฉพาะ</w:t>
      </w:r>
      <w:r w:rsidRPr="00357A8D" w:rsidR="00086072">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ab/>
      </w:r>
      <w:r w:rsidRPr="00357A8D" w:rsidR="00C76F16">
        <w:rPr>
          <w:rFonts w:ascii="TH Sarabun New" w:hAnsi="TH Sarabun New" w:eastAsia="Angsana New" w:cs="TH Sarabun New"/>
          <w:b/>
          <w:bCs/>
          <w:sz w:val="32"/>
          <w:szCs w:val="32"/>
        </w:rPr>
        <w:tab/>
      </w:r>
      <w:r w:rsidRPr="00357A8D" w:rsidR="00C76F16">
        <w:rPr>
          <w:rFonts w:ascii="TH Sarabun New" w:hAnsi="TH Sarabun New" w:eastAsia="Angsana New" w:cs="TH Sarabun New"/>
          <w:b/>
          <w:bCs/>
          <w:sz w:val="32"/>
          <w:szCs w:val="32"/>
        </w:rPr>
        <w:tab/>
      </w:r>
      <w:r w:rsidRPr="00357A8D" w:rsidR="00766B3E">
        <w:rPr>
          <w:rFonts w:ascii="TH Sarabun New" w:hAnsi="TH Sarabun New" w:eastAsia="Angsana New" w:cs="TH Sarabun New"/>
          <w:b/>
          <w:bCs/>
          <w:sz w:val="32"/>
          <w:szCs w:val="32"/>
          <w:cs/>
        </w:rPr>
        <w:tab/>
      </w:r>
      <w:r w:rsidRPr="00357A8D" w:rsidR="003D09A9">
        <w:rPr>
          <w:rFonts w:ascii="TH Sarabun New" w:hAnsi="TH Sarabun New" w:eastAsia="Angsana New" w:cs="TH Sarabun New"/>
          <w:b/>
          <w:bCs/>
          <w:sz w:val="32"/>
          <w:szCs w:val="32"/>
        </w:rPr>
        <w:tab/>
      </w:r>
      <w:r w:rsidRPr="00357A8D" w:rsidR="00F60BD8">
        <w:rPr>
          <w:rFonts w:ascii="TH Sarabun New" w:hAnsi="TH Sarabun New" w:cs="TH Sarabun New"/>
          <w:b/>
          <w:bCs/>
          <w:sz w:val="32"/>
          <w:szCs w:val="32"/>
          <w:cs/>
        </w:rPr>
        <w:t>71</w:t>
      </w:r>
      <w:r w:rsidRPr="00357A8D" w:rsidR="006B1275">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cs/>
        </w:rPr>
        <w:t>หน่วยกิต</w:t>
      </w:r>
    </w:p>
    <w:p w:rsidRPr="00357A8D" w:rsidR="007314D9" w:rsidP="00E65391" w:rsidRDefault="00C35503" w14:paraId="76FB04EC" w14:textId="70438D83">
      <w:pPr>
        <w:tabs>
          <w:tab w:val="left" w:pos="360"/>
          <w:tab w:val="left" w:pos="907"/>
          <w:tab w:val="left" w:pos="1627"/>
          <w:tab w:val="left" w:pos="1886"/>
          <w:tab w:val="left" w:pos="2347"/>
        </w:tabs>
        <w:jc w:val="thaiDistribute"/>
        <w:rPr>
          <w:ins w:author="Jenjira O-cha" w:date="2023-02-07T22:20:00Z" w:id="341"/>
          <w:rFonts w:ascii="TH Sarabun New" w:hAnsi="TH Sarabun New" w:eastAsia="Angsana New" w:cs="TH Sarabun New"/>
          <w:sz w:val="32"/>
          <w:szCs w:val="32"/>
          <w:rPrChange w:author="PC" w:date="2023-03-31T11:41:00Z" w:id="342">
            <w:rPr>
              <w:ins w:author="Jenjira O-cha" w:date="2023-02-07T22:20:00Z" w:id="343"/>
              <w:rFonts w:ascii="TH Sarabun New" w:hAnsi="TH Sarabun New" w:eastAsia="Angsana New" w:cs="TH Sarabun New"/>
              <w:color w:val="FF0000"/>
              <w:sz w:val="32"/>
              <w:szCs w:val="32"/>
            </w:rPr>
          </w:rPrChange>
        </w:rPr>
      </w:pPr>
      <w:r w:rsidRPr="00357A8D">
        <w:rPr>
          <w:rFonts w:ascii="TH Sarabun New" w:hAnsi="TH Sarabun New" w:eastAsia="Angsana New" w:cs="TH Sarabun New"/>
          <w:sz w:val="32"/>
          <w:szCs w:val="32"/>
        </w:rPr>
        <w:tab/>
      </w:r>
      <w:r w:rsidRPr="00357A8D" w:rsidR="007314D9">
        <w:rPr>
          <w:rFonts w:ascii="TH Sarabun New" w:hAnsi="TH Sarabun New" w:eastAsia="Angsana New" w:cs="TH Sarabun New"/>
          <w:sz w:val="32"/>
          <w:szCs w:val="32"/>
          <w:cs/>
        </w:rPr>
        <w:t xml:space="preserve">แบ่งเป็น </w:t>
      </w:r>
      <w:r w:rsidRPr="00357A8D" w:rsidR="00766B3E">
        <w:rPr>
          <w:rFonts w:ascii="TH Sarabun New" w:hAnsi="TH Sarabun New" w:eastAsia="Angsana New" w:cs="TH Sarabun New"/>
          <w:sz w:val="32"/>
          <w:szCs w:val="32"/>
          <w:cs/>
        </w:rPr>
        <w:t>4</w:t>
      </w:r>
      <w:r w:rsidRPr="00357A8D" w:rsidR="007314D9">
        <w:rPr>
          <w:rFonts w:ascii="TH Sarabun New" w:hAnsi="TH Sarabun New" w:eastAsia="Angsana New" w:cs="TH Sarabun New"/>
          <w:sz w:val="32"/>
          <w:szCs w:val="32"/>
          <w:cs/>
        </w:rPr>
        <w:t xml:space="preserve"> ส่วน คือ </w:t>
      </w:r>
      <w:r w:rsidRPr="00357A8D" w:rsidR="00A07267">
        <w:rPr>
          <w:rFonts w:ascii="TH Sarabun New" w:hAnsi="TH Sarabun New" w:eastAsia="Angsana New" w:cs="TH Sarabun New"/>
          <w:sz w:val="32"/>
          <w:szCs w:val="32"/>
          <w:cs/>
        </w:rPr>
        <w:t xml:space="preserve">1) </w:t>
      </w:r>
      <w:r w:rsidRPr="00357A8D" w:rsidR="007314D9">
        <w:rPr>
          <w:rFonts w:ascii="TH Sarabun New" w:hAnsi="TH Sarabun New" w:eastAsia="Angsana New" w:cs="TH Sarabun New"/>
          <w:sz w:val="32"/>
          <w:szCs w:val="32"/>
          <w:cs/>
        </w:rPr>
        <w:t xml:space="preserve">วิชาบังคับ </w:t>
      </w:r>
      <w:r w:rsidRPr="00357A8D" w:rsidR="007314D9">
        <w:rPr>
          <w:rFonts w:ascii="TH Sarabun New" w:hAnsi="TH Sarabun New" w:eastAsia="Angsana New" w:cs="Times New Roman"/>
          <w:sz w:val="32"/>
          <w:szCs w:val="32"/>
          <w:rtl/>
          <w:lang w:bidi="ar-SA"/>
        </w:rPr>
        <w:t>35</w:t>
      </w:r>
      <w:r w:rsidRPr="00357A8D" w:rsidR="007314D9">
        <w:rPr>
          <w:rFonts w:ascii="TH Sarabun New" w:hAnsi="TH Sarabun New" w:eastAsia="Angsana New" w:cs="TH Sarabun New"/>
          <w:sz w:val="32"/>
          <w:szCs w:val="32"/>
          <w:cs/>
        </w:rPr>
        <w:t xml:space="preserve"> หน่วยกิต </w:t>
      </w:r>
      <w:r w:rsidRPr="00357A8D" w:rsidR="0074341D">
        <w:rPr>
          <w:rFonts w:ascii="TH Sarabun New" w:hAnsi="TH Sarabun New" w:eastAsia="Angsana New" w:cs="TH Sarabun New"/>
          <w:sz w:val="32"/>
          <w:szCs w:val="32"/>
          <w:cs/>
        </w:rPr>
        <w:t xml:space="preserve"> </w:t>
      </w:r>
      <w:r w:rsidRPr="00357A8D" w:rsidR="00A07267">
        <w:rPr>
          <w:rFonts w:ascii="TH Sarabun New" w:hAnsi="TH Sarabun New" w:eastAsia="Angsana New" w:cs="TH Sarabun New"/>
          <w:sz w:val="32"/>
          <w:szCs w:val="32"/>
          <w:cs/>
        </w:rPr>
        <w:t xml:space="preserve">2) </w:t>
      </w:r>
      <w:r w:rsidRPr="00357A8D" w:rsidR="007314D9">
        <w:rPr>
          <w:rFonts w:ascii="TH Sarabun New" w:hAnsi="TH Sarabun New" w:eastAsia="Angsana New" w:cs="TH Sarabun New"/>
          <w:sz w:val="32"/>
          <w:szCs w:val="32"/>
          <w:cs/>
        </w:rPr>
        <w:t xml:space="preserve">วิชาบังคับเลือก 3 หน่วยกิต </w:t>
      </w:r>
      <w:r w:rsidRPr="00357A8D" w:rsidR="00086072">
        <w:rPr>
          <w:rFonts w:ascii="TH Sarabun New" w:hAnsi="TH Sarabun New" w:eastAsia="Angsana New" w:cs="TH Sarabun New"/>
          <w:sz w:val="32"/>
          <w:szCs w:val="32"/>
          <w:cs/>
        </w:rPr>
        <w:t xml:space="preserve"> </w:t>
      </w:r>
      <w:r w:rsidRPr="00357A8D" w:rsidR="00A07267">
        <w:rPr>
          <w:rFonts w:ascii="TH Sarabun New" w:hAnsi="TH Sarabun New" w:eastAsia="Angsana New" w:cs="TH Sarabun New"/>
          <w:sz w:val="32"/>
          <w:szCs w:val="32"/>
          <w:cs/>
        </w:rPr>
        <w:t xml:space="preserve">3) </w:t>
      </w:r>
      <w:r w:rsidRPr="00357A8D" w:rsidR="007314D9">
        <w:rPr>
          <w:rFonts w:ascii="TH Sarabun New" w:hAnsi="TH Sarabun New" w:eastAsia="Angsana New" w:cs="TH Sarabun New"/>
          <w:sz w:val="32"/>
          <w:szCs w:val="32"/>
          <w:cs/>
        </w:rPr>
        <w:t>วิชาเฉพาะด้าน</w:t>
      </w:r>
      <w:r w:rsidRPr="00357A8D" w:rsidR="007314D9">
        <w:rPr>
          <w:rFonts w:ascii="TH Sarabun New" w:hAnsi="TH Sarabun New" w:eastAsia="Angsana New" w:cs="TH Sarabun New"/>
          <w:sz w:val="32"/>
          <w:szCs w:val="32"/>
        </w:rPr>
        <w:t xml:space="preserve"> 30</w:t>
      </w:r>
      <w:r w:rsidRPr="00357A8D" w:rsidR="007314D9">
        <w:rPr>
          <w:rFonts w:ascii="TH Sarabun New" w:hAnsi="TH Sarabun New" w:eastAsia="Angsana New" w:cs="TH Sarabun New"/>
          <w:sz w:val="32"/>
          <w:szCs w:val="32"/>
          <w:cs/>
        </w:rPr>
        <w:t xml:space="preserve"> หน่วยกิต  </w:t>
      </w:r>
      <w:r w:rsidRPr="00357A8D" w:rsidR="00F60BD8">
        <w:rPr>
          <w:rFonts w:ascii="TH Sarabun New" w:hAnsi="TH Sarabun New" w:eastAsia="Angsana New" w:cs="TH Sarabun New"/>
          <w:sz w:val="32"/>
          <w:szCs w:val="32"/>
          <w:cs/>
        </w:rPr>
        <w:t>และ</w:t>
      </w:r>
      <w:r w:rsidRPr="00357A8D" w:rsidR="00A07267">
        <w:rPr>
          <w:rFonts w:ascii="TH Sarabun New" w:hAnsi="TH Sarabun New" w:eastAsia="Angsana New" w:cs="TH Sarabun New"/>
          <w:sz w:val="32"/>
          <w:szCs w:val="32"/>
          <w:cs/>
        </w:rPr>
        <w:t xml:space="preserve"> 4) </w:t>
      </w:r>
      <w:r w:rsidRPr="00357A8D" w:rsidR="007314D9">
        <w:rPr>
          <w:rFonts w:ascii="TH Sarabun New" w:hAnsi="TH Sarabun New" w:eastAsia="Angsana New" w:cs="TH Sarabun New"/>
          <w:sz w:val="32"/>
          <w:szCs w:val="32"/>
          <w:cs/>
        </w:rPr>
        <w:t>วิชาสัมมนา</w:t>
      </w:r>
      <w:r w:rsidRPr="00357A8D" w:rsidR="007314D9">
        <w:rPr>
          <w:rFonts w:ascii="TH Sarabun New" w:hAnsi="TH Sarabun New" w:eastAsia="Angsana New" w:cs="TH Sarabun New"/>
          <w:sz w:val="32"/>
          <w:szCs w:val="32"/>
        </w:rPr>
        <w:t xml:space="preserve"> 3</w:t>
      </w:r>
      <w:r w:rsidRPr="00357A8D" w:rsidR="007314D9">
        <w:rPr>
          <w:rFonts w:ascii="TH Sarabun New" w:hAnsi="TH Sarabun New" w:eastAsia="Angsana New" w:cs="TH Sarabun New"/>
          <w:sz w:val="32"/>
          <w:szCs w:val="32"/>
          <w:cs/>
        </w:rPr>
        <w:t xml:space="preserve"> หน่วยกิต </w:t>
      </w:r>
      <w:r w:rsidRPr="00357A8D" w:rsidR="00086072">
        <w:rPr>
          <w:rFonts w:ascii="TH Sarabun New" w:hAnsi="TH Sarabun New" w:eastAsia="Angsana New" w:cs="TH Sarabun New"/>
          <w:sz w:val="32"/>
          <w:szCs w:val="32"/>
          <w:cs/>
        </w:rPr>
        <w:t xml:space="preserve"> </w:t>
      </w:r>
      <w:r w:rsidRPr="00357A8D" w:rsidR="00A07267">
        <w:rPr>
          <w:rFonts w:ascii="TH Sarabun New" w:hAnsi="TH Sarabun New" w:cs="TH Sarabun New"/>
          <w:sz w:val="32"/>
          <w:szCs w:val="32"/>
          <w:cs/>
        </w:rPr>
        <w:t>โดยมี</w:t>
      </w:r>
      <w:r w:rsidRPr="00357A8D" w:rsidR="007314D9">
        <w:rPr>
          <w:rFonts w:ascii="TH Sarabun New" w:hAnsi="TH Sarabun New" w:eastAsia="Angsana New" w:cs="TH Sarabun New"/>
          <w:sz w:val="32"/>
          <w:szCs w:val="32"/>
          <w:cs/>
        </w:rPr>
        <w:t>รายละเอียดดังนี้</w:t>
      </w:r>
      <w:r w:rsidRPr="00357A8D" w:rsidR="007314D9">
        <w:rPr>
          <w:rFonts w:ascii="TH Sarabun New" w:hAnsi="TH Sarabun New" w:eastAsia="Angsana New" w:cs="TH Sarabun New"/>
          <w:sz w:val="32"/>
          <w:szCs w:val="32"/>
          <w:cs/>
          <w:rPrChange w:author="PC" w:date="2023-03-31T11:41:00Z" w:id="344">
            <w:rPr>
              <w:rFonts w:ascii="TH Sarabun New" w:hAnsi="TH Sarabun New" w:eastAsia="Angsana New" w:cs="TH Sarabun New"/>
              <w:color w:val="FF0000"/>
              <w:sz w:val="32"/>
              <w:szCs w:val="32"/>
              <w:cs/>
            </w:rPr>
          </w:rPrChange>
        </w:rPr>
        <w:t xml:space="preserve"> </w:t>
      </w:r>
    </w:p>
    <w:p w:rsidRPr="00357A8D" w:rsidR="005122EE" w:rsidP="00E65391" w:rsidRDefault="005122EE" w14:paraId="6A98C463" w14:textId="18BC311D">
      <w:pPr>
        <w:tabs>
          <w:tab w:val="left" w:pos="360"/>
          <w:tab w:val="left" w:pos="907"/>
          <w:tab w:val="left" w:pos="1627"/>
          <w:tab w:val="left" w:pos="1886"/>
          <w:tab w:val="left" w:pos="2347"/>
        </w:tabs>
        <w:jc w:val="thaiDistribute"/>
        <w:rPr>
          <w:ins w:author="Jenjira O-cha" w:date="2023-02-08T15:13:00Z" w:id="345"/>
          <w:rFonts w:ascii="TH Sarabun New" w:hAnsi="TH Sarabun New" w:eastAsia="Angsana New" w:cs="TH Sarabun New"/>
          <w:sz w:val="32"/>
          <w:szCs w:val="32"/>
          <w:rPrChange w:author="PC" w:date="2023-03-31T11:41:00Z" w:id="346">
            <w:rPr>
              <w:ins w:author="Jenjira O-cha" w:date="2023-02-08T15:13:00Z" w:id="347"/>
              <w:rFonts w:ascii="TH Sarabun New" w:hAnsi="TH Sarabun New" w:eastAsia="Angsana New" w:cs="TH Sarabun New"/>
              <w:color w:val="FF0000"/>
              <w:sz w:val="32"/>
              <w:szCs w:val="32"/>
            </w:rPr>
          </w:rPrChange>
        </w:rPr>
      </w:pPr>
    </w:p>
    <w:p w:rsidRPr="00357A8D" w:rsidR="00D9299D" w:rsidP="00E65391" w:rsidRDefault="00D9299D" w14:paraId="06B4DAAA" w14:textId="2F1ECF25">
      <w:pPr>
        <w:tabs>
          <w:tab w:val="left" w:pos="360"/>
          <w:tab w:val="left" w:pos="907"/>
          <w:tab w:val="left" w:pos="1627"/>
          <w:tab w:val="left" w:pos="1886"/>
          <w:tab w:val="left" w:pos="2347"/>
        </w:tabs>
        <w:jc w:val="thaiDistribute"/>
        <w:rPr>
          <w:ins w:author="Jenjira O-cha" w:date="2023-02-08T15:13:00Z" w:id="348"/>
          <w:rFonts w:ascii="TH Sarabun New" w:hAnsi="TH Sarabun New" w:eastAsia="Angsana New" w:cs="TH Sarabun New"/>
          <w:sz w:val="32"/>
          <w:szCs w:val="32"/>
          <w:rPrChange w:author="PC" w:date="2023-03-31T11:41:00Z" w:id="349">
            <w:rPr>
              <w:ins w:author="Jenjira O-cha" w:date="2023-02-08T15:13:00Z" w:id="350"/>
              <w:rFonts w:ascii="TH Sarabun New" w:hAnsi="TH Sarabun New" w:eastAsia="Angsana New" w:cs="TH Sarabun New"/>
              <w:color w:val="FF0000"/>
              <w:sz w:val="32"/>
              <w:szCs w:val="32"/>
            </w:rPr>
          </w:rPrChange>
        </w:rPr>
      </w:pPr>
    </w:p>
    <w:p w:rsidRPr="00357A8D" w:rsidR="00D9299D" w:rsidP="00E65391" w:rsidRDefault="00D9299D" w14:paraId="4BFD89AB" w14:textId="77777777">
      <w:pPr>
        <w:tabs>
          <w:tab w:val="left" w:pos="360"/>
          <w:tab w:val="left" w:pos="907"/>
          <w:tab w:val="left" w:pos="1627"/>
          <w:tab w:val="left" w:pos="1886"/>
          <w:tab w:val="left" w:pos="2347"/>
        </w:tabs>
        <w:jc w:val="thaiDistribute"/>
        <w:rPr>
          <w:rFonts w:ascii="TH Sarabun New" w:hAnsi="TH Sarabun New" w:eastAsia="Angsana New" w:cs="TH Sarabun New"/>
          <w:sz w:val="32"/>
          <w:szCs w:val="32"/>
          <w:rPrChange w:author="PC" w:date="2023-03-31T11:41:00Z" w:id="351">
            <w:rPr>
              <w:rFonts w:ascii="TH Sarabun New" w:hAnsi="TH Sarabun New" w:eastAsia="Angsana New" w:cs="TH Sarabun New"/>
              <w:color w:val="FF0000"/>
              <w:sz w:val="32"/>
              <w:szCs w:val="32"/>
            </w:rPr>
          </w:rPrChange>
        </w:rPr>
      </w:pPr>
    </w:p>
    <w:p w:rsidRPr="00357A8D" w:rsidR="00766B3E" w:rsidP="00E65391" w:rsidRDefault="009569BD" w14:paraId="16F8B7DD" w14:textId="77777777">
      <w:pPr>
        <w:tabs>
          <w:tab w:val="left" w:pos="360"/>
          <w:tab w:val="left" w:pos="907"/>
          <w:tab w:val="left" w:pos="1627"/>
          <w:tab w:val="left" w:pos="1886"/>
          <w:tab w:val="left" w:pos="2347"/>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ab/>
      </w:r>
      <w:r w:rsidRPr="00357A8D" w:rsidR="006B1275">
        <w:rPr>
          <w:rFonts w:ascii="TH Sarabun New" w:hAnsi="TH Sarabun New" w:eastAsia="Angsana New" w:cs="TH Sarabun New"/>
          <w:b/>
          <w:bCs/>
          <w:sz w:val="32"/>
          <w:szCs w:val="32"/>
        </w:rPr>
        <w:t>2</w:t>
      </w:r>
      <w:r w:rsidRPr="00357A8D" w:rsidR="006B1275">
        <w:rPr>
          <w:rFonts w:ascii="TH Sarabun New" w:hAnsi="TH Sarabun New" w:eastAsia="Angsana New" w:cs="TH Sarabun New"/>
          <w:b/>
          <w:bCs/>
          <w:sz w:val="32"/>
          <w:szCs w:val="32"/>
          <w:cs/>
        </w:rPr>
        <w:t>.</w:t>
      </w:r>
      <w:r w:rsidRPr="00357A8D" w:rsidR="006B1275">
        <w:rPr>
          <w:rFonts w:ascii="TH Sarabun New" w:hAnsi="TH Sarabun New" w:eastAsia="Angsana New" w:cs="TH Sarabun New"/>
          <w:b/>
          <w:bCs/>
          <w:sz w:val="32"/>
          <w:szCs w:val="32"/>
        </w:rPr>
        <w:t>1</w:t>
      </w:r>
      <w:r w:rsidRPr="00357A8D" w:rsidR="00CF67CA">
        <w:rPr>
          <w:rFonts w:ascii="TH Sarabun New" w:hAnsi="TH Sarabun New" w:eastAsia="Angsana New" w:cs="TH Sarabun New"/>
          <w:b/>
          <w:bCs/>
          <w:sz w:val="32"/>
          <w:szCs w:val="32"/>
          <w:cs/>
        </w:rPr>
        <w:t xml:space="preserve">) </w:t>
      </w:r>
      <w:r w:rsidRPr="00357A8D" w:rsidR="006B1275">
        <w:rPr>
          <w:rFonts w:ascii="TH Sarabun New" w:hAnsi="TH Sarabun New" w:eastAsia="Angsana New" w:cs="TH Sarabun New"/>
          <w:b/>
          <w:bCs/>
          <w:sz w:val="32"/>
          <w:szCs w:val="32"/>
          <w:cs/>
        </w:rPr>
        <w:t>วิชา</w:t>
      </w:r>
      <w:r w:rsidRPr="00357A8D" w:rsidR="00D04A00">
        <w:rPr>
          <w:rFonts w:ascii="TH Sarabun New" w:hAnsi="TH Sarabun New" w:eastAsia="Angsana New" w:cs="TH Sarabun New"/>
          <w:b/>
          <w:bCs/>
          <w:sz w:val="32"/>
          <w:szCs w:val="32"/>
          <w:cs/>
        </w:rPr>
        <w:t>บังคับ</w:t>
      </w:r>
      <w:r w:rsidRPr="00357A8D" w:rsidR="00D04A00">
        <w:rPr>
          <w:rFonts w:ascii="TH Sarabun New" w:hAnsi="TH Sarabun New" w:eastAsia="Angsana New" w:cs="TH Sarabun New"/>
          <w:b/>
          <w:bCs/>
          <w:sz w:val="32"/>
          <w:szCs w:val="32"/>
          <w:cs/>
        </w:rPr>
        <w:tab/>
      </w:r>
      <w:r w:rsidRPr="00357A8D" w:rsidR="00D04A00">
        <w:rPr>
          <w:rFonts w:ascii="TH Sarabun New" w:hAnsi="TH Sarabun New" w:eastAsia="Angsana New" w:cs="TH Sarabun New"/>
          <w:b/>
          <w:bCs/>
          <w:sz w:val="32"/>
          <w:szCs w:val="32"/>
          <w:cs/>
        </w:rPr>
        <w:tab/>
      </w:r>
      <w:r w:rsidRPr="00357A8D" w:rsidR="00D04A00">
        <w:rPr>
          <w:rFonts w:ascii="TH Sarabun New" w:hAnsi="TH Sarabun New" w:eastAsia="Angsana New" w:cs="TH Sarabun New"/>
          <w:b/>
          <w:bCs/>
          <w:sz w:val="32"/>
          <w:szCs w:val="32"/>
          <w:cs/>
        </w:rPr>
        <w:tab/>
      </w:r>
      <w:r w:rsidRPr="00357A8D" w:rsidR="00766B3E">
        <w:rPr>
          <w:rFonts w:ascii="TH Sarabun New" w:hAnsi="TH Sarabun New" w:eastAsia="Angsana New" w:cs="TH Sarabun New"/>
          <w:b/>
          <w:bCs/>
          <w:sz w:val="32"/>
          <w:szCs w:val="32"/>
          <w:cs/>
        </w:rPr>
        <w:tab/>
      </w:r>
      <w:r w:rsidRPr="00357A8D" w:rsidR="00766B3E">
        <w:rPr>
          <w:rFonts w:ascii="TH Sarabun New" w:hAnsi="TH Sarabun New" w:eastAsia="Angsana New" w:cs="TH Sarabun New"/>
          <w:b/>
          <w:bCs/>
          <w:sz w:val="32"/>
          <w:szCs w:val="32"/>
          <w:cs/>
        </w:rPr>
        <w:tab/>
      </w:r>
      <w:r w:rsidRPr="00357A8D" w:rsidR="00766B3E">
        <w:rPr>
          <w:rFonts w:ascii="TH Sarabun New" w:hAnsi="TH Sarabun New" w:eastAsia="Angsana New" w:cs="TH Sarabun New"/>
          <w:b/>
          <w:bCs/>
          <w:sz w:val="32"/>
          <w:szCs w:val="32"/>
          <w:cs/>
        </w:rPr>
        <w:tab/>
      </w:r>
      <w:r w:rsidRPr="00357A8D" w:rsidR="00766B3E">
        <w:rPr>
          <w:rFonts w:ascii="TH Sarabun New" w:hAnsi="TH Sarabun New" w:eastAsia="Angsana New" w:cs="TH Sarabun New"/>
          <w:b/>
          <w:bCs/>
          <w:sz w:val="32"/>
          <w:szCs w:val="32"/>
          <w:cs/>
        </w:rPr>
        <w:tab/>
      </w:r>
      <w:r w:rsidRPr="00357A8D" w:rsidR="003D09A9">
        <w:rPr>
          <w:rFonts w:ascii="TH Sarabun New" w:hAnsi="TH Sarabun New" w:eastAsia="Angsana New" w:cs="TH Sarabun New"/>
          <w:b/>
          <w:bCs/>
          <w:sz w:val="32"/>
          <w:szCs w:val="32"/>
        </w:rPr>
        <w:tab/>
      </w:r>
      <w:r w:rsidRPr="00357A8D" w:rsidR="00766B3E">
        <w:rPr>
          <w:rFonts w:ascii="TH Sarabun New" w:hAnsi="TH Sarabun New" w:cs="TH Sarabun New"/>
          <w:b/>
          <w:bCs/>
          <w:sz w:val="32"/>
          <w:szCs w:val="32"/>
          <w:cs/>
        </w:rPr>
        <w:t>35</w:t>
      </w:r>
      <w:r w:rsidRPr="00357A8D" w:rsidR="00766B3E">
        <w:rPr>
          <w:rFonts w:ascii="TH Sarabun New" w:hAnsi="TH Sarabun New" w:eastAsia="Angsana New" w:cs="TH Sarabun New"/>
          <w:b/>
          <w:bCs/>
          <w:sz w:val="32"/>
          <w:szCs w:val="32"/>
          <w:cs/>
        </w:rPr>
        <w:tab/>
      </w:r>
      <w:r w:rsidRPr="00357A8D" w:rsidR="00766B3E">
        <w:rPr>
          <w:rFonts w:ascii="TH Sarabun New" w:hAnsi="TH Sarabun New" w:eastAsia="Angsana New" w:cs="TH Sarabun New"/>
          <w:b/>
          <w:bCs/>
          <w:sz w:val="32"/>
          <w:szCs w:val="32"/>
          <w:cs/>
        </w:rPr>
        <w:t>หน่วยกิต</w:t>
      </w:r>
    </w:p>
    <w:p w:rsidRPr="00357A8D" w:rsidR="00161C7B" w:rsidP="00E65391" w:rsidRDefault="008E7EBD" w14:paraId="5EB262F0" w14:textId="78C73AA2">
      <w:pPr>
        <w:pStyle w:val="ListParagraph"/>
        <w:tabs>
          <w:tab w:val="left" w:pos="360"/>
          <w:tab w:val="left" w:pos="907"/>
          <w:tab w:val="left" w:pos="1627"/>
          <w:tab w:val="left" w:pos="1886"/>
          <w:tab w:val="left" w:pos="2347"/>
        </w:tabs>
        <w:ind w:left="0"/>
        <w:jc w:val="thaiDistribute"/>
        <w:rPr>
          <w:rFonts w:ascii="TH Sarabun New" w:hAnsi="TH Sarabun New" w:cs="TH Sarabun New"/>
          <w:sz w:val="32"/>
          <w:szCs w:val="32"/>
        </w:rPr>
      </w:pPr>
      <w:r w:rsidRPr="00932528">
        <w:rPr>
          <w:rFonts w:ascii="TH Sarabun New" w:hAnsi="TH Sarabun New" w:cs="TH Sarabun New"/>
          <w:noProof/>
          <w:sz w:val="32"/>
          <w:szCs w:val="32"/>
          <w:lang w:eastAsia="en-US"/>
        </w:rPr>
        <mc:AlternateContent>
          <mc:Choice Requires="wps">
            <w:drawing>
              <wp:anchor distT="0" distB="0" distL="114300" distR="114300" simplePos="0" relativeHeight="251655168" behindDoc="0" locked="0" layoutInCell="1" allowOverlap="1" wp14:anchorId="5A1749B0" wp14:editId="17049BFD">
                <wp:simplePos x="0" y="0"/>
                <wp:positionH relativeFrom="column">
                  <wp:posOffset>2374900</wp:posOffset>
                </wp:positionH>
                <wp:positionV relativeFrom="paragraph">
                  <wp:posOffset>67945</wp:posOffset>
                </wp:positionV>
                <wp:extent cx="234950" cy="996950"/>
                <wp:effectExtent l="10795" t="6350" r="11430" b="63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98E79EE">
              <v:shape id="AutoShape 17" style="position:absolute;margin-left:187pt;margin-top:5.35pt;width:18.5pt;height:7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" w14:anchorId="33C28965"/>
            </w:pict>
          </mc:Fallback>
        </mc:AlternateContent>
      </w:r>
      <w:r w:rsidRPr="00357A8D" w:rsidR="00766B3E">
        <w:rPr>
          <w:rFonts w:ascii="TH Sarabun New" w:hAnsi="TH Sarabun New" w:cs="TH Sarabun New"/>
          <w:sz w:val="32"/>
          <w:szCs w:val="32"/>
          <w:cs/>
        </w:rPr>
        <w:t xml:space="preserve">ก) </w:t>
      </w:r>
      <w:r w:rsidRPr="00357A8D" w:rsidR="00E35F00">
        <w:rPr>
          <w:rFonts w:ascii="TH Sarabun New" w:hAnsi="TH Sarabun New" w:cs="TH Sarabun New"/>
          <w:sz w:val="32"/>
          <w:szCs w:val="32"/>
          <w:cs/>
        </w:rPr>
        <w:t xml:space="preserve"> </w:t>
      </w:r>
      <w:r w:rsidRPr="00357A8D" w:rsidR="00766B3E">
        <w:rPr>
          <w:rFonts w:ascii="TH Sarabun New" w:hAnsi="TH Sarabun New" w:cs="TH Sarabun New"/>
          <w:sz w:val="32"/>
          <w:szCs w:val="32"/>
          <w:cs/>
        </w:rPr>
        <w:t>ค.</w:t>
      </w:r>
      <w:r w:rsidRPr="00357A8D" w:rsidR="00766B3E">
        <w:rPr>
          <w:rFonts w:ascii="TH Sarabun New" w:hAnsi="TH Sarabun New" w:cs="TH Sarabun New"/>
          <w:sz w:val="32"/>
          <w:szCs w:val="32"/>
        </w:rPr>
        <w:t>216</w:t>
      </w:r>
      <w:r w:rsidRPr="00357A8D" w:rsidR="00766B3E">
        <w:rPr>
          <w:rFonts w:ascii="TH Sarabun New" w:hAnsi="TH Sarabun New" w:cs="TH Sarabun New"/>
          <w:sz w:val="32"/>
          <w:szCs w:val="32"/>
        </w:rPr>
        <w:tab/>
      </w:r>
      <w:r w:rsidRPr="00357A8D" w:rsidR="00766B3E">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sidR="00766B3E">
        <w:rPr>
          <w:rFonts w:ascii="TH Sarabun New" w:hAnsi="TH Sarabun New" w:cs="TH Sarabun New"/>
          <w:sz w:val="32"/>
          <w:szCs w:val="32"/>
          <w:cs/>
        </w:rPr>
        <w:t>แคลคูลัสสำหรับสังคมศาสตร์</w:t>
      </w:r>
      <w:r w:rsidRPr="00357A8D" w:rsidR="00E67930">
        <w:rPr>
          <w:rFonts w:ascii="TH Sarabun New" w:hAnsi="TH Sarabun New" w:cs="TH Sarabun New"/>
          <w:sz w:val="32"/>
          <w:szCs w:val="32"/>
          <w:cs/>
        </w:rPr>
        <w:t xml:space="preserve"> </w:t>
      </w:r>
      <w:commentRangeStart w:id="352"/>
      <w:ins w:author="Jenjira O-cha" w:date="2023-02-08T14:41:00Z" w:id="353">
        <w:r w:rsidRPr="00357A8D" w:rsidR="00544160">
          <w:rPr>
            <w:rFonts w:ascii="TH Sarabun New" w:hAnsi="TH Sarabun New" w:cs="TH Sarabun New"/>
            <w:sz w:val="32"/>
            <w:szCs w:val="32"/>
            <w:cs/>
          </w:rPr>
          <w:t>1</w:t>
        </w:r>
        <w:commentRangeEnd w:id="352"/>
        <w:r w:rsidRPr="00357A8D" w:rsidR="00544160">
          <w:rPr>
            <w:rStyle w:val="CommentReference"/>
            <w:rFonts w:eastAsia="Times New Roman"/>
            <w:lang w:eastAsia="en-US"/>
          </w:rPr>
          <w:commentReference w:id="352"/>
        </w:r>
      </w:ins>
      <w:r w:rsidRPr="00357A8D" w:rsidR="00161C7B">
        <w:rPr>
          <w:rFonts w:ascii="TH Sarabun New" w:hAnsi="TH Sarabun New" w:cs="TH Sarabun New"/>
          <w:sz w:val="32"/>
          <w:szCs w:val="32"/>
          <w:cs/>
        </w:rPr>
        <w:t xml:space="preserve">                                                      </w:t>
      </w:r>
      <w:del w:author="Jenjira O-cha" w:date="2023-02-08T15:13:00Z" w:id="354">
        <w:r w:rsidRPr="00357A8D" w:rsidDel="00111B2E" w:rsidR="006B68D8">
          <w:rPr>
            <w:rFonts w:ascii="TH Sarabun New" w:hAnsi="TH Sarabun New" w:cs="TH Sarabun New"/>
            <w:sz w:val="32"/>
            <w:szCs w:val="32"/>
            <w:cs/>
          </w:rPr>
          <w:delText xml:space="preserve">  </w:delText>
        </w:r>
      </w:del>
      <w:r w:rsidRPr="00357A8D" w:rsidR="006B68D8">
        <w:rPr>
          <w:rFonts w:ascii="TH Sarabun New" w:hAnsi="TH Sarabun New" w:cs="TH Sarabun New"/>
          <w:sz w:val="32"/>
          <w:szCs w:val="32"/>
          <w:cs/>
        </w:rPr>
        <w:t xml:space="preserve"> </w:t>
      </w:r>
      <w:r w:rsidRPr="00357A8D" w:rsidR="00161C7B">
        <w:rPr>
          <w:rFonts w:ascii="TH Sarabun New" w:hAnsi="TH Sarabun New" w:eastAsia="Angsana New" w:cs="TH Sarabun New"/>
          <w:sz w:val="32"/>
          <w:szCs w:val="32"/>
        </w:rPr>
        <w:t xml:space="preserve">3 </w:t>
      </w:r>
      <w:r w:rsidRPr="00357A8D" w:rsidR="00161C7B">
        <w:rPr>
          <w:rFonts w:ascii="TH Sarabun New" w:hAnsi="TH Sarabun New" w:eastAsia="Angsana New" w:cs="TH Sarabun New"/>
          <w:sz w:val="32"/>
          <w:szCs w:val="32"/>
          <w:cs/>
        </w:rPr>
        <w:t>(</w:t>
      </w:r>
      <w:r w:rsidRPr="00357A8D" w:rsidR="00161C7B">
        <w:rPr>
          <w:rFonts w:ascii="TH Sarabun New" w:hAnsi="TH Sarabun New" w:eastAsia="Angsana New" w:cs="TH Sarabun New"/>
          <w:sz w:val="32"/>
          <w:szCs w:val="32"/>
        </w:rPr>
        <w:t>3</w:t>
      </w:r>
      <w:r w:rsidRPr="00357A8D" w:rsidR="00161C7B">
        <w:rPr>
          <w:rFonts w:ascii="TH Sarabun New" w:hAnsi="TH Sarabun New" w:eastAsia="Angsana New" w:cs="TH Sarabun New"/>
          <w:sz w:val="32"/>
          <w:szCs w:val="32"/>
          <w:cs/>
        </w:rPr>
        <w:t>-</w:t>
      </w:r>
      <w:r w:rsidRPr="00357A8D" w:rsidR="00161C7B">
        <w:rPr>
          <w:rFonts w:ascii="TH Sarabun New" w:hAnsi="TH Sarabun New" w:eastAsia="Angsana New" w:cs="TH Sarabun New"/>
          <w:sz w:val="32"/>
          <w:szCs w:val="32"/>
        </w:rPr>
        <w:t>0</w:t>
      </w:r>
      <w:r w:rsidRPr="00357A8D" w:rsidR="00161C7B">
        <w:rPr>
          <w:rFonts w:ascii="TH Sarabun New" w:hAnsi="TH Sarabun New" w:eastAsia="Angsana New" w:cs="TH Sarabun New"/>
          <w:sz w:val="32"/>
          <w:szCs w:val="32"/>
          <w:cs/>
        </w:rPr>
        <w:t>-</w:t>
      </w:r>
      <w:r w:rsidRPr="00357A8D" w:rsidR="00161C7B">
        <w:rPr>
          <w:rFonts w:ascii="TH Sarabun New" w:hAnsi="TH Sarabun New" w:eastAsia="Angsana New" w:cs="TH Sarabun New"/>
          <w:sz w:val="32"/>
          <w:szCs w:val="32"/>
        </w:rPr>
        <w:t>6</w:t>
      </w:r>
      <w:r w:rsidRPr="00357A8D" w:rsidR="00161C7B">
        <w:rPr>
          <w:rFonts w:ascii="TH Sarabun New" w:hAnsi="TH Sarabun New" w:eastAsia="Angsana New" w:cs="TH Sarabun New"/>
          <w:sz w:val="32"/>
          <w:szCs w:val="32"/>
          <w:cs/>
        </w:rPr>
        <w:t>)</w:t>
      </w:r>
    </w:p>
    <w:p w:rsidRPr="00357A8D" w:rsidR="00161C7B" w:rsidP="00E65391" w:rsidRDefault="00161C7B" w14:paraId="7C8A803A" w14:textId="77777777">
      <w:pPr>
        <w:pStyle w:val="ListParagraph"/>
        <w:tabs>
          <w:tab w:val="left" w:pos="360"/>
          <w:tab w:val="left" w:pos="907"/>
          <w:tab w:val="left" w:pos="1627"/>
          <w:tab w:val="left" w:pos="1886"/>
          <w:tab w:val="left" w:pos="2347"/>
          <w:tab w:val="left" w:pos="4253"/>
        </w:tabs>
        <w:ind w:left="284"/>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MA216</w:t>
      </w:r>
      <w:r w:rsidRPr="00357A8D">
        <w:rPr>
          <w:rFonts w:ascii="TH Sarabun New" w:hAnsi="TH Sarabun New" w:eastAsia="Angsana New" w:cs="TH Sarabun New"/>
          <w:sz w:val="32"/>
          <w:szCs w:val="32"/>
          <w:cs/>
        </w:rPr>
        <w:t xml:space="preserve"> </w:t>
      </w:r>
      <w:r w:rsidRPr="00357A8D" w:rsidR="00A33989">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Calculus for social Science 1</w:t>
      </w:r>
      <w:r w:rsidRPr="00357A8D">
        <w:rPr>
          <w:rFonts w:ascii="TH Sarabun New" w:hAnsi="TH Sarabun New" w:eastAsia="Angsana New" w:cs="TH Sarabun New"/>
          <w:sz w:val="32"/>
          <w:szCs w:val="32"/>
          <w:cs/>
        </w:rPr>
        <w:t xml:space="preserve">    </w:t>
      </w:r>
      <w:r w:rsidRPr="00357A8D" w:rsidR="00A33989">
        <w:rPr>
          <w:rFonts w:ascii="TH Sarabun New" w:hAnsi="TH Sarabun New" w:eastAsia="Angsana New" w:cs="TH Sarabun New"/>
          <w:sz w:val="32"/>
          <w:szCs w:val="32"/>
          <w:cs/>
        </w:rPr>
        <w:t xml:space="preserve"> </w:t>
      </w:r>
      <w:r w:rsidRPr="00357A8D">
        <w:rPr>
          <w:rFonts w:ascii="TH Sarabun New" w:hAnsi="TH Sarabun New" w:eastAsia="Angsana New" w:cs="TH Sarabun New"/>
          <w:b/>
          <w:bCs/>
          <w:sz w:val="32"/>
          <w:szCs w:val="32"/>
          <w:cs/>
        </w:rPr>
        <w:t>หรือ</w:t>
      </w:r>
      <w:r w:rsidRPr="00357A8D">
        <w:rPr>
          <w:rFonts w:ascii="TH Sarabun New" w:hAnsi="TH Sarabun New" w:eastAsia="Angsana New" w:cs="TH Sarabun New"/>
          <w:sz w:val="32"/>
          <w:szCs w:val="32"/>
          <w:cs/>
        </w:rPr>
        <w:t xml:space="preserve">                                     </w:t>
      </w:r>
    </w:p>
    <w:p w:rsidRPr="00357A8D" w:rsidR="00766B3E" w:rsidP="00E65391" w:rsidRDefault="00161C7B" w14:paraId="6866389D" w14:textId="77777777">
      <w:pPr>
        <w:pStyle w:val="ListParagraph"/>
        <w:tabs>
          <w:tab w:val="left" w:pos="360"/>
          <w:tab w:val="left" w:pos="907"/>
          <w:tab w:val="left" w:pos="1627"/>
          <w:tab w:val="left" w:pos="1886"/>
          <w:tab w:val="left" w:pos="2347"/>
        </w:tabs>
        <w:ind w:left="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cs/>
        </w:rPr>
        <w:t>ค.</w:t>
      </w:r>
      <w:r w:rsidRPr="00357A8D" w:rsidR="00E67930">
        <w:rPr>
          <w:rFonts w:ascii="TH Sarabun New" w:hAnsi="TH Sarabun New" w:cs="TH Sarabun New"/>
          <w:sz w:val="32"/>
          <w:szCs w:val="32"/>
        </w:rPr>
        <w:t>211</w:t>
      </w:r>
      <w:r w:rsidRPr="00357A8D" w:rsidR="00E67930">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sidR="00E67930">
        <w:rPr>
          <w:rFonts w:ascii="TH Sarabun New" w:hAnsi="TH Sarabun New" w:cs="TH Sarabun New"/>
          <w:sz w:val="32"/>
          <w:szCs w:val="32"/>
          <w:cs/>
        </w:rPr>
        <w:t>แคลคูลัส</w:t>
      </w:r>
      <w:r w:rsidRPr="00357A8D" w:rsidR="00E67930">
        <w:rPr>
          <w:rFonts w:ascii="TH Sarabun New" w:hAnsi="TH Sarabun New" w:cs="TH Sarabun New"/>
          <w:sz w:val="32"/>
          <w:szCs w:val="32"/>
        </w:rPr>
        <w:t xml:space="preserve"> 1</w:t>
      </w:r>
      <w:r w:rsidRPr="00357A8D" w:rsidR="00766B3E">
        <w:rPr>
          <w:rFonts w:ascii="TH Sarabun New" w:hAnsi="TH Sarabun New" w:eastAsia="Angsana New" w:cs="TH Sarabun New"/>
          <w:sz w:val="32"/>
          <w:szCs w:val="32"/>
        </w:rPr>
        <w:tab/>
      </w:r>
      <w:r w:rsidRPr="00357A8D" w:rsidR="00E67930">
        <w:rPr>
          <w:rFonts w:ascii="TH Sarabun New" w:hAnsi="TH Sarabun New" w:eastAsia="Angsana New" w:cs="TH Sarabun New"/>
          <w:sz w:val="32"/>
          <w:szCs w:val="32"/>
          <w:cs/>
        </w:rPr>
        <w:t xml:space="preserve">        </w:t>
      </w:r>
      <w:r w:rsidRPr="00357A8D" w:rsidR="003D09A9">
        <w:rPr>
          <w:rFonts w:ascii="TH Sarabun New" w:hAnsi="TH Sarabun New" w:eastAsia="Angsana New" w:cs="TH Sarabun New"/>
          <w:sz w:val="32"/>
          <w:szCs w:val="32"/>
        </w:rPr>
        <w:tab/>
      </w:r>
      <w:r w:rsidRPr="00357A8D" w:rsidR="00E67930">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 xml:space="preserve">                                        </w:t>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 xml:space="preserve"> </w:t>
      </w:r>
      <w:r w:rsidRPr="00357A8D" w:rsidR="00766B3E">
        <w:rPr>
          <w:rFonts w:ascii="TH Sarabun New" w:hAnsi="TH Sarabun New" w:eastAsia="Angsana New" w:cs="TH Sarabun New"/>
          <w:sz w:val="32"/>
          <w:szCs w:val="32"/>
        </w:rPr>
        <w:t xml:space="preserve">3 </w:t>
      </w:r>
      <w:r w:rsidRPr="00357A8D" w:rsidR="00766B3E">
        <w:rPr>
          <w:rFonts w:ascii="TH Sarabun New" w:hAnsi="TH Sarabun New" w:eastAsia="Angsana New" w:cs="TH Sarabun New"/>
          <w:sz w:val="32"/>
          <w:szCs w:val="32"/>
          <w:cs/>
        </w:rPr>
        <w:t>(</w:t>
      </w:r>
      <w:r w:rsidRPr="00357A8D" w:rsidR="00766B3E">
        <w:rPr>
          <w:rFonts w:ascii="TH Sarabun New" w:hAnsi="TH Sarabun New" w:eastAsia="Angsana New" w:cs="TH Sarabun New"/>
          <w:sz w:val="32"/>
          <w:szCs w:val="32"/>
        </w:rPr>
        <w:t>3</w:t>
      </w:r>
      <w:r w:rsidRPr="00357A8D" w:rsidR="00766B3E">
        <w:rPr>
          <w:rFonts w:ascii="TH Sarabun New" w:hAnsi="TH Sarabun New" w:eastAsia="Angsana New" w:cs="TH Sarabun New"/>
          <w:sz w:val="32"/>
          <w:szCs w:val="32"/>
          <w:cs/>
        </w:rPr>
        <w:t>-</w:t>
      </w:r>
      <w:r w:rsidRPr="00357A8D" w:rsidR="00766B3E">
        <w:rPr>
          <w:rFonts w:ascii="TH Sarabun New" w:hAnsi="TH Sarabun New" w:eastAsia="Angsana New" w:cs="TH Sarabun New"/>
          <w:sz w:val="32"/>
          <w:szCs w:val="32"/>
        </w:rPr>
        <w:t>0</w:t>
      </w:r>
      <w:r w:rsidRPr="00357A8D" w:rsidR="00766B3E">
        <w:rPr>
          <w:rFonts w:ascii="TH Sarabun New" w:hAnsi="TH Sarabun New" w:eastAsia="Angsana New" w:cs="TH Sarabun New"/>
          <w:sz w:val="32"/>
          <w:szCs w:val="32"/>
          <w:cs/>
        </w:rPr>
        <w:t>-</w:t>
      </w:r>
      <w:r w:rsidRPr="00357A8D" w:rsidR="00766B3E">
        <w:rPr>
          <w:rFonts w:ascii="TH Sarabun New" w:hAnsi="TH Sarabun New" w:eastAsia="Angsana New" w:cs="TH Sarabun New"/>
          <w:sz w:val="32"/>
          <w:szCs w:val="32"/>
        </w:rPr>
        <w:t>6</w:t>
      </w:r>
      <w:r w:rsidRPr="00357A8D" w:rsidR="00766B3E">
        <w:rPr>
          <w:rFonts w:ascii="TH Sarabun New" w:hAnsi="TH Sarabun New" w:eastAsia="Angsana New" w:cs="TH Sarabun New"/>
          <w:sz w:val="32"/>
          <w:szCs w:val="32"/>
          <w:cs/>
        </w:rPr>
        <w:t>)</w:t>
      </w:r>
    </w:p>
    <w:p w:rsidRPr="00357A8D" w:rsidR="00766B3E" w:rsidP="00E65391" w:rsidRDefault="00E67930" w14:paraId="3496CF81"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rPr>
        <w:t>MA211</w:t>
      </w:r>
      <w:r w:rsidRPr="00357A8D" w:rsidR="00A14542">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Pr>
          <w:rFonts w:ascii="TH Sarabun New" w:hAnsi="TH Sarabun New" w:cs="TH Sarabun New"/>
          <w:sz w:val="32"/>
          <w:szCs w:val="32"/>
        </w:rPr>
        <w:t>Calculus 1</w:t>
      </w:r>
      <w:r w:rsidRPr="00357A8D" w:rsidR="00766B3E">
        <w:rPr>
          <w:rFonts w:ascii="TH Sarabun New" w:hAnsi="TH Sarabun New" w:cs="TH Sarabun New"/>
          <w:sz w:val="32"/>
          <w:szCs w:val="32"/>
          <w:cs/>
        </w:rPr>
        <w:tab/>
      </w:r>
      <w:r w:rsidRPr="00357A8D" w:rsidR="003D09A9">
        <w:rPr>
          <w:rFonts w:ascii="TH Sarabun New" w:hAnsi="TH Sarabun New" w:cs="TH Sarabun New"/>
          <w:sz w:val="32"/>
          <w:szCs w:val="32"/>
        </w:rPr>
        <w:tab/>
      </w:r>
      <w:r w:rsidRPr="00357A8D" w:rsidR="00161C7B">
        <w:rPr>
          <w:rFonts w:ascii="TH Sarabun New" w:hAnsi="TH Sarabun New" w:cs="TH Sarabun New"/>
          <w:sz w:val="32"/>
          <w:szCs w:val="32"/>
          <w:cs/>
        </w:rPr>
        <w:t xml:space="preserve">                                                              </w:t>
      </w:r>
    </w:p>
    <w:p w:rsidRPr="00357A8D" w:rsidR="00161C7B" w:rsidP="00E65391" w:rsidRDefault="00EB622D" w14:paraId="18A353FE" w14:textId="6C15606F">
      <w:pPr>
        <w:pStyle w:val="ListParagraph"/>
        <w:tabs>
          <w:tab w:val="left" w:pos="360"/>
          <w:tab w:val="left" w:pos="907"/>
          <w:tab w:val="left" w:pos="1627"/>
          <w:tab w:val="left" w:pos="1886"/>
          <w:tab w:val="left" w:pos="2347"/>
        </w:tabs>
        <w:ind w:left="284" w:hanging="284"/>
        <w:jc w:val="thaiDistribute"/>
        <w:rPr>
          <w:rFonts w:ascii="TH Sarabun New" w:hAnsi="TH Sarabun New" w:cs="TH Sarabun New"/>
          <w:sz w:val="32"/>
          <w:szCs w:val="32"/>
        </w:rPr>
      </w:pPr>
      <w:r w:rsidRPr="00357A8D">
        <w:rPr>
          <w:rFonts w:ascii="TH Sarabun New" w:hAnsi="TH Sarabun New" w:cs="TH Sarabun New"/>
          <w:sz w:val="32"/>
          <w:szCs w:val="32"/>
          <w:cs/>
        </w:rPr>
        <w:tab/>
      </w:r>
      <w:r w:rsidRPr="00932528" w:rsidR="008E7EBD">
        <w:rPr>
          <w:rFonts w:ascii="TH Sarabun New" w:hAnsi="TH Sarabun New" w:cs="TH Sarabun New"/>
          <w:noProof/>
          <w:sz w:val="32"/>
          <w:szCs w:val="32"/>
          <w:lang w:eastAsia="en-US"/>
        </w:rPr>
        <mc:AlternateContent>
          <mc:Choice Requires="wps">
            <w:drawing>
              <wp:anchor distT="0" distB="0" distL="114300" distR="114300" simplePos="0" relativeHeight="251656192" behindDoc="0" locked="0" layoutInCell="1" allowOverlap="1" wp14:anchorId="4A72CF56" wp14:editId="1FD690F2">
                <wp:simplePos x="0" y="0"/>
                <wp:positionH relativeFrom="column">
                  <wp:posOffset>2368550</wp:posOffset>
                </wp:positionH>
                <wp:positionV relativeFrom="paragraph">
                  <wp:posOffset>5715</wp:posOffset>
                </wp:positionV>
                <wp:extent cx="234950" cy="996950"/>
                <wp:effectExtent l="13970" t="8890" r="8255" b="13335"/>
                <wp:wrapNone/>
                <wp:docPr id="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15E04CB5">
              <v:shape id="AutoShape 19" style="position:absolute;margin-left:186.5pt;margin-top:.45pt;width:18.5pt;height:7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" w14:anchorId="5E666448"/>
            </w:pict>
          </mc:Fallback>
        </mc:AlternateContent>
      </w:r>
      <w:r w:rsidRPr="00357A8D" w:rsidR="00766B3E">
        <w:rPr>
          <w:rFonts w:ascii="TH Sarabun New" w:hAnsi="TH Sarabun New" w:cs="TH Sarabun New"/>
          <w:sz w:val="32"/>
          <w:szCs w:val="32"/>
          <w:cs/>
        </w:rPr>
        <w:t>ส.</w:t>
      </w:r>
      <w:r w:rsidRPr="00357A8D" w:rsidR="00766B3E">
        <w:rPr>
          <w:rFonts w:ascii="TH Sarabun New" w:hAnsi="TH Sarabun New" w:cs="TH Sarabun New"/>
          <w:sz w:val="32"/>
          <w:szCs w:val="32"/>
        </w:rPr>
        <w:t>216</w:t>
      </w:r>
      <w:r w:rsidRPr="00357A8D" w:rsidR="00766B3E">
        <w:rPr>
          <w:rFonts w:ascii="TH Sarabun New" w:hAnsi="TH Sarabun New" w:cs="TH Sarabun New"/>
          <w:sz w:val="32"/>
          <w:szCs w:val="32"/>
        </w:rPr>
        <w:tab/>
      </w:r>
      <w:r w:rsidRPr="00357A8D" w:rsidR="00E67930">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sidR="00766B3E">
        <w:rPr>
          <w:rFonts w:ascii="TH Sarabun New" w:hAnsi="TH Sarabun New" w:cs="TH Sarabun New"/>
          <w:sz w:val="32"/>
          <w:szCs w:val="32"/>
          <w:cs/>
        </w:rPr>
        <w:t>สถิติสำหรับสังคมศาสตร์</w:t>
      </w:r>
      <w:r w:rsidRPr="00357A8D" w:rsidR="00E67930">
        <w:rPr>
          <w:rFonts w:ascii="TH Sarabun New" w:hAnsi="TH Sarabun New" w:cs="TH Sarabun New"/>
          <w:sz w:val="32"/>
          <w:szCs w:val="32"/>
          <w:cs/>
        </w:rPr>
        <w:t xml:space="preserve"> </w:t>
      </w:r>
      <w:r w:rsidRPr="00357A8D" w:rsidR="00161C7B">
        <w:rPr>
          <w:rFonts w:ascii="TH Sarabun New" w:hAnsi="TH Sarabun New" w:cs="TH Sarabun New"/>
          <w:sz w:val="32"/>
          <w:szCs w:val="32"/>
          <w:cs/>
        </w:rPr>
        <w:t xml:space="preserve"> </w:t>
      </w:r>
      <w:ins w:author="phetc" w:date="2023-02-15T10:13:00Z" w:id="355">
        <w:r w:rsidRPr="00357A8D" w:rsidR="00A336C8">
          <w:rPr>
            <w:rFonts w:ascii="TH Sarabun New" w:hAnsi="TH Sarabun New" w:cs="TH Sarabun New"/>
            <w:sz w:val="32"/>
            <w:szCs w:val="32"/>
            <w:cs/>
          </w:rPr>
          <w:t>1</w:t>
        </w:r>
      </w:ins>
      <w:r w:rsidRPr="00357A8D" w:rsidR="00161C7B">
        <w:rPr>
          <w:rFonts w:ascii="TH Sarabun New" w:hAnsi="TH Sarabun New" w:cs="TH Sarabun New"/>
          <w:sz w:val="32"/>
          <w:szCs w:val="32"/>
          <w:cs/>
        </w:rPr>
        <w:t xml:space="preserve">                                                         </w:t>
      </w:r>
      <w:r w:rsidRPr="00357A8D" w:rsidR="006B68D8">
        <w:rPr>
          <w:rFonts w:ascii="TH Sarabun New" w:hAnsi="TH Sarabun New" w:cs="TH Sarabun New"/>
          <w:sz w:val="32"/>
          <w:szCs w:val="32"/>
          <w:cs/>
        </w:rPr>
        <w:t xml:space="preserve">   </w:t>
      </w:r>
      <w:r w:rsidRPr="00357A8D" w:rsidR="00161C7B">
        <w:rPr>
          <w:rFonts w:ascii="TH Sarabun New" w:hAnsi="TH Sarabun New" w:cs="TH Sarabun New"/>
          <w:sz w:val="32"/>
          <w:szCs w:val="32"/>
          <w:cs/>
        </w:rPr>
        <w:t xml:space="preserve"> </w:t>
      </w:r>
      <w:r w:rsidRPr="00357A8D" w:rsidR="00161C7B">
        <w:rPr>
          <w:rFonts w:ascii="TH Sarabun New" w:hAnsi="TH Sarabun New" w:cs="TH Sarabun New"/>
          <w:sz w:val="32"/>
          <w:szCs w:val="32"/>
        </w:rPr>
        <w:t xml:space="preserve">3 </w:t>
      </w:r>
      <w:r w:rsidRPr="00357A8D" w:rsidR="00161C7B">
        <w:rPr>
          <w:rFonts w:ascii="TH Sarabun New" w:hAnsi="TH Sarabun New" w:cs="TH Sarabun New"/>
          <w:sz w:val="32"/>
          <w:szCs w:val="32"/>
          <w:cs/>
        </w:rPr>
        <w:t>(</w:t>
      </w:r>
      <w:r w:rsidRPr="00357A8D" w:rsidR="00161C7B">
        <w:rPr>
          <w:rFonts w:ascii="TH Sarabun New" w:hAnsi="TH Sarabun New" w:cs="TH Sarabun New"/>
          <w:sz w:val="32"/>
          <w:szCs w:val="32"/>
        </w:rPr>
        <w:t>3</w:t>
      </w:r>
      <w:r w:rsidRPr="00357A8D" w:rsidR="00161C7B">
        <w:rPr>
          <w:rFonts w:ascii="TH Sarabun New" w:hAnsi="TH Sarabun New" w:cs="TH Sarabun New"/>
          <w:sz w:val="32"/>
          <w:szCs w:val="32"/>
          <w:cs/>
        </w:rPr>
        <w:t>-</w:t>
      </w:r>
      <w:r w:rsidRPr="00357A8D" w:rsidR="00161C7B">
        <w:rPr>
          <w:rFonts w:ascii="TH Sarabun New" w:hAnsi="TH Sarabun New" w:cs="TH Sarabun New"/>
          <w:sz w:val="32"/>
          <w:szCs w:val="32"/>
        </w:rPr>
        <w:t>0</w:t>
      </w:r>
      <w:r w:rsidRPr="00357A8D" w:rsidR="00161C7B">
        <w:rPr>
          <w:rFonts w:ascii="TH Sarabun New" w:hAnsi="TH Sarabun New" w:cs="TH Sarabun New"/>
          <w:sz w:val="32"/>
          <w:szCs w:val="32"/>
          <w:cs/>
        </w:rPr>
        <w:t>-</w:t>
      </w:r>
      <w:r w:rsidRPr="00357A8D" w:rsidR="00161C7B">
        <w:rPr>
          <w:rFonts w:ascii="TH Sarabun New" w:hAnsi="TH Sarabun New" w:cs="TH Sarabun New"/>
          <w:sz w:val="32"/>
          <w:szCs w:val="32"/>
        </w:rPr>
        <w:t>6</w:t>
      </w:r>
      <w:r w:rsidRPr="00357A8D" w:rsidR="00161C7B">
        <w:rPr>
          <w:rFonts w:ascii="TH Sarabun New" w:hAnsi="TH Sarabun New" w:cs="TH Sarabun New"/>
          <w:sz w:val="32"/>
          <w:szCs w:val="32"/>
          <w:cs/>
        </w:rPr>
        <w:t>)</w:t>
      </w:r>
    </w:p>
    <w:p w:rsidRPr="00357A8D" w:rsidR="00161C7B" w:rsidP="00E65391" w:rsidRDefault="00161C7B" w14:paraId="4CD9FFBB" w14:textId="48A8795E">
      <w:pPr>
        <w:pStyle w:val="ListParagraph"/>
        <w:tabs>
          <w:tab w:val="left" w:pos="360"/>
          <w:tab w:val="left" w:pos="907"/>
          <w:tab w:val="left" w:pos="1627"/>
          <w:tab w:val="left" w:pos="1886"/>
          <w:tab w:val="left" w:pos="2347"/>
          <w:tab w:val="left" w:pos="7230"/>
        </w:tabs>
        <w:ind w:left="284" w:hanging="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ST216</w:t>
      </w:r>
      <w:r w:rsidRPr="00357A8D">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Pr>
          <w:rFonts w:ascii="TH Sarabun New" w:hAnsi="TH Sarabun New" w:cs="TH Sarabun New"/>
          <w:sz w:val="32"/>
          <w:szCs w:val="32"/>
        </w:rPr>
        <w:t>Statistics for social Science</w:t>
      </w:r>
      <w:r w:rsidRPr="00357A8D">
        <w:rPr>
          <w:rFonts w:ascii="TH Sarabun New" w:hAnsi="TH Sarabun New" w:cs="TH Sarabun New"/>
          <w:sz w:val="32"/>
          <w:szCs w:val="32"/>
          <w:cs/>
        </w:rPr>
        <w:t xml:space="preserve"> </w:t>
      </w:r>
      <w:ins w:author="phetc" w:date="2023-02-15T10:13:00Z" w:id="356">
        <w:r w:rsidRPr="00357A8D" w:rsidR="00A336C8">
          <w:rPr>
            <w:rFonts w:ascii="TH Sarabun New" w:hAnsi="TH Sarabun New" w:cs="TH Sarabun New"/>
            <w:sz w:val="32"/>
            <w:szCs w:val="32"/>
            <w:cs/>
          </w:rPr>
          <w:t>1</w:t>
        </w:r>
      </w:ins>
      <w:r w:rsidRPr="00357A8D">
        <w:rPr>
          <w:rFonts w:ascii="TH Sarabun New" w:hAnsi="TH Sarabun New" w:cs="TH Sarabun New"/>
          <w:sz w:val="32"/>
          <w:szCs w:val="32"/>
          <w:cs/>
        </w:rPr>
        <w:t xml:space="preserve">      </w:t>
      </w:r>
      <w:r w:rsidRPr="00357A8D">
        <w:rPr>
          <w:rFonts w:ascii="TH Sarabun New" w:hAnsi="TH Sarabun New" w:cs="TH Sarabun New"/>
          <w:b/>
          <w:bCs/>
          <w:sz w:val="32"/>
          <w:szCs w:val="32"/>
          <w:cs/>
        </w:rPr>
        <w:t>หรือ</w:t>
      </w:r>
    </w:p>
    <w:p w:rsidRPr="00357A8D" w:rsidR="00161C7B" w:rsidP="00E65391" w:rsidRDefault="00E67930" w14:paraId="62347535" w14:textId="77777777">
      <w:pPr>
        <w:pStyle w:val="ListParagraph"/>
        <w:tabs>
          <w:tab w:val="left" w:pos="360"/>
          <w:tab w:val="left" w:pos="907"/>
          <w:tab w:val="left" w:pos="1627"/>
          <w:tab w:val="left" w:pos="1886"/>
          <w:tab w:val="left" w:pos="2347"/>
        </w:tabs>
        <w:ind w:left="284"/>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ส.</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สถิติ </w:t>
      </w:r>
      <w:r w:rsidRPr="00357A8D">
        <w:rPr>
          <w:rFonts w:ascii="TH Sarabun New" w:hAnsi="TH Sarabun New" w:cs="TH Sarabun New"/>
          <w:sz w:val="32"/>
          <w:szCs w:val="32"/>
        </w:rPr>
        <w:t>1</w:t>
      </w:r>
      <w:r w:rsidRPr="00357A8D" w:rsidR="00766B3E">
        <w:rPr>
          <w:rFonts w:ascii="TH Sarabun New" w:hAnsi="TH Sarabun New" w:cs="TH Sarabun New"/>
          <w:sz w:val="32"/>
          <w:szCs w:val="32"/>
          <w:cs/>
        </w:rPr>
        <w:tab/>
      </w:r>
      <w:r w:rsidRPr="00357A8D" w:rsidR="00766B3E">
        <w:rPr>
          <w:rFonts w:ascii="TH Sarabun New" w:hAnsi="TH Sarabun New" w:cs="TH Sarabun New"/>
          <w:sz w:val="32"/>
          <w:szCs w:val="32"/>
          <w:cs/>
        </w:rPr>
        <w:tab/>
      </w:r>
      <w:bookmarkStart w:name="_Hlk118380003" w:id="357"/>
      <w:r w:rsidRPr="00357A8D" w:rsidR="00766B3E">
        <w:rPr>
          <w:rFonts w:ascii="TH Sarabun New" w:hAnsi="TH Sarabun New" w:cs="TH Sarabun New"/>
          <w:sz w:val="32"/>
          <w:szCs w:val="32"/>
          <w:cs/>
        </w:rPr>
        <w:tab/>
      </w:r>
      <w:r w:rsidRPr="00357A8D" w:rsidR="003D09A9">
        <w:rPr>
          <w:rFonts w:ascii="TH Sarabun New" w:hAnsi="TH Sarabun New" w:cs="TH Sarabun New"/>
          <w:sz w:val="32"/>
          <w:szCs w:val="32"/>
        </w:rPr>
        <w:tab/>
      </w:r>
      <w:r w:rsidRPr="00357A8D" w:rsidR="00161C7B">
        <w:rPr>
          <w:rFonts w:ascii="TH Sarabun New" w:hAnsi="TH Sarabun New" w:cs="TH Sarabun New"/>
          <w:sz w:val="32"/>
          <w:szCs w:val="32"/>
          <w:cs/>
        </w:rPr>
        <w:tab/>
      </w:r>
      <w:r w:rsidRPr="00357A8D" w:rsidR="00161C7B">
        <w:rPr>
          <w:rFonts w:ascii="TH Sarabun New" w:hAnsi="TH Sarabun New" w:cs="TH Sarabun New"/>
          <w:sz w:val="32"/>
          <w:szCs w:val="32"/>
          <w:cs/>
        </w:rPr>
        <w:tab/>
      </w:r>
      <w:r w:rsidRPr="00357A8D" w:rsidR="00161C7B">
        <w:rPr>
          <w:rFonts w:ascii="TH Sarabun New" w:hAnsi="TH Sarabun New" w:cs="TH Sarabun New"/>
          <w:sz w:val="32"/>
          <w:szCs w:val="32"/>
          <w:cs/>
        </w:rPr>
        <w:tab/>
      </w:r>
      <w:r w:rsidRPr="00357A8D" w:rsidR="00161C7B">
        <w:rPr>
          <w:rFonts w:ascii="TH Sarabun New" w:hAnsi="TH Sarabun New" w:cs="TH Sarabun New"/>
          <w:sz w:val="32"/>
          <w:szCs w:val="32"/>
          <w:cs/>
        </w:rPr>
        <w:t xml:space="preserve">  </w:t>
      </w:r>
      <w:r w:rsidRPr="00357A8D" w:rsidR="00161C7B">
        <w:rPr>
          <w:rFonts w:ascii="TH Sarabun New" w:hAnsi="TH Sarabun New" w:cs="TH Sarabun New"/>
          <w:sz w:val="32"/>
          <w:szCs w:val="32"/>
          <w:cs/>
        </w:rPr>
        <w:tab/>
      </w:r>
      <w:bookmarkEnd w:id="357"/>
      <w:r w:rsidRPr="00357A8D" w:rsidR="00161C7B">
        <w:rPr>
          <w:rFonts w:ascii="TH Sarabun New" w:hAnsi="TH Sarabun New" w:cs="TH Sarabun New"/>
          <w:sz w:val="32"/>
          <w:szCs w:val="32"/>
          <w:cs/>
        </w:rPr>
        <w:t xml:space="preserve">          </w:t>
      </w:r>
      <w:r w:rsidRPr="00357A8D" w:rsidR="006B68D8">
        <w:rPr>
          <w:rFonts w:ascii="TH Sarabun New" w:hAnsi="TH Sarabun New" w:cs="TH Sarabun New"/>
          <w:sz w:val="32"/>
          <w:szCs w:val="32"/>
          <w:cs/>
        </w:rPr>
        <w:t xml:space="preserve">   </w:t>
      </w:r>
      <w:r w:rsidRPr="00357A8D" w:rsidR="00161C7B">
        <w:rPr>
          <w:rFonts w:ascii="TH Sarabun New" w:hAnsi="TH Sarabun New" w:cs="TH Sarabun New"/>
          <w:sz w:val="32"/>
          <w:szCs w:val="32"/>
        </w:rPr>
        <w:t xml:space="preserve">3 </w:t>
      </w:r>
      <w:r w:rsidRPr="00357A8D" w:rsidR="00161C7B">
        <w:rPr>
          <w:rFonts w:ascii="TH Sarabun New" w:hAnsi="TH Sarabun New" w:cs="TH Sarabun New"/>
          <w:sz w:val="32"/>
          <w:szCs w:val="32"/>
          <w:cs/>
        </w:rPr>
        <w:t>(</w:t>
      </w:r>
      <w:r w:rsidRPr="00357A8D" w:rsidR="00161C7B">
        <w:rPr>
          <w:rFonts w:ascii="TH Sarabun New" w:hAnsi="TH Sarabun New" w:cs="TH Sarabun New"/>
          <w:sz w:val="32"/>
          <w:szCs w:val="32"/>
        </w:rPr>
        <w:t>3</w:t>
      </w:r>
      <w:r w:rsidRPr="00357A8D" w:rsidR="00161C7B">
        <w:rPr>
          <w:rFonts w:ascii="TH Sarabun New" w:hAnsi="TH Sarabun New" w:cs="TH Sarabun New"/>
          <w:sz w:val="32"/>
          <w:szCs w:val="32"/>
          <w:cs/>
        </w:rPr>
        <w:t>-</w:t>
      </w:r>
      <w:r w:rsidRPr="00357A8D" w:rsidR="00161C7B">
        <w:rPr>
          <w:rFonts w:ascii="TH Sarabun New" w:hAnsi="TH Sarabun New" w:cs="TH Sarabun New"/>
          <w:sz w:val="32"/>
          <w:szCs w:val="32"/>
        </w:rPr>
        <w:t>0</w:t>
      </w:r>
      <w:r w:rsidRPr="00357A8D" w:rsidR="00161C7B">
        <w:rPr>
          <w:rFonts w:ascii="TH Sarabun New" w:hAnsi="TH Sarabun New" w:cs="TH Sarabun New"/>
          <w:sz w:val="32"/>
          <w:szCs w:val="32"/>
          <w:cs/>
        </w:rPr>
        <w:t>-</w:t>
      </w:r>
      <w:r w:rsidRPr="00357A8D" w:rsidR="00161C7B">
        <w:rPr>
          <w:rFonts w:ascii="TH Sarabun New" w:hAnsi="TH Sarabun New" w:cs="TH Sarabun New"/>
          <w:sz w:val="32"/>
          <w:szCs w:val="32"/>
        </w:rPr>
        <w:t>6</w:t>
      </w:r>
      <w:r w:rsidRPr="00357A8D" w:rsidR="00161C7B">
        <w:rPr>
          <w:rFonts w:ascii="TH Sarabun New" w:hAnsi="TH Sarabun New" w:cs="TH Sarabun New"/>
          <w:sz w:val="32"/>
          <w:szCs w:val="32"/>
          <w:cs/>
        </w:rPr>
        <w:t>)</w:t>
      </w:r>
    </w:p>
    <w:p w:rsidRPr="00357A8D" w:rsidR="00766B3E" w:rsidP="00E65391" w:rsidRDefault="00E67930" w14:paraId="11816F03" w14:textId="77777777">
      <w:pPr>
        <w:pStyle w:val="ListParagraph"/>
        <w:tabs>
          <w:tab w:val="left" w:pos="360"/>
          <w:tab w:val="left" w:pos="907"/>
          <w:tab w:val="left" w:pos="1627"/>
          <w:tab w:val="left" w:pos="1886"/>
          <w:tab w:val="left" w:pos="2347"/>
        </w:tabs>
        <w:ind w:left="284"/>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ST211</w:t>
      </w:r>
      <w:r w:rsidRPr="00357A8D">
        <w:rPr>
          <w:rFonts w:ascii="TH Sarabun New" w:hAnsi="TH Sarabun New" w:eastAsia="Angsana New" w:cs="TH Sarabun New"/>
          <w:sz w:val="32"/>
          <w:szCs w:val="32"/>
          <w:cs/>
        </w:rPr>
        <w:t xml:space="preserve"> </w:t>
      </w:r>
      <w:r w:rsidRPr="00357A8D" w:rsidR="00A33989">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Statistics 1</w:t>
      </w:r>
      <w:r w:rsidRPr="00357A8D">
        <w:rPr>
          <w:rFonts w:ascii="TH Sarabun New" w:hAnsi="TH Sarabun New" w:eastAsia="Angsana New" w:cs="TH Sarabun New"/>
          <w:sz w:val="32"/>
          <w:szCs w:val="32"/>
          <w:cs/>
        </w:rPr>
        <w:t xml:space="preserve"> </w:t>
      </w:r>
      <w:r w:rsidRPr="00357A8D" w:rsidR="00766B3E">
        <w:rPr>
          <w:rFonts w:ascii="TH Sarabun New" w:hAnsi="TH Sarabun New" w:eastAsia="Angsana New" w:cs="TH Sarabun New"/>
          <w:sz w:val="32"/>
          <w:szCs w:val="32"/>
          <w:cs/>
        </w:rPr>
        <w:tab/>
      </w:r>
      <w:r w:rsidRPr="00357A8D" w:rsidR="00161C7B">
        <w:rPr>
          <w:rFonts w:ascii="TH Sarabun New" w:hAnsi="TH Sarabun New" w:eastAsia="Angsana New" w:cs="TH Sarabun New"/>
          <w:sz w:val="32"/>
          <w:szCs w:val="32"/>
          <w:cs/>
        </w:rPr>
        <w:tab/>
      </w:r>
      <w:r w:rsidRPr="00357A8D" w:rsidR="00161C7B">
        <w:rPr>
          <w:rFonts w:ascii="TH Sarabun New" w:hAnsi="TH Sarabun New" w:eastAsia="Angsana New" w:cs="TH Sarabun New"/>
          <w:sz w:val="32"/>
          <w:szCs w:val="32"/>
          <w:cs/>
        </w:rPr>
        <w:tab/>
      </w:r>
      <w:r w:rsidRPr="00357A8D" w:rsidR="00161C7B">
        <w:rPr>
          <w:rFonts w:ascii="TH Sarabun New" w:hAnsi="TH Sarabun New" w:eastAsia="Angsana New" w:cs="TH Sarabun New"/>
          <w:sz w:val="32"/>
          <w:szCs w:val="32"/>
          <w:cs/>
        </w:rPr>
        <w:tab/>
      </w:r>
      <w:r w:rsidRPr="00357A8D" w:rsidR="00161C7B">
        <w:rPr>
          <w:rFonts w:ascii="TH Sarabun New" w:hAnsi="TH Sarabun New" w:eastAsia="Angsana New" w:cs="TH Sarabun New"/>
          <w:sz w:val="32"/>
          <w:szCs w:val="32"/>
          <w:cs/>
        </w:rPr>
        <w:tab/>
      </w:r>
      <w:r w:rsidRPr="00357A8D" w:rsidR="00161C7B">
        <w:rPr>
          <w:rFonts w:ascii="TH Sarabun New" w:hAnsi="TH Sarabun New" w:eastAsia="Angsana New" w:cs="TH Sarabun New"/>
          <w:sz w:val="32"/>
          <w:szCs w:val="32"/>
          <w:cs/>
        </w:rPr>
        <w:tab/>
      </w:r>
      <w:r w:rsidRPr="00357A8D" w:rsidR="00161C7B">
        <w:rPr>
          <w:rFonts w:ascii="TH Sarabun New" w:hAnsi="TH Sarabun New" w:eastAsia="Angsana New" w:cs="TH Sarabun New"/>
          <w:sz w:val="32"/>
          <w:szCs w:val="32"/>
          <w:cs/>
        </w:rPr>
        <w:tab/>
      </w:r>
      <w:r w:rsidRPr="00357A8D" w:rsidR="003D09A9">
        <w:rPr>
          <w:rFonts w:ascii="TH Sarabun New" w:hAnsi="TH Sarabun New" w:eastAsia="Angsana New" w:cs="TH Sarabun New"/>
          <w:sz w:val="32"/>
          <w:szCs w:val="32"/>
        </w:rPr>
        <w:tab/>
      </w:r>
    </w:p>
    <w:p w:rsidRPr="00357A8D" w:rsidR="00D462B9" w:rsidP="00E65391" w:rsidRDefault="00E47A1B" w14:paraId="2D8C8A20" w14:textId="77777777">
      <w:pPr>
        <w:pStyle w:val="ListParagraph"/>
        <w:tabs>
          <w:tab w:val="left" w:pos="360"/>
          <w:tab w:val="left" w:pos="907"/>
          <w:tab w:val="left" w:pos="1134"/>
          <w:tab w:val="left" w:pos="1627"/>
          <w:tab w:val="left" w:pos="1886"/>
          <w:tab w:val="left" w:pos="2347"/>
        </w:tabs>
        <w:ind w:left="426" w:hanging="426"/>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ข</w:t>
      </w:r>
      <w:r w:rsidRPr="00357A8D" w:rsidR="00D462B9">
        <w:rPr>
          <w:rFonts w:ascii="TH Sarabun New" w:hAnsi="TH Sarabun New" w:cs="TH Sarabun New"/>
          <w:sz w:val="32"/>
          <w:szCs w:val="32"/>
          <w:cs/>
        </w:rPr>
        <w:t xml:space="preserve">) </w:t>
      </w:r>
      <w:r w:rsidRPr="00357A8D" w:rsidR="00E35F00">
        <w:rPr>
          <w:rFonts w:ascii="TH Sarabun New" w:hAnsi="TH Sarabun New" w:cs="TH Sarabun New"/>
          <w:sz w:val="32"/>
          <w:szCs w:val="32"/>
          <w:cs/>
        </w:rPr>
        <w:t xml:space="preserve"> </w:t>
      </w:r>
      <w:r w:rsidRPr="00357A8D" w:rsidR="00D462B9">
        <w:rPr>
          <w:rFonts w:ascii="TH Sarabun New" w:hAnsi="TH Sarabun New" w:cs="TH Sarabun New"/>
          <w:sz w:val="32"/>
          <w:szCs w:val="32"/>
          <w:cs/>
        </w:rPr>
        <w:t>สษ.</w:t>
      </w:r>
      <w:r w:rsidRPr="00357A8D" w:rsidR="00D462B9">
        <w:rPr>
          <w:rFonts w:ascii="TH Sarabun New" w:hAnsi="TH Sarabun New" w:cs="TH Sarabun New"/>
          <w:sz w:val="32"/>
          <w:szCs w:val="32"/>
        </w:rPr>
        <w:t>241</w:t>
      </w:r>
      <w:r w:rsidRPr="00357A8D" w:rsidR="00D462B9">
        <w:rPr>
          <w:rFonts w:ascii="TH Sarabun New" w:hAnsi="TH Sarabun New" w:cs="TH Sarabun New"/>
          <w:sz w:val="32"/>
          <w:szCs w:val="32"/>
          <w:cs/>
        </w:rPr>
        <w:t xml:space="preserve"> ภาษาอังกฤษสำหรับเศรษฐศาสตร์ </w:t>
      </w:r>
      <w:r w:rsidRPr="00357A8D" w:rsidR="00D462B9">
        <w:rPr>
          <w:rFonts w:ascii="TH Sarabun New" w:hAnsi="TH Sarabun New" w:cs="TH Sarabun New"/>
          <w:sz w:val="32"/>
          <w:szCs w:val="32"/>
        </w:rPr>
        <w:t>1</w:t>
      </w:r>
      <w:r w:rsidRPr="00357A8D" w:rsidR="00D462B9">
        <w:rPr>
          <w:rFonts w:ascii="TH Sarabun New" w:hAnsi="TH Sarabun New" w:cs="TH Sarabun New"/>
          <w:sz w:val="32"/>
          <w:szCs w:val="32"/>
        </w:rPr>
        <w:tab/>
      </w:r>
      <w:r w:rsidRPr="00357A8D" w:rsidR="00D462B9">
        <w:rPr>
          <w:rFonts w:ascii="TH Sarabun New" w:hAnsi="TH Sarabun New" w:cs="TH Sarabun New"/>
          <w:sz w:val="32"/>
          <w:szCs w:val="32"/>
        </w:rPr>
        <w:tab/>
      </w:r>
      <w:r w:rsidRPr="00357A8D" w:rsidR="00D462B9">
        <w:rPr>
          <w:rFonts w:ascii="TH Sarabun New" w:hAnsi="TH Sarabun New" w:cs="TH Sarabun New"/>
          <w:sz w:val="32"/>
          <w:szCs w:val="32"/>
        </w:rPr>
        <w:tab/>
      </w:r>
      <w:r w:rsidRPr="00357A8D" w:rsidR="00D462B9">
        <w:rPr>
          <w:rFonts w:ascii="TH Sarabun New" w:hAnsi="TH Sarabun New" w:cs="TH Sarabun New"/>
          <w:sz w:val="32"/>
          <w:szCs w:val="32"/>
          <w:cs/>
        </w:rPr>
        <w:tab/>
      </w:r>
      <w:r w:rsidRPr="00357A8D" w:rsidR="003D09A9">
        <w:rPr>
          <w:rFonts w:ascii="TH Sarabun New" w:hAnsi="TH Sarabun New" w:cs="TH Sarabun New"/>
          <w:sz w:val="32"/>
          <w:szCs w:val="32"/>
        </w:rPr>
        <w:tab/>
      </w:r>
      <w:r w:rsidRPr="00357A8D" w:rsidR="006B68D8">
        <w:rPr>
          <w:rFonts w:ascii="TH Sarabun New" w:hAnsi="TH Sarabun New" w:cs="TH Sarabun New"/>
          <w:sz w:val="32"/>
          <w:szCs w:val="32"/>
          <w:cs/>
        </w:rPr>
        <w:t xml:space="preserve">   </w:t>
      </w:r>
      <w:r w:rsidRPr="00357A8D" w:rsidR="00D462B9">
        <w:rPr>
          <w:rFonts w:ascii="TH Sarabun New" w:hAnsi="TH Sarabun New" w:eastAsia="Angsana New" w:cs="TH Sarabun New"/>
          <w:sz w:val="32"/>
          <w:szCs w:val="32"/>
        </w:rPr>
        <w:t xml:space="preserve">3 </w:t>
      </w:r>
      <w:r w:rsidRPr="00357A8D" w:rsidR="00D462B9">
        <w:rPr>
          <w:rFonts w:ascii="TH Sarabun New" w:hAnsi="TH Sarabun New" w:eastAsia="Angsana New" w:cs="TH Sarabun New"/>
          <w:sz w:val="32"/>
          <w:szCs w:val="32"/>
          <w:cs/>
        </w:rPr>
        <w:t>(</w:t>
      </w:r>
      <w:r w:rsidRPr="00357A8D" w:rsidR="00D462B9">
        <w:rPr>
          <w:rFonts w:ascii="TH Sarabun New" w:hAnsi="TH Sarabun New" w:eastAsia="Angsana New" w:cs="TH Sarabun New"/>
          <w:sz w:val="32"/>
          <w:szCs w:val="32"/>
        </w:rPr>
        <w:t>3</w:t>
      </w:r>
      <w:r w:rsidRPr="00357A8D" w:rsidR="00D462B9">
        <w:rPr>
          <w:rFonts w:ascii="TH Sarabun New" w:hAnsi="TH Sarabun New" w:eastAsia="Angsana New" w:cs="TH Sarabun New"/>
          <w:sz w:val="32"/>
          <w:szCs w:val="32"/>
          <w:cs/>
        </w:rPr>
        <w:t>-</w:t>
      </w:r>
      <w:r w:rsidRPr="00357A8D" w:rsidR="00D462B9">
        <w:rPr>
          <w:rFonts w:ascii="TH Sarabun New" w:hAnsi="TH Sarabun New" w:eastAsia="Angsana New" w:cs="TH Sarabun New"/>
          <w:sz w:val="32"/>
          <w:szCs w:val="32"/>
        </w:rPr>
        <w:t>0</w:t>
      </w:r>
      <w:r w:rsidRPr="00357A8D" w:rsidR="00D462B9">
        <w:rPr>
          <w:rFonts w:ascii="TH Sarabun New" w:hAnsi="TH Sarabun New" w:eastAsia="Angsana New" w:cs="TH Sarabun New"/>
          <w:sz w:val="32"/>
          <w:szCs w:val="32"/>
          <w:cs/>
        </w:rPr>
        <w:t>-</w:t>
      </w:r>
      <w:r w:rsidRPr="00357A8D" w:rsidR="00D462B9">
        <w:rPr>
          <w:rFonts w:ascii="TH Sarabun New" w:hAnsi="TH Sarabun New" w:eastAsia="Angsana New" w:cs="TH Sarabun New"/>
          <w:sz w:val="32"/>
          <w:szCs w:val="32"/>
        </w:rPr>
        <w:t>6</w:t>
      </w:r>
      <w:r w:rsidRPr="00357A8D" w:rsidR="00D462B9">
        <w:rPr>
          <w:rFonts w:ascii="TH Sarabun New" w:hAnsi="TH Sarabun New" w:eastAsia="Angsana New" w:cs="TH Sarabun New"/>
          <w:sz w:val="32"/>
          <w:szCs w:val="32"/>
          <w:cs/>
        </w:rPr>
        <w:t>)</w:t>
      </w:r>
    </w:p>
    <w:p w:rsidRPr="00357A8D" w:rsidR="00D462B9" w:rsidP="00E65391" w:rsidRDefault="00D462B9" w14:paraId="039BC4C5" w14:textId="77777777">
      <w:pPr>
        <w:pStyle w:val="ListParagraph"/>
        <w:tabs>
          <w:tab w:val="left" w:pos="360"/>
          <w:tab w:val="left" w:pos="907"/>
          <w:tab w:val="left" w:pos="1627"/>
          <w:tab w:val="left" w:pos="1886"/>
          <w:tab w:val="left" w:pos="2347"/>
          <w:tab w:val="left" w:pos="6521"/>
        </w:tabs>
        <w:ind w:hanging="426"/>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EL241</w:t>
      </w:r>
      <w:r w:rsidRPr="00357A8D">
        <w:rPr>
          <w:rFonts w:ascii="TH Sarabun New" w:hAnsi="TH Sarabun New" w:eastAsia="Angsana New" w:cs="TH Sarabun New"/>
          <w:sz w:val="32"/>
          <w:szCs w:val="32"/>
          <w:cs/>
        </w:rPr>
        <w:t xml:space="preserve"> </w:t>
      </w:r>
      <w:r w:rsidRPr="00357A8D" w:rsidR="00A33989">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English for Economics 1</w:t>
      </w:r>
      <w:r w:rsidRPr="00357A8D" w:rsidR="00E67930">
        <w:rPr>
          <w:rFonts w:ascii="TH Sarabun New" w:hAnsi="TH Sarabun New" w:eastAsia="Angsana New" w:cs="TH Sarabun New"/>
          <w:sz w:val="32"/>
          <w:szCs w:val="32"/>
          <w:cs/>
        </w:rPr>
        <w:t xml:space="preserve">       </w:t>
      </w:r>
    </w:p>
    <w:p w:rsidRPr="00357A8D" w:rsidR="00D462B9" w:rsidP="00E65391" w:rsidRDefault="00D462B9" w14:paraId="09D87690" w14:textId="77777777">
      <w:pPr>
        <w:pStyle w:val="ListParagraph"/>
        <w:tabs>
          <w:tab w:val="left" w:pos="360"/>
          <w:tab w:val="left" w:pos="907"/>
          <w:tab w:val="left" w:pos="1627"/>
          <w:tab w:val="left" w:pos="1886"/>
          <w:tab w:val="left" w:pos="2347"/>
        </w:tabs>
        <w:ind w:hanging="426"/>
        <w:jc w:val="thaiDistribute"/>
        <w:rPr>
          <w:rFonts w:ascii="TH Sarabun New" w:hAnsi="TH Sarabun New" w:cs="TH Sarabun New"/>
          <w:sz w:val="32"/>
          <w:szCs w:val="32"/>
        </w:rPr>
      </w:pPr>
      <w:r w:rsidRPr="00357A8D">
        <w:rPr>
          <w:rFonts w:ascii="TH Sarabun New" w:hAnsi="TH Sarabun New" w:cs="TH Sarabun New"/>
          <w:sz w:val="32"/>
          <w:szCs w:val="32"/>
          <w:cs/>
        </w:rPr>
        <w:t>สษ.</w:t>
      </w:r>
      <w:r w:rsidRPr="00357A8D">
        <w:rPr>
          <w:rFonts w:ascii="TH Sarabun New" w:hAnsi="TH Sarabun New" w:cs="TH Sarabun New"/>
          <w:sz w:val="32"/>
          <w:szCs w:val="32"/>
        </w:rPr>
        <w:t>341</w:t>
      </w:r>
      <w:r w:rsidRPr="00357A8D">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ภาษาอังกฤษสำหรับเศรษฐศาสตร์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sidR="003D09A9">
        <w:rPr>
          <w:rFonts w:ascii="TH Sarabun New" w:hAnsi="TH Sarabun New" w:cs="TH Sarabun New"/>
          <w:sz w:val="32"/>
          <w:szCs w:val="32"/>
        </w:rPr>
        <w:tab/>
      </w:r>
      <w:r w:rsidRPr="00357A8D" w:rsidR="006B68D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D462B9" w:rsidP="00E65391" w:rsidRDefault="00D462B9" w14:paraId="5049203E" w14:textId="52C8F72E">
      <w:pPr>
        <w:pStyle w:val="ListParagraph"/>
        <w:tabs>
          <w:tab w:val="left" w:pos="360"/>
          <w:tab w:val="left" w:pos="907"/>
          <w:tab w:val="left" w:pos="1627"/>
          <w:tab w:val="left" w:pos="1886"/>
          <w:tab w:val="left" w:pos="2347"/>
          <w:tab w:val="left" w:pos="6521"/>
        </w:tabs>
        <w:ind w:hanging="436"/>
        <w:jc w:val="thaiDistribute"/>
        <w:rPr>
          <w:rFonts w:ascii="TH Sarabun New" w:hAnsi="TH Sarabun New" w:cs="TH Sarabun New"/>
          <w:sz w:val="32"/>
          <w:szCs w:val="32"/>
        </w:rPr>
      </w:pPr>
      <w:r w:rsidRPr="00357A8D">
        <w:rPr>
          <w:rFonts w:ascii="TH Sarabun New" w:hAnsi="TH Sarabun New" w:cs="TH Sarabun New"/>
          <w:sz w:val="32"/>
          <w:szCs w:val="32"/>
        </w:rPr>
        <w:t>EL341</w:t>
      </w:r>
      <w:r w:rsidRPr="00357A8D">
        <w:rPr>
          <w:rFonts w:ascii="TH Sarabun New" w:hAnsi="TH Sarabun New" w:cs="TH Sarabun New"/>
          <w:sz w:val="32"/>
          <w:szCs w:val="32"/>
          <w:cs/>
        </w:rPr>
        <w:t xml:space="preserve"> </w:t>
      </w:r>
      <w:r w:rsidRPr="00357A8D" w:rsidR="00452356">
        <w:rPr>
          <w:rFonts w:ascii="TH Sarabun New" w:hAnsi="TH Sarabun New" w:cs="TH Sarabun New"/>
          <w:sz w:val="32"/>
          <w:szCs w:val="32"/>
          <w:cs/>
        </w:rPr>
        <w:t xml:space="preserve"> </w:t>
      </w:r>
      <w:r w:rsidRPr="00357A8D" w:rsidR="00A33989">
        <w:rPr>
          <w:rFonts w:ascii="TH Sarabun New" w:hAnsi="TH Sarabun New" w:cs="TH Sarabun New"/>
          <w:sz w:val="32"/>
          <w:szCs w:val="32"/>
          <w:cs/>
        </w:rPr>
        <w:t xml:space="preserve"> </w:t>
      </w:r>
      <w:r w:rsidRPr="00357A8D">
        <w:rPr>
          <w:rFonts w:ascii="TH Sarabun New" w:hAnsi="TH Sarabun New" w:cs="TH Sarabun New"/>
          <w:sz w:val="32"/>
          <w:szCs w:val="32"/>
        </w:rPr>
        <w:t xml:space="preserve">English for Economics </w:t>
      </w:r>
      <w:del w:author="phetc" w:date="2023-02-15T10:14:00Z" w:id="358">
        <w:r w:rsidRPr="00357A8D" w:rsidDel="00A336C8">
          <w:rPr>
            <w:rFonts w:ascii="TH Sarabun New" w:hAnsi="TH Sarabun New" w:cs="TH Sarabun New"/>
            <w:sz w:val="32"/>
            <w:szCs w:val="32"/>
          </w:rPr>
          <w:delText>1</w:delText>
        </w:r>
      </w:del>
      <w:ins w:author="phetc" w:date="2023-02-15T10:14:00Z" w:id="359">
        <w:r w:rsidRPr="00357A8D" w:rsidR="00A336C8">
          <w:rPr>
            <w:rFonts w:ascii="TH Sarabun New" w:hAnsi="TH Sarabun New" w:cs="TH Sarabun New"/>
            <w:sz w:val="32"/>
            <w:szCs w:val="32"/>
            <w:cs/>
          </w:rPr>
          <w:t>2</w:t>
        </w:r>
      </w:ins>
    </w:p>
    <w:p w:rsidRPr="00357A8D" w:rsidR="00E67930" w:rsidP="00E65391" w:rsidRDefault="00E47A1B" w14:paraId="2066D1A1" w14:textId="77777777">
      <w:pPr>
        <w:pStyle w:val="ListParagraph"/>
        <w:tabs>
          <w:tab w:val="left" w:pos="360"/>
          <w:tab w:val="left" w:pos="907"/>
          <w:tab w:val="left" w:pos="1627"/>
          <w:tab w:val="left" w:pos="1886"/>
          <w:tab w:val="left" w:pos="2347"/>
        </w:tabs>
        <w:ind w:left="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ค</w:t>
      </w:r>
      <w:r w:rsidRPr="00357A8D" w:rsidR="00E67930">
        <w:rPr>
          <w:rFonts w:ascii="TH Sarabun New" w:hAnsi="TH Sarabun New" w:cs="TH Sarabun New"/>
          <w:sz w:val="32"/>
          <w:szCs w:val="32"/>
          <w:cs/>
        </w:rPr>
        <w:t>)  ศ.</w:t>
      </w:r>
      <w:r w:rsidRPr="00357A8D" w:rsidR="00E67930">
        <w:rPr>
          <w:rFonts w:ascii="TH Sarabun New" w:hAnsi="TH Sarabun New" w:cs="TH Sarabun New"/>
          <w:sz w:val="32"/>
          <w:szCs w:val="32"/>
        </w:rPr>
        <w:t>211</w:t>
      </w:r>
      <w:r w:rsidRPr="00357A8D" w:rsidR="00E67930">
        <w:rPr>
          <w:rFonts w:ascii="TH Sarabun New" w:hAnsi="TH Sarabun New" w:cs="TH Sarabun New"/>
          <w:sz w:val="32"/>
          <w:szCs w:val="32"/>
        </w:rPr>
        <w:tab/>
      </w:r>
      <w:r w:rsidRPr="00357A8D" w:rsidR="00A33989">
        <w:rPr>
          <w:rFonts w:ascii="TH Sarabun New" w:hAnsi="TH Sarabun New" w:cs="TH Sarabun New"/>
          <w:sz w:val="32"/>
          <w:szCs w:val="32"/>
          <w:cs/>
        </w:rPr>
        <w:t xml:space="preserve"> </w:t>
      </w:r>
      <w:r w:rsidRPr="00357A8D" w:rsidR="00452356">
        <w:rPr>
          <w:rFonts w:ascii="TH Sarabun New" w:hAnsi="TH Sarabun New" w:cs="TH Sarabun New"/>
          <w:sz w:val="32"/>
          <w:szCs w:val="32"/>
          <w:cs/>
        </w:rPr>
        <w:t xml:space="preserve"> </w:t>
      </w:r>
      <w:r w:rsidRPr="00357A8D" w:rsidR="00E67930">
        <w:rPr>
          <w:rFonts w:ascii="TH Sarabun New" w:hAnsi="TH Sarabun New" w:cs="TH Sarabun New"/>
          <w:sz w:val="32"/>
          <w:szCs w:val="32"/>
          <w:cs/>
        </w:rPr>
        <w:t>หลักเศรษฐศาสตร์จุลภาค</w:t>
      </w:r>
      <w:r w:rsidRPr="00357A8D" w:rsidR="00E67930">
        <w:rPr>
          <w:rFonts w:ascii="TH Sarabun New" w:hAnsi="TH Sarabun New" w:cs="TH Sarabun New"/>
          <w:sz w:val="32"/>
          <w:szCs w:val="32"/>
        </w:rPr>
        <w:tab/>
      </w:r>
      <w:r w:rsidRPr="00357A8D" w:rsidR="00E67930">
        <w:rPr>
          <w:rFonts w:ascii="TH Sarabun New" w:hAnsi="TH Sarabun New" w:cs="TH Sarabun New"/>
          <w:sz w:val="32"/>
          <w:szCs w:val="32"/>
        </w:rPr>
        <w:tab/>
      </w:r>
      <w:r w:rsidRPr="00357A8D" w:rsidR="00E67930">
        <w:rPr>
          <w:rFonts w:ascii="TH Sarabun New" w:hAnsi="TH Sarabun New" w:cs="TH Sarabun New"/>
          <w:sz w:val="32"/>
          <w:szCs w:val="32"/>
        </w:rPr>
        <w:tab/>
      </w:r>
      <w:r w:rsidRPr="00357A8D" w:rsidR="00E67930">
        <w:rPr>
          <w:rFonts w:ascii="TH Sarabun New" w:hAnsi="TH Sarabun New" w:cs="TH Sarabun New"/>
          <w:sz w:val="32"/>
          <w:szCs w:val="32"/>
          <w:cs/>
        </w:rPr>
        <w:t xml:space="preserve"> </w:t>
      </w:r>
      <w:r w:rsidRPr="00357A8D" w:rsidR="00E67930">
        <w:rPr>
          <w:rFonts w:ascii="TH Sarabun New" w:hAnsi="TH Sarabun New" w:cs="TH Sarabun New"/>
          <w:sz w:val="32"/>
          <w:szCs w:val="32"/>
        </w:rPr>
        <w:tab/>
      </w:r>
      <w:r w:rsidRPr="00357A8D" w:rsidR="00E67930">
        <w:rPr>
          <w:rFonts w:ascii="TH Sarabun New" w:hAnsi="TH Sarabun New" w:cs="TH Sarabun New"/>
          <w:sz w:val="32"/>
          <w:szCs w:val="32"/>
          <w:cs/>
        </w:rPr>
        <w:tab/>
      </w:r>
      <w:r w:rsidRPr="00357A8D" w:rsidR="003D09A9">
        <w:rPr>
          <w:rFonts w:ascii="TH Sarabun New" w:hAnsi="TH Sarabun New" w:cs="TH Sarabun New"/>
          <w:sz w:val="32"/>
          <w:szCs w:val="32"/>
        </w:rPr>
        <w:tab/>
      </w:r>
      <w:r w:rsidRPr="00357A8D" w:rsidR="006B68D8">
        <w:rPr>
          <w:rFonts w:ascii="TH Sarabun New" w:hAnsi="TH Sarabun New" w:cs="TH Sarabun New"/>
          <w:sz w:val="32"/>
          <w:szCs w:val="32"/>
          <w:cs/>
        </w:rPr>
        <w:t xml:space="preserve">   </w:t>
      </w:r>
      <w:r w:rsidRPr="00357A8D" w:rsidR="00E67930">
        <w:rPr>
          <w:rFonts w:ascii="TH Sarabun New" w:hAnsi="TH Sarabun New" w:cs="TH Sarabun New"/>
          <w:sz w:val="32"/>
          <w:szCs w:val="32"/>
        </w:rPr>
        <w:t xml:space="preserve">3 </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3</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0</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6</w:t>
      </w:r>
      <w:r w:rsidRPr="00357A8D" w:rsidR="00E67930">
        <w:rPr>
          <w:rFonts w:ascii="TH Sarabun New" w:hAnsi="TH Sarabun New" w:cs="TH Sarabun New"/>
          <w:sz w:val="32"/>
          <w:szCs w:val="32"/>
          <w:cs/>
        </w:rPr>
        <w:t>)</w:t>
      </w:r>
    </w:p>
    <w:p w:rsidRPr="00357A8D" w:rsidR="00E67930" w:rsidP="00E65391" w:rsidRDefault="00E67930" w14:paraId="2384BE92" w14:textId="77777777">
      <w:pPr>
        <w:pStyle w:val="ListParagraph"/>
        <w:tabs>
          <w:tab w:val="left" w:pos="360"/>
          <w:tab w:val="left" w:pos="907"/>
          <w:tab w:val="left" w:pos="1627"/>
          <w:tab w:val="left" w:pos="1886"/>
          <w:tab w:val="left" w:pos="2347"/>
        </w:tabs>
        <w:ind w:hanging="72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4B5D24">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w:t>
      </w:r>
      <w:r w:rsidRPr="00357A8D" w:rsidR="00452356">
        <w:rPr>
          <w:rFonts w:ascii="TH Sarabun New" w:hAnsi="TH Sarabun New" w:cs="TH Sarabun New"/>
          <w:sz w:val="32"/>
          <w:szCs w:val="32"/>
          <w:cs/>
        </w:rPr>
        <w:t xml:space="preserve"> </w:t>
      </w:r>
      <w:r w:rsidRPr="00357A8D" w:rsidR="004B5D24">
        <w:rPr>
          <w:rFonts w:ascii="TH Sarabun New" w:hAnsi="TH Sarabun New" w:cs="TH Sarabun New"/>
          <w:sz w:val="32"/>
          <w:szCs w:val="32"/>
          <w:cs/>
        </w:rPr>
        <w:t xml:space="preserve"> </w:t>
      </w:r>
      <w:r w:rsidRPr="00357A8D">
        <w:rPr>
          <w:rFonts w:ascii="TH Sarabun New" w:hAnsi="TH Sarabun New" w:cs="TH Sarabun New"/>
          <w:sz w:val="32"/>
          <w:szCs w:val="32"/>
        </w:rPr>
        <w:t>Principles of Microeconomics</w:t>
      </w:r>
    </w:p>
    <w:p w:rsidRPr="00357A8D" w:rsidR="00E67930" w:rsidP="00E65391" w:rsidRDefault="00E67930" w14:paraId="368F998B" w14:textId="77777777">
      <w:pPr>
        <w:pStyle w:val="ListParagraph"/>
        <w:tabs>
          <w:tab w:val="left" w:pos="360"/>
          <w:tab w:val="left" w:pos="907"/>
          <w:tab w:val="left" w:pos="1627"/>
          <w:tab w:val="left" w:pos="1886"/>
          <w:tab w:val="left" w:pos="2347"/>
          <w:tab w:val="left" w:pos="7371"/>
        </w:tabs>
        <w:ind w:hanging="72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9636FD">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4B5D24">
        <w:rPr>
          <w:rFonts w:ascii="TH Sarabun New" w:hAnsi="TH Sarabun New" w:cs="TH Sarabun New"/>
          <w:sz w:val="32"/>
          <w:szCs w:val="32"/>
          <w:cs/>
        </w:rPr>
        <w:t xml:space="preserve"> </w:t>
      </w:r>
      <w:r w:rsidRPr="00357A8D">
        <w:rPr>
          <w:rFonts w:ascii="TH Sarabun New" w:hAnsi="TH Sarabun New" w:cs="TH Sarabun New"/>
          <w:sz w:val="32"/>
          <w:szCs w:val="32"/>
          <w:cs/>
        </w:rPr>
        <w:t>ศ.</w:t>
      </w:r>
      <w:r w:rsidRPr="00357A8D">
        <w:rPr>
          <w:rFonts w:ascii="TH Sarabun New" w:hAnsi="TH Sarabun New" w:cs="TH Sarabun New"/>
          <w:sz w:val="32"/>
          <w:szCs w:val="32"/>
        </w:rPr>
        <w:t>212</w:t>
      </w:r>
      <w:r w:rsidRPr="00357A8D">
        <w:rPr>
          <w:rFonts w:ascii="TH Sarabun New" w:hAnsi="TH Sarabun New" w:cs="TH Sarabun New"/>
          <w:sz w:val="32"/>
          <w:szCs w:val="32"/>
        </w:rPr>
        <w:tab/>
      </w:r>
      <w:r w:rsidRPr="00357A8D" w:rsidR="00452356">
        <w:rPr>
          <w:rFonts w:ascii="TH Sarabun New" w:hAnsi="TH Sarabun New" w:cs="TH Sarabun New"/>
          <w:sz w:val="32"/>
          <w:szCs w:val="32"/>
          <w:cs/>
        </w:rPr>
        <w:t xml:space="preserve"> </w:t>
      </w:r>
      <w:r w:rsidRPr="00357A8D" w:rsidR="004B5D24">
        <w:rPr>
          <w:rFonts w:ascii="TH Sarabun New" w:hAnsi="TH Sarabun New" w:cs="TH Sarabun New"/>
          <w:sz w:val="32"/>
          <w:szCs w:val="32"/>
          <w:cs/>
        </w:rPr>
        <w:t xml:space="preserve"> </w:t>
      </w:r>
      <w:r w:rsidRPr="00357A8D">
        <w:rPr>
          <w:rFonts w:ascii="TH Sarabun New" w:hAnsi="TH Sarabun New" w:cs="TH Sarabun New"/>
          <w:sz w:val="32"/>
          <w:szCs w:val="32"/>
          <w:cs/>
        </w:rPr>
        <w:t>หลักเศรษฐศาสตร์มหภาค</w:t>
      </w:r>
      <w:r w:rsidRPr="00357A8D">
        <w:rPr>
          <w:rFonts w:ascii="TH Sarabun New" w:hAnsi="TH Sarabun New" w:cs="TH Sarabun New"/>
          <w:sz w:val="32"/>
          <w:szCs w:val="32"/>
        </w:rPr>
        <w:tab/>
      </w:r>
      <w:r w:rsidRPr="00357A8D" w:rsidR="006B68D8">
        <w:rPr>
          <w:rFonts w:ascii="TH Sarabun New" w:hAnsi="TH Sarabun New" w:cs="TH Sarabun New"/>
          <w:sz w:val="32"/>
          <w:szCs w:val="32"/>
        </w:rPr>
        <w:t xml:space="preserve">3 </w:t>
      </w:r>
      <w:r w:rsidRPr="00357A8D" w:rsidR="006B68D8">
        <w:rPr>
          <w:rFonts w:ascii="TH Sarabun New" w:hAnsi="TH Sarabun New" w:cs="TH Sarabun New"/>
          <w:sz w:val="32"/>
          <w:szCs w:val="32"/>
          <w:cs/>
        </w:rPr>
        <w:t>(</w:t>
      </w:r>
      <w:r w:rsidRPr="00357A8D" w:rsidR="006B68D8">
        <w:rPr>
          <w:rFonts w:ascii="TH Sarabun New" w:hAnsi="TH Sarabun New" w:cs="TH Sarabun New"/>
          <w:sz w:val="32"/>
          <w:szCs w:val="32"/>
        </w:rPr>
        <w:t>3</w:t>
      </w:r>
      <w:r w:rsidRPr="00357A8D" w:rsidR="006B68D8">
        <w:rPr>
          <w:rFonts w:ascii="TH Sarabun New" w:hAnsi="TH Sarabun New" w:cs="TH Sarabun New"/>
          <w:sz w:val="32"/>
          <w:szCs w:val="32"/>
          <w:cs/>
        </w:rPr>
        <w:t>-</w:t>
      </w:r>
      <w:r w:rsidRPr="00357A8D" w:rsidR="006B68D8">
        <w:rPr>
          <w:rFonts w:ascii="TH Sarabun New" w:hAnsi="TH Sarabun New" w:cs="TH Sarabun New"/>
          <w:sz w:val="32"/>
          <w:szCs w:val="32"/>
        </w:rPr>
        <w:t>0</w:t>
      </w:r>
      <w:r w:rsidRPr="00357A8D" w:rsidR="006B68D8">
        <w:rPr>
          <w:rFonts w:ascii="TH Sarabun New" w:hAnsi="TH Sarabun New" w:cs="TH Sarabun New"/>
          <w:sz w:val="32"/>
          <w:szCs w:val="32"/>
          <w:cs/>
        </w:rPr>
        <w:t>-</w:t>
      </w:r>
      <w:r w:rsidRPr="00357A8D" w:rsidR="006B68D8">
        <w:rPr>
          <w:rFonts w:ascii="TH Sarabun New" w:hAnsi="TH Sarabun New" w:cs="TH Sarabun New"/>
          <w:sz w:val="32"/>
          <w:szCs w:val="32"/>
        </w:rPr>
        <w:t>6</w:t>
      </w:r>
      <w:r w:rsidRPr="00357A8D" w:rsidR="006B68D8">
        <w:rPr>
          <w:rFonts w:ascii="TH Sarabun New" w:hAnsi="TH Sarabun New" w:cs="TH Sarabun New"/>
          <w:sz w:val="32"/>
          <w:szCs w:val="32"/>
          <w:cs/>
        </w:rPr>
        <w:t>)</w:t>
      </w:r>
      <w:r w:rsidRPr="00357A8D">
        <w:rPr>
          <w:rFonts w:ascii="TH Sarabun New" w:hAnsi="TH Sarabun New" w:cs="TH Sarabun New"/>
          <w:sz w:val="32"/>
          <w:szCs w:val="32"/>
          <w:cs/>
        </w:rPr>
        <w:tab/>
      </w:r>
    </w:p>
    <w:p w:rsidRPr="00357A8D" w:rsidR="00E67930" w:rsidP="00E65391" w:rsidRDefault="00F02687" w14:paraId="3E022D4F"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rPr>
        <w:t>EC212</w:t>
      </w:r>
      <w:r w:rsidRPr="00357A8D" w:rsidR="0045235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rPr>
        <w:t>Principles of Macroeconomics</w:t>
      </w:r>
    </w:p>
    <w:p w:rsidRPr="00357A8D" w:rsidR="00EB622D" w:rsidP="00E65391" w:rsidRDefault="00EB622D" w14:paraId="7490F1EF" w14:textId="77777777">
      <w:pPr>
        <w:pStyle w:val="ListParagraph"/>
        <w:tabs>
          <w:tab w:val="left" w:pos="360"/>
          <w:tab w:val="left" w:pos="907"/>
          <w:tab w:val="left" w:pos="1627"/>
          <w:tab w:val="left" w:pos="1886"/>
          <w:tab w:val="left" w:pos="2347"/>
        </w:tabs>
        <w:ind w:left="360" w:hanging="36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   </w:t>
      </w:r>
      <w:r w:rsidRPr="00357A8D" w:rsidR="00F02687">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 xml:space="preserve"> ศ.</w:t>
      </w:r>
      <w:r w:rsidRPr="00357A8D">
        <w:rPr>
          <w:rFonts w:ascii="TH Sarabun New" w:hAnsi="TH Sarabun New" w:eastAsia="Angsana New" w:cs="TH Sarabun New"/>
          <w:sz w:val="32"/>
          <w:szCs w:val="32"/>
        </w:rPr>
        <w:t>215</w:t>
      </w:r>
      <w:r w:rsidRPr="00357A8D">
        <w:rPr>
          <w:rFonts w:ascii="TH Sarabun New" w:hAnsi="TH Sarabun New" w:eastAsia="Angsana New" w:cs="TH Sarabun New"/>
          <w:sz w:val="32"/>
          <w:szCs w:val="32"/>
        </w:rPr>
        <w:tab/>
      </w:r>
      <w:r w:rsidRPr="00357A8D" w:rsidR="00F02687">
        <w:rPr>
          <w:rFonts w:ascii="TH Sarabun New" w:hAnsi="TH Sarabun New" w:eastAsia="Angsana New" w:cs="TH Sarabun New"/>
          <w:sz w:val="32"/>
          <w:szCs w:val="32"/>
          <w:cs/>
        </w:rPr>
        <w:t xml:space="preserve"> </w:t>
      </w:r>
      <w:r w:rsidRPr="00357A8D" w:rsidR="00E47A1B">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ระเบียบวิธีวิจัย</w:t>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bookmarkStart w:name="_Hlk118377938" w:id="360"/>
      <w:r w:rsidRPr="00357A8D">
        <w:rPr>
          <w:rFonts w:ascii="TH Sarabun New" w:hAnsi="TH Sarabun New" w:eastAsia="Angsana New" w:cs="TH Sarabun New"/>
          <w:sz w:val="32"/>
          <w:szCs w:val="32"/>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bookmarkEnd w:id="360"/>
    </w:p>
    <w:p w:rsidRPr="00357A8D" w:rsidR="00EB622D" w:rsidP="00E65391" w:rsidRDefault="00F02687" w14:paraId="779E4D8A" w14:textId="77777777">
      <w:pPr>
        <w:pStyle w:val="ListParagraph"/>
        <w:tabs>
          <w:tab w:val="left" w:pos="360"/>
          <w:tab w:val="left" w:pos="907"/>
          <w:tab w:val="left" w:pos="1627"/>
          <w:tab w:val="left" w:pos="1886"/>
          <w:tab w:val="left" w:pos="2347"/>
        </w:tabs>
        <w:ind w:left="284"/>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 </w:t>
      </w:r>
      <w:r w:rsidRPr="00357A8D" w:rsidR="00EB622D">
        <w:rPr>
          <w:rFonts w:ascii="TH Sarabun New" w:hAnsi="TH Sarabun New" w:eastAsia="Angsana New" w:cs="TH Sarabun New"/>
          <w:sz w:val="32"/>
          <w:szCs w:val="32"/>
        </w:rPr>
        <w:t>EC215</w:t>
      </w:r>
      <w:r w:rsidRPr="00357A8D" w:rsidR="00EB622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cs/>
        </w:rPr>
        <w:t xml:space="preserve"> </w:t>
      </w:r>
      <w:r w:rsidRPr="00357A8D" w:rsidR="00EB622D">
        <w:rPr>
          <w:rFonts w:ascii="TH Sarabun New" w:hAnsi="TH Sarabun New" w:eastAsia="Angsana New" w:cs="TH Sarabun New"/>
          <w:sz w:val="32"/>
          <w:szCs w:val="32"/>
        </w:rPr>
        <w:t>Research Methodology</w:t>
      </w:r>
    </w:p>
    <w:p w:rsidRPr="00357A8D" w:rsidR="00E67930" w:rsidP="00E65391" w:rsidRDefault="00F02687" w14:paraId="0F11A0BF"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cs/>
        </w:rPr>
        <w:t>ศ.</w:t>
      </w:r>
      <w:r w:rsidRPr="00357A8D" w:rsidR="00E67930">
        <w:rPr>
          <w:rFonts w:ascii="TH Sarabun New" w:hAnsi="TH Sarabun New" w:cs="TH Sarabun New"/>
          <w:sz w:val="32"/>
          <w:szCs w:val="32"/>
        </w:rPr>
        <w:t>311</w:t>
      </w:r>
      <w:r w:rsidRPr="00357A8D" w:rsidR="00E67930">
        <w:rPr>
          <w:rFonts w:ascii="TH Sarabun New" w:hAnsi="TH Sarabun New" w:cs="TH Sarabun New"/>
          <w:sz w:val="32"/>
          <w:szCs w:val="32"/>
        </w:rPr>
        <w:tab/>
      </w:r>
      <w:r w:rsidRPr="00357A8D" w:rsidR="0045235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cs/>
        </w:rPr>
        <w:t>ทฤษฎีเศรษฐศาสตร์จุลภาค</w:t>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 xml:space="preserve"> </w:t>
      </w:r>
      <w:r w:rsidRPr="00357A8D" w:rsidR="00452356">
        <w:rPr>
          <w:rFonts w:ascii="TH Sarabun New" w:hAnsi="TH Sarabun New" w:cs="TH Sarabun New"/>
          <w:sz w:val="32"/>
          <w:szCs w:val="32"/>
        </w:rPr>
        <w:tab/>
      </w:r>
      <w:r w:rsidRPr="00357A8D" w:rsidR="003D09A9">
        <w:rPr>
          <w:rFonts w:ascii="TH Sarabun New" w:hAnsi="TH Sarabun New" w:cs="TH Sarabun New"/>
          <w:sz w:val="32"/>
          <w:szCs w:val="32"/>
        </w:rPr>
        <w:tab/>
      </w:r>
      <w:r w:rsidRPr="00357A8D" w:rsidR="006B68D8">
        <w:rPr>
          <w:rFonts w:ascii="TH Sarabun New" w:hAnsi="TH Sarabun New" w:cs="TH Sarabun New"/>
          <w:sz w:val="32"/>
          <w:szCs w:val="32"/>
          <w:cs/>
        </w:rPr>
        <w:t xml:space="preserve">   </w:t>
      </w:r>
      <w:r w:rsidRPr="00357A8D" w:rsidR="00E67930">
        <w:rPr>
          <w:rFonts w:ascii="TH Sarabun New" w:hAnsi="TH Sarabun New" w:cs="TH Sarabun New"/>
          <w:sz w:val="32"/>
          <w:szCs w:val="32"/>
          <w:cs/>
        </w:rPr>
        <w:t>4 (4-0-8)</w:t>
      </w:r>
    </w:p>
    <w:p w:rsidRPr="00357A8D" w:rsidR="00E67930" w:rsidP="00E65391" w:rsidRDefault="00F02687" w14:paraId="32506B5F"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rPr>
        <w:t>EC311</w:t>
      </w:r>
      <w:r w:rsidRPr="00357A8D">
        <w:rPr>
          <w:rFonts w:ascii="TH Sarabun New" w:hAnsi="TH Sarabun New" w:cs="TH Sarabun New"/>
          <w:sz w:val="32"/>
          <w:szCs w:val="32"/>
          <w:cs/>
        </w:rPr>
        <w:t xml:space="preserve"> </w:t>
      </w:r>
      <w:r w:rsidRPr="00357A8D" w:rsidR="00452356">
        <w:rPr>
          <w:rFonts w:ascii="TH Sarabun New" w:hAnsi="TH Sarabun New" w:cs="TH Sarabun New"/>
          <w:sz w:val="32"/>
          <w:szCs w:val="32"/>
          <w:cs/>
        </w:rPr>
        <w:t xml:space="preserve"> </w:t>
      </w:r>
      <w:r w:rsidRPr="00357A8D" w:rsidR="00E67930">
        <w:rPr>
          <w:rFonts w:ascii="TH Sarabun New" w:hAnsi="TH Sarabun New" w:cs="TH Sarabun New"/>
          <w:sz w:val="32"/>
          <w:szCs w:val="32"/>
        </w:rPr>
        <w:t>Microeconomic Theory</w:t>
      </w:r>
    </w:p>
    <w:p w:rsidRPr="00357A8D" w:rsidR="00E67930" w:rsidP="00E65391" w:rsidRDefault="00F02687" w14:paraId="5233E6E4"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cs/>
        </w:rPr>
        <w:t>ศ.</w:t>
      </w:r>
      <w:r w:rsidRPr="00357A8D" w:rsidR="00E67930">
        <w:rPr>
          <w:rFonts w:ascii="TH Sarabun New" w:hAnsi="TH Sarabun New" w:cs="TH Sarabun New"/>
          <w:sz w:val="32"/>
          <w:szCs w:val="32"/>
        </w:rPr>
        <w:t>312</w:t>
      </w:r>
      <w:r w:rsidRPr="00357A8D" w:rsidR="00E67930">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452356">
        <w:rPr>
          <w:rFonts w:ascii="TH Sarabun New" w:hAnsi="TH Sarabun New" w:cs="TH Sarabun New"/>
          <w:sz w:val="32"/>
          <w:szCs w:val="32"/>
          <w:cs/>
        </w:rPr>
        <w:t xml:space="preserve"> </w:t>
      </w:r>
      <w:r w:rsidRPr="00357A8D" w:rsidR="00E67930">
        <w:rPr>
          <w:rFonts w:ascii="TH Sarabun New" w:hAnsi="TH Sarabun New" w:cs="TH Sarabun New"/>
          <w:sz w:val="32"/>
          <w:szCs w:val="32"/>
          <w:cs/>
        </w:rPr>
        <w:t>ทฤษฎีเศรษฐศาสตร์มหภาค</w:t>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ab/>
      </w:r>
      <w:r w:rsidRPr="00357A8D" w:rsidR="00E67930">
        <w:rPr>
          <w:rFonts w:ascii="TH Sarabun New" w:hAnsi="TH Sarabun New" w:cs="TH Sarabun New"/>
          <w:sz w:val="32"/>
          <w:szCs w:val="32"/>
          <w:cs/>
        </w:rPr>
        <w:tab/>
      </w:r>
      <w:r w:rsidRPr="00357A8D" w:rsidR="00452356">
        <w:rPr>
          <w:rFonts w:ascii="TH Sarabun New" w:hAnsi="TH Sarabun New" w:cs="TH Sarabun New"/>
          <w:sz w:val="32"/>
          <w:szCs w:val="32"/>
        </w:rPr>
        <w:tab/>
      </w:r>
      <w:r w:rsidRPr="00357A8D" w:rsidR="003D09A9">
        <w:rPr>
          <w:rFonts w:ascii="TH Sarabun New" w:hAnsi="TH Sarabun New" w:cs="TH Sarabun New"/>
          <w:sz w:val="32"/>
          <w:szCs w:val="32"/>
        </w:rPr>
        <w:tab/>
      </w:r>
      <w:r w:rsidRPr="00357A8D" w:rsidR="006B68D8">
        <w:rPr>
          <w:rFonts w:ascii="TH Sarabun New" w:hAnsi="TH Sarabun New" w:cs="TH Sarabun New"/>
          <w:sz w:val="32"/>
          <w:szCs w:val="32"/>
          <w:cs/>
        </w:rPr>
        <w:t xml:space="preserve">   </w:t>
      </w:r>
      <w:r w:rsidRPr="00357A8D" w:rsidR="00E67930">
        <w:rPr>
          <w:rFonts w:ascii="TH Sarabun New" w:hAnsi="TH Sarabun New" w:cs="TH Sarabun New"/>
          <w:sz w:val="32"/>
          <w:szCs w:val="32"/>
        </w:rPr>
        <w:t xml:space="preserve">4 </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4</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0</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8</w:t>
      </w:r>
      <w:r w:rsidRPr="00357A8D" w:rsidR="00E67930">
        <w:rPr>
          <w:rFonts w:ascii="TH Sarabun New" w:hAnsi="TH Sarabun New" w:cs="TH Sarabun New"/>
          <w:sz w:val="32"/>
          <w:szCs w:val="32"/>
          <w:cs/>
        </w:rPr>
        <w:t>)</w:t>
      </w:r>
    </w:p>
    <w:p w:rsidRPr="00357A8D" w:rsidR="00E67930" w:rsidP="00E65391" w:rsidRDefault="00F02687" w14:paraId="2C2D8854"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rPr>
        <w:t>EC312</w:t>
      </w:r>
      <w:r w:rsidRPr="00357A8D" w:rsidR="00452356">
        <w:rPr>
          <w:rFonts w:ascii="TH Sarabun New" w:hAnsi="TH Sarabun New" w:cs="TH Sarabun New"/>
          <w:sz w:val="32"/>
          <w:szCs w:val="32"/>
          <w:cs/>
        </w:rPr>
        <w:t xml:space="preserve">  </w:t>
      </w:r>
      <w:r w:rsidRPr="00357A8D" w:rsidR="00E67930">
        <w:rPr>
          <w:rFonts w:ascii="TH Sarabun New" w:hAnsi="TH Sarabun New" w:cs="TH Sarabun New"/>
          <w:sz w:val="32"/>
          <w:szCs w:val="32"/>
        </w:rPr>
        <w:t>Macroeconomic Theory</w:t>
      </w:r>
    </w:p>
    <w:p w:rsidRPr="00357A8D" w:rsidR="00EB622D" w:rsidP="00E65391" w:rsidRDefault="008E7EBD" w14:paraId="69D3CDA3" w14:textId="780478BF">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932528">
        <w:rPr>
          <w:rFonts w:ascii="TH Sarabun New" w:hAnsi="TH Sarabun New" w:cs="TH Sarabun New"/>
          <w:noProof/>
          <w:sz w:val="32"/>
          <w:szCs w:val="32"/>
          <w:lang w:eastAsia="en-US"/>
        </w:rPr>
        <mc:AlternateContent>
          <mc:Choice Requires="wps">
            <w:drawing>
              <wp:anchor distT="0" distB="0" distL="114300" distR="114300" simplePos="0" relativeHeight="251659264" behindDoc="0" locked="0" layoutInCell="1" allowOverlap="1" wp14:anchorId="3188ED63" wp14:editId="0F32F736">
                <wp:simplePos x="0" y="0"/>
                <wp:positionH relativeFrom="column">
                  <wp:posOffset>3059430</wp:posOffset>
                </wp:positionH>
                <wp:positionV relativeFrom="paragraph">
                  <wp:posOffset>92075</wp:posOffset>
                </wp:positionV>
                <wp:extent cx="234950" cy="996950"/>
                <wp:effectExtent l="9525" t="10160" r="12700" b="12065"/>
                <wp:wrapNone/>
                <wp:docPr id="3"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0E9C6A4D">
              <v:shape id="AutoShape 30" style="position:absolute;margin-left:240.9pt;margin-top:7.25pt;width:18.5pt;height: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" w14:anchorId="22496686"/>
            </w:pict>
          </mc:Fallback>
        </mc:AlternateContent>
      </w:r>
      <w:r w:rsidRPr="00357A8D" w:rsidR="00F02687">
        <w:rPr>
          <w:rFonts w:ascii="TH Sarabun New" w:hAnsi="TH Sarabun New" w:cs="TH Sarabun New"/>
          <w:sz w:val="32"/>
          <w:szCs w:val="32"/>
          <w:cs/>
        </w:rPr>
        <w:t xml:space="preserve"> </w:t>
      </w:r>
      <w:r w:rsidRPr="00357A8D" w:rsidR="00E67930">
        <w:rPr>
          <w:rFonts w:ascii="TH Sarabun New" w:hAnsi="TH Sarabun New" w:cs="TH Sarabun New"/>
          <w:sz w:val="32"/>
          <w:szCs w:val="32"/>
          <w:cs/>
        </w:rPr>
        <w:t>ศ.</w:t>
      </w:r>
      <w:r w:rsidRPr="00357A8D" w:rsidR="00E67930">
        <w:rPr>
          <w:rFonts w:ascii="TH Sarabun New" w:hAnsi="TH Sarabun New" w:cs="TH Sarabun New"/>
          <w:sz w:val="32"/>
          <w:szCs w:val="32"/>
        </w:rPr>
        <w:t>320</w:t>
      </w:r>
      <w:r w:rsidRPr="00357A8D" w:rsidR="00452356">
        <w:rPr>
          <w:rFonts w:ascii="TH Sarabun New" w:hAnsi="TH Sarabun New" w:cs="TH Sarabun New"/>
          <w:sz w:val="32"/>
          <w:szCs w:val="32"/>
          <w:cs/>
        </w:rPr>
        <w:t xml:space="preserve">  </w:t>
      </w:r>
      <w:r w:rsidRPr="00357A8D" w:rsidR="00F02687">
        <w:rPr>
          <w:rFonts w:ascii="TH Sarabun New" w:hAnsi="TH Sarabun New" w:cs="TH Sarabun New"/>
          <w:sz w:val="32"/>
          <w:szCs w:val="32"/>
          <w:cs/>
        </w:rPr>
        <w:t xml:space="preserve"> </w:t>
      </w:r>
      <w:r w:rsidRPr="00357A8D" w:rsidR="00E67930">
        <w:rPr>
          <w:rFonts w:ascii="TH Sarabun New" w:hAnsi="TH Sarabun New" w:cs="TH Sarabun New"/>
          <w:sz w:val="32"/>
          <w:szCs w:val="32"/>
          <w:cs/>
        </w:rPr>
        <w:t>คณิตเศรษฐศาสตร์เบื้องต้น</w:t>
      </w:r>
      <w:r w:rsidRPr="00357A8D" w:rsidR="00452356">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r w:rsidRPr="00357A8D" w:rsidR="00D52E2D">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del w:author="Jenjira O-cha" w:date="2023-02-08T15:20:00Z" w:id="361">
        <w:r w:rsidRPr="00357A8D" w:rsidDel="000F3206" w:rsidR="006B68D8">
          <w:rPr>
            <w:rFonts w:ascii="TH Sarabun New" w:hAnsi="TH Sarabun New" w:cs="TH Sarabun New"/>
            <w:sz w:val="32"/>
            <w:szCs w:val="32"/>
            <w:cs/>
          </w:rPr>
          <w:delText xml:space="preserve">  </w:delText>
        </w:r>
      </w:del>
      <w:r w:rsidRPr="00357A8D" w:rsidR="006B68D8">
        <w:rPr>
          <w:rFonts w:ascii="TH Sarabun New" w:hAnsi="TH Sarabun New" w:cs="TH Sarabun New"/>
          <w:sz w:val="32"/>
          <w:szCs w:val="32"/>
          <w:cs/>
        </w:rPr>
        <w:t xml:space="preserve"> </w:t>
      </w:r>
      <w:r w:rsidRPr="00357A8D" w:rsidR="006D1305">
        <w:rPr>
          <w:rFonts w:ascii="TH Sarabun New" w:hAnsi="TH Sarabun New" w:cs="TH Sarabun New"/>
          <w:sz w:val="32"/>
          <w:szCs w:val="32"/>
        </w:rPr>
        <w:t xml:space="preserve">3 </w:t>
      </w:r>
      <w:r w:rsidRPr="00357A8D" w:rsidR="006D1305">
        <w:rPr>
          <w:rFonts w:ascii="TH Sarabun New" w:hAnsi="TH Sarabun New" w:cs="TH Sarabun New"/>
          <w:sz w:val="32"/>
          <w:szCs w:val="32"/>
          <w:cs/>
        </w:rPr>
        <w:t>(</w:t>
      </w:r>
      <w:r w:rsidRPr="00357A8D" w:rsidR="006D1305">
        <w:rPr>
          <w:rFonts w:ascii="TH Sarabun New" w:hAnsi="TH Sarabun New" w:cs="TH Sarabun New"/>
          <w:sz w:val="32"/>
          <w:szCs w:val="32"/>
        </w:rPr>
        <w:t>3</w:t>
      </w:r>
      <w:r w:rsidRPr="00357A8D" w:rsidR="006D1305">
        <w:rPr>
          <w:rFonts w:ascii="TH Sarabun New" w:hAnsi="TH Sarabun New" w:cs="TH Sarabun New"/>
          <w:sz w:val="32"/>
          <w:szCs w:val="32"/>
          <w:cs/>
        </w:rPr>
        <w:t>-</w:t>
      </w:r>
      <w:r w:rsidRPr="00357A8D" w:rsidR="006D1305">
        <w:rPr>
          <w:rFonts w:ascii="TH Sarabun New" w:hAnsi="TH Sarabun New" w:cs="TH Sarabun New"/>
          <w:sz w:val="32"/>
          <w:szCs w:val="32"/>
        </w:rPr>
        <w:t>0</w:t>
      </w:r>
      <w:r w:rsidRPr="00357A8D" w:rsidR="006D1305">
        <w:rPr>
          <w:rFonts w:ascii="TH Sarabun New" w:hAnsi="TH Sarabun New" w:cs="TH Sarabun New"/>
          <w:sz w:val="32"/>
          <w:szCs w:val="32"/>
          <w:cs/>
        </w:rPr>
        <w:t>-</w:t>
      </w:r>
      <w:r w:rsidRPr="00357A8D" w:rsidR="006D1305">
        <w:rPr>
          <w:rFonts w:ascii="TH Sarabun New" w:hAnsi="TH Sarabun New" w:cs="TH Sarabun New"/>
          <w:sz w:val="32"/>
          <w:szCs w:val="32"/>
        </w:rPr>
        <w:t>6</w:t>
      </w:r>
      <w:r w:rsidRPr="00357A8D" w:rsidR="006D1305">
        <w:rPr>
          <w:rFonts w:ascii="TH Sarabun New" w:hAnsi="TH Sarabun New" w:cs="TH Sarabun New"/>
          <w:sz w:val="32"/>
          <w:szCs w:val="32"/>
          <w:cs/>
        </w:rPr>
        <w:t>)</w:t>
      </w:r>
    </w:p>
    <w:p w:rsidRPr="00357A8D" w:rsidR="00EB622D" w:rsidP="00E65391" w:rsidRDefault="00F02687" w14:paraId="7D84DF38"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b/>
          <w:bCs/>
          <w:sz w:val="32"/>
          <w:szCs w:val="32"/>
        </w:rPr>
      </w:pPr>
      <w:r w:rsidRPr="00357A8D">
        <w:rPr>
          <w:rFonts w:ascii="TH Sarabun New" w:hAnsi="TH Sarabun New" w:cs="TH Sarabun New"/>
          <w:sz w:val="32"/>
          <w:szCs w:val="32"/>
          <w:cs/>
        </w:rPr>
        <w:t xml:space="preserve"> </w:t>
      </w:r>
      <w:r w:rsidRPr="00357A8D" w:rsidR="00EB622D">
        <w:rPr>
          <w:rFonts w:ascii="TH Sarabun New" w:hAnsi="TH Sarabun New" w:cs="TH Sarabun New"/>
          <w:sz w:val="32"/>
          <w:szCs w:val="32"/>
        </w:rPr>
        <w:t>EC</w:t>
      </w:r>
      <w:r w:rsidRPr="00357A8D" w:rsidR="00EB622D">
        <w:rPr>
          <w:rFonts w:ascii="TH Sarabun New" w:hAnsi="TH Sarabun New" w:cs="TH Sarabun New"/>
          <w:sz w:val="32"/>
          <w:szCs w:val="32"/>
          <w:cs/>
        </w:rPr>
        <w:t xml:space="preserve">320  </w:t>
      </w:r>
      <w:r w:rsidRPr="00357A8D" w:rsidR="00EB622D">
        <w:rPr>
          <w:rFonts w:ascii="TH Sarabun New" w:hAnsi="TH Sarabun New" w:cs="TH Sarabun New"/>
          <w:sz w:val="32"/>
          <w:szCs w:val="32"/>
        </w:rPr>
        <w:t>Introductory Mathematical Economics</w:t>
      </w:r>
      <w:r w:rsidRPr="00357A8D" w:rsidR="00EB622D">
        <w:rPr>
          <w:rFonts w:ascii="TH Sarabun New" w:hAnsi="TH Sarabun New" w:cs="TH Sarabun New"/>
          <w:sz w:val="32"/>
          <w:szCs w:val="32"/>
          <w:cs/>
        </w:rPr>
        <w:t xml:space="preserve"> </w:t>
      </w:r>
      <w:r w:rsidRPr="00357A8D" w:rsidR="00452356">
        <w:rPr>
          <w:rFonts w:ascii="TH Sarabun New" w:hAnsi="TH Sarabun New" w:cs="TH Sarabun New"/>
          <w:b/>
          <w:bCs/>
          <w:sz w:val="32"/>
          <w:szCs w:val="32"/>
          <w:cs/>
        </w:rPr>
        <w:t xml:space="preserve"> </w:t>
      </w:r>
      <w:r w:rsidRPr="00357A8D" w:rsidR="006D1305">
        <w:rPr>
          <w:rFonts w:ascii="TH Sarabun New" w:hAnsi="TH Sarabun New" w:cs="TH Sarabun New"/>
          <w:b/>
          <w:bCs/>
          <w:sz w:val="32"/>
          <w:szCs w:val="32"/>
          <w:cs/>
        </w:rPr>
        <w:t xml:space="preserve">    หรือ</w:t>
      </w:r>
      <w:r w:rsidRPr="00357A8D" w:rsidR="00D52E2D">
        <w:rPr>
          <w:rFonts w:ascii="TH Sarabun New" w:hAnsi="TH Sarabun New" w:cs="TH Sarabun New"/>
          <w:b/>
          <w:bCs/>
          <w:sz w:val="32"/>
          <w:szCs w:val="32"/>
          <w:cs/>
        </w:rPr>
        <w:t xml:space="preserve"> </w:t>
      </w:r>
    </w:p>
    <w:p w:rsidRPr="00357A8D" w:rsidR="00E67930" w:rsidP="00E65391" w:rsidRDefault="00F02687" w14:paraId="6D7474F5"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452356">
        <w:rPr>
          <w:rFonts w:ascii="TH Sarabun New" w:hAnsi="TH Sarabun New" w:cs="TH Sarabun New"/>
          <w:sz w:val="32"/>
          <w:szCs w:val="32"/>
          <w:cs/>
        </w:rPr>
        <w:t>ศ.</w:t>
      </w:r>
      <w:r w:rsidRPr="00357A8D" w:rsidR="00452356">
        <w:rPr>
          <w:rFonts w:ascii="TH Sarabun New" w:hAnsi="TH Sarabun New" w:cs="TH Sarabun New"/>
          <w:sz w:val="32"/>
          <w:szCs w:val="32"/>
        </w:rPr>
        <w:t>421</w:t>
      </w:r>
      <w:r w:rsidRPr="00357A8D" w:rsidR="00EB622D">
        <w:rPr>
          <w:rFonts w:ascii="TH Sarabun New" w:hAnsi="TH Sarabun New" w:cs="TH Sarabun New"/>
          <w:sz w:val="32"/>
          <w:szCs w:val="32"/>
          <w:cs/>
        </w:rPr>
        <w:t xml:space="preserve">  </w:t>
      </w:r>
      <w:r w:rsidRPr="00357A8D" w:rsidR="00452356">
        <w:rPr>
          <w:rFonts w:ascii="TH Sarabun New" w:hAnsi="TH Sarabun New" w:cs="TH Sarabun New"/>
          <w:sz w:val="32"/>
          <w:szCs w:val="32"/>
          <w:cs/>
        </w:rPr>
        <w:t xml:space="preserve">คณิตเศรษฐศาสตร์ </w:t>
      </w:r>
      <w:r w:rsidRPr="00357A8D" w:rsidR="00452356">
        <w:rPr>
          <w:rFonts w:ascii="TH Sarabun New" w:hAnsi="TH Sarabun New" w:cs="TH Sarabun New"/>
          <w:sz w:val="32"/>
          <w:szCs w:val="32"/>
        </w:rPr>
        <w:t>1</w:t>
      </w:r>
      <w:r w:rsidRPr="00357A8D" w:rsidR="00E67930">
        <w:rPr>
          <w:rFonts w:ascii="TH Sarabun New" w:hAnsi="TH Sarabun New" w:cs="TH Sarabun New"/>
          <w:sz w:val="32"/>
          <w:szCs w:val="32"/>
          <w:cs/>
        </w:rPr>
        <w:tab/>
      </w:r>
      <w:r w:rsidRPr="00357A8D" w:rsidR="00452356">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r w:rsidRPr="00357A8D" w:rsidR="00D52E2D">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r w:rsidRPr="00357A8D" w:rsidR="004D24A0">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r w:rsidRPr="00357A8D" w:rsidR="006B68D8">
        <w:rPr>
          <w:rFonts w:ascii="TH Sarabun New" w:hAnsi="TH Sarabun New" w:cs="TH Sarabun New"/>
          <w:sz w:val="32"/>
          <w:szCs w:val="32"/>
          <w:cs/>
        </w:rPr>
        <w:t xml:space="preserve">   </w:t>
      </w:r>
      <w:r w:rsidRPr="00357A8D" w:rsidR="006D1305">
        <w:rPr>
          <w:rFonts w:ascii="TH Sarabun New" w:hAnsi="TH Sarabun New" w:cs="TH Sarabun New"/>
          <w:sz w:val="32"/>
          <w:szCs w:val="32"/>
        </w:rPr>
        <w:t xml:space="preserve">3 </w:t>
      </w:r>
      <w:r w:rsidRPr="00357A8D" w:rsidR="006D1305">
        <w:rPr>
          <w:rFonts w:ascii="TH Sarabun New" w:hAnsi="TH Sarabun New" w:cs="TH Sarabun New"/>
          <w:sz w:val="32"/>
          <w:szCs w:val="32"/>
          <w:cs/>
        </w:rPr>
        <w:t>(</w:t>
      </w:r>
      <w:r w:rsidRPr="00357A8D" w:rsidR="006D1305">
        <w:rPr>
          <w:rFonts w:ascii="TH Sarabun New" w:hAnsi="TH Sarabun New" w:cs="TH Sarabun New"/>
          <w:sz w:val="32"/>
          <w:szCs w:val="32"/>
        </w:rPr>
        <w:t>3</w:t>
      </w:r>
      <w:r w:rsidRPr="00357A8D" w:rsidR="006D1305">
        <w:rPr>
          <w:rFonts w:ascii="TH Sarabun New" w:hAnsi="TH Sarabun New" w:cs="TH Sarabun New"/>
          <w:sz w:val="32"/>
          <w:szCs w:val="32"/>
          <w:cs/>
        </w:rPr>
        <w:t>-</w:t>
      </w:r>
      <w:r w:rsidRPr="00357A8D" w:rsidR="006D1305">
        <w:rPr>
          <w:rFonts w:ascii="TH Sarabun New" w:hAnsi="TH Sarabun New" w:cs="TH Sarabun New"/>
          <w:sz w:val="32"/>
          <w:szCs w:val="32"/>
        </w:rPr>
        <w:t>0</w:t>
      </w:r>
      <w:r w:rsidRPr="00357A8D" w:rsidR="006D1305">
        <w:rPr>
          <w:rFonts w:ascii="TH Sarabun New" w:hAnsi="TH Sarabun New" w:cs="TH Sarabun New"/>
          <w:sz w:val="32"/>
          <w:szCs w:val="32"/>
          <w:cs/>
        </w:rPr>
        <w:t>-</w:t>
      </w:r>
      <w:r w:rsidRPr="00357A8D" w:rsidR="006D1305">
        <w:rPr>
          <w:rFonts w:ascii="TH Sarabun New" w:hAnsi="TH Sarabun New" w:cs="TH Sarabun New"/>
          <w:sz w:val="32"/>
          <w:szCs w:val="32"/>
        </w:rPr>
        <w:t>6</w:t>
      </w:r>
      <w:r w:rsidRPr="00357A8D" w:rsidR="006D1305">
        <w:rPr>
          <w:rFonts w:ascii="TH Sarabun New" w:hAnsi="TH Sarabun New" w:cs="TH Sarabun New"/>
          <w:sz w:val="32"/>
          <w:szCs w:val="32"/>
          <w:cs/>
        </w:rPr>
        <w:t>)</w:t>
      </w:r>
      <w:r w:rsidRPr="00357A8D" w:rsidR="003D09A9">
        <w:rPr>
          <w:rFonts w:ascii="TH Sarabun New" w:hAnsi="TH Sarabun New" w:cs="TH Sarabun New"/>
          <w:sz w:val="32"/>
          <w:szCs w:val="32"/>
        </w:rPr>
        <w:tab/>
      </w:r>
    </w:p>
    <w:p w:rsidRPr="00357A8D" w:rsidR="00E67930" w:rsidP="00E65391" w:rsidRDefault="00F02687" w14:paraId="27B7C089" w14:textId="77777777">
      <w:pPr>
        <w:pStyle w:val="ListParagraph"/>
        <w:tabs>
          <w:tab w:val="left" w:pos="360"/>
          <w:tab w:val="left" w:pos="907"/>
          <w:tab w:val="left" w:pos="1627"/>
          <w:tab w:val="left" w:pos="1886"/>
          <w:tab w:val="left" w:pos="2347"/>
        </w:tabs>
        <w:ind w:left="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8E4C0C">
        <w:rPr>
          <w:rFonts w:ascii="TH Sarabun New" w:hAnsi="TH Sarabun New" w:cs="TH Sarabun New"/>
          <w:sz w:val="32"/>
          <w:szCs w:val="32"/>
        </w:rPr>
        <w:t>EC421</w:t>
      </w:r>
      <w:r w:rsidRPr="00357A8D" w:rsidR="00EB622D">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3D09A9">
        <w:rPr>
          <w:rFonts w:ascii="TH Sarabun New" w:hAnsi="TH Sarabun New" w:cs="TH Sarabun New"/>
          <w:sz w:val="32"/>
          <w:szCs w:val="32"/>
        </w:rPr>
        <w:t>Mathematical Economics 1</w:t>
      </w:r>
      <w:r w:rsidRPr="00357A8D" w:rsidR="003D09A9">
        <w:rPr>
          <w:rFonts w:ascii="TH Sarabun New" w:hAnsi="TH Sarabun New" w:cs="TH Sarabun New"/>
          <w:sz w:val="32"/>
          <w:szCs w:val="32"/>
          <w:cs/>
        </w:rPr>
        <w:t xml:space="preserve"> </w:t>
      </w:r>
      <w:r w:rsidRPr="00357A8D" w:rsidR="00452356">
        <w:rPr>
          <w:rFonts w:ascii="TH Sarabun New" w:hAnsi="TH Sarabun New" w:cs="TH Sarabun New"/>
          <w:sz w:val="32"/>
          <w:szCs w:val="32"/>
        </w:rPr>
        <w:tab/>
      </w:r>
      <w:r w:rsidRPr="00357A8D" w:rsidR="00E67930">
        <w:rPr>
          <w:rFonts w:ascii="TH Sarabun New" w:hAnsi="TH Sarabun New" w:cs="TH Sarabun New"/>
          <w:sz w:val="32"/>
          <w:szCs w:val="32"/>
        </w:rPr>
        <w:tab/>
      </w:r>
      <w:r w:rsidRPr="00357A8D" w:rsidR="00452356">
        <w:rPr>
          <w:rFonts w:ascii="TH Sarabun New" w:hAnsi="TH Sarabun New" w:cs="TH Sarabun New"/>
          <w:sz w:val="32"/>
          <w:szCs w:val="32"/>
        </w:rPr>
        <w:tab/>
      </w:r>
      <w:r w:rsidRPr="00357A8D" w:rsidR="008E4C0C">
        <w:rPr>
          <w:rFonts w:ascii="TH Sarabun New" w:hAnsi="TH Sarabun New" w:cs="TH Sarabun New"/>
          <w:sz w:val="32"/>
          <w:szCs w:val="32"/>
          <w:cs/>
        </w:rPr>
        <w:tab/>
      </w:r>
      <w:r w:rsidRPr="00357A8D" w:rsidR="003D09A9">
        <w:rPr>
          <w:rFonts w:ascii="TH Sarabun New" w:hAnsi="TH Sarabun New" w:cs="TH Sarabun New"/>
          <w:sz w:val="32"/>
          <w:szCs w:val="32"/>
        </w:rPr>
        <w:tab/>
      </w:r>
    </w:p>
    <w:p w:rsidRPr="00357A8D" w:rsidR="00E67930" w:rsidP="00E65391" w:rsidRDefault="008E7EBD" w14:paraId="4F62000A" w14:textId="3EE5D316">
      <w:pPr>
        <w:pStyle w:val="ListParagraph"/>
        <w:tabs>
          <w:tab w:val="left" w:pos="360"/>
          <w:tab w:val="left" w:pos="907"/>
          <w:tab w:val="left" w:pos="1627"/>
          <w:tab w:val="left" w:pos="1886"/>
          <w:tab w:val="left" w:pos="2347"/>
          <w:tab w:val="left" w:pos="3544"/>
          <w:tab w:val="left" w:pos="7088"/>
        </w:tabs>
        <w:ind w:hanging="436"/>
        <w:jc w:val="thaiDistribute"/>
        <w:rPr>
          <w:rFonts w:ascii="TH Sarabun New" w:hAnsi="TH Sarabun New" w:cs="TH Sarabun New"/>
          <w:sz w:val="32"/>
          <w:szCs w:val="32"/>
        </w:rPr>
      </w:pPr>
      <w:r w:rsidRPr="00932528">
        <w:rPr>
          <w:rFonts w:ascii="TH Sarabun New" w:hAnsi="TH Sarabun New" w:cs="TH Sarabun New"/>
          <w:noProof/>
          <w:sz w:val="32"/>
          <w:szCs w:val="32"/>
          <w:lang w:eastAsia="en-US"/>
        </w:rPr>
        <mc:AlternateContent>
          <mc:Choice Requires="wps">
            <w:drawing>
              <wp:anchor distT="0" distB="0" distL="114300" distR="114300" simplePos="0" relativeHeight="251657216" behindDoc="0" locked="0" layoutInCell="1" allowOverlap="1" wp14:anchorId="6D07ABF4" wp14:editId="65C48316">
                <wp:simplePos x="0" y="0"/>
                <wp:positionH relativeFrom="column">
                  <wp:posOffset>3075305</wp:posOffset>
                </wp:positionH>
                <wp:positionV relativeFrom="paragraph">
                  <wp:posOffset>55245</wp:posOffset>
                </wp:positionV>
                <wp:extent cx="234950" cy="996950"/>
                <wp:effectExtent l="6350" t="7620" r="6350" b="5080"/>
                <wp:wrapNone/>
                <wp:docPr id="2"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4950" cy="996950"/>
                        </a:xfrm>
                        <a:prstGeom prst="rightBrace">
                          <a:avLst>
                            <a:gd name="adj1" fmla="val 3536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w14:anchorId="4A24CC7A">
              <v:shape id="AutoShape 21" style="position:absolute;margin-left:242.15pt;margin-top:4.35pt;width:18.5pt;height: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" w14:anchorId="78FE2DFA"/>
            </w:pict>
          </mc:Fallback>
        </mc:AlternateContent>
      </w:r>
      <w:r w:rsidRPr="00357A8D" w:rsidR="00F02687">
        <w:rPr>
          <w:rFonts w:ascii="TH Sarabun New" w:hAnsi="TH Sarabun New" w:cs="TH Sarabun New"/>
          <w:sz w:val="32"/>
          <w:szCs w:val="32"/>
          <w:cs/>
        </w:rPr>
        <w:t xml:space="preserve"> </w:t>
      </w:r>
      <w:r w:rsidRPr="00357A8D" w:rsidR="00E67930">
        <w:rPr>
          <w:rFonts w:ascii="TH Sarabun New" w:hAnsi="TH Sarabun New" w:cs="TH Sarabun New"/>
          <w:sz w:val="32"/>
          <w:szCs w:val="32"/>
          <w:cs/>
        </w:rPr>
        <w:t>ศ.</w:t>
      </w:r>
      <w:r w:rsidRPr="00357A8D" w:rsidR="00E67930">
        <w:rPr>
          <w:rFonts w:ascii="TH Sarabun New" w:hAnsi="TH Sarabun New" w:cs="TH Sarabun New"/>
          <w:sz w:val="32"/>
          <w:szCs w:val="32"/>
        </w:rPr>
        <w:t>325</w:t>
      </w:r>
      <w:r w:rsidRPr="00357A8D" w:rsidR="00E67930">
        <w:rPr>
          <w:rFonts w:ascii="TH Sarabun New" w:hAnsi="TH Sarabun New" w:cs="TH Sarabun New"/>
          <w:sz w:val="32"/>
          <w:szCs w:val="32"/>
        </w:rPr>
        <w:tab/>
      </w:r>
      <w:r w:rsidRPr="00357A8D" w:rsidR="006D1305">
        <w:rPr>
          <w:rFonts w:ascii="TH Sarabun New" w:hAnsi="TH Sarabun New" w:cs="TH Sarabun New"/>
          <w:sz w:val="32"/>
          <w:szCs w:val="32"/>
          <w:cs/>
        </w:rPr>
        <w:t xml:space="preserve"> </w:t>
      </w:r>
      <w:r w:rsidRPr="00357A8D" w:rsidR="00F02687">
        <w:rPr>
          <w:rFonts w:ascii="TH Sarabun New" w:hAnsi="TH Sarabun New" w:cs="TH Sarabun New"/>
          <w:sz w:val="32"/>
          <w:szCs w:val="32"/>
          <w:cs/>
        </w:rPr>
        <w:t xml:space="preserve"> </w:t>
      </w:r>
      <w:r w:rsidRPr="00357A8D" w:rsidR="00E67930">
        <w:rPr>
          <w:rFonts w:ascii="TH Sarabun New" w:hAnsi="TH Sarabun New" w:cs="TH Sarabun New"/>
          <w:sz w:val="32"/>
          <w:szCs w:val="32"/>
          <w:cs/>
        </w:rPr>
        <w:t>เศรษฐมิติเบื้องต้น</w:t>
      </w:r>
      <w:r w:rsidRPr="00357A8D" w:rsidR="00452356">
        <w:rPr>
          <w:rFonts w:ascii="TH Sarabun New" w:hAnsi="TH Sarabun New" w:cs="TH Sarabun New"/>
          <w:b/>
          <w:bCs/>
          <w:sz w:val="32"/>
          <w:szCs w:val="32"/>
          <w:cs/>
        </w:rPr>
        <w:t xml:space="preserve"> </w:t>
      </w:r>
      <w:r w:rsidRPr="00357A8D" w:rsidR="003D09A9">
        <w:rPr>
          <w:rFonts w:ascii="TH Sarabun New" w:hAnsi="TH Sarabun New" w:cs="TH Sarabun New"/>
          <w:b/>
          <w:bCs/>
          <w:sz w:val="32"/>
          <w:szCs w:val="32"/>
          <w:cs/>
        </w:rPr>
        <w:t xml:space="preserve"> </w:t>
      </w:r>
      <w:r w:rsidRPr="00357A8D" w:rsidR="00E67930">
        <w:rPr>
          <w:rFonts w:ascii="TH Sarabun New" w:hAnsi="TH Sarabun New" w:cs="TH Sarabun New"/>
          <w:sz w:val="32"/>
          <w:szCs w:val="32"/>
          <w:cs/>
        </w:rPr>
        <w:tab/>
      </w:r>
      <w:r w:rsidRPr="00357A8D" w:rsidR="00452356">
        <w:rPr>
          <w:rFonts w:ascii="TH Sarabun New" w:hAnsi="TH Sarabun New" w:cs="TH Sarabun New"/>
          <w:sz w:val="32"/>
          <w:szCs w:val="32"/>
          <w:cs/>
        </w:rPr>
        <w:t xml:space="preserve"> </w:t>
      </w:r>
      <w:r w:rsidRPr="00357A8D" w:rsidR="003D09A9">
        <w:rPr>
          <w:rFonts w:ascii="TH Sarabun New" w:hAnsi="TH Sarabun New" w:cs="TH Sarabun New"/>
          <w:sz w:val="32"/>
          <w:szCs w:val="32"/>
        </w:rPr>
        <w:tab/>
      </w:r>
      <w:r w:rsidRPr="00357A8D" w:rsidR="00D52E2D">
        <w:rPr>
          <w:rFonts w:ascii="TH Sarabun New" w:hAnsi="TH Sarabun New" w:cs="TH Sarabun New"/>
          <w:sz w:val="32"/>
          <w:szCs w:val="32"/>
          <w:cs/>
        </w:rPr>
        <w:t xml:space="preserve"> </w:t>
      </w:r>
      <w:r w:rsidRPr="00357A8D" w:rsidR="006B68D8">
        <w:rPr>
          <w:rFonts w:ascii="TH Sarabun New" w:hAnsi="TH Sarabun New" w:cs="TH Sarabun New"/>
          <w:sz w:val="32"/>
          <w:szCs w:val="32"/>
          <w:cs/>
        </w:rPr>
        <w:t xml:space="preserve">   </w:t>
      </w:r>
      <w:r w:rsidRPr="00357A8D" w:rsidR="00E67930">
        <w:rPr>
          <w:rFonts w:ascii="TH Sarabun New" w:hAnsi="TH Sarabun New" w:cs="TH Sarabun New"/>
          <w:sz w:val="32"/>
          <w:szCs w:val="32"/>
        </w:rPr>
        <w:t xml:space="preserve">3 </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3</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0</w:t>
      </w:r>
      <w:r w:rsidRPr="00357A8D" w:rsidR="00E67930">
        <w:rPr>
          <w:rFonts w:ascii="TH Sarabun New" w:hAnsi="TH Sarabun New" w:cs="TH Sarabun New"/>
          <w:sz w:val="32"/>
          <w:szCs w:val="32"/>
          <w:cs/>
        </w:rPr>
        <w:t>-</w:t>
      </w:r>
      <w:r w:rsidRPr="00357A8D" w:rsidR="00E67930">
        <w:rPr>
          <w:rFonts w:ascii="TH Sarabun New" w:hAnsi="TH Sarabun New" w:cs="TH Sarabun New"/>
          <w:sz w:val="32"/>
          <w:szCs w:val="32"/>
        </w:rPr>
        <w:t>6</w:t>
      </w:r>
      <w:r w:rsidRPr="00357A8D" w:rsidR="00E67930">
        <w:rPr>
          <w:rFonts w:ascii="TH Sarabun New" w:hAnsi="TH Sarabun New" w:cs="TH Sarabun New"/>
          <w:sz w:val="32"/>
          <w:szCs w:val="32"/>
          <w:cs/>
        </w:rPr>
        <w:t>)</w:t>
      </w:r>
    </w:p>
    <w:p w:rsidRPr="00357A8D" w:rsidR="00EB622D" w:rsidP="00E65391" w:rsidRDefault="00F02687" w14:paraId="7DA86947" w14:textId="77777777">
      <w:pPr>
        <w:pStyle w:val="ListParagraph"/>
        <w:tabs>
          <w:tab w:val="left" w:pos="360"/>
          <w:tab w:val="left" w:pos="907"/>
          <w:tab w:val="left" w:pos="1627"/>
          <w:tab w:val="left" w:pos="1886"/>
          <w:tab w:val="left" w:pos="2347"/>
          <w:tab w:val="left" w:pos="6521"/>
        </w:tabs>
        <w:ind w:hanging="436"/>
        <w:jc w:val="thaiDistribute"/>
        <w:rPr>
          <w:rFonts w:ascii="TH Sarabun New" w:hAnsi="TH Sarabun New" w:cs="TH Sarabun New"/>
          <w:b/>
          <w:bCs/>
          <w:sz w:val="32"/>
          <w:szCs w:val="32"/>
        </w:rPr>
      </w:pPr>
      <w:r w:rsidRPr="00357A8D">
        <w:rPr>
          <w:rFonts w:ascii="TH Sarabun New" w:hAnsi="TH Sarabun New" w:cs="TH Sarabun New"/>
          <w:sz w:val="32"/>
          <w:szCs w:val="32"/>
          <w:cs/>
        </w:rPr>
        <w:t xml:space="preserve"> </w:t>
      </w:r>
      <w:r w:rsidRPr="00357A8D" w:rsidR="00E67930">
        <w:rPr>
          <w:rFonts w:ascii="TH Sarabun New" w:hAnsi="TH Sarabun New" w:cs="TH Sarabun New"/>
          <w:sz w:val="32"/>
          <w:szCs w:val="32"/>
        </w:rPr>
        <w:t>EC</w:t>
      </w:r>
      <w:r w:rsidRPr="00357A8D" w:rsidR="00E67930">
        <w:rPr>
          <w:rFonts w:ascii="TH Sarabun New" w:hAnsi="TH Sarabun New" w:cs="TH Sarabun New"/>
          <w:sz w:val="32"/>
          <w:szCs w:val="32"/>
          <w:cs/>
        </w:rPr>
        <w:t>325</w:t>
      </w:r>
      <w:r w:rsidRPr="00357A8D">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r w:rsidRPr="00357A8D" w:rsidR="00E67930">
        <w:rPr>
          <w:rFonts w:ascii="TH Sarabun New" w:hAnsi="TH Sarabun New" w:cs="TH Sarabun New"/>
          <w:sz w:val="32"/>
          <w:szCs w:val="32"/>
        </w:rPr>
        <w:t>Introductory Econometrics</w:t>
      </w:r>
      <w:r w:rsidRPr="00357A8D" w:rsidR="00452356">
        <w:rPr>
          <w:rFonts w:ascii="TH Sarabun New" w:hAnsi="TH Sarabun New" w:cs="TH Sarabun New"/>
          <w:sz w:val="32"/>
          <w:szCs w:val="32"/>
          <w:cs/>
        </w:rPr>
        <w:t xml:space="preserve"> </w:t>
      </w:r>
      <w:r w:rsidRPr="00357A8D" w:rsidR="006D1305">
        <w:rPr>
          <w:rFonts w:ascii="TH Sarabun New" w:hAnsi="TH Sarabun New" w:cs="TH Sarabun New"/>
          <w:sz w:val="32"/>
          <w:szCs w:val="32"/>
          <w:cs/>
        </w:rPr>
        <w:t xml:space="preserve">                      </w:t>
      </w:r>
      <w:r w:rsidRPr="00357A8D" w:rsidR="006D1305">
        <w:rPr>
          <w:rFonts w:ascii="TH Sarabun New" w:hAnsi="TH Sarabun New" w:cs="TH Sarabun New"/>
          <w:b/>
          <w:bCs/>
          <w:sz w:val="32"/>
          <w:szCs w:val="32"/>
          <w:cs/>
        </w:rPr>
        <w:t>หรือ</w:t>
      </w:r>
    </w:p>
    <w:p w:rsidRPr="00357A8D" w:rsidR="00EB622D" w:rsidP="00E65391" w:rsidRDefault="00F02687" w14:paraId="40DBCD57" w14:textId="77777777">
      <w:pPr>
        <w:pStyle w:val="ListParagraph"/>
        <w:tabs>
          <w:tab w:val="left" w:pos="360"/>
          <w:tab w:val="left" w:pos="907"/>
          <w:tab w:val="left" w:pos="1627"/>
          <w:tab w:val="left" w:pos="1886"/>
          <w:tab w:val="left" w:pos="2347"/>
          <w:tab w:val="left" w:pos="6521"/>
          <w:tab w:val="left" w:pos="7088"/>
          <w:tab w:val="left" w:pos="7230"/>
        </w:tabs>
        <w:ind w:hanging="436"/>
        <w:jc w:val="thaiDistribute"/>
        <w:rPr>
          <w:rFonts w:ascii="TH Sarabun New" w:hAnsi="TH Sarabun New" w:eastAsia="Angsana New" w:cs="TH Sarabun New"/>
          <w:b/>
          <w:bCs/>
          <w:sz w:val="32"/>
          <w:szCs w:val="32"/>
        </w:rPr>
      </w:pPr>
      <w:r w:rsidRPr="00357A8D">
        <w:rPr>
          <w:rFonts w:ascii="TH Sarabun New" w:hAnsi="TH Sarabun New" w:cs="TH Sarabun New"/>
          <w:sz w:val="32"/>
          <w:szCs w:val="32"/>
          <w:cs/>
        </w:rPr>
        <w:t xml:space="preserve"> </w:t>
      </w:r>
      <w:r w:rsidRPr="00357A8D" w:rsidR="00EB622D">
        <w:rPr>
          <w:rFonts w:ascii="TH Sarabun New" w:hAnsi="TH Sarabun New" w:cs="TH Sarabun New"/>
          <w:sz w:val="32"/>
          <w:szCs w:val="32"/>
          <w:cs/>
        </w:rPr>
        <w:t>ศ.</w:t>
      </w:r>
      <w:r w:rsidRPr="00357A8D" w:rsidR="00EB622D">
        <w:rPr>
          <w:rFonts w:ascii="TH Sarabun New" w:hAnsi="TH Sarabun New" w:cs="TH Sarabun New"/>
          <w:sz w:val="32"/>
          <w:szCs w:val="32"/>
        </w:rPr>
        <w:t>425</w:t>
      </w:r>
      <w:r w:rsidRPr="00357A8D" w:rsidR="006D1305">
        <w:rPr>
          <w:rFonts w:ascii="TH Sarabun New" w:hAnsi="TH Sarabun New" w:cs="TH Sarabun New"/>
          <w:sz w:val="32"/>
          <w:szCs w:val="32"/>
          <w:cs/>
        </w:rPr>
        <w:t xml:space="preserve"> </w:t>
      </w:r>
      <w:r w:rsidRPr="00357A8D" w:rsidR="00EB622D">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EB622D">
        <w:rPr>
          <w:rFonts w:ascii="TH Sarabun New" w:hAnsi="TH Sarabun New" w:eastAsia="Angsana New" w:cs="TH Sarabun New"/>
          <w:sz w:val="32"/>
          <w:szCs w:val="32"/>
          <w:cs/>
        </w:rPr>
        <w:t xml:space="preserve">เศรษฐมิติ </w:t>
      </w:r>
      <w:r w:rsidRPr="00357A8D" w:rsidR="00EB622D">
        <w:rPr>
          <w:rFonts w:ascii="TH Sarabun New" w:hAnsi="TH Sarabun New" w:eastAsia="Angsana New" w:cs="TH Sarabun New"/>
          <w:sz w:val="32"/>
          <w:szCs w:val="32"/>
        </w:rPr>
        <w:t>1</w:t>
      </w:r>
      <w:r w:rsidRPr="00357A8D" w:rsidR="00EB622D">
        <w:rPr>
          <w:rFonts w:ascii="TH Sarabun New" w:hAnsi="TH Sarabun New" w:eastAsia="Angsana New" w:cs="TH Sarabun New"/>
          <w:b/>
          <w:bCs/>
          <w:sz w:val="32"/>
          <w:szCs w:val="32"/>
          <w:cs/>
        </w:rPr>
        <w:t xml:space="preserve"> </w:t>
      </w:r>
      <w:r w:rsidRPr="00357A8D" w:rsidR="00EB622D">
        <w:rPr>
          <w:rFonts w:ascii="TH Sarabun New" w:hAnsi="TH Sarabun New" w:eastAsia="Angsana New" w:cs="TH Sarabun New"/>
          <w:b/>
          <w:bCs/>
          <w:sz w:val="32"/>
          <w:szCs w:val="32"/>
          <w:cs/>
        </w:rPr>
        <w:tab/>
      </w:r>
      <w:r w:rsidRPr="00357A8D" w:rsidR="00EB622D">
        <w:rPr>
          <w:rFonts w:ascii="TH Sarabun New" w:hAnsi="TH Sarabun New" w:eastAsia="Angsana New" w:cs="TH Sarabun New"/>
          <w:b/>
          <w:bCs/>
          <w:sz w:val="32"/>
          <w:szCs w:val="32"/>
          <w:cs/>
        </w:rPr>
        <w:tab/>
      </w:r>
      <w:r w:rsidRPr="00357A8D" w:rsidR="00EB622D">
        <w:rPr>
          <w:rFonts w:ascii="TH Sarabun New" w:hAnsi="TH Sarabun New" w:eastAsia="Angsana New" w:cs="TH Sarabun New"/>
          <w:b/>
          <w:bCs/>
          <w:sz w:val="32"/>
          <w:szCs w:val="32"/>
          <w:cs/>
        </w:rPr>
        <w:t xml:space="preserve">     </w:t>
      </w:r>
      <w:r w:rsidRPr="00357A8D" w:rsidR="00D52E2D">
        <w:rPr>
          <w:rFonts w:ascii="TH Sarabun New" w:hAnsi="TH Sarabun New" w:eastAsia="Angsana New" w:cs="TH Sarabun New"/>
          <w:b/>
          <w:bCs/>
          <w:sz w:val="32"/>
          <w:szCs w:val="32"/>
          <w:cs/>
        </w:rPr>
        <w:t xml:space="preserve"> </w:t>
      </w:r>
      <w:r w:rsidRPr="00357A8D" w:rsidR="00EB622D">
        <w:rPr>
          <w:rFonts w:ascii="TH Sarabun New" w:hAnsi="TH Sarabun New" w:eastAsia="Angsana New" w:cs="TH Sarabun New"/>
          <w:b/>
          <w:bCs/>
          <w:sz w:val="32"/>
          <w:szCs w:val="32"/>
          <w:cs/>
        </w:rPr>
        <w:t xml:space="preserve">   </w:t>
      </w:r>
      <w:r w:rsidRPr="00357A8D" w:rsidR="006B68D8">
        <w:rPr>
          <w:rFonts w:ascii="TH Sarabun New" w:hAnsi="TH Sarabun New" w:eastAsia="Angsana New" w:cs="TH Sarabun New"/>
          <w:b/>
          <w:bCs/>
          <w:sz w:val="32"/>
          <w:szCs w:val="32"/>
          <w:cs/>
        </w:rPr>
        <w:t xml:space="preserve">   </w:t>
      </w:r>
      <w:r w:rsidRPr="00357A8D" w:rsidR="00EB622D">
        <w:rPr>
          <w:rFonts w:ascii="TH Sarabun New" w:hAnsi="TH Sarabun New" w:eastAsia="Angsana New" w:cs="TH Sarabun New"/>
          <w:sz w:val="32"/>
          <w:szCs w:val="32"/>
        </w:rPr>
        <w:t xml:space="preserve">3 </w:t>
      </w:r>
      <w:r w:rsidRPr="00357A8D" w:rsidR="00EB622D">
        <w:rPr>
          <w:rFonts w:ascii="TH Sarabun New" w:hAnsi="TH Sarabun New" w:eastAsia="Angsana New" w:cs="TH Sarabun New"/>
          <w:sz w:val="32"/>
          <w:szCs w:val="32"/>
          <w:cs/>
        </w:rPr>
        <w:t>(</w:t>
      </w:r>
      <w:r w:rsidRPr="00357A8D" w:rsidR="00EB622D">
        <w:rPr>
          <w:rFonts w:ascii="TH Sarabun New" w:hAnsi="TH Sarabun New" w:eastAsia="Angsana New" w:cs="TH Sarabun New"/>
          <w:sz w:val="32"/>
          <w:szCs w:val="32"/>
        </w:rPr>
        <w:t>3</w:t>
      </w:r>
      <w:r w:rsidRPr="00357A8D" w:rsidR="00EB622D">
        <w:rPr>
          <w:rFonts w:ascii="TH Sarabun New" w:hAnsi="TH Sarabun New" w:eastAsia="Angsana New" w:cs="TH Sarabun New"/>
          <w:sz w:val="32"/>
          <w:szCs w:val="32"/>
          <w:cs/>
        </w:rPr>
        <w:t>-</w:t>
      </w:r>
      <w:r w:rsidRPr="00357A8D" w:rsidR="00EB622D">
        <w:rPr>
          <w:rFonts w:ascii="TH Sarabun New" w:hAnsi="TH Sarabun New" w:eastAsia="Angsana New" w:cs="TH Sarabun New"/>
          <w:sz w:val="32"/>
          <w:szCs w:val="32"/>
        </w:rPr>
        <w:t>0</w:t>
      </w:r>
      <w:r w:rsidRPr="00357A8D" w:rsidR="00EB622D">
        <w:rPr>
          <w:rFonts w:ascii="TH Sarabun New" w:hAnsi="TH Sarabun New" w:eastAsia="Angsana New" w:cs="TH Sarabun New"/>
          <w:sz w:val="32"/>
          <w:szCs w:val="32"/>
          <w:cs/>
        </w:rPr>
        <w:t>-</w:t>
      </w:r>
      <w:r w:rsidRPr="00357A8D" w:rsidR="00EB622D">
        <w:rPr>
          <w:rFonts w:ascii="TH Sarabun New" w:hAnsi="TH Sarabun New" w:eastAsia="Angsana New" w:cs="TH Sarabun New"/>
          <w:sz w:val="32"/>
          <w:szCs w:val="32"/>
        </w:rPr>
        <w:t>6</w:t>
      </w:r>
      <w:r w:rsidRPr="00357A8D" w:rsidR="00EB622D">
        <w:rPr>
          <w:rFonts w:ascii="TH Sarabun New" w:hAnsi="TH Sarabun New" w:eastAsia="Angsana New" w:cs="TH Sarabun New"/>
          <w:sz w:val="32"/>
          <w:szCs w:val="32"/>
          <w:cs/>
        </w:rPr>
        <w:t>)</w:t>
      </w:r>
    </w:p>
    <w:p w:rsidRPr="00357A8D" w:rsidR="00E67930" w:rsidP="00E65391" w:rsidRDefault="00F02687" w14:paraId="4B6168E2" w14:textId="77777777">
      <w:pPr>
        <w:pStyle w:val="ListParagraph"/>
        <w:tabs>
          <w:tab w:val="left" w:pos="360"/>
          <w:tab w:val="left" w:pos="907"/>
          <w:tab w:val="left" w:pos="1627"/>
          <w:tab w:val="left" w:pos="1886"/>
          <w:tab w:val="left" w:pos="2347"/>
          <w:tab w:val="left" w:pos="6521"/>
        </w:tabs>
        <w:ind w:hanging="436"/>
        <w:jc w:val="thaiDistribute"/>
        <w:rPr>
          <w:rFonts w:ascii="TH Sarabun New" w:hAnsi="TH Sarabun New" w:eastAsia="Angsana New" w:cs="TH Sarabun New"/>
          <w:b/>
          <w:bCs/>
          <w:sz w:val="32"/>
          <w:szCs w:val="32"/>
        </w:rPr>
      </w:pPr>
      <w:r w:rsidRPr="00357A8D">
        <w:rPr>
          <w:rFonts w:ascii="TH Sarabun New" w:hAnsi="TH Sarabun New" w:eastAsia="Angsana New" w:cs="TH Sarabun New"/>
          <w:sz w:val="32"/>
          <w:szCs w:val="32"/>
          <w:cs/>
        </w:rPr>
        <w:t xml:space="preserve"> </w:t>
      </w:r>
      <w:r w:rsidRPr="00357A8D" w:rsidR="00452356">
        <w:rPr>
          <w:rFonts w:ascii="TH Sarabun New" w:hAnsi="TH Sarabun New" w:eastAsia="Angsana New" w:cs="TH Sarabun New"/>
          <w:sz w:val="32"/>
          <w:szCs w:val="32"/>
        </w:rPr>
        <w:t>EC425</w:t>
      </w:r>
      <w:r w:rsidRPr="00357A8D">
        <w:rPr>
          <w:rFonts w:ascii="TH Sarabun New" w:hAnsi="TH Sarabun New" w:eastAsia="Angsana New" w:cs="TH Sarabun New"/>
          <w:sz w:val="32"/>
          <w:szCs w:val="32"/>
          <w:cs/>
        </w:rPr>
        <w:t xml:space="preserve"> </w:t>
      </w:r>
      <w:r w:rsidRPr="00357A8D" w:rsidR="00452356">
        <w:rPr>
          <w:rFonts w:ascii="TH Sarabun New" w:hAnsi="TH Sarabun New" w:eastAsia="Angsana New" w:cs="TH Sarabun New"/>
          <w:sz w:val="32"/>
          <w:szCs w:val="32"/>
          <w:cs/>
        </w:rPr>
        <w:t xml:space="preserve"> </w:t>
      </w:r>
      <w:r w:rsidRPr="00357A8D" w:rsidR="00452356">
        <w:rPr>
          <w:rFonts w:ascii="TH Sarabun New" w:hAnsi="TH Sarabun New" w:eastAsia="Angsana New" w:cs="TH Sarabun New"/>
          <w:sz w:val="32"/>
          <w:szCs w:val="32"/>
        </w:rPr>
        <w:t xml:space="preserve">Econometrics 1  </w:t>
      </w:r>
      <w:r w:rsidRPr="00357A8D" w:rsidR="00E67930">
        <w:rPr>
          <w:rFonts w:ascii="TH Sarabun New" w:hAnsi="TH Sarabun New" w:eastAsia="Angsana New" w:cs="TH Sarabun New"/>
          <w:b/>
          <w:bCs/>
          <w:sz w:val="32"/>
          <w:szCs w:val="32"/>
        </w:rPr>
        <w:tab/>
      </w:r>
      <w:r w:rsidRPr="00357A8D" w:rsidR="003D09A9">
        <w:rPr>
          <w:rFonts w:ascii="TH Sarabun New" w:hAnsi="TH Sarabun New" w:eastAsia="Angsana New" w:cs="TH Sarabun New"/>
          <w:b/>
          <w:bCs/>
          <w:sz w:val="32"/>
          <w:szCs w:val="32"/>
        </w:rPr>
        <w:tab/>
      </w:r>
    </w:p>
    <w:p w:rsidRPr="00357A8D" w:rsidR="00E67930" w:rsidDel="00FC6BBB" w:rsidP="00E65391" w:rsidRDefault="00E67930" w14:paraId="73017D9D" w14:textId="691BC1E4">
      <w:pPr>
        <w:pStyle w:val="ListParagraph"/>
        <w:tabs>
          <w:tab w:val="left" w:pos="360"/>
          <w:tab w:val="left" w:pos="907"/>
          <w:tab w:val="left" w:pos="1627"/>
          <w:tab w:val="left" w:pos="1886"/>
          <w:tab w:val="left" w:pos="2347"/>
        </w:tabs>
        <w:ind w:left="360" w:hanging="360"/>
        <w:jc w:val="thaiDistribute"/>
        <w:rPr>
          <w:del w:author="Jenjira O-cha" w:date="2023-02-07T20:34:00Z" w:id="362"/>
          <w:rFonts w:ascii="TH Sarabun New" w:hAnsi="TH Sarabun New" w:eastAsia="Angsana New" w:cs="TH Sarabun New"/>
          <w:szCs w:val="24"/>
        </w:rPr>
      </w:pPr>
    </w:p>
    <w:p w:rsidRPr="00357A8D" w:rsidR="00FC6BBB" w:rsidP="00E65391" w:rsidRDefault="00FC6BBB" w14:paraId="3DE8CC42" w14:textId="77777777">
      <w:pPr>
        <w:tabs>
          <w:tab w:val="left" w:pos="360"/>
          <w:tab w:val="left" w:pos="907"/>
          <w:tab w:val="left" w:pos="1627"/>
          <w:tab w:val="left" w:pos="1886"/>
          <w:tab w:val="left" w:pos="2347"/>
          <w:tab w:val="left" w:pos="6521"/>
        </w:tabs>
        <w:jc w:val="thaiDistribute"/>
        <w:rPr>
          <w:ins w:author="Jenjira O-cha" w:date="2023-02-07T20:34:00Z" w:id="363"/>
          <w:rFonts w:ascii="TH Sarabun New" w:hAnsi="TH Sarabun New" w:eastAsia="Angsana New" w:cs="TH Sarabun New"/>
          <w:b/>
          <w:bCs/>
          <w:sz w:val="32"/>
          <w:szCs w:val="32"/>
        </w:rPr>
      </w:pPr>
    </w:p>
    <w:p w:rsidRPr="00357A8D" w:rsidR="000E4A49" w:rsidP="00E65391" w:rsidRDefault="000E4A49" w14:paraId="1B3CF63C" w14:textId="70820D3B">
      <w:pPr>
        <w:tabs>
          <w:tab w:val="left" w:pos="360"/>
          <w:tab w:val="left" w:pos="907"/>
          <w:tab w:val="left" w:pos="1627"/>
          <w:tab w:val="left" w:pos="1886"/>
          <w:tab w:val="left" w:pos="2347"/>
          <w:tab w:val="left" w:pos="6521"/>
        </w:tabs>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rPr>
        <w:tab/>
      </w:r>
      <w:r w:rsidRPr="00357A8D">
        <w:rPr>
          <w:rFonts w:ascii="TH Sarabun New" w:hAnsi="TH Sarabun New" w:eastAsia="Angsana New" w:cs="TH Sarabun New"/>
          <w:b/>
          <w:bCs/>
          <w:sz w:val="32"/>
          <w:szCs w:val="32"/>
        </w:rPr>
        <w:t>2</w:t>
      </w:r>
      <w:r w:rsidRPr="00357A8D">
        <w:rPr>
          <w:rFonts w:ascii="TH Sarabun New" w:hAnsi="TH Sarabun New" w:eastAsia="Angsana New" w:cs="TH Sarabun New"/>
          <w:b/>
          <w:bCs/>
          <w:sz w:val="32"/>
          <w:szCs w:val="32"/>
          <w:cs/>
        </w:rPr>
        <w:t>.2) วิชา</w:t>
      </w:r>
      <w:r w:rsidRPr="00357A8D" w:rsidR="00D04A00">
        <w:rPr>
          <w:rFonts w:ascii="TH Sarabun New" w:hAnsi="TH Sarabun New" w:eastAsia="Angsana New" w:cs="TH Sarabun New"/>
          <w:b/>
          <w:bCs/>
          <w:sz w:val="32"/>
          <w:szCs w:val="32"/>
          <w:cs/>
        </w:rPr>
        <w:t>บังคับเลือก</w:t>
      </w:r>
      <w:r w:rsidRPr="00357A8D">
        <w:rPr>
          <w:rFonts w:ascii="TH Sarabun New" w:hAnsi="TH Sarabun New" w:eastAsia="Angsana New" w:cs="TH Sarabun New"/>
          <w:b/>
          <w:bCs/>
          <w:sz w:val="32"/>
          <w:szCs w:val="32"/>
          <w:cs/>
        </w:rPr>
        <w:tab/>
      </w:r>
      <w:r w:rsidRPr="00357A8D">
        <w:rPr>
          <w:rFonts w:ascii="TH Sarabun New" w:hAnsi="TH Sarabun New" w:eastAsia="Angsana New" w:cs="TH Sarabun New"/>
          <w:b/>
          <w:bCs/>
          <w:sz w:val="32"/>
          <w:szCs w:val="32"/>
        </w:rPr>
        <w:tab/>
      </w:r>
      <w:r w:rsidRPr="00357A8D" w:rsidR="00D04A00">
        <w:rPr>
          <w:rFonts w:ascii="TH Sarabun New" w:hAnsi="TH Sarabun New" w:eastAsia="Angsana New" w:cs="TH Sarabun New"/>
          <w:b/>
          <w:bCs/>
          <w:sz w:val="32"/>
          <w:szCs w:val="32"/>
          <w:cs/>
        </w:rPr>
        <w:t xml:space="preserve"> </w:t>
      </w:r>
      <w:r w:rsidRPr="00357A8D" w:rsidR="00D04A00">
        <w:rPr>
          <w:rFonts w:ascii="TH Sarabun New" w:hAnsi="TH Sarabun New" w:cs="TH Sarabun New"/>
          <w:b/>
          <w:bCs/>
          <w:sz w:val="32"/>
          <w:szCs w:val="32"/>
          <w:cs/>
        </w:rPr>
        <w:t>3</w:t>
      </w:r>
      <w:r w:rsidRPr="00357A8D">
        <w:rPr>
          <w:rFonts w:ascii="TH Sarabun New" w:hAnsi="TH Sarabun New" w:cs="TH Sarabun New"/>
          <w:b/>
          <w:bCs/>
          <w:sz w:val="32"/>
          <w:szCs w:val="32"/>
          <w:cs/>
        </w:rPr>
        <w:tab/>
      </w:r>
      <w:r w:rsidRPr="00357A8D">
        <w:rPr>
          <w:rFonts w:ascii="TH Sarabun New" w:hAnsi="TH Sarabun New" w:eastAsia="Angsana New" w:cs="TH Sarabun New"/>
          <w:b/>
          <w:bCs/>
          <w:sz w:val="32"/>
          <w:szCs w:val="32"/>
          <w:cs/>
        </w:rPr>
        <w:t>หน่วยกิต</w:t>
      </w:r>
    </w:p>
    <w:p w:rsidRPr="00357A8D" w:rsidR="00D7234A" w:rsidP="00E65391" w:rsidRDefault="00A07267" w14:paraId="0CBF1B90" w14:textId="77777777">
      <w:pPr>
        <w:tabs>
          <w:tab w:val="left" w:pos="360"/>
          <w:tab w:val="left" w:pos="907"/>
          <w:tab w:val="left" w:pos="1627"/>
          <w:tab w:val="left" w:pos="1886"/>
          <w:tab w:val="left" w:pos="234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นักศึกษาจะต้องศึกษารายวิชาต่าง ๆ </w:t>
      </w:r>
      <w:r w:rsidRPr="00357A8D" w:rsidR="00D7234A">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ตามเงื่อนไขรายวิชาที่หลักสูตรกำหนดไว้ </w:t>
      </w:r>
      <w:r w:rsidRPr="00357A8D" w:rsidR="00D7234A">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คือ </w:t>
      </w:r>
      <w:r w:rsidRPr="00357A8D" w:rsidR="004D24A0">
        <w:rPr>
          <w:rFonts w:ascii="TH Sarabun New" w:hAnsi="TH Sarabun New" w:cs="TH Sarabun New"/>
          <w:sz w:val="32"/>
          <w:szCs w:val="32"/>
          <w:cs/>
        </w:rPr>
        <w:t>เลือก</w:t>
      </w:r>
    </w:p>
    <w:p w:rsidRPr="00357A8D" w:rsidR="00A07267" w:rsidP="00E65391" w:rsidRDefault="00A07267" w14:paraId="1A912CE5" w14:textId="77777777">
      <w:pPr>
        <w:tabs>
          <w:tab w:val="left" w:pos="360"/>
          <w:tab w:val="left" w:pos="907"/>
          <w:tab w:val="left" w:pos="1627"/>
          <w:tab w:val="left" w:pos="1886"/>
          <w:tab w:val="left" w:pos="2347"/>
        </w:tabs>
        <w:jc w:val="thaiDistribute"/>
        <w:rPr>
          <w:rFonts w:ascii="TH Sarabun New" w:hAnsi="TH Sarabun New" w:eastAsia="Angsana New" w:cs="TH Sarabun New"/>
          <w:sz w:val="32"/>
          <w:szCs w:val="32"/>
        </w:rPr>
      </w:pPr>
      <w:r w:rsidRPr="00357A8D">
        <w:rPr>
          <w:rFonts w:ascii="TH Sarabun New" w:hAnsi="TH Sarabun New" w:cs="TH Sarabun New"/>
          <w:sz w:val="32"/>
          <w:szCs w:val="32"/>
        </w:rPr>
        <w:t xml:space="preserve">3 </w:t>
      </w:r>
      <w:r w:rsidRPr="00357A8D">
        <w:rPr>
          <w:rFonts w:ascii="TH Sarabun New" w:hAnsi="TH Sarabun New" w:cs="TH Sarabun New"/>
          <w:sz w:val="32"/>
          <w:szCs w:val="32"/>
          <w:cs/>
        </w:rPr>
        <w:t>หน่วยกิต จากวิชาดังนี้</w:t>
      </w:r>
    </w:p>
    <w:p w:rsidRPr="00357A8D" w:rsidR="00EA0FFC" w:rsidP="00E65391" w:rsidRDefault="00EA0FFC" w14:paraId="4E740EE7" w14:textId="77777777">
      <w:pPr>
        <w:pStyle w:val="ListParagraph"/>
        <w:numPr>
          <w:ilvl w:val="0"/>
          <w:numId w:val="11"/>
        </w:numPr>
        <w:tabs>
          <w:tab w:val="left" w:pos="360"/>
          <w:tab w:val="left" w:pos="907"/>
          <w:tab w:val="left" w:pos="1627"/>
          <w:tab w:val="left" w:pos="1886"/>
          <w:tab w:val="left" w:pos="2347"/>
        </w:tabs>
        <w:ind w:hanging="72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พัฒนาการแนวคิดทางเศรษฐศาสตร์</w:t>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EA0FFC" w:rsidP="00E65391" w:rsidRDefault="00EA0FFC" w14:paraId="556C9938" w14:textId="77777777">
      <w:pPr>
        <w:pStyle w:val="ListParagraph"/>
        <w:tabs>
          <w:tab w:val="left" w:pos="360"/>
          <w:tab w:val="left" w:pos="907"/>
          <w:tab w:val="left" w:pos="1627"/>
          <w:tab w:val="left" w:pos="1886"/>
          <w:tab w:val="left" w:pos="2347"/>
        </w:tabs>
        <w:ind w:hanging="72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EC404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History of Economic Thought </w:t>
      </w:r>
    </w:p>
    <w:p w:rsidRPr="00357A8D" w:rsidR="00EA0FFC" w:rsidP="00E65391" w:rsidRDefault="00EA0FFC" w14:paraId="423EE95D" w14:textId="77777777">
      <w:pPr>
        <w:pStyle w:val="ListParagraph"/>
        <w:numPr>
          <w:ilvl w:val="0"/>
          <w:numId w:val="11"/>
        </w:numPr>
        <w:tabs>
          <w:tab w:val="left" w:pos="360"/>
          <w:tab w:val="left" w:pos="907"/>
          <w:tab w:val="left" w:pos="1627"/>
          <w:tab w:val="left" w:pos="1886"/>
          <w:tab w:val="left" w:pos="2347"/>
        </w:tabs>
        <w:ind w:hanging="72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ศ.406  สถานการณ์เศรษฐกิจร่วมสมัย</w:t>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EA0FFC" w:rsidP="00E65391" w:rsidRDefault="00EA0FFC" w14:paraId="028B5D78" w14:textId="77777777">
      <w:pPr>
        <w:pStyle w:val="ListParagraph"/>
        <w:tabs>
          <w:tab w:val="left" w:pos="360"/>
          <w:tab w:val="left" w:pos="907"/>
          <w:tab w:val="left" w:pos="1627"/>
          <w:tab w:val="left" w:pos="1886"/>
          <w:tab w:val="left" w:pos="2347"/>
        </w:tabs>
        <w:ind w:hanging="72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EC</w:t>
      </w:r>
      <w:r w:rsidRPr="00357A8D">
        <w:rPr>
          <w:rFonts w:ascii="TH Sarabun New" w:hAnsi="TH Sarabun New" w:eastAsia="Angsana New" w:cs="TH Sarabun New"/>
          <w:sz w:val="32"/>
          <w:szCs w:val="32"/>
          <w:cs/>
        </w:rPr>
        <w:t xml:space="preserve">406 </w:t>
      </w:r>
      <w:r w:rsidRPr="00357A8D">
        <w:rPr>
          <w:rFonts w:ascii="TH Sarabun New" w:hAnsi="TH Sarabun New" w:eastAsia="Angsana New" w:cs="TH Sarabun New"/>
          <w:sz w:val="32"/>
          <w:szCs w:val="32"/>
        </w:rPr>
        <w:t>Contemporary Economic Issues</w:t>
      </w:r>
    </w:p>
    <w:p w:rsidRPr="00357A8D" w:rsidR="00EA0FFC" w:rsidP="00E65391" w:rsidRDefault="00EA0FFC" w14:paraId="378D7F6A" w14:textId="64A2C69F">
      <w:pPr>
        <w:pStyle w:val="ListParagraph"/>
        <w:numPr>
          <w:ilvl w:val="0"/>
          <w:numId w:val="11"/>
        </w:numPr>
        <w:tabs>
          <w:tab w:val="left" w:pos="360"/>
          <w:tab w:val="left" w:pos="907"/>
          <w:tab w:val="left" w:pos="1627"/>
          <w:tab w:val="left" w:pos="1886"/>
          <w:tab w:val="left" w:pos="2347"/>
        </w:tabs>
        <w:ind w:hanging="72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ศ.460</w:t>
      </w:r>
      <w:r w:rsidRPr="00357A8D">
        <w:rPr>
          <w:rFonts w:ascii="TH Sarabun New" w:hAnsi="TH Sarabun New" w:eastAsia="Angsana New" w:cs="TH Sarabun New"/>
          <w:sz w:val="32"/>
          <w:szCs w:val="32"/>
          <w:cs/>
        </w:rPr>
        <w:tab/>
      </w:r>
      <w:ins w:author="Jenjira O-cha" w:date="2023-02-07T22:26:00Z" w:id="364">
        <w:r w:rsidRPr="00357A8D" w:rsidR="0000568E">
          <w:rPr>
            <w:rFonts w:ascii="TH Sarabun New" w:hAnsi="TH Sarabun New" w:eastAsia="Angsana New" w:cs="TH Sarabun New"/>
            <w:sz w:val="32"/>
            <w:szCs w:val="32"/>
            <w:cs/>
          </w:rPr>
          <w:t xml:space="preserve"> </w:t>
        </w:r>
      </w:ins>
      <w:r w:rsidRPr="00357A8D">
        <w:rPr>
          <w:rFonts w:ascii="TH Sarabun New" w:hAnsi="TH Sarabun New" w:eastAsia="Angsana New" w:cs="TH Sarabun New"/>
          <w:sz w:val="32"/>
          <w:szCs w:val="32"/>
          <w:cs/>
        </w:rPr>
        <w:t>เศรษฐกิจประเทศไทย</w:t>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rPr>
        <w:tab/>
      </w:r>
      <w:r w:rsidRPr="00357A8D">
        <w:rPr>
          <w:rFonts w:ascii="TH Sarabun New" w:hAnsi="TH Sarabun New" w:eastAsia="Angsana New" w:cs="TH Sarabun New"/>
          <w:sz w:val="32"/>
          <w:szCs w:val="32"/>
          <w:cs/>
        </w:rPr>
        <w:tab/>
      </w:r>
      <w:r w:rsidRPr="00357A8D">
        <w:rPr>
          <w:rFonts w:ascii="TH Sarabun New" w:hAnsi="TH Sarabun New" w:eastAsia="Angsana New" w:cs="TH Sarabun New"/>
          <w:sz w:val="32"/>
          <w:szCs w:val="32"/>
          <w:cs/>
        </w:rPr>
        <w:tab/>
      </w:r>
      <w:r w:rsidRPr="00357A8D" w:rsidR="006B68D8">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EA0FFC" w:rsidP="00E65391" w:rsidRDefault="00EA0FFC" w14:paraId="4A5DCF8A" w14:textId="77777777">
      <w:pPr>
        <w:tabs>
          <w:tab w:val="left" w:pos="360"/>
          <w:tab w:val="left" w:pos="907"/>
          <w:tab w:val="left" w:pos="1627"/>
          <w:tab w:val="left" w:pos="1886"/>
          <w:tab w:val="left" w:pos="2347"/>
        </w:tabs>
        <w:ind w:left="360" w:hanging="36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cs/>
        </w:rPr>
        <w:t xml:space="preserve">     </w:t>
      </w:r>
      <w:r w:rsidRPr="00357A8D">
        <w:rPr>
          <w:rFonts w:ascii="TH Sarabun New" w:hAnsi="TH Sarabun New" w:eastAsia="Angsana New" w:cs="TH Sarabun New"/>
          <w:sz w:val="32"/>
          <w:szCs w:val="32"/>
        </w:rPr>
        <w:t>EC</w:t>
      </w:r>
      <w:r w:rsidRPr="00357A8D">
        <w:rPr>
          <w:rFonts w:ascii="TH Sarabun New" w:hAnsi="TH Sarabun New" w:eastAsia="Angsana New" w:cs="TH Sarabun New"/>
          <w:sz w:val="32"/>
          <w:szCs w:val="32"/>
          <w:cs/>
        </w:rPr>
        <w:t xml:space="preserve">460 </w:t>
      </w:r>
      <w:r w:rsidRPr="00357A8D">
        <w:rPr>
          <w:rFonts w:ascii="TH Sarabun New" w:hAnsi="TH Sarabun New" w:eastAsia="Angsana New" w:cs="TH Sarabun New"/>
          <w:sz w:val="32"/>
          <w:szCs w:val="32"/>
        </w:rPr>
        <w:t>Thai Economy</w:t>
      </w:r>
    </w:p>
    <w:p w:rsidRPr="00357A8D" w:rsidR="00CF67CA" w:rsidP="00E65391" w:rsidRDefault="009569BD" w14:paraId="0BEFBD4C" w14:textId="77777777">
      <w:pPr>
        <w:tabs>
          <w:tab w:val="left" w:pos="360"/>
          <w:tab w:val="left" w:pos="907"/>
          <w:tab w:val="left" w:pos="1627"/>
          <w:tab w:val="left" w:pos="1886"/>
          <w:tab w:val="left" w:pos="2347"/>
        </w:tabs>
        <w:jc w:val="thaiDistribute"/>
        <w:rPr>
          <w:rFonts w:ascii="TH Sarabun New" w:hAnsi="TH Sarabun New" w:eastAsia="Angsana New" w:cs="TH Sarabun New"/>
          <w:b/>
          <w:bCs/>
          <w:sz w:val="32"/>
          <w:szCs w:val="32"/>
          <w:cs/>
        </w:rPr>
      </w:pPr>
      <w:r w:rsidRPr="00357A8D">
        <w:rPr>
          <w:rFonts w:ascii="TH Sarabun New" w:hAnsi="TH Sarabun New" w:eastAsia="Angsana New" w:cs="TH Sarabun New"/>
          <w:b/>
          <w:bCs/>
          <w:sz w:val="32"/>
          <w:szCs w:val="32"/>
        </w:rPr>
        <w:tab/>
      </w:r>
      <w:r w:rsidRPr="00357A8D" w:rsidR="00CF67CA">
        <w:rPr>
          <w:rFonts w:ascii="TH Sarabun New" w:hAnsi="TH Sarabun New" w:eastAsia="Angsana New" w:cs="TH Sarabun New"/>
          <w:b/>
          <w:bCs/>
          <w:sz w:val="32"/>
          <w:szCs w:val="32"/>
        </w:rPr>
        <w:t>2</w:t>
      </w:r>
      <w:r w:rsidRPr="00357A8D" w:rsidR="00CF67CA">
        <w:rPr>
          <w:rFonts w:ascii="TH Sarabun New" w:hAnsi="TH Sarabun New" w:eastAsia="Angsana New" w:cs="TH Sarabun New"/>
          <w:b/>
          <w:bCs/>
          <w:sz w:val="32"/>
          <w:szCs w:val="32"/>
          <w:cs/>
        </w:rPr>
        <w:t>.</w:t>
      </w:r>
      <w:r w:rsidRPr="00357A8D" w:rsidR="000E4A49">
        <w:rPr>
          <w:rFonts w:ascii="TH Sarabun New" w:hAnsi="TH Sarabun New" w:eastAsia="Angsana New" w:cs="TH Sarabun New"/>
          <w:b/>
          <w:bCs/>
          <w:sz w:val="32"/>
          <w:szCs w:val="32"/>
          <w:cs/>
        </w:rPr>
        <w:t>3</w:t>
      </w:r>
      <w:r w:rsidRPr="00357A8D" w:rsidR="00CF67CA">
        <w:rPr>
          <w:rFonts w:ascii="TH Sarabun New" w:hAnsi="TH Sarabun New" w:eastAsia="Angsana New" w:cs="TH Sarabun New"/>
          <w:b/>
          <w:bCs/>
          <w:sz w:val="32"/>
          <w:szCs w:val="32"/>
          <w:cs/>
        </w:rPr>
        <w:t>) วิชา</w:t>
      </w:r>
      <w:r w:rsidRPr="00357A8D" w:rsidR="00D04A00">
        <w:rPr>
          <w:rFonts w:ascii="TH Sarabun New" w:hAnsi="TH Sarabun New" w:eastAsia="Angsana New" w:cs="TH Sarabun New"/>
          <w:b/>
          <w:bCs/>
          <w:sz w:val="32"/>
          <w:szCs w:val="32"/>
          <w:cs/>
        </w:rPr>
        <w:t>เฉพาะด้าน</w:t>
      </w:r>
      <w:r w:rsidRPr="00357A8D" w:rsidR="00CF67CA">
        <w:rPr>
          <w:rFonts w:ascii="TH Sarabun New" w:hAnsi="TH Sarabun New" w:eastAsia="Angsana New" w:cs="TH Sarabun New"/>
          <w:b/>
          <w:bCs/>
          <w:sz w:val="32"/>
          <w:szCs w:val="32"/>
          <w:cs/>
        </w:rPr>
        <w:t xml:space="preserve"> </w:t>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Pr>
          <w:rFonts w:ascii="TH Sarabun New" w:hAnsi="TH Sarabun New" w:eastAsia="Angsana New" w:cs="TH Sarabun New"/>
          <w:b/>
          <w:bCs/>
          <w:sz w:val="32"/>
          <w:szCs w:val="32"/>
        </w:rPr>
        <w:tab/>
      </w:r>
      <w:r w:rsidRPr="00357A8D" w:rsidR="00C76F16">
        <w:rPr>
          <w:rFonts w:ascii="TH Sarabun New" w:hAnsi="TH Sarabun New" w:eastAsia="Angsana New" w:cs="TH Sarabun New"/>
          <w:b/>
          <w:bCs/>
          <w:sz w:val="32"/>
          <w:szCs w:val="32"/>
        </w:rPr>
        <w:tab/>
      </w:r>
      <w:r w:rsidRPr="00357A8D">
        <w:rPr>
          <w:rFonts w:ascii="TH Sarabun New" w:hAnsi="TH Sarabun New" w:eastAsia="Angsana New" w:cs="TH Sarabun New"/>
          <w:b/>
          <w:bCs/>
          <w:sz w:val="32"/>
          <w:szCs w:val="32"/>
        </w:rPr>
        <w:tab/>
      </w:r>
      <w:r w:rsidRPr="00357A8D" w:rsidR="00D04A00">
        <w:rPr>
          <w:rFonts w:ascii="TH Sarabun New" w:hAnsi="TH Sarabun New" w:cs="TH Sarabun New"/>
          <w:b/>
          <w:bCs/>
          <w:sz w:val="32"/>
          <w:szCs w:val="32"/>
          <w:cs/>
        </w:rPr>
        <w:t>3</w:t>
      </w:r>
      <w:r w:rsidRPr="00357A8D" w:rsidR="0074341D">
        <w:rPr>
          <w:rFonts w:ascii="TH Sarabun New" w:hAnsi="TH Sarabun New" w:cs="TH Sarabun New"/>
          <w:b/>
          <w:bCs/>
          <w:sz w:val="32"/>
          <w:szCs w:val="32"/>
          <w:cs/>
        </w:rPr>
        <w:t>0</w:t>
      </w:r>
      <w:r w:rsidRPr="00357A8D" w:rsidR="00CF67CA">
        <w:rPr>
          <w:rFonts w:ascii="TH Sarabun New" w:hAnsi="TH Sarabun New" w:cs="TH Sarabun New"/>
          <w:b/>
          <w:bCs/>
          <w:sz w:val="32"/>
          <w:szCs w:val="32"/>
          <w:cs/>
        </w:rPr>
        <w:tab/>
      </w:r>
      <w:r w:rsidRPr="00357A8D" w:rsidR="00CF67CA">
        <w:rPr>
          <w:rFonts w:ascii="TH Sarabun New" w:hAnsi="TH Sarabun New" w:eastAsia="Angsana New" w:cs="TH Sarabun New"/>
          <w:b/>
          <w:bCs/>
          <w:sz w:val="32"/>
          <w:szCs w:val="32"/>
          <w:cs/>
        </w:rPr>
        <w:t>หน่วยกิต</w:t>
      </w:r>
    </w:p>
    <w:p w:rsidRPr="00357A8D" w:rsidR="00EA0FFC" w:rsidP="00E65391" w:rsidRDefault="00EA0FFC" w14:paraId="073DD020" w14:textId="77777777">
      <w:pPr>
        <w:tabs>
          <w:tab w:val="left" w:pos="360"/>
          <w:tab w:val="left" w:pos="907"/>
          <w:tab w:val="left" w:pos="1627"/>
          <w:tab w:val="left" w:pos="1886"/>
          <w:tab w:val="left" w:pos="234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ประกอบด้วยวิชาบังคับเฉพาะด้าน และวิชาเลือกเฉพาะด้าน โดยมีรายละเอียดดังต่อไปนี้</w:t>
      </w:r>
    </w:p>
    <w:p w:rsidRPr="00357A8D" w:rsidR="00EA0FFC" w:rsidRDefault="00EA0FFC" w14:paraId="696601FC" w14:textId="77777777">
      <w:pPr>
        <w:pStyle w:val="ListParagraph"/>
        <w:numPr>
          <w:ilvl w:val="0"/>
          <w:numId w:val="12"/>
        </w:numPr>
        <w:tabs>
          <w:tab w:val="left" w:pos="360"/>
          <w:tab w:val="left" w:pos="907"/>
          <w:tab w:val="left" w:pos="1627"/>
          <w:tab w:val="left" w:pos="1886"/>
          <w:tab w:val="left" w:pos="2347"/>
        </w:tabs>
        <w:ind w:left="0" w:firstLine="0"/>
        <w:jc w:val="thaiDistribute"/>
        <w:rPr>
          <w:rFonts w:ascii="TH Sarabun New" w:hAnsi="TH Sarabun New" w:eastAsia="Angsana New" w:cs="TH Sarabun New"/>
          <w:b/>
          <w:bCs/>
          <w:sz w:val="32"/>
          <w:szCs w:val="32"/>
        </w:rPr>
        <w:pPrChange w:author="PC" w:date="2023-03-31T11:42:00Z" w:id="365">
          <w:pPr>
            <w:pStyle w:val="ListParagraph"/>
            <w:numPr>
              <w:numId w:val="12"/>
            </w:numPr>
            <w:tabs>
              <w:tab w:val="left" w:pos="360"/>
              <w:tab w:val="left" w:pos="907"/>
              <w:tab w:val="left" w:pos="1627"/>
              <w:tab w:val="left" w:pos="1886"/>
              <w:tab w:val="left" w:pos="2347"/>
            </w:tabs>
            <w:ind w:left="0" w:hanging="360"/>
            <w:jc w:val="thaiDistribute"/>
          </w:pPr>
        </w:pPrChange>
      </w:pPr>
      <w:r w:rsidRPr="00357A8D">
        <w:rPr>
          <w:rFonts w:ascii="TH Sarabun New" w:hAnsi="TH Sarabun New" w:cs="TH Sarabun New"/>
          <w:b/>
          <w:bCs/>
          <w:sz w:val="32"/>
          <w:szCs w:val="32"/>
          <w:cs/>
        </w:rPr>
        <w:t>วิชาบังคับเฉพาะด้าน</w:t>
      </w:r>
      <w:r w:rsidRPr="00357A8D">
        <w:rPr>
          <w:rFonts w:ascii="TH Sarabun New" w:hAnsi="TH Sarabun New" w:eastAsia="Angsana New" w:cs="TH Sarabun New"/>
          <w:b/>
          <w:bCs/>
          <w:sz w:val="32"/>
          <w:szCs w:val="32"/>
          <w:cs/>
        </w:rPr>
        <w:t xml:space="preserve"> </w:t>
      </w:r>
      <w:r w:rsidRPr="00357A8D" w:rsidR="002810F0">
        <w:rPr>
          <w:rFonts w:ascii="TH Sarabun New" w:hAnsi="TH Sarabun New" w:eastAsia="Angsana New" w:cs="TH Sarabun New"/>
          <w:b/>
          <w:bCs/>
          <w:sz w:val="32"/>
          <w:szCs w:val="32"/>
          <w:cs/>
        </w:rPr>
        <w:t xml:space="preserve"> </w:t>
      </w:r>
      <w:r w:rsidRPr="00357A8D">
        <w:rPr>
          <w:rFonts w:ascii="TH Sarabun New" w:hAnsi="TH Sarabun New" w:eastAsia="Angsana New" w:cs="TH Sarabun New"/>
          <w:b/>
          <w:bCs/>
          <w:sz w:val="32"/>
          <w:szCs w:val="32"/>
        </w:rPr>
        <w:t xml:space="preserve">21 </w:t>
      </w:r>
      <w:r w:rsidRPr="00357A8D" w:rsidR="002810F0">
        <w:rPr>
          <w:rFonts w:ascii="TH Sarabun New" w:hAnsi="TH Sarabun New" w:eastAsia="Angsana New" w:cs="TH Sarabun New"/>
          <w:b/>
          <w:bCs/>
          <w:sz w:val="32"/>
          <w:szCs w:val="32"/>
          <w:cs/>
        </w:rPr>
        <w:t xml:space="preserve"> </w:t>
      </w:r>
      <w:r w:rsidRPr="00357A8D">
        <w:rPr>
          <w:rFonts w:ascii="TH Sarabun New" w:hAnsi="TH Sarabun New" w:eastAsia="Angsana New" w:cs="TH Sarabun New"/>
          <w:b/>
          <w:bCs/>
          <w:sz w:val="32"/>
          <w:szCs w:val="32"/>
          <w:cs/>
        </w:rPr>
        <w:t>หน่วยกิต</w:t>
      </w:r>
      <w:r w:rsidRPr="00357A8D" w:rsidR="002810F0">
        <w:rPr>
          <w:rFonts w:ascii="TH Sarabun New" w:hAnsi="TH Sarabun New" w:eastAsia="Angsana New" w:cs="TH Sarabun New"/>
          <w:b/>
          <w:bCs/>
          <w:sz w:val="32"/>
          <w:szCs w:val="32"/>
          <w:cs/>
        </w:rPr>
        <w:t xml:space="preserve">  เลือกเรียนวิชาของคณะเศรษฐศาสตร์ไม่ต่ำกว่าระดับ </w:t>
      </w:r>
      <w:r w:rsidRPr="00357A8D" w:rsidR="002810F0">
        <w:rPr>
          <w:rFonts w:ascii="TH Sarabun New" w:hAnsi="TH Sarabun New" w:eastAsia="Angsana New" w:cs="TH Sarabun New"/>
          <w:b/>
          <w:bCs/>
          <w:sz w:val="32"/>
          <w:szCs w:val="32"/>
        </w:rPr>
        <w:t>400</w:t>
      </w:r>
    </w:p>
    <w:p w:rsidRPr="00357A8D" w:rsidR="002810F0" w:rsidP="00932528" w:rsidRDefault="00EA0FFC" w14:paraId="096720C1" w14:textId="77777777">
      <w:pPr>
        <w:pStyle w:val="ListParagraph"/>
        <w:tabs>
          <w:tab w:val="left" w:pos="360"/>
          <w:tab w:val="left" w:pos="907"/>
          <w:tab w:val="left" w:pos="1627"/>
          <w:tab w:val="left" w:pos="1886"/>
          <w:tab w:val="left" w:pos="2347"/>
        </w:tabs>
        <w:ind w:left="0"/>
        <w:jc w:val="thaiDistribute"/>
        <w:rPr>
          <w:rFonts w:ascii="TH Sarabun New" w:hAnsi="TH Sarabun New" w:eastAsia="Angsana New" w:cs="TH Sarabun New"/>
          <w:b/>
          <w:bCs/>
          <w:sz w:val="32"/>
          <w:szCs w:val="32"/>
        </w:rPr>
      </w:pPr>
      <w:r w:rsidRPr="00357A8D">
        <w:rPr>
          <w:rFonts w:ascii="TH Sarabun New" w:hAnsi="TH Sarabun New" w:eastAsia="Angsana New" w:cs="TH Sarabun New"/>
          <w:b/>
          <w:bCs/>
          <w:sz w:val="32"/>
          <w:szCs w:val="32"/>
          <w:cs/>
        </w:rPr>
        <w:t xml:space="preserve">     </w:t>
      </w:r>
      <w:r w:rsidRPr="00357A8D" w:rsidR="002810F0">
        <w:rPr>
          <w:rFonts w:ascii="TH Sarabun New" w:hAnsi="TH Sarabun New" w:eastAsia="Angsana New" w:cs="TH Sarabun New"/>
          <w:b/>
          <w:bCs/>
          <w:sz w:val="32"/>
          <w:szCs w:val="32"/>
          <w:cs/>
        </w:rPr>
        <w:t xml:space="preserve"> จากวิชาดังนี้</w:t>
      </w:r>
    </w:p>
    <w:p w:rsidRPr="00357A8D" w:rsidR="002810F0" w:rsidP="00932528" w:rsidRDefault="002810F0" w14:paraId="5460376C" w14:textId="73456E96">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400 </w:t>
      </w:r>
      <w:r w:rsidRPr="00357A8D">
        <w:rPr>
          <w:rFonts w:ascii="TH Sarabun New" w:hAnsi="TH Sarabun New" w:cs="TH Sarabun New"/>
          <w:sz w:val="32"/>
          <w:szCs w:val="32"/>
        </w:rPr>
        <w:tab/>
      </w:r>
      <w:r w:rsidRPr="00357A8D">
        <w:rPr>
          <w:rFonts w:ascii="TH Sarabun New" w:hAnsi="TH Sarabun New" w:cs="TH Sarabun New"/>
          <w:sz w:val="32"/>
          <w:szCs w:val="32"/>
          <w:cs/>
        </w:rPr>
        <w:t>สัมมนาสำหรับปริญญานิพนธ์</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6B68D8">
        <w:rPr>
          <w:rFonts w:ascii="TH Sarabun New" w:hAnsi="TH Sarabun New" w:cs="TH Sarabun New"/>
          <w:sz w:val="32"/>
          <w:szCs w:val="32"/>
          <w:cs/>
        </w:rPr>
        <w:t xml:space="preserve">  </w:t>
      </w:r>
      <w:commentRangeStart w:id="366"/>
      <w:commentRangeStart w:id="367"/>
      <w:r w:rsidRPr="00357A8D">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3</w:t>
      </w:r>
      <w:r w:rsidRPr="00357A8D">
        <w:rPr>
          <w:rFonts w:ascii="TH Sarabun New" w:hAnsi="TH Sarabun New" w:cs="TH Sarabun New"/>
          <w:sz w:val="32"/>
          <w:szCs w:val="32"/>
          <w:cs/>
        </w:rPr>
        <w:t xml:space="preserve"> </w:t>
      </w:r>
      <w:ins w:author="phetc" w:date="2023-02-13T15:40:00Z" w:id="368">
        <w:r w:rsidRPr="00357A8D" w:rsidR="00BD3F6C">
          <w:rPr>
            <w:rFonts w:ascii="TH Sarabun New" w:hAnsi="TH Sarabun New" w:cs="TH Sarabun New"/>
            <w:sz w:val="32"/>
            <w:szCs w:val="32"/>
            <w:cs/>
          </w:rPr>
          <w:t>(</w:t>
        </w:r>
      </w:ins>
      <w:ins w:author="phetc" w:date="2023-02-13T15:41:00Z" w:id="369">
        <w:r w:rsidRPr="00357A8D" w:rsidR="00BD3F6C">
          <w:rPr>
            <w:rFonts w:ascii="TH Sarabun New" w:hAnsi="TH Sarabun New" w:cs="TH Sarabun New"/>
            <w:sz w:val="32"/>
            <w:szCs w:val="32"/>
            <w:cs/>
          </w:rPr>
          <w:t>3-0-6)</w:t>
        </w:r>
      </w:ins>
      <w:r w:rsidRPr="00357A8D">
        <w:rPr>
          <w:rFonts w:ascii="TH Sarabun New" w:hAnsi="TH Sarabun New" w:cs="TH Sarabun New"/>
          <w:sz w:val="32"/>
          <w:szCs w:val="32"/>
          <w:cs/>
        </w:rPr>
        <w:t xml:space="preserve">  </w:t>
      </w:r>
      <w:commentRangeEnd w:id="366"/>
      <w:r w:rsidRPr="00357A8D" w:rsidR="00587DEC">
        <w:rPr>
          <w:rStyle w:val="CommentReference"/>
        </w:rPr>
        <w:commentReference w:id="366"/>
      </w:r>
      <w:commentRangeEnd w:id="367"/>
      <w:r w:rsidRPr="00357A8D" w:rsidR="00656DE3">
        <w:rPr>
          <w:rStyle w:val="CommentReference"/>
        </w:rPr>
        <w:commentReference w:id="367"/>
      </w:r>
      <w:r w:rsidRPr="00357A8D">
        <w:rPr>
          <w:rFonts w:ascii="TH Sarabun New" w:hAnsi="TH Sarabun New" w:cs="TH Sarabun New"/>
          <w:sz w:val="32"/>
          <w:szCs w:val="32"/>
          <w:cs/>
        </w:rPr>
        <w:t xml:space="preserve">  </w:t>
      </w:r>
    </w:p>
    <w:p w:rsidRPr="00357A8D" w:rsidR="00782E7E" w:rsidP="00E65391" w:rsidRDefault="00782E7E" w14:paraId="0A3B03A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EC400</w:t>
      </w:r>
      <w:r w:rsidRPr="00357A8D">
        <w:rPr>
          <w:rFonts w:ascii="TH Sarabun New" w:hAnsi="TH Sarabun New" w:cs="TH Sarabun New"/>
          <w:sz w:val="32"/>
          <w:szCs w:val="32"/>
        </w:rPr>
        <w:tab/>
      </w:r>
      <w:r w:rsidRPr="00357A8D">
        <w:rPr>
          <w:rFonts w:ascii="TH Sarabun New" w:hAnsi="TH Sarabun New" w:cs="TH Sarabun New"/>
          <w:sz w:val="32"/>
          <w:szCs w:val="32"/>
        </w:rPr>
        <w:t xml:space="preserve">Seminar for Honors Thesis </w:t>
      </w:r>
    </w:p>
    <w:p w:rsidRPr="00357A8D" w:rsidR="002810F0" w:rsidP="00E65391" w:rsidRDefault="002810F0" w14:paraId="1506DF5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เศรษฐศาสตร์การเมือง</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B68D8">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43B34B73"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EC401</w:t>
      </w:r>
      <w:r w:rsidRPr="00357A8D">
        <w:rPr>
          <w:rFonts w:ascii="TH Sarabun New" w:hAnsi="TH Sarabun New" w:cs="TH Sarabun New"/>
          <w:sz w:val="32"/>
          <w:szCs w:val="32"/>
        </w:rPr>
        <w:tab/>
      </w:r>
      <w:r w:rsidRPr="00357A8D">
        <w:rPr>
          <w:rFonts w:ascii="TH Sarabun New" w:hAnsi="TH Sarabun New" w:cs="TH Sarabun New"/>
          <w:sz w:val="32"/>
          <w:szCs w:val="32"/>
        </w:rPr>
        <w:t>Political Economics</w:t>
      </w:r>
    </w:p>
    <w:p w:rsidRPr="00357A8D" w:rsidR="002810F0" w:rsidP="00E65391" w:rsidRDefault="002810F0" w14:paraId="506246C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เศรษฐศาสตร์สถาบัน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B68D8">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p>
    <w:p w:rsidRPr="00357A8D" w:rsidR="00825597" w:rsidP="00E65391" w:rsidRDefault="00825597" w14:paraId="65413AFE"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EC402</w:t>
      </w:r>
      <w:r w:rsidRPr="00357A8D">
        <w:rPr>
          <w:rFonts w:ascii="TH Sarabun New" w:hAnsi="TH Sarabun New" w:cs="TH Sarabun New"/>
          <w:sz w:val="32"/>
          <w:szCs w:val="32"/>
        </w:rPr>
        <w:tab/>
      </w:r>
      <w:r w:rsidRPr="00357A8D">
        <w:rPr>
          <w:rFonts w:ascii="TH Sarabun New" w:hAnsi="TH Sarabun New" w:cs="TH Sarabun New"/>
          <w:sz w:val="32"/>
          <w:szCs w:val="32"/>
        </w:rPr>
        <w:t>Institutional Economics</w:t>
      </w:r>
    </w:p>
    <w:p w:rsidRPr="00357A8D" w:rsidR="002810F0" w:rsidP="00E65391" w:rsidRDefault="002810F0" w14:paraId="12811D29"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403  </w:t>
      </w:r>
      <w:r w:rsidRPr="00357A8D">
        <w:rPr>
          <w:rFonts w:ascii="TH Sarabun New" w:hAnsi="TH Sarabun New" w:cs="TH Sarabun New"/>
          <w:sz w:val="32"/>
          <w:szCs w:val="32"/>
          <w:cs/>
        </w:rPr>
        <w:t xml:space="preserve">นิติเศรษฐศาสตร์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544781">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6B68D8">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7E485D2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EC403</w:t>
      </w:r>
      <w:r w:rsidRPr="00357A8D">
        <w:rPr>
          <w:rFonts w:ascii="TH Sarabun New" w:hAnsi="TH Sarabun New" w:cs="TH Sarabun New"/>
          <w:sz w:val="32"/>
          <w:szCs w:val="32"/>
        </w:rPr>
        <w:tab/>
      </w:r>
      <w:r w:rsidRPr="00357A8D">
        <w:rPr>
          <w:rFonts w:ascii="TH Sarabun New" w:hAnsi="TH Sarabun New" w:cs="TH Sarabun New"/>
          <w:sz w:val="32"/>
          <w:szCs w:val="32"/>
        </w:rPr>
        <w:t>Law and Economics</w:t>
      </w:r>
    </w:p>
    <w:p w:rsidRPr="00357A8D" w:rsidR="002810F0" w:rsidP="00E65391" w:rsidRDefault="002810F0" w14:paraId="392B526D"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พัฒนาการแนวคิดทางเศรษฐศาสตร์</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544781">
        <w:rPr>
          <w:rFonts w:ascii="TH Sarabun New" w:hAnsi="TH Sarabun New" w:cs="TH Sarabun New"/>
          <w:sz w:val="32"/>
          <w:szCs w:val="32"/>
          <w:cs/>
        </w:rPr>
        <w:tab/>
      </w:r>
      <w:r w:rsidRPr="00357A8D" w:rsidR="006B68D8">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4E05F9B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EC404</w:t>
      </w:r>
      <w:r w:rsidRPr="00357A8D">
        <w:rPr>
          <w:rFonts w:ascii="TH Sarabun New" w:hAnsi="TH Sarabun New" w:cs="TH Sarabun New"/>
          <w:sz w:val="32"/>
          <w:szCs w:val="32"/>
        </w:rPr>
        <w:tab/>
      </w:r>
      <w:r w:rsidRPr="00357A8D">
        <w:rPr>
          <w:rFonts w:ascii="TH Sarabun New" w:hAnsi="TH Sarabun New" w:cs="TH Sarabun New"/>
          <w:sz w:val="32"/>
          <w:szCs w:val="32"/>
        </w:rPr>
        <w:t>History of Economic Thought</w:t>
      </w:r>
    </w:p>
    <w:p w:rsidRPr="00357A8D" w:rsidR="002810F0" w:rsidP="00E65391" w:rsidRDefault="002810F0" w14:paraId="564A8ED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สถานการณ์เศรษฐกิจร่วมสมัย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544781">
        <w:rPr>
          <w:rFonts w:ascii="TH Sarabun New" w:hAnsi="TH Sarabun New" w:cs="TH Sarabun New"/>
          <w:sz w:val="32"/>
          <w:szCs w:val="32"/>
          <w:cs/>
        </w:rPr>
        <w:tab/>
      </w:r>
      <w:r w:rsidRPr="00357A8D" w:rsidR="006B68D8">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p>
    <w:p w:rsidRPr="00357A8D" w:rsidR="00825597" w:rsidP="00E65391" w:rsidRDefault="00825597" w14:paraId="0556BD6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EC406</w:t>
      </w:r>
      <w:r w:rsidRPr="00357A8D">
        <w:rPr>
          <w:rFonts w:ascii="TH Sarabun New" w:hAnsi="TH Sarabun New" w:cs="TH Sarabun New"/>
          <w:sz w:val="32"/>
          <w:szCs w:val="32"/>
        </w:rPr>
        <w:tab/>
      </w:r>
      <w:r w:rsidRPr="00357A8D">
        <w:rPr>
          <w:rFonts w:ascii="TH Sarabun New" w:hAnsi="TH Sarabun New" w:cs="TH Sarabun New"/>
          <w:sz w:val="32"/>
          <w:szCs w:val="32"/>
        </w:rPr>
        <w:t>Contemporary Economic Issues</w:t>
      </w:r>
    </w:p>
    <w:p w:rsidRPr="00357A8D" w:rsidR="002810F0" w:rsidP="00E65391" w:rsidRDefault="002810F0" w14:paraId="6BABDB99"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สัมมนาเศรษฐศาสตร์การเมืองและประวัติศาสตร์เศรษฐกิจ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B68D8">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3B14609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EC409</w:t>
      </w:r>
      <w:r w:rsidRPr="00357A8D">
        <w:rPr>
          <w:rFonts w:ascii="TH Sarabun New" w:hAnsi="TH Sarabun New" w:cs="TH Sarabun New"/>
          <w:sz w:val="32"/>
          <w:szCs w:val="32"/>
        </w:rPr>
        <w:tab/>
      </w:r>
      <w:r w:rsidRPr="00357A8D">
        <w:rPr>
          <w:rFonts w:ascii="TH Sarabun New" w:hAnsi="TH Sarabun New" w:cs="TH Sarabun New"/>
          <w:sz w:val="32"/>
          <w:szCs w:val="32"/>
        </w:rPr>
        <w:t>Seminar in Political Economics and Economic History</w:t>
      </w:r>
    </w:p>
    <w:p w:rsidRPr="00357A8D" w:rsidR="002810F0" w:rsidP="00E65391" w:rsidRDefault="002810F0" w14:paraId="17CB2D65"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501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เศรษฐศาสตร์การเมือง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sidR="00544781">
        <w:rPr>
          <w:rFonts w:ascii="TH Sarabun New" w:hAnsi="TH Sarabun New" w:cs="TH Sarabun New"/>
          <w:sz w:val="32"/>
          <w:szCs w:val="32"/>
          <w:cs/>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cs/>
        </w:rPr>
        <w:tab/>
      </w:r>
      <w:r w:rsidRPr="00357A8D">
        <w:rPr>
          <w:rFonts w:ascii="TH Sarabun New" w:hAnsi="TH Sarabun New" w:cs="TH Sarabun New"/>
          <w:sz w:val="32"/>
          <w:szCs w:val="32"/>
          <w:cs/>
        </w:rPr>
        <w:t xml:space="preserve"> </w:t>
      </w:r>
    </w:p>
    <w:p w:rsidRPr="00357A8D" w:rsidR="00825597" w:rsidP="00E65391" w:rsidRDefault="00825597" w14:paraId="689944A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EC501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Political Economics 1</w:t>
      </w:r>
    </w:p>
    <w:p w:rsidRPr="00357A8D" w:rsidR="00544781" w:rsidP="00E65391" w:rsidRDefault="002810F0" w14:paraId="5AEC512D"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502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เศรษฐศาสตร์การเมือง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544781">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sidR="00544781">
        <w:rPr>
          <w:rFonts w:ascii="TH Sarabun New" w:hAnsi="TH Sarabun New" w:eastAsia="Angsana New" w:cs="TH Sarabun New"/>
          <w:sz w:val="32"/>
          <w:szCs w:val="32"/>
        </w:rPr>
        <w:t xml:space="preserve">3 </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3</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0</w:t>
      </w:r>
      <w:r w:rsidRPr="00357A8D" w:rsidR="00544781">
        <w:rPr>
          <w:rFonts w:ascii="TH Sarabun New" w:hAnsi="TH Sarabun New" w:eastAsia="Angsana New" w:cs="TH Sarabun New"/>
          <w:sz w:val="32"/>
          <w:szCs w:val="32"/>
          <w:cs/>
        </w:rPr>
        <w:t>-</w:t>
      </w:r>
      <w:r w:rsidRPr="00357A8D" w:rsidR="00544781">
        <w:rPr>
          <w:rFonts w:ascii="TH Sarabun New" w:hAnsi="TH Sarabun New" w:eastAsia="Angsana New" w:cs="TH Sarabun New"/>
          <w:sz w:val="32"/>
          <w:szCs w:val="32"/>
        </w:rPr>
        <w:t>6</w:t>
      </w:r>
      <w:r w:rsidRPr="00357A8D" w:rsidR="00544781">
        <w:rPr>
          <w:rFonts w:ascii="TH Sarabun New" w:hAnsi="TH Sarabun New" w:eastAsia="Angsana New" w:cs="TH Sarabun New"/>
          <w:sz w:val="32"/>
          <w:szCs w:val="32"/>
          <w:cs/>
        </w:rPr>
        <w:t>)</w:t>
      </w:r>
      <w:r w:rsidRPr="00357A8D" w:rsidR="00544781">
        <w:rPr>
          <w:rFonts w:ascii="TH Sarabun New" w:hAnsi="TH Sarabun New" w:cs="TH Sarabun New"/>
          <w:sz w:val="32"/>
          <w:szCs w:val="32"/>
          <w:cs/>
        </w:rPr>
        <w:t xml:space="preserve">         </w:t>
      </w:r>
    </w:p>
    <w:p w:rsidRPr="00357A8D" w:rsidR="00825597" w:rsidP="00E65391" w:rsidRDefault="00825597" w14:paraId="36F30B42" w14:textId="2C134BC1">
      <w:pPr>
        <w:tabs>
          <w:tab w:val="left" w:pos="576"/>
        </w:tabs>
        <w:jc w:val="thaiDistribute"/>
        <w:rPr>
          <w:ins w:author="Jenjira O-cha" w:date="2023-02-07T20:34:00Z" w:id="370"/>
          <w:rFonts w:ascii="TH Sarabun New" w:hAnsi="TH Sarabun New" w:cs="TH Sarabun New"/>
          <w:sz w:val="32"/>
          <w:szCs w:val="32"/>
        </w:rPr>
      </w:pPr>
      <w:r w:rsidRPr="00357A8D">
        <w:rPr>
          <w:rFonts w:ascii="TH Sarabun New" w:hAnsi="TH Sarabun New" w:cs="TH Sarabun New"/>
          <w:sz w:val="32"/>
          <w:szCs w:val="32"/>
        </w:rPr>
        <w:t>EC502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Political Economics 2</w:t>
      </w:r>
    </w:p>
    <w:p w:rsidRPr="00357A8D" w:rsidR="00FC6BBB" w:rsidP="00E65391" w:rsidRDefault="00FC6BBB" w14:paraId="7B4DFBA8" w14:textId="77777777">
      <w:pPr>
        <w:tabs>
          <w:tab w:val="left" w:pos="576"/>
        </w:tabs>
        <w:jc w:val="thaiDistribute"/>
        <w:rPr>
          <w:rFonts w:ascii="TH Sarabun New" w:hAnsi="TH Sarabun New" w:cs="TH Sarabun New"/>
          <w:sz w:val="32"/>
          <w:szCs w:val="32"/>
        </w:rPr>
      </w:pPr>
    </w:p>
    <w:p w:rsidRPr="00357A8D" w:rsidR="003629EE" w:rsidP="00E65391" w:rsidRDefault="003629EE" w14:paraId="2503A9A3"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411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เศรษฐศาสตร์จุลภาควิเคราะห์  </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188F90B5"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EC411</w:t>
      </w:r>
      <w:r w:rsidRPr="00357A8D">
        <w:rPr>
          <w:rFonts w:ascii="TH Sarabun New" w:hAnsi="TH Sarabun New" w:cs="TH Sarabun New"/>
          <w:sz w:val="32"/>
          <w:szCs w:val="32"/>
        </w:rPr>
        <w:tab/>
      </w:r>
      <w:r w:rsidRPr="00357A8D">
        <w:rPr>
          <w:rFonts w:ascii="TH Sarabun New" w:hAnsi="TH Sarabun New" w:cs="TH Sarabun New"/>
          <w:sz w:val="32"/>
          <w:szCs w:val="32"/>
        </w:rPr>
        <w:t>Microeconomic Analysis</w:t>
      </w:r>
    </w:p>
    <w:p w:rsidRPr="00357A8D" w:rsidR="003629EE" w:rsidP="00E65391" w:rsidRDefault="003629EE" w14:paraId="56AF35F6"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412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เศรษฐศาสตร์มหภาควิเคราะห์</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1AB5FFC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EC412</w:t>
      </w:r>
      <w:r w:rsidRPr="00357A8D">
        <w:rPr>
          <w:rFonts w:ascii="TH Sarabun New" w:hAnsi="TH Sarabun New" w:cs="TH Sarabun New"/>
          <w:sz w:val="32"/>
          <w:szCs w:val="32"/>
        </w:rPr>
        <w:tab/>
      </w:r>
      <w:r w:rsidRPr="00357A8D">
        <w:rPr>
          <w:rFonts w:ascii="TH Sarabun New" w:hAnsi="TH Sarabun New" w:cs="TH Sarabun New"/>
          <w:sz w:val="32"/>
          <w:szCs w:val="32"/>
        </w:rPr>
        <w:t>Macroeconomic Analysis</w:t>
      </w:r>
    </w:p>
    <w:p w:rsidRPr="00357A8D" w:rsidR="003629EE" w:rsidP="00E65391" w:rsidRDefault="003629EE" w14:paraId="53222DDD" w14:textId="10894B6F">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415</w:t>
      </w:r>
      <w:r w:rsidRPr="00357A8D">
        <w:rPr>
          <w:rFonts w:ascii="TH Sarabun New" w:hAnsi="TH Sarabun New" w:cs="TH Sarabun New"/>
          <w:sz w:val="32"/>
          <w:szCs w:val="32"/>
          <w:cs/>
        </w:rPr>
        <w:t xml:space="preserve">  ทฤษฎีเกม</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ins w:author="Jenjira O-cha" w:date="2023-02-08T15:20:00Z" w:id="371">
        <w:r w:rsidRPr="00357A8D" w:rsidR="000F3206">
          <w:rPr>
            <w:rFonts w:ascii="TH Sarabun New" w:hAnsi="TH Sarabun New" w:cs="TH Sarabun New"/>
            <w:sz w:val="32"/>
            <w:szCs w:val="32"/>
            <w:cs/>
          </w:rPr>
          <w:t xml:space="preserve"> </w:t>
        </w:r>
      </w:ins>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6146567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EC415</w:t>
      </w:r>
      <w:r w:rsidRPr="00357A8D">
        <w:rPr>
          <w:rFonts w:ascii="TH Sarabun New" w:hAnsi="TH Sarabun New" w:cs="TH Sarabun New"/>
          <w:sz w:val="32"/>
          <w:szCs w:val="32"/>
        </w:rPr>
        <w:tab/>
      </w:r>
      <w:r w:rsidRPr="00357A8D">
        <w:rPr>
          <w:rFonts w:ascii="TH Sarabun New" w:hAnsi="TH Sarabun New" w:cs="TH Sarabun New"/>
          <w:sz w:val="32"/>
          <w:szCs w:val="32"/>
        </w:rPr>
        <w:t>Game Theory</w:t>
      </w:r>
    </w:p>
    <w:p w:rsidRPr="00357A8D" w:rsidR="003629EE" w:rsidP="00E65391" w:rsidRDefault="003629EE" w14:paraId="626F211D" w14:textId="77777777">
      <w:pPr>
        <w:tabs>
          <w:tab w:val="left" w:pos="576"/>
          <w:tab w:val="left" w:pos="7371"/>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416</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เศรษฐศาสตร์เชิงพฤติกรรม</w:t>
      </w:r>
      <w:r w:rsidRPr="00357A8D">
        <w:rPr>
          <w:rFonts w:ascii="TH Sarabun New" w:hAnsi="TH Sarabun New" w:cs="TH Sarabun New"/>
          <w:sz w:val="32"/>
          <w:szCs w:val="32"/>
          <w:cs/>
        </w:rPr>
        <w:tab/>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5C563D3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EC416</w:t>
      </w:r>
      <w:r w:rsidRPr="00357A8D">
        <w:rPr>
          <w:rFonts w:ascii="TH Sarabun New" w:hAnsi="TH Sarabun New" w:cs="TH Sarabun New"/>
          <w:sz w:val="32"/>
          <w:szCs w:val="32"/>
        </w:rPr>
        <w:tab/>
      </w:r>
      <w:r w:rsidRPr="00357A8D">
        <w:rPr>
          <w:rFonts w:ascii="TH Sarabun New" w:hAnsi="TH Sarabun New" w:cs="TH Sarabun New"/>
          <w:sz w:val="32"/>
          <w:szCs w:val="32"/>
        </w:rPr>
        <w:t>Behavioral Economics</w:t>
      </w:r>
    </w:p>
    <w:p w:rsidRPr="00357A8D" w:rsidR="003629EE" w:rsidP="00E65391" w:rsidRDefault="003629EE" w14:paraId="73780F9E"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511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ทฤษฎีเศรษฐศาสตร์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5FFC2505" w14:textId="4635CDF0">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EC511</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w:t>
      </w:r>
      <w:del w:author="phetc" w:date="2023-02-15T10:14:00Z" w:id="372">
        <w:r w:rsidRPr="00357A8D" w:rsidDel="00A336C8">
          <w:rPr>
            <w:rFonts w:ascii="TH Sarabun New" w:hAnsi="TH Sarabun New" w:cs="TH Sarabun New"/>
            <w:sz w:val="32"/>
            <w:szCs w:val="32"/>
          </w:rPr>
          <w:delText xml:space="preserve">topics </w:delText>
        </w:r>
      </w:del>
      <w:ins w:author="phetc" w:date="2023-02-15T10:14:00Z" w:id="373">
        <w:r w:rsidRPr="00357A8D" w:rsidR="00A336C8">
          <w:rPr>
            <w:rFonts w:ascii="TH Sarabun New" w:hAnsi="TH Sarabun New" w:cs="TH Sarabun New"/>
            <w:sz w:val="32"/>
            <w:szCs w:val="32"/>
          </w:rPr>
          <w:t xml:space="preserve">Topics </w:t>
        </w:r>
      </w:ins>
      <w:r w:rsidRPr="00357A8D">
        <w:rPr>
          <w:rFonts w:ascii="TH Sarabun New" w:hAnsi="TH Sarabun New" w:cs="TH Sarabun New"/>
          <w:sz w:val="32"/>
          <w:szCs w:val="32"/>
        </w:rPr>
        <w:t>in Economic Theory 1</w:t>
      </w:r>
    </w:p>
    <w:p w:rsidRPr="00357A8D" w:rsidR="003629EE" w:rsidP="00E65391" w:rsidRDefault="003629EE" w14:paraId="67251E2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512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ทฤษฎีเศรษฐศาสตร์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825597" w:rsidP="00E65391" w:rsidRDefault="00825597" w14:paraId="1601FF15" w14:textId="5E8ACAC5">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EC512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w:t>
      </w:r>
      <w:ins w:author="phetc" w:date="2023-02-15T10:14:00Z" w:id="374">
        <w:r w:rsidRPr="00357A8D" w:rsidR="00A336C8">
          <w:rPr>
            <w:rFonts w:ascii="TH Sarabun New" w:hAnsi="TH Sarabun New" w:cs="TH Sarabun New"/>
            <w:sz w:val="32"/>
            <w:szCs w:val="32"/>
          </w:rPr>
          <w:t>T</w:t>
        </w:r>
      </w:ins>
      <w:r w:rsidRPr="00357A8D">
        <w:rPr>
          <w:rFonts w:ascii="TH Sarabun New" w:hAnsi="TH Sarabun New" w:cs="TH Sarabun New"/>
          <w:strike/>
          <w:sz w:val="32"/>
          <w:szCs w:val="32"/>
          <w:rPrChange w:author="PC" w:date="2023-03-31T11:41:00Z" w:id="375">
            <w:rPr>
              <w:rFonts w:ascii="TH Sarabun New" w:hAnsi="TH Sarabun New" w:cs="TH Sarabun New"/>
              <w:sz w:val="32"/>
              <w:szCs w:val="32"/>
            </w:rPr>
          </w:rPrChange>
        </w:rPr>
        <w:t>t</w:t>
      </w:r>
      <w:r w:rsidRPr="00357A8D">
        <w:rPr>
          <w:rFonts w:ascii="TH Sarabun New" w:hAnsi="TH Sarabun New" w:cs="TH Sarabun New"/>
          <w:sz w:val="32"/>
          <w:szCs w:val="32"/>
        </w:rPr>
        <w:t>opics in Economic Theory 2</w:t>
      </w:r>
    </w:p>
    <w:p w:rsidRPr="00357A8D" w:rsidR="003629EE" w:rsidP="00E65391" w:rsidRDefault="003629EE" w14:paraId="65A37E5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คณิตเศรษฐศาสตร์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4C33259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EC421</w:t>
      </w:r>
      <w:r w:rsidRPr="00357A8D">
        <w:rPr>
          <w:rFonts w:ascii="TH Sarabun New" w:hAnsi="TH Sarabun New" w:cs="TH Sarabun New"/>
          <w:sz w:val="32"/>
          <w:szCs w:val="32"/>
        </w:rPr>
        <w:tab/>
      </w:r>
      <w:r w:rsidRPr="00357A8D">
        <w:rPr>
          <w:rFonts w:ascii="TH Sarabun New" w:hAnsi="TH Sarabun New" w:cs="TH Sarabun New"/>
          <w:sz w:val="32"/>
          <w:szCs w:val="32"/>
        </w:rPr>
        <w:t>Mathematical Economics 1</w:t>
      </w:r>
    </w:p>
    <w:p w:rsidRPr="00357A8D" w:rsidR="003629EE" w:rsidP="00E65391" w:rsidRDefault="003629EE" w14:paraId="613655C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คณิตเศรษฐศาสตร์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Del="00FC6BBB" w:rsidP="00E65391" w:rsidRDefault="004238C0" w14:paraId="7C862635" w14:textId="5A214AAC">
      <w:pPr>
        <w:tabs>
          <w:tab w:val="left" w:pos="567"/>
        </w:tabs>
        <w:jc w:val="thaiDistribute"/>
        <w:rPr>
          <w:del w:author="Jenjira O-cha" w:date="2023-02-07T20:34:00Z" w:id="376"/>
          <w:rFonts w:ascii="TH Sarabun New" w:hAnsi="TH Sarabun New" w:cs="TH Sarabun New"/>
          <w:sz w:val="32"/>
          <w:szCs w:val="32"/>
        </w:rPr>
      </w:pPr>
      <w:r w:rsidRPr="00357A8D">
        <w:rPr>
          <w:rFonts w:ascii="TH Sarabun New" w:hAnsi="TH Sarabun New" w:cs="TH Sarabun New"/>
          <w:sz w:val="32"/>
          <w:szCs w:val="32"/>
        </w:rPr>
        <w:t>EC422</w:t>
      </w:r>
      <w:r w:rsidRPr="00357A8D">
        <w:rPr>
          <w:rFonts w:ascii="TH Sarabun New" w:hAnsi="TH Sarabun New" w:cs="TH Sarabun New"/>
          <w:sz w:val="32"/>
          <w:szCs w:val="32"/>
        </w:rPr>
        <w:tab/>
      </w:r>
      <w:r w:rsidRPr="00357A8D">
        <w:rPr>
          <w:rFonts w:ascii="TH Sarabun New" w:hAnsi="TH Sarabun New" w:cs="TH Sarabun New"/>
          <w:sz w:val="32"/>
          <w:szCs w:val="32"/>
        </w:rPr>
        <w:t>Mathematical Economics 2</w:t>
      </w:r>
    </w:p>
    <w:p w:rsidRPr="00357A8D" w:rsidR="00D41FB4" w:rsidP="00E65391" w:rsidRDefault="00D41FB4" w14:paraId="4174BAD0" w14:textId="77777777">
      <w:pPr>
        <w:tabs>
          <w:tab w:val="left" w:pos="567"/>
        </w:tabs>
        <w:jc w:val="thaiDistribute"/>
        <w:rPr>
          <w:rFonts w:ascii="TH SarabunPSK" w:hAnsi="TH SarabunPSK" w:cs="TH SarabunPSK"/>
          <w:sz w:val="32"/>
          <w:szCs w:val="32"/>
        </w:rPr>
      </w:pPr>
    </w:p>
    <w:p w:rsidRPr="00357A8D" w:rsidR="003629EE" w:rsidP="00E65391" w:rsidRDefault="003629EE" w14:paraId="362F8545"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cs/>
        </w:rPr>
        <w:t>ศ.</w:t>
      </w:r>
      <w:r w:rsidRPr="00357A8D">
        <w:rPr>
          <w:rFonts w:ascii="TH SarabunPSK" w:hAnsi="TH SarabunPSK" w:cs="TH SarabunPSK"/>
          <w:sz w:val="32"/>
          <w:szCs w:val="32"/>
        </w:rPr>
        <w:t>423</w:t>
      </w:r>
      <w:r w:rsidRPr="00357A8D">
        <w:rPr>
          <w:rFonts w:ascii="TH SarabunPSK" w:hAnsi="TH SarabunPSK" w:cs="TH SarabunPSK"/>
          <w:sz w:val="32"/>
          <w:szCs w:val="32"/>
        </w:rPr>
        <w:tab/>
      </w:r>
      <w:r w:rsidRPr="00357A8D">
        <w:rPr>
          <w:rFonts w:ascii="TH SarabunPSK" w:hAnsi="TH SarabunPSK" w:cs="TH SarabunPSK"/>
          <w:sz w:val="32"/>
          <w:szCs w:val="32"/>
          <w:cs/>
        </w:rPr>
        <w:t xml:space="preserve">  การเขียนโปรแกรมเพื่อวิเคราะห์ข้อมูลสำหรับนักเศรษฐศาสตร์     </w:t>
      </w: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sidR="003A524E">
        <w:rPr>
          <w:rFonts w:ascii="TH SarabunPSK" w:hAnsi="TH SarabunPSK" w:cs="TH SarabunPSK"/>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r w:rsidRPr="00357A8D">
        <w:rPr>
          <w:rFonts w:ascii="TH SarabunPSK" w:hAnsi="TH SarabunPSK" w:cs="TH SarabunPSK"/>
          <w:sz w:val="32"/>
          <w:szCs w:val="32"/>
          <w:cs/>
        </w:rPr>
        <w:t xml:space="preserve">         </w:t>
      </w:r>
    </w:p>
    <w:p w:rsidRPr="00357A8D" w:rsidR="004238C0" w:rsidP="00E65391" w:rsidRDefault="004238C0" w14:paraId="58187B63"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rPr>
        <w:t xml:space="preserve">EC423 </w:t>
      </w:r>
      <w:r w:rsidRPr="00357A8D">
        <w:rPr>
          <w:rFonts w:ascii="TH SarabunPSK" w:hAnsi="TH SarabunPSK" w:cs="TH SarabunPSK"/>
          <w:sz w:val="32"/>
          <w:szCs w:val="32"/>
        </w:rPr>
        <w:tab/>
      </w:r>
      <w:r w:rsidRPr="00357A8D">
        <w:rPr>
          <w:rFonts w:ascii="TH SarabunPSK" w:hAnsi="TH SarabunPSK" w:cs="TH SarabunPSK"/>
          <w:sz w:val="32"/>
          <w:szCs w:val="32"/>
        </w:rPr>
        <w:t>Data Analytics Programing for Economists</w:t>
      </w:r>
    </w:p>
    <w:p w:rsidRPr="00357A8D" w:rsidR="003629EE" w:rsidP="00E65391" w:rsidRDefault="003629EE" w14:paraId="3E425E34"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cs/>
        </w:rPr>
        <w:t>ศ.</w:t>
      </w:r>
      <w:r w:rsidRPr="00357A8D">
        <w:rPr>
          <w:rFonts w:ascii="TH SarabunPSK" w:hAnsi="TH SarabunPSK" w:cs="TH SarabunPSK"/>
          <w:sz w:val="32"/>
          <w:szCs w:val="32"/>
        </w:rPr>
        <w:t>424</w:t>
      </w:r>
      <w:r w:rsidRPr="00357A8D">
        <w:rPr>
          <w:rFonts w:ascii="TH SarabunPSK" w:hAnsi="TH SarabunPSK" w:cs="TH SarabunPSK"/>
          <w:sz w:val="32"/>
          <w:szCs w:val="32"/>
          <w:cs/>
        </w:rPr>
        <w:t xml:space="preserve">  </w:t>
      </w:r>
      <w:r w:rsidRPr="00357A8D">
        <w:rPr>
          <w:rFonts w:ascii="TH SarabunPSK" w:hAnsi="TH SarabunPSK" w:cs="TH SarabunPSK"/>
          <w:sz w:val="32"/>
          <w:szCs w:val="32"/>
        </w:rPr>
        <w:tab/>
      </w:r>
      <w:r w:rsidRPr="00357A8D">
        <w:rPr>
          <w:rFonts w:ascii="TH SarabunPSK" w:hAnsi="TH SarabunPSK" w:cs="TH SarabunPSK"/>
          <w:sz w:val="32"/>
          <w:szCs w:val="32"/>
          <w:cs/>
        </w:rPr>
        <w:t xml:space="preserve">วิทยาศาสตร์ข้อมูลสำหรับการวิเคราะห์เศรษฐศาสตร์และการเงิน         </w:t>
      </w:r>
      <w:r w:rsidRPr="00357A8D">
        <w:rPr>
          <w:rFonts w:ascii="TH SarabunPSK" w:hAnsi="TH SarabunPSK" w:cs="TH SarabunPSK"/>
          <w:sz w:val="32"/>
          <w:szCs w:val="32"/>
        </w:rPr>
        <w:tab/>
      </w:r>
      <w:r w:rsidRPr="00357A8D" w:rsidR="003A524E">
        <w:rPr>
          <w:rFonts w:ascii="TH SarabunPSK" w:hAnsi="TH SarabunPSK" w:cs="TH SarabunPSK"/>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r w:rsidRPr="00357A8D">
        <w:rPr>
          <w:rFonts w:ascii="TH SarabunPSK" w:hAnsi="TH SarabunPSK" w:cs="TH SarabunPSK"/>
          <w:sz w:val="32"/>
          <w:szCs w:val="32"/>
          <w:cs/>
        </w:rPr>
        <w:t xml:space="preserve">         </w:t>
      </w:r>
    </w:p>
    <w:p w:rsidRPr="00357A8D" w:rsidR="004238C0" w:rsidP="00E65391" w:rsidRDefault="004238C0" w14:paraId="1324D78C"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rPr>
        <w:t xml:space="preserve">EC424 </w:t>
      </w:r>
      <w:r w:rsidRPr="00357A8D">
        <w:rPr>
          <w:rFonts w:ascii="TH SarabunPSK" w:hAnsi="TH SarabunPSK" w:cs="TH SarabunPSK"/>
          <w:sz w:val="32"/>
          <w:szCs w:val="32"/>
        </w:rPr>
        <w:tab/>
      </w:r>
      <w:r w:rsidRPr="00357A8D">
        <w:rPr>
          <w:rFonts w:ascii="TH SarabunPSK" w:hAnsi="TH SarabunPSK" w:cs="TH SarabunPSK"/>
          <w:sz w:val="32"/>
          <w:szCs w:val="32"/>
        </w:rPr>
        <w:t>Data Science for Economics and Finance</w:t>
      </w:r>
    </w:p>
    <w:p w:rsidRPr="00357A8D" w:rsidR="003629EE" w:rsidP="00E65391" w:rsidRDefault="003629EE" w14:paraId="076DC37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เศรษฐมิติ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4238C0" w:rsidP="00E65391" w:rsidRDefault="004238C0" w14:paraId="18F1840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EC425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Econometrics 1</w:t>
      </w:r>
    </w:p>
    <w:p w:rsidRPr="00357A8D" w:rsidR="003629EE" w:rsidP="00E65391" w:rsidRDefault="003629EE" w14:paraId="0461DBE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เศรษฐมิติ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393EEA7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EC426</w:t>
      </w:r>
      <w:r w:rsidRPr="00357A8D">
        <w:rPr>
          <w:rFonts w:ascii="TH Sarabun New" w:hAnsi="TH Sarabun New" w:cs="TH Sarabun New"/>
          <w:sz w:val="32"/>
          <w:szCs w:val="32"/>
        </w:rPr>
        <w:tab/>
      </w:r>
      <w:r w:rsidRPr="00357A8D">
        <w:rPr>
          <w:rFonts w:ascii="TH Sarabun New" w:hAnsi="TH Sarabun New" w:cs="TH Sarabun New"/>
          <w:sz w:val="32"/>
          <w:szCs w:val="32"/>
        </w:rPr>
        <w:t>Econometrics 2</w:t>
      </w:r>
    </w:p>
    <w:p w:rsidRPr="00357A8D" w:rsidR="004238C0" w:rsidP="00E65391" w:rsidRDefault="004238C0" w14:paraId="3DB5A92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427</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การวิเคราะห์อนุกรมเวลา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7D261EEB"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rPr>
        <w:t>EC427</w:t>
      </w:r>
      <w:r w:rsidRPr="00357A8D">
        <w:rPr>
          <w:rFonts w:ascii="TH Sarabun New" w:hAnsi="TH Sarabun New" w:cs="TH Sarabun New"/>
          <w:sz w:val="32"/>
          <w:szCs w:val="32"/>
        </w:rPr>
        <w:tab/>
      </w:r>
      <w:r w:rsidRPr="00357A8D">
        <w:rPr>
          <w:rFonts w:ascii="TH Sarabun New" w:hAnsi="TH Sarabun New" w:cs="TH Sarabun New"/>
          <w:sz w:val="32"/>
          <w:szCs w:val="32"/>
        </w:rPr>
        <w:t>Time Series Analysis</w:t>
      </w:r>
    </w:p>
    <w:p w:rsidRPr="00357A8D" w:rsidR="004238C0" w:rsidP="00E65391" w:rsidRDefault="004238C0" w14:paraId="3A7D059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521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เศรษฐศาสตร์ปริมาณ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sidR="0098780E">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4238C0" w:rsidP="00E65391" w:rsidRDefault="004238C0" w14:paraId="694C8B88" w14:textId="40590018">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EC521</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w:t>
      </w:r>
      <w:ins w:author="phetc" w:date="2023-02-15T10:15:00Z" w:id="377">
        <w:r w:rsidRPr="00357A8D" w:rsidR="00A336C8">
          <w:rPr>
            <w:rFonts w:ascii="TH Sarabun New" w:hAnsi="TH Sarabun New" w:cs="TH Sarabun New"/>
            <w:sz w:val="32"/>
            <w:szCs w:val="32"/>
          </w:rPr>
          <w:t>T</w:t>
        </w:r>
      </w:ins>
      <w:del w:author="phetc" w:date="2023-02-15T10:15:00Z" w:id="378">
        <w:r w:rsidRPr="00357A8D" w:rsidDel="00A336C8">
          <w:rPr>
            <w:rFonts w:ascii="TH Sarabun New" w:hAnsi="TH Sarabun New" w:cs="TH Sarabun New"/>
            <w:sz w:val="32"/>
            <w:szCs w:val="32"/>
          </w:rPr>
          <w:delText>t</w:delText>
        </w:r>
      </w:del>
      <w:r w:rsidRPr="00357A8D">
        <w:rPr>
          <w:rFonts w:ascii="TH Sarabun New" w:hAnsi="TH Sarabun New" w:cs="TH Sarabun New"/>
          <w:sz w:val="32"/>
          <w:szCs w:val="32"/>
        </w:rPr>
        <w:t>opics in Quantitative Economics 1</w:t>
      </w:r>
    </w:p>
    <w:p w:rsidRPr="00357A8D" w:rsidR="003629EE" w:rsidP="00E65391" w:rsidRDefault="003629EE" w14:paraId="3891CF2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522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เศรษฐศาสตร์ปริมาณ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sidR="0098780E">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4CC4D07A" w14:textId="48BE8E38">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EC522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w:t>
      </w:r>
      <w:ins w:author="phetc" w:date="2023-02-15T10:15:00Z" w:id="379">
        <w:r w:rsidRPr="00357A8D" w:rsidR="00A336C8">
          <w:rPr>
            <w:rFonts w:ascii="TH Sarabun New" w:hAnsi="TH Sarabun New" w:cs="TH Sarabun New"/>
            <w:sz w:val="32"/>
            <w:szCs w:val="32"/>
          </w:rPr>
          <w:t>T</w:t>
        </w:r>
      </w:ins>
      <w:del w:author="phetc" w:date="2023-02-15T10:15:00Z" w:id="380">
        <w:r w:rsidRPr="00357A8D" w:rsidDel="00A336C8">
          <w:rPr>
            <w:rFonts w:ascii="TH Sarabun New" w:hAnsi="TH Sarabun New" w:cs="TH Sarabun New"/>
            <w:sz w:val="32"/>
            <w:szCs w:val="32"/>
          </w:rPr>
          <w:delText>t</w:delText>
        </w:r>
      </w:del>
      <w:r w:rsidRPr="00357A8D">
        <w:rPr>
          <w:rFonts w:ascii="TH Sarabun New" w:hAnsi="TH Sarabun New" w:cs="TH Sarabun New"/>
          <w:sz w:val="32"/>
          <w:szCs w:val="32"/>
        </w:rPr>
        <w:t>opics in Quantitative Economics 2</w:t>
      </w:r>
    </w:p>
    <w:p w:rsidRPr="00357A8D" w:rsidR="008B22DA" w:rsidP="00E65391" w:rsidRDefault="008B22DA" w14:paraId="357EB2D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เศรษฐศาสตร์ว่าด้วยตลาดการเงินและสถาบันการเงิน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8780E">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589F7F67" w14:textId="45D5F420">
      <w:pPr>
        <w:tabs>
          <w:tab w:val="left" w:pos="567"/>
        </w:tabs>
        <w:jc w:val="thaiDistribute"/>
        <w:rPr>
          <w:ins w:author="Jenjira O-cha" w:date="2023-02-08T15:14:00Z" w:id="381"/>
          <w:rFonts w:ascii="TH Sarabun New" w:hAnsi="TH Sarabun New" w:cs="TH Sarabun New"/>
          <w:sz w:val="32"/>
          <w:szCs w:val="32"/>
        </w:rPr>
      </w:pPr>
      <w:r w:rsidRPr="00357A8D">
        <w:rPr>
          <w:rFonts w:ascii="TH Sarabun New" w:hAnsi="TH Sarabun New" w:cs="TH Sarabun New"/>
          <w:sz w:val="32"/>
          <w:szCs w:val="32"/>
        </w:rPr>
        <w:t>EC431</w:t>
      </w:r>
      <w:r w:rsidRPr="00357A8D">
        <w:rPr>
          <w:rFonts w:ascii="TH Sarabun New" w:hAnsi="TH Sarabun New" w:cs="TH Sarabun New"/>
          <w:sz w:val="32"/>
          <w:szCs w:val="32"/>
        </w:rPr>
        <w:tab/>
      </w:r>
      <w:r w:rsidRPr="00357A8D">
        <w:rPr>
          <w:rFonts w:ascii="TH Sarabun New" w:hAnsi="TH Sarabun New" w:cs="TH Sarabun New"/>
          <w:sz w:val="32"/>
          <w:szCs w:val="32"/>
        </w:rPr>
        <w:t xml:space="preserve">Economics of Financial Markets and Financial Institutions </w:t>
      </w:r>
    </w:p>
    <w:p w:rsidRPr="00357A8D" w:rsidR="00111B2E" w:rsidP="00E65391" w:rsidRDefault="00111B2E" w14:paraId="3C0356CD" w14:textId="77777777">
      <w:pPr>
        <w:tabs>
          <w:tab w:val="left" w:pos="567"/>
        </w:tabs>
        <w:jc w:val="thaiDistribute"/>
        <w:rPr>
          <w:rFonts w:ascii="TH Sarabun New" w:hAnsi="TH Sarabun New" w:cs="TH Sarabun New"/>
          <w:sz w:val="32"/>
          <w:szCs w:val="32"/>
        </w:rPr>
      </w:pPr>
    </w:p>
    <w:p w:rsidRPr="00357A8D" w:rsidR="008B22DA" w:rsidP="00E65391" w:rsidRDefault="008B22DA" w14:paraId="79E76D1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ทฤษฎีและนโยบายการเงิน</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98780E">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3E50903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EC432</w:t>
      </w:r>
      <w:r w:rsidRPr="00357A8D">
        <w:rPr>
          <w:rFonts w:ascii="TH Sarabun New" w:hAnsi="TH Sarabun New" w:cs="TH Sarabun New"/>
          <w:sz w:val="32"/>
          <w:szCs w:val="32"/>
        </w:rPr>
        <w:tab/>
      </w:r>
      <w:r w:rsidRPr="00357A8D">
        <w:rPr>
          <w:rFonts w:ascii="TH Sarabun New" w:hAnsi="TH Sarabun New" w:cs="TH Sarabun New"/>
          <w:sz w:val="32"/>
          <w:szCs w:val="32"/>
        </w:rPr>
        <w:t xml:space="preserve">Monetary Theory and Policy </w:t>
      </w:r>
      <w:r w:rsidRPr="00357A8D" w:rsidR="0098780E">
        <w:rPr>
          <w:rFonts w:ascii="TH Sarabun New" w:hAnsi="TH Sarabun New" w:cs="TH Sarabun New"/>
          <w:sz w:val="32"/>
          <w:szCs w:val="32"/>
          <w:cs/>
        </w:rPr>
        <w:t xml:space="preserve"> </w:t>
      </w:r>
    </w:p>
    <w:p w:rsidRPr="00357A8D" w:rsidR="008B22DA" w:rsidP="00E65391" w:rsidRDefault="008B22DA" w14:paraId="33B9D39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ทฤษฎีการกำหนดราคาสินทรัพย์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8780E">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7AF63AF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EC433</w:t>
      </w:r>
      <w:r w:rsidRPr="00357A8D">
        <w:rPr>
          <w:rFonts w:ascii="TH Sarabun New" w:hAnsi="TH Sarabun New" w:cs="TH Sarabun New"/>
          <w:sz w:val="32"/>
          <w:szCs w:val="32"/>
        </w:rPr>
        <w:tab/>
      </w:r>
      <w:r w:rsidRPr="00357A8D">
        <w:rPr>
          <w:rFonts w:ascii="TH Sarabun New" w:hAnsi="TH Sarabun New" w:cs="TH Sarabun New"/>
          <w:sz w:val="32"/>
          <w:szCs w:val="32"/>
        </w:rPr>
        <w:t>Asset Pricing Theory</w:t>
      </w:r>
    </w:p>
    <w:p w:rsidRPr="00357A8D" w:rsidR="008B22DA" w:rsidP="00E65391" w:rsidRDefault="008B22DA" w14:paraId="5341E98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การเงินเชิงพฤติกรรม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8780E">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22A8D65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EC434</w:t>
      </w:r>
      <w:r w:rsidRPr="00357A8D">
        <w:rPr>
          <w:rFonts w:ascii="TH Sarabun New" w:hAnsi="TH Sarabun New" w:cs="TH Sarabun New"/>
          <w:sz w:val="32"/>
          <w:szCs w:val="32"/>
        </w:rPr>
        <w:tab/>
      </w:r>
      <w:r w:rsidRPr="00357A8D">
        <w:rPr>
          <w:rFonts w:ascii="TH Sarabun New" w:hAnsi="TH Sarabun New" w:cs="TH Sarabun New"/>
          <w:sz w:val="32"/>
          <w:szCs w:val="32"/>
        </w:rPr>
        <w:t>Behavioral Finance</w:t>
      </w:r>
    </w:p>
    <w:p w:rsidRPr="00357A8D" w:rsidR="008B22DA" w:rsidP="00E65391" w:rsidRDefault="008B22DA" w14:paraId="423433A1" w14:textId="5743D5F5">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435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เศรษฐมิติ</w:t>
      </w:r>
      <w:commentRangeStart w:id="382"/>
      <w:commentRangeStart w:id="383"/>
      <w:ins w:author="Jenjira O-cha" w:date="2023-02-08T13:41:00Z" w:id="384">
        <w:del w:author="PC" w:date="2023-03-31T11:27:00Z" w:id="385">
          <w:r w:rsidRPr="00357A8D" w:rsidDel="00844744" w:rsidR="002F25E7">
            <w:rPr>
              <w:rFonts w:ascii="TH Sarabun New" w:hAnsi="TH Sarabun New" w:cs="TH Sarabun New"/>
              <w:strike/>
              <w:sz w:val="32"/>
              <w:szCs w:val="32"/>
              <w:cs/>
              <w:rPrChange w:author="PC" w:date="2023-03-31T11:41:00Z" w:id="386">
                <w:rPr>
                  <w:rFonts w:ascii="TH Sarabun New" w:hAnsi="TH Sarabun New" w:cs="TH Sarabun New"/>
                  <w:sz w:val="32"/>
                  <w:szCs w:val="32"/>
                  <w:cs/>
                </w:rPr>
              </w:rPrChange>
            </w:rPr>
            <w:delText>ทาง</w:delText>
          </w:r>
          <w:commentRangeEnd w:id="382"/>
          <w:r w:rsidRPr="00357A8D" w:rsidDel="00844744" w:rsidR="002F25E7">
            <w:rPr>
              <w:rStyle w:val="CommentReference"/>
              <w:strike/>
              <w:rPrChange w:author="PC" w:date="2023-03-31T11:41:00Z" w:id="387">
                <w:rPr>
                  <w:rStyle w:val="CommentReference"/>
                </w:rPr>
              </w:rPrChange>
            </w:rPr>
            <w:commentReference w:id="382"/>
          </w:r>
        </w:del>
      </w:ins>
      <w:del w:author="PC" w:date="2023-03-31T11:27:00Z" w:id="388">
        <w:commentRangeEnd w:id="383"/>
        <w:r w:rsidRPr="00357A8D" w:rsidDel="00844744" w:rsidR="00656DE3">
          <w:rPr>
            <w:rStyle w:val="CommentReference"/>
            <w:strike/>
            <w:rPrChange w:author="PC" w:date="2023-03-31T11:41:00Z" w:id="389">
              <w:rPr>
                <w:rStyle w:val="CommentReference"/>
              </w:rPr>
            </w:rPrChange>
          </w:rPr>
          <w:commentReference w:id="383"/>
        </w:r>
      </w:del>
      <w:r w:rsidRPr="00357A8D">
        <w:rPr>
          <w:rFonts w:ascii="TH Sarabun New" w:hAnsi="TH Sarabun New" w:cs="TH Sarabun New"/>
          <w:sz w:val="32"/>
          <w:szCs w:val="32"/>
          <w:cs/>
        </w:rPr>
        <w:t xml:space="preserve">การเงินเบื้องต้น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67AD87C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EC435</w:t>
      </w:r>
      <w:r w:rsidRPr="00357A8D">
        <w:rPr>
          <w:rFonts w:ascii="TH Sarabun New" w:hAnsi="TH Sarabun New" w:cs="TH Sarabun New"/>
          <w:sz w:val="32"/>
          <w:szCs w:val="32"/>
        </w:rPr>
        <w:tab/>
      </w:r>
      <w:r w:rsidRPr="00357A8D">
        <w:rPr>
          <w:rFonts w:ascii="TH Sarabun New" w:hAnsi="TH Sarabun New" w:cs="TH Sarabun New"/>
          <w:sz w:val="32"/>
          <w:szCs w:val="32"/>
        </w:rPr>
        <w:t>Introductory Financial Econometrics</w:t>
      </w:r>
    </w:p>
    <w:p w:rsidRPr="00357A8D" w:rsidR="008B22DA" w:rsidP="00E65391" w:rsidRDefault="008B22DA" w14:paraId="073E7A1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สัมมนาเศรษฐศาสตร์การเงิน</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02DDAE6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EC439</w:t>
      </w:r>
      <w:r w:rsidRPr="00357A8D">
        <w:rPr>
          <w:rFonts w:ascii="TH Sarabun New" w:hAnsi="TH Sarabun New" w:cs="TH Sarabun New"/>
          <w:sz w:val="32"/>
          <w:szCs w:val="32"/>
        </w:rPr>
        <w:tab/>
      </w:r>
      <w:r w:rsidRPr="00357A8D">
        <w:rPr>
          <w:rFonts w:ascii="TH Sarabun New" w:hAnsi="TH Sarabun New" w:cs="TH Sarabun New"/>
          <w:sz w:val="32"/>
          <w:szCs w:val="32"/>
        </w:rPr>
        <w:t>Seminar in Monetary and Financial Economics</w:t>
      </w:r>
    </w:p>
    <w:p w:rsidRPr="00357A8D" w:rsidR="00544781" w:rsidP="00E65391" w:rsidRDefault="008B22DA" w14:paraId="0D7953A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531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เศรษฐศาสตร์การเงิน : ศึกษาเฉพาะเรื่อง </w:t>
      </w:r>
      <w:r w:rsidRPr="00357A8D">
        <w:rPr>
          <w:rFonts w:ascii="TH Sarabun New" w:hAnsi="TH Sarabun New" w:cs="TH Sarabun New"/>
          <w:sz w:val="32"/>
          <w:szCs w:val="32"/>
        </w:rPr>
        <w:t xml:space="preserve">1      </w:t>
      </w:r>
      <w:r w:rsidRPr="00357A8D" w:rsidR="002810F0">
        <w:rPr>
          <w:rFonts w:ascii="TH Sarabun New" w:hAnsi="TH Sarabun New" w:cs="TH Sarabun New"/>
          <w:sz w:val="32"/>
          <w:szCs w:val="32"/>
        </w:rPr>
        <w:tab/>
      </w:r>
      <w:r w:rsidRPr="00357A8D" w:rsidR="00544781">
        <w:rPr>
          <w:rFonts w:ascii="TH Sarabun New" w:hAnsi="TH Sarabun New" w:cs="TH Sarabun New"/>
          <w:sz w:val="32"/>
          <w:szCs w:val="32"/>
        </w:rPr>
        <w:tab/>
      </w:r>
      <w:r w:rsidRPr="00357A8D" w:rsidR="00544781">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028C0A0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EC531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Monetary and Financial Economics 1</w:t>
      </w:r>
    </w:p>
    <w:p w:rsidRPr="00357A8D" w:rsidR="008B22DA" w:rsidP="00E65391" w:rsidRDefault="008B22DA" w14:paraId="5168F0B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53</w:t>
      </w:r>
      <w:r w:rsidRPr="00357A8D">
        <w:rPr>
          <w:rFonts w:ascii="TH Sarabun New" w:hAnsi="TH Sarabun New" w:cs="TH Sarabun New"/>
          <w:sz w:val="32"/>
          <w:szCs w:val="32"/>
          <w:cs/>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เศรษฐศาสตร์การเงิน : ศึกษาเฉพาะเรื่อง 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4238C0" w:rsidP="00E65391" w:rsidRDefault="004238C0" w14:paraId="41E7EF0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EC532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Monetary and Financial Economics 2</w:t>
      </w:r>
    </w:p>
    <w:p w:rsidRPr="00357A8D" w:rsidR="005B6676" w:rsidP="00E65391" w:rsidRDefault="005B6676" w14:paraId="79C9E01E" w14:textId="77777777">
      <w:pPr>
        <w:tabs>
          <w:tab w:val="left" w:pos="567"/>
        </w:tabs>
        <w:jc w:val="thaiDistribute"/>
        <w:rPr>
          <w:rFonts w:ascii="TH Sarabun New" w:hAnsi="TH Sarabun New" w:cs="TH Sarabun New"/>
          <w:sz w:val="32"/>
          <w:szCs w:val="32"/>
        </w:rPr>
      </w:pPr>
      <w:bookmarkStart w:name="_Hlk124779665" w:id="390"/>
      <w:r w:rsidRPr="00357A8D">
        <w:rPr>
          <w:rFonts w:ascii="TH Sarabun New" w:hAnsi="TH Sarabun New" w:cs="TH Sarabun New"/>
          <w:sz w:val="32"/>
          <w:szCs w:val="32"/>
          <w:cs/>
        </w:rPr>
        <w:t>ศ.</w:t>
      </w:r>
      <w:r w:rsidRPr="00357A8D">
        <w:rPr>
          <w:rFonts w:ascii="TH Sarabun New" w:hAnsi="TH Sarabun New" w:cs="TH Sarabun New"/>
          <w:sz w:val="32"/>
          <w:szCs w:val="32"/>
        </w:rPr>
        <w:t>441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เศรษฐศาสตร์สาธารณะ 1</w:t>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B15D7F" w:rsidP="00E65391" w:rsidRDefault="00B15D7F" w14:paraId="50A7D36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EC441</w:t>
      </w:r>
      <w:r w:rsidRPr="00357A8D">
        <w:rPr>
          <w:rFonts w:ascii="TH Sarabun New" w:hAnsi="TH Sarabun New" w:cs="TH Sarabun New"/>
          <w:sz w:val="32"/>
          <w:szCs w:val="32"/>
        </w:rPr>
        <w:tab/>
      </w:r>
      <w:r w:rsidRPr="00357A8D">
        <w:rPr>
          <w:rFonts w:ascii="TH Sarabun New" w:hAnsi="TH Sarabun New" w:cs="TH Sarabun New"/>
          <w:sz w:val="32"/>
          <w:szCs w:val="32"/>
        </w:rPr>
        <w:t>Public Economics 1</w:t>
      </w:r>
    </w:p>
    <w:p w:rsidRPr="00357A8D" w:rsidR="005B6676" w:rsidP="00E65391" w:rsidRDefault="005B6676" w14:paraId="51664E5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ศ.44</w:t>
      </w:r>
      <w:r w:rsidRPr="00357A8D">
        <w:rPr>
          <w:rFonts w:ascii="TH Sarabun New" w:hAnsi="TH Sarabun New" w:cs="TH Sarabun New"/>
          <w:sz w:val="32"/>
          <w:szCs w:val="32"/>
        </w:rPr>
        <w:t>2</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เศรษฐศาสตร์สาธารณะ </w:t>
      </w:r>
      <w:r w:rsidRPr="00357A8D">
        <w:rPr>
          <w:rFonts w:ascii="TH Sarabun New" w:hAnsi="TH Sarabun New" w:cs="TH Sarabun New"/>
          <w:sz w:val="32"/>
          <w:szCs w:val="32"/>
        </w:rPr>
        <w:t>2</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5CD9433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44</w:t>
      </w:r>
      <w:r w:rsidRPr="00357A8D">
        <w:rPr>
          <w:rFonts w:ascii="TH Sarabun New" w:hAnsi="TH Sarabun New" w:cs="TH Sarabun New"/>
          <w:sz w:val="32"/>
          <w:szCs w:val="32"/>
        </w:rPr>
        <w:t>2</w:t>
      </w:r>
      <w:r w:rsidRPr="00357A8D">
        <w:rPr>
          <w:rFonts w:ascii="TH Sarabun New" w:hAnsi="TH Sarabun New" w:cs="TH Sarabun New"/>
          <w:sz w:val="32"/>
          <w:szCs w:val="32"/>
          <w:cs/>
        </w:rPr>
        <w:tab/>
      </w:r>
      <w:r w:rsidRPr="00357A8D">
        <w:rPr>
          <w:rFonts w:ascii="TH Sarabun New" w:hAnsi="TH Sarabun New" w:cs="TH Sarabun New"/>
          <w:sz w:val="32"/>
          <w:szCs w:val="32"/>
        </w:rPr>
        <w:t>Public Economics 2</w:t>
      </w:r>
    </w:p>
    <w:bookmarkEnd w:id="390"/>
    <w:p w:rsidRPr="00357A8D" w:rsidR="005B6676" w:rsidP="00E65391" w:rsidRDefault="005B6676" w14:paraId="15F4715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443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เศรษฐศาสตร์ทางเลือกสาธารณะ</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5DADFB9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EC443</w:t>
      </w:r>
      <w:r w:rsidRPr="00357A8D">
        <w:rPr>
          <w:rFonts w:ascii="TH Sarabun New" w:hAnsi="TH Sarabun New" w:cs="TH Sarabun New"/>
          <w:sz w:val="32"/>
          <w:szCs w:val="32"/>
        </w:rPr>
        <w:tab/>
      </w:r>
      <w:r w:rsidRPr="00357A8D">
        <w:rPr>
          <w:rFonts w:ascii="TH Sarabun New" w:hAnsi="TH Sarabun New" w:cs="TH Sarabun New"/>
          <w:sz w:val="32"/>
          <w:szCs w:val="32"/>
        </w:rPr>
        <w:t>Public Choice</w:t>
      </w:r>
    </w:p>
    <w:p w:rsidRPr="00357A8D" w:rsidR="005B6676" w:rsidP="00E65391" w:rsidRDefault="005B6676" w14:paraId="7698AA0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444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เศรษฐศาสตร์ว่าด้วยคอร์รัปชัน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59C01C98" w14:textId="77777777">
      <w:pPr>
        <w:tabs>
          <w:tab w:val="left" w:pos="567"/>
        </w:tabs>
        <w:jc w:val="thaiDistribute"/>
        <w:rPr>
          <w:rFonts w:ascii="TH Sarabun New" w:hAnsi="TH Sarabun New" w:cs="TH Sarabun New"/>
          <w:sz w:val="32"/>
          <w:szCs w:val="32"/>
          <w:rPrChange w:author="PC" w:date="2023-03-31T11:41:00Z" w:id="391">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392">
            <w:rPr>
              <w:rFonts w:ascii="TH Sarabun New" w:hAnsi="TH Sarabun New" w:cs="TH Sarabun New"/>
              <w:color w:val="000000"/>
              <w:sz w:val="32"/>
              <w:szCs w:val="32"/>
            </w:rPr>
          </w:rPrChange>
        </w:rPr>
        <w:t>EC444</w:t>
      </w:r>
      <w:r w:rsidRPr="00357A8D">
        <w:rPr>
          <w:rFonts w:ascii="TH Sarabun New" w:hAnsi="TH Sarabun New" w:cs="TH Sarabun New"/>
          <w:sz w:val="32"/>
          <w:szCs w:val="32"/>
          <w:rPrChange w:author="PC" w:date="2023-03-31T11:41:00Z" w:id="393">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393">
            <w:rPr>
              <w:rFonts w:ascii="TH Sarabun New" w:hAnsi="TH Sarabun New" w:cs="TH Sarabun New"/>
              <w:color w:val="000000"/>
              <w:sz w:val="32"/>
              <w:szCs w:val="32"/>
            </w:rPr>
          </w:rPrChange>
        </w:rPr>
        <w:t>Economic</w:t>
      </w:r>
      <w:r w:rsidRPr="00357A8D" w:rsidR="00726287">
        <w:rPr>
          <w:rFonts w:ascii="TH Sarabun New" w:hAnsi="TH Sarabun New" w:cs="TH Sarabun New"/>
          <w:sz w:val="32"/>
          <w:szCs w:val="32"/>
          <w:rPrChange w:author="PC" w:date="2023-03-31T11:41:00Z" w:id="394">
            <w:rPr>
              <w:rFonts w:ascii="TH Sarabun New" w:hAnsi="TH Sarabun New" w:cs="TH Sarabun New"/>
              <w:color w:val="000000"/>
              <w:sz w:val="32"/>
              <w:szCs w:val="32"/>
            </w:rPr>
          </w:rPrChange>
        </w:rPr>
        <w:t>s</w:t>
      </w:r>
      <w:r w:rsidRPr="00357A8D">
        <w:rPr>
          <w:rFonts w:ascii="TH Sarabun New" w:hAnsi="TH Sarabun New" w:cs="TH Sarabun New"/>
          <w:sz w:val="32"/>
          <w:szCs w:val="32"/>
          <w:rPrChange w:author="PC" w:date="2023-03-31T11:41:00Z" w:id="395">
            <w:rPr>
              <w:rFonts w:ascii="TH Sarabun New" w:hAnsi="TH Sarabun New" w:cs="TH Sarabun New"/>
              <w:color w:val="000000"/>
              <w:sz w:val="32"/>
              <w:szCs w:val="32"/>
            </w:rPr>
          </w:rPrChange>
        </w:rPr>
        <w:t xml:space="preserve"> of Corruption</w:t>
      </w:r>
    </w:p>
    <w:p w:rsidRPr="00357A8D" w:rsidR="005B6676" w:rsidP="00E65391" w:rsidRDefault="005B6676" w14:paraId="3A15E0D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449  </w:t>
      </w:r>
      <w:r w:rsidRPr="00357A8D">
        <w:rPr>
          <w:rFonts w:ascii="TH Sarabun New" w:hAnsi="TH Sarabun New" w:cs="TH Sarabun New"/>
          <w:sz w:val="32"/>
          <w:szCs w:val="32"/>
          <w:cs/>
        </w:rPr>
        <w:tab/>
      </w:r>
      <w:r w:rsidRPr="00357A8D">
        <w:rPr>
          <w:rFonts w:ascii="TH Sarabun New" w:hAnsi="TH Sarabun New" w:cs="TH Sarabun New"/>
          <w:sz w:val="32"/>
          <w:szCs w:val="32"/>
          <w:cs/>
        </w:rPr>
        <w:t>สัมมนาเศรษฐศาสตร์สาธารณะ</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745F67F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EC449</w:t>
      </w:r>
      <w:r w:rsidRPr="00357A8D">
        <w:rPr>
          <w:rFonts w:ascii="TH Sarabun New" w:hAnsi="TH Sarabun New" w:cs="TH Sarabun New"/>
          <w:sz w:val="32"/>
          <w:szCs w:val="32"/>
          <w:cs/>
        </w:rPr>
        <w:tab/>
      </w:r>
      <w:r w:rsidRPr="00357A8D">
        <w:rPr>
          <w:rFonts w:ascii="TH Sarabun New" w:hAnsi="TH Sarabun New" w:cs="TH Sarabun New"/>
          <w:sz w:val="32"/>
          <w:szCs w:val="32"/>
        </w:rPr>
        <w:t>Seminar in Public Economics</w:t>
      </w:r>
    </w:p>
    <w:p w:rsidRPr="00357A8D" w:rsidR="005B6676" w:rsidP="00E65391" w:rsidRDefault="005B6676" w14:paraId="0B24D3C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541</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เศรษฐศาสตร์สาธารณะ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B15D7F" w:rsidP="00E65391" w:rsidRDefault="00B15D7F" w14:paraId="1EDDAA8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EC541</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Public Economics 1</w:t>
      </w:r>
    </w:p>
    <w:p w:rsidRPr="00357A8D" w:rsidR="002810F0" w:rsidP="00E65391" w:rsidRDefault="005B6676" w14:paraId="38E2BA3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542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เศรษฐศาสตร์สาธารณะ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cs/>
        </w:rPr>
        <w:t xml:space="preserve">  </w:t>
      </w:r>
      <w:r w:rsidRPr="00357A8D" w:rsidR="002810F0">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B15D7F" w:rsidP="00E65391" w:rsidRDefault="00B15D7F" w14:paraId="6D0F391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EC542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Public Economics 2</w:t>
      </w:r>
      <w:r w:rsidRPr="00357A8D">
        <w:rPr>
          <w:rFonts w:ascii="TH Sarabun New" w:hAnsi="TH Sarabun New" w:cs="TH Sarabun New"/>
          <w:sz w:val="32"/>
          <w:szCs w:val="32"/>
        </w:rPr>
        <w:tab/>
      </w:r>
    </w:p>
    <w:p w:rsidRPr="00357A8D" w:rsidR="005B6676" w:rsidP="00E65391" w:rsidRDefault="005B6676" w14:paraId="7C0DB7B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451</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ทฤษฎีและนโยบายการค้าระหว่างประเทศ</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354CCBD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EC451</w:t>
      </w:r>
      <w:r w:rsidRPr="00357A8D">
        <w:rPr>
          <w:rFonts w:ascii="TH Sarabun New" w:hAnsi="TH Sarabun New" w:cs="TH Sarabun New"/>
          <w:sz w:val="32"/>
          <w:szCs w:val="32"/>
          <w:cs/>
        </w:rPr>
        <w:tab/>
      </w:r>
      <w:r w:rsidRPr="00357A8D">
        <w:rPr>
          <w:rFonts w:ascii="TH Sarabun New" w:hAnsi="TH Sarabun New" w:cs="TH Sarabun New"/>
          <w:sz w:val="32"/>
          <w:szCs w:val="32"/>
        </w:rPr>
        <w:t>International Trade Theory and Policy</w:t>
      </w:r>
    </w:p>
    <w:p w:rsidRPr="00357A8D" w:rsidR="005B6676" w:rsidP="00E65391" w:rsidRDefault="005B6676" w14:paraId="5E35603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เศรษฐศาสตร์การเงินระหว่างประเทศ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40B8AE5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EC452</w:t>
      </w:r>
      <w:r w:rsidRPr="00357A8D">
        <w:rPr>
          <w:rFonts w:ascii="TH Sarabun New" w:hAnsi="TH Sarabun New" w:cs="TH Sarabun New"/>
          <w:sz w:val="32"/>
          <w:szCs w:val="32"/>
          <w:cs/>
        </w:rPr>
        <w:tab/>
      </w:r>
      <w:r w:rsidRPr="00357A8D">
        <w:rPr>
          <w:rFonts w:ascii="TH Sarabun New" w:hAnsi="TH Sarabun New" w:cs="TH Sarabun New"/>
          <w:sz w:val="32"/>
          <w:szCs w:val="32"/>
        </w:rPr>
        <w:t>International Monetary and Financial Economics</w:t>
      </w:r>
    </w:p>
    <w:p w:rsidRPr="00357A8D" w:rsidR="005B6676" w:rsidP="00E65391" w:rsidRDefault="005B6676" w14:paraId="080423D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459</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สัมมนาเศรษฐศาสตร์ระหว่างประเทศ</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21DF6405" w14:textId="77777777">
      <w:pPr>
        <w:tabs>
          <w:tab w:val="left" w:pos="567"/>
        </w:tabs>
        <w:jc w:val="thaiDistribute"/>
        <w:rPr>
          <w:rFonts w:ascii="TH Sarabun New" w:hAnsi="TH Sarabun New" w:cs="TH Sarabun New"/>
          <w:sz w:val="32"/>
          <w:szCs w:val="32"/>
        </w:rPr>
      </w:pPr>
      <w:bookmarkStart w:name="_Hlk120799662" w:id="396"/>
      <w:r w:rsidRPr="00357A8D">
        <w:rPr>
          <w:rFonts w:ascii="TH Sarabun New" w:hAnsi="TH Sarabun New" w:cs="TH Sarabun New"/>
          <w:sz w:val="32"/>
          <w:szCs w:val="32"/>
        </w:rPr>
        <w:t>EC459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in International Economics</w:t>
      </w:r>
    </w:p>
    <w:bookmarkEnd w:id="396"/>
    <w:p w:rsidRPr="00357A8D" w:rsidR="005B6676" w:rsidP="00E65391" w:rsidRDefault="005B6676" w14:paraId="120CCBCA" w14:textId="77777777">
      <w:pPr>
        <w:tabs>
          <w:tab w:val="left" w:pos="567"/>
        </w:tabs>
        <w:ind w:right="-52"/>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551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เศรษฐศาสตร์ระหว่างประเทศ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15D7F" w:rsidP="00E65391" w:rsidRDefault="00B15D7F" w14:paraId="0FF2D22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EC551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International Economics 1</w:t>
      </w:r>
    </w:p>
    <w:p w:rsidRPr="00357A8D" w:rsidR="00EA0FFC" w:rsidP="00E65391" w:rsidRDefault="005B6676" w14:paraId="71753733" w14:textId="77777777">
      <w:pPr>
        <w:pStyle w:val="ListParagraph"/>
        <w:tabs>
          <w:tab w:val="left" w:pos="360"/>
          <w:tab w:val="left" w:pos="907"/>
          <w:tab w:val="left" w:pos="1627"/>
          <w:tab w:val="left" w:pos="1886"/>
          <w:tab w:val="left" w:pos="2347"/>
          <w:tab w:val="left" w:pos="7088"/>
        </w:tabs>
        <w:ind w:left="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552</w:t>
      </w:r>
      <w:r w:rsidRPr="00357A8D">
        <w:rPr>
          <w:rFonts w:ascii="TH Sarabun New" w:hAnsi="TH Sarabun New" w:cs="TH Sarabun New"/>
          <w:sz w:val="32"/>
          <w:szCs w:val="32"/>
          <w:cs/>
        </w:rPr>
        <w:t xml:space="preserve">  เศรษฐศาสตร์ระหว่างประเทศ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B15D7F" w:rsidP="00E65391" w:rsidRDefault="00B15D7F" w14:paraId="38D3843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EC552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International Economics 2</w:t>
      </w:r>
    </w:p>
    <w:p w:rsidRPr="00357A8D" w:rsidR="002812D1" w:rsidP="00E65391" w:rsidRDefault="002812D1" w14:paraId="2584AA1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ศ.460</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เศรษฐกิจประเทศไทย</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6D7D37D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460</w:t>
      </w:r>
      <w:r w:rsidRPr="00357A8D">
        <w:rPr>
          <w:rFonts w:ascii="TH Sarabun New" w:hAnsi="TH Sarabun New" w:cs="TH Sarabun New"/>
          <w:sz w:val="32"/>
          <w:szCs w:val="32"/>
        </w:rPr>
        <w:tab/>
      </w:r>
      <w:r w:rsidRPr="00357A8D">
        <w:rPr>
          <w:rFonts w:ascii="TH Sarabun New" w:hAnsi="TH Sarabun New" w:cs="TH Sarabun New"/>
          <w:sz w:val="32"/>
          <w:szCs w:val="32"/>
        </w:rPr>
        <w:t xml:space="preserve">Thai Economy                     </w:t>
      </w:r>
      <w:r w:rsidRPr="00357A8D">
        <w:rPr>
          <w:rFonts w:ascii="TH Sarabun New" w:hAnsi="TH Sarabun New" w:cs="TH Sarabun New"/>
          <w:sz w:val="32"/>
          <w:szCs w:val="32"/>
          <w:cs/>
        </w:rPr>
        <w:t xml:space="preserve">   </w:t>
      </w:r>
    </w:p>
    <w:p w:rsidRPr="00357A8D" w:rsidR="002812D1" w:rsidP="00E65391" w:rsidRDefault="002812D1" w14:paraId="77D377D6"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cs/>
        </w:rPr>
        <w:t>ศ.</w:t>
      </w:r>
      <w:r w:rsidRPr="00357A8D">
        <w:rPr>
          <w:rFonts w:ascii="TH Sarabun New" w:hAnsi="TH Sarabun New" w:cs="TH Sarabun New"/>
          <w:sz w:val="32"/>
          <w:szCs w:val="32"/>
        </w:rPr>
        <w:t>461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เศรษฐศาสตร์จุลภาคว่าด้วยการพัฒนา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16B9C" w:rsidP="00E65391" w:rsidRDefault="00516B9C" w14:paraId="06A9330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461</w:t>
      </w:r>
      <w:r w:rsidRPr="00357A8D">
        <w:rPr>
          <w:rFonts w:ascii="TH Sarabun New" w:hAnsi="TH Sarabun New" w:cs="TH Sarabun New"/>
          <w:sz w:val="32"/>
          <w:szCs w:val="32"/>
        </w:rPr>
        <w:tab/>
      </w:r>
      <w:r w:rsidRPr="00357A8D">
        <w:rPr>
          <w:rFonts w:ascii="TH Sarabun New" w:hAnsi="TH Sarabun New" w:cs="TH Sarabun New"/>
          <w:sz w:val="32"/>
          <w:szCs w:val="32"/>
        </w:rPr>
        <w:t xml:space="preserve">Development Microeconomics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2812D1" w:rsidP="00E65391" w:rsidRDefault="002812D1" w14:paraId="24171E6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462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เศรษฐศาสตร์มหภาคว่าด้วยการพัฒนา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16B9C" w:rsidP="00E65391" w:rsidRDefault="00516B9C" w14:paraId="25F6629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EC462</w:t>
      </w:r>
      <w:r w:rsidRPr="00357A8D">
        <w:rPr>
          <w:rFonts w:ascii="TH Sarabun New" w:hAnsi="TH Sarabun New" w:cs="TH Sarabun New"/>
          <w:sz w:val="32"/>
          <w:szCs w:val="32"/>
        </w:rPr>
        <w:tab/>
      </w:r>
      <w:r w:rsidRPr="00357A8D">
        <w:rPr>
          <w:rFonts w:ascii="TH Sarabun New" w:hAnsi="TH Sarabun New" w:cs="TH Sarabun New"/>
          <w:sz w:val="32"/>
          <w:szCs w:val="32"/>
        </w:rPr>
        <w:t xml:space="preserve">Development Macroeconomics </w:t>
      </w:r>
    </w:p>
    <w:p w:rsidRPr="00357A8D" w:rsidR="002812D1" w:rsidP="00E65391" w:rsidRDefault="002812D1" w14:paraId="7830D00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ศ.463 </w:t>
      </w:r>
      <w:r w:rsidRPr="00357A8D">
        <w:rPr>
          <w:rFonts w:ascii="TH Sarabun New" w:hAnsi="TH Sarabun New" w:cs="TH Sarabun New"/>
          <w:sz w:val="32"/>
          <w:szCs w:val="32"/>
        </w:rPr>
        <w:tab/>
      </w:r>
      <w:r w:rsidRPr="00357A8D">
        <w:rPr>
          <w:rFonts w:ascii="TH Sarabun New" w:hAnsi="TH Sarabun New" w:cs="TH Sarabun New"/>
          <w:sz w:val="32"/>
          <w:szCs w:val="32"/>
          <w:cs/>
        </w:rPr>
        <w:t>โลกาภิวัตน์ และการพัฒนาระหว่างประเทศ</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16B9C" w:rsidP="00E65391" w:rsidRDefault="00516B9C" w14:paraId="03AAB8C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463</w:t>
      </w:r>
      <w:r w:rsidRPr="00357A8D">
        <w:rPr>
          <w:rFonts w:ascii="TH Sarabun New" w:hAnsi="TH Sarabun New" w:cs="TH Sarabun New"/>
          <w:sz w:val="32"/>
          <w:szCs w:val="32"/>
        </w:rPr>
        <w:tab/>
      </w:r>
      <w:r w:rsidRPr="00357A8D">
        <w:rPr>
          <w:rFonts w:ascii="TH Sarabun New" w:hAnsi="TH Sarabun New" w:cs="TH Sarabun New"/>
          <w:sz w:val="32"/>
          <w:szCs w:val="32"/>
        </w:rPr>
        <w:t>Globalization and International Development</w:t>
      </w:r>
    </w:p>
    <w:p w:rsidRPr="00357A8D" w:rsidR="002812D1" w:rsidP="00E65391" w:rsidRDefault="002812D1" w14:paraId="478052E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464</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เศรษฐศาสตร์เมืองและภูมิภาค</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16B9C" w:rsidP="00E65391" w:rsidRDefault="00516B9C" w14:paraId="20FA791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EC464</w:t>
      </w:r>
      <w:r w:rsidRPr="00357A8D">
        <w:rPr>
          <w:rFonts w:ascii="TH Sarabun New" w:hAnsi="TH Sarabun New" w:cs="TH Sarabun New"/>
          <w:sz w:val="32"/>
          <w:szCs w:val="32"/>
          <w:cs/>
        </w:rPr>
        <w:tab/>
      </w:r>
      <w:r w:rsidRPr="00357A8D">
        <w:rPr>
          <w:rFonts w:ascii="TH Sarabun New" w:hAnsi="TH Sarabun New" w:cs="TH Sarabun New"/>
          <w:sz w:val="32"/>
          <w:szCs w:val="32"/>
        </w:rPr>
        <w:t>Urban and Regional Economics</w:t>
      </w:r>
    </w:p>
    <w:p w:rsidRPr="00357A8D" w:rsidR="002812D1" w:rsidP="00E65391" w:rsidRDefault="002812D1" w14:paraId="440407C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465</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เศรษฐศาสตร์ว่าด้วยการพัฒนาที่ยั่งยืน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69AC0FE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EC465</w:t>
      </w:r>
      <w:r w:rsidRPr="00357A8D">
        <w:rPr>
          <w:rFonts w:ascii="TH Sarabun New" w:hAnsi="TH Sarabun New" w:cs="TH Sarabun New"/>
          <w:sz w:val="32"/>
          <w:szCs w:val="32"/>
          <w:cs/>
        </w:rPr>
        <w:tab/>
      </w:r>
      <w:r w:rsidRPr="00357A8D">
        <w:rPr>
          <w:rFonts w:ascii="TH Sarabun New" w:hAnsi="TH Sarabun New" w:cs="TH Sarabun New"/>
          <w:sz w:val="32"/>
          <w:szCs w:val="32"/>
        </w:rPr>
        <w:t>Sustainable Development</w:t>
      </w:r>
    </w:p>
    <w:p w:rsidRPr="00357A8D" w:rsidR="002812D1" w:rsidP="00E65391" w:rsidRDefault="002812D1" w14:paraId="08EACEE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ศ.467</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การประเมินโครงการและการประเมินมูลค่าทางเศรษฐศาสตร์</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330F964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467</w:t>
      </w:r>
      <w:r w:rsidRPr="00357A8D">
        <w:rPr>
          <w:rFonts w:ascii="TH Sarabun New" w:hAnsi="TH Sarabun New" w:cs="TH Sarabun New"/>
          <w:sz w:val="32"/>
          <w:szCs w:val="32"/>
          <w:cs/>
        </w:rPr>
        <w:tab/>
      </w:r>
      <w:r w:rsidRPr="00357A8D">
        <w:rPr>
          <w:rFonts w:ascii="TH Sarabun New" w:hAnsi="TH Sarabun New" w:cs="TH Sarabun New"/>
          <w:sz w:val="32"/>
          <w:szCs w:val="32"/>
        </w:rPr>
        <w:t>Project Evaluation and Economic Valuation Techniques</w:t>
      </w:r>
    </w:p>
    <w:p w:rsidRPr="00357A8D" w:rsidR="002812D1" w:rsidP="00E65391" w:rsidRDefault="002812D1" w14:paraId="780439D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ศ.468</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บูรณาการเศรษฐศาสตร์สาธารณะ การพัฒนา และการเมือง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552CD5F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468</w:t>
      </w:r>
      <w:r w:rsidRPr="00357A8D">
        <w:rPr>
          <w:rFonts w:ascii="TH Sarabun New" w:hAnsi="TH Sarabun New" w:cs="TH Sarabun New"/>
          <w:sz w:val="32"/>
          <w:szCs w:val="32"/>
          <w:cs/>
        </w:rPr>
        <w:tab/>
      </w:r>
      <w:r w:rsidRPr="00357A8D">
        <w:rPr>
          <w:rFonts w:ascii="TH Sarabun New" w:hAnsi="TH Sarabun New" w:cs="TH Sarabun New"/>
          <w:sz w:val="32"/>
          <w:szCs w:val="32"/>
        </w:rPr>
        <w:t xml:space="preserve">Integrated Public Economics, Development and Political Economics  </w:t>
      </w:r>
    </w:p>
    <w:p w:rsidRPr="00357A8D" w:rsidR="002812D1" w:rsidP="00E65391" w:rsidRDefault="002812D1" w14:paraId="34190FD1" w14:textId="77777777">
      <w:pPr>
        <w:tabs>
          <w:tab w:val="left" w:pos="567"/>
        </w:tabs>
        <w:ind w:right="22"/>
        <w:jc w:val="thaiDistribute"/>
        <w:rPr>
          <w:rFonts w:ascii="TH Sarabun New" w:hAnsi="TH Sarabun New" w:cs="TH Sarabun New"/>
          <w:sz w:val="32"/>
          <w:szCs w:val="32"/>
        </w:rPr>
      </w:pPr>
      <w:r w:rsidRPr="00357A8D">
        <w:rPr>
          <w:rFonts w:ascii="TH Sarabun New" w:hAnsi="TH Sarabun New" w:cs="TH Sarabun New"/>
          <w:sz w:val="32"/>
          <w:szCs w:val="32"/>
          <w:cs/>
        </w:rPr>
        <w:t>ศ.469   สัมมนาเศรษฐศาสตร์การพัฒนา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A524E">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4080896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469</w:t>
      </w:r>
      <w:r w:rsidRPr="00357A8D">
        <w:rPr>
          <w:rFonts w:ascii="TH Sarabun New" w:hAnsi="TH Sarabun New" w:cs="TH Sarabun New"/>
          <w:sz w:val="32"/>
          <w:szCs w:val="32"/>
          <w:cs/>
        </w:rPr>
        <w:tab/>
      </w:r>
      <w:r w:rsidRPr="00357A8D">
        <w:rPr>
          <w:rFonts w:ascii="TH Sarabun New" w:hAnsi="TH Sarabun New" w:cs="TH Sarabun New"/>
          <w:sz w:val="32"/>
          <w:szCs w:val="32"/>
        </w:rPr>
        <w:t>Seminar in Development Economics</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p>
    <w:p w:rsidRPr="00357A8D" w:rsidR="002812D1" w:rsidP="00E65391" w:rsidRDefault="002812D1" w14:paraId="1E245BB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561</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เศรษฐศาสตร์การพัฒนา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92023">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73E005E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EC561</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Development Economics 1</w:t>
      </w:r>
    </w:p>
    <w:p w:rsidRPr="00357A8D" w:rsidR="002812D1" w:rsidP="00E65391" w:rsidRDefault="002812D1" w14:paraId="74502BA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562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เศรษฐศาสตร์การพัฒนา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92023">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42A704A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EC562</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Development Economics 2</w:t>
      </w:r>
    </w:p>
    <w:p w:rsidRPr="00357A8D" w:rsidR="002812D1" w:rsidP="00E65391" w:rsidRDefault="002812D1" w14:paraId="1C69441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470</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สัมมนาเศรษฐศาสตร์ทรัพยากรมนุษย์</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92023">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0D65272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EC470</w:t>
      </w:r>
      <w:r w:rsidRPr="00357A8D">
        <w:rPr>
          <w:rFonts w:ascii="TH Sarabun New" w:hAnsi="TH Sarabun New" w:cs="TH Sarabun New"/>
          <w:sz w:val="32"/>
          <w:szCs w:val="32"/>
          <w:cs/>
        </w:rPr>
        <w:tab/>
      </w:r>
      <w:r w:rsidRPr="00357A8D">
        <w:rPr>
          <w:rFonts w:ascii="TH Sarabun New" w:hAnsi="TH Sarabun New" w:cs="TH Sarabun New"/>
          <w:sz w:val="32"/>
          <w:szCs w:val="32"/>
        </w:rPr>
        <w:t>Seminar in Human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Economics</w:t>
      </w:r>
    </w:p>
    <w:p w:rsidRPr="00357A8D" w:rsidR="002812D1" w:rsidP="00E65391" w:rsidRDefault="002812D1" w14:paraId="7C9AE67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เศรษฐศาสตร์แรงงาน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92023">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5D8950E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EC471</w:t>
      </w:r>
      <w:r w:rsidRPr="00357A8D">
        <w:rPr>
          <w:rFonts w:ascii="TH Sarabun New" w:hAnsi="TH Sarabun New" w:cs="TH Sarabun New"/>
          <w:sz w:val="32"/>
          <w:szCs w:val="32"/>
        </w:rPr>
        <w:tab/>
      </w:r>
      <w:r w:rsidRPr="00357A8D">
        <w:rPr>
          <w:rFonts w:ascii="TH Sarabun New" w:hAnsi="TH Sarabun New" w:cs="TH Sarabun New"/>
          <w:sz w:val="32"/>
          <w:szCs w:val="32"/>
        </w:rPr>
        <w:t>Labor Economics</w:t>
      </w:r>
    </w:p>
    <w:p w:rsidRPr="00357A8D" w:rsidR="002812D1" w:rsidP="00E65391" w:rsidRDefault="002812D1" w14:paraId="77F0B12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ศ.472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เศรษฐศาสตร์ประชากรและครอบครัว</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D92023">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67C9618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EC472  Economics of Population and Family</w:t>
      </w:r>
    </w:p>
    <w:p w:rsidRPr="00357A8D" w:rsidR="002812D1" w:rsidP="00E65391" w:rsidRDefault="002812D1" w14:paraId="33AFB77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เศรษฐศาสตร์การศึกษา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92023">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771EED6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EC473</w:t>
      </w:r>
      <w:r w:rsidRPr="00357A8D">
        <w:rPr>
          <w:rFonts w:ascii="TH Sarabun New" w:hAnsi="TH Sarabun New" w:cs="TH Sarabun New"/>
          <w:sz w:val="32"/>
          <w:szCs w:val="32"/>
        </w:rPr>
        <w:tab/>
      </w:r>
      <w:r w:rsidRPr="00357A8D">
        <w:rPr>
          <w:rFonts w:ascii="TH Sarabun New" w:hAnsi="TH Sarabun New" w:cs="TH Sarabun New"/>
          <w:sz w:val="32"/>
          <w:szCs w:val="32"/>
        </w:rPr>
        <w:t>Economics of Education</w:t>
      </w:r>
    </w:p>
    <w:p w:rsidRPr="00357A8D" w:rsidR="002812D1" w:rsidP="00E65391" w:rsidRDefault="002812D1" w14:paraId="7886950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เศรษฐศาสตร์สุขภาพ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5E11380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EC474</w:t>
      </w:r>
      <w:r w:rsidRPr="00357A8D">
        <w:rPr>
          <w:rFonts w:ascii="TH Sarabun New" w:hAnsi="TH Sarabun New" w:cs="TH Sarabun New"/>
          <w:sz w:val="32"/>
          <w:szCs w:val="32"/>
        </w:rPr>
        <w:tab/>
      </w:r>
      <w:r w:rsidRPr="00357A8D">
        <w:rPr>
          <w:rFonts w:ascii="TH Sarabun New" w:hAnsi="TH Sarabun New" w:cs="TH Sarabun New"/>
          <w:sz w:val="32"/>
          <w:szCs w:val="32"/>
        </w:rPr>
        <w:t>Health Economics</w:t>
      </w:r>
    </w:p>
    <w:p w:rsidRPr="00357A8D" w:rsidR="002812D1" w:rsidP="00E65391" w:rsidRDefault="002812D1" w14:paraId="559FBE8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571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เศรษฐศาสตร์ทรัพยากรมนุษย์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6C5C6A2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EC571</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Human Resource Economics 1 </w:t>
      </w:r>
    </w:p>
    <w:p w:rsidRPr="00357A8D" w:rsidR="002812D1" w:rsidP="00E65391" w:rsidRDefault="002812D1" w14:paraId="306032D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572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เศรษฐศาสตร์ทรัพยากรมนุษย์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22739" w:rsidP="00E65391" w:rsidRDefault="00B22739" w14:paraId="758BBE5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EC572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Human Resource Economics 2 </w:t>
      </w:r>
    </w:p>
    <w:p w:rsidRPr="00357A8D" w:rsidR="00C161A9" w:rsidP="00E65391" w:rsidRDefault="00C161A9" w14:paraId="0D11239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ศ.475</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เศรษฐศาสตร์ทรัพยากรธรรมชาติ</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658E01C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EC475</w:t>
      </w:r>
      <w:r w:rsidRPr="00357A8D">
        <w:rPr>
          <w:rFonts w:ascii="TH Sarabun New" w:hAnsi="TH Sarabun New" w:cs="TH Sarabun New"/>
          <w:sz w:val="32"/>
          <w:szCs w:val="32"/>
        </w:rPr>
        <w:tab/>
      </w:r>
      <w:r w:rsidRPr="00357A8D">
        <w:rPr>
          <w:rFonts w:ascii="TH Sarabun New" w:hAnsi="TH Sarabun New" w:cs="TH Sarabun New"/>
          <w:sz w:val="32"/>
          <w:szCs w:val="32"/>
        </w:rPr>
        <w:t>Natural Resource Economics</w:t>
      </w:r>
    </w:p>
    <w:p w:rsidRPr="00357A8D" w:rsidR="00C161A9" w:rsidP="00E65391" w:rsidRDefault="00781C46" w14:paraId="13E757E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w:t>
      </w:r>
      <w:r w:rsidRPr="00357A8D" w:rsidR="00C161A9">
        <w:rPr>
          <w:rFonts w:ascii="TH Sarabun New" w:hAnsi="TH Sarabun New" w:cs="TH Sarabun New"/>
          <w:sz w:val="32"/>
          <w:szCs w:val="32"/>
          <w:cs/>
        </w:rPr>
        <w:t>6</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w:t>
      </w:r>
      <w:r w:rsidRPr="00357A8D" w:rsidR="00C161A9">
        <w:rPr>
          <w:rFonts w:ascii="TH Sarabun New" w:hAnsi="TH Sarabun New" w:cs="TH Sarabun New"/>
          <w:sz w:val="32"/>
          <w:szCs w:val="32"/>
          <w:cs/>
        </w:rPr>
        <w:t>สิ่งแวดล้อม</w:t>
      </w:r>
      <w:r w:rsidRPr="00357A8D" w:rsidR="00C161A9">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p>
    <w:p w:rsidRPr="00357A8D" w:rsidR="00516B9C" w:rsidP="00E65391" w:rsidRDefault="00516B9C" w14:paraId="2D23471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476</w:t>
      </w:r>
      <w:r w:rsidRPr="00357A8D">
        <w:rPr>
          <w:rFonts w:ascii="TH Sarabun New" w:hAnsi="TH Sarabun New" w:cs="TH Sarabun New"/>
          <w:sz w:val="32"/>
          <w:szCs w:val="32"/>
        </w:rPr>
        <w:tab/>
      </w:r>
      <w:r w:rsidRPr="00357A8D">
        <w:rPr>
          <w:rFonts w:ascii="TH Sarabun New" w:hAnsi="TH Sarabun New" w:cs="TH Sarabun New"/>
          <w:sz w:val="32"/>
          <w:szCs w:val="32"/>
        </w:rPr>
        <w:t>Environmental Economics</w:t>
      </w:r>
    </w:p>
    <w:p w:rsidRPr="00357A8D" w:rsidR="00C161A9" w:rsidP="00E65391" w:rsidRDefault="00C161A9" w14:paraId="3D6B8DA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w:t>
      </w:r>
      <w:r w:rsidRPr="00357A8D">
        <w:rPr>
          <w:rFonts w:ascii="TH Sarabun New" w:hAnsi="TH Sarabun New" w:cs="TH Sarabun New"/>
          <w:sz w:val="32"/>
          <w:szCs w:val="32"/>
          <w:cs/>
        </w:rPr>
        <w:t>7</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เศรษฐศาสตร์พลังงาน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16B9C" w:rsidP="00E65391" w:rsidRDefault="00516B9C" w14:paraId="62263E5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477</w:t>
      </w:r>
      <w:r w:rsidRPr="00357A8D">
        <w:rPr>
          <w:rFonts w:ascii="TH Sarabun New" w:hAnsi="TH Sarabun New" w:cs="TH Sarabun New"/>
          <w:sz w:val="32"/>
          <w:szCs w:val="32"/>
        </w:rPr>
        <w:tab/>
      </w:r>
      <w:r w:rsidRPr="00357A8D">
        <w:rPr>
          <w:rFonts w:ascii="TH Sarabun New" w:hAnsi="TH Sarabun New" w:cs="TH Sarabun New"/>
          <w:sz w:val="32"/>
          <w:szCs w:val="32"/>
        </w:rPr>
        <w:t>Energy Economics</w:t>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C161A9" w:rsidP="00E65391" w:rsidRDefault="00C161A9" w14:paraId="7033A244" w14:textId="325380F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ศ.479  </w:t>
      </w:r>
      <w:r w:rsidRPr="00357A8D" w:rsidR="002906A6">
        <w:rPr>
          <w:rFonts w:ascii="TH Sarabun New" w:hAnsi="TH Sarabun New" w:cs="TH Sarabun New"/>
          <w:sz w:val="32"/>
          <w:szCs w:val="32"/>
          <w:cs/>
        </w:rPr>
        <w:t>สัมมนา</w:t>
      </w:r>
      <w:r w:rsidRPr="00357A8D">
        <w:rPr>
          <w:rFonts w:ascii="TH Sarabun New" w:hAnsi="TH Sarabun New" w:cs="TH Sarabun New"/>
          <w:sz w:val="32"/>
          <w:szCs w:val="32"/>
          <w:cs/>
        </w:rPr>
        <w:t>เศรษฐศาสตร์ทรัพยากรธรรมชาติและ</w:t>
      </w:r>
      <w:commentRangeStart w:id="397"/>
      <w:commentRangeStart w:id="398"/>
      <w:del w:author="phetc" w:date="2023-02-13T16:01:00Z" w:id="399">
        <w:r w:rsidRPr="00357A8D" w:rsidDel="005B5E64">
          <w:rPr>
            <w:rFonts w:ascii="TH Sarabun New" w:hAnsi="TH Sarabun New" w:cs="TH Sarabun New"/>
            <w:strike/>
            <w:sz w:val="32"/>
            <w:szCs w:val="32"/>
            <w:cs/>
            <w:rPrChange w:author="PC" w:date="2023-03-31T11:41:00Z" w:id="400">
              <w:rPr>
                <w:rFonts w:ascii="TH Sarabun New" w:hAnsi="TH Sarabun New" w:cs="TH Sarabun New"/>
                <w:sz w:val="32"/>
                <w:szCs w:val="32"/>
                <w:cs/>
              </w:rPr>
            </w:rPrChange>
          </w:rPr>
          <w:delText>เศรษฐศาสตร์</w:delText>
        </w:r>
      </w:del>
      <w:commentRangeEnd w:id="397"/>
      <w:r w:rsidRPr="00357A8D" w:rsidR="005F2B23">
        <w:rPr>
          <w:rStyle w:val="CommentReference"/>
          <w:strike/>
          <w:rPrChange w:author="PC" w:date="2023-03-31T11:41:00Z" w:id="401">
            <w:rPr>
              <w:rStyle w:val="CommentReference"/>
            </w:rPr>
          </w:rPrChange>
        </w:rPr>
        <w:commentReference w:id="397"/>
      </w:r>
      <w:commentRangeEnd w:id="398"/>
      <w:r w:rsidRPr="00357A8D" w:rsidR="00656DE3">
        <w:rPr>
          <w:rStyle w:val="CommentReference"/>
        </w:rPr>
        <w:commentReference w:id="398"/>
      </w:r>
      <w:r w:rsidRPr="00357A8D">
        <w:rPr>
          <w:rFonts w:ascii="TH Sarabun New" w:hAnsi="TH Sarabun New" w:cs="TH Sarabun New"/>
          <w:sz w:val="32"/>
          <w:szCs w:val="32"/>
          <w:cs/>
        </w:rPr>
        <w:t>สิ่งแวดล้อม</w:t>
      </w:r>
      <w:ins w:author="PC" w:date="2023-03-31T11:28:00Z" w:id="402">
        <w:r w:rsidRPr="00357A8D" w:rsidR="00844744">
          <w:rPr>
            <w:rFonts w:ascii="TH Sarabun New" w:hAnsi="TH Sarabun New" w:cs="TH Sarabun New"/>
            <w:sz w:val="32"/>
            <w:szCs w:val="32"/>
            <w:rPrChange w:author="PC" w:date="2023-03-31T11:41:00Z" w:id="403">
              <w:rPr>
                <w:rFonts w:ascii="TH Sarabun New" w:hAnsi="TH Sarabun New" w:cs="TH Sarabun New"/>
                <w:color w:val="FF0000"/>
                <w:sz w:val="32"/>
                <w:szCs w:val="32"/>
              </w:rPr>
            </w:rPrChange>
          </w:rPr>
          <w:tab/>
        </w:r>
      </w:ins>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16B9C" w:rsidP="00E65391" w:rsidRDefault="00516B9C" w14:paraId="07E5102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EC479</w:t>
      </w:r>
      <w:r w:rsidRPr="00357A8D">
        <w:rPr>
          <w:rFonts w:ascii="TH Sarabun New" w:hAnsi="TH Sarabun New" w:cs="TH Sarabun New"/>
          <w:sz w:val="32"/>
          <w:szCs w:val="32"/>
        </w:rPr>
        <w:tab/>
      </w:r>
      <w:r w:rsidRPr="00357A8D">
        <w:rPr>
          <w:rFonts w:ascii="TH Sarabun New" w:hAnsi="TH Sarabun New" w:cs="TH Sarabun New"/>
          <w:sz w:val="32"/>
          <w:szCs w:val="32"/>
        </w:rPr>
        <w:t>Seminar in Natural Resources and Environmental Economics</w:t>
      </w:r>
    </w:p>
    <w:p w:rsidRPr="00357A8D" w:rsidR="00781C46" w:rsidP="00E65391" w:rsidRDefault="00781C46" w14:paraId="79A96EF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573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เศรษฐศาสตร์ทรัพยากรธรรมชาติและสิ่งแวดล้อม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p>
    <w:p w:rsidRPr="00357A8D" w:rsidR="00516B9C" w:rsidP="00E65391" w:rsidRDefault="00516B9C" w14:paraId="7413393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EC573</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Natural Resources and Environmental Economics 1 </w:t>
      </w:r>
    </w:p>
    <w:p w:rsidRPr="00357A8D" w:rsidR="00781C46" w:rsidP="00E65391" w:rsidRDefault="00781C46" w14:paraId="20880A38" w14:textId="535CCA6F">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574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เศรษฐศาสตร์ทรัพยากรธรรมชาติและสิ่งแวดล้อม : ศึกษาเฉพาะเรื่อง </w:t>
      </w:r>
      <w:commentRangeStart w:id="404"/>
      <w:ins w:author="Jenjira O-cha" w:date="2023-02-08T13:53:00Z" w:id="405">
        <w:r w:rsidRPr="00357A8D" w:rsidR="000E7EE1">
          <w:rPr>
            <w:rFonts w:ascii="TH Sarabun New" w:hAnsi="TH Sarabun New" w:cs="TH Sarabun New"/>
            <w:sz w:val="32"/>
            <w:szCs w:val="32"/>
            <w:cs/>
          </w:rPr>
          <w:t>2</w:t>
        </w:r>
      </w:ins>
      <w:ins w:author="Jenjira O-cha" w:date="2023-02-08T13:54:00Z" w:id="406">
        <w:commentRangeEnd w:id="404"/>
        <w:r w:rsidRPr="00357A8D" w:rsidR="000E7EE1">
          <w:rPr>
            <w:rStyle w:val="CommentReference"/>
          </w:rPr>
          <w:commentReference w:id="404"/>
        </w:r>
      </w:ins>
      <w:r w:rsidRPr="00357A8D" w:rsidR="00DD6FC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del w:author="Jenjira O-cha" w:date="2023-02-08T15:20:00Z" w:id="407">
        <w:r w:rsidRPr="00357A8D" w:rsidDel="000F3206" w:rsidR="00DD6FC6">
          <w:rPr>
            <w:rFonts w:ascii="TH Sarabun New" w:hAnsi="TH Sarabun New" w:cs="TH Sarabun New"/>
            <w:sz w:val="32"/>
            <w:szCs w:val="32"/>
            <w:cs/>
          </w:rPr>
          <w:delText xml:space="preserve">  </w:delText>
        </w:r>
      </w:del>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16B9C" w:rsidP="00E65391" w:rsidRDefault="00516B9C" w14:paraId="1DFCC23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EC574</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Natural Resources and Environmental Economics 2 </w:t>
      </w:r>
    </w:p>
    <w:p w:rsidRPr="00357A8D" w:rsidR="00781C46" w:rsidP="00E65391" w:rsidRDefault="00781C46" w14:paraId="04B3707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เศรษฐศาสตร์อุตสาหกรรม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C161A9">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7A53A0" w:rsidP="00E65391" w:rsidRDefault="007A53A0" w14:paraId="72EED08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EC481</w:t>
      </w:r>
      <w:r w:rsidRPr="00357A8D">
        <w:rPr>
          <w:rFonts w:ascii="TH Sarabun New" w:hAnsi="TH Sarabun New" w:cs="TH Sarabun New"/>
          <w:sz w:val="32"/>
          <w:szCs w:val="32"/>
        </w:rPr>
        <w:tab/>
      </w:r>
      <w:r w:rsidRPr="00357A8D">
        <w:rPr>
          <w:rFonts w:ascii="TH Sarabun New" w:hAnsi="TH Sarabun New" w:cs="TH Sarabun New"/>
          <w:sz w:val="32"/>
          <w:szCs w:val="32"/>
        </w:rPr>
        <w:t>Industrial Economics</w:t>
      </w:r>
    </w:p>
    <w:p w:rsidRPr="00357A8D" w:rsidR="00781C46" w:rsidP="00E65391" w:rsidRDefault="00781C46" w14:paraId="4EC20369"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เศรษฐศาสตร์นวัตกรรมและการพัฒนาอุตสาหกรรม                              </w:t>
      </w:r>
      <w:r w:rsidRPr="00357A8D" w:rsidR="00DD6FC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r w:rsidRPr="00357A8D" w:rsidR="00C161A9">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p>
    <w:p w:rsidRPr="00357A8D" w:rsidR="007A53A0" w:rsidP="00E65391" w:rsidRDefault="007A53A0" w14:paraId="0409BA7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EC482</w:t>
      </w:r>
      <w:r w:rsidRPr="00357A8D">
        <w:rPr>
          <w:rFonts w:ascii="TH Sarabun New" w:hAnsi="TH Sarabun New" w:cs="TH Sarabun New"/>
          <w:sz w:val="32"/>
          <w:szCs w:val="32"/>
        </w:rPr>
        <w:tab/>
      </w:r>
      <w:r w:rsidRPr="00357A8D" w:rsidR="00726287">
        <w:rPr>
          <w:rFonts w:ascii="TH SarabunPSK" w:hAnsi="TH SarabunPSK" w:cs="TH SarabunPSK"/>
          <w:sz w:val="32"/>
          <w:szCs w:val="32"/>
        </w:rPr>
        <w:t>Economics of Innovation and Industrial Development</w:t>
      </w:r>
    </w:p>
    <w:p w:rsidRPr="00357A8D" w:rsidR="00781C46" w:rsidP="00E65391" w:rsidRDefault="00781C46" w14:paraId="044379F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เศรษฐศาสตร์ว่าด้วยการกำกับดูแลและการแข่งขันทางการค้า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p>
    <w:p w:rsidRPr="00357A8D" w:rsidR="007A53A0" w:rsidP="00E65391" w:rsidRDefault="007A53A0" w14:paraId="2BA9DF0E"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EC483</w:t>
      </w:r>
      <w:r w:rsidRPr="00357A8D">
        <w:rPr>
          <w:rFonts w:ascii="TH Sarabun New" w:hAnsi="TH Sarabun New" w:cs="TH Sarabun New"/>
          <w:sz w:val="32"/>
          <w:szCs w:val="32"/>
        </w:rPr>
        <w:tab/>
      </w:r>
      <w:r w:rsidRPr="00357A8D">
        <w:rPr>
          <w:rFonts w:ascii="TH Sarabun New" w:hAnsi="TH Sarabun New" w:cs="TH Sarabun New"/>
          <w:sz w:val="32"/>
          <w:szCs w:val="32"/>
        </w:rPr>
        <w:t>Economics of Regulation and Competition</w:t>
      </w:r>
    </w:p>
    <w:p w:rsidRPr="00357A8D" w:rsidR="00781C46" w:rsidP="00E65391" w:rsidRDefault="00781C46" w14:paraId="2EDEE10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เศรษฐศาสตร์อุตสาหกรรมเชิงประจักษ์</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p>
    <w:p w:rsidRPr="00357A8D" w:rsidR="007A53A0" w:rsidP="00E65391" w:rsidRDefault="007A53A0" w14:paraId="376B5AD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EC484</w:t>
      </w:r>
      <w:r w:rsidRPr="00357A8D">
        <w:rPr>
          <w:rFonts w:ascii="TH Sarabun New" w:hAnsi="TH Sarabun New" w:cs="TH Sarabun New"/>
          <w:sz w:val="32"/>
          <w:szCs w:val="32"/>
        </w:rPr>
        <w:tab/>
      </w:r>
      <w:r w:rsidRPr="00357A8D">
        <w:rPr>
          <w:rFonts w:ascii="TH Sarabun New" w:hAnsi="TH Sarabun New" w:cs="TH Sarabun New"/>
          <w:sz w:val="32"/>
          <w:szCs w:val="32"/>
        </w:rPr>
        <w:t>Empirical Industrial Organization</w:t>
      </w:r>
    </w:p>
    <w:p w:rsidRPr="00357A8D" w:rsidR="007A7DAE" w:rsidP="00E65391" w:rsidRDefault="007A7DAE" w14:paraId="2C893576" w14:textId="77777777">
      <w:pPr>
        <w:tabs>
          <w:tab w:val="left" w:pos="567"/>
        </w:tabs>
        <w:autoSpaceDE w:val="0"/>
        <w:autoSpaceDN w:val="0"/>
        <w:adjustRightInd w:val="0"/>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เศรษฐศาสตร์ธุรกิจ</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7A7DAE" w:rsidP="00E65391" w:rsidRDefault="007A7DAE" w14:paraId="26D4C8A9"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EC486</w:t>
      </w:r>
      <w:r w:rsidRPr="00357A8D">
        <w:rPr>
          <w:rFonts w:ascii="TH Sarabun New" w:hAnsi="TH Sarabun New" w:cs="TH Sarabun New"/>
          <w:sz w:val="32"/>
          <w:szCs w:val="32"/>
        </w:rPr>
        <w:tab/>
      </w:r>
      <w:r w:rsidRPr="00357A8D">
        <w:rPr>
          <w:rFonts w:ascii="TH Sarabun New" w:hAnsi="TH Sarabun New" w:cs="TH Sarabun New"/>
          <w:sz w:val="32"/>
          <w:szCs w:val="32"/>
        </w:rPr>
        <w:t>Business Economics</w:t>
      </w:r>
    </w:p>
    <w:p w:rsidRPr="00357A8D" w:rsidR="00781C46" w:rsidP="00E65391" w:rsidRDefault="00781C46" w14:paraId="4C22B83C"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สัมมนาเศรษฐศาสตร์อุตสาหกรรม</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7A53A0" w:rsidP="00E65391" w:rsidRDefault="007A53A0" w14:paraId="6B02C28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EC489</w:t>
      </w:r>
      <w:r w:rsidRPr="00357A8D">
        <w:rPr>
          <w:rFonts w:ascii="TH Sarabun New" w:hAnsi="TH Sarabun New" w:cs="TH Sarabun New"/>
          <w:sz w:val="32"/>
          <w:szCs w:val="32"/>
        </w:rPr>
        <w:tab/>
      </w:r>
      <w:r w:rsidRPr="00357A8D">
        <w:rPr>
          <w:rFonts w:ascii="TH Sarabun New" w:hAnsi="TH Sarabun New" w:cs="TH Sarabun New"/>
          <w:sz w:val="32"/>
          <w:szCs w:val="32"/>
        </w:rPr>
        <w:t>Seminar in Industrial Economics</w:t>
      </w:r>
    </w:p>
    <w:p w:rsidRPr="00357A8D" w:rsidR="00781C46" w:rsidP="00E65391" w:rsidRDefault="00781C46" w14:paraId="63ED314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581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เศรษฐศาสตร์อุตสาหกรรม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7A53A0" w:rsidP="00E65391" w:rsidRDefault="007A53A0" w14:paraId="1D89077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EC581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Industrial Economics 1</w:t>
      </w:r>
    </w:p>
    <w:p w:rsidRPr="00357A8D" w:rsidR="00781C46" w:rsidP="00E65391" w:rsidRDefault="00781C46" w14:paraId="2CEFB4A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582</w:t>
      </w:r>
      <w:r w:rsidRPr="00357A8D">
        <w:rPr>
          <w:rFonts w:ascii="TH Sarabun New" w:hAnsi="TH Sarabun New" w:cs="TH Sarabun New"/>
          <w:sz w:val="32"/>
          <w:szCs w:val="32"/>
          <w:cs/>
        </w:rPr>
        <w:t xml:space="preserve">  เศรษฐศาสตร์อุตสาหกรรม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7A53A0" w:rsidP="00E65391" w:rsidRDefault="007A53A0" w14:paraId="02F11C8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EC582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Industrial Economics 2   </w:t>
      </w:r>
    </w:p>
    <w:p w:rsidRPr="00357A8D" w:rsidR="00781C46" w:rsidRDefault="00781C46" w14:paraId="76E0BFBC" w14:textId="77777777">
      <w:pPr>
        <w:tabs>
          <w:tab w:val="left" w:pos="567"/>
          <w:tab w:val="left" w:pos="709"/>
          <w:tab w:val="left" w:pos="851"/>
        </w:tabs>
        <w:jc w:val="both"/>
        <w:rPr>
          <w:rFonts w:ascii="TH Sarabun New" w:hAnsi="TH Sarabun New" w:eastAsia="Sarabun" w:cs="TH Sarabun New"/>
          <w:sz w:val="32"/>
          <w:szCs w:val="32"/>
        </w:rPr>
      </w:pPr>
      <w:r w:rsidRPr="00357A8D">
        <w:rPr>
          <w:rFonts w:ascii="TH Sarabun New" w:hAnsi="TH Sarabun New" w:eastAsia="Sarabun" w:cs="TH Sarabun New"/>
          <w:sz w:val="32"/>
          <w:szCs w:val="32"/>
          <w:cs/>
        </w:rPr>
        <w:t>ศ.</w:t>
      </w:r>
      <w:r w:rsidRPr="00357A8D">
        <w:rPr>
          <w:rFonts w:ascii="TH Sarabun New" w:hAnsi="TH Sarabun New" w:eastAsia="Sarabun" w:cs="TH Sarabun New"/>
          <w:sz w:val="32"/>
          <w:szCs w:val="32"/>
        </w:rPr>
        <w:t>490</w:t>
      </w:r>
      <w:r w:rsidRPr="00357A8D">
        <w:rPr>
          <w:rFonts w:ascii="TH Sarabun New" w:hAnsi="TH Sarabun New" w:eastAsia="Sarabun" w:cs="TH Sarabun New"/>
          <w:sz w:val="32"/>
          <w:szCs w:val="32"/>
          <w:cs/>
        </w:rPr>
        <w:t xml:space="preserve">   สัมมนาเศรษฐศาสตร์</w:t>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 xml:space="preserve">   </w:t>
      </w:r>
      <w:r w:rsidRPr="00357A8D">
        <w:rPr>
          <w:rFonts w:ascii="TH Sarabun New" w:hAnsi="TH Sarabun New" w:eastAsia="Sarabun" w:cs="TH Sarabun New"/>
          <w:sz w:val="32"/>
          <w:szCs w:val="32"/>
        </w:rPr>
        <w:tab/>
      </w:r>
      <w:r w:rsidRPr="00357A8D" w:rsidR="00C161A9">
        <w:rPr>
          <w:rFonts w:ascii="TH Sarabun New" w:hAnsi="TH Sarabun New" w:eastAsia="Sarabun" w:cs="TH Sarabun New"/>
          <w:sz w:val="32"/>
          <w:szCs w:val="32"/>
          <w:cs/>
        </w:rPr>
        <w:tab/>
      </w:r>
      <w:r w:rsidRPr="00357A8D" w:rsidR="00DD6FC6">
        <w:rPr>
          <w:rFonts w:ascii="TH Sarabun New" w:hAnsi="TH Sarabun New" w:eastAsia="Sarabun"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p>
    <w:p w:rsidRPr="00357A8D" w:rsidR="00C51264" w:rsidRDefault="00C51264" w14:paraId="272874D4" w14:textId="77777777">
      <w:pPr>
        <w:tabs>
          <w:tab w:val="left" w:pos="567"/>
        </w:tabs>
        <w:jc w:val="both"/>
        <w:rPr>
          <w:rFonts w:ascii="TH Sarabun New" w:hAnsi="TH Sarabun New" w:eastAsia="Sarabun" w:cs="TH Sarabun New"/>
          <w:sz w:val="32"/>
          <w:szCs w:val="32"/>
        </w:rPr>
      </w:pPr>
      <w:r w:rsidRPr="00357A8D">
        <w:rPr>
          <w:rFonts w:ascii="TH Sarabun New" w:hAnsi="TH Sarabun New" w:eastAsia="Sarabun" w:cs="TH Sarabun New"/>
          <w:sz w:val="32"/>
          <w:szCs w:val="32"/>
        </w:rPr>
        <w:t xml:space="preserve">EC490 </w:t>
      </w:r>
      <w:r w:rsidRPr="00357A8D" w:rsidR="006B68D8">
        <w:rPr>
          <w:rFonts w:ascii="TH Sarabun New" w:hAnsi="TH Sarabun New" w:eastAsia="Sarabun" w:cs="TH Sarabun New"/>
          <w:sz w:val="32"/>
          <w:szCs w:val="32"/>
          <w:cs/>
        </w:rPr>
        <w:t xml:space="preserve"> </w:t>
      </w:r>
      <w:r w:rsidRPr="00357A8D">
        <w:rPr>
          <w:rFonts w:ascii="TH Sarabun New" w:hAnsi="TH Sarabun New" w:eastAsia="Sarabun" w:cs="TH Sarabun New"/>
          <w:sz w:val="32"/>
          <w:szCs w:val="32"/>
        </w:rPr>
        <w:t>Seminar in Economics</w:t>
      </w:r>
    </w:p>
    <w:p w:rsidRPr="00357A8D" w:rsidR="00781C46" w:rsidP="00932528" w:rsidRDefault="00781C46" w14:paraId="5616B83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491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การผลิตสินค้าเกษตรและนโยบาย</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p>
    <w:p w:rsidRPr="00357A8D" w:rsidR="00C51264" w:rsidP="00E65391" w:rsidRDefault="00C51264" w14:paraId="40A5EF98"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EC491</w:t>
      </w:r>
      <w:r w:rsidRPr="00357A8D">
        <w:rPr>
          <w:rFonts w:ascii="TH Sarabun New" w:hAnsi="TH Sarabun New" w:cs="TH Sarabun New"/>
          <w:sz w:val="32"/>
          <w:szCs w:val="32"/>
        </w:rPr>
        <w:tab/>
      </w:r>
      <w:r w:rsidRPr="00357A8D">
        <w:rPr>
          <w:rFonts w:ascii="TH Sarabun New" w:hAnsi="TH Sarabun New" w:cs="TH Sarabun New"/>
          <w:sz w:val="32"/>
          <w:szCs w:val="32"/>
        </w:rPr>
        <w:t>Agricultural Production and Policy</w:t>
      </w:r>
      <w:r w:rsidRPr="00357A8D">
        <w:rPr>
          <w:rFonts w:ascii="TH Sarabun New" w:hAnsi="TH Sarabun New" w:cs="TH Sarabun New"/>
          <w:sz w:val="32"/>
          <w:szCs w:val="32"/>
        </w:rPr>
        <w:tab/>
      </w:r>
    </w:p>
    <w:p w:rsidRPr="00357A8D" w:rsidR="00781C46" w:rsidP="00E65391" w:rsidRDefault="00781C46" w14:paraId="38E57D5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492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การตลาดสินค้าเกษตรและนโยบาย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5706A51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EC492</w:t>
      </w:r>
      <w:r w:rsidRPr="00357A8D">
        <w:rPr>
          <w:rFonts w:ascii="TH Sarabun New" w:hAnsi="TH Sarabun New" w:cs="TH Sarabun New"/>
          <w:sz w:val="32"/>
          <w:szCs w:val="32"/>
        </w:rPr>
        <w:tab/>
      </w:r>
      <w:r w:rsidRPr="00357A8D">
        <w:rPr>
          <w:rFonts w:ascii="TH Sarabun New" w:hAnsi="TH Sarabun New" w:cs="TH Sarabun New"/>
          <w:sz w:val="32"/>
          <w:szCs w:val="32"/>
        </w:rPr>
        <w:t>Agricultural Marketing and Policy</w:t>
      </w:r>
    </w:p>
    <w:p w:rsidRPr="00357A8D" w:rsidR="00781C46" w:rsidP="00E65391" w:rsidRDefault="00781C46" w14:paraId="34F80A18"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493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เศรษฐศาสตร์เกษตรประยุกต์</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2AA8110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EC493</w:t>
      </w:r>
      <w:r w:rsidRPr="00357A8D">
        <w:rPr>
          <w:rFonts w:ascii="TH Sarabun New" w:hAnsi="TH Sarabun New" w:cs="TH Sarabun New"/>
          <w:sz w:val="32"/>
          <w:szCs w:val="32"/>
        </w:rPr>
        <w:tab/>
      </w:r>
      <w:r w:rsidRPr="00357A8D">
        <w:rPr>
          <w:rFonts w:ascii="TH Sarabun New" w:hAnsi="TH Sarabun New" w:cs="TH Sarabun New"/>
          <w:sz w:val="32"/>
          <w:szCs w:val="32"/>
        </w:rPr>
        <w:t xml:space="preserve">Applied Agricultural Economics  </w:t>
      </w:r>
    </w:p>
    <w:p w:rsidRPr="00357A8D" w:rsidR="00781C46" w:rsidP="00E65391" w:rsidRDefault="00781C46" w14:paraId="0CA269B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ศ.499   สัมมนาเศรษฐศาสตร์การเกษตร</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4DBDD34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Seminar in Agricultural Economics</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781C46" w:rsidP="00E65391" w:rsidRDefault="00781C46" w14:paraId="065FA0DE"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591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เศรษฐศาสตร์การเกษตร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161A9">
        <w:rPr>
          <w:rFonts w:ascii="TH Sarabun New" w:hAnsi="TH Sarabun New" w:eastAsia="Angsana New" w:cs="TH Sarabun New"/>
          <w:sz w:val="32"/>
          <w:szCs w:val="32"/>
        </w:rPr>
        <w:t xml:space="preserve">3 </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3</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0</w:t>
      </w:r>
      <w:r w:rsidRPr="00357A8D" w:rsidR="00C161A9">
        <w:rPr>
          <w:rFonts w:ascii="TH Sarabun New" w:hAnsi="TH Sarabun New" w:eastAsia="Angsana New" w:cs="TH Sarabun New"/>
          <w:sz w:val="32"/>
          <w:szCs w:val="32"/>
          <w:cs/>
        </w:rPr>
        <w:t>-</w:t>
      </w:r>
      <w:r w:rsidRPr="00357A8D" w:rsidR="00C161A9">
        <w:rPr>
          <w:rFonts w:ascii="TH Sarabun New" w:hAnsi="TH Sarabun New" w:eastAsia="Angsana New" w:cs="TH Sarabun New"/>
          <w:sz w:val="32"/>
          <w:szCs w:val="32"/>
        </w:rPr>
        <w:t>6</w:t>
      </w:r>
      <w:r w:rsidRPr="00357A8D" w:rsidR="00C161A9">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1DAB161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EC591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Agricultural Economics 1</w:t>
      </w:r>
      <w:r w:rsidRPr="00357A8D">
        <w:rPr>
          <w:rFonts w:ascii="TH Sarabun New" w:hAnsi="TH Sarabun New" w:cs="TH Sarabun New"/>
          <w:sz w:val="32"/>
          <w:szCs w:val="32"/>
        </w:rPr>
        <w:tab/>
      </w:r>
    </w:p>
    <w:p w:rsidRPr="00357A8D" w:rsidR="00781C46" w:rsidP="00E65391" w:rsidRDefault="00781C46" w14:paraId="477BB8C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592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เศรษฐศาสตร์การเกษตร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621F16">
        <w:rPr>
          <w:rFonts w:ascii="TH Sarabun New" w:hAnsi="TH Sarabun New" w:eastAsia="Angsana New" w:cs="TH Sarabun New"/>
          <w:sz w:val="32"/>
          <w:szCs w:val="32"/>
        </w:rPr>
        <w:t xml:space="preserve">3 </w:t>
      </w:r>
      <w:r w:rsidRPr="00357A8D" w:rsidR="00621F16">
        <w:rPr>
          <w:rFonts w:ascii="TH Sarabun New" w:hAnsi="TH Sarabun New" w:eastAsia="Angsana New" w:cs="TH Sarabun New"/>
          <w:sz w:val="32"/>
          <w:szCs w:val="32"/>
          <w:cs/>
        </w:rPr>
        <w:t>(</w:t>
      </w:r>
      <w:r w:rsidRPr="00357A8D" w:rsidR="00621F16">
        <w:rPr>
          <w:rFonts w:ascii="TH Sarabun New" w:hAnsi="TH Sarabun New" w:eastAsia="Angsana New" w:cs="TH Sarabun New"/>
          <w:sz w:val="32"/>
          <w:szCs w:val="32"/>
        </w:rPr>
        <w:t>3</w:t>
      </w:r>
      <w:r w:rsidRPr="00357A8D" w:rsidR="00621F16">
        <w:rPr>
          <w:rFonts w:ascii="TH Sarabun New" w:hAnsi="TH Sarabun New" w:eastAsia="Angsana New" w:cs="TH Sarabun New"/>
          <w:sz w:val="32"/>
          <w:szCs w:val="32"/>
          <w:cs/>
        </w:rPr>
        <w:t>-</w:t>
      </w:r>
      <w:r w:rsidRPr="00357A8D" w:rsidR="00621F16">
        <w:rPr>
          <w:rFonts w:ascii="TH Sarabun New" w:hAnsi="TH Sarabun New" w:eastAsia="Angsana New" w:cs="TH Sarabun New"/>
          <w:sz w:val="32"/>
          <w:szCs w:val="32"/>
        </w:rPr>
        <w:t>0</w:t>
      </w:r>
      <w:r w:rsidRPr="00357A8D" w:rsidR="00621F16">
        <w:rPr>
          <w:rFonts w:ascii="TH Sarabun New" w:hAnsi="TH Sarabun New" w:eastAsia="Angsana New" w:cs="TH Sarabun New"/>
          <w:sz w:val="32"/>
          <w:szCs w:val="32"/>
          <w:cs/>
        </w:rPr>
        <w:t>-</w:t>
      </w:r>
      <w:r w:rsidRPr="00357A8D" w:rsidR="00621F16">
        <w:rPr>
          <w:rFonts w:ascii="TH Sarabun New" w:hAnsi="TH Sarabun New" w:eastAsia="Angsana New" w:cs="TH Sarabun New"/>
          <w:sz w:val="32"/>
          <w:szCs w:val="32"/>
        </w:rPr>
        <w:t>6</w:t>
      </w:r>
      <w:r w:rsidRPr="00357A8D" w:rsidR="00621F16">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706CF2F3"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EC592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Agricultural Economics 2</w:t>
      </w:r>
      <w:r w:rsidRPr="00357A8D">
        <w:rPr>
          <w:rFonts w:ascii="TH Sarabun New" w:hAnsi="TH Sarabun New" w:cs="TH Sarabun New"/>
          <w:sz w:val="32"/>
          <w:szCs w:val="32"/>
        </w:rPr>
        <w:tab/>
      </w:r>
    </w:p>
    <w:p w:rsidRPr="00357A8D" w:rsidR="00C51264" w:rsidP="00E65391" w:rsidRDefault="00C51264" w14:paraId="1EB13EC1" w14:textId="77777777">
      <w:pPr>
        <w:tabs>
          <w:tab w:val="left" w:pos="567"/>
        </w:tabs>
        <w:autoSpaceDE w:val="0"/>
        <w:autoSpaceDN w:val="0"/>
        <w:adjustRightInd w:val="0"/>
        <w:jc w:val="thaiDistribute"/>
        <w:rPr>
          <w:rFonts w:ascii="TH Sarabun New" w:hAnsi="TH Sarabun New" w:cs="TH Sarabun New"/>
          <w:sz w:val="12"/>
          <w:szCs w:val="12"/>
        </w:rPr>
      </w:pPr>
    </w:p>
    <w:p w:rsidRPr="00357A8D" w:rsidR="00EA0FFC" w:rsidRDefault="00EA0FFC" w14:paraId="10C129F0" w14:textId="77777777">
      <w:pPr>
        <w:pStyle w:val="ListParagraph"/>
        <w:numPr>
          <w:ilvl w:val="0"/>
          <w:numId w:val="12"/>
        </w:numPr>
        <w:tabs>
          <w:tab w:val="left" w:pos="360"/>
          <w:tab w:val="left" w:pos="907"/>
          <w:tab w:val="left" w:pos="1627"/>
          <w:tab w:val="left" w:pos="1886"/>
          <w:tab w:val="left" w:pos="2347"/>
        </w:tabs>
        <w:ind w:left="0" w:firstLine="0"/>
        <w:jc w:val="thaiDistribute"/>
        <w:rPr>
          <w:rFonts w:ascii="TH Sarabun New" w:hAnsi="TH Sarabun New" w:eastAsia="Angsana New" w:cs="TH Sarabun New"/>
          <w:b/>
          <w:bCs/>
          <w:sz w:val="32"/>
          <w:szCs w:val="32"/>
        </w:rPr>
        <w:pPrChange w:author="PC" w:date="2023-03-31T11:42:00Z" w:id="408">
          <w:pPr>
            <w:pStyle w:val="ListParagraph"/>
            <w:numPr>
              <w:numId w:val="12"/>
            </w:numPr>
            <w:tabs>
              <w:tab w:val="left" w:pos="360"/>
              <w:tab w:val="left" w:pos="907"/>
              <w:tab w:val="left" w:pos="1627"/>
              <w:tab w:val="left" w:pos="1886"/>
              <w:tab w:val="left" w:pos="2347"/>
            </w:tabs>
            <w:ind w:left="0" w:hanging="360"/>
            <w:jc w:val="thaiDistribute"/>
          </w:pPr>
        </w:pPrChange>
      </w:pPr>
      <w:r w:rsidRPr="00357A8D">
        <w:rPr>
          <w:rFonts w:ascii="TH Sarabun New" w:hAnsi="TH Sarabun New" w:eastAsia="Angsana New" w:cs="TH Sarabun New"/>
          <w:b/>
          <w:bCs/>
          <w:sz w:val="32"/>
          <w:szCs w:val="32"/>
          <w:cs/>
        </w:rPr>
        <w:t xml:space="preserve">วิชาเลือกเฉพาะด้าน </w:t>
      </w:r>
      <w:r w:rsidRPr="00357A8D">
        <w:rPr>
          <w:rFonts w:ascii="TH Sarabun New" w:hAnsi="TH Sarabun New" w:eastAsia="Angsana New" w:cs="TH Sarabun New"/>
          <w:b/>
          <w:bCs/>
          <w:sz w:val="32"/>
          <w:szCs w:val="32"/>
        </w:rPr>
        <w:t>9</w:t>
      </w:r>
      <w:r w:rsidRPr="00357A8D">
        <w:rPr>
          <w:rFonts w:ascii="TH Sarabun New" w:hAnsi="TH Sarabun New" w:eastAsia="Angsana New" w:cs="TH Sarabun New"/>
          <w:b/>
          <w:bCs/>
          <w:sz w:val="32"/>
          <w:szCs w:val="32"/>
          <w:cs/>
        </w:rPr>
        <w:t xml:space="preserve"> หน่วยกิต</w:t>
      </w:r>
      <w:r w:rsidRPr="00357A8D" w:rsidR="00781C46">
        <w:rPr>
          <w:rFonts w:ascii="TH Sarabun New" w:hAnsi="TH Sarabun New" w:eastAsia="Angsana New" w:cs="TH Sarabun New"/>
          <w:b/>
          <w:bCs/>
          <w:sz w:val="32"/>
          <w:szCs w:val="32"/>
          <w:cs/>
        </w:rPr>
        <w:t xml:space="preserve"> เลือกเรียนวิชาของคณะเศรษฐศาสตร์ไม่ต่ำกว่าระดับ </w:t>
      </w:r>
      <w:r w:rsidRPr="00357A8D" w:rsidR="00781C46">
        <w:rPr>
          <w:rFonts w:ascii="TH Sarabun New" w:hAnsi="TH Sarabun New" w:eastAsia="Angsana New" w:cs="TH Sarabun New"/>
          <w:b/>
          <w:bCs/>
          <w:sz w:val="32"/>
          <w:szCs w:val="32"/>
        </w:rPr>
        <w:t>300</w:t>
      </w:r>
      <w:r w:rsidRPr="00357A8D" w:rsidR="00DA7FBB">
        <w:rPr>
          <w:rFonts w:ascii="TH Sarabun New" w:hAnsi="TH Sarabun New" w:eastAsia="Angsana New" w:cs="TH Sarabun New"/>
          <w:b/>
          <w:bCs/>
          <w:sz w:val="32"/>
          <w:szCs w:val="32"/>
          <w:cs/>
        </w:rPr>
        <w:t xml:space="preserve"> จากวิชาดังนี้</w:t>
      </w:r>
    </w:p>
    <w:p w:rsidRPr="00357A8D" w:rsidR="00DA7FBB" w:rsidP="00932528" w:rsidRDefault="00DA7FBB" w14:paraId="5D729C06" w14:textId="77777777">
      <w:pPr>
        <w:tabs>
          <w:tab w:val="left" w:pos="576"/>
        </w:tabs>
        <w:ind w:left="360" w:hanging="360"/>
        <w:jc w:val="thaiDistribute"/>
        <w:rPr>
          <w:rFonts w:ascii="TH Sarabun New" w:hAnsi="TH Sarabun New" w:cs="TH Sarabun New"/>
          <w:sz w:val="32"/>
          <w:szCs w:val="32"/>
        </w:rPr>
      </w:pPr>
      <w:bookmarkStart w:name="_Hlk120706757" w:id="409"/>
      <w:r w:rsidRPr="00357A8D">
        <w:rPr>
          <w:rFonts w:ascii="TH Sarabun New" w:hAnsi="TH Sarabun New" w:cs="TH Sarabun New"/>
          <w:sz w:val="32"/>
          <w:szCs w:val="32"/>
          <w:cs/>
        </w:rPr>
        <w:t>ศ.</w:t>
      </w:r>
      <w:r w:rsidRPr="00357A8D">
        <w:rPr>
          <w:rFonts w:ascii="TH Sarabun New" w:hAnsi="TH Sarabun New" w:cs="TH Sarabun New"/>
          <w:sz w:val="32"/>
          <w:szCs w:val="32"/>
        </w:rPr>
        <w:t>301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ประวัติศาสตร์เศรษฐกิจไทย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10D8891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EC301</w:t>
      </w:r>
      <w:r w:rsidRPr="00357A8D">
        <w:rPr>
          <w:rFonts w:ascii="TH Sarabun New" w:hAnsi="TH Sarabun New" w:cs="Times New Roman"/>
          <w:sz w:val="32"/>
          <w:szCs w:val="32"/>
          <w:rtl/>
          <w:lang w:bidi="ar-SA"/>
        </w:rPr>
        <w:tab/>
      </w:r>
      <w:r w:rsidRPr="00357A8D">
        <w:rPr>
          <w:rFonts w:ascii="TH Sarabun New" w:hAnsi="TH Sarabun New" w:cs="TH Sarabun New"/>
          <w:sz w:val="32"/>
          <w:szCs w:val="32"/>
        </w:rPr>
        <w:t>History of Thai Economy</w:t>
      </w:r>
    </w:p>
    <w:p w:rsidRPr="00357A8D" w:rsidR="00DA7FBB" w:rsidP="00E65391" w:rsidRDefault="00DA7FBB" w14:paraId="5E101B4F" w14:textId="77777777">
      <w:pPr>
        <w:tabs>
          <w:tab w:val="left" w:pos="576"/>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302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ประวัติศาสตร์เศรษฐกิจโลก</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2AF48B61" w14:textId="77777777">
      <w:pPr>
        <w:tabs>
          <w:tab w:val="left" w:pos="576"/>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rPr>
        <w:t>EC302</w:t>
      </w:r>
      <w:r w:rsidRPr="00357A8D">
        <w:rPr>
          <w:rFonts w:ascii="TH Sarabun New" w:hAnsi="TH Sarabun New" w:cs="TH Sarabun New"/>
          <w:sz w:val="32"/>
          <w:szCs w:val="32"/>
        </w:rPr>
        <w:tab/>
      </w:r>
      <w:r w:rsidRPr="00357A8D">
        <w:rPr>
          <w:rFonts w:ascii="TH Sarabun New" w:hAnsi="TH Sarabun New" w:cs="TH Sarabun New"/>
          <w:sz w:val="32"/>
          <w:szCs w:val="32"/>
        </w:rPr>
        <w:t>History of World Economy</w:t>
      </w:r>
      <w:r w:rsidRPr="00357A8D">
        <w:rPr>
          <w:rFonts w:ascii="TH Sarabun New" w:hAnsi="TH Sarabun New" w:cs="TH Sarabun New"/>
          <w:sz w:val="32"/>
          <w:szCs w:val="32"/>
          <w:cs/>
        </w:rPr>
        <w:t xml:space="preserve"> </w:t>
      </w:r>
    </w:p>
    <w:p w:rsidRPr="00357A8D" w:rsidR="00DA7FBB" w:rsidP="00E65391" w:rsidRDefault="00DA7FBB" w14:paraId="0293CE60"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340</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เศรษฐศาสตร์สาธารณะเบื้องต้น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C8073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C8073D">
        <w:rPr>
          <w:rFonts w:ascii="TH Sarabun New" w:hAnsi="TH Sarabun New" w:eastAsia="Angsana New" w:cs="TH Sarabun New"/>
          <w:sz w:val="32"/>
          <w:szCs w:val="32"/>
        </w:rPr>
        <w:t xml:space="preserve">3 </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3</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0</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6</w:t>
      </w:r>
      <w:r w:rsidRPr="00357A8D" w:rsidR="00C8073D">
        <w:rPr>
          <w:rFonts w:ascii="TH Sarabun New" w:hAnsi="TH Sarabun New" w:eastAsia="Angsana New" w:cs="TH Sarabun New"/>
          <w:sz w:val="32"/>
          <w:szCs w:val="32"/>
          <w:cs/>
        </w:rPr>
        <w:t>)</w:t>
      </w:r>
    </w:p>
    <w:p w:rsidRPr="00357A8D" w:rsidR="00C51264" w:rsidP="00E65391" w:rsidRDefault="00C51264" w14:paraId="7B60ECF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EC340</w:t>
      </w:r>
      <w:r w:rsidRPr="00357A8D">
        <w:rPr>
          <w:rFonts w:ascii="TH Sarabun New" w:hAnsi="TH Sarabun New" w:cs="TH Sarabun New"/>
          <w:sz w:val="32"/>
          <w:szCs w:val="32"/>
        </w:rPr>
        <w:tab/>
      </w:r>
      <w:r w:rsidRPr="00357A8D">
        <w:rPr>
          <w:rFonts w:ascii="TH Sarabun New" w:hAnsi="TH Sarabun New" w:cs="TH Sarabun New"/>
          <w:sz w:val="32"/>
          <w:szCs w:val="32"/>
        </w:rPr>
        <w:t>Introductory Public Economics</w:t>
      </w:r>
    </w:p>
    <w:p w:rsidRPr="00357A8D" w:rsidR="00DA7FBB" w:rsidP="00E65391" w:rsidRDefault="00DA7FBB" w14:paraId="506F0956"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341 </w:t>
      </w:r>
      <w:r w:rsidRPr="00357A8D">
        <w:rPr>
          <w:rFonts w:ascii="TH Sarabun New" w:hAnsi="TH Sarabun New" w:cs="TH Sarabun New"/>
          <w:sz w:val="32"/>
          <w:szCs w:val="32"/>
        </w:rPr>
        <w:tab/>
      </w:r>
      <w:r w:rsidRPr="00357A8D">
        <w:rPr>
          <w:rFonts w:ascii="TH Sarabun New" w:hAnsi="TH Sarabun New" w:cs="TH Sarabun New"/>
          <w:sz w:val="32"/>
          <w:szCs w:val="32"/>
          <w:cs/>
        </w:rPr>
        <w:t>การคลังท้องถิ่น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C8073D">
        <w:rPr>
          <w:rFonts w:ascii="TH Sarabun New" w:hAnsi="TH Sarabun New" w:eastAsia="Angsana New" w:cs="TH Sarabun New"/>
          <w:sz w:val="32"/>
          <w:szCs w:val="32"/>
        </w:rPr>
        <w:t xml:space="preserve">3 </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3</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0</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6</w:t>
      </w:r>
      <w:r w:rsidRPr="00357A8D" w:rsidR="00C8073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4EC5F7B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EC341</w:t>
      </w:r>
      <w:r w:rsidRPr="00357A8D">
        <w:rPr>
          <w:rFonts w:ascii="TH Sarabun New" w:hAnsi="TH Sarabun New" w:cs="TH Sarabun New"/>
          <w:sz w:val="32"/>
          <w:szCs w:val="32"/>
        </w:rPr>
        <w:tab/>
      </w:r>
      <w:r w:rsidRPr="00357A8D">
        <w:rPr>
          <w:rFonts w:ascii="TH Sarabun New" w:hAnsi="TH Sarabun New" w:cs="TH Sarabun New"/>
          <w:sz w:val="32"/>
          <w:szCs w:val="32"/>
        </w:rPr>
        <w:t>Local Public Finance</w:t>
      </w:r>
    </w:p>
    <w:p w:rsidRPr="00357A8D" w:rsidR="00DA7FBB" w:rsidP="00E65391" w:rsidRDefault="00DA7FBB" w14:paraId="1BBE0326"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351</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ความร่วมมือทางเศรษฐกิจระหว่างประเทศและการเจรจาทางการค้า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8073D">
        <w:rPr>
          <w:rFonts w:ascii="TH Sarabun New" w:hAnsi="TH Sarabun New" w:eastAsia="Angsana New" w:cs="TH Sarabun New"/>
          <w:sz w:val="32"/>
          <w:szCs w:val="32"/>
        </w:rPr>
        <w:t xml:space="preserve">3 </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3</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0</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6</w:t>
      </w:r>
      <w:r w:rsidRPr="00357A8D" w:rsidR="00C8073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638B9B7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EC351</w:t>
      </w:r>
      <w:r w:rsidRPr="00357A8D">
        <w:rPr>
          <w:rFonts w:ascii="TH Sarabun New" w:hAnsi="TH Sarabun New" w:cs="TH Sarabun New"/>
          <w:sz w:val="32"/>
          <w:szCs w:val="32"/>
          <w:cs/>
        </w:rPr>
        <w:tab/>
      </w:r>
      <w:r w:rsidRPr="00357A8D">
        <w:rPr>
          <w:rFonts w:ascii="TH Sarabun New" w:hAnsi="TH Sarabun New" w:cs="TH Sarabun New"/>
          <w:sz w:val="32"/>
          <w:szCs w:val="32"/>
        </w:rPr>
        <w:t>International Economic Cooperation and Trade Negotiations</w:t>
      </w:r>
    </w:p>
    <w:p w:rsidRPr="00357A8D" w:rsidR="00DA7FBB" w:rsidP="00E65391" w:rsidRDefault="00DA7FBB" w14:paraId="7DD77206"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ศ.36</w:t>
      </w:r>
      <w:r w:rsidRPr="00357A8D">
        <w:rPr>
          <w:rFonts w:ascii="TH Sarabun New" w:hAnsi="TH Sarabun New" w:cs="TH Sarabun New"/>
          <w:sz w:val="32"/>
          <w:szCs w:val="32"/>
        </w:rPr>
        <w:t>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เศรษฐกิจประเทศในเอเชีย และอื่น ๆ</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C8073D">
        <w:rPr>
          <w:rFonts w:ascii="TH Sarabun New" w:hAnsi="TH Sarabun New" w:eastAsia="Angsana New" w:cs="TH Sarabun New"/>
          <w:sz w:val="32"/>
          <w:szCs w:val="32"/>
        </w:rPr>
        <w:t xml:space="preserve">3 </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3</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0</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6</w:t>
      </w:r>
      <w:r w:rsidRPr="00357A8D" w:rsidR="00C8073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C51264" w:rsidP="00E65391" w:rsidRDefault="00C51264" w14:paraId="4D3E5BE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 xml:space="preserve">Economics of Asian Countries and Others        </w:t>
      </w:r>
    </w:p>
    <w:p w:rsidRPr="00357A8D" w:rsidR="00DA7FBB" w:rsidP="00E65391" w:rsidRDefault="00DA7FBB" w14:paraId="6C593D6E" w14:textId="62E71F3D">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362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ประเด็นร่วมสมัยในกลุ่มประเทศอาเซียน</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del w:author="phetc" w:date="2023-02-14T12:49:00Z" w:id="410">
        <w:r w:rsidRPr="00357A8D" w:rsidDel="003255C5">
          <w:rPr>
            <w:rFonts w:ascii="TH Sarabun New" w:hAnsi="TH Sarabun New" w:cs="TH Sarabun New"/>
            <w:sz w:val="32"/>
            <w:szCs w:val="32"/>
            <w:cs/>
          </w:rPr>
          <w:delText xml:space="preserve">           </w:delText>
        </w:r>
      </w:del>
      <w:r w:rsidRPr="00357A8D">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commentRangeStart w:id="411"/>
      <w:commentRangeStart w:id="412"/>
      <w:r w:rsidRPr="00357A8D" w:rsidR="008C3C47">
        <w:rPr>
          <w:rFonts w:ascii="TH Sarabun New" w:hAnsi="TH Sarabun New" w:cs="TH Sarabun New"/>
          <w:sz w:val="32"/>
          <w:szCs w:val="32"/>
          <w:cs/>
        </w:rPr>
        <w:t xml:space="preserve"> </w:t>
      </w:r>
      <w:ins w:author="PC" w:date="2023-03-31T11:28:00Z" w:id="413">
        <w:r w:rsidRPr="00357A8D" w:rsidR="0024631A">
          <w:rPr>
            <w:rFonts w:ascii="TH Sarabun New" w:hAnsi="TH Sarabun New" w:cs="TH Sarabun New"/>
            <w:sz w:val="32"/>
            <w:szCs w:val="32"/>
          </w:rPr>
          <w:tab/>
        </w:r>
        <w:r w:rsidRPr="00357A8D" w:rsidR="0024631A">
          <w:rPr>
            <w:rFonts w:ascii="TH Sarabun New" w:hAnsi="TH Sarabun New" w:cs="TH Sarabun New"/>
            <w:sz w:val="32"/>
            <w:szCs w:val="32"/>
            <w:cs/>
          </w:rPr>
          <w:t xml:space="preserve"> </w:t>
        </w:r>
      </w:ins>
      <w:r w:rsidRPr="00357A8D">
        <w:rPr>
          <w:rFonts w:ascii="TH Sarabun New" w:hAnsi="TH Sarabun New" w:cs="TH Sarabun New"/>
          <w:sz w:val="32"/>
          <w:szCs w:val="32"/>
          <w:cs/>
        </w:rPr>
        <w:t xml:space="preserve"> </w:t>
      </w:r>
      <w:r w:rsidRPr="00357A8D" w:rsidR="00C8073D">
        <w:rPr>
          <w:rFonts w:ascii="TH Sarabun New" w:hAnsi="TH Sarabun New" w:eastAsia="Angsana New" w:cs="TH Sarabun New"/>
          <w:sz w:val="32"/>
          <w:szCs w:val="32"/>
          <w:cs/>
        </w:rPr>
        <w:t xml:space="preserve">6 </w:t>
      </w:r>
      <w:del w:author="phetc" w:date="2023-02-13T16:01:00Z" w:id="414">
        <w:r w:rsidRPr="00357A8D" w:rsidDel="005B5E64" w:rsidR="00C8073D">
          <w:rPr>
            <w:rFonts w:ascii="TH Sarabun New" w:hAnsi="TH Sarabun New" w:eastAsia="Angsana New" w:cs="TH Sarabun New"/>
            <w:sz w:val="32"/>
            <w:szCs w:val="32"/>
            <w:cs/>
          </w:rPr>
          <w:delText>หน่วยกิต</w:delText>
        </w:r>
      </w:del>
      <w:ins w:author="phetc" w:date="2023-02-13T16:01:00Z" w:id="415">
        <w:r w:rsidRPr="00357A8D" w:rsidR="005B5E64">
          <w:rPr>
            <w:rFonts w:ascii="TH Sarabun New" w:hAnsi="TH Sarabun New" w:eastAsia="Angsana New" w:cs="TH Sarabun New"/>
            <w:sz w:val="32"/>
            <w:szCs w:val="32"/>
            <w:cs/>
            <w:rPrChange w:author="PC" w:date="2023-03-31T11:41:00Z" w:id="416">
              <w:rPr>
                <w:rFonts w:ascii="TH Sarabun New" w:hAnsi="TH Sarabun New" w:eastAsia="Angsana New" w:cs="TH Sarabun New"/>
                <w:color w:val="FF0000"/>
                <w:sz w:val="32"/>
                <w:szCs w:val="32"/>
                <w:highlight w:val="yellow"/>
                <w:cs/>
              </w:rPr>
            </w:rPrChange>
          </w:rPr>
          <w:t>(6-0-9)</w:t>
        </w:r>
      </w:ins>
      <w:r w:rsidRPr="00357A8D">
        <w:rPr>
          <w:rFonts w:ascii="TH Sarabun New" w:hAnsi="TH Sarabun New" w:cs="TH Sarabun New"/>
          <w:sz w:val="32"/>
          <w:szCs w:val="32"/>
          <w:cs/>
        </w:rPr>
        <w:t xml:space="preserve"> </w:t>
      </w:r>
      <w:commentRangeEnd w:id="411"/>
      <w:r w:rsidRPr="00357A8D" w:rsidR="00640F7A">
        <w:rPr>
          <w:rStyle w:val="CommentReference"/>
        </w:rPr>
        <w:commentReference w:id="411"/>
      </w:r>
      <w:commentRangeEnd w:id="412"/>
      <w:r w:rsidRPr="00357A8D" w:rsidR="00713C6E">
        <w:rPr>
          <w:rStyle w:val="CommentReference"/>
        </w:rPr>
        <w:commentReference w:id="412"/>
      </w:r>
      <w:r w:rsidRPr="00357A8D">
        <w:rPr>
          <w:rFonts w:ascii="TH Sarabun New" w:hAnsi="TH Sarabun New" w:cs="TH Sarabun New"/>
          <w:sz w:val="32"/>
          <w:szCs w:val="32"/>
          <w:cs/>
        </w:rPr>
        <w:t xml:space="preserve">     </w:t>
      </w:r>
    </w:p>
    <w:p w:rsidRPr="00357A8D" w:rsidR="00B22739" w:rsidP="00E65391" w:rsidRDefault="00B22739" w14:paraId="369696DA"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 xml:space="preserve">362 </w:t>
      </w:r>
      <w:r w:rsidRPr="00357A8D">
        <w:rPr>
          <w:rFonts w:ascii="TH Sarabun New" w:hAnsi="TH Sarabun New" w:cs="TH Sarabun New"/>
          <w:sz w:val="32"/>
          <w:szCs w:val="32"/>
        </w:rPr>
        <w:t xml:space="preserve"> Contemporary Issues in ASEAN Countries</w:t>
      </w:r>
    </w:p>
    <w:p w:rsidRPr="00357A8D" w:rsidR="00DA7FBB" w:rsidP="00E65391" w:rsidRDefault="00DA7FBB" w14:paraId="4A2606A1"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ศ.36</w:t>
      </w:r>
      <w:r w:rsidRPr="00357A8D">
        <w:rPr>
          <w:rFonts w:ascii="TH Sarabun New" w:hAnsi="TH Sarabun New" w:cs="TH Sarabun New"/>
          <w:sz w:val="32"/>
          <w:szCs w:val="32"/>
        </w:rPr>
        <w:t>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บทบาทหญิงชายในระบบเศรษฐกิจ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C8073D">
        <w:rPr>
          <w:rFonts w:ascii="TH Sarabun New" w:hAnsi="TH Sarabun New" w:eastAsia="Angsana New" w:cs="TH Sarabun New"/>
          <w:sz w:val="32"/>
          <w:szCs w:val="32"/>
        </w:rPr>
        <w:t xml:space="preserve">3 </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3</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0</w:t>
      </w:r>
      <w:r w:rsidRPr="00357A8D" w:rsidR="00C8073D">
        <w:rPr>
          <w:rFonts w:ascii="TH Sarabun New" w:hAnsi="TH Sarabun New" w:eastAsia="Angsana New" w:cs="TH Sarabun New"/>
          <w:sz w:val="32"/>
          <w:szCs w:val="32"/>
          <w:cs/>
        </w:rPr>
        <w:t>-</w:t>
      </w:r>
      <w:r w:rsidRPr="00357A8D" w:rsidR="00C8073D">
        <w:rPr>
          <w:rFonts w:ascii="TH Sarabun New" w:hAnsi="TH Sarabun New" w:eastAsia="Angsana New" w:cs="TH Sarabun New"/>
          <w:sz w:val="32"/>
          <w:szCs w:val="32"/>
        </w:rPr>
        <w:t>6</w:t>
      </w:r>
      <w:r w:rsidRPr="00357A8D" w:rsidR="00C8073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B22739" w:rsidP="00E65391" w:rsidRDefault="00B22739" w14:paraId="2FD93BB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w:t>
      </w:r>
      <w:r w:rsidRPr="00357A8D">
        <w:rPr>
          <w:rFonts w:ascii="TH Sarabun New" w:hAnsi="TH Sarabun New" w:cs="TH Sarabun New"/>
          <w:sz w:val="32"/>
          <w:szCs w:val="32"/>
        </w:rPr>
        <w:t>3</w:t>
      </w:r>
      <w:r w:rsidRPr="00357A8D">
        <w:rPr>
          <w:rFonts w:ascii="TH Sarabun New" w:hAnsi="TH Sarabun New" w:cs="TH Sarabun New"/>
          <w:sz w:val="32"/>
          <w:szCs w:val="32"/>
        </w:rPr>
        <w:tab/>
      </w:r>
      <w:r w:rsidRPr="00357A8D">
        <w:rPr>
          <w:rFonts w:ascii="TH Sarabun New" w:hAnsi="TH Sarabun New" w:cs="TH Sarabun New"/>
          <w:sz w:val="32"/>
          <w:szCs w:val="32"/>
        </w:rPr>
        <w:t>Gender Economics</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DA7FBB" w:rsidP="00E65391" w:rsidRDefault="00DA7FBB" w14:paraId="3BD56EB1"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ศ.36</w:t>
      </w:r>
      <w:r w:rsidRPr="00357A8D">
        <w:rPr>
          <w:rFonts w:ascii="TH Sarabun New" w:hAnsi="TH Sarabun New" w:cs="TH Sarabun New"/>
          <w:sz w:val="32"/>
          <w:szCs w:val="32"/>
        </w:rPr>
        <w:t>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เศรษฐศาสตร์ว่าด้วยการพัฒนาท้องถิ่น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B22739" w:rsidP="00E65391" w:rsidRDefault="00B22739" w14:paraId="06045C8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w:t>
      </w:r>
      <w:r w:rsidRPr="00357A8D">
        <w:rPr>
          <w:rFonts w:ascii="TH Sarabun New" w:hAnsi="TH Sarabun New" w:cs="TH Sarabun New"/>
          <w:sz w:val="32"/>
          <w:szCs w:val="32"/>
        </w:rPr>
        <w:t>4</w:t>
      </w:r>
      <w:r w:rsidRPr="00357A8D">
        <w:rPr>
          <w:rFonts w:ascii="TH Sarabun New" w:hAnsi="TH Sarabun New" w:cs="TH Sarabun New"/>
          <w:sz w:val="32"/>
          <w:szCs w:val="32"/>
        </w:rPr>
        <w:tab/>
      </w:r>
      <w:r w:rsidRPr="00357A8D">
        <w:rPr>
          <w:rFonts w:ascii="TH Sarabun New" w:hAnsi="TH Sarabun New" w:cs="TH Sarabun New"/>
          <w:sz w:val="32"/>
          <w:szCs w:val="32"/>
        </w:rPr>
        <w:t>Economics of Local Development</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DA7FBB" w:rsidP="00E65391" w:rsidRDefault="00DA7FBB" w14:paraId="705DC9C1" w14:textId="41D8EA3C">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365</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ท้องถิ่นศึกษาและการพัฒนา</w:t>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r w:rsidRPr="00357A8D" w:rsidR="004E3D0C">
        <w:rPr>
          <w:rFonts w:ascii="TH Sarabun New" w:hAnsi="TH Sarabun New" w:cs="TH Sarabun New"/>
          <w:sz w:val="32"/>
          <w:szCs w:val="32"/>
        </w:rPr>
        <w:t xml:space="preserve">6 </w:t>
      </w:r>
      <w:ins w:author="phetc" w:date="2023-02-13T15:42:00Z" w:id="417">
        <w:r w:rsidRPr="00357A8D" w:rsidR="00BD3F6C">
          <w:rPr>
            <w:rFonts w:ascii="TH Sarabun New" w:hAnsi="TH Sarabun New" w:cs="TH Sarabun New"/>
            <w:sz w:val="32"/>
            <w:szCs w:val="32"/>
            <w:cs/>
            <w:rPrChange w:author="PC" w:date="2023-03-31T11:41:00Z" w:id="418">
              <w:rPr>
                <w:rFonts w:ascii="TH Sarabun New" w:hAnsi="TH Sarabun New" w:cs="TH Sarabun New"/>
                <w:color w:val="FF0000"/>
                <w:sz w:val="32"/>
                <w:szCs w:val="32"/>
                <w:cs/>
              </w:rPr>
            </w:rPrChange>
          </w:rPr>
          <w:t>(6-9-9)</w:t>
        </w:r>
      </w:ins>
    </w:p>
    <w:p w:rsidRPr="00357A8D" w:rsidR="00125D28" w:rsidP="00E65391" w:rsidRDefault="00125D28" w14:paraId="5911EBD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365</w:t>
      </w:r>
      <w:r w:rsidRPr="00357A8D">
        <w:rPr>
          <w:rFonts w:ascii="TH Sarabun New" w:hAnsi="TH Sarabun New" w:cs="TH Sarabun New"/>
          <w:sz w:val="32"/>
          <w:szCs w:val="32"/>
        </w:rPr>
        <w:tab/>
      </w:r>
      <w:r w:rsidRPr="00357A8D">
        <w:rPr>
          <w:rFonts w:ascii="TH Sarabun New" w:hAnsi="TH Sarabun New" w:cs="TH Sarabun New"/>
          <w:sz w:val="32"/>
          <w:szCs w:val="32"/>
        </w:rPr>
        <w:t>Local Study and Development</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DA7FBB" w:rsidP="00E65391" w:rsidRDefault="00DA7FBB" w14:paraId="1F91ABB1"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375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เศรษฐศาสตร์ประยุกต์ด้านทรัพยากรธรรมชาติและสิ่งแวดล้อม</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125D28" w:rsidP="00E65391" w:rsidRDefault="00125D28" w14:paraId="3274603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EC375</w:t>
      </w:r>
      <w:r w:rsidRPr="00357A8D">
        <w:rPr>
          <w:rFonts w:ascii="TH Sarabun New" w:hAnsi="TH Sarabun New" w:cs="TH Sarabun New"/>
          <w:sz w:val="32"/>
          <w:szCs w:val="32"/>
        </w:rPr>
        <w:tab/>
      </w:r>
      <w:r w:rsidRPr="00357A8D">
        <w:rPr>
          <w:rFonts w:ascii="TH Sarabun New" w:hAnsi="TH Sarabun New" w:cs="TH Sarabun New"/>
          <w:sz w:val="32"/>
          <w:szCs w:val="32"/>
        </w:rPr>
        <w:t>Applied Economics for Natural Resources and Environment</w:t>
      </w:r>
    </w:p>
    <w:p w:rsidRPr="00357A8D" w:rsidR="00DA7FBB" w:rsidP="00E65391" w:rsidRDefault="00DA7FBB" w14:paraId="359B2F2A"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w:t>
      </w:r>
      <w:r w:rsidRPr="00357A8D">
        <w:rPr>
          <w:rFonts w:ascii="TH Sarabun New" w:hAnsi="TH Sarabun New" w:cs="TH Sarabun New"/>
          <w:sz w:val="32"/>
          <w:szCs w:val="32"/>
          <w:cs/>
        </w:rPr>
        <w:t>7</w:t>
      </w:r>
      <w:r w:rsidRPr="00357A8D">
        <w:rPr>
          <w:rFonts w:ascii="TH Sarabun New" w:hAnsi="TH Sarabun New" w:cs="TH Sarabun New"/>
          <w:sz w:val="32"/>
          <w:szCs w:val="32"/>
        </w:rPr>
        <w:t xml:space="preserve">6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เศรษฐศาสตร์ว่าด้วยการเปลี่ยนแปลงสภาพภูมิอากาศ</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125D28" w:rsidP="00E65391" w:rsidRDefault="00125D28" w14:paraId="1D6D1F4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EC376</w:t>
      </w:r>
      <w:r w:rsidRPr="00357A8D">
        <w:rPr>
          <w:rFonts w:ascii="TH Sarabun New" w:hAnsi="TH Sarabun New" w:cs="TH Sarabun New"/>
          <w:sz w:val="32"/>
          <w:szCs w:val="32"/>
        </w:rPr>
        <w:tab/>
      </w:r>
      <w:r w:rsidRPr="00357A8D">
        <w:rPr>
          <w:rFonts w:ascii="TH Sarabun New" w:hAnsi="TH Sarabun New" w:cs="TH Sarabun New"/>
          <w:sz w:val="32"/>
          <w:szCs w:val="32"/>
        </w:rPr>
        <w:t>Economics of Climate Change</w:t>
      </w:r>
    </w:p>
    <w:p w:rsidRPr="00357A8D" w:rsidR="00DA7FBB" w:rsidP="00E65391" w:rsidRDefault="00DA7FBB" w14:paraId="7E56738F" w14:textId="77777777">
      <w:pPr>
        <w:tabs>
          <w:tab w:val="left" w:pos="567"/>
        </w:tabs>
        <w:autoSpaceDE w:val="0"/>
        <w:autoSpaceDN w:val="0"/>
        <w:adjustRightInd w:val="0"/>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 xml:space="preserve">ศ.380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เศรษฐศาสตร์อุตสาหกรรมเบื้องต้น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125D28" w:rsidP="00E65391" w:rsidRDefault="00125D28" w14:paraId="559C23B1"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EC380</w:t>
      </w:r>
      <w:r w:rsidRPr="00357A8D">
        <w:rPr>
          <w:rFonts w:ascii="TH Sarabun New" w:hAnsi="TH Sarabun New" w:cs="TH Sarabun New"/>
          <w:sz w:val="32"/>
          <w:szCs w:val="32"/>
        </w:rPr>
        <w:tab/>
      </w:r>
      <w:r w:rsidRPr="00357A8D">
        <w:rPr>
          <w:rFonts w:ascii="TH Sarabun New" w:hAnsi="TH Sarabun New" w:cs="TH Sarabun New"/>
          <w:sz w:val="32"/>
          <w:szCs w:val="32"/>
        </w:rPr>
        <w:t>Introduction to Industrial Economics</w:t>
      </w:r>
    </w:p>
    <w:p w:rsidRPr="00357A8D" w:rsidR="00DA7FBB" w:rsidP="00E65391" w:rsidRDefault="00DA7FBB" w14:paraId="6212291F" w14:textId="77777777">
      <w:pPr>
        <w:tabs>
          <w:tab w:val="left" w:pos="567"/>
        </w:tabs>
        <w:autoSpaceDE w:val="0"/>
        <w:autoSpaceDN w:val="0"/>
        <w:adjustRightInd w:val="0"/>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381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เศรษฐศาสตร์การขนส่ง</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125D28" w:rsidP="00E65391" w:rsidRDefault="00125D28" w14:paraId="6DC072B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381</w:t>
      </w:r>
      <w:r w:rsidRPr="00357A8D">
        <w:rPr>
          <w:rFonts w:ascii="TH Sarabun New" w:hAnsi="TH Sarabun New" w:cs="TH Sarabun New"/>
          <w:sz w:val="32"/>
          <w:szCs w:val="32"/>
        </w:rPr>
        <w:tab/>
      </w:r>
      <w:r w:rsidRPr="00357A8D">
        <w:rPr>
          <w:rFonts w:ascii="TH Sarabun New" w:hAnsi="TH Sarabun New" w:cs="TH Sarabun New"/>
          <w:sz w:val="32"/>
          <w:szCs w:val="32"/>
        </w:rPr>
        <w:t>Economics of Transportation</w:t>
      </w:r>
    </w:p>
    <w:p w:rsidRPr="00357A8D" w:rsidR="00DA7FBB" w:rsidP="00E65391" w:rsidRDefault="00DA7FBB" w14:paraId="0AFD91E7" w14:textId="77777777">
      <w:pPr>
        <w:tabs>
          <w:tab w:val="left" w:pos="567"/>
        </w:tabs>
        <w:autoSpaceDE w:val="0"/>
        <w:autoSpaceDN w:val="0"/>
        <w:adjustRightInd w:val="0"/>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382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เศรษฐศาสตร์ว่าด้วยภาคบริการ</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125D28" w:rsidP="00E65391" w:rsidRDefault="00125D28" w14:paraId="3CD3000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EC382</w:t>
      </w:r>
      <w:r w:rsidRPr="00357A8D">
        <w:rPr>
          <w:rFonts w:ascii="TH Sarabun New" w:hAnsi="TH Sarabun New" w:cs="TH Sarabun New"/>
          <w:sz w:val="32"/>
          <w:szCs w:val="32"/>
        </w:rPr>
        <w:tab/>
      </w:r>
      <w:r w:rsidRPr="00357A8D">
        <w:rPr>
          <w:rFonts w:ascii="TH Sarabun New" w:hAnsi="TH Sarabun New" w:cs="TH Sarabun New"/>
          <w:sz w:val="32"/>
          <w:szCs w:val="32"/>
        </w:rPr>
        <w:t>Economics of Services Sector</w:t>
      </w:r>
    </w:p>
    <w:p w:rsidRPr="00357A8D" w:rsidR="00DA7FBB" w:rsidP="00E65391" w:rsidRDefault="00DA7FBB" w14:paraId="05B57786" w14:textId="77777777">
      <w:pPr>
        <w:tabs>
          <w:tab w:val="left" w:pos="567"/>
        </w:tabs>
        <w:autoSpaceDE w:val="0"/>
        <w:autoSpaceDN w:val="0"/>
        <w:adjustRightInd w:val="0"/>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383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เศรษฐศาสตร์เชิงวัฒนธรรมและเศรษฐกิจสร้างสรรค์</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p>
    <w:p w:rsidRPr="00357A8D" w:rsidR="00125D28" w:rsidP="00E65391" w:rsidRDefault="00125D28" w14:paraId="1DB6F4C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EC383</w:t>
      </w:r>
      <w:r w:rsidRPr="00357A8D">
        <w:rPr>
          <w:rFonts w:ascii="TH Sarabun New" w:hAnsi="TH Sarabun New" w:cs="TH Sarabun New"/>
          <w:sz w:val="32"/>
          <w:szCs w:val="32"/>
        </w:rPr>
        <w:tab/>
      </w:r>
      <w:r w:rsidRPr="00357A8D">
        <w:rPr>
          <w:rFonts w:ascii="TH Sarabun New" w:hAnsi="TH Sarabun New" w:cs="TH Sarabun New"/>
          <w:sz w:val="32"/>
          <w:szCs w:val="32"/>
        </w:rPr>
        <w:t xml:space="preserve">Cultural Economics and Creative Economy  </w:t>
      </w:r>
    </w:p>
    <w:p w:rsidRPr="00357A8D" w:rsidR="00DA7FBB" w:rsidP="00E65391" w:rsidRDefault="00DA7FBB" w14:paraId="0ED90009" w14:textId="77777777">
      <w:pPr>
        <w:pStyle w:val="ListParagraph"/>
        <w:tabs>
          <w:tab w:val="left" w:pos="360"/>
          <w:tab w:val="left" w:pos="907"/>
          <w:tab w:val="left" w:pos="1627"/>
          <w:tab w:val="left" w:pos="1886"/>
          <w:tab w:val="left" w:pos="2347"/>
        </w:tabs>
        <w:ind w:left="360" w:hanging="36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390</w:t>
      </w:r>
      <w:r w:rsidRPr="00357A8D">
        <w:rPr>
          <w:rFonts w:ascii="TH Sarabun New" w:hAnsi="TH Sarabun New" w:cs="TH Sarabun New"/>
          <w:sz w:val="32"/>
          <w:szCs w:val="32"/>
          <w:cs/>
        </w:rPr>
        <w:t xml:space="preserve"> </w:t>
      </w:r>
      <w:r w:rsidRPr="00357A8D" w:rsidR="00A57AC2">
        <w:rPr>
          <w:rFonts w:ascii="TH Sarabun New" w:hAnsi="TH Sarabun New" w:cs="TH Sarabun New"/>
          <w:sz w:val="32"/>
          <w:szCs w:val="32"/>
          <w:cs/>
        </w:rPr>
        <w:t xml:space="preserve">  </w:t>
      </w:r>
      <w:r w:rsidRPr="00357A8D">
        <w:rPr>
          <w:rFonts w:ascii="TH Sarabun New" w:hAnsi="TH Sarabun New" w:cs="TH Sarabun New"/>
          <w:sz w:val="32"/>
          <w:szCs w:val="32"/>
          <w:cs/>
        </w:rPr>
        <w:t>เศรษฐศาสตร์การเกษตรเบื้องต้น</w:t>
      </w:r>
      <w:r w:rsidRPr="00357A8D">
        <w:rPr>
          <w:rFonts w:ascii="TH Sarabun New" w:hAnsi="TH Sarabun New" w:cs="TH Sarabun New"/>
          <w:sz w:val="32"/>
          <w:szCs w:val="32"/>
        </w:rPr>
        <w:tab/>
      </w:r>
      <w:bookmarkEnd w:id="409"/>
      <w:r w:rsidRPr="00357A8D" w:rsidR="00A57AC2">
        <w:rPr>
          <w:rFonts w:ascii="TH Sarabun New" w:hAnsi="TH Sarabun New" w:cs="TH Sarabun New"/>
          <w:sz w:val="32"/>
          <w:szCs w:val="32"/>
          <w:cs/>
        </w:rPr>
        <w:t xml:space="preserve">                                                   </w:t>
      </w:r>
      <w:r w:rsidRPr="00357A8D" w:rsidR="00DD6FC6">
        <w:rPr>
          <w:rFonts w:ascii="TH Sarabun New" w:hAnsi="TH Sarabun New" w:cs="TH Sarabun New"/>
          <w:sz w:val="32"/>
          <w:szCs w:val="32"/>
          <w:cs/>
        </w:rPr>
        <w:t xml:space="preserve">  </w:t>
      </w:r>
      <w:r w:rsidRPr="00357A8D" w:rsidR="00A57AC2">
        <w:rPr>
          <w:rFonts w:ascii="TH Sarabun New" w:hAnsi="TH Sarabun New" w:cs="TH Sarabun New"/>
          <w:sz w:val="32"/>
          <w:szCs w:val="32"/>
          <w:cs/>
        </w:rPr>
        <w:t xml:space="preserve"> </w:t>
      </w:r>
      <w:r w:rsidRPr="00357A8D" w:rsidR="00A57AC2">
        <w:rPr>
          <w:rFonts w:ascii="TH Sarabun New" w:hAnsi="TH Sarabun New" w:eastAsia="Angsana New" w:cs="TH Sarabun New"/>
          <w:sz w:val="32"/>
          <w:szCs w:val="32"/>
        </w:rPr>
        <w:t xml:space="preserve">3 </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3</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0</w:t>
      </w:r>
      <w:r w:rsidRPr="00357A8D" w:rsidR="00A57AC2">
        <w:rPr>
          <w:rFonts w:ascii="TH Sarabun New" w:hAnsi="TH Sarabun New" w:eastAsia="Angsana New" w:cs="TH Sarabun New"/>
          <w:sz w:val="32"/>
          <w:szCs w:val="32"/>
          <w:cs/>
        </w:rPr>
        <w:t>-</w:t>
      </w:r>
      <w:r w:rsidRPr="00357A8D" w:rsidR="00A57AC2">
        <w:rPr>
          <w:rFonts w:ascii="TH Sarabun New" w:hAnsi="TH Sarabun New" w:eastAsia="Angsana New" w:cs="TH Sarabun New"/>
          <w:sz w:val="32"/>
          <w:szCs w:val="32"/>
        </w:rPr>
        <w:t>6</w:t>
      </w:r>
      <w:r w:rsidRPr="00357A8D" w:rsidR="00A57AC2">
        <w:rPr>
          <w:rFonts w:ascii="TH Sarabun New" w:hAnsi="TH Sarabun New" w:eastAsia="Angsana New" w:cs="TH Sarabun New"/>
          <w:sz w:val="32"/>
          <w:szCs w:val="32"/>
          <w:cs/>
        </w:rPr>
        <w:t>)</w:t>
      </w:r>
      <w:r w:rsidRPr="00357A8D" w:rsidR="00A57AC2">
        <w:rPr>
          <w:rFonts w:ascii="TH Sarabun New" w:hAnsi="TH Sarabun New" w:cs="TH Sarabun New"/>
          <w:sz w:val="32"/>
          <w:szCs w:val="32"/>
          <w:cs/>
        </w:rPr>
        <w:t xml:space="preserve">         </w:t>
      </w:r>
    </w:p>
    <w:p w:rsidRPr="00357A8D" w:rsidR="00125D28" w:rsidDel="00FC6BBB" w:rsidP="00E65391" w:rsidRDefault="00125D28" w14:paraId="35E32446" w14:textId="6D730D4D">
      <w:pPr>
        <w:tabs>
          <w:tab w:val="left" w:pos="567"/>
        </w:tabs>
        <w:autoSpaceDE w:val="0"/>
        <w:autoSpaceDN w:val="0"/>
        <w:adjustRightInd w:val="0"/>
        <w:jc w:val="thaiDistribute"/>
        <w:rPr>
          <w:del w:author="Jenjira O-cha" w:date="2023-02-07T20:34:00Z" w:id="419"/>
          <w:rFonts w:ascii="TH Sarabun New" w:hAnsi="TH Sarabun New" w:cs="TH Sarabun New"/>
          <w:sz w:val="32"/>
          <w:szCs w:val="32"/>
        </w:rPr>
      </w:pPr>
      <w:r w:rsidRPr="00357A8D">
        <w:rPr>
          <w:rFonts w:ascii="TH Sarabun New" w:hAnsi="TH Sarabun New" w:cs="TH Sarabun New"/>
          <w:sz w:val="32"/>
          <w:szCs w:val="32"/>
        </w:rPr>
        <w:t>EC390</w:t>
      </w:r>
      <w:r w:rsidRPr="00357A8D">
        <w:rPr>
          <w:rFonts w:ascii="TH Sarabun New" w:hAnsi="TH Sarabun New" w:cs="TH Sarabun New"/>
          <w:sz w:val="32"/>
          <w:szCs w:val="32"/>
        </w:rPr>
        <w:tab/>
      </w:r>
      <w:r w:rsidRPr="00357A8D">
        <w:rPr>
          <w:rFonts w:ascii="TH Sarabun New" w:hAnsi="TH Sarabun New" w:cs="TH Sarabun New"/>
          <w:sz w:val="32"/>
          <w:szCs w:val="32"/>
        </w:rPr>
        <w:t xml:space="preserve">Introduction to Agricultural Economics  </w:t>
      </w:r>
    </w:p>
    <w:p w:rsidRPr="00357A8D" w:rsidR="00DC74D8" w:rsidRDefault="00DC74D8" w14:paraId="65F36473" w14:textId="77777777">
      <w:pPr>
        <w:tabs>
          <w:tab w:val="left" w:pos="567"/>
        </w:tabs>
        <w:autoSpaceDE w:val="0"/>
        <w:autoSpaceDN w:val="0"/>
        <w:adjustRightInd w:val="0"/>
        <w:jc w:val="thaiDistribute"/>
        <w:rPr>
          <w:rFonts w:ascii="TH Sarabun New" w:hAnsi="TH Sarabun New" w:eastAsia="Angsana New" w:cs="TH Sarabun New"/>
          <w:b/>
          <w:bCs/>
          <w:sz w:val="32"/>
          <w:szCs w:val="32"/>
        </w:rPr>
        <w:pPrChange w:author="PC" w:date="2023-03-31T11:42:00Z" w:id="420">
          <w:pPr>
            <w:tabs>
              <w:tab w:val="left" w:pos="360"/>
              <w:tab w:val="left" w:pos="907"/>
              <w:tab w:val="left" w:pos="1627"/>
              <w:tab w:val="left" w:pos="1886"/>
              <w:tab w:val="left" w:pos="2347"/>
            </w:tabs>
            <w:jc w:val="thaiDistribute"/>
          </w:pPr>
        </w:pPrChange>
      </w:pPr>
    </w:p>
    <w:p w:rsidRPr="00357A8D" w:rsidR="00CF67CA" w:rsidP="00932528" w:rsidRDefault="0057225A" w14:paraId="45617382" w14:textId="77777777">
      <w:pPr>
        <w:tabs>
          <w:tab w:val="left" w:pos="360"/>
          <w:tab w:val="left" w:pos="907"/>
          <w:tab w:val="left" w:pos="1627"/>
          <w:tab w:val="left" w:pos="1886"/>
          <w:tab w:val="left" w:pos="2347"/>
        </w:tabs>
        <w:jc w:val="thaiDistribute"/>
        <w:rPr>
          <w:rFonts w:ascii="TH Sarabun New" w:hAnsi="TH Sarabun New" w:eastAsia="Angsana New" w:cs="TH Sarabun New"/>
          <w:b/>
          <w:bCs/>
          <w:sz w:val="32"/>
          <w:szCs w:val="32"/>
          <w:cs/>
        </w:rPr>
      </w:pPr>
      <w:r w:rsidRPr="00357A8D">
        <w:rPr>
          <w:rFonts w:ascii="TH Sarabun New" w:hAnsi="TH Sarabun New" w:eastAsia="Angsana New" w:cs="TH Sarabun New"/>
          <w:b/>
          <w:bCs/>
          <w:sz w:val="32"/>
          <w:szCs w:val="32"/>
          <w:cs/>
        </w:rPr>
        <w:t>2.4</w:t>
      </w:r>
      <w:r w:rsidRPr="00357A8D" w:rsidR="00CF67CA">
        <w:rPr>
          <w:rFonts w:ascii="TH Sarabun New" w:hAnsi="TH Sarabun New" w:eastAsia="Angsana New" w:cs="TH Sarabun New"/>
          <w:b/>
          <w:bCs/>
          <w:sz w:val="32"/>
          <w:szCs w:val="32"/>
          <w:cs/>
        </w:rPr>
        <w:t>) วิชา</w:t>
      </w:r>
      <w:r w:rsidRPr="00357A8D" w:rsidR="00D04A00">
        <w:rPr>
          <w:rFonts w:ascii="TH Sarabun New" w:hAnsi="TH Sarabun New" w:eastAsia="Angsana New" w:cs="TH Sarabun New"/>
          <w:b/>
          <w:bCs/>
          <w:sz w:val="32"/>
          <w:szCs w:val="32"/>
          <w:cs/>
        </w:rPr>
        <w:t>สัมมนา</w:t>
      </w:r>
      <w:r w:rsidRPr="00357A8D" w:rsidR="00D04A00">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76F16">
        <w:rPr>
          <w:rFonts w:ascii="TH Sarabun New" w:hAnsi="TH Sarabun New" w:eastAsia="Angsana New" w:cs="TH Sarabun New"/>
          <w:b/>
          <w:bCs/>
          <w:sz w:val="32"/>
          <w:szCs w:val="32"/>
        </w:rPr>
        <w:tab/>
      </w:r>
      <w:r w:rsidRPr="00357A8D" w:rsidR="00D04A00">
        <w:rPr>
          <w:rFonts w:ascii="TH Sarabun New" w:hAnsi="TH Sarabun New" w:eastAsia="Angsana New" w:cs="TH Sarabun New"/>
          <w:b/>
          <w:bCs/>
          <w:sz w:val="32"/>
          <w:szCs w:val="32"/>
          <w:cs/>
        </w:rPr>
        <w:t xml:space="preserve"> </w:t>
      </w:r>
      <w:r w:rsidRPr="00357A8D" w:rsidR="00625E78">
        <w:rPr>
          <w:rFonts w:ascii="TH Sarabun New" w:hAnsi="TH Sarabun New" w:eastAsia="Angsana New" w:cs="TH Sarabun New"/>
          <w:b/>
          <w:bCs/>
          <w:sz w:val="32"/>
          <w:szCs w:val="32"/>
        </w:rPr>
        <w:tab/>
      </w:r>
      <w:r w:rsidRPr="00357A8D" w:rsidR="00D04A00">
        <w:rPr>
          <w:rFonts w:ascii="TH Sarabun New" w:hAnsi="TH Sarabun New" w:eastAsia="Angsana New" w:cs="TH Sarabun New"/>
          <w:b/>
          <w:bCs/>
          <w:sz w:val="32"/>
          <w:szCs w:val="32"/>
          <w:cs/>
        </w:rPr>
        <w:t xml:space="preserve"> </w:t>
      </w:r>
      <w:r w:rsidRPr="00357A8D" w:rsidR="00D04A00">
        <w:rPr>
          <w:rFonts w:ascii="TH Sarabun New" w:hAnsi="TH Sarabun New" w:cs="TH Sarabun New"/>
          <w:b/>
          <w:bCs/>
          <w:sz w:val="32"/>
          <w:szCs w:val="32"/>
          <w:cs/>
        </w:rPr>
        <w:t>3</w:t>
      </w:r>
      <w:r w:rsidRPr="00357A8D" w:rsidR="00CF67CA">
        <w:rPr>
          <w:rFonts w:ascii="TH Sarabun New" w:hAnsi="TH Sarabun New" w:cs="TH Sarabun New"/>
          <w:b/>
          <w:bCs/>
          <w:sz w:val="32"/>
          <w:szCs w:val="32"/>
          <w:cs/>
        </w:rPr>
        <w:tab/>
      </w:r>
      <w:r w:rsidRPr="00357A8D" w:rsidR="00CF67CA">
        <w:rPr>
          <w:rFonts w:ascii="TH Sarabun New" w:hAnsi="TH Sarabun New" w:eastAsia="Angsana New" w:cs="TH Sarabun New"/>
          <w:b/>
          <w:bCs/>
          <w:sz w:val="32"/>
          <w:szCs w:val="32"/>
          <w:cs/>
        </w:rPr>
        <w:t>หน่วยกิต</w:t>
      </w:r>
    </w:p>
    <w:p w:rsidRPr="00357A8D" w:rsidR="00CA31C0" w:rsidP="00E65391" w:rsidRDefault="00CA31C0" w14:paraId="46991300" w14:textId="77777777">
      <w:pPr>
        <w:tabs>
          <w:tab w:val="left" w:pos="360"/>
          <w:tab w:val="left" w:pos="907"/>
          <w:tab w:val="left" w:pos="1627"/>
          <w:tab w:val="left" w:pos="1886"/>
          <w:tab w:val="left" w:pos="2347"/>
        </w:tabs>
        <w:jc w:val="thaiDistribute"/>
        <w:rPr>
          <w:rFonts w:ascii="TH Sarabun New" w:hAnsi="TH Sarabun New" w:eastAsia="Angsana New" w:cs="TH Sarabun New"/>
          <w:b/>
          <w:bCs/>
          <w:sz w:val="32"/>
          <w:szCs w:val="32"/>
          <w:cs/>
        </w:rPr>
      </w:pPr>
      <w:r w:rsidRPr="00357A8D">
        <w:rPr>
          <w:rFonts w:ascii="TH Sarabun New" w:hAnsi="TH Sarabun New" w:eastAsia="Angsana New" w:cs="TH Sarabun New"/>
          <w:sz w:val="32"/>
          <w:szCs w:val="32"/>
          <w:cs/>
        </w:rPr>
        <w:t xml:space="preserve">    </w:t>
      </w:r>
      <w:r w:rsidRPr="00357A8D" w:rsidR="00AD6EC6">
        <w:rPr>
          <w:rFonts w:ascii="TH Sarabun New" w:hAnsi="TH Sarabun New" w:eastAsia="Angsana New" w:cs="TH Sarabun New"/>
          <w:b/>
          <w:bCs/>
          <w:sz w:val="32"/>
          <w:szCs w:val="32"/>
          <w:cs/>
        </w:rPr>
        <w:t>มี 2 ทางเลือก</w:t>
      </w:r>
      <w:r w:rsidRPr="00357A8D">
        <w:rPr>
          <w:rFonts w:ascii="TH Sarabun New" w:hAnsi="TH Sarabun New" w:eastAsia="Angsana New" w:cs="TH Sarabun New"/>
          <w:b/>
          <w:bCs/>
          <w:sz w:val="32"/>
          <w:szCs w:val="32"/>
          <w:cs/>
        </w:rPr>
        <w:t xml:space="preserve"> คือ</w:t>
      </w:r>
    </w:p>
    <w:p w:rsidRPr="00357A8D" w:rsidR="004E3D0C" w:rsidRDefault="00CA31C0" w14:paraId="797AB97E" w14:textId="77777777">
      <w:pPr>
        <w:pStyle w:val="ListParagraph"/>
        <w:numPr>
          <w:ilvl w:val="0"/>
          <w:numId w:val="13"/>
        </w:numPr>
        <w:tabs>
          <w:tab w:val="left" w:pos="360"/>
          <w:tab w:val="left" w:pos="907"/>
          <w:tab w:val="left" w:pos="1627"/>
          <w:tab w:val="left" w:pos="1886"/>
          <w:tab w:val="left" w:pos="2347"/>
        </w:tabs>
        <w:ind w:left="0" w:firstLine="0"/>
        <w:jc w:val="thaiDistribute"/>
        <w:rPr>
          <w:rFonts w:ascii="TH Sarabun New" w:hAnsi="TH Sarabun New" w:eastAsia="Angsana New" w:cs="TH Sarabun New"/>
          <w:sz w:val="32"/>
          <w:szCs w:val="32"/>
        </w:rPr>
        <w:pPrChange w:author="PC" w:date="2023-03-31T11:42:00Z" w:id="421">
          <w:pPr>
            <w:pStyle w:val="ListParagraph"/>
            <w:numPr>
              <w:numId w:val="13"/>
            </w:numPr>
            <w:tabs>
              <w:tab w:val="left" w:pos="360"/>
              <w:tab w:val="left" w:pos="907"/>
              <w:tab w:val="left" w:pos="1627"/>
              <w:tab w:val="left" w:pos="1886"/>
              <w:tab w:val="left" w:pos="2347"/>
            </w:tabs>
            <w:ind w:left="0" w:hanging="360"/>
            <w:jc w:val="thaiDistribute"/>
          </w:pPr>
        </w:pPrChange>
      </w:pPr>
      <w:r w:rsidRPr="00357A8D">
        <w:rPr>
          <w:rFonts w:ascii="TH Sarabun New" w:hAnsi="TH Sarabun New" w:cs="TH Sarabun New"/>
          <w:sz w:val="32"/>
          <w:szCs w:val="32"/>
          <w:cs/>
        </w:rPr>
        <w:t xml:space="preserve">วิชาสัมมนา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 xml:space="preserve">หน่วยกิต  </w:t>
      </w:r>
    </w:p>
    <w:p w:rsidRPr="00357A8D" w:rsidR="00760659" w:rsidP="00932528" w:rsidRDefault="00760659" w14:paraId="742B1673"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สัมมนาเศรษฐศาสตร์การเมืองและประวัติศาสตร์เศรษฐกิจ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3409276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EC409</w:t>
      </w:r>
      <w:r w:rsidRPr="00357A8D">
        <w:rPr>
          <w:rFonts w:ascii="TH Sarabun New" w:hAnsi="TH Sarabun New" w:cs="TH Sarabun New"/>
          <w:sz w:val="32"/>
          <w:szCs w:val="32"/>
        </w:rPr>
        <w:tab/>
      </w:r>
      <w:r w:rsidRPr="00357A8D">
        <w:rPr>
          <w:rFonts w:ascii="TH Sarabun New" w:hAnsi="TH Sarabun New" w:cs="TH Sarabun New"/>
          <w:sz w:val="32"/>
          <w:szCs w:val="32"/>
        </w:rPr>
        <w:t>Seminar in Political Economics and Economic History</w:t>
      </w:r>
    </w:p>
    <w:p w:rsidRPr="00357A8D" w:rsidR="00760659" w:rsidP="00E65391" w:rsidRDefault="00760659" w14:paraId="5E39440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สัมมนาเศรษฐศาสตร์การเงิน</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55F2ACEF" w14:textId="1B42E4D9">
      <w:pPr>
        <w:tabs>
          <w:tab w:val="left" w:pos="567"/>
        </w:tabs>
        <w:jc w:val="thaiDistribute"/>
        <w:rPr>
          <w:ins w:author="Jenjira O-cha" w:date="2023-02-07T20:34:00Z" w:id="422"/>
          <w:rFonts w:ascii="TH Sarabun New" w:hAnsi="TH Sarabun New" w:cs="TH Sarabun New"/>
          <w:sz w:val="32"/>
          <w:szCs w:val="32"/>
        </w:rPr>
      </w:pPr>
      <w:r w:rsidRPr="00357A8D">
        <w:rPr>
          <w:rFonts w:ascii="TH Sarabun New" w:hAnsi="TH Sarabun New" w:cs="TH Sarabun New"/>
          <w:sz w:val="32"/>
          <w:szCs w:val="32"/>
        </w:rPr>
        <w:t>EC439</w:t>
      </w:r>
      <w:r w:rsidRPr="00357A8D">
        <w:rPr>
          <w:rFonts w:ascii="TH Sarabun New" w:hAnsi="TH Sarabun New" w:cs="TH Sarabun New"/>
          <w:sz w:val="32"/>
          <w:szCs w:val="32"/>
        </w:rPr>
        <w:tab/>
      </w:r>
      <w:r w:rsidRPr="00357A8D">
        <w:rPr>
          <w:rFonts w:ascii="TH Sarabun New" w:hAnsi="TH Sarabun New" w:cs="TH Sarabun New"/>
          <w:sz w:val="32"/>
          <w:szCs w:val="32"/>
        </w:rPr>
        <w:t>Seminar in Monetary and Financial Economics</w:t>
      </w:r>
    </w:p>
    <w:p w:rsidRPr="00357A8D" w:rsidR="00FC6BBB" w:rsidP="00E65391" w:rsidRDefault="00FC6BBB" w14:paraId="705220E9" w14:textId="77777777">
      <w:pPr>
        <w:tabs>
          <w:tab w:val="left" w:pos="567"/>
        </w:tabs>
        <w:jc w:val="thaiDistribute"/>
        <w:rPr>
          <w:rFonts w:ascii="TH Sarabun New" w:hAnsi="TH Sarabun New" w:cs="TH Sarabun New"/>
          <w:sz w:val="32"/>
          <w:szCs w:val="32"/>
        </w:rPr>
      </w:pPr>
    </w:p>
    <w:p w:rsidRPr="00357A8D" w:rsidR="00760659" w:rsidP="00E65391" w:rsidRDefault="00760659" w14:paraId="59E12D1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449  </w:t>
      </w:r>
      <w:r w:rsidRPr="00357A8D">
        <w:rPr>
          <w:rFonts w:ascii="TH Sarabun New" w:hAnsi="TH Sarabun New" w:cs="TH Sarabun New"/>
          <w:sz w:val="32"/>
          <w:szCs w:val="32"/>
          <w:cs/>
        </w:rPr>
        <w:tab/>
      </w:r>
      <w:r w:rsidRPr="00357A8D">
        <w:rPr>
          <w:rFonts w:ascii="TH Sarabun New" w:hAnsi="TH Sarabun New" w:cs="TH Sarabun New"/>
          <w:sz w:val="32"/>
          <w:szCs w:val="32"/>
          <w:cs/>
        </w:rPr>
        <w:t>สัมมนาเศรษฐศาสตร์สาธารณะ</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2E8C4E4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EC449</w:t>
      </w:r>
      <w:r w:rsidRPr="00357A8D">
        <w:rPr>
          <w:rFonts w:ascii="TH Sarabun New" w:hAnsi="TH Sarabun New" w:cs="TH Sarabun New"/>
          <w:sz w:val="32"/>
          <w:szCs w:val="32"/>
          <w:cs/>
        </w:rPr>
        <w:tab/>
      </w:r>
      <w:r w:rsidRPr="00357A8D">
        <w:rPr>
          <w:rFonts w:ascii="TH Sarabun New" w:hAnsi="TH Sarabun New" w:cs="TH Sarabun New"/>
          <w:sz w:val="32"/>
          <w:szCs w:val="32"/>
        </w:rPr>
        <w:t>Seminar in Public Economics</w:t>
      </w:r>
    </w:p>
    <w:p w:rsidRPr="00357A8D" w:rsidR="00760659" w:rsidP="00E65391" w:rsidRDefault="00760659" w14:paraId="57A4FCF2"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459</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สัมมนาเศรษฐศาสตร์ระหว่างประเทศ</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6F88BE5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EC459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in International Economics</w:t>
      </w:r>
    </w:p>
    <w:p w:rsidRPr="00357A8D" w:rsidR="00760659" w:rsidP="00E65391" w:rsidRDefault="00760659" w14:paraId="6BFB9F38" w14:textId="77777777">
      <w:pPr>
        <w:tabs>
          <w:tab w:val="left" w:pos="567"/>
        </w:tabs>
        <w:ind w:left="360" w:right="22" w:hanging="360"/>
        <w:jc w:val="thaiDistribute"/>
        <w:rPr>
          <w:rFonts w:ascii="TH Sarabun New" w:hAnsi="TH Sarabun New" w:cs="TH Sarabun New"/>
          <w:sz w:val="32"/>
          <w:szCs w:val="32"/>
        </w:rPr>
      </w:pPr>
      <w:r w:rsidRPr="00357A8D">
        <w:rPr>
          <w:rFonts w:ascii="TH Sarabun New" w:hAnsi="TH Sarabun New" w:cs="TH Sarabun New"/>
          <w:sz w:val="32"/>
          <w:szCs w:val="32"/>
          <w:cs/>
        </w:rPr>
        <w:t>ศ.469   สัมมนาเศรษฐศาสตร์การพัฒนา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2F18126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469</w:t>
      </w:r>
      <w:r w:rsidRPr="00357A8D">
        <w:rPr>
          <w:rFonts w:ascii="TH Sarabun New" w:hAnsi="TH Sarabun New" w:cs="TH Sarabun New"/>
          <w:sz w:val="32"/>
          <w:szCs w:val="32"/>
          <w:cs/>
        </w:rPr>
        <w:tab/>
      </w:r>
      <w:r w:rsidRPr="00357A8D">
        <w:rPr>
          <w:rFonts w:ascii="TH Sarabun New" w:hAnsi="TH Sarabun New" w:cs="TH Sarabun New"/>
          <w:sz w:val="32"/>
          <w:szCs w:val="32"/>
        </w:rPr>
        <w:t>Seminar in Development Economics</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p>
    <w:p w:rsidRPr="00357A8D" w:rsidR="003F6930" w:rsidP="00E65391" w:rsidRDefault="003F6930" w14:paraId="49875C13" w14:textId="77777777">
      <w:pPr>
        <w:tabs>
          <w:tab w:val="left" w:pos="567"/>
        </w:tabs>
        <w:ind w:left="360" w:hanging="36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470</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สัมมนาเศรษฐศาสตร์ทรัพยากรมนุษย์</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68E4307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EC470</w:t>
      </w:r>
      <w:r w:rsidRPr="00357A8D">
        <w:rPr>
          <w:rFonts w:ascii="TH Sarabun New" w:hAnsi="TH Sarabun New" w:cs="TH Sarabun New"/>
          <w:sz w:val="32"/>
          <w:szCs w:val="32"/>
          <w:cs/>
        </w:rPr>
        <w:tab/>
      </w:r>
      <w:r w:rsidRPr="00357A8D">
        <w:rPr>
          <w:rFonts w:ascii="TH Sarabun New" w:hAnsi="TH Sarabun New" w:cs="TH Sarabun New"/>
          <w:sz w:val="32"/>
          <w:szCs w:val="32"/>
        </w:rPr>
        <w:t>Seminar in Human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Economics</w:t>
      </w:r>
    </w:p>
    <w:p w:rsidRPr="00357A8D" w:rsidR="00760659" w:rsidP="00E65391" w:rsidRDefault="00760659" w14:paraId="1525720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ศ.479  </w:t>
      </w:r>
      <w:r w:rsidRPr="00357A8D" w:rsidR="00D26FBD">
        <w:rPr>
          <w:rFonts w:ascii="TH Sarabun New" w:hAnsi="TH Sarabun New" w:cs="TH Sarabun New"/>
          <w:sz w:val="32"/>
          <w:szCs w:val="32"/>
          <w:cs/>
        </w:rPr>
        <w:t>สัมมนา</w:t>
      </w:r>
      <w:r w:rsidRPr="00357A8D">
        <w:rPr>
          <w:rFonts w:ascii="TH Sarabun New" w:hAnsi="TH Sarabun New" w:cs="TH Sarabun New"/>
          <w:sz w:val="32"/>
          <w:szCs w:val="32"/>
          <w:cs/>
        </w:rPr>
        <w:t>เศรษฐศาสตร์ทรัพยากรธรรมชาติและเศรษฐศาสตร์สิ่งแวดล้อม</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638E3" w:rsidP="00E65391" w:rsidRDefault="005638E3" w14:paraId="5894FE2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EC479</w:t>
      </w:r>
      <w:r w:rsidRPr="00357A8D">
        <w:rPr>
          <w:rFonts w:ascii="TH Sarabun New" w:hAnsi="TH Sarabun New" w:cs="TH Sarabun New"/>
          <w:sz w:val="32"/>
          <w:szCs w:val="32"/>
        </w:rPr>
        <w:tab/>
      </w:r>
      <w:r w:rsidRPr="00357A8D">
        <w:rPr>
          <w:rFonts w:ascii="TH Sarabun New" w:hAnsi="TH Sarabun New" w:cs="TH Sarabun New"/>
          <w:sz w:val="32"/>
          <w:szCs w:val="32"/>
        </w:rPr>
        <w:t>Seminar in Natural Resources and Environmental Economics</w:t>
      </w:r>
    </w:p>
    <w:p w:rsidRPr="00357A8D" w:rsidR="00760659" w:rsidP="00E65391" w:rsidRDefault="00760659" w14:paraId="66E6855D"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สัมมนาเศรษฐศาสตร์อุตสาหกรรม</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34973C4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EC489</w:t>
      </w:r>
      <w:r w:rsidRPr="00357A8D">
        <w:rPr>
          <w:rFonts w:ascii="TH Sarabun New" w:hAnsi="TH Sarabun New" w:cs="TH Sarabun New"/>
          <w:sz w:val="32"/>
          <w:szCs w:val="32"/>
        </w:rPr>
        <w:tab/>
      </w:r>
      <w:r w:rsidRPr="00357A8D">
        <w:rPr>
          <w:rFonts w:ascii="TH Sarabun New" w:hAnsi="TH Sarabun New" w:cs="TH Sarabun New"/>
          <w:sz w:val="32"/>
          <w:szCs w:val="32"/>
        </w:rPr>
        <w:t>Seminar in Industrial Economics</w:t>
      </w:r>
    </w:p>
    <w:p w:rsidRPr="00357A8D" w:rsidR="00760659" w:rsidRDefault="00760659" w14:paraId="28EFE3BB" w14:textId="77777777">
      <w:pPr>
        <w:tabs>
          <w:tab w:val="left" w:pos="567"/>
          <w:tab w:val="left" w:pos="709"/>
          <w:tab w:val="left" w:pos="851"/>
        </w:tabs>
        <w:jc w:val="both"/>
        <w:rPr>
          <w:rFonts w:ascii="TH Sarabun New" w:hAnsi="TH Sarabun New" w:eastAsia="Sarabun" w:cs="TH Sarabun New"/>
          <w:sz w:val="32"/>
          <w:szCs w:val="32"/>
        </w:rPr>
      </w:pPr>
      <w:r w:rsidRPr="00357A8D">
        <w:rPr>
          <w:rFonts w:ascii="TH Sarabun New" w:hAnsi="TH Sarabun New" w:eastAsia="Sarabun" w:cs="TH Sarabun New"/>
          <w:sz w:val="32"/>
          <w:szCs w:val="32"/>
          <w:cs/>
        </w:rPr>
        <w:t>ศ.</w:t>
      </w:r>
      <w:r w:rsidRPr="00357A8D">
        <w:rPr>
          <w:rFonts w:ascii="TH Sarabun New" w:hAnsi="TH Sarabun New" w:eastAsia="Sarabun" w:cs="TH Sarabun New"/>
          <w:sz w:val="32"/>
          <w:szCs w:val="32"/>
        </w:rPr>
        <w:t>490</w:t>
      </w:r>
      <w:r w:rsidRPr="00357A8D">
        <w:rPr>
          <w:rFonts w:ascii="TH Sarabun New" w:hAnsi="TH Sarabun New" w:eastAsia="Sarabun" w:cs="TH Sarabun New"/>
          <w:sz w:val="32"/>
          <w:szCs w:val="32"/>
          <w:cs/>
        </w:rPr>
        <w:t xml:space="preserve">   สัมมนาเศรษฐศาสตร์</w:t>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 xml:space="preserve">   </w:t>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ab/>
      </w:r>
      <w:r w:rsidRPr="00357A8D" w:rsidR="00DD6FC6">
        <w:rPr>
          <w:rFonts w:ascii="TH Sarabun New" w:hAnsi="TH Sarabun New" w:eastAsia="Sarabun"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p>
    <w:p w:rsidRPr="00357A8D" w:rsidR="005638E3" w:rsidRDefault="005638E3" w14:paraId="16004D69" w14:textId="77777777">
      <w:pPr>
        <w:tabs>
          <w:tab w:val="left" w:pos="567"/>
        </w:tabs>
        <w:jc w:val="both"/>
        <w:rPr>
          <w:rFonts w:ascii="TH Sarabun New" w:hAnsi="TH Sarabun New" w:eastAsia="Sarabun" w:cs="TH Sarabun New"/>
          <w:sz w:val="32"/>
          <w:szCs w:val="32"/>
        </w:rPr>
      </w:pPr>
      <w:r w:rsidRPr="00357A8D">
        <w:rPr>
          <w:rFonts w:ascii="TH Sarabun New" w:hAnsi="TH Sarabun New" w:eastAsia="Sarabun" w:cs="TH Sarabun New"/>
          <w:sz w:val="32"/>
          <w:szCs w:val="32"/>
        </w:rPr>
        <w:t>EC490</w:t>
      </w:r>
      <w:r w:rsidRPr="00357A8D" w:rsidR="008C3C47">
        <w:rPr>
          <w:rFonts w:ascii="TH Sarabun New" w:hAnsi="TH Sarabun New" w:eastAsia="Sarabun" w:cs="TH Sarabun New"/>
          <w:sz w:val="32"/>
          <w:szCs w:val="32"/>
          <w:cs/>
        </w:rPr>
        <w:t xml:space="preserve"> </w:t>
      </w:r>
      <w:r w:rsidRPr="00357A8D">
        <w:rPr>
          <w:rFonts w:ascii="TH Sarabun New" w:hAnsi="TH Sarabun New" w:eastAsia="Sarabun" w:cs="TH Sarabun New"/>
          <w:sz w:val="32"/>
          <w:szCs w:val="32"/>
        </w:rPr>
        <w:t xml:space="preserve"> Seminar in Economics</w:t>
      </w:r>
    </w:p>
    <w:p w:rsidRPr="00357A8D" w:rsidR="005638E3" w:rsidP="00932528" w:rsidRDefault="005638E3" w14:paraId="24A66BC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ศ.499   สัมมนาเศรษฐศาสตร์การเกษตร</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D6FC6">
        <w:rPr>
          <w:rFonts w:ascii="TH Sarabun New" w:hAnsi="TH Sarabun New" w:cs="TH Sarabun New"/>
          <w:sz w:val="32"/>
          <w:szCs w:val="32"/>
          <w:cs/>
        </w:rPr>
        <w:t xml:space="preserve">  </w:t>
      </w:r>
      <w:r w:rsidRPr="00357A8D">
        <w:rPr>
          <w:rFonts w:ascii="TH Sarabun New" w:hAnsi="TH Sarabun New" w:eastAsia="Angsana New" w:cs="TH Sarabun New"/>
          <w:sz w:val="32"/>
          <w:szCs w:val="32"/>
        </w:rPr>
        <w:t xml:space="preserve">3 </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3</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0</w:t>
      </w:r>
      <w:r w:rsidRPr="00357A8D">
        <w:rPr>
          <w:rFonts w:ascii="TH Sarabun New" w:hAnsi="TH Sarabun New" w:eastAsia="Angsana New" w:cs="TH Sarabun New"/>
          <w:sz w:val="32"/>
          <w:szCs w:val="32"/>
          <w:cs/>
        </w:rPr>
        <w:t>-</w:t>
      </w:r>
      <w:r w:rsidRPr="00357A8D">
        <w:rPr>
          <w:rFonts w:ascii="TH Sarabun New" w:hAnsi="TH Sarabun New" w:eastAsia="Angsana New" w:cs="TH Sarabun New"/>
          <w:sz w:val="32"/>
          <w:szCs w:val="32"/>
        </w:rPr>
        <w:t>6</w:t>
      </w:r>
      <w:r w:rsidRPr="00357A8D">
        <w:rPr>
          <w:rFonts w:ascii="TH Sarabun New" w:hAnsi="TH Sarabun New" w:eastAsia="Angsana New" w:cs="TH Sarabun New"/>
          <w:sz w:val="32"/>
          <w:szCs w:val="32"/>
          <w:cs/>
        </w:rPr>
        <w:t>)</w:t>
      </w:r>
      <w:r w:rsidRPr="00357A8D">
        <w:rPr>
          <w:rFonts w:ascii="TH Sarabun New" w:hAnsi="TH Sarabun New" w:cs="TH Sarabun New"/>
          <w:sz w:val="32"/>
          <w:szCs w:val="32"/>
          <w:cs/>
        </w:rPr>
        <w:t xml:space="preserve">         </w:t>
      </w:r>
    </w:p>
    <w:p w:rsidRPr="00357A8D" w:rsidR="005638E3" w:rsidP="00E65391" w:rsidRDefault="005638E3" w14:paraId="1F812801"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Seminar in Agricultural Economics</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CA31C0" w:rsidP="00E65391" w:rsidRDefault="00CA31C0" w14:paraId="38E8741F" w14:textId="77777777">
      <w:pPr>
        <w:pStyle w:val="ListParagraph"/>
        <w:tabs>
          <w:tab w:val="left" w:pos="360"/>
          <w:tab w:val="left" w:pos="907"/>
          <w:tab w:val="left" w:pos="1627"/>
          <w:tab w:val="left" w:pos="1886"/>
          <w:tab w:val="left" w:pos="2347"/>
        </w:tabs>
        <w:ind w:left="0"/>
        <w:jc w:val="thaiDistribute"/>
        <w:rPr>
          <w:rFonts w:ascii="TH Sarabun New" w:hAnsi="TH Sarabun New" w:eastAsia="Angsana New" w:cs="TH Sarabun New"/>
          <w:sz w:val="32"/>
          <w:szCs w:val="32"/>
        </w:rPr>
      </w:pPr>
      <w:r w:rsidRPr="00357A8D">
        <w:rPr>
          <w:rFonts w:ascii="TH Sarabun New" w:hAnsi="TH Sarabun New" w:cs="TH Sarabun New"/>
          <w:b/>
          <w:bCs/>
          <w:sz w:val="32"/>
          <w:szCs w:val="32"/>
          <w:u w:val="single"/>
          <w:cs/>
        </w:rPr>
        <w:t>หรือ</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p>
    <w:p w:rsidRPr="00357A8D" w:rsidR="00CA31C0" w:rsidRDefault="00CA31C0" w14:paraId="48BBA739" w14:textId="77777777">
      <w:pPr>
        <w:pStyle w:val="ListParagraph"/>
        <w:numPr>
          <w:ilvl w:val="0"/>
          <w:numId w:val="13"/>
        </w:numPr>
        <w:tabs>
          <w:tab w:val="left" w:pos="360"/>
          <w:tab w:val="left" w:pos="907"/>
          <w:tab w:val="left" w:pos="1627"/>
          <w:tab w:val="left" w:pos="1886"/>
          <w:tab w:val="left" w:pos="2347"/>
        </w:tabs>
        <w:ind w:left="0" w:firstLine="0"/>
        <w:jc w:val="thaiDistribute"/>
        <w:rPr>
          <w:rFonts w:ascii="TH Sarabun New" w:hAnsi="TH Sarabun New" w:eastAsia="Angsana New" w:cs="TH Sarabun New"/>
          <w:sz w:val="32"/>
          <w:szCs w:val="32"/>
        </w:rPr>
        <w:pPrChange w:author="PC" w:date="2023-03-31T11:42:00Z" w:id="423">
          <w:pPr>
            <w:pStyle w:val="ListParagraph"/>
            <w:numPr>
              <w:numId w:val="13"/>
            </w:numPr>
            <w:tabs>
              <w:tab w:val="left" w:pos="360"/>
              <w:tab w:val="left" w:pos="907"/>
              <w:tab w:val="left" w:pos="1627"/>
              <w:tab w:val="left" w:pos="1886"/>
              <w:tab w:val="left" w:pos="2347"/>
            </w:tabs>
            <w:ind w:left="0" w:hanging="360"/>
            <w:jc w:val="thaiDistribute"/>
          </w:pPr>
        </w:pPrChange>
      </w:pPr>
      <w:r w:rsidRPr="00357A8D">
        <w:rPr>
          <w:rFonts w:ascii="TH Sarabun New" w:hAnsi="TH Sarabun New" w:eastAsia="Angsana New" w:cs="TH Sarabun New"/>
          <w:sz w:val="32"/>
          <w:szCs w:val="32"/>
          <w:cs/>
        </w:rPr>
        <w:t>ศ.</w:t>
      </w:r>
      <w:r w:rsidRPr="00357A8D">
        <w:rPr>
          <w:rFonts w:ascii="TH Sarabun New" w:hAnsi="TH Sarabun New" w:eastAsia="Angsana New" w:cs="TH Sarabun New"/>
          <w:sz w:val="32"/>
          <w:szCs w:val="32"/>
        </w:rPr>
        <w:t xml:space="preserve">500 </w:t>
      </w:r>
      <w:r w:rsidRPr="00357A8D">
        <w:rPr>
          <w:rFonts w:ascii="TH Sarabun New" w:hAnsi="TH Sarabun New" w:eastAsia="Angsana New" w:cs="TH Sarabun New"/>
          <w:sz w:val="32"/>
          <w:szCs w:val="32"/>
          <w:cs/>
        </w:rPr>
        <w:t xml:space="preserve">ปริญญานิพนธ์  </w:t>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DD6FC6">
        <w:rPr>
          <w:rFonts w:ascii="TH Sarabun New" w:hAnsi="TH Sarabun New" w:eastAsia="Angsana New" w:cs="TH Sarabun New"/>
          <w:sz w:val="32"/>
          <w:szCs w:val="32"/>
          <w:cs/>
        </w:rPr>
        <w:t xml:space="preserve">  </w:t>
      </w:r>
      <w:r w:rsidRPr="00357A8D" w:rsidR="00760659">
        <w:rPr>
          <w:rFonts w:ascii="TH Sarabun New" w:hAnsi="TH Sarabun New" w:eastAsia="Angsana New" w:cs="TH Sarabun New"/>
          <w:sz w:val="32"/>
          <w:szCs w:val="32"/>
        </w:rPr>
        <w:t xml:space="preserve">3 </w:t>
      </w:r>
      <w:r w:rsidRPr="00357A8D" w:rsidR="00760659">
        <w:rPr>
          <w:rFonts w:ascii="TH Sarabun New" w:hAnsi="TH Sarabun New" w:eastAsia="Angsana New" w:cs="TH Sarabun New"/>
          <w:sz w:val="32"/>
          <w:szCs w:val="32"/>
          <w:cs/>
        </w:rPr>
        <w:t>(</w:t>
      </w:r>
      <w:r w:rsidRPr="00357A8D" w:rsidR="00760659">
        <w:rPr>
          <w:rFonts w:ascii="TH Sarabun New" w:hAnsi="TH Sarabun New" w:eastAsia="Angsana New" w:cs="TH Sarabun New"/>
          <w:sz w:val="32"/>
          <w:szCs w:val="32"/>
        </w:rPr>
        <w:t>3</w:t>
      </w:r>
      <w:r w:rsidRPr="00357A8D" w:rsidR="00760659">
        <w:rPr>
          <w:rFonts w:ascii="TH Sarabun New" w:hAnsi="TH Sarabun New" w:eastAsia="Angsana New" w:cs="TH Sarabun New"/>
          <w:sz w:val="32"/>
          <w:szCs w:val="32"/>
          <w:cs/>
        </w:rPr>
        <w:t>-</w:t>
      </w:r>
      <w:r w:rsidRPr="00357A8D" w:rsidR="00760659">
        <w:rPr>
          <w:rFonts w:ascii="TH Sarabun New" w:hAnsi="TH Sarabun New" w:eastAsia="Angsana New" w:cs="TH Sarabun New"/>
          <w:sz w:val="32"/>
          <w:szCs w:val="32"/>
        </w:rPr>
        <w:t>0</w:t>
      </w:r>
      <w:r w:rsidRPr="00357A8D" w:rsidR="00760659">
        <w:rPr>
          <w:rFonts w:ascii="TH Sarabun New" w:hAnsi="TH Sarabun New" w:eastAsia="Angsana New" w:cs="TH Sarabun New"/>
          <w:sz w:val="32"/>
          <w:szCs w:val="32"/>
          <w:cs/>
        </w:rPr>
        <w:t>-</w:t>
      </w:r>
      <w:r w:rsidRPr="00357A8D" w:rsidR="00760659">
        <w:rPr>
          <w:rFonts w:ascii="TH Sarabun New" w:hAnsi="TH Sarabun New" w:eastAsia="Angsana New" w:cs="TH Sarabun New"/>
          <w:sz w:val="32"/>
          <w:szCs w:val="32"/>
        </w:rPr>
        <w:t>6</w:t>
      </w:r>
      <w:r w:rsidRPr="00357A8D" w:rsidR="00760659">
        <w:rPr>
          <w:rFonts w:ascii="TH Sarabun New" w:hAnsi="TH Sarabun New" w:eastAsia="Angsana New" w:cs="TH Sarabun New"/>
          <w:sz w:val="32"/>
          <w:szCs w:val="32"/>
          <w:cs/>
        </w:rPr>
        <w:t>)</w:t>
      </w:r>
      <w:r w:rsidRPr="00357A8D" w:rsidR="00760659">
        <w:rPr>
          <w:rFonts w:ascii="TH Sarabun New" w:hAnsi="TH Sarabun New" w:eastAsia="Angsana New" w:cs="TH Sarabun New"/>
          <w:sz w:val="32"/>
          <w:szCs w:val="32"/>
          <w:cs/>
        </w:rPr>
        <w:tab/>
      </w:r>
      <w:r w:rsidRPr="00357A8D" w:rsidR="00760659">
        <w:rPr>
          <w:rFonts w:ascii="TH Sarabun New" w:hAnsi="TH Sarabun New" w:eastAsia="Angsana New" w:cs="TH Sarabun New"/>
          <w:sz w:val="32"/>
          <w:szCs w:val="32"/>
          <w:cs/>
        </w:rPr>
        <w:tab/>
      </w:r>
      <w:r w:rsidRPr="00357A8D" w:rsidR="00782E7E">
        <w:rPr>
          <w:rFonts w:ascii="TH Sarabun New" w:hAnsi="TH Sarabun New" w:eastAsia="Angsana New" w:cs="TH Sarabun New"/>
          <w:sz w:val="32"/>
          <w:szCs w:val="32"/>
        </w:rPr>
        <w:t>EC500 Honors Thesis</w:t>
      </w:r>
    </w:p>
    <w:p w:rsidRPr="00357A8D" w:rsidR="00782E7E" w:rsidP="00932528" w:rsidRDefault="00782E7E" w14:paraId="620B0701" w14:textId="77777777">
      <w:pPr>
        <w:pStyle w:val="ListParagraph"/>
        <w:tabs>
          <w:tab w:val="left" w:pos="360"/>
          <w:tab w:val="left" w:pos="907"/>
          <w:tab w:val="left" w:pos="1627"/>
          <w:tab w:val="left" w:pos="1886"/>
          <w:tab w:val="left" w:pos="2347"/>
        </w:tabs>
        <w:ind w:left="0"/>
        <w:jc w:val="thaiDistribute"/>
        <w:rPr>
          <w:rFonts w:ascii="TH Sarabun New" w:hAnsi="TH Sarabun New" w:eastAsia="Angsana New" w:cs="TH Sarabun New"/>
          <w:sz w:val="18"/>
          <w:szCs w:val="18"/>
        </w:rPr>
      </w:pPr>
    </w:p>
    <w:p w:rsidRPr="00357A8D" w:rsidR="009F69CB" w:rsidP="00E65391" w:rsidRDefault="009F69CB" w14:paraId="5C188E46" w14:textId="77777777">
      <w:pPr>
        <w:tabs>
          <w:tab w:val="left" w:pos="709"/>
          <w:tab w:val="left" w:pos="12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เงื่อนไขสำหรับการศึกษาวิชาในสาขาเศรษฐศาสตร์นั้น นักศึกษาจะต้องสอบไล่ในรายวิชา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312</w:t>
      </w:r>
      <w:r w:rsidRPr="00357A8D">
        <w:rPr>
          <w:rFonts w:ascii="TH Sarabun New" w:hAnsi="TH Sarabun New" w:cs="TH Sarabun New"/>
          <w:sz w:val="32"/>
          <w:szCs w:val="32"/>
          <w:cs/>
        </w:rPr>
        <w:t xml:space="preserve"> </w:t>
      </w:r>
      <w:r w:rsidRPr="00357A8D" w:rsidR="00E1084B">
        <w:rPr>
          <w:rFonts w:ascii="TH Sarabun New" w:hAnsi="TH Sarabun New" w:cs="TH Sarabun New"/>
          <w:sz w:val="32"/>
          <w:szCs w:val="32"/>
          <w:cs/>
        </w:rPr>
        <w:t xml:space="preserve"> </w:t>
      </w:r>
      <w:r w:rsidRPr="00357A8D">
        <w:rPr>
          <w:rFonts w:ascii="TH Sarabun New" w:hAnsi="TH Sarabun New" w:cs="TH Sarabun New"/>
          <w:sz w:val="32"/>
          <w:szCs w:val="32"/>
          <w:cs/>
        </w:rPr>
        <w:t xml:space="preserve">โดยได้ค่าระดับไม่ต่ำกว่า </w:t>
      </w:r>
      <w:r w:rsidRPr="00357A8D">
        <w:rPr>
          <w:rFonts w:ascii="TH Sarabun New" w:hAnsi="TH Sarabun New" w:cs="TH Sarabun New"/>
          <w:sz w:val="32"/>
          <w:szCs w:val="32"/>
        </w:rPr>
        <w:t xml:space="preserve">C </w:t>
      </w:r>
      <w:r w:rsidRPr="00357A8D" w:rsidR="0083692F">
        <w:rPr>
          <w:rFonts w:ascii="TH Sarabun New" w:hAnsi="TH Sarabun New" w:cs="TH Sarabun New"/>
          <w:sz w:val="32"/>
          <w:szCs w:val="32"/>
          <w:cs/>
        </w:rPr>
        <w:t xml:space="preserve"> </w:t>
      </w:r>
    </w:p>
    <w:p w:rsidRPr="00357A8D" w:rsidR="009F69CB" w:rsidP="00E65391" w:rsidRDefault="009F69CB" w14:paraId="3516F643" w14:textId="77777777">
      <w:pPr>
        <w:tabs>
          <w:tab w:val="left" w:pos="426"/>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นอกจากนั้นนักศึกษาจะต้องสอบไล่ได้ค่าระดับเฉลี่ยไม่ต่ำกว่า 2.00 (คำนวณจากทุกวิชาเศรษฐศาสตร์ที่ศึกษาที่อยู่ในโครงสร้างหลักสูตรของวิชาเฉพาะ โดยไม่นับรวมวิชาเศรษฐศาสตร์ที่ศึกษาเป็นวิชาเลือกเสรี สำหรับวิชา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312 </w:t>
      </w:r>
      <w:r w:rsidRPr="00357A8D">
        <w:rPr>
          <w:rFonts w:ascii="TH Sarabun New" w:hAnsi="TH Sarabun New" w:cs="TH Sarabun New"/>
          <w:sz w:val="32"/>
          <w:szCs w:val="32"/>
          <w:cs/>
        </w:rPr>
        <w:t>นั้น หากนักศึกษาเรียนซ้ำให้นับเฉพาะผลการเรียนที่ดีที่สุดมาคำนวณ)</w:t>
      </w:r>
    </w:p>
    <w:p w:rsidRPr="00357A8D" w:rsidR="00253501" w:rsidP="00E65391" w:rsidRDefault="0057225A" w14:paraId="4CF23238" w14:textId="77777777">
      <w:pPr>
        <w:tabs>
          <w:tab w:val="left" w:pos="360"/>
          <w:tab w:val="left" w:pos="907"/>
          <w:tab w:val="left" w:pos="1627"/>
          <w:tab w:val="left" w:pos="1886"/>
          <w:tab w:val="left" w:pos="2347"/>
        </w:tabs>
        <w:jc w:val="thaiDistribute"/>
        <w:rPr>
          <w:rFonts w:ascii="TH Sarabun New" w:hAnsi="TH Sarabun New" w:eastAsia="Angsana New" w:cs="TH Sarabun New"/>
          <w:sz w:val="32"/>
          <w:szCs w:val="32"/>
        </w:rPr>
      </w:pPr>
      <w:r w:rsidRPr="00357A8D">
        <w:rPr>
          <w:rFonts w:ascii="TH Sarabun New" w:hAnsi="TH Sarabun New" w:eastAsia="Angsana New" w:cs="TH Sarabun New"/>
          <w:b/>
          <w:bCs/>
          <w:sz w:val="32"/>
          <w:szCs w:val="32"/>
          <w:cs/>
        </w:rPr>
        <w:t>3</w:t>
      </w:r>
      <w:r w:rsidRPr="00357A8D" w:rsidR="00253501">
        <w:rPr>
          <w:rFonts w:ascii="TH Sarabun New" w:hAnsi="TH Sarabun New" w:eastAsia="Angsana New" w:cs="TH Sarabun New"/>
          <w:b/>
          <w:bCs/>
          <w:sz w:val="32"/>
          <w:szCs w:val="32"/>
          <w:cs/>
        </w:rPr>
        <w:t>) วิชาโท/วิชาเลือก</w:t>
      </w:r>
      <w:r w:rsidRPr="00357A8D" w:rsidR="004D4377">
        <w:rPr>
          <w:rFonts w:ascii="TH Sarabun New" w:hAnsi="TH Sarabun New" w:cs="TH Sarabun New"/>
          <w:sz w:val="32"/>
          <w:szCs w:val="32"/>
          <w:cs/>
        </w:rPr>
        <w:tab/>
      </w:r>
      <w:r w:rsidRPr="00357A8D" w:rsidR="004D4377">
        <w:rPr>
          <w:rFonts w:ascii="TH Sarabun New" w:hAnsi="TH Sarabun New" w:cs="TH Sarabun New"/>
          <w:sz w:val="32"/>
          <w:szCs w:val="32"/>
          <w:cs/>
        </w:rPr>
        <w:tab/>
      </w:r>
      <w:r w:rsidRPr="00357A8D" w:rsidR="004D4377">
        <w:rPr>
          <w:rFonts w:ascii="TH Sarabun New" w:hAnsi="TH Sarabun New" w:cs="TH Sarabun New"/>
          <w:sz w:val="32"/>
          <w:szCs w:val="32"/>
          <w:cs/>
        </w:rPr>
        <w:tab/>
      </w:r>
      <w:r w:rsidRPr="00357A8D" w:rsidR="004D4377">
        <w:rPr>
          <w:rFonts w:ascii="TH Sarabun New" w:hAnsi="TH Sarabun New" w:cs="TH Sarabun New"/>
          <w:sz w:val="32"/>
          <w:szCs w:val="32"/>
          <w:cs/>
        </w:rPr>
        <w:tab/>
      </w:r>
      <w:r w:rsidRPr="00357A8D" w:rsidR="004D4377">
        <w:rPr>
          <w:rFonts w:ascii="TH Sarabun New" w:hAnsi="TH Sarabun New" w:cs="TH Sarabun New"/>
          <w:sz w:val="32"/>
          <w:szCs w:val="32"/>
          <w:cs/>
        </w:rPr>
        <w:tab/>
      </w:r>
      <w:r w:rsidRPr="00357A8D" w:rsidR="004D4377">
        <w:rPr>
          <w:rFonts w:ascii="TH Sarabun New" w:hAnsi="TH Sarabun New" w:cs="TH Sarabun New"/>
          <w:sz w:val="32"/>
          <w:szCs w:val="32"/>
          <w:cs/>
        </w:rPr>
        <w:tab/>
      </w:r>
      <w:r w:rsidRPr="00357A8D" w:rsidR="00253501">
        <w:rPr>
          <w:rFonts w:ascii="TH Sarabun New" w:hAnsi="TH Sarabun New" w:cs="TH Sarabun New"/>
          <w:sz w:val="32"/>
          <w:szCs w:val="32"/>
          <w:cs/>
        </w:rPr>
        <w:tab/>
      </w:r>
      <w:r w:rsidRPr="00357A8D" w:rsidR="00F60BD8">
        <w:rPr>
          <w:rFonts w:ascii="TH Sarabun New" w:hAnsi="TH Sarabun New" w:cs="TH Sarabun New"/>
          <w:sz w:val="32"/>
          <w:szCs w:val="32"/>
          <w:cs/>
        </w:rPr>
        <w:tab/>
      </w:r>
      <w:r w:rsidRPr="00357A8D" w:rsidR="00D04A00">
        <w:rPr>
          <w:rFonts w:ascii="TH Sarabun New" w:hAnsi="TH Sarabun New" w:cs="TH Sarabun New"/>
          <w:b/>
          <w:bCs/>
          <w:sz w:val="32"/>
          <w:szCs w:val="32"/>
          <w:cs/>
        </w:rPr>
        <w:t>24</w:t>
      </w:r>
      <w:r w:rsidRPr="00357A8D" w:rsidR="00253501">
        <w:rPr>
          <w:rFonts w:ascii="TH Sarabun New" w:hAnsi="TH Sarabun New" w:cs="TH Sarabun New"/>
          <w:b/>
          <w:bCs/>
          <w:sz w:val="32"/>
          <w:szCs w:val="32"/>
          <w:cs/>
        </w:rPr>
        <w:tab/>
      </w:r>
      <w:r w:rsidRPr="00357A8D" w:rsidR="00253501">
        <w:rPr>
          <w:rFonts w:ascii="TH Sarabun New" w:hAnsi="TH Sarabun New" w:eastAsia="Angsana New" w:cs="TH Sarabun New"/>
          <w:b/>
          <w:bCs/>
          <w:sz w:val="32"/>
          <w:szCs w:val="32"/>
          <w:cs/>
        </w:rPr>
        <w:t>หน่วยกิต</w:t>
      </w:r>
    </w:p>
    <w:p w:rsidRPr="00357A8D" w:rsidR="00A050F2" w:rsidP="00E65391" w:rsidRDefault="00A050F2" w14:paraId="027D6BEF" w14:textId="77777777">
      <w:pPr>
        <w:tabs>
          <w:tab w:val="left" w:pos="426"/>
          <w:tab w:val="left" w:pos="851"/>
          <w:tab w:val="left" w:pos="993"/>
          <w:tab w:val="left" w:pos="1276"/>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ประกอบด้วยสองส่วน คือ วิชาโท/วิชาเลือก ซึ่งนักศึกษาต้องศึกษาตามข้อกำหนด ดังต่อไปนี้</w:t>
      </w:r>
    </w:p>
    <w:p w:rsidRPr="00357A8D" w:rsidR="00A050F2" w:rsidP="00E65391" w:rsidRDefault="00A050F2" w14:paraId="20A25E48" w14:textId="77777777">
      <w:pPr>
        <w:tabs>
          <w:tab w:val="left" w:pos="1276"/>
        </w:tabs>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            วิชาโทหรือวิชาเลือกนอกคณะ นักศึกษาอาจเลือกศึกษาตามรูปแบบใดรูปแบบหนึ่ง ดังนี้</w:t>
      </w:r>
    </w:p>
    <w:p w:rsidRPr="00357A8D" w:rsidR="00A050F2" w:rsidP="00E65391" w:rsidRDefault="00A050F2" w14:paraId="1007BB51" w14:textId="77777777">
      <w:pPr>
        <w:tabs>
          <w:tab w:val="left" w:pos="426"/>
          <w:tab w:val="left" w:pos="851"/>
          <w:tab w:val="left" w:pos="1134"/>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ก.)  วิชาโท 24 หน่วยกิต</w:t>
      </w:r>
    </w:p>
    <w:p w:rsidRPr="00357A8D" w:rsidR="00A050F2" w:rsidRDefault="00A050F2" w14:paraId="13A9BDAA" w14:textId="77777777">
      <w:pPr>
        <w:tabs>
          <w:tab w:val="left" w:pos="851"/>
        </w:tabs>
        <w:ind w:firstLine="284"/>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นักศึกษาอาจเลือกศึกษาสาขาวิชาใดวิชาหนึ่งที่เปิดสอนในมหาวิทยาลัยธรรมศาสตร์เป็นวิชาโท โดยศึกษาตามข้อกำหนดและเงื่อนไขของหลักสูตรวิชาโทสาขาวิชานั้น ๆ </w:t>
      </w:r>
    </w:p>
    <w:p w:rsidRPr="00357A8D" w:rsidR="00A050F2" w:rsidP="00932528" w:rsidRDefault="00A050F2" w14:paraId="71DDCED0" w14:textId="77777777">
      <w:pPr>
        <w:ind w:firstLine="284"/>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0576EE">
        <w:rPr>
          <w:rFonts w:ascii="TH Sarabun New" w:hAnsi="TH Sarabun New" w:cs="TH Sarabun New"/>
          <w:b/>
          <w:bCs/>
          <w:sz w:val="32"/>
          <w:szCs w:val="32"/>
          <w:cs/>
        </w:rPr>
        <w:t>หมายเหตุ</w:t>
      </w:r>
      <w:r w:rsidRPr="00357A8D" w:rsidR="000576EE">
        <w:rPr>
          <w:rFonts w:ascii="TH Sarabun New" w:hAnsi="TH Sarabun New" w:cs="TH Sarabun New"/>
          <w:sz w:val="32"/>
          <w:szCs w:val="32"/>
          <w:cs/>
        </w:rPr>
        <w:t xml:space="preserve"> </w:t>
      </w:r>
      <w:r w:rsidRPr="00357A8D">
        <w:rPr>
          <w:rFonts w:ascii="TH Sarabun New" w:hAnsi="TH Sarabun New" w:cs="TH Sarabun New"/>
          <w:sz w:val="32"/>
          <w:szCs w:val="32"/>
          <w:cs/>
        </w:rPr>
        <w:t>หากจำนวนหน่วยกิตของวิชาโทน้อยกว่า</w:t>
      </w:r>
      <w:r w:rsidRPr="00357A8D" w:rsidR="009F69CB">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24 </w:t>
      </w:r>
      <w:r w:rsidRPr="00357A8D" w:rsidR="009F69CB">
        <w:rPr>
          <w:rFonts w:ascii="TH Sarabun New" w:hAnsi="TH Sarabun New" w:cs="TH Sarabun New"/>
          <w:sz w:val="32"/>
          <w:szCs w:val="32"/>
          <w:cs/>
        </w:rPr>
        <w:t xml:space="preserve"> </w:t>
      </w:r>
      <w:r w:rsidRPr="00357A8D">
        <w:rPr>
          <w:rFonts w:ascii="TH Sarabun New" w:hAnsi="TH Sarabun New" w:cs="TH Sarabun New"/>
          <w:sz w:val="32"/>
          <w:szCs w:val="32"/>
          <w:cs/>
        </w:rPr>
        <w:t>หน่วยกิต</w:t>
      </w:r>
      <w:r w:rsidRPr="00357A8D" w:rsidR="009F69CB">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นักศึกษาจะต้องเลือกศึกษาวิชาต่าง ๆ ที่เปิดสอนในมหาวิทยาลัยธรรมศาสตร์ให้ครบจำนวนหน่วยกิตที่กำหนดไว้ข้างต้น </w:t>
      </w:r>
    </w:p>
    <w:p w:rsidRPr="00357A8D" w:rsidR="00A050F2" w:rsidRDefault="00A050F2" w14:paraId="6553FA45" w14:textId="77777777">
      <w:pPr>
        <w:tabs>
          <w:tab w:val="left" w:pos="426"/>
          <w:tab w:val="left" w:pos="851"/>
          <w:tab w:val="left" w:pos="1440"/>
          <w:tab w:val="left" w:pos="1701"/>
        </w:tabs>
        <w:rPr>
          <w:rFonts w:ascii="TH Sarabun New" w:hAnsi="TH Sarabun New" w:cs="TH Sarabun New"/>
          <w:sz w:val="32"/>
          <w:szCs w:val="32"/>
        </w:rPr>
      </w:pPr>
      <w:r w:rsidRPr="00357A8D">
        <w:rPr>
          <w:rFonts w:ascii="TH Sarabun New" w:hAnsi="TH Sarabun New" w:cs="TH Sarabun New"/>
          <w:sz w:val="32"/>
          <w:szCs w:val="32"/>
          <w:cs/>
        </w:rPr>
        <w:t>ข.)  วิชาเลือก 24 หน่วยกิต</w:t>
      </w:r>
    </w:p>
    <w:p w:rsidRPr="00357A8D" w:rsidR="00A050F2" w:rsidP="00932528" w:rsidRDefault="00A050F2" w14:paraId="61B51AE1" w14:textId="77777777">
      <w:pPr>
        <w:tabs>
          <w:tab w:val="left" w:pos="426"/>
          <w:tab w:val="left" w:pos="851"/>
        </w:tabs>
        <w:ind w:firstLine="426"/>
        <w:jc w:val="thaiDistribute"/>
        <w:rPr>
          <w:rFonts w:ascii="TH Sarabun New" w:hAnsi="TH Sarabun New" w:cs="TH Sarabun New"/>
          <w:sz w:val="32"/>
          <w:szCs w:val="32"/>
        </w:rPr>
      </w:pPr>
      <w:r w:rsidRPr="00357A8D">
        <w:rPr>
          <w:rFonts w:ascii="TH Sarabun New" w:hAnsi="TH Sarabun New" w:cs="TH Sarabun New"/>
          <w:sz w:val="32"/>
          <w:szCs w:val="32"/>
          <w:cs/>
        </w:rPr>
        <w:t xml:space="preserve">       นักศึกษาอาจเลือกศึกษาวิชาอื่น ๆ นอกคณะเศรษฐศาสตร์เพื่อเป็นวิชาเลือกนอกคณะได้ ทั้งนี้ไม่เกิน 2  สาขาวิชา (หมายถึง 2 คณะ)</w:t>
      </w:r>
    </w:p>
    <w:p w:rsidRPr="00357A8D" w:rsidR="009F69CB" w:rsidP="00E65391" w:rsidRDefault="00A050F2" w14:paraId="7BD52691" w14:textId="77777777">
      <w:pPr>
        <w:tabs>
          <w:tab w:val="left" w:pos="426"/>
          <w:tab w:val="left" w:pos="4962"/>
        </w:tabs>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หมายเหตุ: นักศึกษาไม่สามารถนำรายวิชาในหลักสูตรวิชาศึกษาทั่วไปที่เป็นรหัสระดับ 100 ไปนับเป็น</w:t>
      </w:r>
    </w:p>
    <w:p w:rsidRPr="00357A8D" w:rsidR="00A050F2" w:rsidP="00E65391" w:rsidRDefault="009F69CB" w14:paraId="3B357A0B" w14:textId="77777777">
      <w:pPr>
        <w:tabs>
          <w:tab w:val="left" w:pos="426"/>
          <w:tab w:val="left" w:pos="4962"/>
        </w:tabs>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              </w:t>
      </w:r>
      <w:r w:rsidRPr="00357A8D" w:rsidR="00A050F2">
        <w:rPr>
          <w:rFonts w:ascii="TH Sarabun New" w:hAnsi="TH Sarabun New" w:cs="TH Sarabun New"/>
          <w:b/>
          <w:bCs/>
          <w:sz w:val="32"/>
          <w:szCs w:val="32"/>
          <w:cs/>
        </w:rPr>
        <w:t>วิชา</w:t>
      </w:r>
      <w:r w:rsidRPr="00357A8D" w:rsidR="00DC7120">
        <w:rPr>
          <w:rFonts w:ascii="TH Sarabun New" w:hAnsi="TH Sarabun New" w:eastAsia="Angsana New" w:cs="TH Sarabun New"/>
          <w:b/>
          <w:bCs/>
          <w:sz w:val="32"/>
          <w:szCs w:val="32"/>
          <w:cs/>
        </w:rPr>
        <w:t>วิชาโทหรือวิชาเลือก</w:t>
      </w:r>
    </w:p>
    <w:p w:rsidRPr="00357A8D" w:rsidR="006B1275" w:rsidP="00E65391" w:rsidRDefault="0057225A" w14:paraId="0D97CB18" w14:textId="77777777">
      <w:pPr>
        <w:tabs>
          <w:tab w:val="left" w:pos="360"/>
          <w:tab w:val="left" w:pos="907"/>
          <w:tab w:val="left" w:pos="1627"/>
          <w:tab w:val="left" w:pos="1886"/>
          <w:tab w:val="left" w:pos="2347"/>
          <w:tab w:val="left" w:pos="6521"/>
        </w:tabs>
        <w:spacing w:before="120"/>
        <w:jc w:val="thaiDistribute"/>
        <w:rPr>
          <w:rFonts w:ascii="TH Sarabun New" w:hAnsi="TH Sarabun New" w:eastAsia="Angsana New" w:cs="TH Sarabun New"/>
          <w:b/>
          <w:bCs/>
          <w:sz w:val="32"/>
          <w:szCs w:val="32"/>
          <w:cs/>
        </w:rPr>
      </w:pPr>
      <w:r w:rsidRPr="00357A8D">
        <w:rPr>
          <w:rFonts w:ascii="TH Sarabun New" w:hAnsi="TH Sarabun New" w:eastAsia="Angsana New" w:cs="TH Sarabun New"/>
          <w:b/>
          <w:bCs/>
          <w:sz w:val="32"/>
          <w:szCs w:val="32"/>
          <w:cs/>
        </w:rPr>
        <w:t>4</w:t>
      </w:r>
      <w:r w:rsidRPr="00357A8D" w:rsidR="00CF67CA">
        <w:rPr>
          <w:rFonts w:ascii="TH Sarabun New" w:hAnsi="TH Sarabun New" w:eastAsia="Angsana New" w:cs="TH Sarabun New"/>
          <w:b/>
          <w:bCs/>
          <w:sz w:val="32"/>
          <w:szCs w:val="32"/>
          <w:cs/>
        </w:rPr>
        <w:t xml:space="preserve">)  </w:t>
      </w:r>
      <w:r w:rsidRPr="00357A8D" w:rsidR="006B1275">
        <w:rPr>
          <w:rFonts w:ascii="TH Sarabun New" w:hAnsi="TH Sarabun New" w:eastAsia="Angsana New" w:cs="TH Sarabun New"/>
          <w:b/>
          <w:bCs/>
          <w:sz w:val="32"/>
          <w:szCs w:val="32"/>
          <w:cs/>
        </w:rPr>
        <w:t>วิชาเลือกเสรี</w:t>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CF67CA">
        <w:rPr>
          <w:rFonts w:ascii="TH Sarabun New" w:hAnsi="TH Sarabun New" w:eastAsia="Angsana New" w:cs="TH Sarabun New"/>
          <w:b/>
          <w:bCs/>
          <w:sz w:val="32"/>
          <w:szCs w:val="32"/>
          <w:cs/>
        </w:rPr>
        <w:tab/>
      </w:r>
      <w:r w:rsidRPr="00357A8D" w:rsidR="00D04A00">
        <w:rPr>
          <w:rFonts w:ascii="TH Sarabun New" w:hAnsi="TH Sarabun New" w:eastAsia="Angsana New" w:cs="TH Sarabun New"/>
          <w:b/>
          <w:bCs/>
          <w:sz w:val="32"/>
          <w:szCs w:val="32"/>
          <w:cs/>
        </w:rPr>
        <w:t>6</w:t>
      </w:r>
      <w:r w:rsidRPr="00357A8D" w:rsidR="006B1275">
        <w:rPr>
          <w:rFonts w:ascii="TH Sarabun New" w:hAnsi="TH Sarabun New" w:eastAsia="Angsana New" w:cs="TH Sarabun New"/>
          <w:b/>
          <w:bCs/>
          <w:sz w:val="32"/>
          <w:szCs w:val="32"/>
        </w:rPr>
        <w:tab/>
      </w:r>
      <w:r w:rsidRPr="00357A8D" w:rsidR="006B1275">
        <w:rPr>
          <w:rFonts w:ascii="TH Sarabun New" w:hAnsi="TH Sarabun New" w:eastAsia="Angsana New" w:cs="TH Sarabun New"/>
          <w:b/>
          <w:bCs/>
          <w:sz w:val="32"/>
          <w:szCs w:val="32"/>
          <w:cs/>
        </w:rPr>
        <w:t>หน่วยกิต</w:t>
      </w:r>
    </w:p>
    <w:p w:rsidRPr="00357A8D" w:rsidR="00A050F2" w:rsidP="00E65391" w:rsidRDefault="006B1275" w14:paraId="13571C0E" w14:textId="0A31C0D7">
      <w:pPr>
        <w:tabs>
          <w:tab w:val="left" w:pos="426"/>
          <w:tab w:val="left" w:pos="851"/>
          <w:tab w:val="left" w:pos="993"/>
          <w:tab w:val="left" w:pos="1418"/>
        </w:tabs>
        <w:ind w:firstLine="284"/>
        <w:jc w:val="thaiDistribute"/>
        <w:rPr>
          <w:rFonts w:ascii="TH Sarabun New" w:hAnsi="TH Sarabun New" w:cs="TH Sarabun New"/>
          <w:sz w:val="32"/>
          <w:szCs w:val="32"/>
        </w:rPr>
      </w:pPr>
      <w:r w:rsidRPr="00357A8D">
        <w:rPr>
          <w:rFonts w:ascii="TH Sarabun New" w:hAnsi="TH Sarabun New" w:eastAsia="Angsana New" w:cs="TH Sarabun New"/>
          <w:i/>
          <w:iCs/>
          <w:sz w:val="32"/>
          <w:szCs w:val="32"/>
          <w:rPrChange w:author="PC" w:date="2023-03-31T11:41:00Z" w:id="424">
            <w:rPr>
              <w:rFonts w:ascii="TH Sarabun New" w:hAnsi="TH Sarabun New" w:eastAsia="Angsana New" w:cs="TH Sarabun New"/>
              <w:i/>
              <w:iCs/>
              <w:color w:val="FF0000"/>
              <w:sz w:val="32"/>
              <w:szCs w:val="32"/>
            </w:rPr>
          </w:rPrChange>
        </w:rPr>
        <w:tab/>
      </w:r>
      <w:r w:rsidRPr="00357A8D" w:rsidR="00A050F2">
        <w:rPr>
          <w:rFonts w:ascii="TH Sarabun New" w:hAnsi="TH Sarabun New" w:eastAsia="Angsana New" w:cs="TH Sarabun New"/>
          <w:sz w:val="32"/>
          <w:szCs w:val="32"/>
          <w:cs/>
          <w:rPrChange w:author="PC" w:date="2023-03-31T11:41:00Z" w:id="425">
            <w:rPr>
              <w:rFonts w:ascii="TH Sarabun New" w:hAnsi="TH Sarabun New" w:eastAsia="Angsana New" w:cs="TH Sarabun New"/>
              <w:color w:val="FF0000"/>
              <w:sz w:val="32"/>
              <w:szCs w:val="32"/>
              <w:cs/>
            </w:rPr>
          </w:rPrChange>
        </w:rPr>
        <w:t xml:space="preserve">    </w:t>
      </w:r>
      <w:r w:rsidRPr="00357A8D">
        <w:rPr>
          <w:rFonts w:ascii="TH Sarabun New" w:hAnsi="TH Sarabun New" w:eastAsia="Angsana New" w:cs="TH Sarabun New"/>
          <w:i/>
          <w:iCs/>
          <w:sz w:val="32"/>
          <w:szCs w:val="32"/>
          <w:cs/>
          <w:rPrChange w:author="PC" w:date="2023-03-31T11:41:00Z" w:id="426">
            <w:rPr>
              <w:rFonts w:ascii="TH Sarabun New" w:hAnsi="TH Sarabun New" w:eastAsia="Angsana New" w:cs="TH Sarabun New"/>
              <w:i/>
              <w:iCs/>
              <w:color w:val="FF0000"/>
              <w:sz w:val="32"/>
              <w:szCs w:val="32"/>
              <w:cs/>
            </w:rPr>
          </w:rPrChange>
        </w:rPr>
        <w:t xml:space="preserve"> </w:t>
      </w:r>
      <w:r w:rsidRPr="00357A8D" w:rsidR="009F69CB">
        <w:rPr>
          <w:rFonts w:ascii="TH Sarabun New" w:hAnsi="TH Sarabun New" w:eastAsia="Angsana New" w:cs="TH Sarabun New"/>
          <w:i/>
          <w:iCs/>
          <w:sz w:val="32"/>
          <w:szCs w:val="32"/>
          <w:cs/>
          <w:rPrChange w:author="PC" w:date="2023-03-31T11:41:00Z" w:id="427">
            <w:rPr>
              <w:rFonts w:ascii="TH Sarabun New" w:hAnsi="TH Sarabun New" w:eastAsia="Angsana New" w:cs="TH Sarabun New"/>
              <w:i/>
              <w:iCs/>
              <w:color w:val="FF0000"/>
              <w:sz w:val="32"/>
              <w:szCs w:val="32"/>
              <w:cs/>
            </w:rPr>
          </w:rPrChange>
        </w:rPr>
        <w:t xml:space="preserve"> </w:t>
      </w:r>
      <w:r w:rsidRPr="00357A8D" w:rsidR="009F69CB">
        <w:rPr>
          <w:rFonts w:ascii="TH Sarabun New" w:hAnsi="TH Sarabun New" w:eastAsia="Angsana New" w:cs="TH Sarabun New"/>
          <w:sz w:val="32"/>
          <w:szCs w:val="32"/>
          <w:cs/>
          <w:rPrChange w:author="PC" w:date="2023-03-31T11:41:00Z" w:id="428">
            <w:rPr>
              <w:rFonts w:ascii="TH Sarabun New" w:hAnsi="TH Sarabun New" w:eastAsia="Angsana New" w:cs="TH Sarabun New"/>
              <w:color w:val="FF0000"/>
              <w:sz w:val="32"/>
              <w:szCs w:val="32"/>
              <w:cs/>
            </w:rPr>
          </w:rPrChange>
        </w:rPr>
        <w:t xml:space="preserve"> </w:t>
      </w:r>
      <w:r w:rsidRPr="00357A8D" w:rsidR="00A050F2">
        <w:rPr>
          <w:rFonts w:ascii="TH Sarabun New" w:hAnsi="TH Sarabun New" w:cs="TH Sarabun New"/>
          <w:sz w:val="32"/>
          <w:szCs w:val="32"/>
          <w:cs/>
        </w:rPr>
        <w:t xml:space="preserve">นักศึกษาอาจเลือกศึกษาวิชาใดก็ได้ที่เปิดสอนในมหาวิทยาลัยธรรมศาสตร์เป็นวิชาเลือกเสรี </w:t>
      </w:r>
      <w:ins w:author="Jenjira O-cha" w:date="2023-02-07T22:33:00Z" w:id="429">
        <w:r w:rsidRPr="00357A8D" w:rsidR="00B21044">
          <w:rPr>
            <w:rFonts w:ascii="TH Sarabun New" w:hAnsi="TH Sarabun New" w:cs="TH Sarabun New"/>
            <w:sz w:val="32"/>
            <w:szCs w:val="32"/>
            <w:cs/>
          </w:rPr>
          <w:br/>
        </w:r>
      </w:ins>
      <w:r w:rsidRPr="00357A8D" w:rsidR="00A050F2">
        <w:rPr>
          <w:rFonts w:ascii="TH Sarabun New" w:hAnsi="TH Sarabun New" w:cs="TH Sarabun New"/>
          <w:sz w:val="32"/>
          <w:szCs w:val="32"/>
          <w:cs/>
        </w:rPr>
        <w:t>ไม่น้อยกว่า 6 หน่วยกิต ทั้งนี้</w:t>
      </w:r>
      <w:ins w:author="Jenjira O-cha" w:date="2023-02-07T22:33:00Z" w:id="430">
        <w:r w:rsidRPr="00357A8D" w:rsidR="00B21044">
          <w:rPr>
            <w:rFonts w:ascii="TH Sarabun New" w:hAnsi="TH Sarabun New" w:cs="TH Sarabun New"/>
            <w:sz w:val="32"/>
            <w:szCs w:val="32"/>
            <w:cs/>
          </w:rPr>
          <w:t xml:space="preserve"> </w:t>
        </w:r>
      </w:ins>
      <w:r w:rsidRPr="00357A8D" w:rsidR="00A050F2">
        <w:rPr>
          <w:rFonts w:ascii="TH Sarabun New" w:hAnsi="TH Sarabun New" w:cs="TH Sarabun New"/>
          <w:sz w:val="32"/>
          <w:szCs w:val="32"/>
          <w:cs/>
        </w:rPr>
        <w:t>ให้หมายรวมถึงวิชาศึกษาทั่วไปหมวดภาษาต่างประเทศ</w:t>
      </w:r>
    </w:p>
    <w:p w:rsidRPr="00357A8D" w:rsidR="00A050F2" w:rsidP="00E65391" w:rsidRDefault="00A050F2" w14:paraId="0FDC11BE"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          </w:t>
      </w:r>
      <w:r w:rsidRPr="00357A8D" w:rsidR="009F69CB">
        <w:rPr>
          <w:rFonts w:ascii="TH Sarabun New" w:hAnsi="TH Sarabun New" w:cs="TH Sarabun New"/>
          <w:b/>
          <w:bCs/>
          <w:sz w:val="32"/>
          <w:szCs w:val="32"/>
          <w:cs/>
        </w:rPr>
        <w:t xml:space="preserve">  </w:t>
      </w:r>
      <w:r w:rsidRPr="00357A8D">
        <w:rPr>
          <w:rFonts w:ascii="TH Sarabun New" w:hAnsi="TH Sarabun New" w:cs="TH Sarabun New"/>
          <w:b/>
          <w:bCs/>
          <w:sz w:val="32"/>
          <w:szCs w:val="32"/>
          <w:cs/>
        </w:rPr>
        <w:t xml:space="preserve"> นักศึกษาไม่สามารถนำรายวิชาในหลักสูตรวิชาศึกษาทั่วไปที่เป็นรหัสระดับ 100 ไปนับเป็นวิชาเลือกเสรี </w:t>
      </w:r>
    </w:p>
    <w:p w:rsidRPr="00357A8D" w:rsidR="00652B0E" w:rsidRDefault="00652B0E" w14:paraId="08A15289" w14:textId="77777777">
      <w:pPr>
        <w:pStyle w:val="Heading1"/>
        <w:tabs>
          <w:tab w:val="left" w:pos="993"/>
        </w:tabs>
        <w:ind w:left="720" w:hanging="720"/>
        <w:rPr>
          <w:rFonts w:ascii="TH Sarabun New" w:hAnsi="TH Sarabun New" w:cs="TH Sarabun New"/>
          <w:b/>
          <w:bCs/>
          <w:u w:val="single"/>
        </w:rPr>
      </w:pPr>
      <w:r w:rsidRPr="00357A8D">
        <w:rPr>
          <w:rFonts w:ascii="TH Sarabun New" w:hAnsi="TH Sarabun New" w:cs="TH Sarabun New"/>
          <w:b/>
          <w:bCs/>
          <w:u w:val="single"/>
          <w:cs/>
        </w:rPr>
        <w:t>การศึกษาสาขาวิชาเศรษฐศาสตร์เป็นวิชาโท</w:t>
      </w:r>
    </w:p>
    <w:p w:rsidRPr="00357A8D" w:rsidR="00652B0E" w:rsidP="00932528" w:rsidRDefault="00652B0E" w14:paraId="2FE80133" w14:textId="62EFD903">
      <w:pPr>
        <w:tabs>
          <w:tab w:val="left" w:pos="426"/>
        </w:tabs>
        <w:jc w:val="thaiDistribute"/>
        <w:rPr>
          <w:rFonts w:ascii="TH Sarabun New" w:hAnsi="TH Sarabun New" w:cs="TH Sarabun New"/>
          <w:spacing w:val="-4"/>
          <w:sz w:val="32"/>
          <w:szCs w:val="32"/>
          <w:rPrChange w:author="PC" w:date="2023-03-31T11:41:00Z" w:id="431">
            <w:rPr>
              <w:rFonts w:ascii="TH Sarabun New" w:hAnsi="TH Sarabun New" w:cs="TH Sarabun New"/>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pacing w:val="-4"/>
          <w:sz w:val="32"/>
          <w:szCs w:val="32"/>
          <w:cs/>
          <w:rPrChange w:author="PC" w:date="2023-03-31T11:41:00Z" w:id="432">
            <w:rPr>
              <w:rFonts w:ascii="TH Sarabun New" w:hAnsi="TH Sarabun New" w:cs="TH Sarabun New"/>
              <w:sz w:val="32"/>
              <w:szCs w:val="32"/>
              <w:cs/>
            </w:rPr>
          </w:rPrChange>
        </w:rPr>
        <w:t>นักศึกษาจากสาขาวิชาอื่นที่ประสงค์จะศึกษาวิชาเศรษฐศาสตร์เป็นวิชาโท จะต้องศึกษาวิชาในสาขาเศรษฐศาสตร์ เฉพาะวิชาที่มีรหัสเริ่มต้นด้วย ศ</w:t>
      </w:r>
      <w:ins w:author="Jenjira O-cha" w:date="2023-02-07T22:33:00Z" w:id="433">
        <w:r w:rsidRPr="00357A8D" w:rsidR="00BF06F4">
          <w:rPr>
            <w:rFonts w:ascii="TH Sarabun New" w:hAnsi="TH Sarabun New" w:cs="TH Sarabun New"/>
            <w:spacing w:val="-4"/>
            <w:sz w:val="32"/>
            <w:szCs w:val="32"/>
            <w:cs/>
            <w:rPrChange w:author="PC" w:date="2023-03-31T11:41:00Z" w:id="434">
              <w:rPr>
                <w:rFonts w:ascii="TH Sarabun New" w:hAnsi="TH Sarabun New" w:cs="TH Sarabun New"/>
                <w:sz w:val="32"/>
                <w:szCs w:val="32"/>
                <w:cs/>
              </w:rPr>
            </w:rPrChange>
          </w:rPr>
          <w:t>.</w:t>
        </w:r>
      </w:ins>
      <w:r w:rsidRPr="00357A8D">
        <w:rPr>
          <w:rFonts w:ascii="TH Sarabun New" w:hAnsi="TH Sarabun New" w:cs="TH Sarabun New"/>
          <w:spacing w:val="-4"/>
          <w:sz w:val="32"/>
          <w:szCs w:val="32"/>
          <w:cs/>
          <w:rPrChange w:author="PC" w:date="2023-03-31T11:41:00Z" w:id="435">
            <w:rPr>
              <w:rFonts w:ascii="TH Sarabun New" w:hAnsi="TH Sarabun New" w:cs="TH Sarabun New"/>
              <w:sz w:val="32"/>
              <w:szCs w:val="32"/>
              <w:cs/>
            </w:rPr>
          </w:rPrChange>
        </w:rPr>
        <w:t xml:space="preserve"> ในระดับ 300 ขึ้นไป จำนวนไม่น้อยกว่า </w:t>
      </w:r>
      <w:r w:rsidRPr="00357A8D">
        <w:rPr>
          <w:rFonts w:ascii="TH Sarabun New" w:hAnsi="TH Sarabun New" w:cs="TH Sarabun New"/>
          <w:spacing w:val="-4"/>
          <w:sz w:val="32"/>
          <w:szCs w:val="32"/>
          <w:rPrChange w:author="PC" w:date="2023-03-31T11:41:00Z" w:id="436">
            <w:rPr>
              <w:rFonts w:ascii="TH Sarabun New" w:hAnsi="TH Sarabun New" w:cs="TH Sarabun New"/>
              <w:sz w:val="32"/>
              <w:szCs w:val="32"/>
            </w:rPr>
          </w:rPrChange>
        </w:rPr>
        <w:t xml:space="preserve">15 </w:t>
      </w:r>
      <w:r w:rsidRPr="00357A8D">
        <w:rPr>
          <w:rFonts w:ascii="TH Sarabun New" w:hAnsi="TH Sarabun New" w:cs="TH Sarabun New"/>
          <w:spacing w:val="-4"/>
          <w:sz w:val="32"/>
          <w:szCs w:val="32"/>
          <w:cs/>
          <w:rPrChange w:author="PC" w:date="2023-03-31T11:41:00Z" w:id="437">
            <w:rPr>
              <w:rFonts w:ascii="TH Sarabun New" w:hAnsi="TH Sarabun New" w:cs="TH Sarabun New"/>
              <w:sz w:val="32"/>
              <w:szCs w:val="32"/>
              <w:cs/>
            </w:rPr>
          </w:rPrChange>
        </w:rPr>
        <w:t xml:space="preserve">หน่วยกิต </w:t>
      </w:r>
    </w:p>
    <w:p w:rsidRPr="00357A8D" w:rsidR="00652B0E" w:rsidP="00E65391" w:rsidRDefault="00652B0E" w14:paraId="7282DA8A" w14:textId="2E9D0A57">
      <w:pPr>
        <w:tabs>
          <w:tab w:val="left" w:pos="426"/>
          <w:tab w:val="left" w:pos="851"/>
        </w:tabs>
        <w:ind w:firstLine="426"/>
        <w:jc w:val="thaiDistribute"/>
        <w:rPr>
          <w:rFonts w:ascii="TH Sarabun New" w:hAnsi="TH Sarabun New" w:cs="TH Sarabun New"/>
          <w:sz w:val="32"/>
          <w:szCs w:val="32"/>
        </w:rPr>
      </w:pPr>
      <w:r w:rsidRPr="00357A8D">
        <w:rPr>
          <w:rFonts w:ascii="TH Sarabun New" w:hAnsi="TH Sarabun New" w:cs="TH Sarabun New"/>
          <w:sz w:val="32"/>
          <w:szCs w:val="32"/>
          <w:cs/>
        </w:rPr>
        <w:t xml:space="preserve">     วิชาแนะนำสำหรับนักศึกษา</w:t>
      </w:r>
      <w:r w:rsidRPr="00357A8D" w:rsidR="00C34D18">
        <w:rPr>
          <w:rFonts w:ascii="TH Sarabun New" w:hAnsi="TH Sarabun New" w:cs="TH Sarabun New"/>
          <w:sz w:val="32"/>
          <w:szCs w:val="32"/>
          <w:cs/>
        </w:rPr>
        <w:t>นอกสาขา</w:t>
      </w:r>
      <w:r w:rsidRPr="00357A8D">
        <w:rPr>
          <w:rFonts w:ascii="TH Sarabun New" w:hAnsi="TH Sarabun New" w:cs="TH Sarabun New"/>
          <w:sz w:val="32"/>
          <w:szCs w:val="32"/>
          <w:cs/>
        </w:rPr>
        <w:t>ที่จะศึกษาวิชาเศรษฐศาสตร์เป็นวิชาโท เช่น ศ.301 ศ.302 ศ.340 ศ.</w:t>
      </w:r>
      <w:r w:rsidRPr="00357A8D">
        <w:rPr>
          <w:rFonts w:ascii="TH Sarabun New" w:hAnsi="TH Sarabun New" w:cs="TH Sarabun New"/>
          <w:sz w:val="32"/>
          <w:szCs w:val="32"/>
        </w:rPr>
        <w:t>341</w:t>
      </w:r>
      <w:ins w:author="Jenjira O-cha" w:date="2023-02-07T22:34:00Z" w:id="438">
        <w:r w:rsidRPr="00357A8D" w:rsidR="005751D2">
          <w:rPr>
            <w:rFonts w:ascii="TH Sarabun New" w:hAnsi="TH Sarabun New" w:cs="TH Sarabun New"/>
            <w:sz w:val="32"/>
            <w:szCs w:val="32"/>
            <w:cs/>
          </w:rPr>
          <w:t xml:space="preserve"> </w:t>
        </w:r>
      </w:ins>
      <w:r w:rsidRPr="00357A8D">
        <w:rPr>
          <w:rFonts w:ascii="TH Sarabun New" w:hAnsi="TH Sarabun New" w:cs="TH Sarabun New"/>
          <w:sz w:val="32"/>
          <w:szCs w:val="32"/>
          <w:cs/>
        </w:rPr>
        <w:t>ศ.351 ศ.361 ศ.362 ศ.363 ศ.364 ศ.375 ศ.376 ศ.380 ศ.381 ศ.382 ศ.383 และ ศ.390 เป็นต้น โดยที่นักศึกษาจะต้องผ่านวิชาบังคับก่อนตามเงื่อนไขการศึกษาวิชานั้น ๆ</w:t>
      </w:r>
    </w:p>
    <w:p w:rsidRPr="00357A8D" w:rsidR="00652B0E" w:rsidRDefault="00652B0E" w14:paraId="2106D83F" w14:textId="77777777">
      <w:pPr>
        <w:pStyle w:val="Heading1"/>
        <w:tabs>
          <w:tab w:val="left" w:pos="993"/>
        </w:tabs>
        <w:ind w:left="0" w:firstLine="0"/>
        <w:rPr>
          <w:rFonts w:ascii="TH Sarabun New" w:hAnsi="TH Sarabun New" w:cs="TH Sarabun New"/>
          <w:b/>
          <w:bCs/>
          <w:u w:val="single"/>
        </w:rPr>
      </w:pPr>
      <w:r w:rsidRPr="00357A8D">
        <w:rPr>
          <w:rFonts w:ascii="TH Sarabun New" w:hAnsi="TH Sarabun New" w:cs="TH Sarabun New"/>
          <w:b/>
          <w:bCs/>
          <w:u w:val="single"/>
          <w:cs/>
        </w:rPr>
        <w:t>การศึกษาเพื่อรับอนุปริญญาในสาขาวิชาเศรษฐศาสตร์</w:t>
      </w:r>
    </w:p>
    <w:p w:rsidRPr="00357A8D" w:rsidR="00652B0E" w:rsidP="00932528" w:rsidRDefault="00652B0E" w14:paraId="1EA2A2F5" w14:textId="77777777">
      <w:pPr>
        <w:tabs>
          <w:tab w:val="left" w:pos="426"/>
          <w:tab w:val="left" w:pos="851"/>
          <w:tab w:val="left" w:pos="993"/>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นักศึกษาผู้ใดได้ศึกษาลักษณะวิชาต่าง</w:t>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 xml:space="preserve">ๆ ตามหลักสูตรในสาขาวิชาเศรษฐศาสตร์ได้หน่วยกิตสะสมไม่น้อยกว่า </w:t>
      </w:r>
      <w:r w:rsidRPr="00357A8D">
        <w:rPr>
          <w:rFonts w:ascii="TH Sarabun New" w:hAnsi="TH Sarabun New" w:cs="TH Sarabun New"/>
          <w:sz w:val="32"/>
          <w:szCs w:val="32"/>
        </w:rPr>
        <w:t xml:space="preserve">96 </w:t>
      </w:r>
      <w:r w:rsidRPr="00357A8D">
        <w:rPr>
          <w:rFonts w:ascii="TH Sarabun New" w:hAnsi="TH Sarabun New" w:cs="TH Sarabun New"/>
          <w:sz w:val="32"/>
          <w:szCs w:val="32"/>
          <w:cs/>
        </w:rPr>
        <w:t>หน่วยกิต  ตามเงื่อนไขดังต่อไปนี้มีสิทธิได้รับอนุปริญญา</w:t>
      </w:r>
    </w:p>
    <w:p w:rsidRPr="00357A8D" w:rsidR="00652B0E" w:rsidRDefault="00652B0E" w14:paraId="60526213" w14:textId="77777777">
      <w:pPr>
        <w:tabs>
          <w:tab w:val="left" w:pos="426"/>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1</w:t>
      </w:r>
      <w:r w:rsidRPr="00357A8D">
        <w:rPr>
          <w:rFonts w:ascii="TH Sarabun New" w:hAnsi="TH Sarabun New" w:cs="TH Sarabun New"/>
          <w:sz w:val="32"/>
          <w:szCs w:val="32"/>
          <w:cs/>
        </w:rPr>
        <w:t xml:space="preserve">. ได้ค่าระดับเฉลี่ยสะสมไม่น้อยกว่า </w:t>
      </w:r>
      <w:r w:rsidRPr="00357A8D">
        <w:rPr>
          <w:rFonts w:ascii="TH Sarabun New" w:hAnsi="TH Sarabun New" w:cs="TH Sarabun New"/>
          <w:sz w:val="32"/>
          <w:szCs w:val="32"/>
        </w:rPr>
        <w:t>2</w:t>
      </w:r>
      <w:r w:rsidRPr="00357A8D">
        <w:rPr>
          <w:rFonts w:ascii="TH Sarabun New" w:hAnsi="TH Sarabun New" w:cs="TH Sarabun New"/>
          <w:sz w:val="32"/>
          <w:szCs w:val="32"/>
          <w:cs/>
        </w:rPr>
        <w:t>.</w:t>
      </w:r>
      <w:r w:rsidRPr="00357A8D">
        <w:rPr>
          <w:rFonts w:ascii="TH Sarabun New" w:hAnsi="TH Sarabun New" w:cs="TH Sarabun New"/>
          <w:sz w:val="32"/>
          <w:szCs w:val="32"/>
        </w:rPr>
        <w:t>00</w:t>
      </w:r>
    </w:p>
    <w:p w:rsidRPr="00357A8D" w:rsidR="00652B0E" w:rsidRDefault="00652B0E" w14:paraId="53896145" w14:textId="77777777">
      <w:pPr>
        <w:tabs>
          <w:tab w:val="left" w:pos="426"/>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2</w:t>
      </w:r>
      <w:r w:rsidRPr="00357A8D">
        <w:rPr>
          <w:rFonts w:ascii="TH Sarabun New" w:hAnsi="TH Sarabun New" w:cs="TH Sarabun New"/>
          <w:sz w:val="32"/>
          <w:szCs w:val="32"/>
          <w:cs/>
        </w:rPr>
        <w:t xml:space="preserve">. ได้ขึ้นทะเบียนเป็นนักศึกษาแล้วไม่น้อยกว่า </w:t>
      </w:r>
      <w:r w:rsidRPr="00357A8D">
        <w:rPr>
          <w:rFonts w:ascii="TH Sarabun New" w:hAnsi="TH Sarabun New" w:cs="TH Sarabun New"/>
          <w:sz w:val="32"/>
          <w:szCs w:val="32"/>
        </w:rPr>
        <w:t xml:space="preserve">5 </w:t>
      </w:r>
      <w:r w:rsidRPr="00357A8D">
        <w:rPr>
          <w:rFonts w:ascii="TH Sarabun New" w:hAnsi="TH Sarabun New" w:cs="TH Sarabun New"/>
          <w:sz w:val="32"/>
          <w:szCs w:val="32"/>
          <w:cs/>
        </w:rPr>
        <w:t>ภาคการศึกษาปกติ</w:t>
      </w:r>
    </w:p>
    <w:p w:rsidRPr="00357A8D" w:rsidR="00652B0E" w:rsidRDefault="00652B0E" w14:paraId="58658342" w14:textId="77777777">
      <w:pPr>
        <w:tabs>
          <w:tab w:val="left" w:pos="426"/>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3</w:t>
      </w:r>
      <w:r w:rsidRPr="00357A8D">
        <w:rPr>
          <w:rFonts w:ascii="TH Sarabun New" w:hAnsi="TH Sarabun New" w:cs="TH Sarabun New"/>
          <w:sz w:val="32"/>
          <w:szCs w:val="32"/>
          <w:cs/>
        </w:rPr>
        <w:t xml:space="preserve">. ได้ศึกษาวิชาศึกษาทั่วไปของมหาวิทยาลัยครบตามหลักสูตร </w:t>
      </w:r>
      <w:r w:rsidRPr="00357A8D">
        <w:rPr>
          <w:rFonts w:ascii="TH Sarabun New" w:hAnsi="TH Sarabun New" w:cs="TH Sarabun New"/>
          <w:sz w:val="32"/>
          <w:szCs w:val="32"/>
        </w:rPr>
        <w:t xml:space="preserve">30 </w:t>
      </w:r>
      <w:r w:rsidRPr="00357A8D">
        <w:rPr>
          <w:rFonts w:ascii="TH Sarabun New" w:hAnsi="TH Sarabun New" w:cs="TH Sarabun New"/>
          <w:sz w:val="32"/>
          <w:szCs w:val="32"/>
          <w:cs/>
        </w:rPr>
        <w:t>หน่วยกิต</w:t>
      </w:r>
    </w:p>
    <w:p w:rsidRPr="00357A8D" w:rsidR="00E35F00" w:rsidDel="00FC6BBB" w:rsidP="00932528" w:rsidRDefault="00652B0E" w14:paraId="49696A18" w14:textId="5293DEDA">
      <w:pPr>
        <w:tabs>
          <w:tab w:val="left" w:pos="426"/>
        </w:tabs>
        <w:jc w:val="thaiDistribute"/>
        <w:rPr>
          <w:del w:author="Jenjira O-cha" w:date="2023-02-07T20:35:00Z" w:id="439"/>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4</w:t>
      </w:r>
      <w:r w:rsidRPr="00357A8D">
        <w:rPr>
          <w:rFonts w:ascii="TH Sarabun New" w:hAnsi="TH Sarabun New" w:cs="TH Sarabun New"/>
          <w:sz w:val="32"/>
          <w:szCs w:val="32"/>
          <w:cs/>
        </w:rPr>
        <w:t xml:space="preserve">. ได้ศึกษาวิชาเฉพาะสาขาเศรษฐศาสตร์ และวิชาโทหรือวิชาเลือกนอกคณะไม่น้อยกว่า </w:t>
      </w:r>
      <w:ins w:author="Jenjira O-cha" w:date="2023-02-07T22:35:00Z" w:id="440">
        <w:r w:rsidRPr="00357A8D" w:rsidR="00714543">
          <w:rPr>
            <w:rFonts w:ascii="TH Sarabun New" w:hAnsi="TH Sarabun New" w:cs="TH Sarabun New"/>
            <w:sz w:val="32"/>
            <w:szCs w:val="32"/>
            <w:cs/>
          </w:rPr>
          <w:br/>
        </w:r>
      </w:ins>
      <w:r w:rsidRPr="00357A8D">
        <w:rPr>
          <w:rFonts w:ascii="TH Sarabun New" w:hAnsi="TH Sarabun New" w:cs="TH Sarabun New"/>
          <w:sz w:val="32"/>
          <w:szCs w:val="32"/>
        </w:rPr>
        <w:t xml:space="preserve">60 </w:t>
      </w:r>
      <w:r w:rsidRPr="00357A8D">
        <w:rPr>
          <w:rFonts w:ascii="TH Sarabun New" w:hAnsi="TH Sarabun New" w:cs="TH Sarabun New"/>
          <w:sz w:val="32"/>
          <w:szCs w:val="32"/>
          <w:cs/>
        </w:rPr>
        <w:t xml:space="preserve">หน่วยกิต   </w:t>
      </w:r>
    </w:p>
    <w:p w:rsidRPr="00357A8D" w:rsidR="00DD6FC6" w:rsidDel="00FC6BBB" w:rsidP="00E65391" w:rsidRDefault="00DD6FC6" w14:paraId="6C1802DE" w14:textId="4A6D72F4">
      <w:pPr>
        <w:tabs>
          <w:tab w:val="left" w:pos="426"/>
        </w:tabs>
        <w:jc w:val="thaiDistribute"/>
        <w:rPr>
          <w:del w:author="Jenjira O-cha" w:date="2023-02-07T20:35:00Z" w:id="441"/>
          <w:rFonts w:ascii="TH Sarabun New" w:hAnsi="TH Sarabun New" w:cs="TH Sarabun New"/>
          <w:sz w:val="2"/>
          <w:szCs w:val="2"/>
        </w:rPr>
      </w:pPr>
    </w:p>
    <w:p w:rsidRPr="00357A8D" w:rsidR="00652B0E" w:rsidP="00E65391" w:rsidRDefault="00E35F00" w14:paraId="7032EAEB" w14:textId="51208CEE">
      <w:pPr>
        <w:tabs>
          <w:tab w:val="left" w:pos="426"/>
        </w:tabs>
        <w:jc w:val="thaiDistribute"/>
        <w:rPr>
          <w:rFonts w:ascii="TH Sarabun New" w:hAnsi="TH Sarabun New" w:cs="TH Sarabun New"/>
          <w:b/>
          <w:bCs/>
          <w:i/>
          <w:iCs/>
          <w:sz w:val="32"/>
          <w:szCs w:val="32"/>
          <w:u w:val="single"/>
        </w:rPr>
      </w:pPr>
      <w:del w:author="Jenjira O-cha" w:date="2023-02-07T20:35:00Z" w:id="442">
        <w:r w:rsidRPr="00357A8D" w:rsidDel="00FC6BBB">
          <w:rPr>
            <w:rFonts w:ascii="TH Sarabun New" w:hAnsi="TH Sarabun New" w:cs="TH Sarabun New"/>
            <w:sz w:val="32"/>
            <w:szCs w:val="32"/>
            <w:cs/>
          </w:rPr>
          <w:delText xml:space="preserve">          </w:delText>
        </w:r>
        <w:r w:rsidRPr="00357A8D" w:rsidDel="00FC6BBB" w:rsidR="00652B0E">
          <w:rPr>
            <w:rFonts w:ascii="TH Sarabun New" w:hAnsi="TH Sarabun New" w:cs="TH Sarabun New"/>
            <w:sz w:val="32"/>
            <w:szCs w:val="32"/>
            <w:cs/>
          </w:rPr>
          <w:delText xml:space="preserve">  </w:delText>
        </w:r>
      </w:del>
      <w:r w:rsidRPr="00357A8D" w:rsidR="00652B0E">
        <w:rPr>
          <w:rFonts w:ascii="TH Sarabun New" w:hAnsi="TH Sarabun New" w:cs="TH Sarabun New"/>
          <w:b/>
          <w:bCs/>
          <w:i/>
          <w:iCs/>
          <w:sz w:val="32"/>
          <w:szCs w:val="32"/>
          <w:u w:val="single"/>
          <w:cs/>
        </w:rPr>
        <w:t>ประกอบด้วย</w:t>
      </w:r>
    </w:p>
    <w:p w:rsidRPr="00357A8D" w:rsidR="00652B0E" w:rsidP="00E65391" w:rsidRDefault="00652B0E" w14:paraId="6C6B2557"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4</w:t>
      </w:r>
      <w:r w:rsidRPr="00357A8D">
        <w:rPr>
          <w:rFonts w:ascii="TH Sarabun New" w:hAnsi="TH Sarabun New" w:cs="TH Sarabun New"/>
          <w:sz w:val="32"/>
          <w:szCs w:val="32"/>
          <w:cs/>
        </w:rPr>
        <w:t>.</w:t>
      </w:r>
      <w:r w:rsidRPr="00357A8D">
        <w:rPr>
          <w:rFonts w:ascii="TH Sarabun New" w:hAnsi="TH Sarabun New" w:cs="TH Sarabun New"/>
          <w:sz w:val="32"/>
          <w:szCs w:val="32"/>
        </w:rPr>
        <w:t>1</w:t>
      </w:r>
      <w:r w:rsidRPr="00357A8D">
        <w:rPr>
          <w:rFonts w:ascii="TH Sarabun New" w:hAnsi="TH Sarabun New" w:cs="TH Sarabun New"/>
          <w:sz w:val="32"/>
          <w:szCs w:val="32"/>
          <w:cs/>
        </w:rPr>
        <w:t xml:space="preserve"> รายวิชาในสาขาเศรษฐศาสตร์ ไม่น้อยกว่า </w:t>
      </w:r>
      <w:r w:rsidRPr="00357A8D">
        <w:rPr>
          <w:rFonts w:ascii="TH Sarabun New" w:hAnsi="TH Sarabun New" w:cs="TH Sarabun New"/>
          <w:sz w:val="32"/>
          <w:szCs w:val="32"/>
        </w:rPr>
        <w:t>3</w:t>
      </w:r>
      <w:r w:rsidRPr="00357A8D">
        <w:rPr>
          <w:rFonts w:ascii="TH Sarabun New" w:hAnsi="TH Sarabun New" w:cs="TH Sarabun New"/>
          <w:sz w:val="32"/>
          <w:szCs w:val="32"/>
          <w:cs/>
        </w:rPr>
        <w:t xml:space="preserve">6 หน่วยกิต ทั้งนี้ต้องผ่านการศึกษาวิชา </w:t>
      </w:r>
    </w:p>
    <w:p w:rsidRPr="00357A8D" w:rsidR="00652B0E" w:rsidP="00E65391" w:rsidRDefault="00652B0E" w14:paraId="65847111" w14:textId="77777777">
      <w:pPr>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211 </w:t>
      </w: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212  </w:t>
      </w: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311 </w:t>
      </w:r>
      <w:r w:rsidRPr="00357A8D">
        <w:rPr>
          <w:rFonts w:ascii="TH Sarabun New" w:hAnsi="TH Sarabun New" w:cs="TH Sarabun New"/>
          <w:sz w:val="32"/>
          <w:szCs w:val="32"/>
          <w:cs/>
        </w:rPr>
        <w:t>และ ศ.</w:t>
      </w:r>
      <w:r w:rsidRPr="00357A8D">
        <w:rPr>
          <w:rFonts w:ascii="TH Sarabun New" w:hAnsi="TH Sarabun New" w:cs="TH Sarabun New"/>
          <w:sz w:val="32"/>
          <w:szCs w:val="32"/>
        </w:rPr>
        <w:t xml:space="preserve">312 </w:t>
      </w:r>
      <w:r w:rsidRPr="00357A8D">
        <w:rPr>
          <w:rFonts w:ascii="TH Sarabun New" w:hAnsi="TH Sarabun New" w:cs="TH Sarabun New"/>
          <w:sz w:val="32"/>
          <w:szCs w:val="32"/>
          <w:cs/>
        </w:rPr>
        <w:t xml:space="preserve"> และจะต้องมีวิชาระดับ </w:t>
      </w:r>
      <w:r w:rsidRPr="00357A8D">
        <w:rPr>
          <w:rFonts w:ascii="TH Sarabun New" w:hAnsi="TH Sarabun New" w:cs="TH Sarabun New"/>
          <w:sz w:val="32"/>
          <w:szCs w:val="32"/>
        </w:rPr>
        <w:t xml:space="preserve">300 </w:t>
      </w:r>
      <w:r w:rsidRPr="00357A8D">
        <w:rPr>
          <w:rFonts w:ascii="TH Sarabun New" w:hAnsi="TH Sarabun New" w:cs="TH Sarabun New"/>
          <w:sz w:val="32"/>
          <w:szCs w:val="32"/>
          <w:cs/>
        </w:rPr>
        <w:t xml:space="preserve">ไม่เกิน </w:t>
      </w:r>
      <w:r w:rsidRPr="00357A8D">
        <w:rPr>
          <w:rFonts w:ascii="TH Sarabun New" w:hAnsi="TH Sarabun New" w:cs="TH Sarabun New"/>
          <w:sz w:val="32"/>
          <w:szCs w:val="32"/>
        </w:rPr>
        <w:t xml:space="preserve">9 </w:t>
      </w:r>
      <w:r w:rsidRPr="00357A8D">
        <w:rPr>
          <w:rFonts w:ascii="TH Sarabun New" w:hAnsi="TH Sarabun New" w:cs="TH Sarabun New"/>
          <w:sz w:val="32"/>
          <w:szCs w:val="32"/>
          <w:cs/>
        </w:rPr>
        <w:t>หน่วยกิต</w:t>
      </w:r>
    </w:p>
    <w:p w:rsidRPr="00357A8D" w:rsidR="00652B0E" w:rsidP="00E65391" w:rsidRDefault="00652B0E" w14:paraId="24F279C3" w14:textId="44E4C7AA">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4</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2 </w:t>
      </w:r>
      <w:r w:rsidRPr="00357A8D">
        <w:rPr>
          <w:rFonts w:ascii="TH Sarabun New" w:hAnsi="TH Sarabun New" w:cs="TH Sarabun New"/>
          <w:sz w:val="32"/>
          <w:szCs w:val="32"/>
          <w:cs/>
        </w:rPr>
        <w:t xml:space="preserve">รายวิชาอื่น ๆ นอกสาขาเศรษฐศาสตร์ ไม่น้อยกว่า </w:t>
      </w:r>
      <w:r w:rsidRPr="00357A8D">
        <w:rPr>
          <w:rFonts w:ascii="TH Sarabun New" w:hAnsi="TH Sarabun New" w:cs="TH Sarabun New"/>
          <w:sz w:val="32"/>
          <w:szCs w:val="32"/>
        </w:rPr>
        <w:t>2</w:t>
      </w:r>
      <w:r w:rsidRPr="00357A8D">
        <w:rPr>
          <w:rFonts w:ascii="TH Sarabun New" w:hAnsi="TH Sarabun New" w:cs="TH Sarabun New"/>
          <w:sz w:val="32"/>
          <w:szCs w:val="32"/>
          <w:cs/>
        </w:rPr>
        <w:t>4 หน่วยกิต ทั้งนี้</w:t>
      </w:r>
      <w:ins w:author="Jenjira O-cha" w:date="2023-02-07T22:36:00Z" w:id="443">
        <w:r w:rsidRPr="00357A8D" w:rsidR="00714543">
          <w:rPr>
            <w:rFonts w:ascii="TH Sarabun New" w:hAnsi="TH Sarabun New" w:cs="TH Sarabun New"/>
            <w:sz w:val="32"/>
            <w:szCs w:val="32"/>
            <w:cs/>
          </w:rPr>
          <w:t xml:space="preserve"> </w:t>
        </w:r>
      </w:ins>
      <w:r w:rsidRPr="00357A8D">
        <w:rPr>
          <w:rFonts w:ascii="TH Sarabun New" w:hAnsi="TH Sarabun New" w:cs="TH Sarabun New"/>
          <w:sz w:val="32"/>
          <w:szCs w:val="32"/>
          <w:cs/>
        </w:rPr>
        <w:t xml:space="preserve">ต้องศึกษาวิชา  </w:t>
      </w:r>
    </w:p>
    <w:p w:rsidRPr="00357A8D" w:rsidR="00652B0E" w:rsidP="00E65391" w:rsidRDefault="00652B0E" w14:paraId="0535E67D" w14:textId="5051DDA5">
      <w:pPr>
        <w:jc w:val="thaiDistribute"/>
        <w:rPr>
          <w:rFonts w:ascii="TH Sarabun New" w:hAnsi="TH Sarabun New" w:cs="TH Sarabun New"/>
          <w:sz w:val="32"/>
          <w:szCs w:val="32"/>
        </w:rPr>
      </w:pPr>
      <w:r w:rsidRPr="00357A8D">
        <w:rPr>
          <w:rFonts w:ascii="TH Sarabun New" w:hAnsi="TH Sarabun New" w:cs="TH Sarabun New"/>
          <w:sz w:val="32"/>
          <w:szCs w:val="32"/>
          <w:cs/>
        </w:rPr>
        <w:t>ค.</w:t>
      </w:r>
      <w:r w:rsidRPr="00357A8D">
        <w:rPr>
          <w:rFonts w:ascii="TH Sarabun New" w:hAnsi="TH Sarabun New" w:cs="TH Sarabun New"/>
          <w:sz w:val="32"/>
          <w:szCs w:val="32"/>
        </w:rPr>
        <w:t>216</w:t>
      </w:r>
      <w:ins w:author="Jenjira O-cha" w:date="2023-02-07T22:36:00Z" w:id="444">
        <w:r w:rsidRPr="00357A8D" w:rsidR="00714543">
          <w:rPr>
            <w:rFonts w:ascii="TH Sarabun New" w:hAnsi="TH Sarabun New" w:cs="TH Sarabun New"/>
            <w:sz w:val="32"/>
            <w:szCs w:val="32"/>
            <w:cs/>
          </w:rPr>
          <w:t xml:space="preserve"> </w:t>
        </w:r>
      </w:ins>
      <w:r w:rsidRPr="00357A8D">
        <w:rPr>
          <w:rFonts w:ascii="TH Sarabun New" w:hAnsi="TH Sarabun New" w:cs="TH Sarabun New"/>
          <w:sz w:val="32"/>
          <w:szCs w:val="32"/>
          <w:cs/>
        </w:rPr>
        <w:t>(หรือ ค.</w:t>
      </w:r>
      <w:r w:rsidRPr="00357A8D">
        <w:rPr>
          <w:rFonts w:ascii="TH Sarabun New" w:hAnsi="TH Sarabun New" w:cs="TH Sarabun New"/>
          <w:sz w:val="32"/>
          <w:szCs w:val="32"/>
        </w:rPr>
        <w:t>211</w:t>
      </w:r>
      <w:r w:rsidRPr="00357A8D">
        <w:rPr>
          <w:rFonts w:ascii="TH Sarabun New" w:hAnsi="TH Sarabun New" w:cs="TH Sarabun New"/>
          <w:sz w:val="32"/>
          <w:szCs w:val="32"/>
          <w:cs/>
        </w:rPr>
        <w:t>)  และ ส.</w:t>
      </w:r>
      <w:r w:rsidRPr="00357A8D">
        <w:rPr>
          <w:rFonts w:ascii="TH Sarabun New" w:hAnsi="TH Sarabun New" w:cs="TH Sarabun New"/>
          <w:sz w:val="32"/>
          <w:szCs w:val="32"/>
        </w:rPr>
        <w:t>216</w:t>
      </w:r>
      <w:ins w:author="Jenjira O-cha" w:date="2023-02-07T22:36:00Z" w:id="445">
        <w:r w:rsidRPr="00357A8D" w:rsidR="00714543">
          <w:rPr>
            <w:rFonts w:ascii="TH Sarabun New" w:hAnsi="TH Sarabun New" w:cs="TH Sarabun New"/>
            <w:sz w:val="32"/>
            <w:szCs w:val="32"/>
            <w:cs/>
          </w:rPr>
          <w:t xml:space="preserve"> </w:t>
        </w:r>
      </w:ins>
      <w:r w:rsidRPr="00357A8D">
        <w:rPr>
          <w:rFonts w:ascii="TH Sarabun New" w:hAnsi="TH Sarabun New" w:cs="TH Sarabun New"/>
          <w:sz w:val="32"/>
          <w:szCs w:val="32"/>
          <w:cs/>
        </w:rPr>
        <w:t>(หรือ ส.</w:t>
      </w:r>
      <w:r w:rsidRPr="00357A8D">
        <w:rPr>
          <w:rFonts w:ascii="TH Sarabun New" w:hAnsi="TH Sarabun New" w:cs="TH Sarabun New"/>
          <w:sz w:val="32"/>
          <w:szCs w:val="32"/>
        </w:rPr>
        <w:t>211</w:t>
      </w:r>
      <w:r w:rsidRPr="00357A8D">
        <w:rPr>
          <w:rFonts w:ascii="TH Sarabun New" w:hAnsi="TH Sarabun New" w:cs="TH Sarabun New"/>
          <w:sz w:val="32"/>
          <w:szCs w:val="32"/>
          <w:cs/>
        </w:rPr>
        <w:t>)</w:t>
      </w:r>
    </w:p>
    <w:p w:rsidRPr="00357A8D" w:rsidR="00652B0E" w:rsidP="00E65391" w:rsidRDefault="00652B0E" w14:paraId="7FD8092C" w14:textId="77777777">
      <w:pPr>
        <w:tabs>
          <w:tab w:val="left" w:pos="426"/>
          <w:tab w:val="left" w:pos="851"/>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5</w:t>
      </w:r>
      <w:r w:rsidRPr="00357A8D">
        <w:rPr>
          <w:rFonts w:ascii="TH Sarabun New" w:hAnsi="TH Sarabun New" w:cs="TH Sarabun New"/>
          <w:sz w:val="32"/>
          <w:szCs w:val="32"/>
          <w:cs/>
        </w:rPr>
        <w:t xml:space="preserve">. สำหรับวิชาในสาขาเศรษฐศาสตร์ จะต้องได้รับค่าเฉลี่ยไม่ต่ำกว่า </w:t>
      </w:r>
      <w:r w:rsidRPr="00357A8D">
        <w:rPr>
          <w:rFonts w:ascii="TH Sarabun New" w:hAnsi="TH Sarabun New" w:cs="TH Sarabun New"/>
          <w:sz w:val="32"/>
          <w:szCs w:val="32"/>
        </w:rPr>
        <w:t>2</w:t>
      </w:r>
      <w:r w:rsidRPr="00357A8D">
        <w:rPr>
          <w:rFonts w:ascii="TH Sarabun New" w:hAnsi="TH Sarabun New" w:cs="TH Sarabun New"/>
          <w:sz w:val="32"/>
          <w:szCs w:val="32"/>
          <w:cs/>
        </w:rPr>
        <w:t>.</w:t>
      </w:r>
      <w:r w:rsidRPr="00357A8D">
        <w:rPr>
          <w:rFonts w:ascii="TH Sarabun New" w:hAnsi="TH Sarabun New" w:cs="TH Sarabun New"/>
          <w:sz w:val="32"/>
          <w:szCs w:val="32"/>
        </w:rPr>
        <w:t>00</w:t>
      </w:r>
    </w:p>
    <w:p w:rsidRPr="00357A8D" w:rsidR="00652B0E" w:rsidRDefault="00652B0E" w14:paraId="1DE4CCEE" w14:textId="77777777">
      <w:pPr>
        <w:tabs>
          <w:tab w:val="left" w:pos="426"/>
          <w:tab w:val="left" w:pos="851"/>
        </w:tabs>
        <w:jc w:val="both"/>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rPr>
        <w:t>6</w:t>
      </w:r>
      <w:r w:rsidRPr="00357A8D">
        <w:rPr>
          <w:rFonts w:ascii="TH Sarabun New" w:hAnsi="TH Sarabun New" w:cs="TH Sarabun New"/>
          <w:sz w:val="32"/>
          <w:szCs w:val="32"/>
          <w:cs/>
        </w:rPr>
        <w:t xml:space="preserve">. ศึกษาวิชาเลือกเสรีไม่น้อยกว่า </w:t>
      </w:r>
      <w:r w:rsidRPr="00357A8D">
        <w:rPr>
          <w:rFonts w:ascii="TH Sarabun New" w:hAnsi="TH Sarabun New" w:cs="TH Sarabun New"/>
          <w:sz w:val="32"/>
          <w:szCs w:val="32"/>
        </w:rPr>
        <w:t xml:space="preserve">6 </w:t>
      </w:r>
      <w:r w:rsidRPr="00357A8D">
        <w:rPr>
          <w:rFonts w:ascii="TH Sarabun New" w:hAnsi="TH Sarabun New" w:cs="TH Sarabun New"/>
          <w:sz w:val="32"/>
          <w:szCs w:val="32"/>
          <w:cs/>
        </w:rPr>
        <w:t>หน่วยกิต</w:t>
      </w:r>
    </w:p>
    <w:p w:rsidRPr="00357A8D" w:rsidR="00EA4D7C" w:rsidP="00932528" w:rsidRDefault="00EA4D7C" w14:paraId="6D968852" w14:textId="73EE58F2">
      <w:pPr>
        <w:tabs>
          <w:tab w:val="left" w:pos="360"/>
          <w:tab w:val="left" w:pos="900"/>
          <w:tab w:val="left" w:pos="1627"/>
          <w:tab w:val="left" w:pos="1890"/>
          <w:tab w:val="left" w:pos="2340"/>
        </w:tabs>
        <w:spacing w:line="228" w:lineRule="auto"/>
        <w:ind w:left="360" w:hanging="360"/>
        <w:jc w:val="thaiDistribute"/>
        <w:rPr>
          <w:ins w:author="Jenjira O-cha" w:date="2023-02-08T14:33:00Z" w:id="446"/>
          <w:rFonts w:ascii="TH Sarabun New" w:hAnsi="TH Sarabun New" w:cs="TH Sarabun New"/>
          <w:b/>
          <w:bCs/>
          <w:sz w:val="12"/>
          <w:szCs w:val="12"/>
        </w:rPr>
      </w:pPr>
    </w:p>
    <w:p w:rsidRPr="00357A8D" w:rsidR="008E4EF2" w:rsidDel="000F3206" w:rsidP="00E65391" w:rsidRDefault="008E4EF2" w14:paraId="7CCA4933" w14:textId="1EBE3DC5">
      <w:pPr>
        <w:tabs>
          <w:tab w:val="left" w:pos="360"/>
          <w:tab w:val="left" w:pos="900"/>
          <w:tab w:val="left" w:pos="1627"/>
          <w:tab w:val="left" w:pos="1890"/>
          <w:tab w:val="left" w:pos="2340"/>
        </w:tabs>
        <w:spacing w:line="228" w:lineRule="auto"/>
        <w:ind w:left="360" w:hanging="360"/>
        <w:jc w:val="thaiDistribute"/>
        <w:rPr>
          <w:del w:author="Jenjira O-cha" w:date="2023-02-08T15:19:00Z" w:id="447"/>
          <w:rFonts w:ascii="TH Sarabun New" w:hAnsi="TH Sarabun New" w:cs="TH Sarabun New"/>
          <w:b/>
          <w:bCs/>
          <w:sz w:val="12"/>
          <w:szCs w:val="12"/>
        </w:rPr>
      </w:pPr>
    </w:p>
    <w:p w:rsidRPr="00357A8D" w:rsidR="003C67C7" w:rsidDel="000F3206" w:rsidP="00E65391" w:rsidRDefault="003C67C7" w14:paraId="42F8A507" w14:textId="0354633F">
      <w:pPr>
        <w:tabs>
          <w:tab w:val="left" w:pos="360"/>
          <w:tab w:val="left" w:pos="900"/>
          <w:tab w:val="left" w:pos="1627"/>
          <w:tab w:val="left" w:pos="1890"/>
          <w:tab w:val="left" w:pos="2340"/>
        </w:tabs>
        <w:spacing w:line="228" w:lineRule="auto"/>
        <w:ind w:left="360" w:hanging="360"/>
        <w:jc w:val="thaiDistribute"/>
        <w:rPr>
          <w:del w:author="Jenjira O-cha" w:date="2023-02-08T15:19:00Z" w:id="448"/>
          <w:rFonts w:ascii="TH Sarabun New" w:hAnsi="TH Sarabun New" w:cs="TH Sarabun New"/>
          <w:b/>
          <w:bCs/>
          <w:sz w:val="10"/>
          <w:szCs w:val="10"/>
        </w:rPr>
      </w:pPr>
    </w:p>
    <w:p w:rsidRPr="00357A8D" w:rsidR="00DC74D8" w:rsidP="00E65391" w:rsidRDefault="00592DDA" w14:paraId="57DFE578" w14:textId="77777777">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32"/>
          <w:szCs w:val="32"/>
        </w:rPr>
      </w:pPr>
      <w:r w:rsidRPr="00357A8D">
        <w:rPr>
          <w:rFonts w:ascii="TH Sarabun New" w:hAnsi="TH Sarabun New" w:cs="TH Sarabun New"/>
          <w:b/>
          <w:bCs/>
          <w:sz w:val="32"/>
          <w:szCs w:val="32"/>
          <w:cs/>
        </w:rPr>
        <w:tab/>
      </w:r>
      <w:r w:rsidRPr="00357A8D">
        <w:rPr>
          <w:rFonts w:ascii="TH Sarabun New" w:hAnsi="TH Sarabun New" w:cs="TH Sarabun New"/>
          <w:b/>
          <w:bCs/>
          <w:sz w:val="32"/>
          <w:szCs w:val="32"/>
        </w:rPr>
        <w:tab/>
      </w:r>
      <w:commentRangeStart w:id="449"/>
      <w:commentRangeStart w:id="450"/>
      <w:r w:rsidRPr="00357A8D" w:rsidR="00CA089C">
        <w:rPr>
          <w:rFonts w:ascii="TH Sarabun New" w:hAnsi="TH Sarabun New" w:eastAsia="Angsana New" w:cs="TH Sarabun New"/>
          <w:b/>
          <w:bCs/>
          <w:sz w:val="32"/>
          <w:szCs w:val="32"/>
        </w:rPr>
        <w:t>4</w:t>
      </w:r>
      <w:r w:rsidRPr="00357A8D" w:rsidR="009F299B">
        <w:rPr>
          <w:rFonts w:ascii="TH Sarabun New" w:hAnsi="TH Sarabun New" w:eastAsia="Angsana New" w:cs="TH Sarabun New"/>
          <w:b/>
          <w:bCs/>
          <w:sz w:val="32"/>
          <w:szCs w:val="32"/>
          <w:cs/>
        </w:rPr>
        <w:t>.</w:t>
      </w:r>
      <w:r w:rsidRPr="00357A8D" w:rsidR="009F299B">
        <w:rPr>
          <w:rFonts w:ascii="TH Sarabun New" w:hAnsi="TH Sarabun New" w:eastAsia="Angsana New" w:cs="TH Sarabun New"/>
          <w:b/>
          <w:bCs/>
          <w:sz w:val="32"/>
          <w:szCs w:val="32"/>
        </w:rPr>
        <w:t>3</w:t>
      </w:r>
      <w:r w:rsidRPr="00357A8D" w:rsidR="009F299B">
        <w:rPr>
          <w:rFonts w:ascii="TH Sarabun New" w:hAnsi="TH Sarabun New" w:eastAsia="Angsana New" w:cs="TH Sarabun New"/>
          <w:b/>
          <w:bCs/>
          <w:sz w:val="32"/>
          <w:szCs w:val="32"/>
          <w:cs/>
        </w:rPr>
        <w:t>.</w:t>
      </w:r>
      <w:r w:rsidRPr="00357A8D" w:rsidR="009F299B">
        <w:rPr>
          <w:rFonts w:ascii="TH Sarabun New" w:hAnsi="TH Sarabun New" w:eastAsia="Angsana New" w:cs="TH Sarabun New"/>
          <w:b/>
          <w:bCs/>
          <w:sz w:val="32"/>
          <w:szCs w:val="32"/>
        </w:rPr>
        <w:t>2</w:t>
      </w:r>
      <w:r w:rsidRPr="00357A8D" w:rsidR="009F299B">
        <w:rPr>
          <w:rFonts w:ascii="TH Sarabun New" w:hAnsi="TH Sarabun New" w:eastAsia="Angsana New" w:cs="TH Sarabun New"/>
          <w:b/>
          <w:bCs/>
          <w:sz w:val="32"/>
          <w:szCs w:val="32"/>
          <w:cs/>
        </w:rPr>
        <w:t>.</w:t>
      </w:r>
      <w:r w:rsidRPr="00357A8D" w:rsidR="009F299B">
        <w:rPr>
          <w:rFonts w:ascii="TH Sarabun New" w:hAnsi="TH Sarabun New" w:eastAsia="Angsana New" w:cs="TH Sarabun New"/>
          <w:b/>
          <w:bCs/>
          <w:sz w:val="32"/>
          <w:szCs w:val="32"/>
        </w:rPr>
        <w:t>3</w:t>
      </w:r>
      <w:r w:rsidRPr="00357A8D">
        <w:rPr>
          <w:rFonts w:ascii="TH Sarabun New" w:hAnsi="TH Sarabun New" w:cs="TH Sarabun New"/>
          <w:b/>
          <w:bCs/>
          <w:sz w:val="32"/>
          <w:szCs w:val="32"/>
          <w:cs/>
        </w:rPr>
        <w:tab/>
      </w:r>
      <w:del w:author="Jenjira O-cha" w:date="2023-02-10T11:13:00Z" w:id="451">
        <w:r w:rsidRPr="00357A8D" w:rsidDel="00365BAB">
          <w:rPr>
            <w:rFonts w:ascii="TH Sarabun New" w:hAnsi="TH Sarabun New" w:cs="TH Sarabun New"/>
            <w:b/>
            <w:bCs/>
            <w:sz w:val="32"/>
            <w:szCs w:val="32"/>
            <w:cs/>
          </w:rPr>
          <w:delText>แสดง</w:delText>
        </w:r>
      </w:del>
      <w:r w:rsidRPr="00357A8D">
        <w:rPr>
          <w:rFonts w:ascii="TH Sarabun New" w:hAnsi="TH Sarabun New" w:cs="TH Sarabun New"/>
          <w:b/>
          <w:bCs/>
          <w:sz w:val="32"/>
          <w:szCs w:val="32"/>
          <w:cs/>
        </w:rPr>
        <w:t>แผนการศึกษา</w:t>
      </w:r>
      <w:commentRangeEnd w:id="449"/>
      <w:r w:rsidRPr="00357A8D" w:rsidR="009E06DB">
        <w:rPr>
          <w:rStyle w:val="CommentReference"/>
        </w:rPr>
        <w:commentReference w:id="449"/>
      </w:r>
      <w:commentRangeEnd w:id="450"/>
      <w:r w:rsidRPr="00357A8D" w:rsidR="0069632C">
        <w:rPr>
          <w:rStyle w:val="CommentReference"/>
        </w:rPr>
        <w:commentReference w:id="450"/>
      </w:r>
    </w:p>
    <w:tbl>
      <w:tblPr>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758"/>
        <w:gridCol w:w="1170"/>
      </w:tblGrid>
      <w:tr w:rsidRPr="00357A8D" w:rsidR="00357A8D" w14:paraId="2E6BC644" w14:textId="77777777">
        <w:tc>
          <w:tcPr>
            <w:tcW w:w="8928" w:type="dxa"/>
            <w:gridSpan w:val="2"/>
            <w:tcBorders>
              <w:bottom w:val="single" w:color="auto" w:sz="4" w:space="0"/>
            </w:tcBorders>
          </w:tcPr>
          <w:p w:rsidRPr="00357A8D" w:rsidR="00C35503" w:rsidRDefault="00592DDA" w14:paraId="437303F6" w14:textId="77777777">
            <w:pPr>
              <w:jc w:val="center"/>
              <w:rPr>
                <w:rFonts w:ascii="TH Sarabun New" w:hAnsi="TH Sarabun New" w:cs="TH Sarabun New"/>
                <w:sz w:val="32"/>
                <w:szCs w:val="32"/>
              </w:rPr>
            </w:pPr>
            <w:r w:rsidRPr="00357A8D">
              <w:rPr>
                <w:rFonts w:ascii="TH Sarabun New" w:hAnsi="TH Sarabun New" w:cs="TH Sarabun New"/>
                <w:b/>
                <w:bCs/>
                <w:sz w:val="32"/>
                <w:szCs w:val="32"/>
              </w:rPr>
              <w:tab/>
            </w:r>
            <w:r w:rsidRPr="00357A8D">
              <w:rPr>
                <w:rFonts w:ascii="TH Sarabun New" w:hAnsi="TH Sarabun New" w:cs="TH Sarabun New"/>
                <w:b/>
                <w:bCs/>
                <w:sz w:val="32"/>
                <w:szCs w:val="32"/>
              </w:rPr>
              <w:tab/>
            </w:r>
            <w:r w:rsidRPr="00357A8D">
              <w:rPr>
                <w:rFonts w:ascii="TH Sarabun New" w:hAnsi="TH Sarabun New" w:eastAsia="Angsana New" w:cs="TH Sarabun New"/>
                <w:b/>
                <w:bCs/>
                <w:i/>
                <w:iCs/>
                <w:sz w:val="32"/>
                <w:szCs w:val="32"/>
                <w:cs/>
              </w:rPr>
              <w:tab/>
            </w:r>
            <w:r w:rsidRPr="00357A8D" w:rsidR="00C35503">
              <w:rPr>
                <w:rFonts w:ascii="TH Sarabun New" w:hAnsi="TH Sarabun New" w:cs="TH Sarabun New"/>
                <w:b/>
                <w:bCs/>
                <w:sz w:val="32"/>
                <w:szCs w:val="32"/>
                <w:cs/>
              </w:rPr>
              <w:t>ปีการศึกษาที่ 1</w:t>
            </w:r>
          </w:p>
        </w:tc>
      </w:tr>
      <w:tr w:rsidRPr="00357A8D" w:rsidR="00357A8D" w14:paraId="0B777538" w14:textId="77777777">
        <w:tc>
          <w:tcPr>
            <w:tcW w:w="7758" w:type="dxa"/>
            <w:tcBorders>
              <w:bottom w:val="nil"/>
            </w:tcBorders>
          </w:tcPr>
          <w:p w:rsidRPr="00357A8D" w:rsidR="002D005E" w:rsidRDefault="002D005E" w14:paraId="77A1E6A2" w14:textId="77777777">
            <w:pPr>
              <w:rPr>
                <w:rFonts w:ascii="TH Sarabun New" w:hAnsi="TH Sarabun New" w:cs="TH Sarabun New"/>
                <w:sz w:val="32"/>
                <w:szCs w:val="32"/>
              </w:rPr>
            </w:pPr>
            <w:r w:rsidRPr="00357A8D">
              <w:rPr>
                <w:rFonts w:ascii="TH Sarabun New" w:hAnsi="TH Sarabun New" w:cs="TH Sarabun New"/>
                <w:b/>
                <w:bCs/>
                <w:sz w:val="32"/>
                <w:szCs w:val="32"/>
                <w:cs/>
              </w:rPr>
              <w:t xml:space="preserve">ภาคเรียนที่ 1 </w:t>
            </w:r>
          </w:p>
        </w:tc>
        <w:tc>
          <w:tcPr>
            <w:tcW w:w="1170" w:type="dxa"/>
            <w:tcBorders>
              <w:bottom w:val="nil"/>
            </w:tcBorders>
          </w:tcPr>
          <w:p w:rsidRPr="00357A8D" w:rsidR="002D005E" w:rsidRDefault="002D005E" w14:paraId="1919BD14"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14:paraId="3622FB41" w14:textId="77777777">
        <w:tc>
          <w:tcPr>
            <w:tcW w:w="7758" w:type="dxa"/>
            <w:tcBorders>
              <w:top w:val="nil"/>
              <w:bottom w:val="nil"/>
            </w:tcBorders>
          </w:tcPr>
          <w:p w:rsidRPr="00357A8D" w:rsidR="002D005E" w:rsidRDefault="002D005E" w14:paraId="00D8ADBB" w14:textId="77777777">
            <w:pPr>
              <w:rPr>
                <w:rFonts w:ascii="TH Sarabun New" w:hAnsi="TH Sarabun New" w:cs="TH Sarabun New"/>
                <w:sz w:val="32"/>
                <w:szCs w:val="32"/>
              </w:rPr>
            </w:pPr>
            <w:r w:rsidRPr="00357A8D">
              <w:rPr>
                <w:rFonts w:ascii="TH Sarabun New" w:hAnsi="TH Sarabun New" w:cs="TH Sarabun New"/>
                <w:sz w:val="32"/>
                <w:szCs w:val="32"/>
                <w:cs/>
              </w:rPr>
              <w:t>วิชาศึกษาทั่วไป</w:t>
            </w:r>
          </w:p>
        </w:tc>
        <w:tc>
          <w:tcPr>
            <w:tcW w:w="1170" w:type="dxa"/>
            <w:tcBorders>
              <w:top w:val="nil"/>
              <w:bottom w:val="nil"/>
            </w:tcBorders>
          </w:tcPr>
          <w:p w:rsidRPr="00357A8D" w:rsidR="002D005E" w:rsidRDefault="002D005E" w14:paraId="138D7DE2" w14:textId="77777777">
            <w:pPr>
              <w:jc w:val="center"/>
              <w:rPr>
                <w:rFonts w:ascii="TH Sarabun New" w:hAnsi="TH Sarabun New" w:cs="TH Sarabun New"/>
                <w:sz w:val="32"/>
                <w:szCs w:val="32"/>
              </w:rPr>
            </w:pPr>
            <w:r w:rsidRPr="00357A8D">
              <w:rPr>
                <w:rFonts w:ascii="TH Sarabun New" w:hAnsi="TH Sarabun New" w:cs="TH Sarabun New"/>
                <w:sz w:val="32"/>
                <w:szCs w:val="32"/>
                <w:cs/>
              </w:rPr>
              <w:t>12</w:t>
            </w:r>
          </w:p>
        </w:tc>
      </w:tr>
      <w:tr w:rsidRPr="00357A8D" w:rsidR="00357A8D" w14:paraId="6D84809D" w14:textId="77777777">
        <w:tc>
          <w:tcPr>
            <w:tcW w:w="7758" w:type="dxa"/>
            <w:tcBorders>
              <w:top w:val="nil"/>
              <w:bottom w:val="nil"/>
            </w:tcBorders>
          </w:tcPr>
          <w:p w:rsidRPr="00357A8D" w:rsidR="002D005E" w:rsidRDefault="002D005E" w14:paraId="770DBBC6" w14:textId="77777777">
            <w:pPr>
              <w:rPr>
                <w:rFonts w:ascii="TH Sarabun New" w:hAnsi="TH Sarabun New" w:cs="TH Sarabun New"/>
                <w:sz w:val="32"/>
                <w:szCs w:val="32"/>
              </w:rPr>
            </w:pPr>
            <w:r w:rsidRPr="00357A8D">
              <w:rPr>
                <w:rFonts w:ascii="TH Sarabun New" w:hAnsi="TH Sarabun New" w:cs="TH Sarabun New"/>
                <w:sz w:val="32"/>
                <w:szCs w:val="32"/>
                <w:cs/>
              </w:rPr>
              <w:t>ศ. 211 หลักเศรษฐศาสตร์จุลภาค หรือ ศ. 212 หลักเศรษฐศาสตร์มหภาค</w:t>
            </w:r>
          </w:p>
        </w:tc>
        <w:tc>
          <w:tcPr>
            <w:tcW w:w="1170" w:type="dxa"/>
            <w:tcBorders>
              <w:top w:val="nil"/>
              <w:bottom w:val="nil"/>
            </w:tcBorders>
          </w:tcPr>
          <w:p w:rsidRPr="00357A8D" w:rsidR="002D005E" w:rsidRDefault="002D005E" w14:paraId="64E98447"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12A2578A" w14:textId="77777777">
        <w:tc>
          <w:tcPr>
            <w:tcW w:w="7758" w:type="dxa"/>
            <w:tcBorders>
              <w:top w:val="nil"/>
              <w:bottom w:val="nil"/>
            </w:tcBorders>
          </w:tcPr>
          <w:p w:rsidRPr="00357A8D" w:rsidR="00E35F00" w:rsidDel="0024631A" w:rsidRDefault="002D005E" w14:paraId="0F470BA9" w14:textId="73559DF4">
            <w:pPr>
              <w:tabs>
                <w:tab w:val="left" w:pos="3807"/>
              </w:tabs>
              <w:rPr>
                <w:del w:author="PC" w:date="2023-03-31T11:28:00Z" w:id="452"/>
                <w:rFonts w:ascii="TH Sarabun New" w:hAnsi="TH Sarabun New" w:cs="TH Sarabun New"/>
                <w:sz w:val="32"/>
                <w:szCs w:val="32"/>
              </w:rPr>
              <w:pPrChange w:author="PC" w:date="2023-03-31T11:42:00Z" w:id="453">
                <w:pPr/>
              </w:pPrChange>
            </w:pPr>
            <w:r w:rsidRPr="00357A8D">
              <w:rPr>
                <w:rFonts w:ascii="TH Sarabun New" w:hAnsi="TH Sarabun New" w:cs="TH Sarabun New"/>
                <w:sz w:val="32"/>
                <w:szCs w:val="32"/>
                <w:cs/>
              </w:rPr>
              <w:t>ค.</w:t>
            </w:r>
            <w:r w:rsidRPr="00357A8D">
              <w:rPr>
                <w:rFonts w:ascii="TH Sarabun New" w:hAnsi="TH Sarabun New" w:cs="TH Sarabun New"/>
                <w:sz w:val="32"/>
                <w:szCs w:val="32"/>
              </w:rPr>
              <w:t xml:space="preserve"> 216</w:t>
            </w:r>
            <w:r w:rsidRPr="00357A8D">
              <w:rPr>
                <w:rFonts w:ascii="TH Sarabun New" w:hAnsi="TH Sarabun New" w:cs="TH Sarabun New"/>
                <w:sz w:val="32"/>
                <w:szCs w:val="32"/>
                <w:cs/>
              </w:rPr>
              <w:t xml:space="preserve"> แคลคูลัสสำหรับสังคมศาสตร์ 1</w:t>
            </w:r>
            <w:ins w:author="Jenjira O-cha" w:date="2023-02-08T14:52:00Z" w:id="454">
              <w:r w:rsidRPr="00357A8D" w:rsidR="008B6778">
                <w:rPr>
                  <w:rFonts w:ascii="TH Sarabun New" w:hAnsi="TH Sarabun New" w:cs="TH Sarabun New"/>
                  <w:sz w:val="32"/>
                  <w:szCs w:val="32"/>
                  <w:cs/>
                  <w:rPrChange w:author="PC" w:date="2023-03-31T11:41:00Z" w:id="455">
                    <w:rPr>
                      <w:rFonts w:ascii="TH Sarabun New" w:hAnsi="TH Sarabun New" w:cs="TH Sarabun New"/>
                      <w:sz w:val="32"/>
                      <w:szCs w:val="32"/>
                      <w:highlight w:val="yellow"/>
                      <w:cs/>
                    </w:rPr>
                  </w:rPrChange>
                </w:rPr>
                <w:t xml:space="preserve"> </w:t>
              </w:r>
              <w:del w:author="PC" w:date="2023-03-31T11:28:00Z" w:id="456">
                <w:r w:rsidRPr="00357A8D" w:rsidDel="0024631A" w:rsidR="008B6778">
                  <w:rPr>
                    <w:rFonts w:ascii="TH Sarabun New" w:hAnsi="TH Sarabun New" w:cs="TH Sarabun New"/>
                    <w:strike/>
                    <w:sz w:val="32"/>
                    <w:szCs w:val="32"/>
                    <w:cs/>
                    <w:rPrChange w:author="PC" w:date="2023-03-31T11:41:00Z" w:id="457">
                      <w:rPr>
                        <w:rFonts w:ascii="TH Sarabun New" w:hAnsi="TH Sarabun New" w:cs="TH Sarabun New"/>
                        <w:sz w:val="32"/>
                        <w:szCs w:val="32"/>
                        <w:highlight w:val="yellow"/>
                        <w:cs/>
                      </w:rPr>
                    </w:rPrChange>
                  </w:rPr>
                  <w:delText>หรือ ค.211 แคลคูลัส 1</w:delText>
                </w:r>
              </w:del>
            </w:ins>
          </w:p>
          <w:p w:rsidRPr="00357A8D" w:rsidR="003C67C7" w:rsidRDefault="002A1ECE" w14:paraId="3397195A" w14:textId="36999D4A">
            <w:pPr>
              <w:tabs>
                <w:tab w:val="left" w:pos="3807"/>
              </w:tabs>
              <w:rPr>
                <w:rFonts w:ascii="TH Sarabun New" w:hAnsi="TH Sarabun New" w:cs="TH Sarabun New"/>
                <w:sz w:val="32"/>
                <w:szCs w:val="32"/>
              </w:rPr>
              <w:pPrChange w:author="PC" w:date="2023-03-31T11:42:00Z" w:id="458">
                <w:pPr/>
              </w:pPrChange>
            </w:pPr>
            <w:ins w:author="Jenjira O-cha" w:date="2023-02-07T22:38:00Z" w:id="459">
              <w:del w:author="PC" w:date="2023-03-31T11:28:00Z" w:id="460">
                <w:r w:rsidRPr="00357A8D" w:rsidDel="0024631A">
                  <w:rPr>
                    <w:rFonts w:ascii="TH Sarabun New" w:hAnsi="TH Sarabun New" w:cs="TH Sarabun New"/>
                    <w:sz w:val="32"/>
                    <w:szCs w:val="32"/>
                    <w:cs/>
                  </w:rPr>
                  <w:tab/>
                </w:r>
              </w:del>
            </w:ins>
          </w:p>
        </w:tc>
        <w:tc>
          <w:tcPr>
            <w:tcW w:w="1170" w:type="dxa"/>
            <w:tcBorders>
              <w:top w:val="nil"/>
              <w:bottom w:val="nil"/>
            </w:tcBorders>
          </w:tcPr>
          <w:p w:rsidRPr="00357A8D" w:rsidR="002D005E" w:rsidRDefault="002D005E" w14:paraId="46B46C0F" w14:textId="77777777">
            <w:pPr>
              <w:jc w:val="center"/>
              <w:rPr>
                <w:rFonts w:ascii="TH Sarabun New" w:hAnsi="TH Sarabun New" w:cs="TH Sarabun New"/>
                <w:sz w:val="32"/>
                <w:szCs w:val="32"/>
              </w:rPr>
            </w:pPr>
            <w:r w:rsidRPr="00357A8D">
              <w:rPr>
                <w:rFonts w:ascii="TH Sarabun New" w:hAnsi="TH Sarabun New" w:cs="TH Sarabun New"/>
                <w:sz w:val="32"/>
                <w:szCs w:val="32"/>
              </w:rPr>
              <w:t>3</w:t>
            </w:r>
          </w:p>
        </w:tc>
      </w:tr>
      <w:tr w:rsidRPr="00357A8D" w:rsidR="00357A8D" w14:paraId="2CEA1C34" w14:textId="77777777">
        <w:tc>
          <w:tcPr>
            <w:tcW w:w="7758" w:type="dxa"/>
            <w:tcBorders>
              <w:top w:val="single" w:color="auto" w:sz="4" w:space="0"/>
            </w:tcBorders>
          </w:tcPr>
          <w:p w:rsidRPr="00357A8D" w:rsidR="002D005E" w:rsidRDefault="002D005E" w14:paraId="790505AC"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0" w:type="dxa"/>
            <w:tcBorders>
              <w:top w:val="single" w:color="auto" w:sz="4" w:space="0"/>
            </w:tcBorders>
          </w:tcPr>
          <w:p w:rsidRPr="00357A8D" w:rsidR="002D005E" w:rsidRDefault="002D005E" w14:paraId="50B78EB2" w14:textId="77777777">
            <w:pPr>
              <w:jc w:val="center"/>
              <w:rPr>
                <w:rFonts w:ascii="TH Sarabun New" w:hAnsi="TH Sarabun New" w:cs="TH Sarabun New"/>
                <w:sz w:val="32"/>
                <w:szCs w:val="32"/>
              </w:rPr>
            </w:pPr>
            <w:r w:rsidRPr="00357A8D">
              <w:rPr>
                <w:rFonts w:ascii="TH Sarabun New" w:hAnsi="TH Sarabun New" w:cs="TH Sarabun New"/>
                <w:sz w:val="32"/>
                <w:szCs w:val="32"/>
                <w:cs/>
              </w:rPr>
              <w:t>18</w:t>
            </w:r>
          </w:p>
        </w:tc>
      </w:tr>
      <w:tr w:rsidRPr="00357A8D" w:rsidR="00357A8D" w14:paraId="1A265150" w14:textId="77777777">
        <w:tc>
          <w:tcPr>
            <w:tcW w:w="7758" w:type="dxa"/>
            <w:tcBorders>
              <w:bottom w:val="nil"/>
            </w:tcBorders>
          </w:tcPr>
          <w:p w:rsidRPr="00357A8D" w:rsidR="00C35503" w:rsidRDefault="00C35503" w14:paraId="2C48D30E" w14:textId="77777777">
            <w:pPr>
              <w:rPr>
                <w:rFonts w:ascii="TH Sarabun New" w:hAnsi="TH Sarabun New" w:cs="TH Sarabun New"/>
                <w:sz w:val="32"/>
                <w:szCs w:val="32"/>
              </w:rPr>
            </w:pPr>
            <w:r w:rsidRPr="00357A8D">
              <w:rPr>
                <w:rFonts w:ascii="TH Sarabun New" w:hAnsi="TH Sarabun New" w:cs="TH Sarabun New"/>
                <w:b/>
                <w:bCs/>
                <w:sz w:val="32"/>
                <w:szCs w:val="32"/>
                <w:cs/>
              </w:rPr>
              <w:t xml:space="preserve">ภาคเรียนที่ </w:t>
            </w:r>
            <w:r w:rsidRPr="00357A8D">
              <w:rPr>
                <w:rFonts w:ascii="TH Sarabun New" w:hAnsi="TH Sarabun New" w:cs="TH Sarabun New"/>
                <w:b/>
                <w:bCs/>
                <w:sz w:val="32"/>
                <w:szCs w:val="32"/>
              </w:rPr>
              <w:t>2</w:t>
            </w:r>
          </w:p>
        </w:tc>
        <w:tc>
          <w:tcPr>
            <w:tcW w:w="1170" w:type="dxa"/>
            <w:tcBorders>
              <w:bottom w:val="nil"/>
            </w:tcBorders>
          </w:tcPr>
          <w:p w:rsidRPr="00357A8D" w:rsidR="00C35503" w:rsidRDefault="00C35503" w14:paraId="00D5839A"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14:paraId="7643DC55" w14:textId="77777777">
        <w:tc>
          <w:tcPr>
            <w:tcW w:w="7758" w:type="dxa"/>
            <w:tcBorders>
              <w:top w:val="nil"/>
              <w:bottom w:val="nil"/>
            </w:tcBorders>
          </w:tcPr>
          <w:p w:rsidRPr="00357A8D" w:rsidR="002D005E" w:rsidRDefault="002D005E" w14:paraId="4B0A1D8A" w14:textId="77777777">
            <w:pPr>
              <w:rPr>
                <w:rFonts w:ascii="TH Sarabun New" w:hAnsi="TH Sarabun New" w:cs="TH Sarabun New"/>
                <w:sz w:val="32"/>
                <w:szCs w:val="32"/>
              </w:rPr>
            </w:pPr>
            <w:r w:rsidRPr="00357A8D">
              <w:rPr>
                <w:rFonts w:ascii="TH Sarabun New" w:hAnsi="TH Sarabun New" w:cs="TH Sarabun New"/>
                <w:sz w:val="32"/>
                <w:szCs w:val="32"/>
                <w:cs/>
              </w:rPr>
              <w:t>วิชาศึกษาทั่วไป</w:t>
            </w:r>
          </w:p>
        </w:tc>
        <w:tc>
          <w:tcPr>
            <w:tcW w:w="1170" w:type="dxa"/>
            <w:tcBorders>
              <w:top w:val="nil"/>
              <w:bottom w:val="nil"/>
            </w:tcBorders>
          </w:tcPr>
          <w:p w:rsidRPr="00357A8D" w:rsidR="002D005E" w:rsidRDefault="002D005E" w14:paraId="5E1C144E" w14:textId="77777777">
            <w:pPr>
              <w:jc w:val="center"/>
              <w:rPr>
                <w:rFonts w:ascii="TH Sarabun New" w:hAnsi="TH Sarabun New" w:cs="TH Sarabun New"/>
                <w:sz w:val="32"/>
                <w:szCs w:val="32"/>
              </w:rPr>
            </w:pPr>
            <w:r w:rsidRPr="00357A8D">
              <w:rPr>
                <w:rFonts w:ascii="TH Sarabun New" w:hAnsi="TH Sarabun New" w:cs="TH Sarabun New"/>
                <w:sz w:val="32"/>
                <w:szCs w:val="32"/>
                <w:cs/>
              </w:rPr>
              <w:t>12</w:t>
            </w:r>
          </w:p>
        </w:tc>
      </w:tr>
      <w:tr w:rsidRPr="00357A8D" w:rsidR="00357A8D" w14:paraId="190480AD" w14:textId="77777777">
        <w:tc>
          <w:tcPr>
            <w:tcW w:w="7758" w:type="dxa"/>
            <w:tcBorders>
              <w:top w:val="nil"/>
              <w:bottom w:val="nil"/>
            </w:tcBorders>
          </w:tcPr>
          <w:p w:rsidRPr="00357A8D" w:rsidR="002D005E" w:rsidRDefault="002D005E" w14:paraId="2468AD94" w14:textId="77777777">
            <w:pPr>
              <w:rPr>
                <w:rFonts w:ascii="TH Sarabun New" w:hAnsi="TH Sarabun New" w:cs="TH Sarabun New"/>
                <w:sz w:val="32"/>
                <w:szCs w:val="32"/>
              </w:rPr>
            </w:pPr>
            <w:r w:rsidRPr="00357A8D">
              <w:rPr>
                <w:rFonts w:ascii="TH Sarabun New" w:hAnsi="TH Sarabun New" w:cs="TH Sarabun New"/>
                <w:sz w:val="32"/>
                <w:szCs w:val="32"/>
                <w:cs/>
              </w:rPr>
              <w:t>ศ. 211 หลักเศรษฐศาสตร์จุลภาค หรือ ศ. 212 หลักเศรษฐศาสตร์มหภาค</w:t>
            </w:r>
          </w:p>
        </w:tc>
        <w:tc>
          <w:tcPr>
            <w:tcW w:w="1170" w:type="dxa"/>
            <w:tcBorders>
              <w:top w:val="nil"/>
              <w:bottom w:val="nil"/>
            </w:tcBorders>
          </w:tcPr>
          <w:p w:rsidRPr="00357A8D" w:rsidR="002D005E" w:rsidRDefault="002D005E" w14:paraId="5ED7D49D"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7898E778" w14:textId="77777777">
        <w:tc>
          <w:tcPr>
            <w:tcW w:w="7758" w:type="dxa"/>
            <w:tcBorders>
              <w:top w:val="nil"/>
              <w:bottom w:val="nil"/>
            </w:tcBorders>
          </w:tcPr>
          <w:p w:rsidRPr="00357A8D" w:rsidR="002D005E" w:rsidDel="0024631A" w:rsidRDefault="002D005E" w14:paraId="5CC92711" w14:textId="41CE2ECD">
            <w:pPr>
              <w:rPr>
                <w:del w:author="PC" w:date="2023-03-31T11:28:00Z" w:id="461"/>
                <w:rFonts w:ascii="TH Sarabun New" w:hAnsi="TH Sarabun New" w:cs="TH Sarabun New"/>
                <w:sz w:val="32"/>
                <w:szCs w:val="32"/>
              </w:rPr>
            </w:pPr>
            <w:r w:rsidRPr="00357A8D">
              <w:rPr>
                <w:rFonts w:ascii="TH Sarabun New" w:hAnsi="TH Sarabun New" w:cs="TH Sarabun New"/>
                <w:sz w:val="32"/>
                <w:szCs w:val="32"/>
                <w:cs/>
              </w:rPr>
              <w:t>ส.</w:t>
            </w:r>
            <w:r w:rsidRPr="00357A8D">
              <w:rPr>
                <w:rFonts w:ascii="TH Sarabun New" w:hAnsi="TH Sarabun New" w:cs="TH Sarabun New"/>
                <w:sz w:val="32"/>
                <w:szCs w:val="32"/>
              </w:rPr>
              <w:t xml:space="preserve"> 216</w:t>
            </w:r>
            <w:r w:rsidRPr="00357A8D">
              <w:rPr>
                <w:rFonts w:ascii="TH Sarabun New" w:hAnsi="TH Sarabun New" w:cs="TH Sarabun New"/>
                <w:sz w:val="32"/>
                <w:szCs w:val="32"/>
                <w:cs/>
              </w:rPr>
              <w:t xml:space="preserve"> สถิติสำหรับสังคมศาสตร์ 1</w:t>
            </w:r>
            <w:ins w:author="Jenjira O-cha" w:date="2023-02-08T14:52:00Z" w:id="462">
              <w:r w:rsidRPr="00357A8D" w:rsidR="008B6778">
                <w:rPr>
                  <w:rFonts w:ascii="TH Sarabun New" w:hAnsi="TH Sarabun New" w:cs="TH Sarabun New"/>
                  <w:sz w:val="32"/>
                  <w:szCs w:val="32"/>
                  <w:cs/>
                  <w:rPrChange w:author="PC" w:date="2023-03-31T11:41:00Z" w:id="463">
                    <w:rPr>
                      <w:rFonts w:ascii="TH Sarabun New" w:hAnsi="TH Sarabun New" w:cs="TH Sarabun New"/>
                      <w:sz w:val="32"/>
                      <w:szCs w:val="32"/>
                      <w:highlight w:val="yellow"/>
                      <w:cs/>
                    </w:rPr>
                  </w:rPrChange>
                </w:rPr>
                <w:t xml:space="preserve"> </w:t>
              </w:r>
              <w:del w:author="PC" w:date="2023-03-31T11:28:00Z" w:id="464">
                <w:r w:rsidRPr="00357A8D" w:rsidDel="0024631A" w:rsidR="008B6778">
                  <w:rPr>
                    <w:rFonts w:ascii="TH Sarabun New" w:hAnsi="TH Sarabun New" w:cs="TH Sarabun New"/>
                    <w:strike/>
                    <w:sz w:val="32"/>
                    <w:szCs w:val="32"/>
                    <w:cs/>
                    <w:rPrChange w:author="PC" w:date="2023-03-31T11:41:00Z" w:id="465">
                      <w:rPr>
                        <w:rFonts w:ascii="TH Sarabun New" w:hAnsi="TH Sarabun New" w:cs="TH Sarabun New"/>
                        <w:sz w:val="32"/>
                        <w:szCs w:val="32"/>
                        <w:highlight w:val="yellow"/>
                        <w:cs/>
                      </w:rPr>
                    </w:rPrChange>
                  </w:rPr>
                  <w:delText>หรือ ส.211 สถิติ 1</w:delText>
                </w:r>
              </w:del>
            </w:ins>
          </w:p>
          <w:p w:rsidRPr="00357A8D" w:rsidR="003C67C7" w:rsidRDefault="003C67C7" w14:paraId="2BEC9630" w14:textId="77777777">
            <w:pPr>
              <w:rPr>
                <w:rFonts w:ascii="TH Sarabun New" w:hAnsi="TH Sarabun New" w:cs="TH Sarabun New"/>
                <w:sz w:val="32"/>
                <w:szCs w:val="32"/>
              </w:rPr>
            </w:pPr>
          </w:p>
        </w:tc>
        <w:tc>
          <w:tcPr>
            <w:tcW w:w="1170" w:type="dxa"/>
            <w:tcBorders>
              <w:top w:val="nil"/>
              <w:bottom w:val="nil"/>
            </w:tcBorders>
          </w:tcPr>
          <w:p w:rsidRPr="00357A8D" w:rsidR="002D005E" w:rsidRDefault="002D005E" w14:paraId="2E4A6F34" w14:textId="77777777">
            <w:pPr>
              <w:jc w:val="center"/>
              <w:rPr>
                <w:rFonts w:ascii="TH Sarabun New" w:hAnsi="TH Sarabun New" w:cs="TH Sarabun New"/>
                <w:sz w:val="32"/>
                <w:szCs w:val="32"/>
              </w:rPr>
            </w:pPr>
            <w:r w:rsidRPr="00357A8D">
              <w:rPr>
                <w:rFonts w:ascii="TH Sarabun New" w:hAnsi="TH Sarabun New" w:cs="TH Sarabun New"/>
                <w:sz w:val="32"/>
                <w:szCs w:val="32"/>
              </w:rPr>
              <w:t>3</w:t>
            </w:r>
          </w:p>
        </w:tc>
      </w:tr>
      <w:tr w:rsidRPr="00357A8D" w:rsidR="00357A8D" w14:paraId="5A280E1F" w14:textId="77777777">
        <w:tc>
          <w:tcPr>
            <w:tcW w:w="7758" w:type="dxa"/>
            <w:tcBorders>
              <w:top w:val="single" w:color="auto" w:sz="4" w:space="0"/>
            </w:tcBorders>
          </w:tcPr>
          <w:p w:rsidRPr="00357A8D" w:rsidR="00C35503" w:rsidRDefault="00C35503" w14:paraId="1CF4CEAC"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0" w:type="dxa"/>
            <w:tcBorders>
              <w:top w:val="single" w:color="auto" w:sz="4" w:space="0"/>
            </w:tcBorders>
          </w:tcPr>
          <w:p w:rsidRPr="00357A8D" w:rsidR="00C35503" w:rsidRDefault="002D005E" w14:paraId="76A95B7F" w14:textId="77777777">
            <w:pPr>
              <w:jc w:val="center"/>
              <w:rPr>
                <w:rFonts w:ascii="TH Sarabun New" w:hAnsi="TH Sarabun New" w:cs="TH Sarabun New"/>
                <w:sz w:val="32"/>
                <w:szCs w:val="32"/>
              </w:rPr>
            </w:pPr>
            <w:r w:rsidRPr="00357A8D">
              <w:rPr>
                <w:rFonts w:ascii="TH Sarabun New" w:hAnsi="TH Sarabun New" w:cs="TH Sarabun New"/>
                <w:sz w:val="32"/>
                <w:szCs w:val="32"/>
                <w:cs/>
              </w:rPr>
              <w:t>18</w:t>
            </w:r>
          </w:p>
        </w:tc>
      </w:tr>
      <w:tr w:rsidRPr="00357A8D" w:rsidR="00357A8D" w14:paraId="599E3AA1" w14:textId="77777777">
        <w:tc>
          <w:tcPr>
            <w:tcW w:w="8928" w:type="dxa"/>
            <w:gridSpan w:val="2"/>
            <w:tcBorders>
              <w:bottom w:val="single" w:color="auto" w:sz="4" w:space="0"/>
            </w:tcBorders>
          </w:tcPr>
          <w:p w:rsidRPr="00357A8D" w:rsidR="00C35503" w:rsidRDefault="00C35503" w14:paraId="4DB2A62F" w14:textId="77777777">
            <w:pPr>
              <w:jc w:val="center"/>
              <w:rPr>
                <w:rFonts w:ascii="TH Sarabun New" w:hAnsi="TH Sarabun New" w:cs="TH Sarabun New"/>
                <w:sz w:val="32"/>
                <w:szCs w:val="32"/>
              </w:rPr>
            </w:pPr>
            <w:r w:rsidRPr="00357A8D">
              <w:rPr>
                <w:rFonts w:ascii="TH Sarabun New" w:hAnsi="TH Sarabun New" w:cs="TH Sarabun New"/>
                <w:b/>
                <w:bCs/>
                <w:sz w:val="32"/>
                <w:szCs w:val="32"/>
                <w:cs/>
              </w:rPr>
              <w:t xml:space="preserve">ปีการศึกษาที่ </w:t>
            </w:r>
            <w:r w:rsidRPr="00357A8D">
              <w:rPr>
                <w:rFonts w:ascii="TH Sarabun New" w:hAnsi="TH Sarabun New" w:cs="TH Sarabun New"/>
                <w:b/>
                <w:bCs/>
                <w:sz w:val="32"/>
                <w:szCs w:val="32"/>
              </w:rPr>
              <w:t>2</w:t>
            </w:r>
          </w:p>
        </w:tc>
      </w:tr>
      <w:tr w:rsidRPr="00357A8D" w:rsidR="00357A8D" w14:paraId="709D4F0E" w14:textId="77777777">
        <w:tc>
          <w:tcPr>
            <w:tcW w:w="7758" w:type="dxa"/>
            <w:tcBorders>
              <w:bottom w:val="nil"/>
            </w:tcBorders>
          </w:tcPr>
          <w:p w:rsidRPr="00357A8D" w:rsidR="00C35503" w:rsidRDefault="00C35503" w14:paraId="263C1F5C" w14:textId="77777777">
            <w:pPr>
              <w:rPr>
                <w:rFonts w:ascii="TH Sarabun New" w:hAnsi="TH Sarabun New" w:cs="TH Sarabun New"/>
                <w:sz w:val="32"/>
                <w:szCs w:val="32"/>
              </w:rPr>
            </w:pPr>
            <w:r w:rsidRPr="00357A8D">
              <w:rPr>
                <w:rFonts w:ascii="TH Sarabun New" w:hAnsi="TH Sarabun New" w:cs="TH Sarabun New"/>
                <w:b/>
                <w:bCs/>
                <w:sz w:val="32"/>
                <w:szCs w:val="32"/>
                <w:cs/>
              </w:rPr>
              <w:t>ภาคเรียนที่ 1</w:t>
            </w:r>
          </w:p>
        </w:tc>
        <w:tc>
          <w:tcPr>
            <w:tcW w:w="1170" w:type="dxa"/>
            <w:tcBorders>
              <w:bottom w:val="nil"/>
            </w:tcBorders>
          </w:tcPr>
          <w:p w:rsidRPr="00357A8D" w:rsidR="00C35503" w:rsidRDefault="00C35503" w14:paraId="6B8BE356"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14:paraId="54D8BAC4" w14:textId="77777777">
        <w:tc>
          <w:tcPr>
            <w:tcW w:w="7758" w:type="dxa"/>
            <w:tcBorders>
              <w:top w:val="nil"/>
              <w:bottom w:val="nil"/>
            </w:tcBorders>
          </w:tcPr>
          <w:p w:rsidRPr="00357A8D" w:rsidR="006F4B0D" w:rsidRDefault="006F4B0D" w14:paraId="5DEEACD1" w14:textId="77777777">
            <w:pPr>
              <w:rPr>
                <w:rFonts w:ascii="TH Sarabun New" w:hAnsi="TH Sarabun New" w:cs="TH Sarabun New"/>
                <w:sz w:val="32"/>
                <w:szCs w:val="32"/>
              </w:rPr>
            </w:pPr>
            <w:r w:rsidRPr="00357A8D">
              <w:rPr>
                <w:rFonts w:ascii="TH Sarabun New" w:hAnsi="TH Sarabun New" w:cs="TH Sarabun New"/>
                <w:sz w:val="32"/>
                <w:szCs w:val="32"/>
                <w:cs/>
              </w:rPr>
              <w:t xml:space="preserve">ศ. </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ทฤษฎีเศรษฐศาสตร์จุลภาค หรือ ศ. </w:t>
            </w:r>
            <w:r w:rsidRPr="00357A8D">
              <w:rPr>
                <w:rFonts w:ascii="TH Sarabun New" w:hAnsi="TH Sarabun New" w:cs="TH Sarabun New"/>
                <w:sz w:val="32"/>
                <w:szCs w:val="32"/>
              </w:rPr>
              <w:t>312</w:t>
            </w:r>
            <w:r w:rsidRPr="00357A8D">
              <w:rPr>
                <w:rFonts w:ascii="TH Sarabun New" w:hAnsi="TH Sarabun New" w:cs="TH Sarabun New"/>
                <w:sz w:val="32"/>
                <w:szCs w:val="32"/>
                <w:cs/>
              </w:rPr>
              <w:t xml:space="preserve"> ทฤษฎีเศรษฐศาสตร์มหภาค</w:t>
            </w:r>
          </w:p>
        </w:tc>
        <w:tc>
          <w:tcPr>
            <w:tcW w:w="1170" w:type="dxa"/>
            <w:tcBorders>
              <w:top w:val="nil"/>
              <w:bottom w:val="nil"/>
            </w:tcBorders>
          </w:tcPr>
          <w:p w:rsidRPr="00357A8D" w:rsidR="006F4B0D" w:rsidRDefault="006F4B0D" w14:paraId="2868BAF3" w14:textId="77777777">
            <w:pPr>
              <w:jc w:val="center"/>
              <w:rPr>
                <w:rFonts w:ascii="TH Sarabun New" w:hAnsi="TH Sarabun New" w:cs="TH Sarabun New"/>
                <w:sz w:val="32"/>
                <w:szCs w:val="32"/>
              </w:rPr>
            </w:pPr>
            <w:r w:rsidRPr="00357A8D">
              <w:rPr>
                <w:rFonts w:ascii="TH Sarabun New" w:hAnsi="TH Sarabun New" w:cs="TH Sarabun New"/>
                <w:sz w:val="32"/>
                <w:szCs w:val="32"/>
              </w:rPr>
              <w:t>4</w:t>
            </w:r>
          </w:p>
        </w:tc>
      </w:tr>
      <w:tr w:rsidRPr="00357A8D" w:rsidR="00357A8D" w:rsidTr="00D12AE8" w14:paraId="149C802E" w14:textId="77777777">
        <w:tc>
          <w:tcPr>
            <w:tcW w:w="7758" w:type="dxa"/>
            <w:tcBorders>
              <w:top w:val="nil"/>
              <w:bottom w:val="nil"/>
            </w:tcBorders>
          </w:tcPr>
          <w:p w:rsidRPr="00357A8D" w:rsidR="006F4B0D" w:rsidRDefault="006F4B0D" w14:paraId="1981DDC7" w14:textId="074646B2">
            <w:pPr>
              <w:rPr>
                <w:rFonts w:ascii="TH Sarabun New" w:hAnsi="TH Sarabun New" w:cs="TH Sarabun New"/>
                <w:sz w:val="32"/>
                <w:szCs w:val="32"/>
              </w:rPr>
            </w:pPr>
            <w:r w:rsidRPr="00357A8D">
              <w:rPr>
                <w:rFonts w:ascii="TH Sarabun New" w:hAnsi="TH Sarabun New" w:cs="TH Sarabun New"/>
                <w:sz w:val="32"/>
                <w:szCs w:val="32"/>
                <w:cs/>
              </w:rPr>
              <w:t>ศ. 320 คณิตเศรษฐศาสตร์เบื้องต้น</w:t>
            </w:r>
            <w:ins w:author="Jenjira O-cha" w:date="2023-02-08T14:58:00Z" w:id="466">
              <w:r w:rsidRPr="00357A8D" w:rsidR="009E06DB">
                <w:rPr>
                  <w:rFonts w:ascii="TH Sarabun New" w:hAnsi="TH Sarabun New" w:cs="TH Sarabun New"/>
                  <w:sz w:val="32"/>
                  <w:szCs w:val="32"/>
                  <w:cs/>
                </w:rPr>
                <w:t xml:space="preserve"> </w:t>
              </w:r>
              <w:del w:author="PC" w:date="2023-03-31T11:28:00Z" w:id="467">
                <w:r w:rsidRPr="00357A8D" w:rsidDel="0024631A" w:rsidR="009E06DB">
                  <w:rPr>
                    <w:rFonts w:ascii="TH Sarabun New" w:hAnsi="TH Sarabun New" w:cs="TH Sarabun New"/>
                    <w:strike/>
                    <w:sz w:val="32"/>
                    <w:szCs w:val="32"/>
                    <w:cs/>
                    <w:rPrChange w:author="PC" w:date="2023-03-31T11:41:00Z" w:id="468">
                      <w:rPr>
                        <w:rFonts w:ascii="TH Sarabun New" w:hAnsi="TH Sarabun New" w:cs="TH Sarabun New"/>
                        <w:sz w:val="32"/>
                        <w:szCs w:val="32"/>
                        <w:cs/>
                      </w:rPr>
                    </w:rPrChange>
                  </w:rPr>
                  <w:delText>หรือ ศ.421 คณิตเศรษฐศาสตร์ 1</w:delText>
                </w:r>
              </w:del>
            </w:ins>
          </w:p>
        </w:tc>
        <w:tc>
          <w:tcPr>
            <w:tcW w:w="1170" w:type="dxa"/>
            <w:tcBorders>
              <w:top w:val="nil"/>
              <w:bottom w:val="nil"/>
            </w:tcBorders>
          </w:tcPr>
          <w:p w:rsidRPr="00357A8D" w:rsidR="006F4B0D" w:rsidRDefault="006F4B0D" w14:paraId="2625D657"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rsidTr="00D12AE8" w14:paraId="4BF858CC" w14:textId="77777777">
        <w:tc>
          <w:tcPr>
            <w:tcW w:w="7758" w:type="dxa"/>
            <w:tcBorders>
              <w:top w:val="nil"/>
              <w:bottom w:val="nil"/>
            </w:tcBorders>
          </w:tcPr>
          <w:p w:rsidRPr="00357A8D" w:rsidR="006F4B0D" w:rsidRDefault="006F4B0D" w14:paraId="52EE1D81" w14:textId="77777777">
            <w:pPr>
              <w:rPr>
                <w:rFonts w:ascii="TH Sarabun New" w:hAnsi="TH Sarabun New" w:cs="TH Sarabun New"/>
                <w:sz w:val="32"/>
                <w:szCs w:val="32"/>
              </w:rPr>
            </w:pPr>
            <w:r w:rsidRPr="00357A8D">
              <w:rPr>
                <w:rFonts w:ascii="TH Sarabun New" w:hAnsi="TH Sarabun New" w:cs="TH Sarabun New"/>
                <w:sz w:val="32"/>
                <w:szCs w:val="32"/>
                <w:cs/>
              </w:rPr>
              <w:t xml:space="preserve">สษ. </w:t>
            </w:r>
            <w:r w:rsidRPr="00357A8D">
              <w:rPr>
                <w:rFonts w:ascii="TH Sarabun New" w:hAnsi="TH Sarabun New" w:cs="TH Sarabun New"/>
                <w:sz w:val="32"/>
                <w:szCs w:val="32"/>
              </w:rPr>
              <w:t xml:space="preserve">241 </w:t>
            </w:r>
            <w:r w:rsidRPr="00357A8D">
              <w:rPr>
                <w:rFonts w:ascii="TH Sarabun New" w:hAnsi="TH Sarabun New" w:cs="TH Sarabun New"/>
                <w:sz w:val="32"/>
                <w:szCs w:val="32"/>
                <w:cs/>
              </w:rPr>
              <w:t>ภาษาอังกฤษสำหรับนักเศรษฐศาสตร์ 1</w:t>
            </w:r>
          </w:p>
        </w:tc>
        <w:tc>
          <w:tcPr>
            <w:tcW w:w="1170" w:type="dxa"/>
            <w:tcBorders>
              <w:top w:val="nil"/>
              <w:bottom w:val="nil"/>
            </w:tcBorders>
          </w:tcPr>
          <w:p w:rsidRPr="00357A8D" w:rsidR="006F4B0D" w:rsidRDefault="006F4B0D" w14:paraId="13EED1EE"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328827CD" w14:textId="77777777">
        <w:tc>
          <w:tcPr>
            <w:tcW w:w="7758" w:type="dxa"/>
            <w:tcBorders>
              <w:top w:val="nil"/>
              <w:bottom w:val="nil"/>
            </w:tcBorders>
          </w:tcPr>
          <w:p w:rsidRPr="00357A8D" w:rsidR="006F4B0D" w:rsidRDefault="006F4B0D" w14:paraId="117372F0" w14:textId="77777777">
            <w:pPr>
              <w:rPr>
                <w:rFonts w:ascii="TH Sarabun New" w:hAnsi="TH Sarabun New" w:cs="TH Sarabun New"/>
                <w:sz w:val="32"/>
                <w:szCs w:val="32"/>
              </w:rPr>
            </w:pPr>
            <w:r w:rsidRPr="00357A8D">
              <w:rPr>
                <w:rFonts w:ascii="TH Sarabun New" w:hAnsi="TH Sarabun New" w:cs="TH Sarabun New"/>
                <w:sz w:val="32"/>
                <w:szCs w:val="32"/>
                <w:cs/>
              </w:rPr>
              <w:t>วิชาเลือกเฉพาะด้าน</w:t>
            </w:r>
          </w:p>
        </w:tc>
        <w:tc>
          <w:tcPr>
            <w:tcW w:w="1170" w:type="dxa"/>
            <w:tcBorders>
              <w:top w:val="nil"/>
              <w:bottom w:val="nil"/>
            </w:tcBorders>
          </w:tcPr>
          <w:p w:rsidRPr="00357A8D" w:rsidR="006F4B0D" w:rsidRDefault="006F4B0D" w14:paraId="150D1916"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74A43641" w14:textId="77777777">
        <w:tc>
          <w:tcPr>
            <w:tcW w:w="7758" w:type="dxa"/>
            <w:tcBorders>
              <w:top w:val="nil"/>
              <w:bottom w:val="nil"/>
            </w:tcBorders>
          </w:tcPr>
          <w:p w:rsidRPr="00357A8D" w:rsidR="006F4B0D" w:rsidRDefault="006F4B0D" w14:paraId="2C6BAFE7" w14:textId="77777777">
            <w:pPr>
              <w:rPr>
                <w:rFonts w:ascii="TH Sarabun New" w:hAnsi="TH Sarabun New" w:cs="TH Sarabun New"/>
                <w:sz w:val="32"/>
                <w:szCs w:val="32"/>
              </w:rPr>
            </w:pPr>
            <w:r w:rsidRPr="00357A8D">
              <w:rPr>
                <w:rFonts w:ascii="TH Sarabun New" w:hAnsi="TH Sarabun New" w:cs="TH Sarabun New"/>
                <w:sz w:val="32"/>
                <w:szCs w:val="32"/>
                <w:cs/>
              </w:rPr>
              <w:t>วิชาศึกษาทั่วไป</w:t>
            </w:r>
          </w:p>
        </w:tc>
        <w:tc>
          <w:tcPr>
            <w:tcW w:w="1170" w:type="dxa"/>
            <w:tcBorders>
              <w:top w:val="nil"/>
              <w:bottom w:val="nil"/>
            </w:tcBorders>
          </w:tcPr>
          <w:p w:rsidRPr="00357A8D" w:rsidR="006F4B0D" w:rsidRDefault="006F4B0D" w14:paraId="3A47EEE2"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79030FAF" w14:textId="77777777">
        <w:tc>
          <w:tcPr>
            <w:tcW w:w="7758" w:type="dxa"/>
            <w:tcBorders>
              <w:top w:val="nil"/>
              <w:bottom w:val="nil"/>
            </w:tcBorders>
          </w:tcPr>
          <w:p w:rsidRPr="00357A8D" w:rsidR="006F4B0D" w:rsidRDefault="006F4B0D" w14:paraId="5AC259DE"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วิชาโท/เลือก </w:t>
            </w:r>
          </w:p>
        </w:tc>
        <w:tc>
          <w:tcPr>
            <w:tcW w:w="1170" w:type="dxa"/>
            <w:tcBorders>
              <w:top w:val="nil"/>
              <w:bottom w:val="nil"/>
            </w:tcBorders>
          </w:tcPr>
          <w:p w:rsidRPr="00357A8D" w:rsidR="006F4B0D" w:rsidRDefault="006F4B0D" w14:paraId="6CFE7608"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44075D2A" w14:textId="77777777">
        <w:tc>
          <w:tcPr>
            <w:tcW w:w="7758" w:type="dxa"/>
            <w:tcBorders>
              <w:top w:val="single" w:color="auto" w:sz="4" w:space="0"/>
            </w:tcBorders>
          </w:tcPr>
          <w:p w:rsidRPr="00357A8D" w:rsidR="00C35503" w:rsidRDefault="00C35503" w14:paraId="057D934E"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0" w:type="dxa"/>
            <w:tcBorders>
              <w:top w:val="single" w:color="auto" w:sz="4" w:space="0"/>
            </w:tcBorders>
          </w:tcPr>
          <w:p w:rsidRPr="00357A8D" w:rsidR="00C35503" w:rsidRDefault="006F4B0D" w14:paraId="3D88CC03" w14:textId="77777777">
            <w:pPr>
              <w:jc w:val="center"/>
              <w:rPr>
                <w:rFonts w:ascii="TH Sarabun New" w:hAnsi="TH Sarabun New" w:cs="TH Sarabun New"/>
                <w:sz w:val="32"/>
                <w:szCs w:val="32"/>
              </w:rPr>
            </w:pPr>
            <w:r w:rsidRPr="00357A8D">
              <w:rPr>
                <w:rFonts w:ascii="TH Sarabun New" w:hAnsi="TH Sarabun New" w:cs="TH Sarabun New"/>
                <w:sz w:val="32"/>
                <w:szCs w:val="32"/>
                <w:cs/>
              </w:rPr>
              <w:t>19</w:t>
            </w:r>
          </w:p>
        </w:tc>
      </w:tr>
      <w:tr w:rsidRPr="00357A8D" w:rsidR="00357A8D" w14:paraId="12A9086B" w14:textId="77777777">
        <w:tc>
          <w:tcPr>
            <w:tcW w:w="7758" w:type="dxa"/>
            <w:tcBorders>
              <w:bottom w:val="nil"/>
            </w:tcBorders>
          </w:tcPr>
          <w:p w:rsidRPr="00357A8D" w:rsidR="00C35503" w:rsidRDefault="00C35503" w14:paraId="698DF86F" w14:textId="77777777">
            <w:pPr>
              <w:rPr>
                <w:rFonts w:ascii="TH Sarabun New" w:hAnsi="TH Sarabun New" w:cs="TH Sarabun New"/>
                <w:sz w:val="32"/>
                <w:szCs w:val="32"/>
              </w:rPr>
            </w:pPr>
            <w:r w:rsidRPr="00357A8D">
              <w:rPr>
                <w:rFonts w:ascii="TH Sarabun New" w:hAnsi="TH Sarabun New" w:cs="TH Sarabun New"/>
                <w:b/>
                <w:bCs/>
                <w:sz w:val="32"/>
                <w:szCs w:val="32"/>
                <w:cs/>
              </w:rPr>
              <w:t xml:space="preserve">ภาคเรียนที่ </w:t>
            </w:r>
            <w:r w:rsidRPr="00357A8D">
              <w:rPr>
                <w:rFonts w:ascii="TH Sarabun New" w:hAnsi="TH Sarabun New" w:cs="TH Sarabun New"/>
                <w:b/>
                <w:bCs/>
                <w:sz w:val="32"/>
                <w:szCs w:val="32"/>
              </w:rPr>
              <w:t>2</w:t>
            </w:r>
          </w:p>
        </w:tc>
        <w:tc>
          <w:tcPr>
            <w:tcW w:w="1170" w:type="dxa"/>
            <w:tcBorders>
              <w:bottom w:val="nil"/>
            </w:tcBorders>
          </w:tcPr>
          <w:p w:rsidRPr="00357A8D" w:rsidR="00C35503" w:rsidRDefault="00C35503" w14:paraId="0680B4E9"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14:paraId="05B9CF51" w14:textId="77777777">
        <w:tc>
          <w:tcPr>
            <w:tcW w:w="7758" w:type="dxa"/>
            <w:tcBorders>
              <w:top w:val="nil"/>
              <w:bottom w:val="nil"/>
            </w:tcBorders>
          </w:tcPr>
          <w:p w:rsidRPr="00357A8D" w:rsidR="006F4B0D" w:rsidRDefault="006F4B0D" w14:paraId="79B4A611" w14:textId="77777777">
            <w:pPr>
              <w:rPr>
                <w:rFonts w:ascii="TH Sarabun New" w:hAnsi="TH Sarabun New" w:cs="TH Sarabun New"/>
                <w:sz w:val="32"/>
                <w:szCs w:val="32"/>
              </w:rPr>
            </w:pPr>
            <w:r w:rsidRPr="00357A8D">
              <w:rPr>
                <w:rFonts w:ascii="TH Sarabun New" w:hAnsi="TH Sarabun New" w:cs="TH Sarabun New"/>
                <w:sz w:val="32"/>
                <w:szCs w:val="32"/>
                <w:cs/>
              </w:rPr>
              <w:t xml:space="preserve">ศ. </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ทฤษฎีเศรษฐศาสตร์จุลภาค หรือ ศ. </w:t>
            </w:r>
            <w:r w:rsidRPr="00357A8D">
              <w:rPr>
                <w:rFonts w:ascii="TH Sarabun New" w:hAnsi="TH Sarabun New" w:cs="TH Sarabun New"/>
                <w:sz w:val="32"/>
                <w:szCs w:val="32"/>
              </w:rPr>
              <w:t>312</w:t>
            </w:r>
            <w:r w:rsidRPr="00357A8D">
              <w:rPr>
                <w:rFonts w:ascii="TH Sarabun New" w:hAnsi="TH Sarabun New" w:cs="TH Sarabun New"/>
                <w:sz w:val="32"/>
                <w:szCs w:val="32"/>
                <w:cs/>
              </w:rPr>
              <w:t xml:space="preserve"> ทฤษฎีเศรษฐศาสตร์มหภาค</w:t>
            </w:r>
          </w:p>
        </w:tc>
        <w:tc>
          <w:tcPr>
            <w:tcW w:w="1170" w:type="dxa"/>
            <w:tcBorders>
              <w:top w:val="nil"/>
              <w:bottom w:val="nil"/>
            </w:tcBorders>
          </w:tcPr>
          <w:p w:rsidRPr="00357A8D" w:rsidR="006F4B0D" w:rsidRDefault="006F4B0D" w14:paraId="2253D908" w14:textId="77777777">
            <w:pPr>
              <w:jc w:val="center"/>
              <w:rPr>
                <w:rFonts w:ascii="TH Sarabun New" w:hAnsi="TH Sarabun New" w:cs="TH Sarabun New"/>
                <w:sz w:val="32"/>
                <w:szCs w:val="32"/>
              </w:rPr>
            </w:pPr>
            <w:r w:rsidRPr="00357A8D">
              <w:rPr>
                <w:rFonts w:ascii="TH Sarabun New" w:hAnsi="TH Sarabun New" w:cs="TH Sarabun New"/>
                <w:sz w:val="32"/>
                <w:szCs w:val="32"/>
              </w:rPr>
              <w:t>4</w:t>
            </w:r>
          </w:p>
        </w:tc>
      </w:tr>
      <w:tr w:rsidRPr="00357A8D" w:rsidR="00357A8D" w:rsidTr="00D12AE8" w14:paraId="0443CA74" w14:textId="77777777">
        <w:tc>
          <w:tcPr>
            <w:tcW w:w="7758" w:type="dxa"/>
            <w:tcBorders>
              <w:top w:val="nil"/>
              <w:bottom w:val="nil"/>
            </w:tcBorders>
          </w:tcPr>
          <w:p w:rsidRPr="00357A8D" w:rsidR="006F4B0D" w:rsidRDefault="006F4B0D" w14:paraId="44530DDF" w14:textId="35E7C7BE">
            <w:pPr>
              <w:rPr>
                <w:rFonts w:ascii="TH Sarabun New" w:hAnsi="TH Sarabun New" w:cs="TH Sarabun New"/>
                <w:sz w:val="32"/>
                <w:szCs w:val="32"/>
              </w:rPr>
            </w:pPr>
            <w:r w:rsidRPr="00357A8D">
              <w:rPr>
                <w:rFonts w:ascii="TH Sarabun New" w:hAnsi="TH Sarabun New" w:cs="TH Sarabun New"/>
                <w:sz w:val="32"/>
                <w:szCs w:val="32"/>
                <w:cs/>
              </w:rPr>
              <w:t>ศ. 325 เศรษฐมิติเบื้องต้น</w:t>
            </w:r>
            <w:ins w:author="Jenjira O-cha" w:date="2023-02-08T14:57:00Z" w:id="469">
              <w:r w:rsidRPr="00357A8D" w:rsidR="00CA34B7">
                <w:rPr>
                  <w:rFonts w:ascii="TH Sarabun New" w:hAnsi="TH Sarabun New" w:cs="TH Sarabun New"/>
                  <w:sz w:val="32"/>
                  <w:szCs w:val="32"/>
                  <w:cs/>
                </w:rPr>
                <w:t xml:space="preserve"> </w:t>
              </w:r>
              <w:del w:author="PC" w:date="2023-03-31T11:28:00Z" w:id="470">
                <w:r w:rsidRPr="00357A8D" w:rsidDel="0024631A" w:rsidR="00CA34B7">
                  <w:rPr>
                    <w:rFonts w:ascii="TH Sarabun New" w:hAnsi="TH Sarabun New" w:cs="TH Sarabun New"/>
                    <w:strike/>
                    <w:sz w:val="32"/>
                    <w:szCs w:val="32"/>
                    <w:cs/>
                    <w:rPrChange w:author="PC" w:date="2023-03-31T11:41:00Z" w:id="471">
                      <w:rPr>
                        <w:rFonts w:ascii="TH Sarabun New" w:hAnsi="TH Sarabun New" w:cs="TH Sarabun New"/>
                        <w:sz w:val="32"/>
                        <w:szCs w:val="32"/>
                        <w:cs/>
                      </w:rPr>
                    </w:rPrChange>
                  </w:rPr>
                  <w:delText>หรือ เศรษฐมิติ 1</w:delText>
                </w:r>
              </w:del>
            </w:ins>
          </w:p>
        </w:tc>
        <w:tc>
          <w:tcPr>
            <w:tcW w:w="1170" w:type="dxa"/>
            <w:tcBorders>
              <w:top w:val="nil"/>
              <w:bottom w:val="nil"/>
            </w:tcBorders>
          </w:tcPr>
          <w:p w:rsidRPr="00357A8D" w:rsidR="006F4B0D" w:rsidRDefault="006F4B0D" w14:paraId="41480DBC"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rsidTr="00D12AE8" w14:paraId="78AF9DE6" w14:textId="77777777">
        <w:tc>
          <w:tcPr>
            <w:tcW w:w="7758" w:type="dxa"/>
            <w:tcBorders>
              <w:top w:val="nil"/>
              <w:bottom w:val="nil"/>
            </w:tcBorders>
          </w:tcPr>
          <w:p w:rsidRPr="00357A8D" w:rsidR="006F4B0D" w:rsidRDefault="006F4B0D" w14:paraId="37BA7FDC" w14:textId="77777777">
            <w:pPr>
              <w:rPr>
                <w:rFonts w:ascii="TH Sarabun New" w:hAnsi="TH Sarabun New" w:cs="TH Sarabun New"/>
                <w:sz w:val="32"/>
                <w:szCs w:val="32"/>
              </w:rPr>
            </w:pPr>
            <w:r w:rsidRPr="00357A8D">
              <w:rPr>
                <w:rFonts w:ascii="TH Sarabun New" w:hAnsi="TH Sarabun New" w:cs="TH Sarabun New"/>
                <w:sz w:val="32"/>
                <w:szCs w:val="32"/>
                <w:cs/>
              </w:rPr>
              <w:t>สษ. 341 ภาษาอังกฤษสำหรับนักเศรษฐศาสตร์ 2</w:t>
            </w:r>
          </w:p>
        </w:tc>
        <w:tc>
          <w:tcPr>
            <w:tcW w:w="1170" w:type="dxa"/>
            <w:tcBorders>
              <w:top w:val="nil"/>
              <w:bottom w:val="nil"/>
            </w:tcBorders>
          </w:tcPr>
          <w:p w:rsidRPr="00357A8D" w:rsidR="006F4B0D" w:rsidRDefault="006F4B0D" w14:paraId="08C7EBD9"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6C2F39BA" w14:textId="77777777">
        <w:tc>
          <w:tcPr>
            <w:tcW w:w="7758" w:type="dxa"/>
            <w:tcBorders>
              <w:top w:val="nil"/>
              <w:bottom w:val="nil"/>
            </w:tcBorders>
          </w:tcPr>
          <w:p w:rsidRPr="00357A8D" w:rsidR="006F4B0D" w:rsidRDefault="006F4B0D" w14:paraId="044977FF" w14:textId="2F76F538">
            <w:pPr>
              <w:rPr>
                <w:rFonts w:ascii="TH Sarabun New" w:hAnsi="TH Sarabun New" w:cs="TH Sarabun New"/>
                <w:sz w:val="32"/>
                <w:szCs w:val="32"/>
              </w:rPr>
            </w:pPr>
            <w:r w:rsidRPr="00357A8D">
              <w:rPr>
                <w:rFonts w:ascii="TH Sarabun New" w:hAnsi="TH Sarabun New" w:cs="TH Sarabun New"/>
                <w:sz w:val="32"/>
                <w:szCs w:val="32"/>
                <w:cs/>
              </w:rPr>
              <w:t>วิชา</w:t>
            </w:r>
            <w:ins w:author="phetc" w:date="2023-02-11T22:31:00Z" w:id="472">
              <w:r w:rsidRPr="00357A8D" w:rsidR="00714815">
                <w:rPr>
                  <w:rFonts w:ascii="TH Sarabun New" w:hAnsi="TH Sarabun New" w:cs="TH Sarabun New"/>
                  <w:sz w:val="32"/>
                  <w:szCs w:val="32"/>
                  <w:cs/>
                  <w:rPrChange w:author="PC" w:date="2023-03-31T11:41:00Z" w:id="473">
                    <w:rPr>
                      <w:rFonts w:ascii="TH Sarabun New" w:hAnsi="TH Sarabun New" w:cs="TH Sarabun New"/>
                      <w:sz w:val="32"/>
                      <w:szCs w:val="32"/>
                      <w:highlight w:val="cyan"/>
                      <w:cs/>
                    </w:rPr>
                  </w:rPrChange>
                </w:rPr>
                <w:t>เลือก</w:t>
              </w:r>
            </w:ins>
            <w:del w:author="PC" w:date="2023-03-31T11:28:00Z" w:id="474">
              <w:r w:rsidRPr="00357A8D" w:rsidDel="0024631A">
                <w:rPr>
                  <w:rFonts w:ascii="TH Sarabun New" w:hAnsi="TH Sarabun New" w:cs="TH Sarabun New"/>
                  <w:strike/>
                  <w:sz w:val="32"/>
                  <w:szCs w:val="32"/>
                  <w:cs/>
                  <w:rPrChange w:author="PC" w:date="2023-03-31T11:41:00Z" w:id="475">
                    <w:rPr>
                      <w:rFonts w:ascii="TH Sarabun New" w:hAnsi="TH Sarabun New" w:cs="TH Sarabun New"/>
                      <w:sz w:val="32"/>
                      <w:szCs w:val="32"/>
                      <w:cs/>
                    </w:rPr>
                  </w:rPrChange>
                </w:rPr>
                <w:delText>บังคับ</w:delText>
              </w:r>
            </w:del>
            <w:r w:rsidRPr="00357A8D">
              <w:rPr>
                <w:rFonts w:ascii="TH Sarabun New" w:hAnsi="TH Sarabun New" w:cs="TH Sarabun New"/>
                <w:sz w:val="32"/>
                <w:szCs w:val="32"/>
                <w:cs/>
              </w:rPr>
              <w:t>เฉพาะด้าน</w:t>
            </w:r>
            <w:ins w:author="phetc" w:date="2023-02-11T22:29:00Z" w:id="476">
              <w:r w:rsidRPr="00357A8D" w:rsidR="00714815">
                <w:rPr>
                  <w:rFonts w:ascii="TH Sarabun New" w:hAnsi="TH Sarabun New" w:cs="TH Sarabun New"/>
                  <w:sz w:val="32"/>
                  <w:szCs w:val="32"/>
                  <w:cs/>
                  <w:rPrChange w:author="PC" w:date="2023-03-31T11:41:00Z" w:id="477">
                    <w:rPr>
                      <w:rFonts w:ascii="TH Sarabun New" w:hAnsi="TH Sarabun New" w:cs="TH Sarabun New"/>
                      <w:sz w:val="32"/>
                      <w:szCs w:val="32"/>
                      <w:highlight w:val="cyan"/>
                      <w:cs/>
                    </w:rPr>
                  </w:rPrChange>
                </w:rPr>
                <w:t xml:space="preserve"> </w:t>
              </w:r>
            </w:ins>
          </w:p>
        </w:tc>
        <w:tc>
          <w:tcPr>
            <w:tcW w:w="1170" w:type="dxa"/>
            <w:tcBorders>
              <w:top w:val="nil"/>
              <w:bottom w:val="nil"/>
            </w:tcBorders>
          </w:tcPr>
          <w:p w:rsidRPr="00357A8D" w:rsidR="006F4B0D" w:rsidRDefault="006F4B0D" w14:paraId="118D136F"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0C5A9B3D" w14:textId="77777777">
        <w:tc>
          <w:tcPr>
            <w:tcW w:w="7758" w:type="dxa"/>
            <w:tcBorders>
              <w:top w:val="nil"/>
              <w:bottom w:val="nil"/>
            </w:tcBorders>
          </w:tcPr>
          <w:p w:rsidRPr="00357A8D" w:rsidR="006F4B0D" w:rsidRDefault="006F4B0D" w14:paraId="6AC67B72" w14:textId="77777777">
            <w:pPr>
              <w:rPr>
                <w:rFonts w:ascii="TH Sarabun New" w:hAnsi="TH Sarabun New" w:cs="TH Sarabun New"/>
                <w:sz w:val="32"/>
                <w:szCs w:val="32"/>
              </w:rPr>
            </w:pPr>
            <w:r w:rsidRPr="00357A8D">
              <w:rPr>
                <w:rFonts w:ascii="TH Sarabun New" w:hAnsi="TH Sarabun New" w:cs="TH Sarabun New"/>
                <w:sz w:val="32"/>
                <w:szCs w:val="32"/>
                <w:cs/>
              </w:rPr>
              <w:t>วิชาศึกษาทั่วไป</w:t>
            </w:r>
          </w:p>
        </w:tc>
        <w:tc>
          <w:tcPr>
            <w:tcW w:w="1170" w:type="dxa"/>
            <w:tcBorders>
              <w:top w:val="nil"/>
              <w:bottom w:val="nil"/>
            </w:tcBorders>
          </w:tcPr>
          <w:p w:rsidRPr="00357A8D" w:rsidR="006F4B0D" w:rsidRDefault="006F4B0D" w14:paraId="5B7AAD63"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14:paraId="63F1E981" w14:textId="77777777">
        <w:tc>
          <w:tcPr>
            <w:tcW w:w="7758" w:type="dxa"/>
            <w:tcBorders>
              <w:top w:val="nil"/>
              <w:bottom w:val="nil"/>
            </w:tcBorders>
          </w:tcPr>
          <w:p w:rsidRPr="00357A8D" w:rsidR="006F4B0D" w:rsidRDefault="006F4B0D" w14:paraId="0B0238B2"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วิชาโท/เลือก </w:t>
            </w:r>
          </w:p>
        </w:tc>
        <w:tc>
          <w:tcPr>
            <w:tcW w:w="1170" w:type="dxa"/>
            <w:tcBorders>
              <w:top w:val="nil"/>
              <w:bottom w:val="nil"/>
            </w:tcBorders>
          </w:tcPr>
          <w:p w:rsidRPr="00357A8D" w:rsidR="006F4B0D" w:rsidRDefault="006F4B0D" w14:paraId="6F45CDB7"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C35503" w14:paraId="4D553E24" w14:textId="77777777">
        <w:tc>
          <w:tcPr>
            <w:tcW w:w="7758" w:type="dxa"/>
            <w:tcBorders>
              <w:top w:val="single" w:color="auto" w:sz="4" w:space="0"/>
            </w:tcBorders>
          </w:tcPr>
          <w:p w:rsidRPr="00357A8D" w:rsidR="00C35503" w:rsidRDefault="00C35503" w14:paraId="5297D5CD"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0" w:type="dxa"/>
            <w:tcBorders>
              <w:top w:val="single" w:color="auto" w:sz="4" w:space="0"/>
            </w:tcBorders>
          </w:tcPr>
          <w:p w:rsidRPr="00357A8D" w:rsidR="006F4B0D" w:rsidRDefault="006F4B0D" w14:paraId="25F1EE71" w14:textId="77777777">
            <w:pPr>
              <w:jc w:val="center"/>
              <w:rPr>
                <w:rFonts w:ascii="TH Sarabun New" w:hAnsi="TH Sarabun New" w:cs="TH Sarabun New"/>
                <w:sz w:val="32"/>
                <w:szCs w:val="32"/>
              </w:rPr>
            </w:pPr>
            <w:r w:rsidRPr="00357A8D">
              <w:rPr>
                <w:rFonts w:ascii="TH Sarabun New" w:hAnsi="TH Sarabun New" w:cs="TH Sarabun New"/>
                <w:sz w:val="32"/>
                <w:szCs w:val="32"/>
                <w:cs/>
              </w:rPr>
              <w:t>19</w:t>
            </w:r>
          </w:p>
        </w:tc>
      </w:tr>
    </w:tbl>
    <w:p w:rsidRPr="00357A8D" w:rsidR="006B1275" w:rsidRDefault="006B1275" w14:paraId="5A3DC3CB" w14:textId="77777777">
      <w:pPr>
        <w:rPr>
          <w:rFonts w:ascii="TH Sarabun New" w:hAnsi="TH Sarabun New" w:cs="TH Sarabun New"/>
          <w:b/>
          <w:bCs/>
          <w:sz w:val="13"/>
          <w:szCs w:val="13"/>
        </w:rPr>
      </w:pPr>
    </w:p>
    <w:p w:rsidRPr="00357A8D" w:rsidR="00711E20" w:rsidRDefault="00711E20" w14:paraId="0E8D1EFC" w14:textId="77777777">
      <w:pPr>
        <w:rPr>
          <w:rFonts w:ascii="TH Sarabun New" w:hAnsi="TH Sarabun New" w:cs="TH Sarabun New"/>
          <w:b/>
          <w:bCs/>
          <w:sz w:val="13"/>
          <w:szCs w:val="13"/>
        </w:rPr>
      </w:pPr>
    </w:p>
    <w:p w:rsidRPr="00357A8D" w:rsidR="00B24B34" w:rsidRDefault="00B24B34" w14:paraId="56EA7406" w14:textId="4696A01E">
      <w:pPr>
        <w:rPr>
          <w:ins w:author="Jenjira O-cha" w:date="2023-02-07T20:35:00Z" w:id="478"/>
          <w:rFonts w:ascii="TH Sarabun New" w:hAnsi="TH Sarabun New" w:cs="TH Sarabun New"/>
          <w:b/>
          <w:bCs/>
          <w:sz w:val="13"/>
          <w:szCs w:val="13"/>
        </w:rPr>
      </w:pPr>
    </w:p>
    <w:p w:rsidRPr="00357A8D" w:rsidR="00FC6BBB" w:rsidRDefault="00FC6BBB" w14:paraId="1B896BDA" w14:textId="09ED4CA4">
      <w:pPr>
        <w:rPr>
          <w:ins w:author="Jenjira O-cha" w:date="2023-02-08T15:22:00Z" w:id="479"/>
          <w:rFonts w:ascii="TH Sarabun New" w:hAnsi="TH Sarabun New" w:cs="TH Sarabun New"/>
          <w:b/>
          <w:bCs/>
          <w:sz w:val="13"/>
          <w:szCs w:val="13"/>
        </w:rPr>
      </w:pPr>
    </w:p>
    <w:p w:rsidRPr="00357A8D" w:rsidR="000F3206" w:rsidRDefault="000F3206" w14:paraId="6FA1DDA8" w14:textId="58B2C26A">
      <w:pPr>
        <w:rPr>
          <w:ins w:author="Jenjira O-cha" w:date="2023-02-08T15:22:00Z" w:id="480"/>
          <w:rFonts w:ascii="TH Sarabun New" w:hAnsi="TH Sarabun New" w:cs="TH Sarabun New"/>
          <w:b/>
          <w:bCs/>
          <w:sz w:val="13"/>
          <w:szCs w:val="13"/>
        </w:rPr>
      </w:pPr>
    </w:p>
    <w:p w:rsidRPr="00357A8D" w:rsidR="000F3206" w:rsidRDefault="000F3206" w14:paraId="5CD93DD7" w14:textId="77777777">
      <w:pPr>
        <w:rPr>
          <w:ins w:author="Jenjira O-cha" w:date="2023-02-07T20:35:00Z" w:id="481"/>
          <w:rFonts w:ascii="TH Sarabun New" w:hAnsi="TH Sarabun New" w:cs="TH Sarabun New"/>
          <w:b/>
          <w:bCs/>
          <w:sz w:val="13"/>
          <w:szCs w:val="13"/>
        </w:rPr>
      </w:pPr>
    </w:p>
    <w:p w:rsidRPr="00357A8D" w:rsidR="00FC6BBB" w:rsidRDefault="00FC6BBB" w14:paraId="42CBAB5A" w14:textId="6F146253">
      <w:pPr>
        <w:rPr>
          <w:ins w:author="Jenjira O-cha" w:date="2023-02-07T20:35:00Z" w:id="482"/>
          <w:rFonts w:ascii="TH Sarabun New" w:hAnsi="TH Sarabun New" w:cs="TH Sarabun New"/>
          <w:b/>
          <w:bCs/>
          <w:sz w:val="13"/>
          <w:szCs w:val="13"/>
        </w:rPr>
      </w:pPr>
    </w:p>
    <w:p w:rsidRPr="00357A8D" w:rsidR="00FC6BBB" w:rsidRDefault="00FC6BBB" w14:paraId="7C0D0601" w14:textId="77777777">
      <w:pPr>
        <w:rPr>
          <w:rFonts w:ascii="TH Sarabun New" w:hAnsi="TH Sarabun New" w:cs="TH Sarabun New"/>
          <w:b/>
          <w:bCs/>
          <w:sz w:val="13"/>
          <w:szCs w:val="13"/>
        </w:rPr>
      </w:pPr>
    </w:p>
    <w:tbl>
      <w:tblPr>
        <w:tblW w:w="88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686"/>
        <w:gridCol w:w="1160"/>
      </w:tblGrid>
      <w:tr w:rsidRPr="00357A8D" w:rsidR="00357A8D" w:rsidTr="00B24B34" w14:paraId="5E700104" w14:textId="77777777">
        <w:trPr>
          <w:trHeight w:val="472"/>
        </w:trPr>
        <w:tc>
          <w:tcPr>
            <w:tcW w:w="8846" w:type="dxa"/>
            <w:gridSpan w:val="2"/>
            <w:tcBorders>
              <w:bottom w:val="single" w:color="auto" w:sz="4" w:space="0"/>
            </w:tcBorders>
          </w:tcPr>
          <w:p w:rsidRPr="00357A8D" w:rsidR="00C35503" w:rsidRDefault="00C35503" w14:paraId="7B71F925" w14:textId="77777777">
            <w:pPr>
              <w:jc w:val="center"/>
              <w:rPr>
                <w:rFonts w:ascii="TH Sarabun New" w:hAnsi="TH Sarabun New" w:cs="TH Sarabun New"/>
                <w:sz w:val="32"/>
                <w:szCs w:val="32"/>
              </w:rPr>
            </w:pPr>
            <w:r w:rsidRPr="00357A8D">
              <w:rPr>
                <w:rFonts w:ascii="TH Sarabun New" w:hAnsi="TH Sarabun New" w:cs="TH Sarabun New"/>
                <w:b/>
                <w:bCs/>
                <w:sz w:val="32"/>
                <w:szCs w:val="32"/>
                <w:cs/>
              </w:rPr>
              <w:t>ปีการศึกษาที่ 3</w:t>
            </w:r>
          </w:p>
        </w:tc>
      </w:tr>
      <w:tr w:rsidRPr="00357A8D" w:rsidR="00357A8D" w:rsidTr="00B24B34" w14:paraId="035AB7D7" w14:textId="77777777">
        <w:trPr>
          <w:trHeight w:val="472"/>
        </w:trPr>
        <w:tc>
          <w:tcPr>
            <w:tcW w:w="7686" w:type="dxa"/>
            <w:tcBorders>
              <w:bottom w:val="nil"/>
            </w:tcBorders>
          </w:tcPr>
          <w:p w:rsidRPr="00357A8D" w:rsidR="00C35503" w:rsidRDefault="00C35503" w14:paraId="09E3EAF8" w14:textId="77777777">
            <w:pPr>
              <w:rPr>
                <w:rFonts w:ascii="TH Sarabun New" w:hAnsi="TH Sarabun New" w:cs="TH Sarabun New"/>
                <w:sz w:val="32"/>
                <w:szCs w:val="32"/>
              </w:rPr>
            </w:pPr>
            <w:r w:rsidRPr="00357A8D">
              <w:rPr>
                <w:rFonts w:ascii="TH Sarabun New" w:hAnsi="TH Sarabun New" w:cs="TH Sarabun New"/>
                <w:b/>
                <w:bCs/>
                <w:sz w:val="32"/>
                <w:szCs w:val="32"/>
                <w:cs/>
              </w:rPr>
              <w:t>ภาคเรียนที่ 1</w:t>
            </w:r>
          </w:p>
        </w:tc>
        <w:tc>
          <w:tcPr>
            <w:tcW w:w="1159" w:type="dxa"/>
            <w:tcBorders>
              <w:bottom w:val="nil"/>
            </w:tcBorders>
          </w:tcPr>
          <w:p w:rsidRPr="00357A8D" w:rsidR="00C35503" w:rsidRDefault="00C35503" w14:paraId="07B9F0E2"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rsidTr="00B24B34" w14:paraId="1E69E922" w14:textId="77777777">
        <w:trPr>
          <w:trHeight w:val="462"/>
        </w:trPr>
        <w:tc>
          <w:tcPr>
            <w:tcW w:w="7686" w:type="dxa"/>
            <w:tcBorders>
              <w:top w:val="nil"/>
              <w:bottom w:val="nil"/>
            </w:tcBorders>
          </w:tcPr>
          <w:p w:rsidRPr="00357A8D" w:rsidR="006F4B0D" w:rsidRDefault="006F4B0D" w14:paraId="4A4B6D40" w14:textId="77777777">
            <w:pPr>
              <w:rPr>
                <w:rFonts w:ascii="TH Sarabun New" w:hAnsi="TH Sarabun New" w:cs="TH Sarabun New"/>
                <w:sz w:val="32"/>
                <w:szCs w:val="32"/>
              </w:rPr>
            </w:pPr>
            <w:r w:rsidRPr="00357A8D">
              <w:rPr>
                <w:rFonts w:ascii="TH Sarabun New" w:hAnsi="TH Sarabun New" w:cs="TH Sarabun New"/>
                <w:sz w:val="32"/>
                <w:szCs w:val="32"/>
                <w:cs/>
              </w:rPr>
              <w:t>วิชาเลือกเฉพาะด้าน</w:t>
            </w:r>
          </w:p>
        </w:tc>
        <w:tc>
          <w:tcPr>
            <w:tcW w:w="1159" w:type="dxa"/>
            <w:tcBorders>
              <w:top w:val="nil"/>
              <w:bottom w:val="nil"/>
            </w:tcBorders>
          </w:tcPr>
          <w:p w:rsidRPr="00357A8D" w:rsidR="006F4B0D" w:rsidRDefault="006F4B0D" w14:paraId="4AAB084A"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rsidTr="00B24B34" w14:paraId="3E529B9F" w14:textId="77777777">
        <w:trPr>
          <w:trHeight w:val="472"/>
        </w:trPr>
        <w:tc>
          <w:tcPr>
            <w:tcW w:w="7686" w:type="dxa"/>
            <w:tcBorders>
              <w:top w:val="nil"/>
              <w:bottom w:val="nil"/>
            </w:tcBorders>
          </w:tcPr>
          <w:p w:rsidRPr="00357A8D" w:rsidR="006F4B0D" w:rsidRDefault="006F4B0D" w14:paraId="6021868E"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วิชาโท/เลือก </w:t>
            </w:r>
          </w:p>
        </w:tc>
        <w:tc>
          <w:tcPr>
            <w:tcW w:w="1159" w:type="dxa"/>
            <w:tcBorders>
              <w:top w:val="nil"/>
              <w:bottom w:val="nil"/>
            </w:tcBorders>
          </w:tcPr>
          <w:p w:rsidRPr="00357A8D" w:rsidR="006F4B0D" w:rsidRDefault="006F4B0D" w14:paraId="0133E130" w14:textId="77777777">
            <w:pPr>
              <w:jc w:val="center"/>
              <w:rPr>
                <w:rFonts w:ascii="TH Sarabun New" w:hAnsi="TH Sarabun New" w:cs="TH Sarabun New"/>
                <w:sz w:val="32"/>
                <w:szCs w:val="32"/>
              </w:rPr>
            </w:pPr>
            <w:r w:rsidRPr="00357A8D">
              <w:rPr>
                <w:rFonts w:ascii="TH Sarabun New" w:hAnsi="TH Sarabun New" w:cs="TH Sarabun New"/>
                <w:sz w:val="32"/>
                <w:szCs w:val="32"/>
              </w:rPr>
              <w:t>6</w:t>
            </w:r>
          </w:p>
        </w:tc>
      </w:tr>
      <w:tr w:rsidRPr="00357A8D" w:rsidR="00357A8D" w:rsidTr="00711E20" w14:paraId="74D4B05A" w14:textId="77777777">
        <w:trPr>
          <w:trHeight w:val="522"/>
        </w:trPr>
        <w:tc>
          <w:tcPr>
            <w:tcW w:w="7686" w:type="dxa"/>
            <w:tcBorders>
              <w:top w:val="nil"/>
              <w:bottom w:val="nil"/>
            </w:tcBorders>
          </w:tcPr>
          <w:p w:rsidRPr="00357A8D" w:rsidR="006F4B0D" w:rsidRDefault="006F4B0D" w14:paraId="0228EA8C"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วิชาบังคับเฉพาะด้าน             </w:t>
            </w:r>
          </w:p>
        </w:tc>
        <w:tc>
          <w:tcPr>
            <w:tcW w:w="1159" w:type="dxa"/>
            <w:tcBorders>
              <w:top w:val="nil"/>
              <w:bottom w:val="nil"/>
            </w:tcBorders>
          </w:tcPr>
          <w:p w:rsidRPr="00357A8D" w:rsidR="006F4B0D" w:rsidRDefault="006F4B0D" w14:paraId="76BABC3F" w14:textId="77777777">
            <w:pPr>
              <w:jc w:val="center"/>
              <w:rPr>
                <w:rFonts w:ascii="TH Sarabun New" w:hAnsi="TH Sarabun New" w:cs="TH Sarabun New"/>
                <w:sz w:val="32"/>
                <w:szCs w:val="32"/>
              </w:rPr>
            </w:pPr>
            <w:r w:rsidRPr="00357A8D">
              <w:rPr>
                <w:rFonts w:ascii="TH Sarabun New" w:hAnsi="TH Sarabun New" w:cs="TH Sarabun New"/>
                <w:sz w:val="32"/>
                <w:szCs w:val="32"/>
                <w:cs/>
              </w:rPr>
              <w:t>9</w:t>
            </w:r>
          </w:p>
        </w:tc>
      </w:tr>
      <w:tr w:rsidRPr="00357A8D" w:rsidR="00357A8D" w:rsidTr="00B24B34" w14:paraId="4DCA7EE2" w14:textId="77777777">
        <w:trPr>
          <w:trHeight w:val="462"/>
        </w:trPr>
        <w:tc>
          <w:tcPr>
            <w:tcW w:w="7686" w:type="dxa"/>
            <w:tcBorders>
              <w:top w:val="single" w:color="auto" w:sz="4" w:space="0"/>
            </w:tcBorders>
          </w:tcPr>
          <w:p w:rsidRPr="00357A8D" w:rsidR="00C35503" w:rsidRDefault="00C35503" w14:paraId="1E7E5A05"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59" w:type="dxa"/>
            <w:tcBorders>
              <w:top w:val="single" w:color="auto" w:sz="4" w:space="0"/>
            </w:tcBorders>
          </w:tcPr>
          <w:p w:rsidRPr="00357A8D" w:rsidR="00C35503" w:rsidRDefault="006F4B0D" w14:paraId="705025E4" w14:textId="77777777">
            <w:pPr>
              <w:jc w:val="center"/>
              <w:rPr>
                <w:rFonts w:ascii="TH Sarabun New" w:hAnsi="TH Sarabun New" w:cs="TH Sarabun New"/>
                <w:sz w:val="32"/>
                <w:szCs w:val="32"/>
              </w:rPr>
            </w:pPr>
            <w:r w:rsidRPr="00357A8D">
              <w:rPr>
                <w:rFonts w:ascii="TH Sarabun New" w:hAnsi="TH Sarabun New" w:cs="TH Sarabun New"/>
                <w:sz w:val="32"/>
                <w:szCs w:val="32"/>
                <w:cs/>
              </w:rPr>
              <w:t>18</w:t>
            </w:r>
          </w:p>
        </w:tc>
      </w:tr>
      <w:tr w:rsidRPr="00357A8D" w:rsidR="00357A8D" w:rsidTr="00B24B34" w14:paraId="79377CCF" w14:textId="77777777">
        <w:trPr>
          <w:trHeight w:val="472"/>
        </w:trPr>
        <w:tc>
          <w:tcPr>
            <w:tcW w:w="7686" w:type="dxa"/>
            <w:tcBorders>
              <w:bottom w:val="nil"/>
            </w:tcBorders>
          </w:tcPr>
          <w:p w:rsidRPr="00357A8D" w:rsidR="00C35503" w:rsidRDefault="00C35503" w14:paraId="6C728309" w14:textId="77777777">
            <w:pPr>
              <w:rPr>
                <w:rFonts w:ascii="TH Sarabun New" w:hAnsi="TH Sarabun New" w:cs="TH Sarabun New"/>
                <w:sz w:val="32"/>
                <w:szCs w:val="32"/>
              </w:rPr>
            </w:pPr>
            <w:r w:rsidRPr="00357A8D">
              <w:rPr>
                <w:rFonts w:ascii="TH Sarabun New" w:hAnsi="TH Sarabun New" w:cs="TH Sarabun New"/>
                <w:b/>
                <w:bCs/>
                <w:sz w:val="32"/>
                <w:szCs w:val="32"/>
                <w:cs/>
              </w:rPr>
              <w:t xml:space="preserve">ภาคเรียนที่ </w:t>
            </w:r>
            <w:r w:rsidRPr="00357A8D">
              <w:rPr>
                <w:rFonts w:ascii="TH Sarabun New" w:hAnsi="TH Sarabun New" w:cs="TH Sarabun New"/>
                <w:b/>
                <w:bCs/>
                <w:sz w:val="32"/>
                <w:szCs w:val="32"/>
              </w:rPr>
              <w:t>2</w:t>
            </w:r>
          </w:p>
        </w:tc>
        <w:tc>
          <w:tcPr>
            <w:tcW w:w="1159" w:type="dxa"/>
            <w:tcBorders>
              <w:bottom w:val="nil"/>
            </w:tcBorders>
          </w:tcPr>
          <w:p w:rsidRPr="00357A8D" w:rsidR="00C35503" w:rsidRDefault="00C35503" w14:paraId="0019CF6F"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rsidTr="00B24B34" w14:paraId="0581FB12" w14:textId="77777777">
        <w:trPr>
          <w:trHeight w:val="1006"/>
        </w:trPr>
        <w:tc>
          <w:tcPr>
            <w:tcW w:w="7686" w:type="dxa"/>
            <w:tcBorders>
              <w:top w:val="nil"/>
              <w:bottom w:val="nil"/>
            </w:tcBorders>
          </w:tcPr>
          <w:p w:rsidRPr="00357A8D" w:rsidR="006F4B0D" w:rsidRDefault="006F4B0D" w14:paraId="60BC06D6" w14:textId="77777777">
            <w:pPr>
              <w:spacing w:before="60"/>
              <w:rPr>
                <w:rFonts w:ascii="TH Sarabun New" w:hAnsi="TH Sarabun New" w:cs="TH Sarabun New"/>
                <w:sz w:val="32"/>
                <w:szCs w:val="32"/>
              </w:rPr>
            </w:pPr>
            <w:r w:rsidRPr="00357A8D">
              <w:rPr>
                <w:rFonts w:ascii="TH Sarabun New" w:hAnsi="TH Sarabun New" w:cs="TH Sarabun New"/>
                <w:sz w:val="32"/>
                <w:szCs w:val="32"/>
                <w:cs/>
              </w:rPr>
              <w:t>ศ. 215 ระเบียบวิธีวิจัย</w:t>
            </w:r>
          </w:p>
          <w:p w:rsidRPr="00357A8D" w:rsidR="006F4B0D" w:rsidRDefault="006F4B0D" w14:paraId="285F2E1D"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วิชาบังคับเฉพาะด้าน     </w:t>
            </w:r>
          </w:p>
        </w:tc>
        <w:tc>
          <w:tcPr>
            <w:tcW w:w="1159" w:type="dxa"/>
            <w:tcBorders>
              <w:top w:val="nil"/>
              <w:bottom w:val="nil"/>
            </w:tcBorders>
          </w:tcPr>
          <w:p w:rsidRPr="00357A8D" w:rsidR="006F4B0D" w:rsidRDefault="006F4B0D" w14:paraId="6678D75D" w14:textId="77777777">
            <w:pPr>
              <w:spacing w:before="60"/>
              <w:jc w:val="center"/>
              <w:rPr>
                <w:rFonts w:ascii="TH Sarabun New" w:hAnsi="TH Sarabun New" w:cs="TH Sarabun New"/>
                <w:sz w:val="32"/>
                <w:szCs w:val="32"/>
              </w:rPr>
            </w:pPr>
            <w:r w:rsidRPr="00357A8D">
              <w:rPr>
                <w:rFonts w:ascii="TH Sarabun New" w:hAnsi="TH Sarabun New" w:cs="TH Sarabun New"/>
                <w:sz w:val="32"/>
                <w:szCs w:val="32"/>
                <w:cs/>
              </w:rPr>
              <w:t>3</w:t>
            </w:r>
          </w:p>
          <w:p w:rsidRPr="00357A8D" w:rsidR="006F4B0D" w:rsidRDefault="006F4B0D" w14:paraId="44EAF9E7" w14:textId="77777777">
            <w:pPr>
              <w:jc w:val="center"/>
              <w:rPr>
                <w:rFonts w:ascii="TH Sarabun New" w:hAnsi="TH Sarabun New" w:cs="TH Sarabun New"/>
                <w:sz w:val="32"/>
                <w:szCs w:val="32"/>
              </w:rPr>
            </w:pPr>
            <w:r w:rsidRPr="00357A8D">
              <w:rPr>
                <w:rFonts w:ascii="TH Sarabun New" w:hAnsi="TH Sarabun New" w:cs="TH Sarabun New"/>
                <w:sz w:val="32"/>
                <w:szCs w:val="32"/>
                <w:cs/>
              </w:rPr>
              <w:t>9</w:t>
            </w:r>
          </w:p>
        </w:tc>
      </w:tr>
      <w:tr w:rsidRPr="00357A8D" w:rsidR="00357A8D" w:rsidTr="00B24B34" w14:paraId="2484421F" w14:textId="77777777">
        <w:trPr>
          <w:trHeight w:val="472"/>
        </w:trPr>
        <w:tc>
          <w:tcPr>
            <w:tcW w:w="7686" w:type="dxa"/>
            <w:tcBorders>
              <w:top w:val="nil"/>
              <w:bottom w:val="nil"/>
            </w:tcBorders>
          </w:tcPr>
          <w:p w:rsidRPr="00357A8D" w:rsidR="006F4B0D" w:rsidRDefault="006F4B0D" w14:paraId="6689A772"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วิชาโท/เลือก </w:t>
            </w:r>
          </w:p>
        </w:tc>
        <w:tc>
          <w:tcPr>
            <w:tcW w:w="1159" w:type="dxa"/>
            <w:tcBorders>
              <w:top w:val="nil"/>
              <w:bottom w:val="nil"/>
            </w:tcBorders>
          </w:tcPr>
          <w:p w:rsidRPr="00357A8D" w:rsidR="006F4B0D" w:rsidRDefault="006F4B0D" w14:paraId="49E9AC4F" w14:textId="77777777">
            <w:pPr>
              <w:jc w:val="center"/>
              <w:rPr>
                <w:rFonts w:ascii="TH Sarabun New" w:hAnsi="TH Sarabun New" w:cs="TH Sarabun New"/>
                <w:sz w:val="32"/>
                <w:szCs w:val="32"/>
              </w:rPr>
            </w:pPr>
            <w:r w:rsidRPr="00357A8D">
              <w:rPr>
                <w:rFonts w:ascii="TH Sarabun New" w:hAnsi="TH Sarabun New" w:cs="TH Sarabun New"/>
                <w:sz w:val="32"/>
                <w:szCs w:val="32"/>
                <w:cs/>
              </w:rPr>
              <w:t>6</w:t>
            </w:r>
          </w:p>
        </w:tc>
      </w:tr>
      <w:tr w:rsidRPr="00357A8D" w:rsidR="00C35503" w:rsidTr="00B24B34" w14:paraId="332624B2" w14:textId="77777777">
        <w:trPr>
          <w:trHeight w:val="472"/>
        </w:trPr>
        <w:tc>
          <w:tcPr>
            <w:tcW w:w="7686" w:type="dxa"/>
            <w:tcBorders>
              <w:top w:val="single" w:color="auto" w:sz="4" w:space="0"/>
            </w:tcBorders>
          </w:tcPr>
          <w:p w:rsidRPr="00357A8D" w:rsidR="00C35503" w:rsidRDefault="00C35503" w14:paraId="00E95690"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59" w:type="dxa"/>
            <w:tcBorders>
              <w:top w:val="single" w:color="auto" w:sz="4" w:space="0"/>
            </w:tcBorders>
          </w:tcPr>
          <w:p w:rsidRPr="00357A8D" w:rsidR="00C35503" w:rsidRDefault="006F4B0D" w14:paraId="12AA87BD" w14:textId="77777777">
            <w:pPr>
              <w:jc w:val="center"/>
              <w:rPr>
                <w:rFonts w:ascii="TH Sarabun New" w:hAnsi="TH Sarabun New" w:cs="TH Sarabun New"/>
                <w:sz w:val="32"/>
                <w:szCs w:val="32"/>
              </w:rPr>
            </w:pPr>
            <w:r w:rsidRPr="00357A8D">
              <w:rPr>
                <w:rFonts w:ascii="TH Sarabun New" w:hAnsi="TH Sarabun New" w:cs="TH Sarabun New"/>
                <w:sz w:val="32"/>
                <w:szCs w:val="32"/>
                <w:cs/>
              </w:rPr>
              <w:t>18</w:t>
            </w:r>
          </w:p>
        </w:tc>
      </w:tr>
    </w:tbl>
    <w:p w:rsidRPr="00357A8D" w:rsidR="00687D47" w:rsidP="00932528" w:rsidRDefault="00687D47" w14:paraId="595A8722" w14:textId="77777777">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20"/>
          <w:szCs w:val="20"/>
        </w:rPr>
      </w:pPr>
    </w:p>
    <w:p w:rsidRPr="00357A8D" w:rsidR="00D41FB4" w:rsidP="00E65391" w:rsidRDefault="00D41FB4" w14:paraId="00FF09F8" w14:textId="77777777">
      <w:pPr>
        <w:tabs>
          <w:tab w:val="left" w:pos="360"/>
          <w:tab w:val="left" w:pos="900"/>
          <w:tab w:val="left" w:pos="1627"/>
          <w:tab w:val="left" w:pos="1890"/>
          <w:tab w:val="left" w:pos="2340"/>
        </w:tabs>
        <w:spacing w:line="228" w:lineRule="auto"/>
        <w:ind w:left="360" w:hanging="360"/>
        <w:jc w:val="thaiDistribute"/>
        <w:rPr>
          <w:rFonts w:ascii="TH Sarabun New" w:hAnsi="TH Sarabun New" w:cs="TH Sarabun New"/>
          <w:b/>
          <w:bCs/>
          <w:sz w:val="20"/>
          <w:szCs w:val="20"/>
        </w:rPr>
      </w:pPr>
    </w:p>
    <w:tbl>
      <w:tblPr>
        <w:tblW w:w="89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775"/>
        <w:gridCol w:w="1172"/>
      </w:tblGrid>
      <w:tr w:rsidRPr="00357A8D" w:rsidR="00357A8D" w:rsidTr="00601482" w14:paraId="2D699BC6" w14:textId="77777777">
        <w:trPr>
          <w:trHeight w:val="479"/>
        </w:trPr>
        <w:tc>
          <w:tcPr>
            <w:tcW w:w="8947" w:type="dxa"/>
            <w:gridSpan w:val="2"/>
            <w:tcBorders>
              <w:bottom w:val="single" w:color="auto" w:sz="4" w:space="0"/>
            </w:tcBorders>
          </w:tcPr>
          <w:p w:rsidRPr="00357A8D" w:rsidR="00C35503" w:rsidRDefault="00C35503" w14:paraId="532E2C62" w14:textId="77777777">
            <w:pPr>
              <w:jc w:val="center"/>
              <w:rPr>
                <w:rFonts w:ascii="TH Sarabun New" w:hAnsi="TH Sarabun New" w:cs="TH Sarabun New"/>
                <w:sz w:val="32"/>
                <w:szCs w:val="32"/>
              </w:rPr>
            </w:pPr>
            <w:r w:rsidRPr="00357A8D">
              <w:rPr>
                <w:rFonts w:ascii="TH Sarabun New" w:hAnsi="TH Sarabun New" w:cs="TH Sarabun New"/>
                <w:b/>
                <w:bCs/>
                <w:sz w:val="32"/>
                <w:szCs w:val="32"/>
                <w:cs/>
              </w:rPr>
              <w:t>ปีการศึกษาที่ 4</w:t>
            </w:r>
            <w:r w:rsidRPr="00357A8D" w:rsidR="006F4B0D">
              <w:rPr>
                <w:rFonts w:ascii="TH Sarabun New" w:hAnsi="TH Sarabun New" w:cs="TH Sarabun New"/>
                <w:b/>
                <w:bCs/>
                <w:sz w:val="32"/>
                <w:szCs w:val="32"/>
                <w:cs/>
              </w:rPr>
              <w:t xml:space="preserve"> กรณีเลือกวิชาสัมมนา</w:t>
            </w:r>
          </w:p>
        </w:tc>
      </w:tr>
      <w:tr w:rsidRPr="00357A8D" w:rsidR="00357A8D" w:rsidTr="00601482" w14:paraId="308AC481" w14:textId="77777777">
        <w:trPr>
          <w:trHeight w:val="467"/>
        </w:trPr>
        <w:tc>
          <w:tcPr>
            <w:tcW w:w="7775" w:type="dxa"/>
            <w:tcBorders>
              <w:bottom w:val="nil"/>
            </w:tcBorders>
          </w:tcPr>
          <w:p w:rsidRPr="00357A8D" w:rsidR="00C35503" w:rsidRDefault="00C35503" w14:paraId="4789B6A6" w14:textId="77777777">
            <w:pPr>
              <w:rPr>
                <w:rFonts w:ascii="TH Sarabun New" w:hAnsi="TH Sarabun New" w:cs="TH Sarabun New"/>
                <w:sz w:val="32"/>
                <w:szCs w:val="32"/>
              </w:rPr>
            </w:pPr>
            <w:r w:rsidRPr="00357A8D">
              <w:rPr>
                <w:rFonts w:ascii="TH Sarabun New" w:hAnsi="TH Sarabun New" w:cs="TH Sarabun New"/>
                <w:b/>
                <w:bCs/>
                <w:sz w:val="32"/>
                <w:szCs w:val="32"/>
                <w:cs/>
              </w:rPr>
              <w:t>ภาคเรียนที่ 1</w:t>
            </w:r>
          </w:p>
        </w:tc>
        <w:tc>
          <w:tcPr>
            <w:tcW w:w="1172" w:type="dxa"/>
            <w:tcBorders>
              <w:bottom w:val="nil"/>
            </w:tcBorders>
          </w:tcPr>
          <w:p w:rsidRPr="00357A8D" w:rsidR="00C35503" w:rsidRDefault="00C35503" w14:paraId="0930CF3B"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rsidTr="00601482" w14:paraId="0EF0B149" w14:textId="77777777">
        <w:trPr>
          <w:trHeight w:val="1515"/>
        </w:trPr>
        <w:tc>
          <w:tcPr>
            <w:tcW w:w="7775" w:type="dxa"/>
            <w:tcBorders>
              <w:top w:val="nil"/>
              <w:bottom w:val="nil"/>
            </w:tcBorders>
          </w:tcPr>
          <w:p w:rsidRPr="00357A8D" w:rsidR="006F4B0D" w:rsidRDefault="006F4B0D" w14:paraId="56A159EF" w14:textId="77777777">
            <w:pPr>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 460</w:t>
            </w:r>
            <w:r w:rsidRPr="00357A8D">
              <w:rPr>
                <w:rFonts w:ascii="TH Sarabun New" w:hAnsi="TH Sarabun New" w:cs="TH Sarabun New"/>
                <w:sz w:val="32"/>
                <w:szCs w:val="32"/>
                <w:cs/>
              </w:rPr>
              <w:t xml:space="preserve"> เศรษฐกิจประเทศไทย </w:t>
            </w:r>
            <w:r w:rsidRPr="00357A8D">
              <w:rPr>
                <w:rFonts w:ascii="TH Sarabun New" w:hAnsi="TH Sarabun New" w:cs="TH Sarabun New"/>
                <w:b/>
                <w:bCs/>
                <w:sz w:val="32"/>
                <w:szCs w:val="32"/>
                <w:cs/>
              </w:rPr>
              <w:t>หรือ</w:t>
            </w:r>
            <w:r w:rsidRPr="00357A8D">
              <w:rPr>
                <w:rFonts w:ascii="TH Sarabun New" w:hAnsi="TH Sarabun New" w:cs="TH Sarabun New"/>
                <w:sz w:val="32"/>
                <w:szCs w:val="32"/>
                <w:cs/>
              </w:rPr>
              <w:t xml:space="preserve"> ศ.404 พัฒนาการแนวคิดทางเศรษฐศาสตร์ </w:t>
            </w:r>
            <w:r w:rsidRPr="00357A8D">
              <w:rPr>
                <w:rFonts w:ascii="TH Sarabun New" w:hAnsi="TH Sarabun New" w:cs="TH Sarabun New"/>
                <w:b/>
                <w:bCs/>
                <w:sz w:val="32"/>
                <w:szCs w:val="32"/>
                <w:cs/>
              </w:rPr>
              <w:t xml:space="preserve">หรือ </w:t>
            </w:r>
          </w:p>
          <w:p w:rsidRPr="00357A8D" w:rsidR="006F4B0D" w:rsidRDefault="006F4B0D" w14:paraId="07041433" w14:textId="77777777">
            <w:pPr>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406</w:t>
            </w:r>
            <w:r w:rsidRPr="00357A8D">
              <w:rPr>
                <w:rFonts w:ascii="TH Sarabun New" w:hAnsi="TH Sarabun New" w:cs="TH Sarabun New"/>
                <w:sz w:val="32"/>
                <w:szCs w:val="32"/>
                <w:cs/>
              </w:rPr>
              <w:t xml:space="preserve"> สถานการณ์เศรษฐกิจร่วมสมัย</w:t>
            </w:r>
          </w:p>
          <w:p w:rsidRPr="00357A8D" w:rsidR="006F4B0D" w:rsidRDefault="006F4B0D" w14:paraId="42878AFF" w14:textId="77777777">
            <w:pPr>
              <w:rPr>
                <w:rFonts w:ascii="TH Sarabun New" w:hAnsi="TH Sarabun New" w:cs="TH Sarabun New"/>
                <w:sz w:val="32"/>
                <w:szCs w:val="32"/>
              </w:rPr>
            </w:pPr>
            <w:commentRangeStart w:id="483"/>
            <w:commentRangeStart w:id="484"/>
            <w:r w:rsidRPr="00357A8D">
              <w:rPr>
                <w:rFonts w:ascii="TH Sarabun New" w:hAnsi="TH Sarabun New" w:cs="TH Sarabun New"/>
                <w:sz w:val="32"/>
                <w:szCs w:val="32"/>
                <w:cs/>
              </w:rPr>
              <w:t xml:space="preserve">วิชาบังคับเฉพาะด้าน  </w:t>
            </w:r>
            <w:commentRangeEnd w:id="483"/>
            <w:r w:rsidRPr="00357A8D" w:rsidR="00F302B9">
              <w:rPr>
                <w:rStyle w:val="CommentReference"/>
              </w:rPr>
              <w:commentReference w:id="483"/>
            </w:r>
            <w:commentRangeEnd w:id="484"/>
            <w:r w:rsidRPr="00357A8D" w:rsidR="00B41C41">
              <w:rPr>
                <w:rStyle w:val="CommentReference"/>
              </w:rPr>
              <w:commentReference w:id="484"/>
            </w:r>
            <w:r w:rsidRPr="00357A8D">
              <w:rPr>
                <w:rFonts w:ascii="TH Sarabun New" w:hAnsi="TH Sarabun New" w:cs="TH Sarabun New"/>
                <w:sz w:val="32"/>
                <w:szCs w:val="32"/>
                <w:cs/>
              </w:rPr>
              <w:t xml:space="preserve">   </w:t>
            </w:r>
          </w:p>
          <w:p w:rsidRPr="00357A8D" w:rsidR="00601482" w:rsidRDefault="00601482" w14:paraId="64EC2164" w14:textId="77777777">
            <w:pPr>
              <w:rPr>
                <w:rFonts w:ascii="TH Sarabun New" w:hAnsi="TH Sarabun New" w:cs="TH Sarabun New"/>
                <w:sz w:val="32"/>
                <w:szCs w:val="32"/>
              </w:rPr>
            </w:pPr>
            <w:r w:rsidRPr="00357A8D">
              <w:rPr>
                <w:rFonts w:ascii="TH Sarabun New" w:hAnsi="TH Sarabun New" w:cs="TH Sarabun New"/>
                <w:sz w:val="32"/>
                <w:szCs w:val="32"/>
                <w:cs/>
              </w:rPr>
              <w:t>วิชาโท/วิชาเลือก</w:t>
            </w:r>
          </w:p>
        </w:tc>
        <w:tc>
          <w:tcPr>
            <w:tcW w:w="1172" w:type="dxa"/>
            <w:tcBorders>
              <w:top w:val="nil"/>
              <w:bottom w:val="nil"/>
            </w:tcBorders>
          </w:tcPr>
          <w:p w:rsidRPr="00357A8D" w:rsidR="006F4B0D" w:rsidRDefault="006F4B0D" w14:paraId="51C9E17A" w14:textId="77777777">
            <w:pPr>
              <w:jc w:val="center"/>
              <w:rPr>
                <w:rFonts w:ascii="TH Sarabun New" w:hAnsi="TH Sarabun New" w:cs="TH Sarabun New"/>
                <w:sz w:val="32"/>
                <w:szCs w:val="32"/>
              </w:rPr>
            </w:pPr>
            <w:r w:rsidRPr="00357A8D">
              <w:rPr>
                <w:rFonts w:ascii="TH Sarabun New" w:hAnsi="TH Sarabun New" w:cs="TH Sarabun New"/>
                <w:sz w:val="32"/>
                <w:szCs w:val="32"/>
              </w:rPr>
              <w:t>3</w:t>
            </w:r>
          </w:p>
          <w:p w:rsidRPr="00357A8D" w:rsidR="006F4B0D" w:rsidRDefault="006F4B0D" w14:paraId="48DBF197" w14:textId="77777777">
            <w:pPr>
              <w:jc w:val="center"/>
              <w:rPr>
                <w:rFonts w:ascii="TH Sarabun New" w:hAnsi="TH Sarabun New" w:cs="TH Sarabun New"/>
                <w:sz w:val="32"/>
                <w:szCs w:val="32"/>
              </w:rPr>
            </w:pPr>
          </w:p>
          <w:p w:rsidRPr="00357A8D" w:rsidR="006F4B0D" w:rsidRDefault="006F4B0D" w14:paraId="38D019C1"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p w:rsidRPr="00357A8D" w:rsidR="00601482" w:rsidRDefault="00601482" w14:paraId="2278CA2C" w14:textId="77777777">
            <w:pPr>
              <w:jc w:val="center"/>
              <w:rPr>
                <w:rFonts w:ascii="TH Sarabun New" w:hAnsi="TH Sarabun New" w:cs="TH Sarabun New"/>
                <w:sz w:val="32"/>
                <w:szCs w:val="32"/>
              </w:rPr>
            </w:pPr>
            <w:r w:rsidRPr="00357A8D">
              <w:rPr>
                <w:rFonts w:ascii="TH Sarabun New" w:hAnsi="TH Sarabun New" w:cs="TH Sarabun New"/>
                <w:sz w:val="32"/>
                <w:szCs w:val="32"/>
                <w:cs/>
              </w:rPr>
              <w:t>6</w:t>
            </w:r>
          </w:p>
        </w:tc>
      </w:tr>
      <w:tr w:rsidRPr="00357A8D" w:rsidR="00357A8D" w:rsidTr="00601482" w14:paraId="50DAC93F" w14:textId="77777777">
        <w:trPr>
          <w:trHeight w:val="467"/>
        </w:trPr>
        <w:tc>
          <w:tcPr>
            <w:tcW w:w="7775" w:type="dxa"/>
            <w:tcBorders>
              <w:top w:val="single" w:color="auto" w:sz="4" w:space="0"/>
            </w:tcBorders>
          </w:tcPr>
          <w:p w:rsidRPr="00357A8D" w:rsidR="00C35503" w:rsidRDefault="00C35503" w14:paraId="42CDF2F2"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2" w:type="dxa"/>
            <w:tcBorders>
              <w:top w:val="single" w:color="auto" w:sz="4" w:space="0"/>
            </w:tcBorders>
          </w:tcPr>
          <w:p w:rsidRPr="00357A8D" w:rsidR="00C35503" w:rsidRDefault="006F4B0D" w14:paraId="71EDF4F2" w14:textId="77777777">
            <w:pPr>
              <w:jc w:val="center"/>
              <w:rPr>
                <w:rFonts w:ascii="TH Sarabun New" w:hAnsi="TH Sarabun New" w:cs="TH Sarabun New"/>
                <w:sz w:val="32"/>
                <w:szCs w:val="32"/>
              </w:rPr>
            </w:pPr>
            <w:r w:rsidRPr="00357A8D">
              <w:rPr>
                <w:rFonts w:ascii="TH Sarabun New" w:hAnsi="TH Sarabun New" w:cs="TH Sarabun New"/>
                <w:sz w:val="32"/>
                <w:szCs w:val="32"/>
                <w:cs/>
              </w:rPr>
              <w:t>12</w:t>
            </w:r>
          </w:p>
        </w:tc>
      </w:tr>
      <w:tr w:rsidRPr="00357A8D" w:rsidR="00357A8D" w:rsidTr="00601482" w14:paraId="47FA8AB0" w14:textId="77777777">
        <w:trPr>
          <w:trHeight w:val="479"/>
        </w:trPr>
        <w:tc>
          <w:tcPr>
            <w:tcW w:w="7775" w:type="dxa"/>
            <w:tcBorders>
              <w:bottom w:val="nil"/>
            </w:tcBorders>
          </w:tcPr>
          <w:p w:rsidRPr="00357A8D" w:rsidR="00C35503" w:rsidRDefault="00C35503" w14:paraId="74674DED" w14:textId="77777777">
            <w:pPr>
              <w:rPr>
                <w:rFonts w:ascii="TH Sarabun New" w:hAnsi="TH Sarabun New" w:cs="TH Sarabun New"/>
                <w:sz w:val="32"/>
                <w:szCs w:val="32"/>
              </w:rPr>
            </w:pPr>
            <w:r w:rsidRPr="00357A8D">
              <w:rPr>
                <w:rFonts w:ascii="TH Sarabun New" w:hAnsi="TH Sarabun New" w:cs="TH Sarabun New"/>
                <w:b/>
                <w:bCs/>
                <w:sz w:val="32"/>
                <w:szCs w:val="32"/>
                <w:cs/>
              </w:rPr>
              <w:t xml:space="preserve">ภาคเรียนที่ </w:t>
            </w:r>
            <w:r w:rsidRPr="00357A8D">
              <w:rPr>
                <w:rFonts w:ascii="TH Sarabun New" w:hAnsi="TH Sarabun New" w:cs="TH Sarabun New"/>
                <w:b/>
                <w:bCs/>
                <w:sz w:val="32"/>
                <w:szCs w:val="32"/>
              </w:rPr>
              <w:t>2</w:t>
            </w:r>
          </w:p>
        </w:tc>
        <w:tc>
          <w:tcPr>
            <w:tcW w:w="1172" w:type="dxa"/>
            <w:tcBorders>
              <w:bottom w:val="nil"/>
            </w:tcBorders>
          </w:tcPr>
          <w:p w:rsidRPr="00357A8D" w:rsidR="00C35503" w:rsidRDefault="00C35503" w14:paraId="3A256759"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rsidTr="00601482" w14:paraId="26FBB6ED" w14:textId="77777777">
        <w:trPr>
          <w:trHeight w:val="467"/>
        </w:trPr>
        <w:tc>
          <w:tcPr>
            <w:tcW w:w="7775" w:type="dxa"/>
            <w:tcBorders>
              <w:top w:val="nil"/>
              <w:bottom w:val="nil"/>
            </w:tcBorders>
          </w:tcPr>
          <w:p w:rsidRPr="00357A8D" w:rsidR="006F4B0D" w:rsidRDefault="006F4B0D" w14:paraId="71A7551B"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วิชาสัมมนา </w:t>
            </w:r>
          </w:p>
        </w:tc>
        <w:tc>
          <w:tcPr>
            <w:tcW w:w="1172" w:type="dxa"/>
            <w:tcBorders>
              <w:top w:val="nil"/>
              <w:bottom w:val="nil"/>
            </w:tcBorders>
          </w:tcPr>
          <w:p w:rsidRPr="00357A8D" w:rsidR="006F4B0D" w:rsidRDefault="006F4B0D" w14:paraId="3B78DE7A" w14:textId="77777777">
            <w:pPr>
              <w:jc w:val="center"/>
              <w:rPr>
                <w:rFonts w:ascii="TH Sarabun New" w:hAnsi="TH Sarabun New" w:cs="TH Sarabun New"/>
                <w:sz w:val="32"/>
                <w:szCs w:val="32"/>
              </w:rPr>
            </w:pPr>
            <w:r w:rsidRPr="00357A8D">
              <w:rPr>
                <w:rFonts w:ascii="TH Sarabun New" w:hAnsi="TH Sarabun New" w:cs="TH Sarabun New"/>
                <w:sz w:val="32"/>
                <w:szCs w:val="32"/>
              </w:rPr>
              <w:t>3</w:t>
            </w:r>
          </w:p>
        </w:tc>
      </w:tr>
      <w:tr w:rsidRPr="00357A8D" w:rsidR="00357A8D" w:rsidTr="00601482" w14:paraId="3CB31DC4" w14:textId="77777777">
        <w:trPr>
          <w:trHeight w:val="479"/>
        </w:trPr>
        <w:tc>
          <w:tcPr>
            <w:tcW w:w="7775" w:type="dxa"/>
            <w:tcBorders>
              <w:top w:val="nil"/>
              <w:bottom w:val="nil"/>
            </w:tcBorders>
          </w:tcPr>
          <w:p w:rsidRPr="00357A8D" w:rsidR="006F4B0D" w:rsidRDefault="006F4B0D" w14:paraId="21A57C50" w14:textId="77777777">
            <w:pPr>
              <w:rPr>
                <w:rFonts w:ascii="TH Sarabun New" w:hAnsi="TH Sarabun New" w:cs="TH Sarabun New"/>
                <w:sz w:val="32"/>
                <w:szCs w:val="32"/>
              </w:rPr>
            </w:pPr>
            <w:r w:rsidRPr="00357A8D">
              <w:rPr>
                <w:rFonts w:ascii="TH Sarabun New" w:hAnsi="TH Sarabun New" w:cs="TH Sarabun New"/>
                <w:sz w:val="32"/>
                <w:szCs w:val="32"/>
                <w:cs/>
              </w:rPr>
              <w:t>วิชาเลือกเสรี</w:t>
            </w:r>
          </w:p>
        </w:tc>
        <w:tc>
          <w:tcPr>
            <w:tcW w:w="1172" w:type="dxa"/>
            <w:tcBorders>
              <w:top w:val="nil"/>
              <w:bottom w:val="nil"/>
            </w:tcBorders>
          </w:tcPr>
          <w:p w:rsidRPr="00357A8D" w:rsidR="006F4B0D" w:rsidRDefault="006F4B0D" w14:paraId="649ED736" w14:textId="77777777">
            <w:pPr>
              <w:jc w:val="center"/>
              <w:rPr>
                <w:rFonts w:ascii="TH Sarabun New" w:hAnsi="TH Sarabun New" w:cs="TH Sarabun New"/>
                <w:sz w:val="32"/>
                <w:szCs w:val="32"/>
              </w:rPr>
            </w:pPr>
            <w:r w:rsidRPr="00357A8D">
              <w:rPr>
                <w:rFonts w:ascii="TH Sarabun New" w:hAnsi="TH Sarabun New" w:cs="TH Sarabun New"/>
                <w:sz w:val="32"/>
                <w:szCs w:val="32"/>
                <w:cs/>
              </w:rPr>
              <w:t>6</w:t>
            </w:r>
          </w:p>
        </w:tc>
      </w:tr>
      <w:tr w:rsidRPr="00357A8D" w:rsidR="006F4B0D" w:rsidTr="00601482" w14:paraId="21B340BA" w14:textId="77777777">
        <w:trPr>
          <w:trHeight w:val="479"/>
        </w:trPr>
        <w:tc>
          <w:tcPr>
            <w:tcW w:w="7775" w:type="dxa"/>
            <w:tcBorders>
              <w:top w:val="single" w:color="auto" w:sz="4" w:space="0"/>
            </w:tcBorders>
          </w:tcPr>
          <w:p w:rsidRPr="00357A8D" w:rsidR="006F4B0D" w:rsidRDefault="006F4B0D" w14:paraId="3E89B84D"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2" w:type="dxa"/>
            <w:tcBorders>
              <w:top w:val="single" w:color="auto" w:sz="4" w:space="0"/>
            </w:tcBorders>
          </w:tcPr>
          <w:p w:rsidRPr="00357A8D" w:rsidR="006F4B0D" w:rsidRDefault="006F4B0D" w14:paraId="4470427B" w14:textId="77777777">
            <w:pPr>
              <w:jc w:val="center"/>
              <w:rPr>
                <w:rFonts w:ascii="TH Sarabun New" w:hAnsi="TH Sarabun New" w:cs="TH Sarabun New"/>
                <w:sz w:val="32"/>
                <w:szCs w:val="32"/>
              </w:rPr>
            </w:pPr>
            <w:r w:rsidRPr="00357A8D">
              <w:rPr>
                <w:rFonts w:ascii="TH Sarabun New" w:hAnsi="TH Sarabun New" w:cs="TH Sarabun New"/>
                <w:sz w:val="32"/>
                <w:szCs w:val="32"/>
                <w:cs/>
              </w:rPr>
              <w:t>9</w:t>
            </w:r>
          </w:p>
        </w:tc>
      </w:tr>
    </w:tbl>
    <w:p w:rsidRPr="00357A8D" w:rsidR="00EA4D7C" w:rsidP="00932528" w:rsidRDefault="00EA4D7C" w14:paraId="74C6E374" w14:textId="77777777">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18"/>
          <w:szCs w:val="18"/>
        </w:rPr>
      </w:pPr>
    </w:p>
    <w:p w:rsidRPr="00357A8D" w:rsidR="00711E20" w:rsidP="00E65391" w:rsidRDefault="00711E20" w14:paraId="0D10C8B6" w14:textId="69BBF0F6">
      <w:pPr>
        <w:tabs>
          <w:tab w:val="left" w:pos="360"/>
          <w:tab w:val="left" w:pos="900"/>
          <w:tab w:val="left" w:pos="1620"/>
          <w:tab w:val="left" w:pos="1890"/>
          <w:tab w:val="left" w:pos="2340"/>
        </w:tabs>
        <w:spacing w:line="228" w:lineRule="auto"/>
        <w:ind w:left="360" w:hanging="360"/>
        <w:jc w:val="thaiDistribute"/>
        <w:rPr>
          <w:ins w:author="Jenjira O-cha" w:date="2023-02-07T20:36:00Z" w:id="485"/>
          <w:rFonts w:ascii="TH Sarabun New" w:hAnsi="TH Sarabun New" w:cs="TH Sarabun New"/>
          <w:b/>
          <w:bCs/>
          <w:sz w:val="18"/>
          <w:szCs w:val="18"/>
        </w:rPr>
      </w:pPr>
    </w:p>
    <w:p w:rsidRPr="00357A8D" w:rsidR="00FC6BBB" w:rsidP="00E65391" w:rsidRDefault="00FC6BBB" w14:paraId="6A18009B" w14:textId="33B034D1">
      <w:pPr>
        <w:tabs>
          <w:tab w:val="left" w:pos="360"/>
          <w:tab w:val="left" w:pos="900"/>
          <w:tab w:val="left" w:pos="1620"/>
          <w:tab w:val="left" w:pos="1890"/>
          <w:tab w:val="left" w:pos="2340"/>
        </w:tabs>
        <w:spacing w:line="228" w:lineRule="auto"/>
        <w:ind w:left="360" w:hanging="360"/>
        <w:jc w:val="thaiDistribute"/>
        <w:rPr>
          <w:ins w:author="Jenjira O-cha" w:date="2023-02-07T20:36:00Z" w:id="486"/>
          <w:rFonts w:ascii="TH Sarabun New" w:hAnsi="TH Sarabun New" w:cs="TH Sarabun New"/>
          <w:b/>
          <w:bCs/>
          <w:sz w:val="18"/>
          <w:szCs w:val="18"/>
        </w:rPr>
      </w:pPr>
    </w:p>
    <w:p w:rsidRPr="00357A8D" w:rsidR="00FC6BBB" w:rsidP="00E65391" w:rsidRDefault="00FC6BBB" w14:paraId="09E6FD09" w14:textId="5B55F7BA">
      <w:pPr>
        <w:tabs>
          <w:tab w:val="left" w:pos="360"/>
          <w:tab w:val="left" w:pos="900"/>
          <w:tab w:val="left" w:pos="1620"/>
          <w:tab w:val="left" w:pos="1890"/>
          <w:tab w:val="left" w:pos="2340"/>
        </w:tabs>
        <w:spacing w:line="228" w:lineRule="auto"/>
        <w:ind w:left="360" w:hanging="360"/>
        <w:jc w:val="thaiDistribute"/>
        <w:rPr>
          <w:ins w:author="Jenjira O-cha" w:date="2023-02-07T20:36:00Z" w:id="487"/>
          <w:rFonts w:ascii="TH Sarabun New" w:hAnsi="TH Sarabun New" w:cs="TH Sarabun New"/>
          <w:b/>
          <w:bCs/>
          <w:sz w:val="18"/>
          <w:szCs w:val="18"/>
        </w:rPr>
      </w:pPr>
    </w:p>
    <w:p w:rsidRPr="00357A8D" w:rsidR="00FC6BBB" w:rsidP="00E65391" w:rsidRDefault="00FC6BBB" w14:paraId="0C0D8F03" w14:textId="20BF5A52">
      <w:pPr>
        <w:tabs>
          <w:tab w:val="left" w:pos="360"/>
          <w:tab w:val="left" w:pos="900"/>
          <w:tab w:val="left" w:pos="1620"/>
          <w:tab w:val="left" w:pos="1890"/>
          <w:tab w:val="left" w:pos="2340"/>
        </w:tabs>
        <w:spacing w:line="228" w:lineRule="auto"/>
        <w:ind w:left="360" w:hanging="360"/>
        <w:jc w:val="thaiDistribute"/>
        <w:rPr>
          <w:ins w:author="Jenjira O-cha" w:date="2023-02-07T20:36:00Z" w:id="488"/>
          <w:rFonts w:ascii="TH Sarabun New" w:hAnsi="TH Sarabun New" w:cs="TH Sarabun New"/>
          <w:b/>
          <w:bCs/>
          <w:sz w:val="18"/>
          <w:szCs w:val="18"/>
        </w:rPr>
      </w:pPr>
    </w:p>
    <w:p w:rsidRPr="00357A8D" w:rsidR="00FC6BBB" w:rsidP="00E65391" w:rsidRDefault="00FC6BBB" w14:paraId="67F8B302" w14:textId="751EA5C8">
      <w:pPr>
        <w:tabs>
          <w:tab w:val="left" w:pos="360"/>
          <w:tab w:val="left" w:pos="900"/>
          <w:tab w:val="left" w:pos="1620"/>
          <w:tab w:val="left" w:pos="1890"/>
          <w:tab w:val="left" w:pos="2340"/>
        </w:tabs>
        <w:spacing w:line="228" w:lineRule="auto"/>
        <w:ind w:left="360" w:hanging="360"/>
        <w:jc w:val="thaiDistribute"/>
        <w:rPr>
          <w:ins w:author="Jenjira O-cha" w:date="2023-02-07T20:36:00Z" w:id="489"/>
          <w:rFonts w:ascii="TH Sarabun New" w:hAnsi="TH Sarabun New" w:cs="TH Sarabun New"/>
          <w:b/>
          <w:bCs/>
          <w:sz w:val="18"/>
          <w:szCs w:val="18"/>
        </w:rPr>
      </w:pPr>
    </w:p>
    <w:p w:rsidRPr="00357A8D" w:rsidR="00FC6BBB" w:rsidP="00E65391" w:rsidRDefault="00FC6BBB" w14:paraId="33CAED75" w14:textId="6AEE8240">
      <w:pPr>
        <w:tabs>
          <w:tab w:val="left" w:pos="360"/>
          <w:tab w:val="left" w:pos="900"/>
          <w:tab w:val="left" w:pos="1620"/>
          <w:tab w:val="left" w:pos="1890"/>
          <w:tab w:val="left" w:pos="2340"/>
        </w:tabs>
        <w:spacing w:line="228" w:lineRule="auto"/>
        <w:ind w:left="360" w:hanging="360"/>
        <w:jc w:val="thaiDistribute"/>
        <w:rPr>
          <w:ins w:author="Jenjira O-cha" w:date="2023-02-07T20:36:00Z" w:id="490"/>
          <w:rFonts w:ascii="TH Sarabun New" w:hAnsi="TH Sarabun New" w:cs="TH Sarabun New"/>
          <w:b/>
          <w:bCs/>
          <w:sz w:val="18"/>
          <w:szCs w:val="18"/>
        </w:rPr>
      </w:pPr>
    </w:p>
    <w:p w:rsidRPr="00357A8D" w:rsidR="00FC6BBB" w:rsidP="00E65391" w:rsidRDefault="00FC6BBB" w14:paraId="5B07D44C" w14:textId="7B168B58">
      <w:pPr>
        <w:tabs>
          <w:tab w:val="left" w:pos="360"/>
          <w:tab w:val="left" w:pos="900"/>
          <w:tab w:val="left" w:pos="1620"/>
          <w:tab w:val="left" w:pos="1890"/>
          <w:tab w:val="left" w:pos="2340"/>
        </w:tabs>
        <w:spacing w:line="228" w:lineRule="auto"/>
        <w:ind w:left="360" w:hanging="360"/>
        <w:jc w:val="thaiDistribute"/>
        <w:rPr>
          <w:ins w:author="Jenjira O-cha" w:date="2023-02-07T20:36:00Z" w:id="491"/>
          <w:rFonts w:ascii="TH Sarabun New" w:hAnsi="TH Sarabun New" w:cs="TH Sarabun New"/>
          <w:b/>
          <w:bCs/>
          <w:sz w:val="18"/>
          <w:szCs w:val="18"/>
        </w:rPr>
      </w:pPr>
    </w:p>
    <w:p w:rsidRPr="00357A8D" w:rsidR="00FC6BBB" w:rsidP="00E65391" w:rsidRDefault="00FC6BBB" w14:paraId="2AECAC66" w14:textId="6B4AF23E">
      <w:pPr>
        <w:tabs>
          <w:tab w:val="left" w:pos="360"/>
          <w:tab w:val="left" w:pos="900"/>
          <w:tab w:val="left" w:pos="1620"/>
          <w:tab w:val="left" w:pos="1890"/>
          <w:tab w:val="left" w:pos="2340"/>
        </w:tabs>
        <w:spacing w:line="228" w:lineRule="auto"/>
        <w:ind w:left="360" w:hanging="360"/>
        <w:jc w:val="thaiDistribute"/>
        <w:rPr>
          <w:ins w:author="Jenjira O-cha" w:date="2023-02-07T20:36:00Z" w:id="492"/>
          <w:rFonts w:ascii="TH Sarabun New" w:hAnsi="TH Sarabun New" w:cs="TH Sarabun New"/>
          <w:b/>
          <w:bCs/>
          <w:sz w:val="18"/>
          <w:szCs w:val="18"/>
        </w:rPr>
      </w:pPr>
    </w:p>
    <w:p w:rsidRPr="00357A8D" w:rsidR="00FC6BBB" w:rsidP="00E65391" w:rsidRDefault="00FC6BBB" w14:paraId="353C1E06" w14:textId="45763351">
      <w:pPr>
        <w:tabs>
          <w:tab w:val="left" w:pos="360"/>
          <w:tab w:val="left" w:pos="900"/>
          <w:tab w:val="left" w:pos="1620"/>
          <w:tab w:val="left" w:pos="1890"/>
          <w:tab w:val="left" w:pos="2340"/>
        </w:tabs>
        <w:spacing w:line="228" w:lineRule="auto"/>
        <w:ind w:left="360" w:hanging="360"/>
        <w:jc w:val="thaiDistribute"/>
        <w:rPr>
          <w:ins w:author="Jenjira O-cha" w:date="2023-02-07T20:36:00Z" w:id="493"/>
          <w:rFonts w:ascii="TH Sarabun New" w:hAnsi="TH Sarabun New" w:cs="TH Sarabun New"/>
          <w:b/>
          <w:bCs/>
          <w:sz w:val="18"/>
          <w:szCs w:val="18"/>
        </w:rPr>
      </w:pPr>
    </w:p>
    <w:p w:rsidRPr="00357A8D" w:rsidR="00FC6BBB" w:rsidP="00E65391" w:rsidRDefault="00FC6BBB" w14:paraId="629B7EA5" w14:textId="454169DE">
      <w:pPr>
        <w:tabs>
          <w:tab w:val="left" w:pos="360"/>
          <w:tab w:val="left" w:pos="900"/>
          <w:tab w:val="left" w:pos="1620"/>
          <w:tab w:val="left" w:pos="1890"/>
          <w:tab w:val="left" w:pos="2340"/>
        </w:tabs>
        <w:spacing w:line="228" w:lineRule="auto"/>
        <w:ind w:left="360" w:hanging="360"/>
        <w:jc w:val="thaiDistribute"/>
        <w:rPr>
          <w:ins w:author="Jenjira O-cha" w:date="2023-02-07T20:36:00Z" w:id="494"/>
          <w:rFonts w:ascii="TH Sarabun New" w:hAnsi="TH Sarabun New" w:cs="TH Sarabun New"/>
          <w:b/>
          <w:bCs/>
          <w:sz w:val="18"/>
          <w:szCs w:val="18"/>
        </w:rPr>
      </w:pPr>
    </w:p>
    <w:p w:rsidRPr="00357A8D" w:rsidR="00FC6BBB" w:rsidP="00E65391" w:rsidRDefault="00FC6BBB" w14:paraId="7987565E" w14:textId="77777777">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18"/>
          <w:szCs w:val="18"/>
        </w:rPr>
      </w:pPr>
    </w:p>
    <w:tbl>
      <w:tblPr>
        <w:tblW w:w="89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758"/>
        <w:gridCol w:w="1170"/>
      </w:tblGrid>
      <w:tr w:rsidRPr="00357A8D" w:rsidR="00357A8D" w:rsidTr="00D12AE8" w14:paraId="4820371C" w14:textId="77777777">
        <w:tc>
          <w:tcPr>
            <w:tcW w:w="8928" w:type="dxa"/>
            <w:gridSpan w:val="2"/>
            <w:tcBorders>
              <w:bottom w:val="single" w:color="auto" w:sz="4" w:space="0"/>
            </w:tcBorders>
          </w:tcPr>
          <w:p w:rsidRPr="00357A8D" w:rsidR="006F4B0D" w:rsidRDefault="006F4B0D" w14:paraId="57F0B36D" w14:textId="77777777">
            <w:pPr>
              <w:jc w:val="center"/>
              <w:rPr>
                <w:rFonts w:ascii="TH Sarabun New" w:hAnsi="TH Sarabun New" w:cs="TH Sarabun New"/>
                <w:sz w:val="32"/>
                <w:szCs w:val="32"/>
              </w:rPr>
            </w:pPr>
            <w:r w:rsidRPr="00357A8D">
              <w:rPr>
                <w:rFonts w:ascii="TH Sarabun New" w:hAnsi="TH Sarabun New" w:cs="TH Sarabun New"/>
                <w:b/>
                <w:bCs/>
                <w:sz w:val="32"/>
                <w:szCs w:val="32"/>
                <w:cs/>
              </w:rPr>
              <w:t>ปีการศึกษาที่ 4 กรณีเลือกวิชาปริญญานิพนธ์</w:t>
            </w:r>
          </w:p>
        </w:tc>
      </w:tr>
      <w:tr w:rsidRPr="00357A8D" w:rsidR="00357A8D" w:rsidTr="00D12AE8" w14:paraId="25549D9D" w14:textId="77777777">
        <w:tc>
          <w:tcPr>
            <w:tcW w:w="7758" w:type="dxa"/>
            <w:tcBorders>
              <w:bottom w:val="nil"/>
            </w:tcBorders>
          </w:tcPr>
          <w:p w:rsidRPr="00357A8D" w:rsidR="006F4B0D" w:rsidRDefault="006F4B0D" w14:paraId="16EF1733" w14:textId="77777777">
            <w:pPr>
              <w:rPr>
                <w:rFonts w:ascii="TH Sarabun New" w:hAnsi="TH Sarabun New" w:cs="TH Sarabun New"/>
                <w:sz w:val="32"/>
                <w:szCs w:val="32"/>
              </w:rPr>
            </w:pPr>
            <w:r w:rsidRPr="00357A8D">
              <w:rPr>
                <w:rFonts w:ascii="TH Sarabun New" w:hAnsi="TH Sarabun New" w:cs="TH Sarabun New"/>
                <w:b/>
                <w:bCs/>
                <w:sz w:val="32"/>
                <w:szCs w:val="32"/>
                <w:cs/>
              </w:rPr>
              <w:t>ภาคเรียนที่ 1</w:t>
            </w:r>
          </w:p>
        </w:tc>
        <w:tc>
          <w:tcPr>
            <w:tcW w:w="1170" w:type="dxa"/>
            <w:tcBorders>
              <w:bottom w:val="nil"/>
            </w:tcBorders>
          </w:tcPr>
          <w:p w:rsidRPr="00357A8D" w:rsidR="006F4B0D" w:rsidRDefault="006F4B0D" w14:paraId="6D59B3D3"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rsidTr="00D12AE8" w14:paraId="43E8CFFC" w14:textId="77777777">
        <w:tc>
          <w:tcPr>
            <w:tcW w:w="7758" w:type="dxa"/>
            <w:tcBorders>
              <w:top w:val="nil"/>
              <w:bottom w:val="nil"/>
            </w:tcBorders>
          </w:tcPr>
          <w:p w:rsidRPr="00357A8D" w:rsidR="006F4B0D" w:rsidRDefault="006F4B0D" w14:paraId="3A2F6288" w14:textId="77777777">
            <w:pPr>
              <w:spacing w:before="40"/>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 460</w:t>
            </w:r>
            <w:r w:rsidRPr="00357A8D">
              <w:rPr>
                <w:rFonts w:ascii="TH Sarabun New" w:hAnsi="TH Sarabun New" w:cs="TH Sarabun New"/>
                <w:sz w:val="32"/>
                <w:szCs w:val="32"/>
                <w:cs/>
              </w:rPr>
              <w:t xml:space="preserve"> เศรษฐกิจประเทศไทย </w:t>
            </w:r>
            <w:r w:rsidRPr="00357A8D">
              <w:rPr>
                <w:rFonts w:ascii="TH Sarabun New" w:hAnsi="TH Sarabun New" w:cs="TH Sarabun New"/>
                <w:b/>
                <w:bCs/>
                <w:sz w:val="32"/>
                <w:szCs w:val="32"/>
                <w:cs/>
              </w:rPr>
              <w:t>หรือ</w:t>
            </w:r>
            <w:r w:rsidRPr="00357A8D">
              <w:rPr>
                <w:rFonts w:ascii="TH Sarabun New" w:hAnsi="TH Sarabun New" w:cs="TH Sarabun New"/>
                <w:sz w:val="32"/>
                <w:szCs w:val="32"/>
                <w:cs/>
              </w:rPr>
              <w:t xml:space="preserve"> ศ.404 พัฒนาการแนวคิดทางเศรษฐศาสตร์ </w:t>
            </w:r>
            <w:r w:rsidRPr="00357A8D">
              <w:rPr>
                <w:rFonts w:ascii="TH Sarabun New" w:hAnsi="TH Sarabun New" w:cs="TH Sarabun New"/>
                <w:b/>
                <w:bCs/>
                <w:sz w:val="32"/>
                <w:szCs w:val="32"/>
                <w:cs/>
              </w:rPr>
              <w:t xml:space="preserve">หรือ </w:t>
            </w:r>
          </w:p>
          <w:p w:rsidRPr="00357A8D" w:rsidR="006F4B0D" w:rsidRDefault="006F4B0D" w14:paraId="46E3D4B8" w14:textId="77777777">
            <w:pPr>
              <w:spacing w:before="40"/>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406</w:t>
            </w:r>
            <w:r w:rsidRPr="00357A8D">
              <w:rPr>
                <w:rFonts w:ascii="TH Sarabun New" w:hAnsi="TH Sarabun New" w:cs="TH Sarabun New"/>
                <w:sz w:val="32"/>
                <w:szCs w:val="32"/>
                <w:cs/>
              </w:rPr>
              <w:t xml:space="preserve"> สถานการณ์เศรษฐกิจร่วมสมัย</w:t>
            </w:r>
          </w:p>
          <w:p w:rsidRPr="00357A8D" w:rsidR="006F4B0D" w:rsidRDefault="006F4B0D" w14:paraId="2D648477" w14:textId="77777777">
            <w:pPr>
              <w:rPr>
                <w:rFonts w:ascii="TH Sarabun New" w:hAnsi="TH Sarabun New" w:cs="TH Sarabun New"/>
                <w:sz w:val="32"/>
                <w:szCs w:val="32"/>
              </w:rPr>
            </w:pPr>
            <w:commentRangeStart w:id="495"/>
            <w:r w:rsidRPr="00357A8D">
              <w:rPr>
                <w:rFonts w:ascii="TH Sarabun New" w:hAnsi="TH Sarabun New" w:cs="TH Sarabun New"/>
                <w:sz w:val="32"/>
                <w:szCs w:val="32"/>
                <w:cs/>
              </w:rPr>
              <w:t xml:space="preserve">วิชาบังคับเฉพาะด้าน   </w:t>
            </w:r>
            <w:commentRangeEnd w:id="495"/>
            <w:r w:rsidRPr="00357A8D" w:rsidR="00F302B9">
              <w:rPr>
                <w:rStyle w:val="CommentReference"/>
              </w:rPr>
              <w:commentReference w:id="495"/>
            </w:r>
            <w:r w:rsidRPr="00357A8D">
              <w:rPr>
                <w:rFonts w:ascii="TH Sarabun New" w:hAnsi="TH Sarabun New" w:cs="TH Sarabun New"/>
                <w:sz w:val="32"/>
                <w:szCs w:val="32"/>
                <w:cs/>
              </w:rPr>
              <w:t xml:space="preserve">  </w:t>
            </w:r>
          </w:p>
        </w:tc>
        <w:tc>
          <w:tcPr>
            <w:tcW w:w="1170" w:type="dxa"/>
            <w:tcBorders>
              <w:top w:val="nil"/>
              <w:bottom w:val="nil"/>
            </w:tcBorders>
          </w:tcPr>
          <w:p w:rsidRPr="00357A8D" w:rsidR="006F4B0D" w:rsidRDefault="006F4B0D" w14:paraId="043A991C" w14:textId="77777777">
            <w:pPr>
              <w:spacing w:before="40"/>
              <w:jc w:val="center"/>
              <w:rPr>
                <w:rFonts w:ascii="TH Sarabun New" w:hAnsi="TH Sarabun New" w:cs="TH Sarabun New"/>
                <w:sz w:val="32"/>
                <w:szCs w:val="32"/>
              </w:rPr>
            </w:pPr>
            <w:r w:rsidRPr="00357A8D">
              <w:rPr>
                <w:rFonts w:ascii="TH Sarabun New" w:hAnsi="TH Sarabun New" w:cs="TH Sarabun New"/>
                <w:sz w:val="32"/>
                <w:szCs w:val="32"/>
              </w:rPr>
              <w:t>3</w:t>
            </w:r>
          </w:p>
          <w:p w:rsidRPr="00357A8D" w:rsidR="006F4B0D" w:rsidRDefault="006F4B0D" w14:paraId="57106C69" w14:textId="77777777">
            <w:pPr>
              <w:spacing w:before="40"/>
              <w:jc w:val="center"/>
              <w:rPr>
                <w:rFonts w:ascii="TH Sarabun New" w:hAnsi="TH Sarabun New" w:cs="TH Sarabun New"/>
                <w:sz w:val="32"/>
                <w:szCs w:val="32"/>
              </w:rPr>
            </w:pPr>
          </w:p>
          <w:p w:rsidRPr="00357A8D" w:rsidR="006F4B0D" w:rsidRDefault="006F4B0D" w14:paraId="2C1BDC8D" w14:textId="77777777">
            <w:pPr>
              <w:jc w:val="center"/>
              <w:rPr>
                <w:rFonts w:ascii="TH Sarabun New" w:hAnsi="TH Sarabun New" w:cs="TH Sarabun New"/>
                <w:sz w:val="32"/>
                <w:szCs w:val="32"/>
              </w:rPr>
            </w:pPr>
            <w:r w:rsidRPr="00357A8D">
              <w:rPr>
                <w:rFonts w:ascii="TH Sarabun New" w:hAnsi="TH Sarabun New" w:cs="TH Sarabun New"/>
                <w:sz w:val="32"/>
                <w:szCs w:val="32"/>
                <w:cs/>
              </w:rPr>
              <w:t>3</w:t>
            </w:r>
          </w:p>
        </w:tc>
      </w:tr>
      <w:tr w:rsidRPr="00357A8D" w:rsidR="00357A8D" w:rsidTr="00D12AE8" w14:paraId="589DC076" w14:textId="77777777">
        <w:tc>
          <w:tcPr>
            <w:tcW w:w="7758" w:type="dxa"/>
            <w:tcBorders>
              <w:top w:val="nil"/>
              <w:bottom w:val="nil"/>
            </w:tcBorders>
          </w:tcPr>
          <w:p w:rsidRPr="00357A8D" w:rsidR="006F4B0D" w:rsidRDefault="006F4B0D" w14:paraId="557FCA51" w14:textId="77777777">
            <w:pPr>
              <w:rPr>
                <w:rFonts w:ascii="TH Sarabun New" w:hAnsi="TH Sarabun New" w:cs="TH Sarabun New"/>
                <w:sz w:val="32"/>
                <w:szCs w:val="32"/>
              </w:rPr>
            </w:pPr>
            <w:r w:rsidRPr="00357A8D">
              <w:rPr>
                <w:rFonts w:ascii="TH Sarabun New" w:hAnsi="TH Sarabun New" w:cs="TH Sarabun New"/>
                <w:sz w:val="32"/>
                <w:szCs w:val="32"/>
                <w:cs/>
              </w:rPr>
              <w:t xml:space="preserve">วิชาโท/เลือก </w:t>
            </w:r>
          </w:p>
        </w:tc>
        <w:tc>
          <w:tcPr>
            <w:tcW w:w="1170" w:type="dxa"/>
            <w:tcBorders>
              <w:top w:val="nil"/>
              <w:bottom w:val="nil"/>
            </w:tcBorders>
          </w:tcPr>
          <w:p w:rsidRPr="00357A8D" w:rsidR="006F4B0D" w:rsidRDefault="006F4B0D" w14:paraId="2281621D" w14:textId="77777777">
            <w:pPr>
              <w:jc w:val="center"/>
              <w:rPr>
                <w:rFonts w:ascii="TH Sarabun New" w:hAnsi="TH Sarabun New" w:cs="TH Sarabun New"/>
                <w:sz w:val="32"/>
                <w:szCs w:val="32"/>
              </w:rPr>
            </w:pPr>
            <w:r w:rsidRPr="00357A8D">
              <w:rPr>
                <w:rFonts w:ascii="TH Sarabun New" w:hAnsi="TH Sarabun New" w:cs="TH Sarabun New"/>
                <w:sz w:val="32"/>
                <w:szCs w:val="32"/>
              </w:rPr>
              <w:t>6</w:t>
            </w:r>
          </w:p>
        </w:tc>
      </w:tr>
      <w:tr w:rsidRPr="00357A8D" w:rsidR="00357A8D" w:rsidTr="00D12AE8" w14:paraId="3FA7693C" w14:textId="77777777">
        <w:tc>
          <w:tcPr>
            <w:tcW w:w="7758" w:type="dxa"/>
            <w:tcBorders>
              <w:top w:val="single" w:color="auto" w:sz="4" w:space="0"/>
            </w:tcBorders>
          </w:tcPr>
          <w:p w:rsidRPr="00357A8D" w:rsidR="006F4B0D" w:rsidRDefault="006F4B0D" w14:paraId="36ED451C"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0" w:type="dxa"/>
            <w:tcBorders>
              <w:top w:val="single" w:color="auto" w:sz="4" w:space="0"/>
            </w:tcBorders>
          </w:tcPr>
          <w:p w:rsidRPr="00357A8D" w:rsidR="006F4B0D" w:rsidRDefault="006F4B0D" w14:paraId="47811FA2" w14:textId="77777777">
            <w:pPr>
              <w:jc w:val="center"/>
              <w:rPr>
                <w:rFonts w:ascii="TH Sarabun New" w:hAnsi="TH Sarabun New" w:cs="TH Sarabun New"/>
                <w:sz w:val="32"/>
                <w:szCs w:val="32"/>
              </w:rPr>
            </w:pPr>
            <w:r w:rsidRPr="00357A8D">
              <w:rPr>
                <w:rFonts w:ascii="TH Sarabun New" w:hAnsi="TH Sarabun New" w:cs="TH Sarabun New"/>
                <w:sz w:val="32"/>
                <w:szCs w:val="32"/>
                <w:cs/>
              </w:rPr>
              <w:t>12</w:t>
            </w:r>
          </w:p>
        </w:tc>
      </w:tr>
      <w:tr w:rsidRPr="00357A8D" w:rsidR="00357A8D" w:rsidTr="00D12AE8" w14:paraId="4546A510" w14:textId="77777777">
        <w:tc>
          <w:tcPr>
            <w:tcW w:w="7758" w:type="dxa"/>
            <w:tcBorders>
              <w:bottom w:val="nil"/>
            </w:tcBorders>
          </w:tcPr>
          <w:p w:rsidRPr="00357A8D" w:rsidR="006F4B0D" w:rsidRDefault="006F4B0D" w14:paraId="147D0568" w14:textId="77777777">
            <w:pPr>
              <w:rPr>
                <w:rFonts w:ascii="TH Sarabun New" w:hAnsi="TH Sarabun New" w:cs="TH Sarabun New"/>
                <w:sz w:val="32"/>
                <w:szCs w:val="32"/>
              </w:rPr>
            </w:pPr>
            <w:r w:rsidRPr="00357A8D">
              <w:rPr>
                <w:rFonts w:ascii="TH Sarabun New" w:hAnsi="TH Sarabun New" w:cs="TH Sarabun New"/>
                <w:b/>
                <w:bCs/>
                <w:sz w:val="32"/>
                <w:szCs w:val="32"/>
                <w:cs/>
              </w:rPr>
              <w:t xml:space="preserve">ภาคเรียนที่ </w:t>
            </w:r>
            <w:r w:rsidRPr="00357A8D">
              <w:rPr>
                <w:rFonts w:ascii="TH Sarabun New" w:hAnsi="TH Sarabun New" w:cs="TH Sarabun New"/>
                <w:b/>
                <w:bCs/>
                <w:sz w:val="32"/>
                <w:szCs w:val="32"/>
              </w:rPr>
              <w:t>2</w:t>
            </w:r>
          </w:p>
        </w:tc>
        <w:tc>
          <w:tcPr>
            <w:tcW w:w="1170" w:type="dxa"/>
            <w:tcBorders>
              <w:bottom w:val="nil"/>
            </w:tcBorders>
          </w:tcPr>
          <w:p w:rsidRPr="00357A8D" w:rsidR="006F4B0D" w:rsidRDefault="006F4B0D" w14:paraId="1B451BC2" w14:textId="77777777">
            <w:pPr>
              <w:jc w:val="center"/>
              <w:rPr>
                <w:rFonts w:ascii="TH Sarabun New" w:hAnsi="TH Sarabun New" w:cs="TH Sarabun New"/>
                <w:sz w:val="32"/>
                <w:szCs w:val="32"/>
              </w:rPr>
            </w:pPr>
            <w:r w:rsidRPr="00357A8D">
              <w:rPr>
                <w:rFonts w:ascii="TH Sarabun New" w:hAnsi="TH Sarabun New" w:cs="TH Sarabun New"/>
                <w:sz w:val="32"/>
                <w:szCs w:val="32"/>
                <w:cs/>
              </w:rPr>
              <w:t>หน่วยกิต</w:t>
            </w:r>
          </w:p>
        </w:tc>
      </w:tr>
      <w:tr w:rsidRPr="00357A8D" w:rsidR="00357A8D" w:rsidTr="00D12AE8" w14:paraId="4F201FF6" w14:textId="77777777">
        <w:tc>
          <w:tcPr>
            <w:tcW w:w="7758" w:type="dxa"/>
            <w:tcBorders>
              <w:top w:val="nil"/>
              <w:bottom w:val="nil"/>
            </w:tcBorders>
          </w:tcPr>
          <w:p w:rsidRPr="00357A8D" w:rsidR="006F4B0D" w:rsidRDefault="00273D82" w14:paraId="42372A82" w14:textId="77777777">
            <w:pPr>
              <w:rPr>
                <w:rFonts w:ascii="TH Sarabun New" w:hAnsi="TH Sarabun New" w:cs="TH Sarabun New"/>
                <w:sz w:val="32"/>
                <w:szCs w:val="32"/>
              </w:rPr>
            </w:pPr>
            <w:r w:rsidRPr="00357A8D">
              <w:rPr>
                <w:rFonts w:ascii="TH Sarabun New" w:hAnsi="TH Sarabun New" w:cs="TH Sarabun New"/>
                <w:sz w:val="32"/>
                <w:szCs w:val="32"/>
                <w:cs/>
              </w:rPr>
              <w:t>ศ.500 ปริญญานิพนธ์</w:t>
            </w:r>
            <w:r w:rsidRPr="00357A8D" w:rsidR="006F4B0D">
              <w:rPr>
                <w:rFonts w:ascii="TH Sarabun New" w:hAnsi="TH Sarabun New" w:cs="TH Sarabun New"/>
                <w:sz w:val="32"/>
                <w:szCs w:val="32"/>
                <w:cs/>
              </w:rPr>
              <w:t xml:space="preserve"> </w:t>
            </w:r>
          </w:p>
        </w:tc>
        <w:tc>
          <w:tcPr>
            <w:tcW w:w="1170" w:type="dxa"/>
            <w:tcBorders>
              <w:top w:val="nil"/>
              <w:bottom w:val="nil"/>
            </w:tcBorders>
          </w:tcPr>
          <w:p w:rsidRPr="00357A8D" w:rsidR="006F4B0D" w:rsidRDefault="006F4B0D" w14:paraId="596692F1" w14:textId="77777777">
            <w:pPr>
              <w:jc w:val="center"/>
              <w:rPr>
                <w:rFonts w:ascii="TH Sarabun New" w:hAnsi="TH Sarabun New" w:cs="TH Sarabun New"/>
                <w:sz w:val="32"/>
                <w:szCs w:val="32"/>
              </w:rPr>
            </w:pPr>
            <w:r w:rsidRPr="00357A8D">
              <w:rPr>
                <w:rFonts w:ascii="TH Sarabun New" w:hAnsi="TH Sarabun New" w:cs="TH Sarabun New"/>
                <w:sz w:val="32"/>
                <w:szCs w:val="32"/>
              </w:rPr>
              <w:t>3</w:t>
            </w:r>
          </w:p>
        </w:tc>
      </w:tr>
      <w:tr w:rsidRPr="00357A8D" w:rsidR="00357A8D" w:rsidTr="0024631A" w14:paraId="79EF3547" w14:textId="77777777">
        <w:tc>
          <w:tcPr>
            <w:tcW w:w="7758" w:type="dxa"/>
            <w:tcBorders>
              <w:top w:val="nil"/>
              <w:bottom w:val="single" w:color="auto" w:sz="4" w:space="0"/>
            </w:tcBorders>
          </w:tcPr>
          <w:p w:rsidRPr="00357A8D" w:rsidR="006F4B0D" w:rsidRDefault="006F4B0D" w14:paraId="1E76F63D" w14:textId="77777777">
            <w:pPr>
              <w:rPr>
                <w:rFonts w:ascii="TH Sarabun New" w:hAnsi="TH Sarabun New" w:cs="TH Sarabun New"/>
                <w:sz w:val="32"/>
                <w:szCs w:val="32"/>
              </w:rPr>
            </w:pPr>
            <w:r w:rsidRPr="00357A8D">
              <w:rPr>
                <w:rFonts w:ascii="TH Sarabun New" w:hAnsi="TH Sarabun New" w:cs="TH Sarabun New"/>
                <w:sz w:val="32"/>
                <w:szCs w:val="32"/>
                <w:cs/>
              </w:rPr>
              <w:t>วิชาเลือกเสรี</w:t>
            </w:r>
          </w:p>
        </w:tc>
        <w:tc>
          <w:tcPr>
            <w:tcW w:w="1170" w:type="dxa"/>
            <w:tcBorders>
              <w:top w:val="nil"/>
              <w:bottom w:val="single" w:color="auto" w:sz="4" w:space="0"/>
            </w:tcBorders>
          </w:tcPr>
          <w:p w:rsidRPr="00357A8D" w:rsidR="006F4B0D" w:rsidRDefault="006F4B0D" w14:paraId="54D13BC7" w14:textId="77777777">
            <w:pPr>
              <w:jc w:val="center"/>
              <w:rPr>
                <w:rFonts w:ascii="TH Sarabun New" w:hAnsi="TH Sarabun New" w:cs="TH Sarabun New"/>
                <w:sz w:val="32"/>
                <w:szCs w:val="32"/>
              </w:rPr>
            </w:pPr>
            <w:r w:rsidRPr="00357A8D">
              <w:rPr>
                <w:rFonts w:ascii="TH Sarabun New" w:hAnsi="TH Sarabun New" w:cs="TH Sarabun New"/>
                <w:sz w:val="32"/>
                <w:szCs w:val="32"/>
                <w:cs/>
              </w:rPr>
              <w:t>6</w:t>
            </w:r>
          </w:p>
        </w:tc>
      </w:tr>
      <w:tr w:rsidRPr="00357A8D" w:rsidR="00357A8D" w:rsidTr="0024631A" w14:paraId="791D89E6" w14:textId="77777777">
        <w:tc>
          <w:tcPr>
            <w:tcW w:w="7758" w:type="dxa"/>
            <w:tcBorders>
              <w:top w:val="single" w:color="auto" w:sz="4" w:space="0"/>
              <w:bottom w:val="single" w:color="auto" w:sz="4" w:space="0"/>
            </w:tcBorders>
          </w:tcPr>
          <w:p w:rsidRPr="00357A8D" w:rsidR="006F4B0D" w:rsidRDefault="006F4B0D" w14:paraId="68DBEBE3"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รวม</w:t>
            </w:r>
          </w:p>
        </w:tc>
        <w:tc>
          <w:tcPr>
            <w:tcW w:w="1170" w:type="dxa"/>
            <w:tcBorders>
              <w:top w:val="single" w:color="auto" w:sz="4" w:space="0"/>
              <w:bottom w:val="single" w:color="auto" w:sz="4" w:space="0"/>
            </w:tcBorders>
          </w:tcPr>
          <w:p w:rsidRPr="00357A8D" w:rsidR="006F4B0D" w:rsidRDefault="006F4B0D" w14:paraId="57F5507C" w14:textId="77777777">
            <w:pPr>
              <w:jc w:val="center"/>
              <w:rPr>
                <w:rFonts w:ascii="TH Sarabun New" w:hAnsi="TH Sarabun New" w:cs="TH Sarabun New"/>
                <w:sz w:val="32"/>
                <w:szCs w:val="32"/>
              </w:rPr>
            </w:pPr>
            <w:r w:rsidRPr="00357A8D">
              <w:rPr>
                <w:rFonts w:ascii="TH Sarabun New" w:hAnsi="TH Sarabun New" w:cs="TH Sarabun New"/>
                <w:sz w:val="32"/>
                <w:szCs w:val="32"/>
                <w:cs/>
              </w:rPr>
              <w:t>9</w:t>
            </w:r>
          </w:p>
        </w:tc>
      </w:tr>
    </w:tbl>
    <w:p w:rsidRPr="00357A8D" w:rsidR="006F4B0D" w:rsidP="00932528" w:rsidRDefault="006F4B0D" w14:paraId="7D40291F" w14:textId="77777777">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2"/>
          <w:szCs w:val="2"/>
        </w:rPr>
      </w:pPr>
    </w:p>
    <w:p w:rsidRPr="00357A8D" w:rsidR="00E35F00" w:rsidP="00E65391" w:rsidRDefault="00AD4BF0" w14:paraId="2176921C" w14:textId="77777777">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b/>
          <w:bCs/>
          <w:sz w:val="32"/>
          <w:szCs w:val="32"/>
        </w:rPr>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p>
    <w:p w:rsidRPr="00357A8D" w:rsidR="00AD4BF0" w:rsidP="00E65391" w:rsidRDefault="00E35F00" w14:paraId="5CCFFBC9" w14:textId="77777777">
      <w:pPr>
        <w:tabs>
          <w:tab w:val="left" w:pos="360"/>
          <w:tab w:val="left" w:pos="900"/>
          <w:tab w:val="left" w:pos="1620"/>
          <w:tab w:val="left" w:pos="1890"/>
          <w:tab w:val="left" w:pos="2340"/>
        </w:tabs>
        <w:spacing w:line="228" w:lineRule="auto"/>
        <w:ind w:left="360" w:hanging="360"/>
        <w:jc w:val="thaiDistribute"/>
        <w:rPr>
          <w:rFonts w:ascii="TH Sarabun New" w:hAnsi="TH Sarabun New" w:cs="TH Sarabun New"/>
          <w:sz w:val="32"/>
          <w:szCs w:val="32"/>
        </w:rPr>
      </w:pPr>
      <w:r w:rsidRPr="00357A8D">
        <w:rPr>
          <w:rFonts w:ascii="TH Sarabun New" w:hAnsi="TH Sarabun New" w:cs="TH Sarabun New"/>
          <w:b/>
          <w:bCs/>
          <w:sz w:val="32"/>
          <w:szCs w:val="32"/>
          <w:cs/>
        </w:rPr>
        <w:tab/>
      </w:r>
      <w:r w:rsidRPr="00357A8D">
        <w:rPr>
          <w:rFonts w:ascii="TH Sarabun New" w:hAnsi="TH Sarabun New" w:cs="TH Sarabun New"/>
          <w:b/>
          <w:bCs/>
          <w:sz w:val="32"/>
          <w:szCs w:val="32"/>
          <w:cs/>
        </w:rPr>
        <w:tab/>
      </w:r>
      <w:r w:rsidRPr="00357A8D" w:rsidR="00CA089C">
        <w:rPr>
          <w:rFonts w:ascii="TH Sarabun New" w:hAnsi="TH Sarabun New" w:eastAsia="Angsana New" w:cs="TH Sarabun New"/>
          <w:b/>
          <w:bCs/>
          <w:sz w:val="32"/>
          <w:szCs w:val="32"/>
        </w:rPr>
        <w:t>4</w:t>
      </w:r>
      <w:r w:rsidRPr="00357A8D" w:rsidR="009F299B">
        <w:rPr>
          <w:rFonts w:ascii="TH Sarabun New" w:hAnsi="TH Sarabun New" w:eastAsia="Angsana New" w:cs="TH Sarabun New"/>
          <w:b/>
          <w:bCs/>
          <w:sz w:val="32"/>
          <w:szCs w:val="32"/>
          <w:cs/>
        </w:rPr>
        <w:t>.</w:t>
      </w:r>
      <w:r w:rsidRPr="00357A8D" w:rsidR="009F299B">
        <w:rPr>
          <w:rFonts w:ascii="TH Sarabun New" w:hAnsi="TH Sarabun New" w:eastAsia="Angsana New" w:cs="TH Sarabun New"/>
          <w:b/>
          <w:bCs/>
          <w:sz w:val="32"/>
          <w:szCs w:val="32"/>
        </w:rPr>
        <w:t>3</w:t>
      </w:r>
      <w:r w:rsidRPr="00357A8D" w:rsidR="009F299B">
        <w:rPr>
          <w:rFonts w:ascii="TH Sarabun New" w:hAnsi="TH Sarabun New" w:eastAsia="Angsana New" w:cs="TH Sarabun New"/>
          <w:b/>
          <w:bCs/>
          <w:sz w:val="32"/>
          <w:szCs w:val="32"/>
          <w:cs/>
        </w:rPr>
        <w:t>.</w:t>
      </w:r>
      <w:r w:rsidRPr="00357A8D" w:rsidR="009F299B">
        <w:rPr>
          <w:rFonts w:ascii="TH Sarabun New" w:hAnsi="TH Sarabun New" w:eastAsia="Angsana New" w:cs="TH Sarabun New"/>
          <w:b/>
          <w:bCs/>
          <w:sz w:val="32"/>
          <w:szCs w:val="32"/>
        </w:rPr>
        <w:t>2</w:t>
      </w:r>
      <w:r w:rsidRPr="00357A8D" w:rsidR="009F299B">
        <w:rPr>
          <w:rFonts w:ascii="TH Sarabun New" w:hAnsi="TH Sarabun New" w:eastAsia="Angsana New" w:cs="TH Sarabun New"/>
          <w:b/>
          <w:bCs/>
          <w:sz w:val="32"/>
          <w:szCs w:val="32"/>
          <w:cs/>
        </w:rPr>
        <w:t>.</w:t>
      </w:r>
      <w:r w:rsidRPr="00357A8D" w:rsidR="009F299B">
        <w:rPr>
          <w:rFonts w:ascii="TH Sarabun New" w:hAnsi="TH Sarabun New" w:eastAsia="Angsana New" w:cs="TH Sarabun New"/>
          <w:b/>
          <w:bCs/>
          <w:sz w:val="32"/>
          <w:szCs w:val="32"/>
        </w:rPr>
        <w:t>4</w:t>
      </w:r>
      <w:r w:rsidRPr="00357A8D" w:rsidR="00AD4BF0">
        <w:rPr>
          <w:rFonts w:ascii="TH Sarabun New" w:hAnsi="TH Sarabun New" w:cs="TH Sarabun New"/>
          <w:b/>
          <w:bCs/>
          <w:sz w:val="32"/>
          <w:szCs w:val="32"/>
          <w:cs/>
        </w:rPr>
        <w:tab/>
      </w:r>
      <w:r w:rsidRPr="00357A8D">
        <w:rPr>
          <w:rFonts w:ascii="TH Sarabun New" w:hAnsi="TH Sarabun New" w:cs="TH Sarabun New"/>
          <w:b/>
          <w:bCs/>
          <w:sz w:val="32"/>
          <w:szCs w:val="32"/>
          <w:cs/>
        </w:rPr>
        <w:t xml:space="preserve"> </w:t>
      </w:r>
      <w:r w:rsidRPr="00357A8D" w:rsidR="00AD4BF0">
        <w:rPr>
          <w:rFonts w:ascii="TH Sarabun New" w:hAnsi="TH Sarabun New" w:cs="TH Sarabun New"/>
          <w:b/>
          <w:bCs/>
          <w:sz w:val="32"/>
          <w:szCs w:val="32"/>
          <w:cs/>
        </w:rPr>
        <w:t>คำอธิบายรายวิชา</w:t>
      </w:r>
      <w:r w:rsidRPr="00357A8D" w:rsidR="00EB1A99">
        <w:rPr>
          <w:rFonts w:ascii="TH Sarabun New" w:hAnsi="TH Sarabun New" w:cs="TH Sarabun New"/>
          <w:b/>
          <w:bCs/>
          <w:sz w:val="32"/>
          <w:szCs w:val="32"/>
        </w:rPr>
        <w:tab/>
      </w:r>
      <w:r w:rsidRPr="00357A8D" w:rsidR="003D1123">
        <w:rPr>
          <w:rFonts w:ascii="TH Sarabun New" w:hAnsi="TH Sarabun New" w:cs="TH Sarabun New"/>
          <w:b/>
          <w:bCs/>
          <w:sz w:val="32"/>
          <w:szCs w:val="32"/>
        </w:rPr>
        <w:tab/>
      </w:r>
    </w:p>
    <w:p w:rsidRPr="00357A8D" w:rsidR="00E97E72" w:rsidP="00E65391" w:rsidRDefault="00E97E72" w14:paraId="31FB3007" w14:textId="77777777">
      <w:pPr>
        <w:jc w:val="thaiDistribute"/>
        <w:rPr>
          <w:rFonts w:ascii="TH Sarabun New" w:hAnsi="TH Sarabun New" w:cs="TH Sarabun New"/>
          <w:sz w:val="20"/>
          <w:szCs w:val="20"/>
          <w:cs/>
        </w:rPr>
      </w:pPr>
    </w:p>
    <w:p w:rsidRPr="00357A8D" w:rsidR="00E320BE" w:rsidP="00E65391" w:rsidRDefault="00E320BE" w14:paraId="0C6E4680" w14:textId="77777777">
      <w:pPr>
        <w:autoSpaceDE w:val="0"/>
        <w:autoSpaceDN w:val="0"/>
        <w:adjustRightInd w:val="0"/>
        <w:jc w:val="thaiDistribute"/>
        <w:rPr>
          <w:rFonts w:ascii="TH Sarabun New" w:hAnsi="TH Sarabun New" w:cs="TH Sarabun New"/>
          <w:sz w:val="32"/>
          <w:szCs w:val="32"/>
          <w:rPrChange w:author="PC" w:date="2023-03-31T11:41:00Z" w:id="496">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497">
            <w:rPr>
              <w:rFonts w:ascii="TH Sarabun New" w:hAnsi="TH Sarabun New" w:cs="TH Sarabun New"/>
              <w:color w:val="000000"/>
              <w:sz w:val="32"/>
              <w:szCs w:val="32"/>
              <w:cs/>
            </w:rPr>
          </w:rPrChange>
        </w:rPr>
        <w:t xml:space="preserve">มธ.100   พลเมืองกับการลงมือแก้ปัญหา </w:t>
      </w:r>
      <w:r w:rsidRPr="00357A8D">
        <w:rPr>
          <w:rFonts w:ascii="TH Sarabun New" w:hAnsi="TH Sarabun New" w:cs="TH Sarabun New"/>
          <w:sz w:val="32"/>
          <w:szCs w:val="32"/>
          <w:cs/>
          <w:rPrChange w:author="PC" w:date="2023-03-31T11:41:00Z" w:id="498">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499">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500">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501">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502">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503">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503">
            <w:rPr>
              <w:rFonts w:ascii="TH Sarabun New" w:hAnsi="TH Sarabun New" w:cs="TH Sarabun New"/>
              <w:color w:val="000000"/>
              <w:sz w:val="32"/>
              <w:szCs w:val="32"/>
              <w:cs/>
            </w:rPr>
          </w:rPrChange>
        </w:rPr>
        <w:t xml:space="preserve">        3 (3-0-6) </w:t>
      </w:r>
    </w:p>
    <w:p w:rsidRPr="00357A8D" w:rsidR="00E320BE" w:rsidP="00E65391" w:rsidRDefault="00E320BE" w14:paraId="7D935AB0" w14:textId="77777777">
      <w:pPr>
        <w:autoSpaceDE w:val="0"/>
        <w:autoSpaceDN w:val="0"/>
        <w:adjustRightInd w:val="0"/>
        <w:jc w:val="thaiDistribute"/>
        <w:rPr>
          <w:rFonts w:ascii="TH Sarabun New" w:hAnsi="TH Sarabun New" w:cs="TH Sarabun New"/>
          <w:sz w:val="32"/>
          <w:szCs w:val="32"/>
          <w:rPrChange w:author="PC" w:date="2023-03-31T11:41:00Z" w:id="504">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505">
            <w:rPr>
              <w:rFonts w:ascii="TH Sarabun New" w:hAnsi="TH Sarabun New" w:cs="TH Sarabun New"/>
              <w:color w:val="000000"/>
              <w:sz w:val="32"/>
              <w:szCs w:val="32"/>
            </w:rPr>
          </w:rPrChange>
        </w:rPr>
        <w:t xml:space="preserve">TU100 </w:t>
      </w:r>
      <w:r w:rsidRPr="00357A8D">
        <w:rPr>
          <w:rFonts w:ascii="TH Sarabun New" w:hAnsi="TH Sarabun New" w:cs="TH Sarabun New"/>
          <w:sz w:val="32"/>
          <w:szCs w:val="32"/>
          <w:cs/>
          <w:rPrChange w:author="PC" w:date="2023-03-31T11:41:00Z" w:id="506">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507">
            <w:rPr>
              <w:rFonts w:ascii="TH Sarabun New" w:hAnsi="TH Sarabun New" w:cs="TH Sarabun New"/>
              <w:color w:val="000000"/>
              <w:sz w:val="32"/>
              <w:szCs w:val="32"/>
            </w:rPr>
          </w:rPrChange>
        </w:rPr>
        <w:t xml:space="preserve">Civic Engagement </w:t>
      </w:r>
    </w:p>
    <w:p w:rsidRPr="00357A8D" w:rsidR="00E320BE" w:rsidP="00E65391" w:rsidRDefault="00E320BE" w14:paraId="190B0900" w14:textId="5C37FB62">
      <w:pPr>
        <w:autoSpaceDE w:val="0"/>
        <w:autoSpaceDN w:val="0"/>
        <w:adjustRightInd w:val="0"/>
        <w:ind w:firstLine="720"/>
        <w:jc w:val="thaiDistribute"/>
        <w:rPr>
          <w:rFonts w:ascii="TH Sarabun New" w:hAnsi="TH Sarabun New" w:cs="TH Sarabun New"/>
          <w:sz w:val="32"/>
          <w:szCs w:val="32"/>
          <w:rPrChange w:author="PC" w:date="2023-03-31T11:41:00Z" w:id="508">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509">
            <w:rPr>
              <w:rFonts w:ascii="TH Sarabun New" w:hAnsi="TH Sarabun New" w:cs="TH Sarabun New"/>
              <w:color w:val="000000"/>
              <w:sz w:val="32"/>
              <w:szCs w:val="32"/>
              <w:cs/>
            </w:rPr>
          </w:rPrChange>
        </w:rPr>
        <w:t xml:space="preserve">  ปลูกฝังจิตสำนึก บทบาท และหน้าที่ความรับผิดชอบของการเป็นสมาชิกที่ดีของสังคมในฐานะพลเมืองโลกผ่านกระบวนการหลากหลายวิธี เช่น การบรรยาย การอภิปรายกรณีศึกษาต่าง</w:t>
      </w:r>
      <w:ins w:author="Jenjira O-cha" w:date="2023-02-07T20:43:00Z" w:id="510">
        <w:r w:rsidRPr="00357A8D" w:rsidR="00A76BE3">
          <w:rPr>
            <w:rFonts w:ascii="TH Sarabun New" w:hAnsi="TH Sarabun New" w:cs="TH Sarabun New"/>
            <w:sz w:val="32"/>
            <w:szCs w:val="32"/>
            <w:cs/>
            <w:rPrChange w:author="PC" w:date="2023-03-31T11:41:00Z" w:id="511">
              <w:rPr>
                <w:rFonts w:ascii="TH Sarabun New" w:hAnsi="TH Sarabun New" w:cs="TH Sarabun New"/>
                <w:color w:val="000000"/>
                <w:sz w:val="32"/>
                <w:szCs w:val="32"/>
                <w:cs/>
              </w:rPr>
            </w:rPrChange>
          </w:rPr>
          <w:t xml:space="preserve"> </w:t>
        </w:r>
      </w:ins>
      <w:r w:rsidRPr="00357A8D">
        <w:rPr>
          <w:rFonts w:ascii="TH Sarabun New" w:hAnsi="TH Sarabun New" w:cs="TH Sarabun New"/>
          <w:sz w:val="32"/>
          <w:szCs w:val="32"/>
          <w:cs/>
          <w:rPrChange w:author="PC" w:date="2023-03-31T11:41:00Z" w:id="512">
            <w:rPr>
              <w:rFonts w:ascii="TH Sarabun New" w:hAnsi="TH Sarabun New" w:cs="TH Sarabun New"/>
              <w:color w:val="000000"/>
              <w:sz w:val="32"/>
              <w:szCs w:val="32"/>
              <w:cs/>
            </w:rPr>
          </w:rPrChange>
        </w:rPr>
        <w:t>ๆ ดูงาน</w:t>
      </w:r>
      <w:ins w:author="Jenjira O-cha" w:date="2023-02-07T20:43:00Z" w:id="513">
        <w:r w:rsidRPr="00357A8D" w:rsidR="00A76BE3">
          <w:rPr>
            <w:rFonts w:ascii="TH Sarabun New" w:hAnsi="TH Sarabun New" w:cs="TH Sarabun New"/>
            <w:sz w:val="32"/>
            <w:szCs w:val="32"/>
            <w:cs/>
            <w:rPrChange w:author="PC" w:date="2023-03-31T11:41:00Z" w:id="514">
              <w:rPr>
                <w:rFonts w:ascii="TH Sarabun New" w:hAnsi="TH Sarabun New" w:cs="TH Sarabun New"/>
                <w:color w:val="000000"/>
                <w:sz w:val="32"/>
                <w:szCs w:val="32"/>
                <w:cs/>
              </w:rPr>
            </w:rPrChange>
          </w:rPr>
          <w:t xml:space="preserve"> </w:t>
        </w:r>
        <w:r w:rsidRPr="00357A8D" w:rsidR="00A76BE3">
          <w:rPr>
            <w:rFonts w:ascii="TH Sarabun New" w:hAnsi="TH Sarabun New" w:cs="TH Sarabun New"/>
            <w:sz w:val="32"/>
            <w:szCs w:val="32"/>
            <w:cs/>
            <w:rPrChange w:author="PC" w:date="2023-03-31T11:41:00Z" w:id="515">
              <w:rPr>
                <w:rFonts w:ascii="TH Sarabun New" w:hAnsi="TH Sarabun New" w:cs="TH Sarabun New"/>
                <w:color w:val="000000"/>
                <w:sz w:val="32"/>
                <w:szCs w:val="32"/>
                <w:cs/>
              </w:rPr>
            </w:rPrChange>
          </w:rPr>
          <w:br/>
        </w:r>
      </w:ins>
      <w:r w:rsidRPr="00357A8D">
        <w:rPr>
          <w:rFonts w:ascii="TH Sarabun New" w:hAnsi="TH Sarabun New" w:cs="TH Sarabun New"/>
          <w:sz w:val="32"/>
          <w:szCs w:val="32"/>
          <w:cs/>
          <w:rPrChange w:author="PC" w:date="2023-03-31T11:41:00Z" w:id="516">
            <w:rPr>
              <w:rFonts w:ascii="TH Sarabun New" w:hAnsi="TH Sarabun New" w:cs="TH Sarabun New"/>
              <w:color w:val="000000"/>
              <w:sz w:val="32"/>
              <w:szCs w:val="32"/>
              <w:cs/>
            </w:rPr>
          </w:rPrChange>
        </w:rPr>
        <w:t xml:space="preserve">เป็นต้น โดยนักศึกษาจะต้องจัดทำโครงการรณรงค์ เพื่อให้เกิดการรับรู้ หรือเกิดการเปลี่ยนแปลง ในประเด็นที่สนใจ </w:t>
      </w:r>
    </w:p>
    <w:p w:rsidRPr="00357A8D" w:rsidR="00E320BE" w:rsidP="00E65391" w:rsidRDefault="00E320BE" w14:paraId="5765109A" w14:textId="77777777">
      <w:pPr>
        <w:tabs>
          <w:tab w:val="left" w:pos="864"/>
          <w:tab w:val="left" w:pos="993"/>
          <w:tab w:val="left" w:pos="1418"/>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517">
            <w:rPr>
              <w:rFonts w:ascii="TH Sarabun New" w:hAnsi="TH Sarabun New" w:cs="TH Sarabun New"/>
              <w:color w:val="000000"/>
              <w:sz w:val="32"/>
              <w:szCs w:val="32"/>
              <w:cs/>
            </w:rPr>
          </w:rPrChange>
        </w:rPr>
        <w:tab/>
      </w:r>
      <w:r w:rsidRPr="00357A8D">
        <w:rPr>
          <w:rFonts w:ascii="TH Sarabun New" w:hAnsi="TH Sarabun New" w:cs="TH Sarabun New"/>
          <w:sz w:val="32"/>
          <w:szCs w:val="32"/>
          <w:rPrChange w:author="PC" w:date="2023-03-31T11:41:00Z" w:id="518">
            <w:rPr>
              <w:rFonts w:ascii="TH Sarabun New" w:hAnsi="TH Sarabun New" w:cs="TH Sarabun New"/>
              <w:color w:val="000000"/>
              <w:sz w:val="32"/>
              <w:szCs w:val="32"/>
            </w:rPr>
          </w:rPrChange>
        </w:rPr>
        <w:t>Instillation of social conscience and awareness of one</w:t>
      </w:r>
      <w:r w:rsidRPr="00357A8D">
        <w:rPr>
          <w:rFonts w:ascii="TH Sarabun New" w:hAnsi="TH Sarabun New" w:cs="TH Sarabun New"/>
          <w:sz w:val="32"/>
          <w:szCs w:val="32"/>
          <w:cs/>
          <w:rPrChange w:author="PC" w:date="2023-03-31T11:41:00Z" w:id="519">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520">
            <w:rPr>
              <w:rFonts w:ascii="TH Sarabun New" w:hAnsi="TH Sarabun New" w:cs="TH Sarabun New"/>
              <w:color w:val="000000"/>
              <w:sz w:val="32"/>
              <w:szCs w:val="32"/>
            </w:rPr>
          </w:rPrChange>
        </w:rPr>
        <w:t>s role and duties as a good global citizen</w:t>
      </w:r>
      <w:r w:rsidRPr="00357A8D">
        <w:rPr>
          <w:rFonts w:ascii="TH Sarabun New" w:hAnsi="TH Sarabun New" w:cs="TH Sarabun New"/>
          <w:sz w:val="32"/>
          <w:szCs w:val="32"/>
          <w:cs/>
          <w:rPrChange w:author="PC" w:date="2023-03-31T11:41:00Z" w:id="521">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522">
            <w:rPr>
              <w:rFonts w:ascii="TH Sarabun New" w:hAnsi="TH Sarabun New" w:cs="TH Sarabun New"/>
              <w:color w:val="000000"/>
              <w:sz w:val="32"/>
              <w:szCs w:val="32"/>
            </w:rPr>
          </w:rPrChange>
        </w:rPr>
        <w:t>This is done through a variety of methods such as lectures, discussion of various case studies and field study outings</w:t>
      </w:r>
      <w:r w:rsidRPr="00357A8D">
        <w:rPr>
          <w:rFonts w:ascii="TH Sarabun New" w:hAnsi="TH Sarabun New" w:cs="TH Sarabun New"/>
          <w:sz w:val="32"/>
          <w:szCs w:val="32"/>
          <w:cs/>
          <w:rPrChange w:author="PC" w:date="2023-03-31T11:41:00Z" w:id="52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524">
            <w:rPr>
              <w:rFonts w:ascii="TH Sarabun New" w:hAnsi="TH Sarabun New" w:cs="TH Sarabun New"/>
              <w:color w:val="000000"/>
              <w:sz w:val="32"/>
              <w:szCs w:val="32"/>
            </w:rPr>
          </w:rPrChange>
        </w:rPr>
        <w:t>Students are required to organise a campaign to raise awareness or bring about change in an area of their interest</w:t>
      </w:r>
      <w:r w:rsidRPr="00357A8D">
        <w:rPr>
          <w:rFonts w:ascii="TH Sarabun New" w:hAnsi="TH Sarabun New" w:cs="TH Sarabun New"/>
          <w:sz w:val="32"/>
          <w:szCs w:val="32"/>
          <w:cs/>
          <w:rPrChange w:author="PC" w:date="2023-03-31T11:41:00Z" w:id="525">
            <w:rPr>
              <w:rFonts w:ascii="TH Sarabun New" w:hAnsi="TH Sarabun New" w:cs="TH Sarabun New"/>
              <w:color w:val="000000"/>
              <w:sz w:val="32"/>
              <w:szCs w:val="32"/>
              <w:cs/>
            </w:rPr>
          </w:rPrChange>
        </w:rPr>
        <w:t>.</w:t>
      </w:r>
    </w:p>
    <w:p w:rsidRPr="00357A8D" w:rsidR="00E320BE" w:rsidP="00E65391" w:rsidRDefault="00E320BE" w14:paraId="5B3AC859" w14:textId="77777777">
      <w:pPr>
        <w:autoSpaceDE w:val="0"/>
        <w:autoSpaceDN w:val="0"/>
        <w:adjustRightInd w:val="0"/>
        <w:jc w:val="thaiDistribute"/>
        <w:rPr>
          <w:rFonts w:ascii="TH Sarabun New" w:hAnsi="TH Sarabun New" w:cs="TH Sarabun New"/>
          <w:sz w:val="32"/>
          <w:szCs w:val="32"/>
          <w:rPrChange w:author="PC" w:date="2023-03-31T11:41:00Z" w:id="526">
            <w:rPr>
              <w:rFonts w:ascii="TH Sarabun New" w:hAnsi="TH Sarabun New" w:cs="TH Sarabun New"/>
              <w:color w:val="000000"/>
              <w:sz w:val="32"/>
              <w:szCs w:val="32"/>
            </w:rPr>
          </w:rPrChange>
        </w:rPr>
      </w:pPr>
    </w:p>
    <w:p w:rsidRPr="00357A8D" w:rsidR="00711E20" w:rsidP="00E65391" w:rsidRDefault="00711E20" w14:paraId="7924E774" w14:textId="77777777">
      <w:pPr>
        <w:autoSpaceDE w:val="0"/>
        <w:autoSpaceDN w:val="0"/>
        <w:adjustRightInd w:val="0"/>
        <w:jc w:val="thaiDistribute"/>
        <w:rPr>
          <w:rFonts w:ascii="TH Sarabun New" w:hAnsi="TH Sarabun New" w:cs="TH Sarabun New"/>
          <w:sz w:val="32"/>
          <w:szCs w:val="32"/>
          <w:rPrChange w:author="PC" w:date="2023-03-31T11:41:00Z" w:id="527">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528">
            <w:rPr>
              <w:rFonts w:ascii="TH Sarabun New" w:hAnsi="TH Sarabun New" w:cs="TH Sarabun New"/>
              <w:color w:val="000000"/>
              <w:sz w:val="32"/>
              <w:szCs w:val="32"/>
              <w:cs/>
            </w:rPr>
          </w:rPrChange>
        </w:rPr>
        <w:t xml:space="preserve">มธ.101 </w:t>
      </w:r>
      <w:r w:rsidRPr="00357A8D" w:rsidR="009B3132">
        <w:rPr>
          <w:rFonts w:ascii="TH Sarabun New" w:hAnsi="TH Sarabun New" w:cs="TH Sarabun New"/>
          <w:sz w:val="32"/>
          <w:szCs w:val="32"/>
          <w:cs/>
          <w:rPrChange w:author="PC" w:date="2023-03-31T11:41:00Z" w:id="52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530">
            <w:rPr>
              <w:rFonts w:ascii="TH Sarabun New" w:hAnsi="TH Sarabun New" w:cs="TH Sarabun New"/>
              <w:color w:val="000000"/>
              <w:sz w:val="32"/>
              <w:szCs w:val="32"/>
              <w:cs/>
            </w:rPr>
          </w:rPrChange>
        </w:rPr>
        <w:t>โลก อาเซียน และไทย</w:t>
      </w:r>
      <w:r w:rsidRPr="00357A8D" w:rsidR="009B3132">
        <w:rPr>
          <w:rFonts w:ascii="TH Sarabun New" w:hAnsi="TH Sarabun New" w:cs="TH Sarabun New"/>
          <w:sz w:val="32"/>
          <w:szCs w:val="32"/>
          <w:rPrChange w:author="PC" w:date="2023-03-31T11:41:00Z" w:id="531">
            <w:rPr>
              <w:rFonts w:ascii="TH Sarabun New" w:hAnsi="TH Sarabun New" w:cs="TH Sarabun New"/>
              <w:color w:val="000000"/>
              <w:sz w:val="32"/>
              <w:szCs w:val="32"/>
            </w:rPr>
          </w:rPrChange>
        </w:rPr>
        <w:tab/>
      </w:r>
      <w:r w:rsidRPr="00357A8D" w:rsidR="009B3132">
        <w:rPr>
          <w:rFonts w:ascii="TH Sarabun New" w:hAnsi="TH Sarabun New" w:cs="TH Sarabun New"/>
          <w:sz w:val="32"/>
          <w:szCs w:val="32"/>
          <w:rPrChange w:author="PC" w:date="2023-03-31T11:41:00Z" w:id="532">
            <w:rPr>
              <w:rFonts w:ascii="TH Sarabun New" w:hAnsi="TH Sarabun New" w:cs="TH Sarabun New"/>
              <w:color w:val="000000"/>
              <w:sz w:val="32"/>
              <w:szCs w:val="32"/>
            </w:rPr>
          </w:rPrChange>
        </w:rPr>
        <w:tab/>
      </w:r>
      <w:r w:rsidRPr="00357A8D" w:rsidR="009B3132">
        <w:rPr>
          <w:rFonts w:ascii="TH Sarabun New" w:hAnsi="TH Sarabun New" w:cs="TH Sarabun New"/>
          <w:sz w:val="32"/>
          <w:szCs w:val="32"/>
          <w:rPrChange w:author="PC" w:date="2023-03-31T11:41:00Z" w:id="533">
            <w:rPr>
              <w:rFonts w:ascii="TH Sarabun New" w:hAnsi="TH Sarabun New" w:cs="TH Sarabun New"/>
              <w:color w:val="000000"/>
              <w:sz w:val="32"/>
              <w:szCs w:val="32"/>
            </w:rPr>
          </w:rPrChange>
        </w:rPr>
        <w:tab/>
      </w:r>
      <w:r w:rsidRPr="00357A8D" w:rsidR="009B3132">
        <w:rPr>
          <w:rFonts w:ascii="TH Sarabun New" w:hAnsi="TH Sarabun New" w:cs="TH Sarabun New"/>
          <w:sz w:val="32"/>
          <w:szCs w:val="32"/>
          <w:rPrChange w:author="PC" w:date="2023-03-31T11:41:00Z" w:id="534">
            <w:rPr>
              <w:rFonts w:ascii="TH Sarabun New" w:hAnsi="TH Sarabun New" w:cs="TH Sarabun New"/>
              <w:color w:val="000000"/>
              <w:sz w:val="32"/>
              <w:szCs w:val="32"/>
            </w:rPr>
          </w:rPrChange>
        </w:rPr>
        <w:tab/>
      </w:r>
      <w:r w:rsidRPr="00357A8D" w:rsidR="009B3132">
        <w:rPr>
          <w:rFonts w:ascii="TH Sarabun New" w:hAnsi="TH Sarabun New" w:cs="TH Sarabun New"/>
          <w:sz w:val="32"/>
          <w:szCs w:val="32"/>
          <w:rPrChange w:author="PC" w:date="2023-03-31T11:41:00Z" w:id="535">
            <w:rPr>
              <w:rFonts w:ascii="TH Sarabun New" w:hAnsi="TH Sarabun New" w:cs="TH Sarabun New"/>
              <w:color w:val="000000"/>
              <w:sz w:val="32"/>
              <w:szCs w:val="32"/>
            </w:rPr>
          </w:rPrChange>
        </w:rPr>
        <w:tab/>
      </w:r>
      <w:r w:rsidRPr="00357A8D" w:rsidR="009B3132">
        <w:rPr>
          <w:rFonts w:ascii="TH Sarabun New" w:hAnsi="TH Sarabun New" w:cs="TH Sarabun New"/>
          <w:sz w:val="32"/>
          <w:szCs w:val="32"/>
          <w:rPrChange w:author="PC" w:date="2023-03-31T11:41:00Z" w:id="536">
            <w:rPr>
              <w:rFonts w:ascii="TH Sarabun New" w:hAnsi="TH Sarabun New" w:cs="TH Sarabun New"/>
              <w:color w:val="000000"/>
              <w:sz w:val="32"/>
              <w:szCs w:val="32"/>
            </w:rPr>
          </w:rPrChange>
        </w:rPr>
        <w:tab/>
      </w:r>
      <w:r w:rsidRPr="00357A8D" w:rsidR="009B3132">
        <w:rPr>
          <w:rFonts w:ascii="TH Sarabun New" w:hAnsi="TH Sarabun New" w:cs="TH Sarabun New"/>
          <w:sz w:val="32"/>
          <w:szCs w:val="32"/>
          <w:rPrChange w:author="PC" w:date="2023-03-31T11:41:00Z" w:id="537">
            <w:rPr>
              <w:rFonts w:ascii="TH Sarabun New" w:hAnsi="TH Sarabun New" w:cs="TH Sarabun New"/>
              <w:color w:val="000000"/>
              <w:sz w:val="32"/>
              <w:szCs w:val="32"/>
            </w:rPr>
          </w:rPrChange>
        </w:rPr>
        <w:tab/>
      </w:r>
      <w:r w:rsidRPr="00357A8D" w:rsidR="009B3132">
        <w:rPr>
          <w:rFonts w:ascii="TH Sarabun New" w:hAnsi="TH Sarabun New" w:cs="TH Sarabun New"/>
          <w:sz w:val="32"/>
          <w:szCs w:val="32"/>
          <w:cs/>
          <w:rPrChange w:author="PC" w:date="2023-03-31T11:41:00Z" w:id="53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539">
            <w:rPr>
              <w:rFonts w:ascii="TH Sarabun New" w:hAnsi="TH Sarabun New" w:cs="TH Sarabun New"/>
              <w:color w:val="000000"/>
              <w:sz w:val="32"/>
              <w:szCs w:val="32"/>
              <w:cs/>
            </w:rPr>
          </w:rPrChange>
        </w:rPr>
        <w:t xml:space="preserve"> 3 (3-0-6) </w:t>
      </w:r>
    </w:p>
    <w:p w:rsidRPr="00357A8D" w:rsidR="00711E20" w:rsidP="00E65391" w:rsidRDefault="00711E20" w14:paraId="17D04747" w14:textId="77777777">
      <w:pPr>
        <w:autoSpaceDE w:val="0"/>
        <w:autoSpaceDN w:val="0"/>
        <w:adjustRightInd w:val="0"/>
        <w:jc w:val="thaiDistribute"/>
        <w:rPr>
          <w:rFonts w:ascii="TH Sarabun New" w:hAnsi="TH Sarabun New" w:cs="TH Sarabun New"/>
          <w:sz w:val="32"/>
          <w:szCs w:val="32"/>
          <w:rPrChange w:author="PC" w:date="2023-03-31T11:41:00Z" w:id="540">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541">
            <w:rPr>
              <w:rFonts w:ascii="TH Sarabun New" w:hAnsi="TH Sarabun New" w:cs="TH Sarabun New"/>
              <w:color w:val="000000"/>
              <w:sz w:val="32"/>
              <w:szCs w:val="32"/>
            </w:rPr>
          </w:rPrChange>
        </w:rPr>
        <w:t xml:space="preserve">TU101 </w:t>
      </w:r>
      <w:r w:rsidRPr="00357A8D" w:rsidR="009B3132">
        <w:rPr>
          <w:rFonts w:ascii="TH Sarabun New" w:hAnsi="TH Sarabun New" w:cs="TH Sarabun New"/>
          <w:sz w:val="32"/>
          <w:szCs w:val="32"/>
          <w:cs/>
          <w:rPrChange w:author="PC" w:date="2023-03-31T11:41:00Z" w:id="54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543">
            <w:rPr>
              <w:rFonts w:ascii="TH Sarabun New" w:hAnsi="TH Sarabun New" w:cs="TH Sarabun New"/>
              <w:color w:val="000000"/>
              <w:sz w:val="32"/>
              <w:szCs w:val="32"/>
            </w:rPr>
          </w:rPrChange>
        </w:rPr>
        <w:t xml:space="preserve">Thailand, ASEAN, and the World </w:t>
      </w:r>
    </w:p>
    <w:p w:rsidRPr="00357A8D" w:rsidR="00711E20" w:rsidP="00E65391" w:rsidRDefault="009B3132" w14:paraId="2C4B2544" w14:textId="3C9D9213">
      <w:pPr>
        <w:tabs>
          <w:tab w:val="left" w:pos="709"/>
        </w:tabs>
        <w:autoSpaceDE w:val="0"/>
        <w:autoSpaceDN w:val="0"/>
        <w:adjustRightInd w:val="0"/>
        <w:ind w:firstLine="720"/>
        <w:jc w:val="thaiDistribute"/>
        <w:rPr>
          <w:rFonts w:ascii="TH Sarabun New" w:hAnsi="TH Sarabun New" w:cs="TH Sarabun New"/>
          <w:sz w:val="32"/>
          <w:szCs w:val="32"/>
          <w:rPrChange w:author="PC" w:date="2023-03-31T11:41:00Z" w:id="544">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545">
            <w:rPr>
              <w:rFonts w:ascii="TH Sarabun New" w:hAnsi="TH Sarabun New" w:cs="TH Sarabun New"/>
              <w:color w:val="000000"/>
              <w:sz w:val="32"/>
              <w:szCs w:val="32"/>
              <w:cs/>
            </w:rPr>
          </w:rPrChange>
        </w:rPr>
        <w:t xml:space="preserve"> </w:t>
      </w:r>
      <w:r w:rsidRPr="00357A8D" w:rsidR="00711E20">
        <w:rPr>
          <w:rFonts w:ascii="TH Sarabun New" w:hAnsi="TH Sarabun New" w:cs="TH Sarabun New"/>
          <w:sz w:val="32"/>
          <w:szCs w:val="32"/>
          <w:cs/>
          <w:rPrChange w:author="PC" w:date="2023-03-31T11:41:00Z" w:id="546">
            <w:rPr>
              <w:rFonts w:ascii="TH Sarabun New" w:hAnsi="TH Sarabun New" w:cs="TH Sarabun New"/>
              <w:color w:val="000000"/>
              <w:sz w:val="32"/>
              <w:szCs w:val="32"/>
              <w:cs/>
            </w:rPr>
          </w:rPrChange>
        </w:rPr>
        <w:t>ศึกษาปรากฏการณ์ที่ส</w:t>
      </w:r>
      <w:r w:rsidRPr="00357A8D">
        <w:rPr>
          <w:rFonts w:ascii="TH Sarabun New" w:hAnsi="TH Sarabun New" w:cs="TH Sarabun New"/>
          <w:sz w:val="32"/>
          <w:szCs w:val="32"/>
          <w:cs/>
          <w:rPrChange w:author="PC" w:date="2023-03-31T11:41:00Z" w:id="547">
            <w:rPr>
              <w:rFonts w:ascii="TH Sarabun New" w:hAnsi="TH Sarabun New" w:cs="TH Sarabun New"/>
              <w:color w:val="000000"/>
              <w:sz w:val="32"/>
              <w:szCs w:val="32"/>
              <w:cs/>
            </w:rPr>
          </w:rPrChange>
        </w:rPr>
        <w:t>ำ</w:t>
      </w:r>
      <w:r w:rsidRPr="00357A8D" w:rsidR="00711E20">
        <w:rPr>
          <w:rFonts w:ascii="TH Sarabun New" w:hAnsi="TH Sarabun New" w:cs="TH Sarabun New"/>
          <w:sz w:val="32"/>
          <w:szCs w:val="32"/>
          <w:cs/>
          <w:rPrChange w:author="PC" w:date="2023-03-31T11:41:00Z" w:id="548">
            <w:rPr>
              <w:rFonts w:ascii="TH Sarabun New" w:hAnsi="TH Sarabun New" w:cs="TH Sarabun New"/>
              <w:color w:val="000000"/>
              <w:sz w:val="32"/>
              <w:szCs w:val="32"/>
              <w:cs/>
            </w:rPr>
          </w:rPrChange>
        </w:rPr>
        <w:t>คัญของโลก อาเซียนและไทย ในมิติทางการเมือง เศรษฐกิจ สังคมวัฒนธรรม โดยใช้กรอบแนวคิด ทฤษฎี และระเบียบวิจัยทางสังคมศาสตร์ ผ่านการอภิปรายและยกตัวอย่างสถานการณ์หรือบุคคลที่ได้รับความสนใจ เพื่อให้เกิดมุมมองต่อความหลากหลายและ</w:t>
      </w:r>
      <w:ins w:author="Jenjira O-cha" w:date="2023-02-07T20:44:00Z" w:id="549">
        <w:r w:rsidRPr="00357A8D" w:rsidR="00A76BE3">
          <w:rPr>
            <w:rFonts w:ascii="TH Sarabun New" w:hAnsi="TH Sarabun New" w:cs="TH Sarabun New"/>
            <w:sz w:val="32"/>
            <w:szCs w:val="32"/>
            <w:rPrChange w:author="PC" w:date="2023-03-31T11:41:00Z" w:id="550">
              <w:rPr>
                <w:rFonts w:ascii="TH Sarabun New" w:hAnsi="TH Sarabun New" w:cs="TH Sarabun New"/>
                <w:color w:val="000000"/>
                <w:sz w:val="32"/>
                <w:szCs w:val="32"/>
              </w:rPr>
            </w:rPrChange>
          </w:rPr>
          <w:br/>
        </w:r>
      </w:ins>
      <w:r w:rsidRPr="00357A8D" w:rsidR="00711E20">
        <w:rPr>
          <w:rFonts w:ascii="TH Sarabun New" w:hAnsi="TH Sarabun New" w:cs="TH Sarabun New"/>
          <w:sz w:val="32"/>
          <w:szCs w:val="32"/>
          <w:cs/>
          <w:rPrChange w:author="PC" w:date="2023-03-31T11:41:00Z" w:id="551">
            <w:rPr>
              <w:rFonts w:ascii="TH Sarabun New" w:hAnsi="TH Sarabun New" w:cs="TH Sarabun New"/>
              <w:color w:val="000000"/>
              <w:sz w:val="32"/>
              <w:szCs w:val="32"/>
              <w:cs/>
            </w:rPr>
          </w:rPrChange>
        </w:rPr>
        <w:t>เข้าใจความซับซ้อนที่สัมพันธ์กันทั้งโลก มีจิตส</w:t>
      </w:r>
      <w:r w:rsidRPr="00357A8D">
        <w:rPr>
          <w:rFonts w:ascii="TH Sarabun New" w:hAnsi="TH Sarabun New" w:cs="TH Sarabun New"/>
          <w:sz w:val="32"/>
          <w:szCs w:val="32"/>
          <w:cs/>
          <w:rPrChange w:author="PC" w:date="2023-03-31T11:41:00Z" w:id="552">
            <w:rPr>
              <w:rFonts w:ascii="TH Sarabun New" w:hAnsi="TH Sarabun New" w:cs="TH Sarabun New"/>
              <w:color w:val="000000"/>
              <w:sz w:val="32"/>
              <w:szCs w:val="32"/>
              <w:cs/>
            </w:rPr>
          </w:rPrChange>
        </w:rPr>
        <w:t>ำ</w:t>
      </w:r>
      <w:r w:rsidRPr="00357A8D" w:rsidR="00711E20">
        <w:rPr>
          <w:rFonts w:ascii="TH Sarabun New" w:hAnsi="TH Sarabun New" w:cs="TH Sarabun New"/>
          <w:sz w:val="32"/>
          <w:szCs w:val="32"/>
          <w:cs/>
          <w:rPrChange w:author="PC" w:date="2023-03-31T11:41:00Z" w:id="553">
            <w:rPr>
              <w:rFonts w:ascii="TH Sarabun New" w:hAnsi="TH Sarabun New" w:cs="TH Sarabun New"/>
              <w:color w:val="000000"/>
              <w:sz w:val="32"/>
              <w:szCs w:val="32"/>
              <w:cs/>
            </w:rPr>
          </w:rPrChange>
        </w:rPr>
        <w:t>นึกสากล (</w:t>
      </w:r>
      <w:r w:rsidRPr="00357A8D" w:rsidR="00711E20">
        <w:rPr>
          <w:rFonts w:ascii="TH Sarabun New" w:hAnsi="TH Sarabun New" w:cs="TH Sarabun New"/>
          <w:sz w:val="32"/>
          <w:szCs w:val="32"/>
          <w:rPrChange w:author="PC" w:date="2023-03-31T11:41:00Z" w:id="554">
            <w:rPr>
              <w:rFonts w:ascii="TH Sarabun New" w:hAnsi="TH Sarabun New" w:cs="TH Sarabun New"/>
              <w:color w:val="000000"/>
              <w:sz w:val="32"/>
              <w:szCs w:val="32"/>
            </w:rPr>
          </w:rPrChange>
        </w:rPr>
        <w:t>GLOBAL MINDSET</w:t>
      </w:r>
      <w:r w:rsidRPr="00357A8D" w:rsidR="00711E20">
        <w:rPr>
          <w:rFonts w:ascii="TH Sarabun New" w:hAnsi="TH Sarabun New" w:cs="TH Sarabun New"/>
          <w:sz w:val="32"/>
          <w:szCs w:val="32"/>
          <w:cs/>
          <w:rPrChange w:author="PC" w:date="2023-03-31T11:41:00Z" w:id="555">
            <w:rPr>
              <w:rFonts w:ascii="TH Sarabun New" w:hAnsi="TH Sarabun New" w:cs="TH Sarabun New"/>
              <w:color w:val="000000"/>
              <w:sz w:val="32"/>
              <w:szCs w:val="32"/>
              <w:cs/>
            </w:rPr>
          </w:rPrChange>
        </w:rPr>
        <w:t xml:space="preserve">) สามารถท้าทายกรอบความเชื่อเดิมและเปิดโลกทัศน์ใหม่ให้กว้างขวางขึ้น </w:t>
      </w:r>
    </w:p>
    <w:p w:rsidRPr="00357A8D" w:rsidR="00166FC1" w:rsidP="00E65391" w:rsidRDefault="00AD62A2" w14:paraId="59E17D90" w14:textId="77777777">
      <w:pPr>
        <w:tabs>
          <w:tab w:val="left" w:pos="709"/>
          <w:tab w:val="left" w:pos="993"/>
          <w:tab w:val="left" w:pos="1418"/>
        </w:tabs>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556">
            <w:rPr>
              <w:rFonts w:ascii="TH Sarabun New" w:hAnsi="TH Sarabun New" w:cs="TH Sarabun New"/>
              <w:color w:val="000000"/>
              <w:sz w:val="32"/>
              <w:szCs w:val="32"/>
            </w:rPr>
          </w:rPrChange>
        </w:rPr>
        <w:tab/>
      </w:r>
      <w:r w:rsidRPr="00357A8D" w:rsidR="009B3132">
        <w:rPr>
          <w:rFonts w:ascii="TH Sarabun New" w:hAnsi="TH Sarabun New" w:cs="TH Sarabun New"/>
          <w:sz w:val="32"/>
          <w:szCs w:val="32"/>
          <w:cs/>
          <w:rPrChange w:author="PC" w:date="2023-03-31T11:41:00Z" w:id="557">
            <w:rPr>
              <w:rFonts w:ascii="TH Sarabun New" w:hAnsi="TH Sarabun New" w:cs="TH Sarabun New"/>
              <w:color w:val="000000"/>
              <w:sz w:val="32"/>
              <w:szCs w:val="32"/>
              <w:cs/>
            </w:rPr>
          </w:rPrChange>
        </w:rPr>
        <w:t xml:space="preserve">  </w:t>
      </w:r>
      <w:r w:rsidRPr="00357A8D" w:rsidR="00711E20">
        <w:rPr>
          <w:rFonts w:ascii="TH Sarabun New" w:hAnsi="TH Sarabun New" w:cs="TH Sarabun New"/>
          <w:sz w:val="32"/>
          <w:szCs w:val="32"/>
          <w:rPrChange w:author="PC" w:date="2023-03-31T11:41:00Z" w:id="558">
            <w:rPr>
              <w:rFonts w:ascii="TH Sarabun New" w:hAnsi="TH Sarabun New" w:cs="TH Sarabun New"/>
              <w:color w:val="000000"/>
              <w:sz w:val="32"/>
              <w:szCs w:val="32"/>
            </w:rPr>
          </w:rPrChange>
        </w:rPr>
        <w:t>Study of significant phenomena around the world, in the ASEAN region and in Thailand in terms of their political, economic and sociocultural dimensions</w:t>
      </w:r>
      <w:r w:rsidRPr="00357A8D" w:rsidR="00711E20">
        <w:rPr>
          <w:rFonts w:ascii="TH Sarabun New" w:hAnsi="TH Sarabun New" w:cs="TH Sarabun New"/>
          <w:sz w:val="32"/>
          <w:szCs w:val="32"/>
          <w:cs/>
          <w:rPrChange w:author="PC" w:date="2023-03-31T11:41:00Z" w:id="559">
            <w:rPr>
              <w:rFonts w:ascii="TH Sarabun New" w:hAnsi="TH Sarabun New" w:cs="TH Sarabun New"/>
              <w:color w:val="000000"/>
              <w:sz w:val="32"/>
              <w:szCs w:val="32"/>
              <w:cs/>
            </w:rPr>
          </w:rPrChange>
        </w:rPr>
        <w:t xml:space="preserve">. </w:t>
      </w:r>
      <w:r w:rsidRPr="00357A8D" w:rsidR="00711E20">
        <w:rPr>
          <w:rFonts w:ascii="TH Sarabun New" w:hAnsi="TH Sarabun New" w:cs="TH Sarabun New"/>
          <w:sz w:val="32"/>
          <w:szCs w:val="32"/>
          <w:rPrChange w:author="PC" w:date="2023-03-31T11:41:00Z" w:id="560">
            <w:rPr>
              <w:rFonts w:ascii="TH Sarabun New" w:hAnsi="TH Sarabun New" w:cs="TH Sarabun New"/>
              <w:color w:val="000000"/>
              <w:sz w:val="32"/>
              <w:szCs w:val="32"/>
            </w:rPr>
          </w:rPrChange>
        </w:rPr>
        <w:t>This is done through approaches, theories and principles of social science research via discussion and raising examples of situations or people of interest</w:t>
      </w:r>
      <w:r w:rsidRPr="00357A8D" w:rsidR="00711E20">
        <w:rPr>
          <w:rFonts w:ascii="TH Sarabun New" w:hAnsi="TH Sarabun New" w:cs="TH Sarabun New"/>
          <w:sz w:val="32"/>
          <w:szCs w:val="32"/>
          <w:cs/>
          <w:rPrChange w:author="PC" w:date="2023-03-31T11:41:00Z" w:id="561">
            <w:rPr>
              <w:rFonts w:ascii="TH Sarabun New" w:hAnsi="TH Sarabun New" w:cs="TH Sarabun New"/>
              <w:color w:val="000000"/>
              <w:sz w:val="32"/>
              <w:szCs w:val="32"/>
              <w:cs/>
            </w:rPr>
          </w:rPrChange>
        </w:rPr>
        <w:t xml:space="preserve">. </w:t>
      </w:r>
      <w:r w:rsidRPr="00357A8D" w:rsidR="00711E20">
        <w:rPr>
          <w:rFonts w:ascii="TH Sarabun New" w:hAnsi="TH Sarabun New" w:cs="TH Sarabun New"/>
          <w:sz w:val="32"/>
          <w:szCs w:val="32"/>
          <w:rPrChange w:author="PC" w:date="2023-03-31T11:41:00Z" w:id="562">
            <w:rPr>
              <w:rFonts w:ascii="TH Sarabun New" w:hAnsi="TH Sarabun New" w:cs="TH Sarabun New"/>
              <w:color w:val="000000"/>
              <w:sz w:val="32"/>
              <w:szCs w:val="32"/>
            </w:rPr>
          </w:rPrChange>
        </w:rPr>
        <w:t>The purpose of this is to create a perspective of diversity, to understand the complexity of global interrelationships, to build a global mindset and to be able to challenge old paradigms and open up a new, broader worldview</w:t>
      </w:r>
      <w:r w:rsidRPr="00357A8D" w:rsidR="00711E20">
        <w:rPr>
          <w:rFonts w:ascii="TH Sarabun New" w:hAnsi="TH Sarabun New" w:cs="TH Sarabun New"/>
          <w:sz w:val="32"/>
          <w:szCs w:val="32"/>
          <w:cs/>
          <w:rPrChange w:author="PC" w:date="2023-03-31T11:41:00Z" w:id="563">
            <w:rPr>
              <w:rFonts w:ascii="TH Sarabun New" w:hAnsi="TH Sarabun New" w:cs="TH Sarabun New"/>
              <w:color w:val="000000"/>
              <w:sz w:val="32"/>
              <w:szCs w:val="32"/>
              <w:cs/>
            </w:rPr>
          </w:rPrChange>
        </w:rPr>
        <w:t>.</w:t>
      </w:r>
    </w:p>
    <w:p w:rsidRPr="00357A8D" w:rsidR="00AD62A2" w:rsidP="00E65391" w:rsidRDefault="00AD62A2" w14:paraId="3A9AF1AD" w14:textId="77777777">
      <w:pPr>
        <w:autoSpaceDE w:val="0"/>
        <w:autoSpaceDN w:val="0"/>
        <w:adjustRightInd w:val="0"/>
        <w:jc w:val="thaiDistribute"/>
        <w:rPr>
          <w:rFonts w:ascii="TH Sarabun New" w:hAnsi="TH Sarabun New" w:cs="TH Sarabun New"/>
          <w:sz w:val="32"/>
          <w:szCs w:val="32"/>
          <w:rPrChange w:author="PC" w:date="2023-03-31T11:41:00Z" w:id="564">
            <w:rPr>
              <w:rFonts w:ascii="TH Sarabun New" w:hAnsi="TH Sarabun New" w:cs="TH Sarabun New"/>
              <w:color w:val="000000"/>
              <w:sz w:val="32"/>
              <w:szCs w:val="32"/>
            </w:rPr>
          </w:rPrChange>
        </w:rPr>
      </w:pPr>
    </w:p>
    <w:p w:rsidRPr="00357A8D" w:rsidR="00AD62A2" w:rsidP="00E65391" w:rsidRDefault="00AD62A2" w14:paraId="6536570E" w14:textId="77777777">
      <w:pPr>
        <w:tabs>
          <w:tab w:val="left" w:pos="7655"/>
        </w:tabs>
        <w:autoSpaceDE w:val="0"/>
        <w:autoSpaceDN w:val="0"/>
        <w:adjustRightInd w:val="0"/>
        <w:jc w:val="thaiDistribute"/>
        <w:rPr>
          <w:rFonts w:ascii="TH Sarabun New" w:hAnsi="TH Sarabun New" w:cs="TH Sarabun New"/>
          <w:sz w:val="32"/>
          <w:szCs w:val="32"/>
          <w:rPrChange w:author="PC" w:date="2023-03-31T11:41:00Z" w:id="565">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566">
            <w:rPr>
              <w:rFonts w:ascii="TH Sarabun New" w:hAnsi="TH Sarabun New" w:cs="TH Sarabun New"/>
              <w:color w:val="000000"/>
              <w:sz w:val="32"/>
              <w:szCs w:val="32"/>
              <w:cs/>
            </w:rPr>
          </w:rPrChange>
        </w:rPr>
        <w:t xml:space="preserve">มธ.103 </w:t>
      </w:r>
      <w:r w:rsidRPr="00357A8D" w:rsidR="009B3132">
        <w:rPr>
          <w:rFonts w:ascii="TH Sarabun New" w:hAnsi="TH Sarabun New" w:cs="TH Sarabun New"/>
          <w:sz w:val="32"/>
          <w:szCs w:val="32"/>
          <w:cs/>
          <w:rPrChange w:author="PC" w:date="2023-03-31T11:41:00Z" w:id="56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568">
            <w:rPr>
              <w:rFonts w:ascii="TH Sarabun New" w:hAnsi="TH Sarabun New" w:cs="TH Sarabun New"/>
              <w:color w:val="000000"/>
              <w:sz w:val="32"/>
              <w:szCs w:val="32"/>
              <w:cs/>
            </w:rPr>
          </w:rPrChange>
        </w:rPr>
        <w:t xml:space="preserve">ชีวิตกับความยั่งยืน </w:t>
      </w:r>
      <w:r w:rsidRPr="00357A8D" w:rsidR="009B3132">
        <w:rPr>
          <w:rFonts w:ascii="TH Sarabun New" w:hAnsi="TH Sarabun New" w:cs="TH Sarabun New"/>
          <w:sz w:val="32"/>
          <w:szCs w:val="32"/>
          <w:rPrChange w:author="PC" w:date="2023-03-31T11:41:00Z" w:id="569">
            <w:rPr>
              <w:rFonts w:ascii="TH Sarabun New" w:hAnsi="TH Sarabun New" w:cs="TH Sarabun New"/>
              <w:color w:val="000000"/>
              <w:sz w:val="32"/>
              <w:szCs w:val="32"/>
            </w:rPr>
          </w:rPrChange>
        </w:rPr>
        <w:tab/>
      </w:r>
      <w:r w:rsidRPr="00357A8D" w:rsidR="009B3132">
        <w:rPr>
          <w:rFonts w:ascii="TH Sarabun New" w:hAnsi="TH Sarabun New" w:cs="TH Sarabun New"/>
          <w:sz w:val="32"/>
          <w:szCs w:val="32"/>
          <w:cs/>
          <w:rPrChange w:author="PC" w:date="2023-03-31T11:41:00Z" w:id="57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571">
            <w:rPr>
              <w:rFonts w:ascii="TH Sarabun New" w:hAnsi="TH Sarabun New" w:cs="TH Sarabun New"/>
              <w:color w:val="000000"/>
              <w:sz w:val="32"/>
              <w:szCs w:val="32"/>
              <w:cs/>
            </w:rPr>
          </w:rPrChange>
        </w:rPr>
        <w:t xml:space="preserve">3 (3-0-6) </w:t>
      </w:r>
    </w:p>
    <w:p w:rsidRPr="00357A8D" w:rsidR="00AD62A2" w:rsidP="00E65391" w:rsidRDefault="00AD62A2" w14:paraId="70B6B2C9" w14:textId="77777777">
      <w:pPr>
        <w:autoSpaceDE w:val="0"/>
        <w:autoSpaceDN w:val="0"/>
        <w:adjustRightInd w:val="0"/>
        <w:jc w:val="thaiDistribute"/>
        <w:rPr>
          <w:rFonts w:ascii="TH Sarabun New" w:hAnsi="TH Sarabun New" w:cs="TH Sarabun New"/>
          <w:sz w:val="32"/>
          <w:szCs w:val="32"/>
          <w:rPrChange w:author="PC" w:date="2023-03-31T11:41:00Z" w:id="572">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573">
            <w:rPr>
              <w:rFonts w:ascii="TH Sarabun New" w:hAnsi="TH Sarabun New" w:cs="TH Sarabun New"/>
              <w:color w:val="000000"/>
              <w:sz w:val="32"/>
              <w:szCs w:val="32"/>
            </w:rPr>
          </w:rPrChange>
        </w:rPr>
        <w:t>TU103</w:t>
      </w:r>
      <w:r w:rsidRPr="00357A8D" w:rsidR="009B3132">
        <w:rPr>
          <w:rFonts w:ascii="TH Sarabun New" w:hAnsi="TH Sarabun New" w:cs="TH Sarabun New"/>
          <w:sz w:val="32"/>
          <w:szCs w:val="32"/>
          <w:cs/>
          <w:rPrChange w:author="PC" w:date="2023-03-31T11:41:00Z" w:id="574">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575">
            <w:rPr>
              <w:rFonts w:ascii="TH Sarabun New" w:hAnsi="TH Sarabun New" w:cs="TH Sarabun New"/>
              <w:color w:val="000000"/>
              <w:sz w:val="32"/>
              <w:szCs w:val="32"/>
            </w:rPr>
          </w:rPrChange>
        </w:rPr>
        <w:t xml:space="preserve"> Life and Sustainability </w:t>
      </w:r>
    </w:p>
    <w:p w:rsidRPr="00357A8D" w:rsidR="00AD62A2" w:rsidP="00E65391" w:rsidRDefault="009B3132" w14:paraId="2BF5CF25" w14:textId="6C8220BE">
      <w:pPr>
        <w:autoSpaceDE w:val="0"/>
        <w:autoSpaceDN w:val="0"/>
        <w:adjustRightInd w:val="0"/>
        <w:ind w:firstLine="720"/>
        <w:jc w:val="thaiDistribute"/>
        <w:rPr>
          <w:rFonts w:ascii="TH Sarabun New" w:hAnsi="TH Sarabun New" w:cs="TH Sarabun New"/>
          <w:sz w:val="32"/>
          <w:szCs w:val="32"/>
          <w:rPrChange w:author="PC" w:date="2023-03-31T11:41:00Z" w:id="576">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577">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cs/>
          <w:rPrChange w:author="PC" w:date="2023-03-31T11:41:00Z" w:id="578">
            <w:rPr>
              <w:rFonts w:ascii="TH Sarabun New" w:hAnsi="TH Sarabun New" w:cs="TH Sarabun New"/>
              <w:color w:val="000000"/>
              <w:sz w:val="32"/>
              <w:szCs w:val="32"/>
              <w:cs/>
            </w:rPr>
          </w:rPrChange>
        </w:rPr>
        <w:t>การด</w:t>
      </w:r>
      <w:r w:rsidRPr="00357A8D">
        <w:rPr>
          <w:rFonts w:ascii="TH Sarabun New" w:hAnsi="TH Sarabun New" w:cs="TH Sarabun New"/>
          <w:sz w:val="32"/>
          <w:szCs w:val="32"/>
          <w:cs/>
          <w:rPrChange w:author="PC" w:date="2023-03-31T11:41:00Z" w:id="579">
            <w:rPr>
              <w:rFonts w:ascii="TH Sarabun New" w:hAnsi="TH Sarabun New" w:cs="TH Sarabun New"/>
              <w:color w:val="000000"/>
              <w:sz w:val="32"/>
              <w:szCs w:val="32"/>
              <w:cs/>
            </w:rPr>
          </w:rPrChange>
        </w:rPr>
        <w:t>ำ</w:t>
      </w:r>
      <w:r w:rsidRPr="00357A8D" w:rsidR="00AD62A2">
        <w:rPr>
          <w:rFonts w:ascii="TH Sarabun New" w:hAnsi="TH Sarabun New" w:cs="TH Sarabun New"/>
          <w:sz w:val="32"/>
          <w:szCs w:val="32"/>
          <w:cs/>
          <w:rPrChange w:author="PC" w:date="2023-03-31T11:41:00Z" w:id="580">
            <w:rPr>
              <w:rFonts w:ascii="TH Sarabun New" w:hAnsi="TH Sarabun New" w:cs="TH Sarabun New"/>
              <w:color w:val="000000"/>
              <w:sz w:val="32"/>
              <w:szCs w:val="32"/>
              <w:cs/>
            </w:rPr>
          </w:rPrChange>
        </w:rPr>
        <w:t>เนินชีวิตอย่างเท่าทันกับการเปลี่ยนแปลงของโลก เข้าใจความสัมพันธ์ระหว่างพลวัต</w:t>
      </w:r>
      <w:del w:author="Jenjira O-cha" w:date="2023-02-07T20:45:00Z" w:id="581">
        <w:r w:rsidRPr="00357A8D" w:rsidDel="00A76BE3" w:rsidR="00AD62A2">
          <w:rPr>
            <w:rFonts w:ascii="TH Sarabun New" w:hAnsi="TH Sarabun New" w:cs="TH Sarabun New"/>
            <w:sz w:val="32"/>
            <w:szCs w:val="32"/>
            <w:cs/>
            <w:rPrChange w:author="PC" w:date="2023-03-31T11:41:00Z" w:id="582">
              <w:rPr>
                <w:rFonts w:ascii="TH Sarabun New" w:hAnsi="TH Sarabun New" w:cs="TH Sarabun New"/>
                <w:color w:val="000000"/>
                <w:sz w:val="32"/>
                <w:szCs w:val="32"/>
                <w:cs/>
              </w:rPr>
            </w:rPrChange>
          </w:rPr>
          <w:delText xml:space="preserve"> </w:delText>
        </w:r>
      </w:del>
      <w:r w:rsidRPr="00357A8D" w:rsidR="00AD62A2">
        <w:rPr>
          <w:rFonts w:ascii="TH Sarabun New" w:hAnsi="TH Sarabun New" w:cs="TH Sarabun New"/>
          <w:sz w:val="32"/>
          <w:szCs w:val="32"/>
          <w:cs/>
          <w:rPrChange w:author="PC" w:date="2023-03-31T11:41:00Z" w:id="583">
            <w:rPr>
              <w:rFonts w:ascii="TH Sarabun New" w:hAnsi="TH Sarabun New" w:cs="TH Sarabun New"/>
              <w:color w:val="000000"/>
              <w:sz w:val="32"/>
              <w:szCs w:val="32"/>
              <w:cs/>
            </w:rPr>
          </w:rPrChange>
        </w:rPr>
        <w:t>ของธรรมชาติ มนุษย์ และสรรพสิ่ง ทั้งสิ่งแวดล้อมสรรสร้าง การใช้พลังงาน เศรษฐกิจ สังคมในความขัดแย้งและการแปรเปลี่ยน ตลอดจนองค์ความรู้ทางวิทยาศาสตร์สิ่งแวดล้อม ที่น</w:t>
      </w:r>
      <w:r w:rsidRPr="00357A8D" w:rsidR="009E1CAE">
        <w:rPr>
          <w:rFonts w:ascii="TH Sarabun New" w:hAnsi="TH Sarabun New" w:cs="TH Sarabun New"/>
          <w:sz w:val="32"/>
          <w:szCs w:val="32"/>
          <w:cs/>
          <w:rPrChange w:author="PC" w:date="2023-03-31T11:41:00Z" w:id="584">
            <w:rPr>
              <w:rFonts w:ascii="TH Sarabun New" w:hAnsi="TH Sarabun New" w:cs="TH Sarabun New"/>
              <w:color w:val="000000"/>
              <w:sz w:val="32"/>
              <w:szCs w:val="32"/>
              <w:cs/>
            </w:rPr>
          </w:rPrChange>
        </w:rPr>
        <w:t>ำ</w:t>
      </w:r>
      <w:r w:rsidRPr="00357A8D" w:rsidR="00AD62A2">
        <w:rPr>
          <w:rFonts w:ascii="TH Sarabun New" w:hAnsi="TH Sarabun New" w:cs="TH Sarabun New"/>
          <w:sz w:val="32"/>
          <w:szCs w:val="32"/>
          <w:cs/>
          <w:rPrChange w:author="PC" w:date="2023-03-31T11:41:00Z" w:id="585">
            <w:rPr>
              <w:rFonts w:ascii="TH Sarabun New" w:hAnsi="TH Sarabun New" w:cs="TH Sarabun New"/>
              <w:color w:val="000000"/>
              <w:sz w:val="32"/>
              <w:szCs w:val="32"/>
              <w:cs/>
            </w:rPr>
          </w:rPrChange>
        </w:rPr>
        <w:t xml:space="preserve">ไปสู่การปรับเปลี่ยนวิถีชีวิตสู่ความยั่งยืน </w:t>
      </w:r>
    </w:p>
    <w:p w:rsidRPr="00357A8D" w:rsidR="00AD62A2" w:rsidP="00E65391" w:rsidRDefault="009B3132" w14:paraId="10187751" w14:textId="77777777">
      <w:pPr>
        <w:tabs>
          <w:tab w:val="left" w:pos="851"/>
        </w:tabs>
        <w:autoSpaceDE w:val="0"/>
        <w:autoSpaceDN w:val="0"/>
        <w:adjustRightInd w:val="0"/>
        <w:jc w:val="thaiDistribute"/>
        <w:rPr>
          <w:rFonts w:ascii="TH Sarabun New" w:hAnsi="TH Sarabun New" w:cs="TH Sarabun New"/>
          <w:sz w:val="32"/>
          <w:szCs w:val="32"/>
          <w:rPrChange w:author="PC" w:date="2023-03-31T11:41:00Z" w:id="586">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58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588">
            <w:rPr>
              <w:rFonts w:ascii="TH Sarabun New" w:hAnsi="TH Sarabun New" w:cs="TH Sarabun New"/>
              <w:color w:val="000000"/>
              <w:sz w:val="32"/>
              <w:szCs w:val="32"/>
              <w:cs/>
            </w:rPr>
          </w:rPrChange>
        </w:rPr>
        <w:tab/>
      </w:r>
      <w:r w:rsidRPr="00357A8D" w:rsidR="00AD62A2">
        <w:rPr>
          <w:rFonts w:ascii="TH Sarabun New" w:hAnsi="TH Sarabun New" w:cs="TH Sarabun New"/>
          <w:sz w:val="32"/>
          <w:szCs w:val="32"/>
          <w:rPrChange w:author="PC" w:date="2023-03-31T11:41:00Z" w:id="589">
            <w:rPr>
              <w:rFonts w:ascii="TH Sarabun New" w:hAnsi="TH Sarabun New" w:cs="TH Sarabun New"/>
              <w:color w:val="000000"/>
              <w:sz w:val="32"/>
              <w:szCs w:val="32"/>
            </w:rPr>
          </w:rPrChange>
        </w:rPr>
        <w:t>This course provides an introduction to the importance of life</w:t>
      </w:r>
      <w:r w:rsidRPr="00357A8D" w:rsidR="00AD62A2">
        <w:rPr>
          <w:rFonts w:ascii="TH Sarabun New" w:hAnsi="TH Sarabun New" w:cs="TH Sarabun New"/>
          <w:sz w:val="32"/>
          <w:szCs w:val="32"/>
          <w:cs/>
          <w:rPrChange w:author="PC" w:date="2023-03-31T11:41:00Z" w:id="590">
            <w:rPr>
              <w:rFonts w:ascii="TH Sarabun New" w:hAnsi="TH Sarabun New" w:cs="TH Sarabun New"/>
              <w:color w:val="000000"/>
              <w:sz w:val="32"/>
              <w:szCs w:val="32"/>
              <w:cs/>
            </w:rPr>
          </w:rPrChange>
        </w:rPr>
        <w:t>-</w:t>
      </w:r>
      <w:r w:rsidRPr="00357A8D" w:rsidR="00AD62A2">
        <w:rPr>
          <w:rFonts w:ascii="TH Sarabun New" w:hAnsi="TH Sarabun New" w:cs="TH Sarabun New"/>
          <w:sz w:val="32"/>
          <w:szCs w:val="32"/>
          <w:rPrChange w:author="PC" w:date="2023-03-31T11:41:00Z" w:id="591">
            <w:rPr>
              <w:rFonts w:ascii="TH Sarabun New" w:hAnsi="TH Sarabun New" w:cs="TH Sarabun New"/>
              <w:color w:val="000000"/>
              <w:sz w:val="32"/>
              <w:szCs w:val="32"/>
            </w:rPr>
          </w:rPrChange>
        </w:rPr>
        <w:t>cycle systems perspectives in understanding major challenges and solutions to achieving more sustainable societies in this changing world</w:t>
      </w:r>
      <w:r w:rsidRPr="00357A8D" w:rsidR="00AD62A2">
        <w:rPr>
          <w:rFonts w:ascii="TH Sarabun New" w:hAnsi="TH Sarabun New" w:cs="TH Sarabun New"/>
          <w:sz w:val="32"/>
          <w:szCs w:val="32"/>
          <w:cs/>
          <w:rPrChange w:author="PC" w:date="2023-03-31T11:41:00Z" w:id="592">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593">
            <w:rPr>
              <w:rFonts w:ascii="TH Sarabun New" w:hAnsi="TH Sarabun New" w:cs="TH Sarabun New"/>
              <w:color w:val="000000"/>
              <w:sz w:val="32"/>
              <w:szCs w:val="32"/>
            </w:rPr>
          </w:rPrChange>
        </w:rPr>
        <w:t>Students will learn about the relationship between mankind and the environment in the context of energy and resource use, consumption and development, and environmental constraints</w:t>
      </w:r>
      <w:r w:rsidRPr="00357A8D" w:rsidR="00AD62A2">
        <w:rPr>
          <w:rFonts w:ascii="TH Sarabun New" w:hAnsi="TH Sarabun New" w:cs="TH Sarabun New"/>
          <w:sz w:val="32"/>
          <w:szCs w:val="32"/>
          <w:cs/>
          <w:rPrChange w:author="PC" w:date="2023-03-31T11:41:00Z" w:id="594">
            <w:rPr>
              <w:rFonts w:ascii="TH Sarabun New" w:hAnsi="TH Sarabun New" w:cs="TH Sarabun New"/>
              <w:color w:val="000000"/>
              <w:sz w:val="32"/>
              <w:szCs w:val="32"/>
              <w:cs/>
            </w:rPr>
          </w:rPrChange>
        </w:rPr>
        <w:t>.</w:t>
      </w:r>
      <w:r w:rsidRPr="00357A8D" w:rsidR="00AD62A2">
        <w:rPr>
          <w:rFonts w:ascii="TH Sarabun New" w:hAnsi="TH Sarabun New" w:cs="TH Sarabun New"/>
          <w:sz w:val="32"/>
          <w:szCs w:val="32"/>
          <w:rPrChange w:author="PC" w:date="2023-03-31T11:41:00Z" w:id="595">
            <w:rPr>
              <w:rFonts w:ascii="TH Sarabun New" w:hAnsi="TH Sarabun New" w:cs="TH Sarabun New"/>
              <w:color w:val="000000"/>
              <w:sz w:val="32"/>
              <w:szCs w:val="32"/>
            </w:rPr>
          </w:rPrChange>
        </w:rPr>
        <w:t>Furthermore, an examination of social conflict and change from the life</w:t>
      </w:r>
      <w:r w:rsidRPr="00357A8D" w:rsidR="00AD62A2">
        <w:rPr>
          <w:rFonts w:ascii="TH Sarabun New" w:hAnsi="TH Sarabun New" w:cs="TH Sarabun New"/>
          <w:sz w:val="32"/>
          <w:szCs w:val="32"/>
          <w:cs/>
          <w:rPrChange w:author="PC" w:date="2023-03-31T11:41:00Z" w:id="596">
            <w:rPr>
              <w:rFonts w:ascii="TH Sarabun New" w:hAnsi="TH Sarabun New" w:cs="TH Sarabun New"/>
              <w:color w:val="000000"/>
              <w:sz w:val="32"/>
              <w:szCs w:val="32"/>
              <w:cs/>
            </w:rPr>
          </w:rPrChange>
        </w:rPr>
        <w:t>-</w:t>
      </w:r>
      <w:r w:rsidRPr="00357A8D" w:rsidR="00AD62A2">
        <w:rPr>
          <w:rFonts w:ascii="TH Sarabun New" w:hAnsi="TH Sarabun New" w:cs="TH Sarabun New"/>
          <w:sz w:val="32"/>
          <w:szCs w:val="32"/>
          <w:rPrChange w:author="PC" w:date="2023-03-31T11:41:00Z" w:id="597">
            <w:rPr>
              <w:rFonts w:ascii="TH Sarabun New" w:hAnsi="TH Sarabun New" w:cs="TH Sarabun New"/>
              <w:color w:val="000000"/>
              <w:sz w:val="32"/>
              <w:szCs w:val="32"/>
            </w:rPr>
          </w:rPrChange>
        </w:rPr>
        <w:t>cycle perspective will be used to develop an understanding of potential solution pathways for sustainable lifestyle modifications</w:t>
      </w:r>
      <w:r w:rsidRPr="00357A8D" w:rsidR="00AD62A2">
        <w:rPr>
          <w:rFonts w:ascii="TH Sarabun New" w:hAnsi="TH Sarabun New" w:cs="TH Sarabun New"/>
          <w:sz w:val="32"/>
          <w:szCs w:val="32"/>
          <w:cs/>
          <w:rPrChange w:author="PC" w:date="2023-03-31T11:41:00Z" w:id="598">
            <w:rPr>
              <w:rFonts w:ascii="TH Sarabun New" w:hAnsi="TH Sarabun New" w:cs="TH Sarabun New"/>
              <w:color w:val="000000"/>
              <w:sz w:val="32"/>
              <w:szCs w:val="32"/>
              <w:cs/>
            </w:rPr>
          </w:rPrChange>
        </w:rPr>
        <w:t>.</w:t>
      </w:r>
    </w:p>
    <w:p w:rsidRPr="00357A8D" w:rsidR="00E320BE" w:rsidP="00E65391" w:rsidRDefault="00E320BE" w14:paraId="15A60CBC" w14:textId="77777777">
      <w:pPr>
        <w:tabs>
          <w:tab w:val="left" w:pos="851"/>
        </w:tabs>
        <w:autoSpaceDE w:val="0"/>
        <w:autoSpaceDN w:val="0"/>
        <w:adjustRightInd w:val="0"/>
        <w:jc w:val="thaiDistribute"/>
        <w:rPr>
          <w:rFonts w:ascii="TH Sarabun New" w:hAnsi="TH Sarabun New" w:cs="TH Sarabun New"/>
          <w:sz w:val="32"/>
          <w:szCs w:val="32"/>
          <w:rPrChange w:author="PC" w:date="2023-03-31T11:41:00Z" w:id="599">
            <w:rPr>
              <w:rFonts w:ascii="TH Sarabun New" w:hAnsi="TH Sarabun New" w:cs="TH Sarabun New"/>
              <w:color w:val="000000"/>
              <w:sz w:val="32"/>
              <w:szCs w:val="32"/>
            </w:rPr>
          </w:rPrChange>
        </w:rPr>
      </w:pPr>
    </w:p>
    <w:p w:rsidRPr="00357A8D" w:rsidR="00E320BE" w:rsidP="00E65391" w:rsidRDefault="00E320BE" w14:paraId="1E434584" w14:textId="77777777">
      <w:pPr>
        <w:tabs>
          <w:tab w:val="left" w:pos="7797"/>
        </w:tabs>
        <w:autoSpaceDE w:val="0"/>
        <w:autoSpaceDN w:val="0"/>
        <w:adjustRightInd w:val="0"/>
        <w:jc w:val="thaiDistribute"/>
        <w:rPr>
          <w:rFonts w:ascii="TH Sarabun New" w:hAnsi="TH Sarabun New" w:cs="TH Sarabun New"/>
          <w:sz w:val="32"/>
          <w:szCs w:val="32"/>
          <w:rPrChange w:author="PC" w:date="2023-03-31T11:41:00Z" w:id="600">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01">
            <w:rPr>
              <w:rFonts w:ascii="TH Sarabun New" w:hAnsi="TH Sarabun New" w:cs="TH Sarabun New"/>
              <w:color w:val="000000"/>
              <w:sz w:val="32"/>
              <w:szCs w:val="32"/>
              <w:cs/>
            </w:rPr>
          </w:rPrChange>
        </w:rPr>
        <w:t xml:space="preserve">มธ.106  ความคิดสร้างสรรค์และการสื่อสาร </w:t>
      </w:r>
      <w:r w:rsidRPr="00357A8D">
        <w:rPr>
          <w:rFonts w:ascii="TH Sarabun New" w:hAnsi="TH Sarabun New" w:cs="TH Sarabun New"/>
          <w:sz w:val="32"/>
          <w:szCs w:val="32"/>
          <w:rPrChange w:author="PC" w:date="2023-03-31T11:41:00Z" w:id="602">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603">
            <w:rPr>
              <w:rFonts w:ascii="TH Sarabun New" w:hAnsi="TH Sarabun New" w:cs="TH Sarabun New"/>
              <w:color w:val="000000"/>
              <w:sz w:val="32"/>
              <w:szCs w:val="32"/>
              <w:cs/>
            </w:rPr>
          </w:rPrChange>
        </w:rPr>
        <w:t xml:space="preserve"> 3 (3-0-6) </w:t>
      </w:r>
    </w:p>
    <w:p w:rsidRPr="00357A8D" w:rsidR="00E320BE" w:rsidP="00E65391" w:rsidRDefault="00E320BE" w14:paraId="15CE9BCB" w14:textId="77777777">
      <w:pPr>
        <w:autoSpaceDE w:val="0"/>
        <w:autoSpaceDN w:val="0"/>
        <w:adjustRightInd w:val="0"/>
        <w:jc w:val="thaiDistribute"/>
        <w:rPr>
          <w:rFonts w:ascii="TH Sarabun New" w:hAnsi="TH Sarabun New" w:cs="TH Sarabun New"/>
          <w:sz w:val="32"/>
          <w:szCs w:val="32"/>
          <w:rPrChange w:author="PC" w:date="2023-03-31T11:41:00Z" w:id="604">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605">
            <w:rPr>
              <w:rFonts w:ascii="TH Sarabun New" w:hAnsi="TH Sarabun New" w:cs="TH Sarabun New"/>
              <w:color w:val="000000"/>
              <w:sz w:val="32"/>
              <w:szCs w:val="32"/>
            </w:rPr>
          </w:rPrChange>
        </w:rPr>
        <w:t xml:space="preserve">TU106 </w:t>
      </w:r>
      <w:r w:rsidRPr="00357A8D">
        <w:rPr>
          <w:rFonts w:ascii="TH Sarabun New" w:hAnsi="TH Sarabun New" w:cs="TH Sarabun New"/>
          <w:sz w:val="32"/>
          <w:szCs w:val="32"/>
          <w:cs/>
          <w:rPrChange w:author="PC" w:date="2023-03-31T11:41:00Z" w:id="606">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607">
            <w:rPr>
              <w:rFonts w:ascii="TH Sarabun New" w:hAnsi="TH Sarabun New" w:cs="TH Sarabun New"/>
              <w:color w:val="000000"/>
              <w:sz w:val="32"/>
              <w:szCs w:val="32"/>
            </w:rPr>
          </w:rPrChange>
        </w:rPr>
        <w:t xml:space="preserve">Creativity and Communication </w:t>
      </w:r>
    </w:p>
    <w:p w:rsidRPr="00357A8D" w:rsidR="00E320BE" w:rsidP="00E65391" w:rsidRDefault="00E320BE" w14:paraId="323B6F1F" w14:textId="0462D2D0">
      <w:pPr>
        <w:autoSpaceDE w:val="0"/>
        <w:autoSpaceDN w:val="0"/>
        <w:adjustRightInd w:val="0"/>
        <w:ind w:firstLine="720"/>
        <w:jc w:val="thaiDistribute"/>
        <w:rPr>
          <w:rFonts w:ascii="TH Sarabun New" w:hAnsi="TH Sarabun New" w:cs="TH Sarabun New"/>
          <w:sz w:val="32"/>
          <w:szCs w:val="32"/>
          <w:rPrChange w:author="PC" w:date="2023-03-31T11:41:00Z" w:id="608">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09">
            <w:rPr>
              <w:rFonts w:ascii="TH Sarabun New" w:hAnsi="TH Sarabun New" w:cs="TH Sarabun New"/>
              <w:color w:val="000000"/>
              <w:sz w:val="32"/>
              <w:szCs w:val="32"/>
              <w:cs/>
            </w:rPr>
          </w:rPrChange>
        </w:rPr>
        <w:t xml:space="preserve"> กระบวนการคิดอย่างสร้างสรรค์ โดยมีการคิดเชิงวิพากษ์เป็นองค์ประกอบสำคัญ และการสื่อสารความคิดดังกล่าวให้เกิดผลสัมฤทธิ์อย่างเหมาะสมตามบริบทสังคม วัฒนธรรม สภาพแวดล้อม ทั้งในระดับบุคคล องค์กร และสังคม</w:t>
      </w:r>
      <w:del w:author="Jenjira O-cha" w:date="2023-02-07T20:46:00Z" w:id="610">
        <w:r w:rsidRPr="00357A8D" w:rsidDel="00A76BE3">
          <w:rPr>
            <w:rFonts w:ascii="TH Sarabun New" w:hAnsi="TH Sarabun New" w:cs="TH Sarabun New"/>
            <w:sz w:val="32"/>
            <w:szCs w:val="32"/>
            <w:cs/>
            <w:rPrChange w:author="PC" w:date="2023-03-31T11:41:00Z" w:id="611">
              <w:rPr>
                <w:rFonts w:ascii="TH Sarabun New" w:hAnsi="TH Sarabun New" w:cs="TH Sarabun New"/>
                <w:color w:val="000000"/>
                <w:sz w:val="32"/>
                <w:szCs w:val="32"/>
                <w:cs/>
              </w:rPr>
            </w:rPrChange>
          </w:rPr>
          <w:delText xml:space="preserve"> </w:delText>
        </w:r>
      </w:del>
    </w:p>
    <w:p w:rsidRPr="00357A8D" w:rsidR="00E320BE" w:rsidP="00E65391" w:rsidRDefault="00E320BE" w14:paraId="2D22D0D4" w14:textId="77777777">
      <w:pPr>
        <w:tabs>
          <w:tab w:val="left" w:pos="709"/>
          <w:tab w:val="left" w:pos="993"/>
          <w:tab w:val="left" w:pos="1418"/>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Creative thought processes, with critical thinking as an important part, as well as communication of these thoughts that lead to suitable results in social, cultural and environmental contexts, at personal, organisational and social levels</w:t>
      </w:r>
    </w:p>
    <w:p w:rsidRPr="00357A8D" w:rsidR="00AD62A2" w:rsidRDefault="00AD62A2" w14:paraId="2BB22351" w14:textId="77777777">
      <w:pPr>
        <w:autoSpaceDE w:val="0"/>
        <w:autoSpaceDN w:val="0"/>
        <w:adjustRightInd w:val="0"/>
        <w:rPr>
          <w:rFonts w:ascii="TH Sarabun New" w:hAnsi="TH Sarabun New" w:cs="TH Sarabun New"/>
          <w:sz w:val="32"/>
          <w:szCs w:val="32"/>
          <w:rPrChange w:author="PC" w:date="2023-03-31T11:41:00Z" w:id="612">
            <w:rPr>
              <w:rFonts w:ascii="TH Sarabun New" w:hAnsi="TH Sarabun New" w:cs="TH Sarabun New"/>
              <w:color w:val="000000"/>
              <w:sz w:val="32"/>
              <w:szCs w:val="32"/>
            </w:rPr>
          </w:rPrChange>
        </w:rPr>
      </w:pPr>
    </w:p>
    <w:p w:rsidRPr="00357A8D" w:rsidR="00AD62A2" w:rsidP="00932528" w:rsidRDefault="009B3132" w14:paraId="6C01AD25" w14:textId="77777777">
      <w:pPr>
        <w:autoSpaceDE w:val="0"/>
        <w:autoSpaceDN w:val="0"/>
        <w:adjustRightInd w:val="0"/>
        <w:jc w:val="thaiDistribute"/>
        <w:rPr>
          <w:rFonts w:ascii="TH Sarabun New" w:hAnsi="TH Sarabun New" w:cs="TH Sarabun New"/>
          <w:sz w:val="32"/>
          <w:szCs w:val="32"/>
          <w:rPrChange w:author="PC" w:date="2023-03-31T11:41:00Z" w:id="613">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14">
            <w:rPr>
              <w:rFonts w:ascii="TH Sarabun New" w:hAnsi="TH Sarabun New" w:cs="TH Sarabun New"/>
              <w:color w:val="000000"/>
              <w:sz w:val="32"/>
              <w:szCs w:val="32"/>
              <w:cs/>
            </w:rPr>
          </w:rPrChange>
        </w:rPr>
        <w:t>ม</w:t>
      </w:r>
      <w:r w:rsidRPr="00357A8D" w:rsidR="00AD62A2">
        <w:rPr>
          <w:rFonts w:ascii="TH Sarabun New" w:hAnsi="TH Sarabun New" w:cs="TH Sarabun New"/>
          <w:sz w:val="32"/>
          <w:szCs w:val="32"/>
          <w:cs/>
          <w:rPrChange w:author="PC" w:date="2023-03-31T11:41:00Z" w:id="615">
            <w:rPr>
              <w:rFonts w:ascii="TH Sarabun New" w:hAnsi="TH Sarabun New" w:cs="TH Sarabun New"/>
              <w:color w:val="000000"/>
              <w:sz w:val="32"/>
              <w:szCs w:val="32"/>
              <w:cs/>
            </w:rPr>
          </w:rPrChange>
        </w:rPr>
        <w:t xml:space="preserve">ธ.107 </w:t>
      </w:r>
      <w:r w:rsidRPr="00357A8D">
        <w:rPr>
          <w:rFonts w:ascii="TH Sarabun New" w:hAnsi="TH Sarabun New" w:cs="TH Sarabun New"/>
          <w:sz w:val="32"/>
          <w:szCs w:val="32"/>
          <w:cs/>
          <w:rPrChange w:author="PC" w:date="2023-03-31T11:41:00Z" w:id="616">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cs/>
          <w:rPrChange w:author="PC" w:date="2023-03-31T11:41:00Z" w:id="617">
            <w:rPr>
              <w:rFonts w:ascii="TH Sarabun New" w:hAnsi="TH Sarabun New" w:cs="TH Sarabun New"/>
              <w:color w:val="000000"/>
              <w:sz w:val="32"/>
              <w:szCs w:val="32"/>
              <w:cs/>
            </w:rPr>
          </w:rPrChange>
        </w:rPr>
        <w:t>ทักษะดิจิทัลกับการแก้ปัญหา</w:t>
      </w:r>
      <w:r w:rsidRPr="00357A8D">
        <w:rPr>
          <w:rFonts w:ascii="TH Sarabun New" w:hAnsi="TH Sarabun New" w:cs="TH Sarabun New"/>
          <w:sz w:val="32"/>
          <w:szCs w:val="32"/>
          <w:cs/>
          <w:rPrChange w:author="PC" w:date="2023-03-31T11:41:00Z" w:id="618">
            <w:rPr>
              <w:rFonts w:ascii="TH Sarabun New" w:hAnsi="TH Sarabun New" w:cs="TH Sarabun New"/>
              <w:color w:val="000000"/>
              <w:sz w:val="32"/>
              <w:szCs w:val="32"/>
              <w:cs/>
            </w:rPr>
          </w:rPrChange>
        </w:rPr>
        <w:tab/>
      </w:r>
      <w:r w:rsidRPr="00357A8D" w:rsidR="00AD62A2">
        <w:rPr>
          <w:rFonts w:ascii="TH Sarabun New" w:hAnsi="TH Sarabun New" w:cs="TH Sarabun New"/>
          <w:sz w:val="32"/>
          <w:szCs w:val="32"/>
          <w:cs/>
          <w:rPrChange w:author="PC" w:date="2023-03-31T11:41:00Z" w:id="61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620">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621">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622">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623">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624">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624">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cs/>
          <w:rPrChange w:author="PC" w:date="2023-03-31T11:41:00Z" w:id="625">
            <w:rPr>
              <w:rFonts w:ascii="TH Sarabun New" w:hAnsi="TH Sarabun New" w:cs="TH Sarabun New"/>
              <w:color w:val="000000"/>
              <w:sz w:val="32"/>
              <w:szCs w:val="32"/>
              <w:cs/>
            </w:rPr>
          </w:rPrChange>
        </w:rPr>
        <w:t xml:space="preserve">3 (3-0-6) </w:t>
      </w:r>
    </w:p>
    <w:p w:rsidRPr="00357A8D" w:rsidR="00AD62A2" w:rsidP="00E65391" w:rsidRDefault="00AD62A2" w14:paraId="175C52AA" w14:textId="77777777">
      <w:pPr>
        <w:autoSpaceDE w:val="0"/>
        <w:autoSpaceDN w:val="0"/>
        <w:adjustRightInd w:val="0"/>
        <w:jc w:val="thaiDistribute"/>
        <w:rPr>
          <w:rFonts w:ascii="TH Sarabun New" w:hAnsi="TH Sarabun New" w:cs="TH Sarabun New"/>
          <w:sz w:val="32"/>
          <w:szCs w:val="32"/>
          <w:rPrChange w:author="PC" w:date="2023-03-31T11:41:00Z" w:id="626">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627">
            <w:rPr>
              <w:rFonts w:ascii="TH Sarabun New" w:hAnsi="TH Sarabun New" w:cs="TH Sarabun New"/>
              <w:color w:val="000000"/>
              <w:sz w:val="32"/>
              <w:szCs w:val="32"/>
            </w:rPr>
          </w:rPrChange>
        </w:rPr>
        <w:t xml:space="preserve">TU107 </w:t>
      </w:r>
      <w:r w:rsidRPr="00357A8D" w:rsidR="009B3132">
        <w:rPr>
          <w:rFonts w:ascii="TH Sarabun New" w:hAnsi="TH Sarabun New" w:cs="TH Sarabun New"/>
          <w:sz w:val="32"/>
          <w:szCs w:val="32"/>
          <w:cs/>
          <w:rPrChange w:author="PC" w:date="2023-03-31T11:41:00Z" w:id="62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629">
            <w:rPr>
              <w:rFonts w:ascii="TH Sarabun New" w:hAnsi="TH Sarabun New" w:cs="TH Sarabun New"/>
              <w:color w:val="000000"/>
              <w:sz w:val="32"/>
              <w:szCs w:val="32"/>
            </w:rPr>
          </w:rPrChange>
        </w:rPr>
        <w:t xml:space="preserve">Digital Skill and Problem Solving </w:t>
      </w:r>
    </w:p>
    <w:p w:rsidRPr="00357A8D" w:rsidR="00AD62A2" w:rsidP="00E65391" w:rsidRDefault="009E1CAE" w14:paraId="4BDBFEBA" w14:textId="77777777">
      <w:pPr>
        <w:autoSpaceDE w:val="0"/>
        <w:autoSpaceDN w:val="0"/>
        <w:adjustRightInd w:val="0"/>
        <w:ind w:firstLine="720"/>
        <w:jc w:val="thaiDistribute"/>
        <w:rPr>
          <w:rFonts w:ascii="TH Sarabun New" w:hAnsi="TH Sarabun New" w:cs="TH Sarabun New"/>
          <w:sz w:val="32"/>
          <w:szCs w:val="32"/>
          <w:rPrChange w:author="PC" w:date="2023-03-31T11:41:00Z" w:id="630">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31">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cs/>
          <w:rPrChange w:author="PC" w:date="2023-03-31T11:41:00Z" w:id="632">
            <w:rPr>
              <w:rFonts w:ascii="TH Sarabun New" w:hAnsi="TH Sarabun New" w:cs="TH Sarabun New"/>
              <w:color w:val="000000"/>
              <w:sz w:val="32"/>
              <w:szCs w:val="32"/>
              <w:cs/>
            </w:rPr>
          </w:rPrChange>
        </w:rPr>
        <w:t>ทักษะการคิดเชิงค</w:t>
      </w:r>
      <w:r w:rsidRPr="00357A8D">
        <w:rPr>
          <w:rFonts w:ascii="TH Sarabun New" w:hAnsi="TH Sarabun New" w:cs="TH Sarabun New"/>
          <w:sz w:val="32"/>
          <w:szCs w:val="32"/>
          <w:cs/>
          <w:rPrChange w:author="PC" w:date="2023-03-31T11:41:00Z" w:id="633">
            <w:rPr>
              <w:rFonts w:ascii="TH Sarabun New" w:hAnsi="TH Sarabun New" w:cs="TH Sarabun New"/>
              <w:color w:val="000000"/>
              <w:sz w:val="32"/>
              <w:szCs w:val="32"/>
              <w:cs/>
            </w:rPr>
          </w:rPrChange>
        </w:rPr>
        <w:t>ำ</w:t>
      </w:r>
      <w:r w:rsidRPr="00357A8D" w:rsidR="00AD62A2">
        <w:rPr>
          <w:rFonts w:ascii="TH Sarabun New" w:hAnsi="TH Sarabun New" w:cs="TH Sarabun New"/>
          <w:sz w:val="32"/>
          <w:szCs w:val="32"/>
          <w:cs/>
          <w:rPrChange w:author="PC" w:date="2023-03-31T11:41:00Z" w:id="634">
            <w:rPr>
              <w:rFonts w:ascii="TH Sarabun New" w:hAnsi="TH Sarabun New" w:cs="TH Sarabun New"/>
              <w:color w:val="000000"/>
              <w:sz w:val="32"/>
              <w:szCs w:val="32"/>
              <w:cs/>
            </w:rPr>
          </w:rPrChange>
        </w:rPr>
        <w:t xml:space="preserve">นวณเพื่อการแก้ปัญหาและการพัฒนาโอกาสใหม่ด้านสังคมและเศรษฐกิจ ความสามารถในค้นหาและการเข้าถึงสารสนเทศได้อย่างมีประสิทธิภาพ การประเมินความน่าเชื่อถือของสารสนเทศ การกลั่นกรองและจัดการสารสนเทศอย่างเป็นระบบ การใช้และจรรยาบรรณด้านดิจิทัล การสื่อสารออนไลน์อย่างมืออาชีพ </w:t>
      </w:r>
    </w:p>
    <w:p w:rsidRPr="00357A8D" w:rsidR="00166FC1" w:rsidP="00E65391" w:rsidRDefault="009B3132" w14:paraId="51C7FD89" w14:textId="77777777">
      <w:pPr>
        <w:tabs>
          <w:tab w:val="left" w:pos="709"/>
          <w:tab w:val="left" w:pos="993"/>
          <w:tab w:val="left" w:pos="1418"/>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635">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635">
            <w:rPr>
              <w:rFonts w:ascii="TH Sarabun New" w:hAnsi="TH Sarabun New" w:cs="TH Sarabun New"/>
              <w:color w:val="000000"/>
              <w:sz w:val="32"/>
              <w:szCs w:val="32"/>
              <w:cs/>
            </w:rPr>
          </w:rPrChange>
        </w:rPr>
        <w:t xml:space="preserve"> </w:t>
      </w:r>
      <w:r w:rsidRPr="00357A8D" w:rsidR="009E1CAE">
        <w:rPr>
          <w:rFonts w:ascii="TH Sarabun New" w:hAnsi="TH Sarabun New" w:cs="TH Sarabun New"/>
          <w:sz w:val="32"/>
          <w:szCs w:val="32"/>
          <w:cs/>
          <w:rPrChange w:author="PC" w:date="2023-03-31T11:41:00Z" w:id="636">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37">
            <w:rPr>
              <w:rFonts w:ascii="TH Sarabun New" w:hAnsi="TH Sarabun New" w:cs="TH Sarabun New"/>
              <w:color w:val="000000"/>
              <w:sz w:val="32"/>
              <w:szCs w:val="32"/>
            </w:rPr>
          </w:rPrChange>
        </w:rPr>
        <w:t>Basic computational thinking skill for solving problems and developing new social and economic opportunities</w:t>
      </w:r>
      <w:r w:rsidRPr="00357A8D" w:rsidR="00AD62A2">
        <w:rPr>
          <w:rFonts w:ascii="TH Sarabun New" w:hAnsi="TH Sarabun New" w:cs="TH Sarabun New"/>
          <w:sz w:val="32"/>
          <w:szCs w:val="32"/>
          <w:cs/>
          <w:rPrChange w:author="PC" w:date="2023-03-31T11:41:00Z" w:id="638">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39">
            <w:rPr>
              <w:rFonts w:ascii="TH Sarabun New" w:hAnsi="TH Sarabun New" w:cs="TH Sarabun New"/>
              <w:color w:val="000000"/>
              <w:sz w:val="32"/>
              <w:szCs w:val="32"/>
            </w:rPr>
          </w:rPrChange>
        </w:rPr>
        <w:t>Efficient access and search for information</w:t>
      </w:r>
      <w:r w:rsidRPr="00357A8D" w:rsidR="00AD62A2">
        <w:rPr>
          <w:rFonts w:ascii="TH Sarabun New" w:hAnsi="TH Sarabun New" w:cs="TH Sarabun New"/>
          <w:sz w:val="32"/>
          <w:szCs w:val="32"/>
          <w:cs/>
          <w:rPrChange w:author="PC" w:date="2023-03-31T11:41:00Z" w:id="640">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41">
            <w:rPr>
              <w:rFonts w:ascii="TH Sarabun New" w:hAnsi="TH Sarabun New" w:cs="TH Sarabun New"/>
              <w:color w:val="000000"/>
              <w:sz w:val="32"/>
              <w:szCs w:val="32"/>
            </w:rPr>
          </w:rPrChange>
        </w:rPr>
        <w:t>Information reliability evaluation</w:t>
      </w:r>
      <w:r w:rsidRPr="00357A8D" w:rsidR="00AD62A2">
        <w:rPr>
          <w:rFonts w:ascii="TH Sarabun New" w:hAnsi="TH Sarabun New" w:cs="TH Sarabun New"/>
          <w:sz w:val="32"/>
          <w:szCs w:val="32"/>
          <w:cs/>
          <w:rPrChange w:author="PC" w:date="2023-03-31T11:41:00Z" w:id="642">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43">
            <w:rPr>
              <w:rFonts w:ascii="TH Sarabun New" w:hAnsi="TH Sarabun New" w:cs="TH Sarabun New"/>
              <w:color w:val="000000"/>
              <w:sz w:val="32"/>
              <w:szCs w:val="32"/>
            </w:rPr>
          </w:rPrChange>
        </w:rPr>
        <w:t>Filtering and managing information systematically</w:t>
      </w:r>
      <w:r w:rsidRPr="00357A8D" w:rsidR="00AD62A2">
        <w:rPr>
          <w:rFonts w:ascii="TH Sarabun New" w:hAnsi="TH Sarabun New" w:cs="TH Sarabun New"/>
          <w:sz w:val="32"/>
          <w:szCs w:val="32"/>
          <w:cs/>
          <w:rPrChange w:author="PC" w:date="2023-03-31T11:41:00Z" w:id="644">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45">
            <w:rPr>
              <w:rFonts w:ascii="TH Sarabun New" w:hAnsi="TH Sarabun New" w:cs="TH Sarabun New"/>
              <w:color w:val="000000"/>
              <w:sz w:val="32"/>
              <w:szCs w:val="32"/>
            </w:rPr>
          </w:rPrChange>
        </w:rPr>
        <w:t>Ethical digital usage and professional online communication</w:t>
      </w:r>
      <w:r w:rsidRPr="00357A8D" w:rsidR="00AD62A2">
        <w:rPr>
          <w:rFonts w:ascii="TH Sarabun New" w:hAnsi="TH Sarabun New" w:cs="TH Sarabun New"/>
          <w:sz w:val="32"/>
          <w:szCs w:val="32"/>
          <w:cs/>
          <w:rPrChange w:author="PC" w:date="2023-03-31T11:41:00Z" w:id="646">
            <w:rPr>
              <w:rFonts w:ascii="TH Sarabun New" w:hAnsi="TH Sarabun New" w:cs="TH Sarabun New"/>
              <w:color w:val="000000"/>
              <w:sz w:val="32"/>
              <w:szCs w:val="32"/>
              <w:cs/>
            </w:rPr>
          </w:rPrChange>
        </w:rPr>
        <w:t>.</w:t>
      </w:r>
    </w:p>
    <w:p w:rsidRPr="00357A8D" w:rsidR="00166FC1" w:rsidP="00E65391" w:rsidRDefault="00166FC1" w14:paraId="0056540E" w14:textId="77777777">
      <w:pPr>
        <w:tabs>
          <w:tab w:val="left" w:pos="864"/>
          <w:tab w:val="left" w:pos="993"/>
          <w:tab w:val="left" w:pos="1418"/>
        </w:tabs>
        <w:jc w:val="thaiDistribute"/>
        <w:rPr>
          <w:rFonts w:ascii="TH Sarabun New" w:hAnsi="TH Sarabun New" w:cs="TH Sarabun New"/>
          <w:sz w:val="32"/>
          <w:szCs w:val="32"/>
        </w:rPr>
      </w:pPr>
    </w:p>
    <w:p w:rsidRPr="00357A8D" w:rsidR="00AD62A2" w:rsidP="00E65391" w:rsidRDefault="00AD62A2" w14:paraId="0AE3440D" w14:textId="77777777">
      <w:pPr>
        <w:autoSpaceDE w:val="0"/>
        <w:autoSpaceDN w:val="0"/>
        <w:adjustRightInd w:val="0"/>
        <w:jc w:val="thaiDistribute"/>
        <w:rPr>
          <w:rFonts w:ascii="TH Sarabun New" w:hAnsi="TH Sarabun New" w:cs="TH Sarabun New"/>
          <w:sz w:val="32"/>
          <w:szCs w:val="32"/>
          <w:rPrChange w:author="PC" w:date="2023-03-31T11:41:00Z" w:id="647">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48">
            <w:rPr>
              <w:rFonts w:ascii="TH Sarabun New" w:hAnsi="TH Sarabun New" w:cs="TH Sarabun New"/>
              <w:color w:val="000000"/>
              <w:sz w:val="32"/>
              <w:szCs w:val="32"/>
              <w:cs/>
            </w:rPr>
          </w:rPrChange>
        </w:rPr>
        <w:t xml:space="preserve">มธ.108 </w:t>
      </w:r>
      <w:r w:rsidRPr="00357A8D" w:rsidR="009B3132">
        <w:rPr>
          <w:rFonts w:ascii="TH Sarabun New" w:hAnsi="TH Sarabun New" w:cs="TH Sarabun New"/>
          <w:sz w:val="32"/>
          <w:szCs w:val="32"/>
          <w:cs/>
          <w:rPrChange w:author="PC" w:date="2023-03-31T11:41:00Z" w:id="649">
            <w:rPr>
              <w:rFonts w:ascii="TH Sarabun New" w:hAnsi="TH Sarabun New" w:cs="TH Sarabun New"/>
              <w:color w:val="000000"/>
              <w:sz w:val="32"/>
              <w:szCs w:val="32"/>
              <w:cs/>
            </w:rPr>
          </w:rPrChange>
        </w:rPr>
        <w:t xml:space="preserve"> </w:t>
      </w:r>
      <w:r w:rsidRPr="00357A8D" w:rsidR="00FC14D8">
        <w:rPr>
          <w:rFonts w:ascii="TH Sarabun New" w:hAnsi="TH Sarabun New" w:cs="TH Sarabun New"/>
          <w:sz w:val="32"/>
          <w:szCs w:val="32"/>
          <w:cs/>
          <w:rPrChange w:author="PC" w:date="2023-03-31T11:41:00Z" w:id="65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651">
            <w:rPr>
              <w:rFonts w:ascii="TH Sarabun New" w:hAnsi="TH Sarabun New" w:cs="TH Sarabun New"/>
              <w:color w:val="000000"/>
              <w:sz w:val="32"/>
              <w:szCs w:val="32"/>
              <w:cs/>
            </w:rPr>
          </w:rPrChange>
        </w:rPr>
        <w:t>การพัฒนาและจัดการตนเอง</w:t>
      </w:r>
      <w:r w:rsidRPr="00357A8D" w:rsidR="009B3132">
        <w:rPr>
          <w:rFonts w:ascii="TH Sarabun New" w:hAnsi="TH Sarabun New" w:cs="TH Sarabun New"/>
          <w:sz w:val="32"/>
          <w:szCs w:val="32"/>
          <w:cs/>
          <w:rPrChange w:author="PC" w:date="2023-03-31T11:41:00Z" w:id="652">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53">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54">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55">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56">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57">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5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658">
            <w:rPr>
              <w:rFonts w:ascii="TH Sarabun New" w:hAnsi="TH Sarabun New" w:cs="TH Sarabun New"/>
              <w:color w:val="000000"/>
              <w:sz w:val="32"/>
              <w:szCs w:val="32"/>
              <w:cs/>
            </w:rPr>
          </w:rPrChange>
        </w:rPr>
        <w:t xml:space="preserve">3 (3-0-6) </w:t>
      </w:r>
    </w:p>
    <w:p w:rsidRPr="00357A8D" w:rsidR="00AD62A2" w:rsidP="00E65391" w:rsidRDefault="00AD62A2" w14:paraId="4BB66B95" w14:textId="77777777">
      <w:pPr>
        <w:autoSpaceDE w:val="0"/>
        <w:autoSpaceDN w:val="0"/>
        <w:adjustRightInd w:val="0"/>
        <w:jc w:val="thaiDistribute"/>
        <w:rPr>
          <w:rFonts w:ascii="TH Sarabun New" w:hAnsi="TH Sarabun New" w:cs="TH Sarabun New"/>
          <w:sz w:val="32"/>
          <w:szCs w:val="32"/>
          <w:rPrChange w:author="PC" w:date="2023-03-31T11:41:00Z" w:id="659">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660">
            <w:rPr>
              <w:rFonts w:ascii="TH Sarabun New" w:hAnsi="TH Sarabun New" w:cs="TH Sarabun New"/>
              <w:color w:val="000000"/>
              <w:sz w:val="32"/>
              <w:szCs w:val="32"/>
            </w:rPr>
          </w:rPrChange>
        </w:rPr>
        <w:t xml:space="preserve">TU108 </w:t>
      </w:r>
      <w:r w:rsidRPr="00357A8D" w:rsidR="009B3132">
        <w:rPr>
          <w:rFonts w:ascii="TH Sarabun New" w:hAnsi="TH Sarabun New" w:cs="TH Sarabun New"/>
          <w:sz w:val="32"/>
          <w:szCs w:val="32"/>
          <w:cs/>
          <w:rPrChange w:author="PC" w:date="2023-03-31T11:41:00Z" w:id="661">
            <w:rPr>
              <w:rFonts w:ascii="TH Sarabun New" w:hAnsi="TH Sarabun New" w:cs="TH Sarabun New"/>
              <w:color w:val="000000"/>
              <w:sz w:val="32"/>
              <w:szCs w:val="32"/>
              <w:cs/>
            </w:rPr>
          </w:rPrChange>
        </w:rPr>
        <w:t xml:space="preserve"> </w:t>
      </w:r>
      <w:r w:rsidRPr="00357A8D" w:rsidR="00FC14D8">
        <w:rPr>
          <w:rFonts w:ascii="TH Sarabun New" w:hAnsi="TH Sarabun New" w:cs="TH Sarabun New"/>
          <w:sz w:val="32"/>
          <w:szCs w:val="32"/>
          <w:cs/>
          <w:rPrChange w:author="PC" w:date="2023-03-31T11:41:00Z" w:id="66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663">
            <w:rPr>
              <w:rFonts w:ascii="TH Sarabun New" w:hAnsi="TH Sarabun New" w:cs="TH Sarabun New"/>
              <w:color w:val="000000"/>
              <w:sz w:val="32"/>
              <w:szCs w:val="32"/>
            </w:rPr>
          </w:rPrChange>
        </w:rPr>
        <w:t xml:space="preserve">Self Development and Management </w:t>
      </w:r>
    </w:p>
    <w:p w:rsidRPr="00357A8D" w:rsidR="00AD62A2" w:rsidP="00E65391" w:rsidRDefault="009B3132" w14:paraId="304A1893" w14:textId="77777777">
      <w:pPr>
        <w:autoSpaceDE w:val="0"/>
        <w:autoSpaceDN w:val="0"/>
        <w:adjustRightInd w:val="0"/>
        <w:ind w:firstLine="720"/>
        <w:jc w:val="thaiDistribute"/>
        <w:rPr>
          <w:rFonts w:ascii="TH Sarabun New" w:hAnsi="TH Sarabun New" w:cs="TH Sarabun New"/>
          <w:sz w:val="32"/>
          <w:szCs w:val="32"/>
          <w:rPrChange w:author="PC" w:date="2023-03-31T11:41:00Z" w:id="664">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65">
            <w:rPr>
              <w:rFonts w:ascii="TH Sarabun New" w:hAnsi="TH Sarabun New" w:cs="TH Sarabun New"/>
              <w:color w:val="000000"/>
              <w:sz w:val="32"/>
              <w:szCs w:val="32"/>
              <w:cs/>
            </w:rPr>
          </w:rPrChange>
        </w:rPr>
        <w:t xml:space="preserve"> </w:t>
      </w:r>
      <w:r w:rsidRPr="00357A8D" w:rsidR="009E1CAE">
        <w:rPr>
          <w:rFonts w:ascii="TH Sarabun New" w:hAnsi="TH Sarabun New" w:cs="TH Sarabun New"/>
          <w:sz w:val="32"/>
          <w:szCs w:val="32"/>
          <w:cs/>
          <w:rPrChange w:author="PC" w:date="2023-03-31T11:41:00Z" w:id="666">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cs/>
          <w:rPrChange w:author="PC" w:date="2023-03-31T11:41:00Z" w:id="667">
            <w:rPr>
              <w:rFonts w:ascii="TH Sarabun New" w:hAnsi="TH Sarabun New" w:cs="TH Sarabun New"/>
              <w:color w:val="000000"/>
              <w:sz w:val="32"/>
              <w:szCs w:val="32"/>
              <w:cs/>
            </w:rPr>
          </w:rPrChange>
        </w:rPr>
        <w:t xml:space="preserve">การจัดการและการปรับเข้ากับชีวิตในรั้วมหาวิทยาลัย ท่ามกลางความหลากหลายและเสรีภาพ การพัฒนา ทักษะทางสังคมและความฉลาดทางอารมณ์ การเข้าใจตนเองและการวางแผนอนาคต การพัฒนาบุคลิกภาพและมารยาททางสังคม การเรียนรู้ตลอดชีวิต การอยู่ร่วมกับผู้อื่นอย่างสงบสุขและเคารพซึ่งกันและกัน และการดูแลสุขภาพแบบองค์รวม </w:t>
      </w:r>
    </w:p>
    <w:p w:rsidRPr="00357A8D" w:rsidR="00166FC1" w:rsidP="00E65391" w:rsidRDefault="009B3132" w14:paraId="259D87B6" w14:textId="77777777">
      <w:pPr>
        <w:tabs>
          <w:tab w:val="left" w:pos="864"/>
          <w:tab w:val="left" w:pos="993"/>
          <w:tab w:val="left" w:pos="1418"/>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668">
            <w:rPr>
              <w:rFonts w:ascii="TH Sarabun New" w:hAnsi="TH Sarabun New" w:cs="TH Sarabun New"/>
              <w:color w:val="000000"/>
              <w:sz w:val="32"/>
              <w:szCs w:val="32"/>
              <w:cs/>
            </w:rPr>
          </w:rPrChange>
        </w:rPr>
        <w:tab/>
      </w:r>
      <w:r w:rsidRPr="00357A8D" w:rsidR="00AD62A2">
        <w:rPr>
          <w:rFonts w:ascii="TH Sarabun New" w:hAnsi="TH Sarabun New" w:cs="TH Sarabun New"/>
          <w:sz w:val="32"/>
          <w:szCs w:val="32"/>
          <w:rPrChange w:author="PC" w:date="2023-03-31T11:41:00Z" w:id="669">
            <w:rPr>
              <w:rFonts w:ascii="TH Sarabun New" w:hAnsi="TH Sarabun New" w:cs="TH Sarabun New"/>
              <w:color w:val="000000"/>
              <w:sz w:val="32"/>
              <w:szCs w:val="32"/>
            </w:rPr>
          </w:rPrChange>
        </w:rPr>
        <w:t>Coping with and adaptation to university life</w:t>
      </w:r>
      <w:r w:rsidRPr="00357A8D" w:rsidR="00AD62A2">
        <w:rPr>
          <w:rFonts w:ascii="TH Sarabun New" w:hAnsi="TH Sarabun New" w:cs="TH Sarabun New"/>
          <w:sz w:val="32"/>
          <w:szCs w:val="32"/>
          <w:cs/>
          <w:rPrChange w:author="PC" w:date="2023-03-31T11:41:00Z" w:id="670">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71">
            <w:rPr>
              <w:rFonts w:ascii="TH Sarabun New" w:hAnsi="TH Sarabun New" w:cs="TH Sarabun New"/>
              <w:color w:val="000000"/>
              <w:sz w:val="32"/>
              <w:szCs w:val="32"/>
            </w:rPr>
          </w:rPrChange>
        </w:rPr>
        <w:t>Development of social skill and emotional intelligence</w:t>
      </w:r>
      <w:r w:rsidRPr="00357A8D" w:rsidR="00AD62A2">
        <w:rPr>
          <w:rFonts w:ascii="TH Sarabun New" w:hAnsi="TH Sarabun New" w:cs="TH Sarabun New"/>
          <w:sz w:val="32"/>
          <w:szCs w:val="32"/>
          <w:cs/>
          <w:rPrChange w:author="PC" w:date="2023-03-31T11:41:00Z" w:id="672">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73">
            <w:rPr>
              <w:rFonts w:ascii="TH Sarabun New" w:hAnsi="TH Sarabun New" w:cs="TH Sarabun New"/>
              <w:color w:val="000000"/>
              <w:sz w:val="32"/>
              <w:szCs w:val="32"/>
            </w:rPr>
          </w:rPrChange>
        </w:rPr>
        <w:t>Self</w:t>
      </w:r>
      <w:r w:rsidRPr="00357A8D" w:rsidR="00AD62A2">
        <w:rPr>
          <w:rFonts w:ascii="TH Sarabun New" w:hAnsi="TH Sarabun New" w:cs="TH Sarabun New"/>
          <w:sz w:val="32"/>
          <w:szCs w:val="32"/>
          <w:cs/>
          <w:rPrChange w:author="PC" w:date="2023-03-31T11:41:00Z" w:id="674">
            <w:rPr>
              <w:rFonts w:ascii="TH Sarabun New" w:hAnsi="TH Sarabun New" w:cs="TH Sarabun New"/>
              <w:color w:val="000000"/>
              <w:sz w:val="32"/>
              <w:szCs w:val="32"/>
              <w:cs/>
            </w:rPr>
          </w:rPrChange>
        </w:rPr>
        <w:t>-</w:t>
      </w:r>
      <w:r w:rsidRPr="00357A8D" w:rsidR="00AD62A2">
        <w:rPr>
          <w:rFonts w:ascii="TH Sarabun New" w:hAnsi="TH Sarabun New" w:cs="TH Sarabun New"/>
          <w:sz w:val="32"/>
          <w:szCs w:val="32"/>
          <w:rPrChange w:author="PC" w:date="2023-03-31T11:41:00Z" w:id="675">
            <w:rPr>
              <w:rFonts w:ascii="TH Sarabun New" w:hAnsi="TH Sarabun New" w:cs="TH Sarabun New"/>
              <w:color w:val="000000"/>
              <w:sz w:val="32"/>
              <w:szCs w:val="32"/>
            </w:rPr>
          </w:rPrChange>
        </w:rPr>
        <w:t>understanding and planning for the future</w:t>
      </w:r>
      <w:r w:rsidRPr="00357A8D" w:rsidR="00AD62A2">
        <w:rPr>
          <w:rFonts w:ascii="TH Sarabun New" w:hAnsi="TH Sarabun New" w:cs="TH Sarabun New"/>
          <w:sz w:val="32"/>
          <w:szCs w:val="32"/>
          <w:cs/>
          <w:rPrChange w:author="PC" w:date="2023-03-31T11:41:00Z" w:id="676">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77">
            <w:rPr>
              <w:rFonts w:ascii="TH Sarabun New" w:hAnsi="TH Sarabun New" w:cs="TH Sarabun New"/>
              <w:color w:val="000000"/>
              <w:sz w:val="32"/>
              <w:szCs w:val="32"/>
            </w:rPr>
          </w:rPrChange>
        </w:rPr>
        <w:t>Personality and social etiquette</w:t>
      </w:r>
      <w:r w:rsidRPr="00357A8D" w:rsidR="00AD62A2">
        <w:rPr>
          <w:rFonts w:ascii="TH Sarabun New" w:hAnsi="TH Sarabun New" w:cs="TH Sarabun New"/>
          <w:sz w:val="32"/>
          <w:szCs w:val="32"/>
          <w:cs/>
          <w:rPrChange w:author="PC" w:date="2023-03-31T11:41:00Z" w:id="678">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79">
            <w:rPr>
              <w:rFonts w:ascii="TH Sarabun New" w:hAnsi="TH Sarabun New" w:cs="TH Sarabun New"/>
              <w:color w:val="000000"/>
              <w:sz w:val="32"/>
              <w:szCs w:val="32"/>
            </w:rPr>
          </w:rPrChange>
        </w:rPr>
        <w:t>Lifelong learning</w:t>
      </w:r>
      <w:r w:rsidRPr="00357A8D" w:rsidR="00AD62A2">
        <w:rPr>
          <w:rFonts w:ascii="TH Sarabun New" w:hAnsi="TH Sarabun New" w:cs="TH Sarabun New"/>
          <w:sz w:val="32"/>
          <w:szCs w:val="32"/>
          <w:cs/>
          <w:rPrChange w:author="PC" w:date="2023-03-31T11:41:00Z" w:id="680">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81">
            <w:rPr>
              <w:rFonts w:ascii="TH Sarabun New" w:hAnsi="TH Sarabun New" w:cs="TH Sarabun New"/>
              <w:color w:val="000000"/>
              <w:sz w:val="32"/>
              <w:szCs w:val="32"/>
            </w:rPr>
          </w:rPrChange>
        </w:rPr>
        <w:t>Learning to live harmoniously and respectfully with others and the society</w:t>
      </w:r>
      <w:r w:rsidRPr="00357A8D" w:rsidR="00AD62A2">
        <w:rPr>
          <w:rFonts w:ascii="TH Sarabun New" w:hAnsi="TH Sarabun New" w:cs="TH Sarabun New"/>
          <w:sz w:val="32"/>
          <w:szCs w:val="32"/>
          <w:cs/>
          <w:rPrChange w:author="PC" w:date="2023-03-31T11:41:00Z" w:id="682">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683">
            <w:rPr>
              <w:rFonts w:ascii="TH Sarabun New" w:hAnsi="TH Sarabun New" w:cs="TH Sarabun New"/>
              <w:color w:val="000000"/>
              <w:sz w:val="32"/>
              <w:szCs w:val="32"/>
            </w:rPr>
          </w:rPrChange>
        </w:rPr>
        <w:t>Holistic healthcare</w:t>
      </w:r>
      <w:r w:rsidRPr="00357A8D" w:rsidR="00AD62A2">
        <w:rPr>
          <w:rFonts w:ascii="TH Sarabun New" w:hAnsi="TH Sarabun New" w:cs="TH Sarabun New"/>
          <w:sz w:val="32"/>
          <w:szCs w:val="32"/>
          <w:cs/>
          <w:rPrChange w:author="PC" w:date="2023-03-31T11:41:00Z" w:id="684">
            <w:rPr>
              <w:rFonts w:ascii="TH Sarabun New" w:hAnsi="TH Sarabun New" w:cs="TH Sarabun New"/>
              <w:color w:val="000000"/>
              <w:sz w:val="32"/>
              <w:szCs w:val="32"/>
              <w:cs/>
            </w:rPr>
          </w:rPrChange>
        </w:rPr>
        <w:t>.</w:t>
      </w:r>
    </w:p>
    <w:p w:rsidRPr="00357A8D" w:rsidR="00166FC1" w:rsidP="00E65391" w:rsidRDefault="00166FC1" w14:paraId="276C0F76" w14:textId="77777777">
      <w:pPr>
        <w:tabs>
          <w:tab w:val="left" w:pos="864"/>
          <w:tab w:val="left" w:pos="993"/>
          <w:tab w:val="left" w:pos="1418"/>
        </w:tabs>
        <w:jc w:val="thaiDistribute"/>
        <w:rPr>
          <w:rFonts w:ascii="TH Sarabun New" w:hAnsi="TH Sarabun New" w:cs="TH Sarabun New"/>
          <w:sz w:val="32"/>
          <w:szCs w:val="32"/>
        </w:rPr>
      </w:pPr>
    </w:p>
    <w:p w:rsidRPr="00357A8D" w:rsidR="00AD62A2" w:rsidP="00E65391" w:rsidRDefault="00AD62A2" w14:paraId="7799DA23" w14:textId="77777777">
      <w:pPr>
        <w:autoSpaceDE w:val="0"/>
        <w:autoSpaceDN w:val="0"/>
        <w:adjustRightInd w:val="0"/>
        <w:jc w:val="thaiDistribute"/>
        <w:rPr>
          <w:rFonts w:ascii="TH Sarabun New" w:hAnsi="TH Sarabun New" w:cs="TH Sarabun New"/>
          <w:sz w:val="32"/>
          <w:szCs w:val="32"/>
          <w:rPrChange w:author="PC" w:date="2023-03-31T11:41:00Z" w:id="685">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686">
            <w:rPr>
              <w:rFonts w:ascii="TH Sarabun New" w:hAnsi="TH Sarabun New" w:cs="TH Sarabun New"/>
              <w:color w:val="000000"/>
              <w:sz w:val="32"/>
              <w:szCs w:val="32"/>
              <w:cs/>
            </w:rPr>
          </w:rPrChange>
        </w:rPr>
        <w:t>สษ.295</w:t>
      </w:r>
      <w:r w:rsidRPr="00357A8D" w:rsidR="00FC14D8">
        <w:rPr>
          <w:rFonts w:ascii="TH Sarabun New" w:hAnsi="TH Sarabun New" w:cs="TH Sarabun New"/>
          <w:sz w:val="32"/>
          <w:szCs w:val="32"/>
          <w:cs/>
          <w:rPrChange w:author="PC" w:date="2023-03-31T11:41:00Z" w:id="68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688">
            <w:rPr>
              <w:rFonts w:ascii="TH Sarabun New" w:hAnsi="TH Sarabun New" w:cs="TH Sarabun New"/>
              <w:color w:val="000000"/>
              <w:sz w:val="32"/>
              <w:szCs w:val="32"/>
              <w:cs/>
            </w:rPr>
          </w:rPrChange>
        </w:rPr>
        <w:t xml:space="preserve"> ภาษาอังกฤษเชิงวิชาการและทักษะศึกษา 1</w:t>
      </w:r>
      <w:r w:rsidRPr="00357A8D" w:rsidR="009B3132">
        <w:rPr>
          <w:rFonts w:ascii="TH Sarabun New" w:hAnsi="TH Sarabun New" w:cs="TH Sarabun New"/>
          <w:sz w:val="32"/>
          <w:szCs w:val="32"/>
          <w:cs/>
          <w:rPrChange w:author="PC" w:date="2023-03-31T11:41:00Z" w:id="689">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90">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91">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92">
            <w:rPr>
              <w:rFonts w:ascii="TH Sarabun New" w:hAnsi="TH Sarabun New" w:cs="TH Sarabun New"/>
              <w:color w:val="000000"/>
              <w:sz w:val="32"/>
              <w:szCs w:val="32"/>
              <w:cs/>
            </w:rPr>
          </w:rPrChange>
        </w:rPr>
        <w:tab/>
      </w:r>
      <w:r w:rsidRPr="00357A8D" w:rsidR="009B3132">
        <w:rPr>
          <w:rFonts w:ascii="TH Sarabun New" w:hAnsi="TH Sarabun New" w:cs="TH Sarabun New"/>
          <w:sz w:val="32"/>
          <w:szCs w:val="32"/>
          <w:cs/>
          <w:rPrChange w:author="PC" w:date="2023-03-31T11:41:00Z" w:id="69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693">
            <w:rPr>
              <w:rFonts w:ascii="TH Sarabun New" w:hAnsi="TH Sarabun New" w:cs="TH Sarabun New"/>
              <w:color w:val="000000"/>
              <w:sz w:val="32"/>
              <w:szCs w:val="32"/>
              <w:cs/>
            </w:rPr>
          </w:rPrChange>
        </w:rPr>
        <w:t xml:space="preserve"> 3</w:t>
      </w:r>
      <w:r w:rsidRPr="00357A8D" w:rsidR="009B3132">
        <w:rPr>
          <w:rFonts w:ascii="TH Sarabun New" w:hAnsi="TH Sarabun New" w:cs="TH Sarabun New"/>
          <w:sz w:val="32"/>
          <w:szCs w:val="32"/>
          <w:cs/>
          <w:rPrChange w:author="PC" w:date="2023-03-31T11:41:00Z" w:id="694">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695">
            <w:rPr>
              <w:rFonts w:ascii="TH Sarabun New" w:hAnsi="TH Sarabun New" w:cs="TH Sarabun New"/>
              <w:color w:val="000000"/>
              <w:sz w:val="32"/>
              <w:szCs w:val="32"/>
              <w:cs/>
            </w:rPr>
          </w:rPrChange>
        </w:rPr>
        <w:t xml:space="preserve">(3–0–6) </w:t>
      </w:r>
    </w:p>
    <w:p w:rsidRPr="00357A8D" w:rsidR="00AD62A2" w:rsidP="00E65391" w:rsidRDefault="00AD62A2" w14:paraId="64525A5D" w14:textId="77777777">
      <w:pPr>
        <w:autoSpaceDE w:val="0"/>
        <w:autoSpaceDN w:val="0"/>
        <w:adjustRightInd w:val="0"/>
        <w:jc w:val="thaiDistribute"/>
        <w:rPr>
          <w:rFonts w:ascii="TH Sarabun New" w:hAnsi="TH Sarabun New" w:cs="TH Sarabun New"/>
          <w:sz w:val="32"/>
          <w:szCs w:val="32"/>
          <w:rPrChange w:author="PC" w:date="2023-03-31T11:41:00Z" w:id="696">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697">
            <w:rPr>
              <w:rFonts w:ascii="TH Sarabun New" w:hAnsi="TH Sarabun New" w:cs="TH Sarabun New"/>
              <w:color w:val="000000"/>
              <w:sz w:val="32"/>
              <w:szCs w:val="32"/>
            </w:rPr>
          </w:rPrChange>
        </w:rPr>
        <w:t xml:space="preserve">EL295 </w:t>
      </w:r>
      <w:r w:rsidRPr="00357A8D" w:rsidR="009B3132">
        <w:rPr>
          <w:rFonts w:ascii="TH Sarabun New" w:hAnsi="TH Sarabun New" w:cs="TH Sarabun New"/>
          <w:sz w:val="32"/>
          <w:szCs w:val="32"/>
          <w:cs/>
          <w:rPrChange w:author="PC" w:date="2023-03-31T11:41:00Z" w:id="698">
            <w:rPr>
              <w:rFonts w:ascii="TH Sarabun New" w:hAnsi="TH Sarabun New" w:cs="TH Sarabun New"/>
              <w:color w:val="000000"/>
              <w:sz w:val="32"/>
              <w:szCs w:val="32"/>
              <w:cs/>
            </w:rPr>
          </w:rPrChange>
        </w:rPr>
        <w:t xml:space="preserve"> </w:t>
      </w:r>
      <w:r w:rsidRPr="00357A8D" w:rsidR="00FC14D8">
        <w:rPr>
          <w:rFonts w:ascii="TH Sarabun New" w:hAnsi="TH Sarabun New" w:cs="TH Sarabun New"/>
          <w:sz w:val="32"/>
          <w:szCs w:val="32"/>
          <w:cs/>
          <w:rPrChange w:author="PC" w:date="2023-03-31T11:41:00Z" w:id="69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700">
            <w:rPr>
              <w:rFonts w:ascii="TH Sarabun New" w:hAnsi="TH Sarabun New" w:cs="TH Sarabun New"/>
              <w:color w:val="000000"/>
              <w:sz w:val="32"/>
              <w:szCs w:val="32"/>
            </w:rPr>
          </w:rPrChange>
        </w:rPr>
        <w:t xml:space="preserve">Academic English and Study Skills 1 </w:t>
      </w:r>
    </w:p>
    <w:p w:rsidRPr="00357A8D" w:rsidR="00AD62A2" w:rsidP="00E65391" w:rsidRDefault="00FC14D8" w14:paraId="4661801F" w14:textId="77777777">
      <w:pPr>
        <w:autoSpaceDE w:val="0"/>
        <w:autoSpaceDN w:val="0"/>
        <w:adjustRightInd w:val="0"/>
        <w:ind w:firstLine="720"/>
        <w:jc w:val="thaiDistribute"/>
        <w:rPr>
          <w:rFonts w:ascii="TH Sarabun New" w:hAnsi="TH Sarabun New" w:cs="TH Sarabun New"/>
          <w:sz w:val="32"/>
          <w:szCs w:val="32"/>
          <w:rPrChange w:author="PC" w:date="2023-03-31T11:41:00Z" w:id="70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702">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cs/>
          <w:rPrChange w:author="PC" w:date="2023-03-31T11:41:00Z" w:id="703">
            <w:rPr>
              <w:rFonts w:ascii="TH Sarabun New" w:hAnsi="TH Sarabun New" w:cs="TH Sarabun New"/>
              <w:color w:val="000000"/>
              <w:sz w:val="32"/>
              <w:szCs w:val="32"/>
              <w:cs/>
            </w:rPr>
          </w:rPrChange>
        </w:rPr>
        <w:t>การศึกษาทักษะภาษาอังกฤษทางวิชาการขั้นกลาง การพัฒนาทักษะที่จ</w:t>
      </w:r>
      <w:r w:rsidRPr="00357A8D" w:rsidR="009E1CAE">
        <w:rPr>
          <w:rFonts w:ascii="TH Sarabun New" w:hAnsi="TH Sarabun New" w:cs="TH Sarabun New"/>
          <w:sz w:val="32"/>
          <w:szCs w:val="32"/>
          <w:cs/>
          <w:rPrChange w:author="PC" w:date="2023-03-31T11:41:00Z" w:id="704">
            <w:rPr>
              <w:rFonts w:ascii="TH Sarabun New" w:hAnsi="TH Sarabun New" w:cs="TH Sarabun New"/>
              <w:color w:val="000000"/>
              <w:sz w:val="32"/>
              <w:szCs w:val="32"/>
              <w:cs/>
            </w:rPr>
          </w:rPrChange>
        </w:rPr>
        <w:t>ำ</w:t>
      </w:r>
      <w:r w:rsidRPr="00357A8D" w:rsidR="00AD62A2">
        <w:rPr>
          <w:rFonts w:ascii="TH Sarabun New" w:hAnsi="TH Sarabun New" w:cs="TH Sarabun New"/>
          <w:sz w:val="32"/>
          <w:szCs w:val="32"/>
          <w:cs/>
          <w:rPrChange w:author="PC" w:date="2023-03-31T11:41:00Z" w:id="705">
            <w:rPr>
              <w:rFonts w:ascii="TH Sarabun New" w:hAnsi="TH Sarabun New" w:cs="TH Sarabun New"/>
              <w:color w:val="000000"/>
              <w:sz w:val="32"/>
              <w:szCs w:val="32"/>
              <w:cs/>
            </w:rPr>
          </w:rPrChange>
        </w:rPr>
        <w:t>เป็นต่อการศึกษาเชิงวิชาการ การฝึกกลยุทธ์การอ่าน การเขียนข้อความทางวิชาการที่หลากหลาย และการน</w:t>
      </w:r>
      <w:r w:rsidRPr="00357A8D" w:rsidR="009E1CAE">
        <w:rPr>
          <w:rFonts w:ascii="TH Sarabun New" w:hAnsi="TH Sarabun New" w:cs="TH Sarabun New"/>
          <w:sz w:val="32"/>
          <w:szCs w:val="32"/>
          <w:cs/>
          <w:rPrChange w:author="PC" w:date="2023-03-31T11:41:00Z" w:id="706">
            <w:rPr>
              <w:rFonts w:ascii="TH Sarabun New" w:hAnsi="TH Sarabun New" w:cs="TH Sarabun New"/>
              <w:color w:val="000000"/>
              <w:sz w:val="32"/>
              <w:szCs w:val="32"/>
              <w:cs/>
            </w:rPr>
          </w:rPrChange>
        </w:rPr>
        <w:t>ำ</w:t>
      </w:r>
      <w:r w:rsidRPr="00357A8D" w:rsidR="00AD62A2">
        <w:rPr>
          <w:rFonts w:ascii="TH Sarabun New" w:hAnsi="TH Sarabun New" w:cs="TH Sarabun New"/>
          <w:sz w:val="32"/>
          <w:szCs w:val="32"/>
          <w:cs/>
          <w:rPrChange w:author="PC" w:date="2023-03-31T11:41:00Z" w:id="707">
            <w:rPr>
              <w:rFonts w:ascii="TH Sarabun New" w:hAnsi="TH Sarabun New" w:cs="TH Sarabun New"/>
              <w:color w:val="000000"/>
              <w:sz w:val="32"/>
              <w:szCs w:val="32"/>
              <w:cs/>
            </w:rPr>
          </w:rPrChange>
        </w:rPr>
        <w:t xml:space="preserve">เสนอผลการศึกษา </w:t>
      </w:r>
    </w:p>
    <w:p w:rsidRPr="00357A8D" w:rsidR="00166FC1" w:rsidP="00E65391" w:rsidRDefault="009B3132" w14:paraId="257CF30A" w14:textId="77777777">
      <w:pPr>
        <w:tabs>
          <w:tab w:val="left" w:pos="709"/>
          <w:tab w:val="left" w:pos="993"/>
          <w:tab w:val="left" w:pos="1418"/>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708">
            <w:rPr>
              <w:rFonts w:ascii="TH Sarabun New" w:hAnsi="TH Sarabun New" w:cs="TH Sarabun New"/>
              <w:color w:val="000000"/>
              <w:sz w:val="32"/>
              <w:szCs w:val="32"/>
              <w:cs/>
            </w:rPr>
          </w:rPrChange>
        </w:rPr>
        <w:tab/>
      </w:r>
      <w:r w:rsidRPr="00357A8D" w:rsidR="00FC14D8">
        <w:rPr>
          <w:rFonts w:ascii="TH Sarabun New" w:hAnsi="TH Sarabun New" w:cs="TH Sarabun New"/>
          <w:sz w:val="32"/>
          <w:szCs w:val="32"/>
          <w:cs/>
          <w:rPrChange w:author="PC" w:date="2023-03-31T11:41:00Z" w:id="709">
            <w:rPr>
              <w:rFonts w:ascii="TH Sarabun New" w:hAnsi="TH Sarabun New" w:cs="TH Sarabun New"/>
              <w:color w:val="000000"/>
              <w:sz w:val="32"/>
              <w:szCs w:val="32"/>
              <w:cs/>
            </w:rPr>
          </w:rPrChange>
        </w:rPr>
        <w:t xml:space="preserve"> </w:t>
      </w:r>
      <w:r w:rsidRPr="00357A8D" w:rsidR="009E1CAE">
        <w:rPr>
          <w:rFonts w:ascii="TH Sarabun New" w:hAnsi="TH Sarabun New" w:cs="TH Sarabun New"/>
          <w:sz w:val="32"/>
          <w:szCs w:val="32"/>
          <w:cs/>
          <w:rPrChange w:author="PC" w:date="2023-03-31T11:41:00Z" w:id="710">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711">
            <w:rPr>
              <w:rFonts w:ascii="TH Sarabun New" w:hAnsi="TH Sarabun New" w:cs="TH Sarabun New"/>
              <w:color w:val="000000"/>
              <w:sz w:val="32"/>
              <w:szCs w:val="32"/>
            </w:rPr>
          </w:rPrChange>
        </w:rPr>
        <w:t>Study of academic English skills at an intermediate level</w:t>
      </w:r>
      <w:r w:rsidRPr="00357A8D" w:rsidR="00AD62A2">
        <w:rPr>
          <w:rFonts w:ascii="TH Sarabun New" w:hAnsi="TH Sarabun New" w:cs="TH Sarabun New"/>
          <w:sz w:val="32"/>
          <w:szCs w:val="32"/>
          <w:cs/>
          <w:rPrChange w:author="PC" w:date="2023-03-31T11:41:00Z" w:id="712">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713">
            <w:rPr>
              <w:rFonts w:ascii="TH Sarabun New" w:hAnsi="TH Sarabun New" w:cs="TH Sarabun New"/>
              <w:color w:val="000000"/>
              <w:sz w:val="32"/>
              <w:szCs w:val="32"/>
            </w:rPr>
          </w:rPrChange>
        </w:rPr>
        <w:t>Development of skills required for academic study</w:t>
      </w:r>
      <w:r w:rsidRPr="00357A8D" w:rsidR="00AD62A2">
        <w:rPr>
          <w:rFonts w:ascii="TH Sarabun New" w:hAnsi="TH Sarabun New" w:cs="TH Sarabun New"/>
          <w:sz w:val="32"/>
          <w:szCs w:val="32"/>
          <w:cs/>
          <w:rPrChange w:author="PC" w:date="2023-03-31T11:41:00Z" w:id="714">
            <w:rPr>
              <w:rFonts w:ascii="TH Sarabun New" w:hAnsi="TH Sarabun New" w:cs="TH Sarabun New"/>
              <w:color w:val="000000"/>
              <w:sz w:val="32"/>
              <w:szCs w:val="32"/>
              <w:cs/>
            </w:rPr>
          </w:rPrChange>
        </w:rPr>
        <w:t xml:space="preserve">. </w:t>
      </w:r>
      <w:r w:rsidRPr="00357A8D" w:rsidR="00AD62A2">
        <w:rPr>
          <w:rFonts w:ascii="TH Sarabun New" w:hAnsi="TH Sarabun New" w:cs="TH Sarabun New"/>
          <w:sz w:val="32"/>
          <w:szCs w:val="32"/>
          <w:rPrChange w:author="PC" w:date="2023-03-31T11:41:00Z" w:id="715">
            <w:rPr>
              <w:rFonts w:ascii="TH Sarabun New" w:hAnsi="TH Sarabun New" w:cs="TH Sarabun New"/>
              <w:color w:val="000000"/>
              <w:sz w:val="32"/>
              <w:szCs w:val="32"/>
            </w:rPr>
          </w:rPrChange>
        </w:rPr>
        <w:t>Practice of reading strategies, writing different types of academic texts, and presenting results</w:t>
      </w:r>
      <w:r w:rsidRPr="00357A8D" w:rsidR="00AD62A2">
        <w:rPr>
          <w:rFonts w:ascii="TH Sarabun New" w:hAnsi="TH Sarabun New" w:cs="TH Sarabun New"/>
          <w:sz w:val="32"/>
          <w:szCs w:val="32"/>
          <w:cs/>
          <w:rPrChange w:author="PC" w:date="2023-03-31T11:41:00Z" w:id="716">
            <w:rPr>
              <w:rFonts w:ascii="TH Sarabun New" w:hAnsi="TH Sarabun New" w:cs="TH Sarabun New"/>
              <w:color w:val="000000"/>
              <w:sz w:val="32"/>
              <w:szCs w:val="32"/>
              <w:cs/>
            </w:rPr>
          </w:rPrChange>
        </w:rPr>
        <w:t>.</w:t>
      </w:r>
    </w:p>
    <w:p w:rsidRPr="00357A8D" w:rsidR="00AD62A2" w:rsidP="00E65391" w:rsidRDefault="00AD62A2" w14:paraId="45848EF0" w14:textId="4B5BB205">
      <w:pPr>
        <w:autoSpaceDE w:val="0"/>
        <w:autoSpaceDN w:val="0"/>
        <w:adjustRightInd w:val="0"/>
        <w:jc w:val="thaiDistribute"/>
        <w:rPr>
          <w:ins w:author="Jenjira O-cha" w:date="2023-02-07T20:48:00Z" w:id="717"/>
          <w:rFonts w:ascii="TH Sarabun New" w:hAnsi="TH Sarabun New" w:cs="TH Sarabun New"/>
          <w:sz w:val="32"/>
          <w:szCs w:val="32"/>
          <w:rPrChange w:author="PC" w:date="2023-03-31T11:41:00Z" w:id="718">
            <w:rPr>
              <w:ins w:author="Jenjira O-cha" w:date="2023-02-07T20:48:00Z" w:id="719"/>
              <w:rFonts w:ascii="TH Sarabun New" w:hAnsi="TH Sarabun New" w:cs="TH Sarabun New"/>
              <w:color w:val="000000"/>
              <w:sz w:val="32"/>
              <w:szCs w:val="32"/>
            </w:rPr>
          </w:rPrChange>
        </w:rPr>
      </w:pPr>
    </w:p>
    <w:p w:rsidRPr="00357A8D" w:rsidR="00FB3ED2" w:rsidP="00E65391" w:rsidRDefault="00FB3ED2" w14:paraId="17C944C8" w14:textId="77777777">
      <w:pPr>
        <w:autoSpaceDE w:val="0"/>
        <w:autoSpaceDN w:val="0"/>
        <w:adjustRightInd w:val="0"/>
        <w:jc w:val="thaiDistribute"/>
        <w:rPr>
          <w:rFonts w:ascii="TH Sarabun New" w:hAnsi="TH Sarabun New" w:cs="TH Sarabun New"/>
          <w:sz w:val="32"/>
          <w:szCs w:val="32"/>
          <w:rPrChange w:author="PC" w:date="2023-03-31T11:41:00Z" w:id="720">
            <w:rPr>
              <w:rFonts w:ascii="TH Sarabun New" w:hAnsi="TH Sarabun New" w:cs="TH Sarabun New"/>
              <w:color w:val="000000"/>
              <w:sz w:val="32"/>
              <w:szCs w:val="32"/>
            </w:rPr>
          </w:rPrChange>
        </w:rPr>
      </w:pPr>
    </w:p>
    <w:p w:rsidRPr="00357A8D" w:rsidR="00E97E72" w:rsidRDefault="00E97E72" w14:paraId="096C71E5" w14:textId="00DE624F">
      <w:pPr>
        <w:tabs>
          <w:tab w:val="left" w:pos="864"/>
          <w:tab w:val="left" w:pos="993"/>
          <w:tab w:val="left" w:pos="1418"/>
        </w:tabs>
        <w:rPr>
          <w:rFonts w:ascii="TH SarabunPSK" w:hAnsi="TH SarabunPSK" w:cs="TH SarabunPSK"/>
          <w:sz w:val="32"/>
          <w:szCs w:val="32"/>
        </w:rPr>
      </w:pPr>
      <w:commentRangeStart w:id="721"/>
      <w:commentRangeStart w:id="722"/>
      <w:r w:rsidRPr="00357A8D">
        <w:rPr>
          <w:rFonts w:ascii="TH SarabunPSK" w:hAnsi="TH SarabunPSK" w:cs="TH SarabunPSK"/>
          <w:sz w:val="32"/>
          <w:szCs w:val="32"/>
          <w:cs/>
        </w:rPr>
        <w:t>ค.</w:t>
      </w:r>
      <w:r w:rsidRPr="00357A8D">
        <w:rPr>
          <w:rFonts w:ascii="TH SarabunPSK" w:hAnsi="TH SarabunPSK" w:cs="TH SarabunPSK"/>
          <w:sz w:val="32"/>
          <w:szCs w:val="32"/>
        </w:rPr>
        <w:t>211</w:t>
      </w:r>
      <w:commentRangeEnd w:id="721"/>
      <w:r w:rsidRPr="00357A8D" w:rsidR="00FB3ED2">
        <w:rPr>
          <w:rStyle w:val="CommentReference"/>
        </w:rPr>
        <w:commentReference w:id="721"/>
      </w:r>
      <w:commentRangeEnd w:id="722"/>
      <w:r w:rsidRPr="00357A8D" w:rsidR="002231C1">
        <w:rPr>
          <w:rStyle w:val="CommentReference"/>
        </w:rPr>
        <w:commentReference w:id="722"/>
      </w:r>
      <w:r w:rsidRPr="00357A8D">
        <w:rPr>
          <w:rFonts w:ascii="TH SarabunPSK" w:hAnsi="TH SarabunPSK" w:cs="TH SarabunPSK"/>
          <w:sz w:val="32"/>
          <w:szCs w:val="32"/>
        </w:rPr>
        <w:tab/>
      </w:r>
      <w:r w:rsidRPr="00357A8D">
        <w:rPr>
          <w:rFonts w:ascii="TH SarabunPSK" w:hAnsi="TH SarabunPSK" w:cs="TH SarabunPSK"/>
          <w:sz w:val="32"/>
          <w:szCs w:val="32"/>
          <w:cs/>
        </w:rPr>
        <w:t xml:space="preserve">แคลคูลัส </w:t>
      </w:r>
      <w:r w:rsidRPr="00357A8D">
        <w:rPr>
          <w:rFonts w:ascii="TH SarabunPSK" w:hAnsi="TH SarabunPSK" w:cs="TH SarabunPSK"/>
          <w:sz w:val="32"/>
          <w:szCs w:val="32"/>
        </w:rPr>
        <w:t xml:space="preserve">1                                  </w:t>
      </w: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cs/>
        </w:rPr>
        <w:t xml:space="preserve">         </w:t>
      </w:r>
      <w:r w:rsidRPr="00357A8D">
        <w:rPr>
          <w:rFonts w:ascii="TH SarabunPSK" w:hAnsi="TH SarabunPSK" w:cs="TH SarabunPSK"/>
          <w:sz w:val="32"/>
          <w:szCs w:val="32"/>
        </w:rPr>
        <w:tab/>
      </w:r>
      <w:r w:rsidRPr="00357A8D" w:rsidR="009B3132">
        <w:rPr>
          <w:rFonts w:ascii="TH SarabunPSK" w:hAnsi="TH SarabunPSK" w:cs="TH SarabunPSK"/>
          <w:sz w:val="32"/>
          <w:szCs w:val="32"/>
          <w:cs/>
        </w:rPr>
        <w:t xml:space="preserve">         </w:t>
      </w:r>
      <w:r w:rsidRPr="00357A8D">
        <w:rPr>
          <w:rFonts w:ascii="TH SarabunPSK" w:hAnsi="TH SarabunPSK" w:cs="TH SarabunPSK"/>
          <w:sz w:val="32"/>
          <w:szCs w:val="32"/>
          <w:cs/>
        </w:rPr>
        <w:t>3</w:t>
      </w:r>
      <w:r w:rsidRPr="00357A8D" w:rsidR="009B3132">
        <w:rPr>
          <w:rFonts w:ascii="TH SarabunPSK" w:hAnsi="TH SarabunPSK" w:cs="TH SarabunPSK"/>
          <w:sz w:val="32"/>
          <w:szCs w:val="32"/>
          <w:cs/>
        </w:rPr>
        <w:t xml:space="preserve"> </w:t>
      </w:r>
      <w:r w:rsidRPr="00357A8D">
        <w:rPr>
          <w:rFonts w:ascii="TH SarabunPSK" w:hAnsi="TH SarabunPSK" w:cs="TH SarabunPSK"/>
          <w:sz w:val="32"/>
          <w:szCs w:val="32"/>
          <w:cs/>
        </w:rPr>
        <w:t xml:space="preserve">(3-0-6) </w:t>
      </w:r>
    </w:p>
    <w:p w:rsidRPr="00357A8D" w:rsidR="00E97E72" w:rsidRDefault="00E97E72" w14:paraId="205A1677" w14:textId="77777777">
      <w:pPr>
        <w:tabs>
          <w:tab w:val="left" w:pos="864"/>
          <w:tab w:val="left" w:pos="993"/>
          <w:tab w:val="left" w:pos="1418"/>
        </w:tabs>
        <w:rPr>
          <w:rFonts w:ascii="TH SarabunPSK" w:hAnsi="TH SarabunPSK" w:cs="TH SarabunPSK"/>
          <w:sz w:val="32"/>
          <w:szCs w:val="32"/>
        </w:rPr>
      </w:pPr>
      <w:r w:rsidRPr="00357A8D">
        <w:rPr>
          <w:rFonts w:ascii="TH SarabunPSK" w:hAnsi="TH SarabunPSK" w:cs="TH SarabunPSK"/>
          <w:sz w:val="32"/>
          <w:szCs w:val="32"/>
        </w:rPr>
        <w:t>MA211</w:t>
      </w:r>
      <w:r w:rsidRPr="00357A8D">
        <w:rPr>
          <w:rFonts w:ascii="TH SarabunPSK" w:hAnsi="TH SarabunPSK" w:cs="TH SarabunPSK"/>
          <w:sz w:val="32"/>
          <w:szCs w:val="32"/>
        </w:rPr>
        <w:tab/>
      </w:r>
      <w:r w:rsidRPr="00357A8D">
        <w:rPr>
          <w:rFonts w:ascii="TH SarabunPSK" w:hAnsi="TH SarabunPSK" w:cs="TH SarabunPSK"/>
          <w:sz w:val="32"/>
          <w:szCs w:val="32"/>
        </w:rPr>
        <w:t>Calculus 1</w:t>
      </w:r>
    </w:p>
    <w:p w:rsidRPr="00357A8D" w:rsidR="00482A9E" w:rsidP="00932528" w:rsidRDefault="00482A9E" w14:paraId="3B1C9684" w14:textId="77777777">
      <w:pPr>
        <w:tabs>
          <w:tab w:val="left" w:pos="864"/>
          <w:tab w:val="left" w:pos="993"/>
          <w:tab w:val="left" w:pos="1418"/>
        </w:tabs>
        <w:jc w:val="thaiDistribute"/>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ลิมิตและความต่อเนื่อง อนุพันธ์ของฟังก์ชันพีชคณิตและฟังก์ชันอดิศัย กฎลูกโซ่ อนุพันธ์โดยปริยาย อนุพันธ์อันดับสูง ทฤษฎีบทของรอล ทฤษฎีบทค่ามัชฌิม การประยุกต์ของอนุพันธ์</w:t>
      </w:r>
      <w:r w:rsidRPr="00357A8D" w:rsidR="0000289A">
        <w:rPr>
          <w:rFonts w:ascii="TH SarabunPSK" w:hAnsi="TH SarabunPSK" w:cs="TH SarabunPSK"/>
          <w:sz w:val="32"/>
          <w:szCs w:val="32"/>
          <w:cs/>
        </w:rPr>
        <w:t xml:space="preserve"> </w:t>
      </w:r>
      <w:r w:rsidRPr="00357A8D">
        <w:rPr>
          <w:rFonts w:ascii="TH SarabunPSK" w:hAnsi="TH SarabunPSK" w:cs="TH SarabunPSK"/>
          <w:sz w:val="32"/>
          <w:szCs w:val="32"/>
          <w:cs/>
        </w:rPr>
        <w:t>รูปแบบยังไม่กำหนด หลักเกณฑ์</w:t>
      </w:r>
      <w:r w:rsidRPr="00357A8D" w:rsidR="0000289A">
        <w:rPr>
          <w:rFonts w:ascii="TH SarabunPSK" w:hAnsi="TH SarabunPSK" w:cs="TH SarabunPSK"/>
          <w:sz w:val="32"/>
          <w:szCs w:val="32"/>
          <w:cs/>
        </w:rPr>
        <w:t>ลอ</w:t>
      </w:r>
      <w:r w:rsidRPr="00357A8D">
        <w:rPr>
          <w:rFonts w:ascii="TH SarabunPSK" w:hAnsi="TH SarabunPSK" w:cs="TH SarabunPSK"/>
          <w:sz w:val="32"/>
          <w:szCs w:val="32"/>
          <w:cs/>
        </w:rPr>
        <w:t>ปีตาล</w:t>
      </w:r>
      <w:r w:rsidRPr="00357A8D" w:rsidR="0000289A">
        <w:rPr>
          <w:rFonts w:ascii="TH SarabunPSK" w:hAnsi="TH SarabunPSK" w:cs="TH SarabunPSK"/>
          <w:sz w:val="32"/>
          <w:szCs w:val="32"/>
          <w:cs/>
        </w:rPr>
        <w:t xml:space="preserve"> </w:t>
      </w:r>
      <w:r w:rsidRPr="00357A8D">
        <w:rPr>
          <w:rFonts w:ascii="TH SarabunPSK" w:hAnsi="TH SarabunPSK" w:cs="TH SarabunPSK"/>
          <w:sz w:val="32"/>
          <w:szCs w:val="32"/>
          <w:cs/>
        </w:rPr>
        <w:t>ผลต่างเชิงอนุพันธ์และ</w:t>
      </w:r>
      <w:r w:rsidRPr="00357A8D" w:rsidR="0000289A">
        <w:rPr>
          <w:rFonts w:ascii="TH SarabunPSK" w:hAnsi="TH SarabunPSK" w:cs="TH SarabunPSK"/>
          <w:sz w:val="32"/>
          <w:szCs w:val="32"/>
          <w:cs/>
        </w:rPr>
        <w:t>การประมาณค่า</w:t>
      </w:r>
      <w:r w:rsidRPr="00357A8D">
        <w:rPr>
          <w:rFonts w:ascii="TH SarabunPSK" w:hAnsi="TH SarabunPSK" w:cs="TH SarabunPSK"/>
          <w:sz w:val="32"/>
          <w:szCs w:val="32"/>
          <w:cs/>
        </w:rPr>
        <w:t xml:space="preserve"> ปฏิยานุพันธ์</w:t>
      </w:r>
      <w:r w:rsidRPr="00357A8D">
        <w:rPr>
          <w:rFonts w:ascii="TH SarabunPSK" w:hAnsi="TH SarabunPSK" w:cs="TH SarabunPSK"/>
          <w:i/>
          <w:iCs/>
          <w:sz w:val="32"/>
          <w:szCs w:val="32"/>
          <w:cs/>
        </w:rPr>
        <w:t xml:space="preserve"> </w:t>
      </w:r>
      <w:r w:rsidRPr="00357A8D">
        <w:rPr>
          <w:rFonts w:ascii="TH SarabunPSK" w:hAnsi="TH SarabunPSK" w:cs="TH SarabunPSK"/>
          <w:sz w:val="32"/>
          <w:szCs w:val="32"/>
          <w:cs/>
        </w:rPr>
        <w:t>ปริพันธ์ไม่จำกัดเขต การหาปริพันธ์</w:t>
      </w:r>
      <w:r w:rsidRPr="00357A8D" w:rsidR="0000289A">
        <w:rPr>
          <w:rFonts w:ascii="TH SarabunPSK" w:hAnsi="TH SarabunPSK" w:cs="TH SarabunPSK"/>
          <w:sz w:val="32"/>
          <w:szCs w:val="32"/>
          <w:cs/>
        </w:rPr>
        <w:t>โดยการแทนที่</w:t>
      </w:r>
      <w:r w:rsidRPr="00357A8D">
        <w:rPr>
          <w:rFonts w:ascii="TH SarabunPSK" w:hAnsi="TH SarabunPSK" w:cs="TH SarabunPSK"/>
          <w:sz w:val="32"/>
          <w:szCs w:val="32"/>
          <w:cs/>
        </w:rPr>
        <w:t xml:space="preserve"> ผลบวกรีมันน์</w:t>
      </w:r>
      <w:r w:rsidRPr="00357A8D" w:rsidR="0000289A">
        <w:rPr>
          <w:rFonts w:ascii="TH SarabunPSK" w:hAnsi="TH SarabunPSK" w:cs="TH SarabunPSK"/>
          <w:sz w:val="32"/>
          <w:szCs w:val="32"/>
          <w:cs/>
        </w:rPr>
        <w:t xml:space="preserve"> </w:t>
      </w:r>
      <w:r w:rsidRPr="00357A8D">
        <w:rPr>
          <w:rFonts w:ascii="TH SarabunPSK" w:hAnsi="TH SarabunPSK" w:cs="TH SarabunPSK"/>
          <w:sz w:val="32"/>
          <w:szCs w:val="32"/>
          <w:cs/>
        </w:rPr>
        <w:t xml:space="preserve">ปริพันธ์จำกัดเขต ทฤษฎีบทหลักมูลของแคลคูลัส          </w:t>
      </w:r>
    </w:p>
    <w:p w:rsidRPr="00357A8D" w:rsidR="00482A9E" w:rsidRDefault="00482A9E" w14:paraId="52C72423" w14:textId="77777777">
      <w:pPr>
        <w:tabs>
          <w:tab w:val="left" w:pos="993"/>
          <w:tab w:val="left" w:pos="1418"/>
        </w:tabs>
        <w:rPr>
          <w:rFonts w:ascii="TH SarabunPSK" w:hAnsi="TH SarabunPSK" w:cs="TH SarabunPSK"/>
          <w:sz w:val="32"/>
          <w:szCs w:val="32"/>
        </w:rPr>
      </w:pPr>
      <w:r w:rsidRPr="00357A8D">
        <w:rPr>
          <w:rFonts w:ascii="TH SarabunPSK" w:hAnsi="TH SarabunPSK" w:cs="TH SarabunPSK"/>
          <w:sz w:val="32"/>
          <w:szCs w:val="32"/>
          <w:cs/>
        </w:rPr>
        <w:t>หมายเหตุ : ไม่นับหน่วยกิตให้ผู้ที่กำลังศึกษาหรือสอบได้ ค.111 หรือ  ค.216 หรือ ค.218 หรือ คป.101</w:t>
      </w:r>
    </w:p>
    <w:p w:rsidRPr="00357A8D" w:rsidR="00482A9E" w:rsidP="00932528" w:rsidRDefault="00482A9E" w14:paraId="3CC238EB" w14:textId="77777777">
      <w:pPr>
        <w:tabs>
          <w:tab w:val="left" w:pos="851"/>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 xml:space="preserve">Limits and </w:t>
      </w:r>
      <w:r w:rsidRPr="00357A8D" w:rsidR="0000289A">
        <w:rPr>
          <w:rFonts w:ascii="TH Sarabun New" w:hAnsi="TH Sarabun New" w:cs="TH Sarabun New"/>
          <w:sz w:val="32"/>
          <w:szCs w:val="32"/>
        </w:rPr>
        <w:t xml:space="preserve">continuity, </w:t>
      </w:r>
      <w:r w:rsidRPr="00357A8D">
        <w:rPr>
          <w:rFonts w:ascii="TH Sarabun New" w:hAnsi="TH Sarabun New" w:cs="TH Sarabun New"/>
          <w:sz w:val="32"/>
          <w:szCs w:val="32"/>
        </w:rPr>
        <w:t>derivatives of algebraic and transcendental functions, the chain rule, implicit differentiation, higher</w:t>
      </w:r>
      <w:r w:rsidRPr="00357A8D">
        <w:rPr>
          <w:rFonts w:ascii="TH Sarabun New" w:hAnsi="TH Sarabun New" w:cs="TH Sarabun New"/>
          <w:sz w:val="32"/>
          <w:szCs w:val="32"/>
          <w:cs/>
        </w:rPr>
        <w:t>-</w:t>
      </w:r>
      <w:r w:rsidRPr="00357A8D">
        <w:rPr>
          <w:rFonts w:ascii="TH Sarabun New" w:hAnsi="TH Sarabun New" w:cs="TH Sarabun New"/>
          <w:sz w:val="32"/>
          <w:szCs w:val="32"/>
        </w:rPr>
        <w:t>order derivatives, Rolle</w:t>
      </w:r>
      <w:r w:rsidRPr="00357A8D">
        <w:rPr>
          <w:rFonts w:ascii="TH Sarabun New" w:hAnsi="TH Sarabun New" w:cs="TH Sarabun New"/>
          <w:sz w:val="32"/>
          <w:szCs w:val="32"/>
          <w:cs/>
        </w:rPr>
        <w:t>’</w:t>
      </w:r>
      <w:r w:rsidRPr="00357A8D">
        <w:rPr>
          <w:rFonts w:ascii="TH Sarabun New" w:hAnsi="TH Sarabun New" w:cs="TH Sarabun New"/>
          <w:sz w:val="32"/>
          <w:szCs w:val="32"/>
        </w:rPr>
        <w:t>s theorem, the mean</w:t>
      </w:r>
      <w:r w:rsidRPr="00357A8D">
        <w:rPr>
          <w:rFonts w:ascii="TH Sarabun New" w:hAnsi="TH Sarabun New" w:cs="TH Sarabun New"/>
          <w:sz w:val="32"/>
          <w:szCs w:val="32"/>
          <w:cs/>
        </w:rPr>
        <w:t>-</w:t>
      </w:r>
      <w:r w:rsidRPr="00357A8D">
        <w:rPr>
          <w:rFonts w:ascii="TH Sarabun New" w:hAnsi="TH Sarabun New" w:cs="TH Sarabun New"/>
          <w:sz w:val="32"/>
          <w:szCs w:val="32"/>
        </w:rPr>
        <w:t>value theorem, applications of the derivative</w:t>
      </w:r>
      <w:r w:rsidRPr="00357A8D" w:rsidR="0000289A">
        <w:rPr>
          <w:rFonts w:ascii="TH Sarabun New" w:hAnsi="TH Sarabun New" w:cs="TH Sarabun New"/>
          <w:sz w:val="32"/>
          <w:szCs w:val="32"/>
        </w:rPr>
        <w:t>s</w:t>
      </w:r>
      <w:r w:rsidRPr="00357A8D">
        <w:rPr>
          <w:rFonts w:ascii="TH Sarabun New" w:hAnsi="TH Sarabun New" w:cs="TH Sarabun New"/>
          <w:sz w:val="32"/>
          <w:szCs w:val="32"/>
        </w:rPr>
        <w:t>, indeterminate forms, L</w:t>
      </w:r>
      <w:r w:rsidRPr="00357A8D">
        <w:rPr>
          <w:rFonts w:ascii="TH Sarabun New" w:hAnsi="TH Sarabun New" w:cs="TH Sarabun New"/>
          <w:sz w:val="32"/>
          <w:szCs w:val="32"/>
          <w:cs/>
        </w:rPr>
        <w:t>’</w:t>
      </w:r>
      <w:r w:rsidRPr="00357A8D">
        <w:rPr>
          <w:rFonts w:ascii="TH Sarabun New" w:hAnsi="TH Sarabun New" w:cs="TH Sarabun New"/>
          <w:sz w:val="32"/>
          <w:szCs w:val="32"/>
        </w:rPr>
        <w:t>Hospital</w:t>
      </w:r>
      <w:r w:rsidRPr="00357A8D">
        <w:rPr>
          <w:rFonts w:ascii="TH Sarabun New" w:hAnsi="TH Sarabun New" w:cs="TH Sarabun New"/>
          <w:sz w:val="32"/>
          <w:szCs w:val="32"/>
          <w:cs/>
        </w:rPr>
        <w:t>’</w:t>
      </w:r>
      <w:r w:rsidRPr="00357A8D">
        <w:rPr>
          <w:rFonts w:ascii="TH Sarabun New" w:hAnsi="TH Sarabun New" w:cs="TH Sarabun New"/>
          <w:sz w:val="32"/>
          <w:szCs w:val="32"/>
        </w:rPr>
        <w:t>s rule</w:t>
      </w:r>
      <w:r w:rsidRPr="00357A8D" w:rsidR="0000289A">
        <w:rPr>
          <w:rFonts w:ascii="TH Sarabun New" w:hAnsi="TH Sarabun New" w:cs="TH Sarabun New"/>
          <w:sz w:val="32"/>
          <w:szCs w:val="32"/>
        </w:rPr>
        <w:t>,</w:t>
      </w:r>
      <w:r w:rsidRPr="00357A8D">
        <w:rPr>
          <w:rFonts w:ascii="TH Sarabun New" w:hAnsi="TH Sarabun New" w:cs="TH Sarabun New"/>
          <w:sz w:val="32"/>
          <w:szCs w:val="32"/>
        </w:rPr>
        <w:t xml:space="preserve"> differentials and </w:t>
      </w:r>
      <w:r w:rsidRPr="00357A8D" w:rsidR="00E320BE">
        <w:rPr>
          <w:rFonts w:ascii="TH Sarabun New" w:hAnsi="TH Sarabun New" w:cs="TH Sarabun New"/>
          <w:sz w:val="32"/>
          <w:szCs w:val="32"/>
        </w:rPr>
        <w:t xml:space="preserve">approximations, </w:t>
      </w:r>
      <w:r w:rsidRPr="00357A8D">
        <w:rPr>
          <w:rFonts w:ascii="TH Sarabun New" w:hAnsi="TH Sarabun New" w:cs="TH Sarabun New"/>
          <w:sz w:val="32"/>
          <w:szCs w:val="32"/>
        </w:rPr>
        <w:t>antiderivatives, indefinite integrals,</w:t>
      </w:r>
      <w:r w:rsidRPr="00357A8D" w:rsidR="0000289A">
        <w:rPr>
          <w:rFonts w:ascii="TH Sarabun New" w:hAnsi="TH Sarabun New" w:cs="TH Sarabun New"/>
          <w:sz w:val="32"/>
          <w:szCs w:val="32"/>
          <w:cs/>
        </w:rPr>
        <w:t xml:space="preserve"> </w:t>
      </w:r>
      <w:r w:rsidRPr="00357A8D">
        <w:rPr>
          <w:rFonts w:ascii="TH Sarabun New" w:hAnsi="TH Sarabun New" w:cs="TH Sarabun New"/>
          <w:sz w:val="32"/>
          <w:szCs w:val="32"/>
        </w:rPr>
        <w:t xml:space="preserve">integration by </w:t>
      </w:r>
      <w:r w:rsidRPr="00357A8D" w:rsidR="0000289A">
        <w:rPr>
          <w:rFonts w:ascii="TH Sarabun New" w:hAnsi="TH Sarabun New" w:cs="TH Sarabun New"/>
          <w:sz w:val="32"/>
          <w:szCs w:val="32"/>
        </w:rPr>
        <w:t xml:space="preserve">substitution, </w:t>
      </w:r>
      <w:r w:rsidRPr="00357A8D">
        <w:rPr>
          <w:rFonts w:ascii="TH Sarabun New" w:hAnsi="TH Sarabun New" w:cs="TH Sarabun New"/>
          <w:sz w:val="32"/>
          <w:szCs w:val="32"/>
        </w:rPr>
        <w:t>Riemann sum, definite integrals, the fundamental theorem of calculus,</w:t>
      </w:r>
    </w:p>
    <w:p w:rsidRPr="00357A8D" w:rsidR="00FC14D8" w:rsidRDefault="00482A9E" w14:paraId="020E5FEC" w14:textId="77777777">
      <w:pPr>
        <w:rPr>
          <w:rFonts w:ascii="TH Sarabun New" w:hAnsi="TH Sarabun New" w:cs="TH Sarabun New"/>
          <w:sz w:val="32"/>
          <w:szCs w:val="32"/>
        </w:rPr>
      </w:pPr>
      <w:r w:rsidRPr="00357A8D">
        <w:rPr>
          <w:rFonts w:ascii="TH Sarabun New" w:hAnsi="TH Sarabun New" w:cs="TH Sarabun New"/>
          <w:b/>
          <w:bCs/>
          <w:sz w:val="32"/>
          <w:szCs w:val="32"/>
        </w:rPr>
        <w:t xml:space="preserve">Note </w:t>
      </w:r>
      <w:r w:rsidRPr="00357A8D">
        <w:rPr>
          <w:rFonts w:ascii="TH Sarabun New" w:hAnsi="TH Sarabun New" w:cs="TH Sarabun New"/>
          <w:b/>
          <w:bCs/>
          <w:sz w:val="32"/>
          <w:szCs w:val="32"/>
          <w:cs/>
        </w:rPr>
        <w:t>:</w:t>
      </w:r>
      <w:r w:rsidRPr="00357A8D">
        <w:rPr>
          <w:rFonts w:ascii="TH Sarabun New" w:hAnsi="TH Sarabun New" w:cs="TH Sarabun New"/>
          <w:sz w:val="32"/>
          <w:szCs w:val="32"/>
          <w:cs/>
        </w:rPr>
        <w:t xml:space="preserve"> </w:t>
      </w:r>
      <w:r w:rsidRPr="00357A8D" w:rsidR="0000289A">
        <w:rPr>
          <w:rFonts w:ascii="TH Sarabun New" w:hAnsi="TH Sarabun New" w:cs="TH Sarabun New"/>
          <w:sz w:val="32"/>
          <w:szCs w:val="32"/>
        </w:rPr>
        <w:t>N</w:t>
      </w:r>
      <w:r w:rsidRPr="00357A8D">
        <w:rPr>
          <w:rFonts w:ascii="TH Sarabun New" w:hAnsi="TH Sarabun New" w:cs="TH Sarabun New"/>
          <w:sz w:val="32"/>
          <w:szCs w:val="32"/>
        </w:rPr>
        <w:t xml:space="preserve">o credit for students who are currently taking or have earned credits of MA111 </w:t>
      </w:r>
    </w:p>
    <w:p w:rsidRPr="00357A8D" w:rsidR="00482A9E" w:rsidRDefault="00FC14D8" w14:paraId="7C829E52" w14:textId="77777777">
      <w:pPr>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482A9E">
        <w:rPr>
          <w:rFonts w:ascii="TH Sarabun New" w:hAnsi="TH Sarabun New" w:cs="TH Sarabun New"/>
          <w:sz w:val="32"/>
          <w:szCs w:val="32"/>
        </w:rPr>
        <w:t>or MA216 or MA218 or AM101</w:t>
      </w:r>
      <w:r w:rsidRPr="00357A8D" w:rsidR="0000289A">
        <w:rPr>
          <w:rFonts w:ascii="TH Sarabun New" w:hAnsi="TH Sarabun New" w:cs="TH Sarabun New"/>
          <w:sz w:val="32"/>
          <w:szCs w:val="32"/>
          <w:cs/>
        </w:rPr>
        <w:t>.</w:t>
      </w:r>
    </w:p>
    <w:p w:rsidRPr="00357A8D" w:rsidR="00482A9E" w:rsidP="00932528" w:rsidRDefault="00482A9E" w14:paraId="3A00BBD5" w14:textId="77777777">
      <w:pPr>
        <w:tabs>
          <w:tab w:val="left" w:pos="7088"/>
          <w:tab w:val="left" w:pos="7797"/>
        </w:tabs>
        <w:jc w:val="thaiDistribute"/>
        <w:rPr>
          <w:rFonts w:ascii="TH SarabunPSK" w:hAnsi="TH SarabunPSK" w:cs="TH SarabunPSK"/>
          <w:sz w:val="32"/>
          <w:szCs w:val="32"/>
          <w:rPrChange w:author="PC" w:date="2023-03-31T11:41:00Z" w:id="723">
            <w:rPr>
              <w:rFonts w:ascii="TH SarabunPSK" w:hAnsi="TH SarabunPSK" w:cs="TH SarabunPSK"/>
              <w:sz w:val="32"/>
              <w:szCs w:val="32"/>
              <w:highlight w:val="yellow"/>
            </w:rPr>
          </w:rPrChange>
        </w:rPr>
      </w:pPr>
    </w:p>
    <w:p w:rsidRPr="00357A8D" w:rsidR="00E97E72" w:rsidRDefault="00E97E72" w14:paraId="4932B784" w14:textId="77777777">
      <w:pPr>
        <w:pStyle w:val="BodyText"/>
        <w:tabs>
          <w:tab w:val="left" w:pos="864"/>
          <w:tab w:val="left" w:pos="993"/>
        </w:tabs>
        <w:spacing w:after="0"/>
        <w:rPr>
          <w:rFonts w:ascii="TH Sarabun New" w:hAnsi="TH Sarabun New" w:cs="TH Sarabun New"/>
          <w:sz w:val="32"/>
          <w:szCs w:val="32"/>
        </w:rPr>
      </w:pPr>
      <w:commentRangeStart w:id="724"/>
      <w:r w:rsidRPr="00357A8D">
        <w:rPr>
          <w:rFonts w:ascii="TH Sarabun New" w:hAnsi="TH Sarabun New" w:cs="TH Sarabun New"/>
          <w:sz w:val="32"/>
          <w:szCs w:val="32"/>
          <w:cs/>
        </w:rPr>
        <w:t>ค.</w:t>
      </w:r>
      <w:r w:rsidRPr="00357A8D">
        <w:rPr>
          <w:rFonts w:ascii="TH Sarabun New" w:hAnsi="TH Sarabun New" w:cs="TH Sarabun New"/>
          <w:sz w:val="32"/>
          <w:szCs w:val="32"/>
        </w:rPr>
        <w:t>216</w:t>
      </w:r>
      <w:commentRangeEnd w:id="724"/>
      <w:r w:rsidRPr="00357A8D" w:rsidR="00DE6E17">
        <w:rPr>
          <w:rStyle w:val="CommentReference"/>
        </w:rPr>
        <w:commentReference w:id="724"/>
      </w:r>
      <w:r w:rsidRPr="00357A8D">
        <w:rPr>
          <w:rFonts w:ascii="TH Sarabun New" w:hAnsi="TH Sarabun New" w:cs="TH Sarabun New"/>
          <w:sz w:val="32"/>
          <w:szCs w:val="32"/>
        </w:rPr>
        <w:tab/>
      </w:r>
      <w:r w:rsidRPr="00357A8D">
        <w:rPr>
          <w:rFonts w:ascii="TH Sarabun New" w:hAnsi="TH Sarabun New" w:cs="TH Sarabun New"/>
          <w:sz w:val="32"/>
          <w:szCs w:val="32"/>
          <w:cs/>
        </w:rPr>
        <w:t>แคลคูลัสสำหรับสังคมศาสตร์</w:t>
      </w:r>
      <w:r w:rsidRPr="00357A8D">
        <w:rPr>
          <w:rFonts w:ascii="TH Sarabun New" w:hAnsi="TH Sarabun New" w:cs="TH Sarabun New"/>
          <w:sz w:val="32"/>
          <w:szCs w:val="32"/>
        </w:rPr>
        <w:t xml:space="preserve"> 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B3132">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9B3132">
        <w:rPr>
          <w:rFonts w:ascii="TH Sarabun New" w:hAnsi="TH Sarabun New" w:cs="TH Sarabun New"/>
          <w:sz w:val="32"/>
          <w:szCs w:val="32"/>
          <w:cs/>
        </w:rPr>
        <w:t xml:space="preserve">       </w:t>
      </w:r>
      <w:r w:rsidRPr="00357A8D">
        <w:rPr>
          <w:rFonts w:ascii="TH Sarabun New" w:hAnsi="TH Sarabun New" w:cs="TH Sarabun New"/>
          <w:sz w:val="32"/>
          <w:szCs w:val="32"/>
          <w:cs/>
        </w:rPr>
        <w:t>3</w:t>
      </w:r>
      <w:r w:rsidRPr="00357A8D" w:rsidR="009B3132">
        <w:rPr>
          <w:rFonts w:ascii="TH Sarabun New" w:hAnsi="TH Sarabun New" w:cs="TH Sarabun New"/>
          <w:sz w:val="32"/>
          <w:szCs w:val="32"/>
          <w:cs/>
        </w:rPr>
        <w:t xml:space="preserve"> </w:t>
      </w:r>
      <w:r w:rsidRPr="00357A8D">
        <w:rPr>
          <w:rFonts w:ascii="TH Sarabun New" w:hAnsi="TH Sarabun New" w:cs="TH Sarabun New"/>
          <w:sz w:val="32"/>
          <w:szCs w:val="32"/>
          <w:cs/>
        </w:rPr>
        <w:t>(3-0-6)</w:t>
      </w:r>
    </w:p>
    <w:p w:rsidRPr="00357A8D" w:rsidR="00E97E72" w:rsidRDefault="00E97E72" w14:paraId="39B71453" w14:textId="77777777">
      <w:pPr>
        <w:tabs>
          <w:tab w:val="left" w:pos="851"/>
          <w:tab w:val="left" w:pos="993"/>
          <w:tab w:val="left" w:pos="6663"/>
        </w:tabs>
        <w:rPr>
          <w:rFonts w:ascii="TH Sarabun New" w:hAnsi="TH Sarabun New" w:cs="TH Sarabun New"/>
          <w:sz w:val="32"/>
          <w:szCs w:val="32"/>
        </w:rPr>
      </w:pPr>
      <w:r w:rsidRPr="00357A8D">
        <w:rPr>
          <w:rFonts w:ascii="TH Sarabun New" w:hAnsi="TH Sarabun New" w:cs="TH Sarabun New"/>
          <w:sz w:val="32"/>
          <w:szCs w:val="32"/>
        </w:rPr>
        <w:t>MA216</w:t>
      </w:r>
      <w:r w:rsidRPr="00357A8D">
        <w:rPr>
          <w:rFonts w:ascii="TH Sarabun New" w:hAnsi="TH Sarabun New" w:cs="TH Sarabun New"/>
          <w:sz w:val="32"/>
          <w:szCs w:val="32"/>
        </w:rPr>
        <w:tab/>
      </w:r>
      <w:r w:rsidRPr="00357A8D">
        <w:rPr>
          <w:rFonts w:ascii="TH Sarabun New" w:hAnsi="TH Sarabun New" w:cs="TH Sarabun New"/>
          <w:sz w:val="32"/>
          <w:szCs w:val="32"/>
        </w:rPr>
        <w:t xml:space="preserve">Calculus for Social Science 1 </w:t>
      </w:r>
    </w:p>
    <w:p w:rsidRPr="00357A8D" w:rsidR="00482A9E" w:rsidP="00932528" w:rsidRDefault="00482A9E" w14:paraId="3F939808" w14:textId="77777777">
      <w:pPr>
        <w:tabs>
          <w:tab w:val="left" w:pos="864"/>
          <w:tab w:val="left" w:pos="993"/>
          <w:tab w:val="left" w:pos="1418"/>
        </w:tabs>
        <w:jc w:val="thaiDistribute"/>
        <w:rPr>
          <w:rFonts w:ascii="TH SarabunPSK" w:hAnsi="TH SarabunPSK" w:cs="TH SarabunPSK"/>
          <w:sz w:val="32"/>
          <w:szCs w:val="32"/>
        </w:rPr>
      </w:pPr>
      <w:r w:rsidRPr="00357A8D">
        <w:rPr>
          <w:rFonts w:ascii="TH SarabunPSK" w:hAnsi="TH SarabunPSK" w:cs="TH SarabunPSK"/>
          <w:sz w:val="32"/>
          <w:szCs w:val="32"/>
          <w:cs/>
        </w:rPr>
        <w:t xml:space="preserve">              ลิมิตและความต่อเนื่องของฟังก์ชันตัวแปรเดียว อนุพันธ์ของฟังก์ชันพีชคณิตและฟังก์ชันอดิศัย</w:t>
      </w:r>
    </w:p>
    <w:p w:rsidRPr="00357A8D" w:rsidR="00482A9E" w:rsidP="00E65391" w:rsidRDefault="00482A9E" w14:paraId="1C3C499E" w14:textId="77777777">
      <w:pPr>
        <w:tabs>
          <w:tab w:val="left" w:pos="864"/>
          <w:tab w:val="left" w:pos="993"/>
          <w:tab w:val="left" w:pos="1418"/>
        </w:tabs>
        <w:jc w:val="thaiDistribute"/>
        <w:rPr>
          <w:rFonts w:ascii="TH SarabunPSK" w:hAnsi="TH SarabunPSK" w:cs="TH SarabunPSK"/>
          <w:sz w:val="32"/>
          <w:szCs w:val="32"/>
        </w:rPr>
      </w:pPr>
      <w:r w:rsidRPr="00357A8D">
        <w:rPr>
          <w:rFonts w:ascii="TH SarabunPSK" w:hAnsi="TH SarabunPSK" w:cs="TH SarabunPSK"/>
          <w:sz w:val="32"/>
          <w:szCs w:val="32"/>
          <w:cs/>
        </w:rPr>
        <w:t xml:space="preserve">อนุพันธ์โดยปริยาย </w:t>
      </w:r>
      <w:r w:rsidRPr="00357A8D" w:rsidR="00632D3B">
        <w:rPr>
          <w:rFonts w:ascii="TH SarabunPSK" w:hAnsi="TH SarabunPSK" w:cs="TH SarabunPSK"/>
          <w:sz w:val="32"/>
          <w:szCs w:val="32"/>
          <w:cs/>
        </w:rPr>
        <w:t xml:space="preserve"> </w:t>
      </w:r>
      <w:r w:rsidRPr="00357A8D">
        <w:rPr>
          <w:rFonts w:ascii="TH SarabunPSK" w:hAnsi="TH SarabunPSK" w:cs="TH SarabunPSK"/>
          <w:sz w:val="32"/>
          <w:szCs w:val="32"/>
          <w:cs/>
        </w:rPr>
        <w:t>อนุพันธ์อันดับสูง</w:t>
      </w:r>
      <w:r w:rsidRPr="00357A8D" w:rsidR="00632D3B">
        <w:rPr>
          <w:rFonts w:ascii="TH SarabunPSK" w:hAnsi="TH SarabunPSK" w:cs="TH SarabunPSK"/>
          <w:sz w:val="32"/>
          <w:szCs w:val="32"/>
          <w:cs/>
        </w:rPr>
        <w:t xml:space="preserve"> </w:t>
      </w:r>
      <w:r w:rsidRPr="00357A8D">
        <w:rPr>
          <w:rFonts w:ascii="TH SarabunPSK" w:hAnsi="TH SarabunPSK" w:cs="TH SarabunPSK"/>
          <w:sz w:val="32"/>
          <w:szCs w:val="32"/>
          <w:cs/>
        </w:rPr>
        <w:t xml:space="preserve"> ทฤษฎีบทของรอล</w:t>
      </w:r>
      <w:r w:rsidRPr="00357A8D" w:rsidR="00632D3B">
        <w:rPr>
          <w:rFonts w:ascii="TH SarabunPSK" w:hAnsi="TH SarabunPSK" w:cs="TH SarabunPSK"/>
          <w:sz w:val="32"/>
          <w:szCs w:val="32"/>
          <w:cs/>
        </w:rPr>
        <w:t xml:space="preserve"> </w:t>
      </w:r>
      <w:r w:rsidRPr="00357A8D">
        <w:rPr>
          <w:rFonts w:ascii="TH SarabunPSK" w:hAnsi="TH SarabunPSK" w:cs="TH SarabunPSK"/>
          <w:sz w:val="32"/>
          <w:szCs w:val="32"/>
          <w:cs/>
        </w:rPr>
        <w:t xml:space="preserve"> ทฤษฎีบทค่ามัชฌิม</w:t>
      </w:r>
      <w:r w:rsidRPr="00357A8D" w:rsidR="00632D3B">
        <w:rPr>
          <w:rFonts w:ascii="TH SarabunPSK" w:hAnsi="TH SarabunPSK" w:cs="TH SarabunPSK"/>
          <w:sz w:val="32"/>
          <w:szCs w:val="32"/>
          <w:cs/>
        </w:rPr>
        <w:t xml:space="preserve"> </w:t>
      </w:r>
      <w:r w:rsidRPr="00357A8D">
        <w:rPr>
          <w:rFonts w:ascii="TH SarabunPSK" w:hAnsi="TH SarabunPSK" w:cs="TH SarabunPSK"/>
          <w:sz w:val="32"/>
          <w:szCs w:val="32"/>
          <w:cs/>
        </w:rPr>
        <w:t xml:space="preserve"> การประยุกต์ของอนุพันธ์ในการหาลิมิตและค่าสูงสุดและค่าต่ำสุดของฟังก์ชัน </w:t>
      </w:r>
      <w:r w:rsidRPr="00357A8D" w:rsidR="00632D3B">
        <w:rPr>
          <w:rFonts w:ascii="TH SarabunPSK" w:hAnsi="TH SarabunPSK" w:cs="TH SarabunPSK"/>
          <w:sz w:val="32"/>
          <w:szCs w:val="32"/>
          <w:cs/>
        </w:rPr>
        <w:t xml:space="preserve"> </w:t>
      </w:r>
      <w:r w:rsidRPr="00357A8D">
        <w:rPr>
          <w:rFonts w:ascii="TH SarabunPSK" w:hAnsi="TH SarabunPSK" w:cs="TH SarabunPSK"/>
          <w:sz w:val="32"/>
          <w:szCs w:val="32"/>
          <w:cs/>
        </w:rPr>
        <w:t>ผลต่างเชิงอนุพันธ์และการประยุกต์ ปฏิยานุพันธ์ ปฏิยานุพันธ์ไม่จำกัดเขตและการหาปริพันธ์ ปริพันธ์จำกัดเขตและการประยุกต์ในการหาพื้นที่ ฟังก์ชันหลายตัวแปร ลิมิตและความต่อเนื่องของฟังก์ชันหลายตัวแปร อนุพันธ์ย่อย กฎลูกโซ่ ผลต่างเชิงอนุพันธ์รวมและการประยุกต์</w:t>
      </w:r>
    </w:p>
    <w:p w:rsidRPr="00357A8D" w:rsidR="00482A9E" w:rsidRDefault="00482A9E" w14:paraId="4FE0FCA7" w14:textId="77777777">
      <w:pPr>
        <w:tabs>
          <w:tab w:val="left" w:pos="993"/>
          <w:tab w:val="left" w:pos="1418"/>
        </w:tabs>
        <w:rPr>
          <w:rFonts w:ascii="TH SarabunPSK" w:hAnsi="TH SarabunPSK" w:cs="TH SarabunPSK"/>
          <w:sz w:val="32"/>
          <w:szCs w:val="32"/>
        </w:rPr>
      </w:pPr>
      <w:r w:rsidRPr="00357A8D">
        <w:rPr>
          <w:rFonts w:ascii="TH SarabunPSK" w:hAnsi="TH SarabunPSK" w:cs="TH SarabunPSK"/>
          <w:sz w:val="32"/>
          <w:szCs w:val="32"/>
          <w:cs/>
        </w:rPr>
        <w:t>หมายเหตุ : ไม่นับหน่วยกิตให้ผู้ที่กำลังศึกษาหรือสอบได้ ค.111 หรือ  ค.211 หรือ ค.218 หรือ คป.101</w:t>
      </w:r>
    </w:p>
    <w:p w:rsidRPr="00357A8D" w:rsidR="00482A9E" w:rsidP="00932528" w:rsidRDefault="00482A9E" w14:paraId="05496CBC" w14:textId="77777777">
      <w:pPr>
        <w:tabs>
          <w:tab w:val="left" w:pos="851"/>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sidR="009B3132">
        <w:rPr>
          <w:rFonts w:ascii="TH Sarabun New" w:hAnsi="TH Sarabun New" w:cs="TH Sarabun New"/>
          <w:sz w:val="32"/>
          <w:szCs w:val="32"/>
          <w:cs/>
        </w:rPr>
        <w:t xml:space="preserve">  </w:t>
      </w:r>
      <w:r w:rsidRPr="00357A8D">
        <w:rPr>
          <w:rFonts w:ascii="TH Sarabun New" w:hAnsi="TH Sarabun New" w:cs="TH Sarabun New"/>
          <w:sz w:val="32"/>
          <w:szCs w:val="32"/>
        </w:rPr>
        <w:t>Limits and continuity of one variable functions, derivatives of algebraic</w:t>
      </w:r>
    </w:p>
    <w:p w:rsidRPr="00357A8D" w:rsidR="00482A9E" w:rsidP="00E65391" w:rsidRDefault="00482A9E" w14:paraId="6CDD2882" w14:textId="77777777">
      <w:pPr>
        <w:tabs>
          <w:tab w:val="left" w:pos="851"/>
        </w:tabs>
        <w:jc w:val="thaiDistribute"/>
        <w:rPr>
          <w:rFonts w:ascii="TH Sarabun New" w:hAnsi="TH Sarabun New" w:cs="TH Sarabun New"/>
          <w:sz w:val="32"/>
          <w:szCs w:val="32"/>
        </w:rPr>
      </w:pPr>
      <w:r w:rsidRPr="00357A8D">
        <w:rPr>
          <w:rFonts w:ascii="TH Sarabun New" w:hAnsi="TH Sarabun New" w:cs="TH Sarabun New"/>
          <w:sz w:val="32"/>
          <w:szCs w:val="32"/>
        </w:rPr>
        <w:t>Functions and transcendental functions, implicit differentiation, higher order derivatives, Rolle</w:t>
      </w:r>
      <w:r w:rsidRPr="00357A8D">
        <w:rPr>
          <w:rFonts w:ascii="TH Sarabun New" w:hAnsi="TH Sarabun New" w:cs="TH Sarabun New"/>
          <w:sz w:val="32"/>
          <w:szCs w:val="32"/>
          <w:cs/>
        </w:rPr>
        <w:t>’</w:t>
      </w:r>
      <w:r w:rsidRPr="00357A8D">
        <w:rPr>
          <w:rFonts w:ascii="TH Sarabun New" w:hAnsi="TH Sarabun New" w:cs="TH Sarabun New"/>
          <w:sz w:val="32"/>
          <w:szCs w:val="32"/>
        </w:rPr>
        <w:t>s theorem, the mean value theorem, applications of the derivative for determining limits and maximum and minimum of functions, differentials and its applications, antiderivatives, indefinite integrals and integration, definite intergrals and applications of area solving, functions of several variables, limits and continuity of functions of several variables, partial derivatives, the chain rule, total differential and its applications</w:t>
      </w:r>
      <w:r w:rsidRPr="00357A8D">
        <w:rPr>
          <w:rFonts w:ascii="TH Sarabun New" w:hAnsi="TH Sarabun New" w:cs="TH Sarabun New"/>
          <w:sz w:val="32"/>
          <w:szCs w:val="32"/>
          <w:cs/>
        </w:rPr>
        <w:t xml:space="preserve">. </w:t>
      </w:r>
    </w:p>
    <w:p w:rsidRPr="00357A8D" w:rsidR="00482A9E" w:rsidRDefault="00482A9E" w14:paraId="7B67F69D" w14:textId="58E46A25">
      <w:pPr>
        <w:rPr>
          <w:ins w:author="Jenjira O-cha" w:date="2023-02-08T15:22:00Z" w:id="725"/>
          <w:rFonts w:ascii="TH Sarabun New" w:hAnsi="TH Sarabun New" w:cs="TH Sarabun New"/>
          <w:sz w:val="32"/>
          <w:szCs w:val="32"/>
        </w:rPr>
      </w:pPr>
      <w:r w:rsidRPr="00357A8D">
        <w:rPr>
          <w:rFonts w:ascii="TH Sarabun New" w:hAnsi="TH Sarabun New" w:cs="TH Sarabun New"/>
          <w:b/>
          <w:bCs/>
          <w:sz w:val="32"/>
          <w:szCs w:val="32"/>
        </w:rPr>
        <w:t xml:space="preserve">Note </w:t>
      </w:r>
      <w:r w:rsidRPr="00357A8D">
        <w:rPr>
          <w:rFonts w:ascii="TH Sarabun New" w:hAnsi="TH Sarabun New" w:cs="TH Sarabun New"/>
          <w:b/>
          <w:bCs/>
          <w:sz w:val="32"/>
          <w:szCs w:val="32"/>
          <w:cs/>
        </w:rPr>
        <w:t>:</w:t>
      </w:r>
      <w:r w:rsidRPr="00357A8D">
        <w:rPr>
          <w:rFonts w:ascii="TH Sarabun New" w:hAnsi="TH Sarabun New" w:cs="TH Sarabun New"/>
          <w:sz w:val="32"/>
          <w:szCs w:val="32"/>
          <w:cs/>
        </w:rPr>
        <w:t xml:space="preserve"> </w:t>
      </w:r>
      <w:r w:rsidRPr="00357A8D" w:rsidR="0000289A">
        <w:rPr>
          <w:rFonts w:ascii="TH Sarabun New" w:hAnsi="TH Sarabun New" w:cs="TH Sarabun New"/>
          <w:sz w:val="32"/>
          <w:szCs w:val="32"/>
        </w:rPr>
        <w:t>N</w:t>
      </w:r>
      <w:r w:rsidRPr="00357A8D">
        <w:rPr>
          <w:rFonts w:ascii="TH Sarabun New" w:hAnsi="TH Sarabun New" w:cs="TH Sarabun New"/>
          <w:sz w:val="32"/>
          <w:szCs w:val="32"/>
        </w:rPr>
        <w:t>o credit for students who are currently taking or have earned credits of MA111 or MA211 or MA218 or AM101</w:t>
      </w:r>
      <w:r w:rsidRPr="00357A8D">
        <w:rPr>
          <w:rFonts w:ascii="TH Sarabun New" w:hAnsi="TH Sarabun New" w:cs="TH Sarabun New"/>
          <w:sz w:val="32"/>
          <w:szCs w:val="32"/>
          <w:cs/>
        </w:rPr>
        <w:t>.</w:t>
      </w:r>
    </w:p>
    <w:p w:rsidRPr="00357A8D" w:rsidR="000F3206" w:rsidRDefault="000F3206" w14:paraId="4DC90613" w14:textId="4F9F5CEE">
      <w:pPr>
        <w:rPr>
          <w:ins w:author="Jenjira O-cha" w:date="2023-02-08T15:22:00Z" w:id="726"/>
          <w:rFonts w:ascii="TH Sarabun New" w:hAnsi="TH Sarabun New" w:cs="TH Sarabun New"/>
          <w:sz w:val="32"/>
          <w:szCs w:val="32"/>
          <w:rPrChange w:author="PC" w:date="2023-03-31T11:41:00Z" w:id="727">
            <w:rPr>
              <w:ins w:author="Jenjira O-cha" w:date="2023-02-08T15:22:00Z" w:id="728"/>
              <w:rFonts w:ascii="TH Sarabun New" w:hAnsi="TH Sarabun New" w:cs="TH Sarabun New"/>
              <w:color w:val="FF0000"/>
              <w:sz w:val="32"/>
              <w:szCs w:val="32"/>
            </w:rPr>
          </w:rPrChange>
        </w:rPr>
      </w:pPr>
    </w:p>
    <w:p w:rsidRPr="00357A8D" w:rsidR="000F3206" w:rsidRDefault="000F3206" w14:paraId="2FBCFE63" w14:textId="77777777">
      <w:pPr>
        <w:rPr>
          <w:rFonts w:ascii="TH Sarabun New" w:hAnsi="TH Sarabun New" w:cs="TH Sarabun New"/>
          <w:sz w:val="32"/>
          <w:szCs w:val="32"/>
          <w:rPrChange w:author="PC" w:date="2023-03-31T11:41:00Z" w:id="729">
            <w:rPr>
              <w:rFonts w:ascii="TH Sarabun New" w:hAnsi="TH Sarabun New" w:cs="TH Sarabun New"/>
              <w:color w:val="FF0000"/>
              <w:sz w:val="32"/>
              <w:szCs w:val="32"/>
            </w:rPr>
          </w:rPrChange>
        </w:rPr>
      </w:pPr>
    </w:p>
    <w:p w:rsidRPr="00357A8D" w:rsidR="00E97E72" w:rsidDel="00FB3ED2" w:rsidP="00932528" w:rsidRDefault="00E97E72" w14:paraId="5E6CDABF" w14:textId="369C9950">
      <w:pPr>
        <w:tabs>
          <w:tab w:val="left" w:pos="7088"/>
          <w:tab w:val="left" w:pos="7797"/>
        </w:tabs>
        <w:jc w:val="thaiDistribute"/>
        <w:rPr>
          <w:del w:author="Jenjira O-cha" w:date="2023-02-07T20:49:00Z" w:id="730"/>
          <w:rFonts w:ascii="TH SarabunPSK" w:hAnsi="TH SarabunPSK" w:cs="TH SarabunPSK"/>
          <w:sz w:val="32"/>
          <w:szCs w:val="32"/>
          <w:rPrChange w:author="PC" w:date="2023-03-31T11:41:00Z" w:id="731">
            <w:rPr>
              <w:del w:author="Jenjira O-cha" w:date="2023-02-07T20:49:00Z" w:id="732"/>
              <w:rFonts w:ascii="TH SarabunPSK" w:hAnsi="TH SarabunPSK" w:cs="TH SarabunPSK"/>
              <w:color w:val="FF0000"/>
              <w:sz w:val="32"/>
              <w:szCs w:val="32"/>
              <w:highlight w:val="yellow"/>
            </w:rPr>
          </w:rPrChange>
        </w:rPr>
      </w:pPr>
      <w:commentRangeStart w:id="733"/>
      <w:commentRangeStart w:id="734"/>
    </w:p>
    <w:p w:rsidRPr="00357A8D" w:rsidR="00E97E72" w:rsidRDefault="00E97E72" w14:paraId="1110B904" w14:textId="77777777">
      <w:pPr>
        <w:pStyle w:val="BodyText3"/>
        <w:tabs>
          <w:tab w:val="left" w:pos="864"/>
          <w:tab w:val="left" w:pos="993"/>
        </w:tabs>
        <w:spacing w:after="0"/>
        <w:rPr>
          <w:rFonts w:ascii="TH Sarabun New" w:hAnsi="TH Sarabun New" w:cs="TH Sarabun New"/>
          <w:sz w:val="32"/>
          <w:szCs w:val="32"/>
        </w:rPr>
      </w:pPr>
      <w:r w:rsidRPr="00357A8D">
        <w:rPr>
          <w:rFonts w:ascii="TH Sarabun New" w:hAnsi="TH Sarabun New" w:cs="TH Sarabun New"/>
          <w:sz w:val="32"/>
          <w:szCs w:val="32"/>
          <w:cs/>
        </w:rPr>
        <w:t>ส.</w:t>
      </w:r>
      <w:r w:rsidRPr="00357A8D">
        <w:rPr>
          <w:rFonts w:ascii="TH Sarabun New" w:hAnsi="TH Sarabun New" w:cs="TH Sarabun New"/>
          <w:sz w:val="32"/>
          <w:szCs w:val="32"/>
        </w:rPr>
        <w:t xml:space="preserve">211 </w:t>
      </w:r>
      <w:commentRangeEnd w:id="733"/>
      <w:r w:rsidRPr="00357A8D" w:rsidR="00FB3ED2">
        <w:rPr>
          <w:rStyle w:val="CommentReference"/>
        </w:rPr>
        <w:commentReference w:id="733"/>
      </w:r>
      <w:commentRangeEnd w:id="734"/>
      <w:r w:rsidRPr="00357A8D" w:rsidR="00387F1D">
        <w:rPr>
          <w:rStyle w:val="CommentReference"/>
        </w:rPr>
        <w:commentReference w:id="734"/>
      </w:r>
      <w:r w:rsidRPr="00357A8D">
        <w:rPr>
          <w:rFonts w:ascii="TH Sarabun New" w:hAnsi="TH Sarabun New" w:cs="TH Sarabun New"/>
          <w:sz w:val="32"/>
          <w:szCs w:val="32"/>
          <w:cs/>
        </w:rPr>
        <w:tab/>
      </w:r>
      <w:r w:rsidRPr="00357A8D">
        <w:rPr>
          <w:rFonts w:ascii="TH Sarabun New" w:hAnsi="TH Sarabun New" w:cs="TH Sarabun New"/>
          <w:sz w:val="32"/>
          <w:szCs w:val="32"/>
          <w:cs/>
        </w:rPr>
        <w:t>สถิติ</w:t>
      </w:r>
      <w:r w:rsidRPr="00357A8D">
        <w:rPr>
          <w:rFonts w:ascii="TH Sarabun New" w:hAnsi="TH Sarabun New" w:cs="TH Sarabun New"/>
          <w:sz w:val="32"/>
          <w:szCs w:val="32"/>
        </w:rPr>
        <w:t xml:space="preserve"> 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E97E72" w:rsidRDefault="00E97E72" w14:paraId="499689F2" w14:textId="77777777">
      <w:pPr>
        <w:tabs>
          <w:tab w:val="left" w:pos="720"/>
          <w:tab w:val="left" w:pos="864"/>
          <w:tab w:val="left" w:pos="900"/>
        </w:tabs>
        <w:rPr>
          <w:rFonts w:ascii="TH Sarabun New" w:hAnsi="TH Sarabun New" w:cs="TH Sarabun New"/>
          <w:sz w:val="32"/>
          <w:szCs w:val="32"/>
        </w:rPr>
      </w:pPr>
      <w:r w:rsidRPr="00357A8D">
        <w:rPr>
          <w:rFonts w:ascii="TH Sarabun New" w:hAnsi="TH Sarabun New" w:cs="TH Sarabun New"/>
          <w:sz w:val="32"/>
          <w:szCs w:val="32"/>
        </w:rPr>
        <w:t xml:space="preserve">ST211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Statistics 1</w:t>
      </w:r>
    </w:p>
    <w:p w:rsidRPr="00357A8D" w:rsidR="00E97E72" w:rsidP="00932528" w:rsidRDefault="00E97E72" w14:paraId="2F36EB4C" w14:textId="77777777">
      <w:pPr>
        <w:tabs>
          <w:tab w:val="left" w:pos="709"/>
          <w:tab w:val="left" w:pos="900"/>
        </w:tabs>
        <w:jc w:val="thaiDistribute"/>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166FC1">
        <w:rPr>
          <w:rFonts w:ascii="TH Sarabun New" w:hAnsi="TH Sarabun New" w:cs="TH Sarabun New"/>
          <w:sz w:val="32"/>
          <w:szCs w:val="32"/>
          <w:cs/>
        </w:rPr>
        <w:t xml:space="preserve">  </w:t>
      </w:r>
      <w:r w:rsidRPr="00357A8D">
        <w:rPr>
          <w:rFonts w:ascii="TH Sarabun New" w:hAnsi="TH Sarabun New" w:cs="TH Sarabun New"/>
          <w:sz w:val="32"/>
          <w:szCs w:val="32"/>
          <w:cs/>
        </w:rPr>
        <w:t xml:space="preserve">ข้อมูลและตัวแปร การศึกษาจากการสังเกตและจากการทดลอง การสำรวจตัวอย่าง   การพรรณนา และการแสดงผลข้อมูลจำแนกประเภทและข้อมูลเชิงปริมาณ การเปรียบเทียบการแจกแจง การทำให้ข้อมูลเป็นมาตรฐาน การสำรวจความสัมพันธ์ระหว่างตัวแปร แนวคิดเกี่ยวกับความสุ่มและการจำลอง ความน่าจะเป็น ตัวแปรสุ่ม การแจกแจงค่าตัวอย่าง การประมาณค่าพารามิเตอร์และการทดสอบสมมุติฐานสำหรับประชากรหนึ่งกลุ่ม และสองกลุ่ม การใช้โปรแกรมสำเร็จรูปทางสถิติ  </w:t>
      </w:r>
    </w:p>
    <w:p w:rsidRPr="00357A8D" w:rsidR="00E97E72" w:rsidP="00E65391" w:rsidRDefault="00E97E72" w14:paraId="68ED890A" w14:textId="77777777">
      <w:pPr>
        <w:tabs>
          <w:tab w:val="left" w:pos="900"/>
        </w:tabs>
        <w:ind w:firstLine="720"/>
        <w:jc w:val="thaiDistribute"/>
        <w:rPr>
          <w:rFonts w:ascii="TH Sarabun New" w:hAnsi="TH Sarabun New" w:cs="TH Sarabun New"/>
          <w:b/>
          <w:bCs/>
          <w:sz w:val="32"/>
          <w:szCs w:val="32"/>
        </w:rPr>
      </w:pPr>
      <w:r w:rsidRPr="00357A8D">
        <w:rPr>
          <w:rFonts w:ascii="TH Sarabun New" w:hAnsi="TH Sarabun New" w:cs="TH Sarabun New"/>
          <w:sz w:val="32"/>
          <w:szCs w:val="32"/>
          <w:rPrChange w:author="PC" w:date="2023-03-31T11:41:00Z" w:id="735">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735">
            <w:rPr>
              <w:rFonts w:ascii="TH Sarabun New" w:hAnsi="TH Sarabun New" w:cs="TH Sarabun New"/>
              <w:color w:val="000000"/>
              <w:sz w:val="32"/>
              <w:szCs w:val="32"/>
            </w:rPr>
          </w:rPrChange>
        </w:rPr>
        <w:t>Data and variable; observational and experimental studies; sample surveys; displaying and describing categorical and quantitative data; comparing distributions; standardizing data; exploring relationships between variables; concepts of randomness and simulation; probability, random variables, sampling distributions, parameter estimation and hypothesis testing for one and two populations; use of statistical packages</w:t>
      </w:r>
      <w:r w:rsidRPr="00357A8D">
        <w:rPr>
          <w:rFonts w:ascii="TH Sarabun New" w:hAnsi="TH Sarabun New" w:cs="TH Sarabun New"/>
          <w:sz w:val="32"/>
          <w:szCs w:val="32"/>
          <w:cs/>
          <w:rPrChange w:author="PC" w:date="2023-03-31T11:41:00Z" w:id="736">
            <w:rPr>
              <w:rFonts w:ascii="TH Sarabun New" w:hAnsi="TH Sarabun New" w:cs="TH Sarabun New"/>
              <w:color w:val="000000"/>
              <w:sz w:val="32"/>
              <w:szCs w:val="32"/>
              <w:cs/>
            </w:rPr>
          </w:rPrChange>
        </w:rPr>
        <w:t>.</w:t>
      </w:r>
    </w:p>
    <w:p w:rsidRPr="00357A8D" w:rsidR="00E97E72" w:rsidDel="00FB3ED2" w:rsidP="00E65391" w:rsidRDefault="00E97E72" w14:paraId="7BAF3AF1" w14:textId="39867B2D">
      <w:pPr>
        <w:tabs>
          <w:tab w:val="left" w:pos="7088"/>
          <w:tab w:val="left" w:pos="7797"/>
        </w:tabs>
        <w:jc w:val="thaiDistribute"/>
        <w:rPr>
          <w:del w:author="Jenjira O-cha" w:date="2023-02-07T20:49:00Z" w:id="737"/>
          <w:rFonts w:ascii="TH SarabunPSK" w:hAnsi="TH SarabunPSK" w:cs="TH SarabunPSK"/>
          <w:sz w:val="32"/>
          <w:szCs w:val="32"/>
          <w:rPrChange w:author="PC" w:date="2023-03-31T11:41:00Z" w:id="738">
            <w:rPr>
              <w:del w:author="Jenjira O-cha" w:date="2023-02-07T20:49:00Z" w:id="739"/>
              <w:rFonts w:ascii="TH SarabunPSK" w:hAnsi="TH SarabunPSK" w:cs="TH SarabunPSK"/>
              <w:color w:val="FF0000"/>
              <w:sz w:val="32"/>
              <w:szCs w:val="32"/>
            </w:rPr>
          </w:rPrChange>
        </w:rPr>
      </w:pPr>
    </w:p>
    <w:p w:rsidRPr="00357A8D" w:rsidR="00D41FB4" w:rsidDel="00FB3ED2" w:rsidRDefault="00D41FB4" w14:paraId="0C75287D" w14:textId="0C357ED5">
      <w:pPr>
        <w:tabs>
          <w:tab w:val="left" w:pos="720"/>
          <w:tab w:val="left" w:pos="900"/>
        </w:tabs>
        <w:rPr>
          <w:del w:author="Jenjira O-cha" w:date="2023-02-07T20:49:00Z" w:id="740"/>
          <w:rFonts w:ascii="TH Sarabun New" w:hAnsi="TH Sarabun New" w:cs="TH Sarabun New"/>
          <w:sz w:val="32"/>
          <w:szCs w:val="32"/>
        </w:rPr>
      </w:pPr>
    </w:p>
    <w:p w:rsidRPr="00357A8D" w:rsidR="00D41FB4" w:rsidDel="00FB3ED2" w:rsidRDefault="00D41FB4" w14:paraId="059EFD7C" w14:textId="5E3CB1D8">
      <w:pPr>
        <w:tabs>
          <w:tab w:val="left" w:pos="720"/>
          <w:tab w:val="left" w:pos="900"/>
        </w:tabs>
        <w:rPr>
          <w:del w:author="Jenjira O-cha" w:date="2023-02-07T20:49:00Z" w:id="741"/>
          <w:rFonts w:ascii="TH Sarabun New" w:hAnsi="TH Sarabun New" w:cs="TH Sarabun New"/>
          <w:sz w:val="32"/>
          <w:szCs w:val="32"/>
        </w:rPr>
      </w:pPr>
    </w:p>
    <w:p w:rsidRPr="00357A8D" w:rsidR="00FB3ED2" w:rsidRDefault="00FB3ED2" w14:paraId="1E38C7E1" w14:textId="77777777">
      <w:pPr>
        <w:tabs>
          <w:tab w:val="left" w:pos="720"/>
          <w:tab w:val="left" w:pos="900"/>
        </w:tabs>
        <w:rPr>
          <w:ins w:author="Jenjira O-cha" w:date="2023-02-07T20:49:00Z" w:id="742"/>
          <w:rFonts w:ascii="TH Sarabun New" w:hAnsi="TH Sarabun New" w:cs="TH Sarabun New"/>
          <w:sz w:val="32"/>
          <w:szCs w:val="32"/>
        </w:rPr>
      </w:pPr>
    </w:p>
    <w:p w:rsidRPr="00357A8D" w:rsidR="00E97E72" w:rsidRDefault="00E97E72" w14:paraId="3F6F28C2" w14:textId="4D21A160">
      <w:pPr>
        <w:tabs>
          <w:tab w:val="left" w:pos="720"/>
          <w:tab w:val="left" w:pos="900"/>
        </w:tabs>
        <w:rPr>
          <w:rFonts w:ascii="TH Sarabun New" w:hAnsi="TH Sarabun New" w:cs="TH Sarabun New"/>
          <w:sz w:val="32"/>
          <w:szCs w:val="32"/>
        </w:rPr>
      </w:pPr>
      <w:commentRangeStart w:id="743"/>
      <w:r w:rsidRPr="00357A8D">
        <w:rPr>
          <w:rFonts w:ascii="TH Sarabun New" w:hAnsi="TH Sarabun New" w:cs="TH Sarabun New"/>
          <w:sz w:val="32"/>
          <w:szCs w:val="32"/>
          <w:cs/>
        </w:rPr>
        <w:t>ส.</w:t>
      </w:r>
      <w:r w:rsidRPr="00357A8D">
        <w:rPr>
          <w:rFonts w:ascii="TH Sarabun New" w:hAnsi="TH Sarabun New" w:cs="TH Sarabun New"/>
          <w:sz w:val="32"/>
          <w:szCs w:val="32"/>
        </w:rPr>
        <w:t xml:space="preserve">216 </w:t>
      </w:r>
      <w:commentRangeEnd w:id="743"/>
      <w:r w:rsidRPr="00357A8D" w:rsidR="00DD65EB">
        <w:rPr>
          <w:rStyle w:val="CommentReference"/>
        </w:rPr>
        <w:commentReference w:id="743"/>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สถิติสำหรับสังคมศาสตร์</w:t>
      </w:r>
      <w:r w:rsidRPr="00357A8D">
        <w:rPr>
          <w:rFonts w:ascii="TH Sarabun New" w:hAnsi="TH Sarabun New" w:cs="TH Sarabun New"/>
          <w:sz w:val="32"/>
          <w:szCs w:val="32"/>
        </w:rPr>
        <w:t xml:space="preserve"> 1</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C026E0">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E97E72" w:rsidRDefault="00E97E72" w14:paraId="267B627C" w14:textId="77777777">
      <w:pPr>
        <w:tabs>
          <w:tab w:val="left" w:pos="900"/>
          <w:tab w:val="left" w:pos="993"/>
        </w:tabs>
        <w:rPr>
          <w:rFonts w:ascii="TH Sarabun New" w:hAnsi="TH Sarabun New" w:cs="TH Sarabun New"/>
          <w:sz w:val="32"/>
          <w:szCs w:val="32"/>
        </w:rPr>
      </w:pPr>
      <w:r w:rsidRPr="00357A8D">
        <w:rPr>
          <w:rFonts w:ascii="TH Sarabun New" w:hAnsi="TH Sarabun New" w:cs="TH Sarabun New"/>
          <w:sz w:val="32"/>
          <w:szCs w:val="32"/>
        </w:rPr>
        <w:t xml:space="preserve">ST 216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Statistics for Social Science 1</w:t>
      </w:r>
    </w:p>
    <w:p w:rsidRPr="00357A8D" w:rsidR="00E97E72" w:rsidRDefault="00E97E72" w14:paraId="667DF7E0" w14:textId="77777777">
      <w:pPr>
        <w:tabs>
          <w:tab w:val="left" w:pos="0"/>
          <w:tab w:val="left" w:pos="720"/>
          <w:tab w:val="left" w:pos="900"/>
        </w:tabs>
        <w:rPr>
          <w:rFonts w:ascii="TH Sarabun New" w:hAnsi="TH Sarabun New" w:cs="TH Sarabun New"/>
          <w:b/>
          <w:bCs/>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ไม่นับหน่วยกิตให้สำหรับผู้ที่สอบได้ มธ.155 หรือกำลังศึกษาวิชาดังกล่าวอยู่</w:t>
      </w:r>
    </w:p>
    <w:p w:rsidRPr="00357A8D" w:rsidR="00E97E72" w:rsidP="00932528" w:rsidRDefault="00E97E72" w14:paraId="099B3B7F" w14:textId="77777777">
      <w:pPr>
        <w:tabs>
          <w:tab w:val="left" w:pos="0"/>
          <w:tab w:val="left" w:pos="851"/>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ความรู้ทั่วไปเกี่ยวกับสถิติเชิงพรรณนา เลขดัชนี ความน่าจะเป็นทั้งไม่มีเงื่อนไขและมีเงื่อนไข  ตัวแปรสุ่มและการแจกแจงความน่าจะเป็นของตัวแปรสุ่ม</w:t>
      </w:r>
      <w:r w:rsidRPr="00357A8D">
        <w:rPr>
          <w:rFonts w:ascii="TH Sarabun New" w:hAnsi="TH Sarabun New" w:cs="TH Sarabun New"/>
          <w:sz w:val="16"/>
          <w:szCs w:val="16"/>
          <w:cs/>
        </w:rPr>
        <w:t xml:space="preserve"> </w:t>
      </w:r>
      <w:r w:rsidRPr="00357A8D">
        <w:rPr>
          <w:rFonts w:ascii="TH Sarabun New" w:hAnsi="TH Sarabun New" w:cs="TH Sarabun New"/>
          <w:sz w:val="32"/>
          <w:szCs w:val="32"/>
          <w:cs/>
        </w:rPr>
        <w:t xml:space="preserve">ค่าคาดหมายมีเงื่อนไขและไม่มีเงื่อนไข    </w:t>
      </w:r>
      <w:r w:rsidRPr="00357A8D">
        <w:rPr>
          <w:rFonts w:ascii="TH Sarabun New" w:hAnsi="TH Sarabun New" w:cs="TH Sarabun New"/>
          <w:sz w:val="32"/>
          <w:szCs w:val="32"/>
          <w:cs/>
        </w:rPr>
        <w:br/>
      </w:r>
      <w:r w:rsidRPr="00357A8D">
        <w:rPr>
          <w:rFonts w:ascii="TH Sarabun New" w:hAnsi="TH Sarabun New" w:cs="TH Sarabun New"/>
          <w:sz w:val="32"/>
          <w:szCs w:val="32"/>
          <w:cs/>
        </w:rPr>
        <w:t>การชักตัวอย่างเบื้องต้นและการแจกแจงของตัวสถิติ</w:t>
      </w:r>
      <w:r w:rsidRPr="00357A8D">
        <w:rPr>
          <w:rFonts w:ascii="TH Sarabun New" w:hAnsi="TH Sarabun New" w:cs="TH Sarabun New"/>
          <w:sz w:val="16"/>
          <w:szCs w:val="16"/>
          <w:cs/>
        </w:rPr>
        <w:t xml:space="preserve">   </w:t>
      </w:r>
      <w:r w:rsidRPr="00357A8D">
        <w:rPr>
          <w:rFonts w:ascii="TH Sarabun New" w:hAnsi="TH Sarabun New" w:cs="TH Sarabun New"/>
          <w:sz w:val="32"/>
          <w:szCs w:val="32"/>
          <w:cs/>
        </w:rPr>
        <w:t>การประมาณค่าและการทดสอบสมมุติฐานเกี่ยวกับพารามิเตอร์ของประชากรกลุ่มเดียว การอ่านผลลัพธ์จากโปรแกรมสำเร็จรูปทางสถิติ</w:t>
      </w:r>
    </w:p>
    <w:p w:rsidRPr="00357A8D" w:rsidR="00E97E72" w:rsidRDefault="00E97E72" w14:paraId="234638ED" w14:textId="77777777">
      <w:pPr>
        <w:tabs>
          <w:tab w:val="left" w:pos="0"/>
          <w:tab w:val="left" w:pos="720"/>
          <w:tab w:val="left" w:pos="900"/>
        </w:tabs>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No credits for students who passed or studying TU 155</w:t>
      </w:r>
    </w:p>
    <w:p w:rsidRPr="00357A8D" w:rsidR="00E97E72" w:rsidP="00932528" w:rsidRDefault="00E97E72" w14:paraId="5802A201" w14:textId="77777777">
      <w:pPr>
        <w:tabs>
          <w:tab w:val="left" w:pos="900"/>
        </w:tabs>
        <w:ind w:firstLine="720"/>
        <w:jc w:val="thaiDistribute"/>
        <w:rPr>
          <w:rFonts w:ascii="TH Sarabun New" w:hAnsi="TH Sarabun New" w:cs="TH Sarabun New"/>
          <w:sz w:val="32"/>
          <w:szCs w:val="32"/>
          <w:rPrChange w:author="PC" w:date="2023-03-31T11:41:00Z" w:id="744">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745">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745">
            <w:rPr>
              <w:rFonts w:ascii="TH Sarabun New" w:hAnsi="TH Sarabun New" w:cs="TH Sarabun New"/>
              <w:color w:val="000000"/>
              <w:sz w:val="32"/>
              <w:szCs w:val="32"/>
            </w:rPr>
          </w:rPrChange>
        </w:rPr>
        <w:t>Introduction</w:t>
      </w:r>
      <w:r w:rsidRPr="00357A8D">
        <w:rPr>
          <w:rFonts w:ascii="TH Sarabun New" w:hAnsi="TH Sarabun New" w:cs="TH Sarabun New"/>
          <w:sz w:val="16"/>
          <w:szCs w:val="16"/>
          <w:cs/>
          <w:rPrChange w:author="PC" w:date="2023-03-31T11:41:00Z" w:id="746">
            <w:rPr>
              <w:rFonts w:ascii="TH Sarabun New" w:hAnsi="TH Sarabun New" w:cs="TH Sarabun New"/>
              <w:color w:val="000000"/>
              <w:sz w:val="16"/>
              <w:szCs w:val="16"/>
              <w:cs/>
            </w:rPr>
          </w:rPrChange>
        </w:rPr>
        <w:t xml:space="preserve"> </w:t>
      </w:r>
      <w:r w:rsidRPr="00357A8D">
        <w:rPr>
          <w:rFonts w:ascii="TH Sarabun New" w:hAnsi="TH Sarabun New" w:cs="TH Sarabun New"/>
          <w:sz w:val="32"/>
          <w:szCs w:val="32"/>
          <w:rPrChange w:author="PC" w:date="2023-03-31T11:41:00Z" w:id="747">
            <w:rPr>
              <w:rFonts w:ascii="TH Sarabun New" w:hAnsi="TH Sarabun New" w:cs="TH Sarabun New"/>
              <w:color w:val="000000"/>
              <w:sz w:val="32"/>
              <w:szCs w:val="32"/>
            </w:rPr>
          </w:rPrChange>
        </w:rPr>
        <w:t>to</w:t>
      </w:r>
      <w:r w:rsidRPr="00357A8D">
        <w:rPr>
          <w:rFonts w:ascii="TH Sarabun New" w:hAnsi="TH Sarabun New" w:cs="TH Sarabun New"/>
          <w:sz w:val="16"/>
          <w:szCs w:val="16"/>
          <w:cs/>
          <w:rPrChange w:author="PC" w:date="2023-03-31T11:41:00Z" w:id="748">
            <w:rPr>
              <w:rFonts w:ascii="TH Sarabun New" w:hAnsi="TH Sarabun New" w:cs="TH Sarabun New"/>
              <w:color w:val="000000"/>
              <w:sz w:val="16"/>
              <w:szCs w:val="16"/>
              <w:cs/>
            </w:rPr>
          </w:rPrChange>
        </w:rPr>
        <w:t xml:space="preserve"> </w:t>
      </w:r>
      <w:r w:rsidRPr="00357A8D">
        <w:rPr>
          <w:rFonts w:ascii="TH Sarabun New" w:hAnsi="TH Sarabun New" w:cs="TH Sarabun New"/>
          <w:sz w:val="32"/>
          <w:szCs w:val="32"/>
          <w:rPrChange w:author="PC" w:date="2023-03-31T11:41:00Z" w:id="749">
            <w:rPr>
              <w:rFonts w:ascii="TH Sarabun New" w:hAnsi="TH Sarabun New" w:cs="TH Sarabun New"/>
              <w:color w:val="000000"/>
              <w:sz w:val="32"/>
              <w:szCs w:val="32"/>
            </w:rPr>
          </w:rPrChange>
        </w:rPr>
        <w:t>descriptive</w:t>
      </w:r>
      <w:r w:rsidRPr="00357A8D">
        <w:rPr>
          <w:rFonts w:ascii="TH Sarabun New" w:hAnsi="TH Sarabun New" w:cs="TH Sarabun New"/>
          <w:sz w:val="16"/>
          <w:szCs w:val="16"/>
          <w:cs/>
          <w:rPrChange w:author="PC" w:date="2023-03-31T11:41:00Z" w:id="750">
            <w:rPr>
              <w:rFonts w:ascii="TH Sarabun New" w:hAnsi="TH Sarabun New" w:cs="TH Sarabun New"/>
              <w:color w:val="000000"/>
              <w:sz w:val="16"/>
              <w:szCs w:val="16"/>
              <w:cs/>
            </w:rPr>
          </w:rPrChange>
        </w:rPr>
        <w:t xml:space="preserve"> </w:t>
      </w:r>
      <w:r w:rsidRPr="00357A8D">
        <w:rPr>
          <w:rFonts w:ascii="TH Sarabun New" w:hAnsi="TH Sarabun New" w:cs="TH Sarabun New"/>
          <w:sz w:val="32"/>
          <w:szCs w:val="32"/>
          <w:rPrChange w:author="PC" w:date="2023-03-31T11:41:00Z" w:id="751">
            <w:rPr>
              <w:rFonts w:ascii="TH Sarabun New" w:hAnsi="TH Sarabun New" w:cs="TH Sarabun New"/>
              <w:color w:val="000000"/>
              <w:sz w:val="32"/>
              <w:szCs w:val="32"/>
            </w:rPr>
          </w:rPrChange>
        </w:rPr>
        <w:t>statistics;</w:t>
      </w:r>
      <w:r w:rsidRPr="00357A8D">
        <w:rPr>
          <w:rFonts w:ascii="TH Sarabun New" w:hAnsi="TH Sarabun New" w:cs="TH Sarabun New"/>
          <w:sz w:val="16"/>
          <w:szCs w:val="16"/>
          <w:cs/>
          <w:rPrChange w:author="PC" w:date="2023-03-31T11:41:00Z" w:id="752">
            <w:rPr>
              <w:rFonts w:ascii="TH Sarabun New" w:hAnsi="TH Sarabun New" w:cs="TH Sarabun New"/>
              <w:color w:val="000000"/>
              <w:sz w:val="16"/>
              <w:szCs w:val="16"/>
              <w:cs/>
            </w:rPr>
          </w:rPrChange>
        </w:rPr>
        <w:t xml:space="preserve"> </w:t>
      </w:r>
      <w:r w:rsidRPr="00357A8D">
        <w:rPr>
          <w:rFonts w:ascii="TH Sarabun New" w:hAnsi="TH Sarabun New" w:cs="TH Sarabun New"/>
          <w:sz w:val="32"/>
          <w:szCs w:val="32"/>
          <w:rPrChange w:author="PC" w:date="2023-03-31T11:41:00Z" w:id="753">
            <w:rPr>
              <w:rFonts w:ascii="TH Sarabun New" w:hAnsi="TH Sarabun New" w:cs="TH Sarabun New"/>
              <w:color w:val="000000"/>
              <w:sz w:val="32"/>
              <w:szCs w:val="32"/>
            </w:rPr>
          </w:rPrChange>
        </w:rPr>
        <w:t>index</w:t>
      </w:r>
      <w:r w:rsidRPr="00357A8D">
        <w:rPr>
          <w:rFonts w:ascii="TH Sarabun New" w:hAnsi="TH Sarabun New" w:cs="TH Sarabun New"/>
          <w:sz w:val="16"/>
          <w:szCs w:val="16"/>
          <w:cs/>
          <w:rPrChange w:author="PC" w:date="2023-03-31T11:41:00Z" w:id="754">
            <w:rPr>
              <w:rFonts w:ascii="TH Sarabun New" w:hAnsi="TH Sarabun New" w:cs="TH Sarabun New"/>
              <w:color w:val="000000"/>
              <w:sz w:val="16"/>
              <w:szCs w:val="16"/>
              <w:cs/>
            </w:rPr>
          </w:rPrChange>
        </w:rPr>
        <w:t xml:space="preserve"> </w:t>
      </w:r>
      <w:r w:rsidRPr="00357A8D">
        <w:rPr>
          <w:rFonts w:ascii="TH Sarabun New" w:hAnsi="TH Sarabun New" w:cs="TH Sarabun New"/>
          <w:sz w:val="32"/>
          <w:szCs w:val="32"/>
          <w:rPrChange w:author="PC" w:date="2023-03-31T11:41:00Z" w:id="755">
            <w:rPr>
              <w:rFonts w:ascii="TH Sarabun New" w:hAnsi="TH Sarabun New" w:cs="TH Sarabun New"/>
              <w:color w:val="000000"/>
              <w:sz w:val="32"/>
              <w:szCs w:val="32"/>
            </w:rPr>
          </w:rPrChange>
        </w:rPr>
        <w:t>numbers;</w:t>
      </w:r>
      <w:r w:rsidRPr="00357A8D">
        <w:rPr>
          <w:rFonts w:ascii="TH Sarabun New" w:hAnsi="TH Sarabun New" w:cs="TH Sarabun New"/>
          <w:sz w:val="16"/>
          <w:szCs w:val="16"/>
          <w:cs/>
          <w:rPrChange w:author="PC" w:date="2023-03-31T11:41:00Z" w:id="756">
            <w:rPr>
              <w:rFonts w:ascii="TH Sarabun New" w:hAnsi="TH Sarabun New" w:cs="TH Sarabun New"/>
              <w:color w:val="000000"/>
              <w:sz w:val="16"/>
              <w:szCs w:val="16"/>
              <w:cs/>
            </w:rPr>
          </w:rPrChange>
        </w:rPr>
        <w:t xml:space="preserve"> </w:t>
      </w:r>
      <w:r w:rsidRPr="00357A8D">
        <w:rPr>
          <w:rFonts w:ascii="TH Sarabun New" w:hAnsi="TH Sarabun New" w:cs="TH Sarabun New"/>
          <w:sz w:val="32"/>
          <w:szCs w:val="32"/>
          <w:rPrChange w:author="PC" w:date="2023-03-31T11:41:00Z" w:id="757">
            <w:rPr>
              <w:rFonts w:ascii="TH Sarabun New" w:hAnsi="TH Sarabun New" w:cs="TH Sarabun New"/>
              <w:color w:val="000000"/>
              <w:sz w:val="32"/>
              <w:szCs w:val="32"/>
            </w:rPr>
          </w:rPrChange>
        </w:rPr>
        <w:t>unconditional</w:t>
      </w:r>
      <w:r w:rsidRPr="00357A8D">
        <w:rPr>
          <w:rFonts w:ascii="TH Sarabun New" w:hAnsi="TH Sarabun New" w:cs="TH Sarabun New"/>
          <w:sz w:val="10"/>
          <w:szCs w:val="10"/>
          <w:cs/>
          <w:rPrChange w:author="PC" w:date="2023-03-31T11:41:00Z" w:id="758">
            <w:rPr>
              <w:rFonts w:ascii="TH Sarabun New" w:hAnsi="TH Sarabun New" w:cs="TH Sarabun New"/>
              <w:color w:val="000000"/>
              <w:sz w:val="10"/>
              <w:szCs w:val="10"/>
              <w:cs/>
            </w:rPr>
          </w:rPrChange>
        </w:rPr>
        <w:t xml:space="preserve"> </w:t>
      </w:r>
      <w:r w:rsidRPr="00357A8D">
        <w:rPr>
          <w:rFonts w:ascii="TH Sarabun New" w:hAnsi="TH Sarabun New" w:cs="TH Sarabun New"/>
          <w:sz w:val="32"/>
          <w:szCs w:val="32"/>
          <w:rPrChange w:author="PC" w:date="2023-03-31T11:41:00Z" w:id="759">
            <w:rPr>
              <w:rFonts w:ascii="TH Sarabun New" w:hAnsi="TH Sarabun New" w:cs="TH Sarabun New"/>
              <w:color w:val="000000"/>
              <w:sz w:val="32"/>
              <w:szCs w:val="32"/>
            </w:rPr>
          </w:rPrChange>
        </w:rPr>
        <w:t>and</w:t>
      </w:r>
      <w:r w:rsidRPr="00357A8D">
        <w:rPr>
          <w:rFonts w:ascii="TH Sarabun New" w:hAnsi="TH Sarabun New" w:cs="TH Sarabun New"/>
          <w:szCs w:val="24"/>
          <w:cs/>
          <w:rPrChange w:author="PC" w:date="2023-03-31T11:41:00Z" w:id="760">
            <w:rPr>
              <w:rFonts w:ascii="TH Sarabun New" w:hAnsi="TH Sarabun New" w:cs="TH Sarabun New"/>
              <w:color w:val="000000"/>
              <w:szCs w:val="24"/>
              <w:cs/>
            </w:rPr>
          </w:rPrChange>
        </w:rPr>
        <w:t xml:space="preserve"> </w:t>
      </w:r>
      <w:r w:rsidRPr="00357A8D">
        <w:rPr>
          <w:rFonts w:ascii="TH Sarabun New" w:hAnsi="TH Sarabun New" w:cs="TH Sarabun New"/>
          <w:sz w:val="32"/>
          <w:szCs w:val="32"/>
          <w:rPrChange w:author="PC" w:date="2023-03-31T11:41:00Z" w:id="761">
            <w:rPr>
              <w:rFonts w:ascii="TH Sarabun New" w:hAnsi="TH Sarabun New" w:cs="TH Sarabun New"/>
              <w:color w:val="000000"/>
              <w:sz w:val="32"/>
              <w:szCs w:val="32"/>
            </w:rPr>
          </w:rPrChange>
        </w:rPr>
        <w:t>conditional</w:t>
      </w:r>
      <w:r w:rsidRPr="00357A8D">
        <w:rPr>
          <w:rFonts w:ascii="TH Sarabun New" w:hAnsi="TH Sarabun New" w:cs="TH Sarabun New"/>
          <w:sz w:val="20"/>
          <w:szCs w:val="20"/>
          <w:cs/>
          <w:rPrChange w:author="PC" w:date="2023-03-31T11:41:00Z" w:id="762">
            <w:rPr>
              <w:rFonts w:ascii="TH Sarabun New" w:hAnsi="TH Sarabun New" w:cs="TH Sarabun New"/>
              <w:color w:val="000000"/>
              <w:sz w:val="20"/>
              <w:szCs w:val="20"/>
              <w:cs/>
            </w:rPr>
          </w:rPrChange>
        </w:rPr>
        <w:t xml:space="preserve"> </w:t>
      </w:r>
      <w:r w:rsidRPr="00357A8D">
        <w:rPr>
          <w:rFonts w:ascii="TH Sarabun New" w:hAnsi="TH Sarabun New" w:cs="TH Sarabun New"/>
          <w:sz w:val="32"/>
          <w:szCs w:val="32"/>
          <w:rPrChange w:author="PC" w:date="2023-03-31T11:41:00Z" w:id="763">
            <w:rPr>
              <w:rFonts w:ascii="TH Sarabun New" w:hAnsi="TH Sarabun New" w:cs="TH Sarabun New"/>
              <w:color w:val="000000"/>
              <w:sz w:val="32"/>
              <w:szCs w:val="32"/>
            </w:rPr>
          </w:rPrChange>
        </w:rPr>
        <w:t xml:space="preserve">probability; random variables and probability distribution; unconditional and conditional expectations; elementary sampling and sampling distribution; estimation and hypotheses </w:t>
      </w:r>
      <w:r w:rsidRPr="00357A8D">
        <w:rPr>
          <w:rFonts w:ascii="TH Sarabun New" w:hAnsi="TH Sarabun New" w:cs="TH Sarabun New"/>
          <w:sz w:val="32"/>
          <w:szCs w:val="32"/>
        </w:rPr>
        <w:t xml:space="preserve">testing for one </w:t>
      </w:r>
      <w:r w:rsidRPr="00357A8D">
        <w:rPr>
          <w:rFonts w:ascii="TH Sarabun New" w:hAnsi="TH Sarabun New" w:cs="TH Sarabun New"/>
          <w:sz w:val="32"/>
          <w:szCs w:val="32"/>
          <w:rPrChange w:author="PC" w:date="2023-03-31T11:41:00Z" w:id="764">
            <w:rPr>
              <w:rFonts w:ascii="TH Sarabun New" w:hAnsi="TH Sarabun New" w:cs="TH Sarabun New"/>
              <w:color w:val="000000"/>
              <w:sz w:val="32"/>
              <w:szCs w:val="32"/>
            </w:rPr>
          </w:rPrChange>
        </w:rPr>
        <w:t>population; statistical package results interpretation</w:t>
      </w:r>
      <w:r w:rsidRPr="00357A8D">
        <w:rPr>
          <w:rFonts w:ascii="TH Sarabun New" w:hAnsi="TH Sarabun New" w:cs="TH Sarabun New"/>
          <w:sz w:val="32"/>
          <w:szCs w:val="32"/>
          <w:cs/>
          <w:rPrChange w:author="PC" w:date="2023-03-31T11:41:00Z" w:id="765">
            <w:rPr>
              <w:rFonts w:ascii="TH Sarabun New" w:hAnsi="TH Sarabun New" w:cs="TH Sarabun New"/>
              <w:color w:val="000000"/>
              <w:sz w:val="32"/>
              <w:szCs w:val="32"/>
              <w:cs/>
            </w:rPr>
          </w:rPrChange>
        </w:rPr>
        <w:t>.</w:t>
      </w:r>
    </w:p>
    <w:p w:rsidRPr="00357A8D" w:rsidR="00E97E72" w:rsidP="00E65391" w:rsidRDefault="00E97E72" w14:paraId="780DEC42" w14:textId="77777777">
      <w:pPr>
        <w:jc w:val="thaiDistribute"/>
        <w:rPr>
          <w:rFonts w:ascii="TH Sarabun New" w:hAnsi="TH Sarabun New" w:cs="TH Sarabun New"/>
          <w:sz w:val="32"/>
          <w:szCs w:val="32"/>
        </w:rPr>
      </w:pPr>
    </w:p>
    <w:p w:rsidRPr="00357A8D" w:rsidR="0061505B" w:rsidP="00E65391" w:rsidRDefault="0061505B" w14:paraId="492D8F65" w14:textId="77777777">
      <w:pPr>
        <w:jc w:val="thaiDistribute"/>
        <w:rPr>
          <w:rFonts w:ascii="TH Sarabun New" w:hAnsi="TH Sarabun New" w:cs="TH Sarabun New"/>
          <w:sz w:val="32"/>
          <w:szCs w:val="32"/>
        </w:rPr>
      </w:pPr>
      <w:commentRangeStart w:id="766"/>
      <w:r w:rsidRPr="00357A8D">
        <w:rPr>
          <w:rFonts w:ascii="TH Sarabun New" w:hAnsi="TH Sarabun New" w:cs="TH Sarabun New"/>
          <w:sz w:val="32"/>
          <w:szCs w:val="32"/>
          <w:cs/>
        </w:rPr>
        <w:t>สษ.</w:t>
      </w:r>
      <w:r w:rsidRPr="00357A8D">
        <w:rPr>
          <w:rFonts w:ascii="TH Sarabun New" w:hAnsi="TH Sarabun New" w:cs="TH Sarabun New"/>
          <w:sz w:val="32"/>
          <w:szCs w:val="32"/>
        </w:rPr>
        <w:t>241</w:t>
      </w:r>
      <w:commentRangeEnd w:id="766"/>
      <w:r w:rsidRPr="00357A8D" w:rsidR="001D766B">
        <w:rPr>
          <w:rStyle w:val="CommentReference"/>
        </w:rPr>
        <w:commentReference w:id="766"/>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ภาษาอังกฤษสำหรับนักเศรษฐศาสตร์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61505B" w:rsidP="00E65391" w:rsidRDefault="0061505B" w14:paraId="73E2F36D" w14:textId="77777777">
      <w:pPr>
        <w:jc w:val="thaiDistribute"/>
        <w:rPr>
          <w:rFonts w:ascii="TH Sarabun New" w:hAnsi="TH Sarabun New" w:cs="TH Sarabun New"/>
          <w:sz w:val="32"/>
          <w:szCs w:val="32"/>
        </w:rPr>
      </w:pPr>
      <w:r w:rsidRPr="00357A8D">
        <w:rPr>
          <w:rFonts w:ascii="TH Sarabun New" w:hAnsi="TH Sarabun New" w:cs="TH Sarabun New"/>
          <w:sz w:val="32"/>
          <w:szCs w:val="32"/>
        </w:rPr>
        <w:t>EL241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English for Economists 1</w:t>
      </w:r>
    </w:p>
    <w:p w:rsidRPr="00357A8D" w:rsidR="0061505B" w:rsidP="00E65391" w:rsidRDefault="0061505B" w14:paraId="64A17F5A" w14:textId="77777777">
      <w:pPr>
        <w:tabs>
          <w:tab w:val="left" w:pos="720"/>
        </w:tabs>
        <w:jc w:val="thaiDistribute"/>
        <w:rPr>
          <w:rFonts w:ascii="TH Sarabun New" w:hAnsi="TH Sarabun New" w:cs="TH Sarabun New"/>
          <w:sz w:val="32"/>
          <w:szCs w:val="32"/>
          <w:cs/>
          <w:rPrChange w:author="PC" w:date="2023-03-31T11:41:00Z" w:id="767">
            <w:rPr>
              <w:rFonts w:ascii="TH Sarabun New" w:hAnsi="TH Sarabun New" w:cs="TH Sarabun New"/>
              <w:color w:val="FF0000"/>
              <w:sz w:val="32"/>
              <w:szCs w:val="32"/>
              <w:cs/>
            </w:rPr>
          </w:rPrChange>
        </w:rPr>
      </w:pPr>
      <w:r w:rsidRPr="00357A8D">
        <w:rPr>
          <w:rFonts w:ascii="TH Sarabun New" w:hAnsi="TH Sarabun New" w:cs="TH Sarabun New"/>
          <w:sz w:val="32"/>
          <w:szCs w:val="32"/>
          <w:cs/>
        </w:rPr>
        <w:t xml:space="preserve">            วิชาบังคับก่อน:  - </w:t>
      </w:r>
    </w:p>
    <w:p w:rsidRPr="00357A8D" w:rsidR="0061505B" w:rsidP="00E65391" w:rsidRDefault="0061505B" w14:paraId="229F891F" w14:textId="77777777">
      <w:pPr>
        <w:tabs>
          <w:tab w:val="left" w:pos="1276"/>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การพัฒนาทักษะภาษาอังกฤษสำหรับเศรษฐศาสตร์ผ่านการบรรยาย การอ่านและการอภิปรายประเด็นร่วมสมัย การฝึกและใช้คำศัพท์และทักษะการเรียนที่เกี่ยวข้อง ได้แก่ การจดบันทึก การเขียนถอดความ การอภิปรายกลุ่มในประเด็นเศรษฐศาสตร์เบื้องต้น การพัฒนาทักษะการบรรยายและคาดการณ์แนวโน้มทางเศรษฐศาสตร์ และการถกประเด็นทางเศรษฐศาสตร์</w:t>
      </w:r>
    </w:p>
    <w:p w:rsidRPr="00357A8D" w:rsidR="0061505B" w:rsidRDefault="0061505B" w14:paraId="5D5C338A" w14:textId="77777777">
      <w:pPr>
        <w:tabs>
          <w:tab w:val="left" w:pos="851"/>
        </w:tabs>
        <w:jc w:val="both"/>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w:t>
      </w:r>
      <w:r w:rsidRPr="00357A8D">
        <w:rPr>
          <w:rFonts w:ascii="TH Sarabun New" w:hAnsi="TH Sarabun New" w:cs="TH Sarabun New"/>
          <w:sz w:val="32"/>
          <w:szCs w:val="32"/>
          <w:cs/>
        </w:rPr>
        <w:t>:</w:t>
      </w:r>
      <w:r w:rsidRPr="00357A8D">
        <w:rPr>
          <w:rFonts w:ascii="TH Sarabun New" w:hAnsi="TH Sarabun New" w:cs="TH Sarabun New"/>
          <w:sz w:val="32"/>
          <w:szCs w:val="32"/>
          <w:cs/>
        </w:rPr>
        <w:tab/>
      </w:r>
      <w:r w:rsidRPr="00357A8D">
        <w:rPr>
          <w:rFonts w:ascii="TH Sarabun New" w:hAnsi="TH Sarabun New" w:cs="TH Sarabun New"/>
          <w:sz w:val="32"/>
          <w:szCs w:val="32"/>
          <w:cs/>
        </w:rPr>
        <w:t>-</w:t>
      </w:r>
    </w:p>
    <w:p w:rsidRPr="00357A8D" w:rsidR="0061505B" w:rsidRDefault="0061505B" w14:paraId="353227B3" w14:textId="77777777">
      <w:pPr>
        <w:jc w:val="both"/>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Development of language skills in English for economics through lectures, reading, and discussion of contemporary issues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Practice and use of relevant vocabulary and study skills including note taking, paraphrasing and group discussions of basic economic issues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Skills development in describing economic trends, making predictions, and conducting economic debates</w:t>
      </w:r>
      <w:r w:rsidRPr="00357A8D">
        <w:rPr>
          <w:rFonts w:ascii="TH Sarabun New" w:hAnsi="TH Sarabun New" w:cs="TH Sarabun New"/>
          <w:sz w:val="32"/>
          <w:szCs w:val="32"/>
          <w:cs/>
        </w:rPr>
        <w:t>.</w:t>
      </w:r>
    </w:p>
    <w:p w:rsidRPr="00357A8D" w:rsidR="0061505B" w:rsidRDefault="0061505B" w14:paraId="6029CD73" w14:textId="77777777">
      <w:pPr>
        <w:jc w:val="both"/>
        <w:rPr>
          <w:rFonts w:ascii="TH Sarabun New" w:hAnsi="TH Sarabun New" w:cs="TH Sarabun New"/>
          <w:sz w:val="32"/>
          <w:szCs w:val="32"/>
        </w:rPr>
      </w:pPr>
    </w:p>
    <w:p w:rsidRPr="00357A8D" w:rsidR="0061505B" w:rsidP="00932528" w:rsidRDefault="0061505B" w14:paraId="3EBBA34C" w14:textId="77777777">
      <w:pPr>
        <w:jc w:val="thaiDistribute"/>
        <w:rPr>
          <w:rFonts w:ascii="TH Sarabun New" w:hAnsi="TH Sarabun New" w:cs="TH Sarabun New"/>
          <w:sz w:val="32"/>
          <w:szCs w:val="32"/>
        </w:rPr>
      </w:pPr>
      <w:r w:rsidRPr="00357A8D">
        <w:rPr>
          <w:rFonts w:ascii="TH Sarabun New" w:hAnsi="TH Sarabun New" w:cs="TH Sarabun New"/>
          <w:sz w:val="32"/>
          <w:szCs w:val="32"/>
          <w:cs/>
        </w:rPr>
        <w:t>สษ.</w:t>
      </w:r>
      <w:r w:rsidRPr="00357A8D">
        <w:rPr>
          <w:rFonts w:ascii="TH Sarabun New" w:hAnsi="TH Sarabun New" w:cs="TH Sarabun New"/>
          <w:sz w:val="32"/>
          <w:szCs w:val="32"/>
        </w:rPr>
        <w:t>341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ภาษาอังกฤษสำหรับนักเศรษฐศาสตร์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61505B" w:rsidP="00E65391" w:rsidRDefault="0061505B" w14:paraId="3F747160" w14:textId="77777777">
      <w:pPr>
        <w:jc w:val="thaiDistribute"/>
        <w:rPr>
          <w:rFonts w:ascii="TH Sarabun New" w:hAnsi="TH Sarabun New" w:cs="TH Sarabun New"/>
          <w:sz w:val="32"/>
          <w:szCs w:val="32"/>
        </w:rPr>
      </w:pPr>
      <w:r w:rsidRPr="00357A8D">
        <w:rPr>
          <w:rFonts w:ascii="TH Sarabun New" w:hAnsi="TH Sarabun New" w:cs="TH Sarabun New"/>
          <w:sz w:val="32"/>
          <w:szCs w:val="32"/>
        </w:rPr>
        <w:t>EL341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English for Economists 2</w:t>
      </w:r>
    </w:p>
    <w:p w:rsidRPr="00357A8D" w:rsidR="00D41FB4" w:rsidRDefault="0061505B" w14:paraId="712E56C0" w14:textId="39A4FB24">
      <w:pPr>
        <w:tabs>
          <w:tab w:val="left" w:pos="720"/>
        </w:tabs>
        <w:jc w:val="both"/>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FC14D8">
        <w:rPr>
          <w:rFonts w:ascii="TH Sarabun New" w:hAnsi="TH Sarabun New" w:cs="TH Sarabun New"/>
          <w:sz w:val="32"/>
          <w:szCs w:val="32"/>
          <w:cs/>
        </w:rPr>
        <w:t xml:space="preserve"> </w:t>
      </w:r>
      <w:r w:rsidRPr="00357A8D">
        <w:rPr>
          <w:rFonts w:ascii="TH Sarabun New" w:hAnsi="TH Sarabun New" w:cs="TH Sarabun New"/>
          <w:sz w:val="32"/>
          <w:szCs w:val="32"/>
          <w:cs/>
        </w:rPr>
        <w:t xml:space="preserve">   วิชาบังคับก่อน: </w:t>
      </w:r>
      <w:ins w:author="Jenjira O-cha" w:date="2023-02-07T21:00:00Z" w:id="768">
        <w:r w:rsidRPr="00357A8D" w:rsidR="001D766B">
          <w:rPr>
            <w:rFonts w:ascii="TH Sarabun New" w:hAnsi="TH Sarabun New" w:cs="TH Sarabun New"/>
            <w:sz w:val="32"/>
            <w:szCs w:val="32"/>
            <w:cs/>
            <w:rPrChange w:author="PC" w:date="2023-03-31T11:41:00Z" w:id="769">
              <w:rPr>
                <w:rFonts w:ascii="TH Sarabun New" w:hAnsi="TH Sarabun New" w:cs="TH Sarabun New"/>
                <w:b/>
                <w:bCs/>
                <w:sz w:val="32"/>
                <w:szCs w:val="32"/>
                <w:cs/>
              </w:rPr>
            </w:rPrChange>
          </w:rPr>
          <w:t>สอบได้</w:t>
        </w:r>
        <w:r w:rsidRPr="00357A8D" w:rsidR="001D766B">
          <w:rPr>
            <w:rFonts w:ascii="TH Sarabun New" w:hAnsi="TH Sarabun New" w:cs="TH Sarabun New"/>
            <w:sz w:val="32"/>
            <w:szCs w:val="32"/>
            <w:cs/>
            <w:rPrChange w:author="PC" w:date="2023-03-31T11:41:00Z" w:id="770">
              <w:rPr>
                <w:rFonts w:ascii="TH Sarabun New" w:hAnsi="TH Sarabun New" w:cs="TH Sarabun New"/>
                <w:b/>
                <w:bCs/>
                <w:sz w:val="32"/>
                <w:szCs w:val="32"/>
              </w:rPr>
            </w:rPrChange>
          </w:rPr>
          <w:t xml:space="preserve"> </w:t>
        </w:r>
      </w:ins>
      <w:r w:rsidRPr="00357A8D">
        <w:rPr>
          <w:rFonts w:ascii="TH Sarabun New" w:hAnsi="TH Sarabun New" w:cs="TH Sarabun New"/>
          <w:sz w:val="32"/>
          <w:szCs w:val="32"/>
          <w:cs/>
        </w:rPr>
        <w:t>สษ.</w:t>
      </w:r>
      <w:r w:rsidRPr="00357A8D">
        <w:rPr>
          <w:rFonts w:ascii="TH Sarabun New" w:hAnsi="TH Sarabun New" w:cs="TH Sarabun New"/>
          <w:sz w:val="32"/>
          <w:szCs w:val="32"/>
        </w:rPr>
        <w:t xml:space="preserve"> 241</w:t>
      </w:r>
    </w:p>
    <w:p w:rsidRPr="00357A8D" w:rsidR="0061505B" w:rsidRDefault="0061505B" w14:paraId="19C2ECA7" w14:textId="77777777">
      <w:pPr>
        <w:tabs>
          <w:tab w:val="left" w:pos="720"/>
        </w:tabs>
        <w:jc w:val="both"/>
        <w:rPr>
          <w:rFonts w:ascii="TH Sarabun New" w:hAnsi="TH Sarabun New" w:cs="TH Sarabun New"/>
          <w:sz w:val="32"/>
          <w:szCs w:val="32"/>
        </w:rPr>
      </w:pPr>
      <w:r w:rsidRPr="00357A8D">
        <w:rPr>
          <w:rFonts w:ascii="TH Sarabun New" w:hAnsi="TH Sarabun New" w:cs="TH Sarabun New"/>
          <w:sz w:val="32"/>
          <w:szCs w:val="32"/>
          <w:cs/>
        </w:rPr>
        <w:t xml:space="preserve">            การฝึกภาษาอังกฤษขั้นสูงด้านการพูด การอ่าน การฟัง และการเขียนในสาขาเศรษฐศาสตร์ การฝึกการนำเสนอความคิดเห็นเกี่ยวกับสถานการณ์ในโลกปัจจุบัน ผ่านการอภิปรายกลุ่ม การเขียนรายงาน และการนำเสนอทางวิชาการ</w:t>
      </w:r>
    </w:p>
    <w:p w:rsidRPr="00357A8D" w:rsidR="0061505B" w:rsidRDefault="0061505B" w14:paraId="65FD8188" w14:textId="7304C0B9">
      <w:pPr>
        <w:jc w:val="both"/>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45180F">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w:t>
      </w:r>
      <w:r w:rsidRPr="00357A8D">
        <w:rPr>
          <w:rFonts w:ascii="TH Sarabun New" w:hAnsi="TH Sarabun New" w:cs="TH Sarabun New"/>
          <w:sz w:val="32"/>
          <w:szCs w:val="32"/>
          <w:cs/>
        </w:rPr>
        <w:t>:</w:t>
      </w:r>
      <w:r w:rsidRPr="00357A8D">
        <w:rPr>
          <w:rFonts w:ascii="TH Sarabun New" w:hAnsi="TH Sarabun New" w:cs="TH Sarabun New"/>
          <w:sz w:val="32"/>
          <w:szCs w:val="32"/>
          <w:cs/>
        </w:rPr>
        <w:tab/>
      </w:r>
      <w:ins w:author="Jenjira O-cha" w:date="2023-02-07T21:00:00Z" w:id="771">
        <w:r w:rsidRPr="00357A8D" w:rsidR="001D766B">
          <w:rPr>
            <w:rFonts w:ascii="TH Sarabun New" w:hAnsi="TH Sarabun New" w:cs="TH Sarabun New"/>
            <w:sz w:val="32"/>
            <w:szCs w:val="32"/>
          </w:rPr>
          <w:t xml:space="preserve">Have earned credits </w:t>
        </w:r>
      </w:ins>
      <w:ins w:author="phetc" w:date="2023-02-15T10:52:00Z" w:id="772">
        <w:r w:rsidRPr="00357A8D" w:rsidR="00354535">
          <w:rPr>
            <w:rFonts w:ascii="TH Sarabun New" w:hAnsi="TH Sarabun New" w:cs="TH Sarabun New"/>
            <w:sz w:val="32"/>
            <w:szCs w:val="32"/>
          </w:rPr>
          <w:t xml:space="preserve">of </w:t>
        </w:r>
      </w:ins>
      <w:ins w:author="Jenjira O-cha" w:date="2023-02-07T21:00:00Z" w:id="773">
        <w:r w:rsidRPr="00357A8D" w:rsidR="001D766B">
          <w:rPr>
            <w:rFonts w:ascii="TH Sarabun New" w:hAnsi="TH Sarabun New" w:cs="TH Sarabun New"/>
            <w:sz w:val="32"/>
            <w:szCs w:val="32"/>
          </w:rPr>
          <w:t xml:space="preserve">EL </w:t>
        </w:r>
        <w:r w:rsidRPr="00357A8D" w:rsidR="001D766B">
          <w:rPr>
            <w:rFonts w:ascii="TH Sarabun New" w:hAnsi="TH Sarabun New" w:cs="TH Sarabun New"/>
            <w:sz w:val="32"/>
            <w:szCs w:val="32"/>
            <w:cs/>
          </w:rPr>
          <w:t>241</w:t>
        </w:r>
      </w:ins>
    </w:p>
    <w:p w:rsidRPr="00357A8D" w:rsidR="0061505B" w:rsidRDefault="0061505B" w14:paraId="495F2775" w14:textId="77777777">
      <w:pPr>
        <w:jc w:val="both"/>
        <w:rPr>
          <w:rFonts w:ascii="TH Sarabun New" w:hAnsi="TH Sarabun New" w:cs="TH Sarabun New"/>
          <w:sz w:val="32"/>
          <w:szCs w:val="32"/>
        </w:rPr>
      </w:pPr>
      <w:r w:rsidRPr="00357A8D">
        <w:rPr>
          <w:rFonts w:ascii="TH Sarabun New" w:hAnsi="TH Sarabun New" w:cs="TH Sarabun New"/>
          <w:sz w:val="32"/>
          <w:szCs w:val="32"/>
        </w:rPr>
        <w:t>Advanced English language practice in speaking, reading, listening and writing related to the field of economics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Practice in presenting opinions of current global events through group discussions, written reports and academic presentations</w:t>
      </w:r>
      <w:r w:rsidRPr="00357A8D">
        <w:rPr>
          <w:rFonts w:ascii="TH Sarabun New" w:hAnsi="TH Sarabun New" w:cs="TH Sarabun New"/>
          <w:sz w:val="32"/>
          <w:szCs w:val="32"/>
          <w:cs/>
        </w:rPr>
        <w:t>.</w:t>
      </w:r>
    </w:p>
    <w:p w:rsidRPr="00357A8D" w:rsidR="002E3694" w:rsidRDefault="002E3694" w14:paraId="6279804E" w14:textId="77777777">
      <w:pPr>
        <w:jc w:val="both"/>
        <w:rPr>
          <w:rFonts w:ascii="TH Sarabun New" w:hAnsi="TH Sarabun New" w:cs="TH Sarabun New"/>
          <w:sz w:val="32"/>
          <w:szCs w:val="32"/>
        </w:rPr>
      </w:pPr>
    </w:p>
    <w:p w:rsidRPr="00357A8D" w:rsidR="0045180F" w:rsidP="00932528" w:rsidRDefault="0045180F" w14:paraId="6A3C1124" w14:textId="3A83EA26">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400 </w:t>
      </w:r>
      <w:r w:rsidRPr="00357A8D">
        <w:rPr>
          <w:rFonts w:ascii="TH Sarabun New" w:hAnsi="TH Sarabun New" w:cs="TH Sarabun New"/>
          <w:sz w:val="32"/>
          <w:szCs w:val="32"/>
        </w:rPr>
        <w:tab/>
      </w:r>
      <w:r w:rsidRPr="00357A8D">
        <w:rPr>
          <w:rFonts w:ascii="TH Sarabun New" w:hAnsi="TH Sarabun New" w:cs="TH Sarabun New"/>
          <w:sz w:val="32"/>
          <w:szCs w:val="32"/>
          <w:cs/>
        </w:rPr>
        <w:t>สัมมนาสำหรับปริญญานิพนธ์</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ins w:author="phetc" w:date="2023-02-13T15:52:00Z" w:id="774">
        <w:r w:rsidRPr="00357A8D" w:rsidR="001312F1">
          <w:rPr>
            <w:rFonts w:ascii="TH Sarabun New" w:hAnsi="TH Sarabun New" w:cs="TH Sarabun New"/>
            <w:sz w:val="32"/>
            <w:szCs w:val="32"/>
            <w:cs/>
          </w:rPr>
          <w:t xml:space="preserve">   </w:t>
        </w:r>
      </w:ins>
      <w:r w:rsidRPr="00357A8D">
        <w:rPr>
          <w:rFonts w:ascii="TH Sarabun New" w:hAnsi="TH Sarabun New" w:cs="TH Sarabun New"/>
          <w:sz w:val="32"/>
          <w:szCs w:val="32"/>
        </w:rPr>
        <w:t xml:space="preserve">3 </w:t>
      </w:r>
      <w:ins w:author="phetc" w:date="2023-02-13T15:51:00Z" w:id="775">
        <w:r w:rsidRPr="00357A8D" w:rsidR="001312F1">
          <w:rPr>
            <w:rFonts w:ascii="TH Sarabun New" w:hAnsi="TH Sarabun New" w:cs="TH Sarabun New"/>
            <w:sz w:val="32"/>
            <w:szCs w:val="32"/>
            <w:cs/>
          </w:rPr>
          <w:t>(</w:t>
        </w:r>
      </w:ins>
      <w:del w:author="phetc" w:date="2023-02-13T15:51:00Z" w:id="776">
        <w:r w:rsidRPr="00357A8D" w:rsidDel="001312F1">
          <w:rPr>
            <w:rFonts w:ascii="TH Sarabun New" w:hAnsi="TH Sarabun New" w:cs="TH Sarabun New"/>
            <w:sz w:val="32"/>
            <w:szCs w:val="32"/>
            <w:cs/>
          </w:rPr>
          <w:delText xml:space="preserve"> หน่วยกิต</w:delText>
        </w:r>
      </w:del>
      <w:ins w:author="phetc" w:date="2023-02-13T15:51:00Z" w:id="777">
        <w:r w:rsidRPr="00357A8D" w:rsidR="001312F1">
          <w:rPr>
            <w:rFonts w:ascii="TH Sarabun New" w:hAnsi="TH Sarabun New" w:cs="TH Sarabun New"/>
            <w:sz w:val="32"/>
            <w:szCs w:val="32"/>
            <w:cs/>
          </w:rPr>
          <w:t>3-0-6)</w:t>
        </w:r>
      </w:ins>
    </w:p>
    <w:p w:rsidRPr="00357A8D" w:rsidR="0045180F" w:rsidP="00E65391" w:rsidRDefault="0045180F" w14:paraId="1D6A85F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EC400</w:t>
      </w:r>
      <w:r w:rsidRPr="00357A8D">
        <w:rPr>
          <w:rFonts w:ascii="TH Sarabun New" w:hAnsi="TH Sarabun New" w:cs="TH Sarabun New"/>
          <w:sz w:val="32"/>
          <w:szCs w:val="32"/>
        </w:rPr>
        <w:tab/>
      </w:r>
      <w:r w:rsidRPr="00357A8D">
        <w:rPr>
          <w:rFonts w:ascii="TH Sarabun New" w:hAnsi="TH Sarabun New" w:cs="TH Sarabun New"/>
          <w:sz w:val="32"/>
          <w:szCs w:val="32"/>
        </w:rPr>
        <w:t xml:space="preserve">Seminar for Honors Thesis </w:t>
      </w:r>
    </w:p>
    <w:p w:rsidRPr="00357A8D" w:rsidR="0045180F" w:rsidP="00E65391" w:rsidRDefault="0045180F" w14:paraId="1AA33B0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commentRangeStart w:id="778"/>
      <w:r w:rsidRPr="00357A8D">
        <w:rPr>
          <w:rFonts w:ascii="TH Sarabun New" w:hAnsi="TH Sarabun New" w:cs="TH Sarabun New"/>
          <w:sz w:val="32"/>
          <w:szCs w:val="32"/>
          <w:cs/>
        </w:rPr>
        <w:t xml:space="preserve">  วิชาบังคับก่อน </w:t>
      </w:r>
      <w:commentRangeEnd w:id="778"/>
      <w:r w:rsidRPr="00357A8D" w:rsidR="001D766B">
        <w:rPr>
          <w:rStyle w:val="CommentReference"/>
        </w:rPr>
        <w:commentReference w:id="778"/>
      </w:r>
      <w:r w:rsidRPr="00357A8D">
        <w:rPr>
          <w:rFonts w:ascii="TH Sarabun New" w:hAnsi="TH Sarabun New" w:cs="TH Sarabun New"/>
          <w:sz w:val="32"/>
          <w:szCs w:val="32"/>
          <w:cs/>
        </w:rPr>
        <w:t>: (ก) ศ.215 และ (ข) สอบได้ วิชาคณะเศรษฐศาสตร์ไม่ต่ำกว่าระดับ 400 อย่างน้อย</w:t>
      </w:r>
      <w:r w:rsidRPr="00357A8D">
        <w:rPr>
          <w:rFonts w:ascii="TH Sarabun New" w:hAnsi="TH Sarabun New" w:cs="TH Sarabun New"/>
          <w:sz w:val="32"/>
          <w:szCs w:val="32"/>
        </w:rPr>
        <w:t xml:space="preserve"> 3 </w:t>
      </w:r>
      <w:r w:rsidRPr="00357A8D">
        <w:rPr>
          <w:rFonts w:ascii="TH Sarabun New" w:hAnsi="TH Sarabun New" w:cs="TH Sarabun New"/>
          <w:sz w:val="32"/>
          <w:szCs w:val="32"/>
          <w:cs/>
        </w:rPr>
        <w:t xml:space="preserve">วิชา  และ  (ค) ต้องมีเกรดเฉลี่ยสะสมรวมไม่ต่ำกว่า </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25 </w:t>
      </w:r>
      <w:r w:rsidRPr="00357A8D">
        <w:rPr>
          <w:rFonts w:ascii="TH Sarabun New" w:hAnsi="TH Sarabun New" w:cs="TH Sarabun New"/>
          <w:sz w:val="32"/>
          <w:szCs w:val="32"/>
          <w:cs/>
        </w:rPr>
        <w:t>(นับถึงภาคการศึกษาที่ลงทะเบียนเรียน)</w:t>
      </w:r>
    </w:p>
    <w:p w:rsidRPr="00357A8D" w:rsidR="0045180F" w:rsidP="00E65391" w:rsidRDefault="0045180F" w14:paraId="031CB957" w14:textId="77777777">
      <w:pPr>
        <w:tabs>
          <w:tab w:val="left" w:pos="576"/>
        </w:tabs>
        <w:jc w:val="thaiDistribute"/>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นักศึกษาเลือกหัวข้อวิจัย พัฒนาข้อเสนองานวิจัยตามระเบียบวิธีวิจัย จัดทำและนำเสนอข้อเสนอปริญญานิพนธ์ โดยได้รับความเห็นชอบจากอาจารย์ที่ปรึกษาและกรรมการสอบปริญญานิพนธ์ที่ได้รับการแต่งตั้งโดยคณะเศรษฐศาสตร์</w:t>
      </w:r>
    </w:p>
    <w:p w:rsidRPr="00357A8D" w:rsidR="0045180F" w:rsidP="00E65391" w:rsidRDefault="0045180F" w14:paraId="7FFEF5C0" w14:textId="77777777">
      <w:pPr>
        <w:tabs>
          <w:tab w:val="left" w:pos="900"/>
        </w:tabs>
        <w:jc w:val="thaiDistribute"/>
        <w:rPr>
          <w:rFonts w:ascii="TH Sarabun New" w:hAnsi="TH Sarabun New" w:cs="TH Sarabun New"/>
          <w:sz w:val="32"/>
          <w:szCs w:val="32"/>
        </w:rPr>
      </w:pPr>
      <w:r w:rsidRPr="00357A8D">
        <w:rPr>
          <w:rFonts w:ascii="TH Sarabun New" w:hAnsi="TH Sarabun New" w:cs="TH Sarabun New"/>
          <w:sz w:val="32"/>
          <w:szCs w:val="32"/>
          <w:cs/>
        </w:rPr>
        <w:t>หมายเหตุ : เปิดเฉพาะภาคเรียนที่ 1 ของแต่ละปีการศึกษา</w:t>
      </w:r>
    </w:p>
    <w:p w:rsidRPr="00357A8D" w:rsidR="0045180F" w:rsidP="00E65391" w:rsidRDefault="0045180F" w14:paraId="7326BAF7" w14:textId="79785974">
      <w:pPr>
        <w:tabs>
          <w:tab w:val="left" w:pos="567"/>
          <w:tab w:val="left" w:pos="2540"/>
        </w:tabs>
        <w:jc w:val="thaiDistribute"/>
        <w:rPr>
          <w:rFonts w:ascii="TH Sarabun New" w:hAnsi="TH Sarabun New" w:cs="TH Sarabun New"/>
          <w:sz w:val="32"/>
          <w:szCs w:val="32"/>
          <w:cs/>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0:52:00Z" w:id="779">
        <w:r w:rsidRPr="00357A8D" w:rsidR="00354535">
          <w:rPr>
            <w:rFonts w:ascii="TH Sarabun New" w:hAnsi="TH Sarabun New" w:eastAsia="Angsana New" w:cs="TH Sarabun New"/>
            <w:sz w:val="32"/>
            <w:szCs w:val="32"/>
            <w:rPrChange w:author="PC" w:date="2023-03-31T11:41:00Z" w:id="780">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
          <w:t xml:space="preserve"> </w:t>
        </w:r>
      </w:ins>
      <w:r w:rsidRPr="00357A8D">
        <w:rPr>
          <w:rFonts w:ascii="TH Sarabun New" w:hAnsi="TH Sarabun New" w:cs="TH Sarabun New"/>
          <w:sz w:val="32"/>
          <w:szCs w:val="32"/>
          <w:cs/>
        </w:rPr>
        <w:t>(</w:t>
      </w:r>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EC215 and </w:t>
      </w:r>
      <w:r w:rsidRPr="00357A8D">
        <w:rPr>
          <w:rFonts w:ascii="TH Sarabun New" w:hAnsi="TH Sarabun New" w:cs="TH Sarabun New"/>
          <w:sz w:val="32"/>
          <w:szCs w:val="32"/>
          <w:cs/>
        </w:rPr>
        <w:t>(</w:t>
      </w:r>
      <w:r w:rsidRPr="00357A8D">
        <w:rPr>
          <w:rFonts w:ascii="TH Sarabun New" w:hAnsi="TH Sarabun New" w:cs="TH Sarabun New"/>
          <w:sz w:val="32"/>
          <w:szCs w:val="32"/>
        </w:rPr>
        <w:t>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 minimum of three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economics courses and </w:t>
      </w:r>
      <w:r w:rsidRPr="00357A8D">
        <w:rPr>
          <w:rFonts w:ascii="TH Sarabun New" w:hAnsi="TH Sarabun New" w:cs="TH Sarabun New"/>
          <w:sz w:val="32"/>
          <w:szCs w:val="32"/>
          <w:cs/>
        </w:rPr>
        <w:t>(</w:t>
      </w:r>
      <w:r w:rsidRPr="00357A8D">
        <w:rPr>
          <w:rFonts w:ascii="TH Sarabun New" w:hAnsi="TH Sarabun New" w:cs="TH Sarabun New"/>
          <w:sz w:val="32"/>
          <w:szCs w:val="32"/>
        </w:rPr>
        <w:t>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earned a cumulative GPA of 3</w:t>
      </w:r>
      <w:r w:rsidRPr="00357A8D">
        <w:rPr>
          <w:rFonts w:ascii="TH Sarabun New" w:hAnsi="TH Sarabun New" w:cs="TH Sarabun New"/>
          <w:sz w:val="32"/>
          <w:szCs w:val="32"/>
          <w:cs/>
        </w:rPr>
        <w:t>.</w:t>
      </w:r>
      <w:r w:rsidRPr="00357A8D">
        <w:rPr>
          <w:rFonts w:ascii="TH Sarabun New" w:hAnsi="TH Sarabun New" w:cs="TH Sarabun New"/>
          <w:sz w:val="32"/>
          <w:szCs w:val="32"/>
        </w:rPr>
        <w:t>25 or higher at the beginning of the semester enrolled</w:t>
      </w:r>
    </w:p>
    <w:p w:rsidRPr="00357A8D" w:rsidR="0045180F" w:rsidP="00E65391" w:rsidRDefault="0045180F" w14:paraId="2FDF7C02" w14:textId="77777777">
      <w:pPr>
        <w:tabs>
          <w:tab w:val="left" w:pos="2540"/>
        </w:tabs>
        <w:jc w:val="thaiDistribute"/>
        <w:rPr>
          <w:rFonts w:ascii="TH Sarabun New" w:hAnsi="TH Sarabun New" w:cs="TH Sarabun New"/>
          <w:sz w:val="32"/>
          <w:szCs w:val="32"/>
        </w:rPr>
      </w:pPr>
      <w:r w:rsidRPr="00357A8D">
        <w:rPr>
          <w:rFonts w:ascii="TH Sarabun New" w:hAnsi="TH Sarabun New" w:cs="TH Sarabun New"/>
          <w:sz w:val="32"/>
          <w:szCs w:val="32"/>
        </w:rPr>
        <w:t xml:space="preserve">          Students choose research topics, write research proposals based on research methodology, and prepare and present honor thesis proposals with the approval of honor thesis advisors and honor thesis committee appointed by the Faculty of Economics</w:t>
      </w:r>
      <w:r w:rsidRPr="00357A8D">
        <w:rPr>
          <w:rFonts w:ascii="TH Sarabun New" w:hAnsi="TH Sarabun New" w:cs="TH Sarabun New"/>
          <w:sz w:val="32"/>
          <w:szCs w:val="32"/>
          <w:cs/>
        </w:rPr>
        <w:t xml:space="preserve">. </w:t>
      </w:r>
    </w:p>
    <w:p w:rsidRPr="00357A8D" w:rsidR="0045180F" w:rsidP="00E65391" w:rsidRDefault="0045180F" w14:paraId="2BA53052" w14:textId="77777777">
      <w:pPr>
        <w:tabs>
          <w:tab w:val="left" w:pos="2540"/>
        </w:tabs>
        <w:jc w:val="thaiDistribute"/>
        <w:rPr>
          <w:rFonts w:ascii="TH Sarabun New" w:hAnsi="TH Sarabun New" w:cs="TH Sarabun New"/>
          <w:sz w:val="32"/>
          <w:szCs w:val="32"/>
        </w:rPr>
      </w:pPr>
      <w:r w:rsidRPr="00357A8D">
        <w:rPr>
          <w:rFonts w:ascii="TH Sarabun New" w:hAnsi="TH Sarabun New" w:cs="TH Sarabun New"/>
          <w:sz w:val="32"/>
          <w:szCs w:val="32"/>
        </w:rPr>
        <w:t>Note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This course is offered only in the first semester of each academic year</w:t>
      </w:r>
      <w:r w:rsidRPr="00357A8D">
        <w:rPr>
          <w:rFonts w:ascii="TH Sarabun New" w:hAnsi="TH Sarabun New" w:cs="TH Sarabun New"/>
          <w:sz w:val="32"/>
          <w:szCs w:val="32"/>
          <w:cs/>
        </w:rPr>
        <w:t>.</w:t>
      </w:r>
    </w:p>
    <w:p w:rsidRPr="00357A8D" w:rsidR="0045180F" w:rsidP="00E65391" w:rsidRDefault="0045180F" w14:paraId="7B3B7A39" w14:textId="77777777">
      <w:pPr>
        <w:tabs>
          <w:tab w:val="left" w:pos="576"/>
        </w:tabs>
        <w:jc w:val="thaiDistribute"/>
        <w:rPr>
          <w:rFonts w:ascii="TH Sarabun New" w:hAnsi="TH Sarabun New" w:cs="TH Sarabun New"/>
          <w:sz w:val="32"/>
          <w:szCs w:val="32"/>
          <w:rPrChange w:author="PC" w:date="2023-03-31T11:41:00Z" w:id="781">
            <w:rPr>
              <w:rFonts w:ascii="TH Sarabun New" w:hAnsi="TH Sarabun New" w:cs="TH Sarabun New"/>
              <w:color w:val="FF0000"/>
              <w:sz w:val="32"/>
              <w:szCs w:val="32"/>
            </w:rPr>
          </w:rPrChange>
        </w:rPr>
      </w:pPr>
    </w:p>
    <w:p w:rsidRPr="00357A8D" w:rsidR="0045180F" w:rsidP="00E65391" w:rsidRDefault="0045180F" w14:paraId="33CCE50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500</w:t>
      </w:r>
      <w:r w:rsidRPr="00357A8D">
        <w:rPr>
          <w:rFonts w:ascii="TH Sarabun New" w:hAnsi="TH Sarabun New" w:cs="TH Sarabun New"/>
          <w:sz w:val="32"/>
          <w:szCs w:val="32"/>
          <w:cs/>
        </w:rPr>
        <w:t xml:space="preserve">  ปริญญานิพนธ์</w:t>
      </w:r>
      <w:r w:rsidRPr="00357A8D">
        <w:rPr>
          <w:rFonts w:ascii="TH Sarabun New" w:hAnsi="TH Sarabun New" w:cs="TH Sarabun New"/>
          <w:sz w:val="32"/>
          <w:szCs w:val="32"/>
          <w:cs/>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หน่วยกิต</w:t>
      </w:r>
    </w:p>
    <w:p w:rsidRPr="00357A8D" w:rsidR="0045180F" w:rsidP="00E65391" w:rsidRDefault="0045180F" w14:paraId="567A1A6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EC500  Honors Thesis</w:t>
      </w:r>
    </w:p>
    <w:p w:rsidRPr="00357A8D" w:rsidR="0045180F" w:rsidP="00E65391" w:rsidRDefault="0045180F" w14:paraId="255490E1"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วิชาบังคับก่อน : สอบได้ (ก) ศ.</w:t>
      </w:r>
      <w:r w:rsidRPr="00357A8D">
        <w:rPr>
          <w:rFonts w:ascii="TH Sarabun New" w:hAnsi="TH Sarabun New" w:cs="TH Sarabun New"/>
          <w:sz w:val="32"/>
          <w:szCs w:val="32"/>
        </w:rPr>
        <w:t>400</w:t>
      </w:r>
      <w:r w:rsidRPr="00357A8D">
        <w:rPr>
          <w:rFonts w:ascii="TH Sarabun New" w:hAnsi="TH Sarabun New" w:cs="TH Sarabun New"/>
          <w:sz w:val="32"/>
          <w:szCs w:val="32"/>
          <w:cs/>
        </w:rPr>
        <w:t xml:space="preserve"> และ (ข) มีเกรดเฉลี่ยสะสมรวมไม่ต่ำกว่า </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25 </w:t>
      </w:r>
      <w:r w:rsidRPr="00357A8D">
        <w:rPr>
          <w:rFonts w:ascii="TH Sarabun New" w:hAnsi="TH Sarabun New" w:cs="TH Sarabun New"/>
          <w:sz w:val="32"/>
          <w:szCs w:val="32"/>
          <w:cs/>
        </w:rPr>
        <w:t>(นับถึงภาคการศึกษาที่ลงทะเบียนเรียน) และ ได้รับการอนุมัติจากอาจารย์ที่ปรึกษาปริญญานิพนธ์</w:t>
      </w:r>
    </w:p>
    <w:p w:rsidRPr="00357A8D" w:rsidR="0045180F" w:rsidP="00E65391" w:rsidRDefault="0045180F" w14:paraId="3846D3F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การศึกษาค้นคว้าและจัดทำปริญญานิพนธ์ ภายใต้การควบคุมและแนะนำจากที่ปรึกษาปริญญานิพนธ์และนำเสนอปริญญานิพนธ์โดยได้รับความเห็นชอบจากอาจารย์ที่ปรึกษาปริญญานิพนธ์และกรรมการสอบปริญญานิพนธ์ที่ได้รับการแต่งตั้งโดยคณะเศรษฐศาสตร์</w:t>
      </w:r>
    </w:p>
    <w:p w:rsidRPr="00357A8D" w:rsidR="0045180F" w:rsidP="00E65391" w:rsidRDefault="0045180F" w14:paraId="103D93FA" w14:textId="6AB71073">
      <w:pPr>
        <w:tabs>
          <w:tab w:val="left" w:pos="567"/>
          <w:tab w:val="left" w:pos="709"/>
        </w:tabs>
        <w:jc w:val="thaiDistribute"/>
        <w:rPr>
          <w:rFonts w:ascii="TH Sarabun New" w:hAnsi="TH Sarabun New" w:cs="TH Sarabun New"/>
          <w:spacing w:val="5"/>
          <w:sz w:val="32"/>
          <w:szCs w:val="32"/>
        </w:rPr>
      </w:pPr>
      <w:r w:rsidRPr="00357A8D">
        <w:rPr>
          <w:rFonts w:ascii="TH Sarabun New" w:hAnsi="TH Sarabun New" w:cs="TH Sarabun New"/>
          <w:sz w:val="32"/>
          <w:szCs w:val="32"/>
        </w:rPr>
        <w:tab/>
      </w:r>
      <w:r w:rsidRPr="00357A8D" w:rsidR="002E3694">
        <w:rPr>
          <w:rFonts w:ascii="TH Sarabun New" w:hAnsi="TH Sarabun New" w:cs="TH Sarabun New"/>
          <w:sz w:val="32"/>
          <w:szCs w:val="32"/>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0:52:00Z" w:id="782">
        <w:r w:rsidRPr="00357A8D" w:rsidR="00354535">
          <w:rPr>
            <w:rFonts w:ascii="TH Sarabun New" w:hAnsi="TH Sarabun New" w:eastAsia="Angsana New" w:cs="TH Sarabun New"/>
            <w:sz w:val="32"/>
            <w:szCs w:val="32"/>
            <w:rPrChange w:author="PC" w:date="2023-03-31T11:41:00Z" w:id="783">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
          <w:t xml:space="preserve"> </w:t>
        </w:r>
      </w:ins>
      <w:r w:rsidRPr="00357A8D">
        <w:rPr>
          <w:rFonts w:ascii="TH Sarabun New" w:hAnsi="TH Sarabun New" w:cs="TH Sarabun New"/>
          <w:sz w:val="32"/>
          <w:szCs w:val="32"/>
          <w:cs/>
        </w:rPr>
        <w:t>(</w:t>
      </w:r>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EC400 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earned 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minimum cumulative GPA of 3</w:t>
      </w:r>
      <w:r w:rsidRPr="00357A8D">
        <w:rPr>
          <w:rFonts w:ascii="TH Sarabun New" w:hAnsi="TH Sarabun New" w:cs="TH Sarabun New"/>
          <w:sz w:val="32"/>
          <w:szCs w:val="32"/>
          <w:cs/>
        </w:rPr>
        <w:t>.</w:t>
      </w:r>
      <w:r w:rsidRPr="00357A8D">
        <w:rPr>
          <w:rFonts w:ascii="TH Sarabun New" w:hAnsi="TH Sarabun New" w:cs="TH Sarabun New"/>
          <w:sz w:val="32"/>
          <w:szCs w:val="32"/>
        </w:rPr>
        <w:t>25 at the beginning of the semester enrolled, and with the consent of the assigned advisor</w:t>
      </w:r>
      <w:r w:rsidRPr="00357A8D">
        <w:rPr>
          <w:rFonts w:ascii="TH Sarabun New" w:hAnsi="TH Sarabun New" w:cs="TH Sarabun New"/>
          <w:sz w:val="32"/>
          <w:szCs w:val="32"/>
          <w:cs/>
        </w:rPr>
        <w:t xml:space="preserve">.  </w:t>
      </w:r>
      <w:r w:rsidRPr="00357A8D">
        <w:rPr>
          <w:rFonts w:ascii="TH Sarabun New" w:hAnsi="TH Sarabun New" w:cs="TH Sarabun New"/>
          <w:spacing w:val="5"/>
          <w:sz w:val="32"/>
          <w:szCs w:val="32"/>
          <w:cs/>
        </w:rPr>
        <w:t xml:space="preserve">    </w:t>
      </w:r>
    </w:p>
    <w:p w:rsidRPr="00357A8D" w:rsidR="0045180F" w:rsidP="00E65391" w:rsidRDefault="0045180F" w14:paraId="2562A5FA" w14:textId="77777777">
      <w:pPr>
        <w:tabs>
          <w:tab w:val="left" w:pos="567"/>
          <w:tab w:val="left" w:pos="709"/>
        </w:tabs>
        <w:jc w:val="thaiDistribute"/>
        <w:rPr>
          <w:rFonts w:ascii="TH Sarabun New" w:hAnsi="TH Sarabun New" w:cs="TH Sarabun New"/>
          <w:sz w:val="32"/>
          <w:szCs w:val="32"/>
        </w:rPr>
      </w:pPr>
      <w:r w:rsidRPr="00357A8D">
        <w:rPr>
          <w:rFonts w:ascii="TH Sarabun New" w:hAnsi="TH Sarabun New" w:cs="TH Sarabun New"/>
          <w:spacing w:val="5"/>
          <w:sz w:val="32"/>
          <w:szCs w:val="32"/>
        </w:rPr>
        <w:tab/>
      </w:r>
      <w:r w:rsidRPr="00357A8D" w:rsidR="002E3694">
        <w:rPr>
          <w:rFonts w:ascii="TH Sarabun New" w:hAnsi="TH Sarabun New" w:cs="TH Sarabun New"/>
          <w:spacing w:val="5"/>
          <w:sz w:val="32"/>
          <w:szCs w:val="32"/>
        </w:rPr>
        <w:tab/>
      </w:r>
      <w:r w:rsidRPr="00357A8D">
        <w:rPr>
          <w:rFonts w:ascii="TH Sarabun New" w:hAnsi="TH Sarabun New" w:cs="TH Sarabun New"/>
          <w:spacing w:val="5"/>
          <w:sz w:val="32"/>
          <w:szCs w:val="32"/>
        </w:rPr>
        <w:t xml:space="preserve">Students conduct research and write their theses under the supervision and guidance of their thesis advisor and present honor thesis with the approval of honor thesis advisors and honor </w:t>
      </w:r>
      <w:r w:rsidRPr="00357A8D">
        <w:rPr>
          <w:rFonts w:ascii="TH Sarabun New" w:hAnsi="TH Sarabun New" w:cs="TH Sarabun New"/>
          <w:spacing w:val="5"/>
          <w:sz w:val="32"/>
          <w:szCs w:val="32"/>
          <w:rPrChange w:author="PC" w:date="2023-03-31T11:41:00Z" w:id="784">
            <w:rPr>
              <w:rFonts w:ascii="TH Sarabun New" w:hAnsi="TH Sarabun New" w:cs="TH Sarabun New"/>
              <w:color w:val="000000"/>
              <w:spacing w:val="5"/>
              <w:sz w:val="32"/>
              <w:szCs w:val="32"/>
            </w:rPr>
          </w:rPrChange>
        </w:rPr>
        <w:t xml:space="preserve">thesis </w:t>
      </w:r>
      <w:r w:rsidRPr="00357A8D" w:rsidR="00A41CB3">
        <w:rPr>
          <w:rFonts w:ascii="TH Sarabun New" w:hAnsi="TH Sarabun New" w:cs="TH Sarabun New"/>
          <w:spacing w:val="5"/>
          <w:sz w:val="32"/>
          <w:szCs w:val="32"/>
          <w:rPrChange w:author="PC" w:date="2023-03-31T11:41:00Z" w:id="785">
            <w:rPr>
              <w:rFonts w:ascii="TH Sarabun New" w:hAnsi="TH Sarabun New" w:cs="TH Sarabun New"/>
              <w:color w:val="000000"/>
              <w:spacing w:val="5"/>
              <w:sz w:val="32"/>
              <w:szCs w:val="32"/>
            </w:rPr>
          </w:rPrChange>
        </w:rPr>
        <w:t>committees</w:t>
      </w:r>
      <w:r w:rsidRPr="00357A8D">
        <w:rPr>
          <w:rFonts w:ascii="TH Sarabun New" w:hAnsi="TH Sarabun New" w:cs="TH Sarabun New"/>
          <w:spacing w:val="5"/>
          <w:sz w:val="32"/>
          <w:szCs w:val="32"/>
          <w:rPrChange w:author="PC" w:date="2023-03-31T11:41:00Z" w:id="786">
            <w:rPr>
              <w:rFonts w:ascii="TH Sarabun New" w:hAnsi="TH Sarabun New" w:cs="TH Sarabun New"/>
              <w:color w:val="000000"/>
              <w:spacing w:val="5"/>
              <w:sz w:val="32"/>
              <w:szCs w:val="32"/>
            </w:rPr>
          </w:rPrChange>
        </w:rPr>
        <w:t xml:space="preserve"> appointed</w:t>
      </w:r>
      <w:r w:rsidRPr="00357A8D">
        <w:rPr>
          <w:rFonts w:ascii="TH Sarabun New" w:hAnsi="TH Sarabun New" w:cs="TH Sarabun New"/>
          <w:spacing w:val="5"/>
          <w:sz w:val="32"/>
          <w:szCs w:val="32"/>
        </w:rPr>
        <w:t xml:space="preserve"> by the Faculty of Economics</w:t>
      </w:r>
      <w:r w:rsidRPr="00357A8D">
        <w:rPr>
          <w:rFonts w:ascii="TH Sarabun New" w:hAnsi="TH Sarabun New" w:cs="TH Sarabun New"/>
          <w:spacing w:val="5"/>
          <w:sz w:val="32"/>
          <w:szCs w:val="32"/>
          <w:cs/>
        </w:rPr>
        <w:t>.</w:t>
      </w:r>
      <w:r w:rsidRPr="00357A8D">
        <w:rPr>
          <w:rFonts w:ascii="TH Sarabun New" w:hAnsi="TH Sarabun New" w:cs="TH Sarabun New"/>
          <w:sz w:val="32"/>
          <w:szCs w:val="32"/>
          <w:cs/>
        </w:rPr>
        <w:t xml:space="preserve"> </w:t>
      </w:r>
    </w:p>
    <w:p w:rsidRPr="00357A8D" w:rsidR="0045180F" w:rsidP="00E65391" w:rsidRDefault="0045180F" w14:paraId="54863E96" w14:textId="77777777">
      <w:pPr>
        <w:tabs>
          <w:tab w:val="left" w:pos="567"/>
        </w:tabs>
        <w:jc w:val="thaiDistribute"/>
        <w:rPr>
          <w:rFonts w:ascii="TH Sarabun New" w:hAnsi="TH Sarabun New" w:cs="TH Sarabun New"/>
          <w:sz w:val="32"/>
          <w:szCs w:val="32"/>
        </w:rPr>
      </w:pPr>
    </w:p>
    <w:p w:rsidRPr="00357A8D" w:rsidR="0045180F" w:rsidRDefault="0045180F" w14:paraId="3D1BE75F" w14:textId="77777777">
      <w:pPr>
        <w:tabs>
          <w:tab w:val="left" w:pos="567"/>
          <w:tab w:val="left" w:pos="709"/>
          <w:tab w:val="left" w:pos="851"/>
        </w:tabs>
        <w:jc w:val="both"/>
        <w:rPr>
          <w:rFonts w:ascii="TH Sarabun New" w:hAnsi="TH Sarabun New" w:eastAsia="Sarabun" w:cs="TH Sarabun New"/>
          <w:sz w:val="32"/>
          <w:szCs w:val="32"/>
        </w:rPr>
      </w:pPr>
      <w:r w:rsidRPr="00357A8D">
        <w:rPr>
          <w:rFonts w:ascii="TH Sarabun New" w:hAnsi="TH Sarabun New" w:eastAsia="Sarabun" w:cs="TH Sarabun New"/>
          <w:sz w:val="32"/>
          <w:szCs w:val="32"/>
          <w:cs/>
        </w:rPr>
        <w:t>ศ.</w:t>
      </w:r>
      <w:r w:rsidRPr="00357A8D">
        <w:rPr>
          <w:rFonts w:ascii="TH Sarabun New" w:hAnsi="TH Sarabun New" w:eastAsia="Sarabun" w:cs="TH Sarabun New"/>
          <w:sz w:val="32"/>
          <w:szCs w:val="32"/>
        </w:rPr>
        <w:t xml:space="preserve">490 </w:t>
      </w:r>
      <w:r w:rsidRPr="00357A8D">
        <w:rPr>
          <w:rFonts w:ascii="TH Sarabun New" w:hAnsi="TH Sarabun New" w:eastAsia="Sarabun" w:cs="TH Sarabun New"/>
          <w:sz w:val="32"/>
          <w:szCs w:val="32"/>
          <w:cs/>
        </w:rPr>
        <w:t xml:space="preserve"> สัมมนาเศรษฐศาสตร์</w:t>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 xml:space="preserve">   </w:t>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 xml:space="preserve">                    3 (</w:t>
      </w:r>
      <w:r w:rsidRPr="00357A8D">
        <w:rPr>
          <w:rFonts w:ascii="TH Sarabun New" w:hAnsi="TH Sarabun New" w:eastAsia="Sarabun" w:cs="TH Sarabun New"/>
          <w:sz w:val="32"/>
          <w:szCs w:val="32"/>
        </w:rPr>
        <w:t>3</w:t>
      </w:r>
      <w:r w:rsidRPr="00357A8D">
        <w:rPr>
          <w:rFonts w:ascii="TH Sarabun New" w:hAnsi="TH Sarabun New" w:eastAsia="Sarabun" w:cs="TH Sarabun New"/>
          <w:sz w:val="32"/>
          <w:szCs w:val="32"/>
          <w:cs/>
        </w:rPr>
        <w:t>-</w:t>
      </w:r>
      <w:r w:rsidRPr="00357A8D">
        <w:rPr>
          <w:rFonts w:ascii="TH Sarabun New" w:hAnsi="TH Sarabun New" w:eastAsia="Sarabun" w:cs="TH Sarabun New"/>
          <w:sz w:val="32"/>
          <w:szCs w:val="32"/>
        </w:rPr>
        <w:t>0</w:t>
      </w:r>
      <w:r w:rsidRPr="00357A8D">
        <w:rPr>
          <w:rFonts w:ascii="TH Sarabun New" w:hAnsi="TH Sarabun New" w:eastAsia="Sarabun" w:cs="TH Sarabun New"/>
          <w:sz w:val="32"/>
          <w:szCs w:val="32"/>
          <w:cs/>
        </w:rPr>
        <w:t>-</w:t>
      </w:r>
      <w:r w:rsidRPr="00357A8D">
        <w:rPr>
          <w:rFonts w:ascii="TH Sarabun New" w:hAnsi="TH Sarabun New" w:eastAsia="Sarabun" w:cs="TH Sarabun New"/>
          <w:sz w:val="32"/>
          <w:szCs w:val="32"/>
        </w:rPr>
        <w:t>6</w:t>
      </w:r>
      <w:r w:rsidRPr="00357A8D">
        <w:rPr>
          <w:rFonts w:ascii="TH Sarabun New" w:hAnsi="TH Sarabun New" w:eastAsia="Sarabun" w:cs="TH Sarabun New"/>
          <w:sz w:val="32"/>
          <w:szCs w:val="32"/>
          <w:cs/>
        </w:rPr>
        <w:t>)</w:t>
      </w:r>
    </w:p>
    <w:p w:rsidRPr="00357A8D" w:rsidR="0045180F" w:rsidRDefault="0045180F" w14:paraId="7287EA0C" w14:textId="77777777">
      <w:pPr>
        <w:tabs>
          <w:tab w:val="left" w:pos="567"/>
        </w:tabs>
        <w:jc w:val="both"/>
        <w:rPr>
          <w:rFonts w:ascii="TH Sarabun New" w:hAnsi="TH Sarabun New" w:eastAsia="Sarabun" w:cs="TH Sarabun New"/>
          <w:sz w:val="32"/>
          <w:szCs w:val="32"/>
        </w:rPr>
      </w:pPr>
      <w:r w:rsidRPr="00357A8D">
        <w:rPr>
          <w:rFonts w:ascii="TH Sarabun New" w:hAnsi="TH Sarabun New" w:eastAsia="Sarabun" w:cs="TH Sarabun New"/>
          <w:sz w:val="32"/>
          <w:szCs w:val="32"/>
        </w:rPr>
        <w:t>EC490</w:t>
      </w:r>
      <w:r w:rsidRPr="00357A8D" w:rsidR="00FC14D8">
        <w:rPr>
          <w:rFonts w:ascii="TH Sarabun New" w:hAnsi="TH Sarabun New" w:eastAsia="Sarabun" w:cs="TH Sarabun New"/>
          <w:sz w:val="32"/>
          <w:szCs w:val="32"/>
          <w:cs/>
        </w:rPr>
        <w:t xml:space="preserve"> </w:t>
      </w:r>
      <w:r w:rsidRPr="00357A8D">
        <w:rPr>
          <w:rFonts w:ascii="TH Sarabun New" w:hAnsi="TH Sarabun New" w:eastAsia="Sarabun" w:cs="TH Sarabun New"/>
          <w:sz w:val="32"/>
          <w:szCs w:val="32"/>
        </w:rPr>
        <w:t xml:space="preserve"> Seminar in Economics</w:t>
      </w:r>
    </w:p>
    <w:p w:rsidRPr="00357A8D" w:rsidR="0045180F" w:rsidP="00932528" w:rsidRDefault="0045180F" w14:paraId="632AB396" w14:textId="0C3A03E2">
      <w:pPr>
        <w:tabs>
          <w:tab w:val="left" w:pos="567"/>
        </w:tabs>
        <w:jc w:val="thaiDistribute"/>
        <w:rPr>
          <w:rFonts w:ascii="TH Sarabun New" w:hAnsi="TH Sarabun New" w:eastAsia="Sarabun" w:cs="TH Sarabun New"/>
          <w:sz w:val="32"/>
          <w:szCs w:val="32"/>
        </w:rPr>
      </w:pP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วิชาบังคับก่อน: สอบได้วิชา (ก) ศ.</w:t>
      </w:r>
      <w:r w:rsidRPr="00357A8D">
        <w:rPr>
          <w:rFonts w:ascii="TH Sarabun New" w:hAnsi="TH Sarabun New" w:eastAsia="Sarabun" w:cs="TH Sarabun New"/>
          <w:sz w:val="32"/>
          <w:szCs w:val="32"/>
        </w:rPr>
        <w:t>215</w:t>
      </w:r>
      <w:r w:rsidRPr="00357A8D">
        <w:rPr>
          <w:rFonts w:ascii="TH Sarabun New" w:hAnsi="TH Sarabun New" w:eastAsia="Sarabun" w:cs="TH Sarabun New"/>
          <w:sz w:val="32"/>
          <w:szCs w:val="32"/>
          <w:cs/>
        </w:rPr>
        <w:t xml:space="preserve"> (ข) สอบได้วิชาไม่ต่ำกว่าระดับ</w:t>
      </w:r>
      <w:r w:rsidRPr="00357A8D">
        <w:rPr>
          <w:rFonts w:ascii="TH Sarabun New" w:hAnsi="TH Sarabun New" w:eastAsia="Sarabun" w:cs="TH Sarabun New"/>
          <w:sz w:val="32"/>
          <w:szCs w:val="32"/>
        </w:rPr>
        <w:t xml:space="preserve"> 400 </w:t>
      </w:r>
      <w:r w:rsidRPr="00357A8D">
        <w:rPr>
          <w:rFonts w:ascii="TH Sarabun New" w:hAnsi="TH Sarabun New" w:eastAsia="Sarabun" w:cs="TH Sarabun New"/>
          <w:sz w:val="32"/>
          <w:szCs w:val="32"/>
          <w:cs/>
        </w:rPr>
        <w:t xml:space="preserve">ของวิชาเศรษฐศาสตร์ อย่างน้อย </w:t>
      </w:r>
      <w:del w:author="phetc" w:date="2023-02-14T14:12:00Z" w:id="787">
        <w:r w:rsidRPr="00357A8D" w:rsidDel="00627470">
          <w:rPr>
            <w:rFonts w:ascii="TH Sarabun New" w:hAnsi="TH Sarabun New" w:eastAsia="Sarabun" w:cs="TH Sarabun New"/>
            <w:sz w:val="32"/>
            <w:szCs w:val="32"/>
          </w:rPr>
          <w:delText xml:space="preserve">3 </w:delText>
        </w:r>
      </w:del>
      <w:ins w:author="phetc" w:date="2023-02-14T14:12:00Z" w:id="788">
        <w:r w:rsidRPr="00357A8D" w:rsidR="00627470">
          <w:rPr>
            <w:rFonts w:ascii="TH Sarabun New" w:hAnsi="TH Sarabun New" w:eastAsia="Sarabun" w:cs="TH Sarabun New"/>
            <w:sz w:val="32"/>
            <w:szCs w:val="32"/>
            <w:cs/>
            <w:rPrChange w:author="PC" w:date="2023-03-31T11:41:00Z" w:id="789">
              <w:rPr>
                <w:rFonts w:ascii="TH Sarabun New" w:hAnsi="TH Sarabun New" w:eastAsia="Sarabun" w:cs="TH Sarabun New"/>
                <w:sz w:val="32"/>
                <w:szCs w:val="32"/>
                <w:highlight w:val="yellow"/>
                <w:cs/>
              </w:rPr>
            </w:rPrChange>
          </w:rPr>
          <w:t>4</w:t>
        </w:r>
        <w:r w:rsidRPr="00357A8D" w:rsidR="00627470">
          <w:rPr>
            <w:rFonts w:ascii="TH Sarabun New" w:hAnsi="TH Sarabun New" w:eastAsia="Sarabun" w:cs="TH Sarabun New"/>
            <w:sz w:val="32"/>
            <w:szCs w:val="32"/>
            <w:cs/>
          </w:rPr>
          <w:t xml:space="preserve"> </w:t>
        </w:r>
      </w:ins>
      <w:r w:rsidRPr="00357A8D">
        <w:rPr>
          <w:rFonts w:ascii="TH Sarabun New" w:hAnsi="TH Sarabun New" w:eastAsia="Sarabun" w:cs="TH Sarabun New"/>
          <w:sz w:val="32"/>
          <w:szCs w:val="32"/>
          <w:cs/>
        </w:rPr>
        <w:t xml:space="preserve">วิชา </w:t>
      </w:r>
      <w:del w:author="phetc" w:date="2023-02-14T12:54:00Z" w:id="790">
        <w:r w:rsidRPr="00357A8D" w:rsidDel="003255C5">
          <w:rPr>
            <w:rFonts w:ascii="TH Sarabun New" w:hAnsi="TH Sarabun New" w:eastAsia="Sarabun" w:cs="TH Sarabun New"/>
            <w:sz w:val="32"/>
            <w:szCs w:val="32"/>
            <w:cs/>
          </w:rPr>
          <w:delText>และเป็นนักศึกษาฐานะชั้น ปีที่</w:delText>
        </w:r>
        <w:r w:rsidRPr="00357A8D" w:rsidDel="003255C5">
          <w:rPr>
            <w:rFonts w:ascii="TH Sarabun New" w:hAnsi="TH Sarabun New" w:eastAsia="Sarabun" w:cs="TH Sarabun New"/>
            <w:sz w:val="32"/>
            <w:szCs w:val="32"/>
          </w:rPr>
          <w:delText xml:space="preserve"> 4</w:delText>
        </w:r>
        <w:r w:rsidRPr="00357A8D" w:rsidDel="003255C5">
          <w:rPr>
            <w:rFonts w:ascii="TH Sarabun New" w:hAnsi="TH Sarabun New" w:eastAsia="Sarabun" w:cs="TH Sarabun New"/>
            <w:sz w:val="32"/>
            <w:szCs w:val="32"/>
            <w:cs/>
          </w:rPr>
          <w:delText xml:space="preserve"> ขึ้นไป</w:delText>
        </w:r>
      </w:del>
    </w:p>
    <w:p w:rsidRPr="00357A8D" w:rsidR="0045180F" w:rsidRDefault="0045180F" w14:paraId="78386A9D" w14:textId="77777777">
      <w:pPr>
        <w:tabs>
          <w:tab w:val="left" w:pos="567"/>
        </w:tabs>
        <w:rPr>
          <w:rFonts w:ascii="TH Sarabun New" w:hAnsi="TH Sarabun New" w:eastAsia="Sarabun" w:cs="TH Sarabun New"/>
          <w:sz w:val="32"/>
          <w:szCs w:val="32"/>
          <w:rPrChange w:author="PC" w:date="2023-03-31T11:41:00Z" w:id="791">
            <w:rPr>
              <w:rFonts w:ascii="TH Sarabun New" w:hAnsi="TH Sarabun New" w:eastAsia="Sarabun" w:cs="TH Sarabun New"/>
              <w:color w:val="000000"/>
              <w:sz w:val="32"/>
              <w:szCs w:val="32"/>
            </w:rPr>
          </w:rPrChange>
        </w:rPr>
      </w:pP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rPr>
        <w:tab/>
      </w:r>
      <w:r w:rsidRPr="00357A8D">
        <w:rPr>
          <w:rFonts w:ascii="TH Sarabun New" w:hAnsi="TH Sarabun New" w:eastAsia="Sarabun" w:cs="TH Sarabun New"/>
          <w:sz w:val="32"/>
          <w:szCs w:val="32"/>
          <w:cs/>
        </w:rPr>
        <w:t>สัมมนาและเลือกหัวข้อวิจัย การพัฒนางานวิจัยตามขั้นตอนของวิธีวิทยาการวิจัย และการเขียน</w:t>
      </w:r>
      <w:r w:rsidRPr="00357A8D">
        <w:rPr>
          <w:rFonts w:ascii="TH Sarabun New" w:hAnsi="TH Sarabun New" w:eastAsia="Sarabun" w:cs="TH Sarabun New"/>
          <w:sz w:val="32"/>
          <w:szCs w:val="32"/>
          <w:cs/>
          <w:rPrChange w:author="PC" w:date="2023-03-31T11:41:00Z" w:id="792">
            <w:rPr>
              <w:rFonts w:ascii="TH Sarabun New" w:hAnsi="TH Sarabun New" w:eastAsia="Sarabun" w:cs="TH Sarabun New"/>
              <w:color w:val="000000"/>
              <w:sz w:val="32"/>
              <w:szCs w:val="32"/>
              <w:cs/>
            </w:rPr>
          </w:rPrChange>
        </w:rPr>
        <w:t>รายงานการวิจัยในหัวข้อเศรษฐศาสตร์ที่สนใจ ภายใต้การควบคุมและแนะนำจากผู้สอน</w:t>
      </w:r>
    </w:p>
    <w:p w:rsidRPr="00357A8D" w:rsidR="0045180F" w:rsidRDefault="0045180F" w14:paraId="275F032C" w14:textId="08F9A409">
      <w:pPr>
        <w:tabs>
          <w:tab w:val="left" w:pos="567"/>
        </w:tabs>
        <w:jc w:val="both"/>
        <w:rPr>
          <w:rFonts w:ascii="TH Sarabun New" w:hAnsi="TH Sarabun New" w:eastAsia="Sarabun" w:cs="TH Sarabun New"/>
          <w:sz w:val="32"/>
          <w:szCs w:val="32"/>
          <w:rPrChange w:author="PC" w:date="2023-03-31T11:41:00Z" w:id="793">
            <w:rPr>
              <w:rFonts w:ascii="TH Sarabun New" w:hAnsi="TH Sarabun New" w:eastAsia="Sarabun" w:cs="TH Sarabun New"/>
              <w:color w:val="000000"/>
              <w:sz w:val="32"/>
              <w:szCs w:val="32"/>
            </w:rPr>
          </w:rPrChange>
        </w:rPr>
      </w:pPr>
      <w:r w:rsidRPr="00357A8D">
        <w:rPr>
          <w:rFonts w:ascii="TH Sarabun New" w:hAnsi="TH Sarabun New" w:eastAsia="Sarabun" w:cs="TH Sarabun New"/>
          <w:sz w:val="32"/>
          <w:szCs w:val="32"/>
          <w:rPrChange w:author="PC" w:date="2023-03-31T11:41:00Z" w:id="794">
            <w:rPr>
              <w:rFonts w:ascii="TH Sarabun New" w:hAnsi="TH Sarabun New" w:eastAsia="Sarabun" w:cs="TH Sarabun New"/>
              <w:color w:val="000000"/>
              <w:sz w:val="32"/>
              <w:szCs w:val="32"/>
            </w:rPr>
          </w:rPrChange>
        </w:rPr>
        <w:tab/>
      </w:r>
      <w:r w:rsidRPr="00357A8D">
        <w:rPr>
          <w:rFonts w:ascii="TH Sarabun New" w:hAnsi="TH Sarabun New" w:eastAsia="Sarabun" w:cs="TH Sarabun New"/>
          <w:sz w:val="32"/>
          <w:szCs w:val="32"/>
          <w:cs/>
          <w:rPrChange w:author="PC" w:date="2023-03-31T11:41:00Z" w:id="795">
            <w:rPr>
              <w:rFonts w:ascii="TH Sarabun New" w:hAnsi="TH Sarabun New" w:eastAsia="Sarabun" w:cs="TH Sarabun New"/>
              <w:color w:val="000000"/>
              <w:sz w:val="32"/>
              <w:szCs w:val="32"/>
              <w:cs/>
            </w:rPr>
          </w:rPrChange>
        </w:rPr>
        <w:t xml:space="preserve">  </w:t>
      </w:r>
      <w:r w:rsidRPr="00357A8D">
        <w:rPr>
          <w:rFonts w:ascii="TH Sarabun New" w:hAnsi="TH Sarabun New" w:eastAsia="Sarabun" w:cs="TH Sarabun New"/>
          <w:sz w:val="32"/>
          <w:szCs w:val="32"/>
          <w:rPrChange w:author="PC" w:date="2023-03-31T11:41:00Z" w:id="796">
            <w:rPr>
              <w:rFonts w:ascii="TH Sarabun New" w:hAnsi="TH Sarabun New" w:eastAsia="Sarabun" w:cs="TH Sarabun New"/>
              <w:color w:val="000000"/>
              <w:sz w:val="32"/>
              <w:szCs w:val="32"/>
            </w:rPr>
          </w:rPrChange>
        </w:rPr>
        <w:t>Prerequisite</w:t>
      </w:r>
      <w:r w:rsidRPr="00357A8D">
        <w:rPr>
          <w:rFonts w:ascii="TH Sarabun New" w:hAnsi="TH Sarabun New" w:eastAsia="Sarabun" w:cs="TH Sarabun New"/>
          <w:sz w:val="32"/>
          <w:szCs w:val="32"/>
          <w:cs/>
          <w:rPrChange w:author="PC" w:date="2023-03-31T11:41:00Z" w:id="797">
            <w:rPr>
              <w:rFonts w:ascii="TH Sarabun New" w:hAnsi="TH Sarabun New" w:eastAsia="Sarabun" w:cs="TH Sarabun New"/>
              <w:color w:val="000000"/>
              <w:sz w:val="32"/>
              <w:szCs w:val="32"/>
              <w:cs/>
            </w:rPr>
          </w:rPrChange>
        </w:rPr>
        <w:t xml:space="preserve">: </w:t>
      </w:r>
      <w:ins w:author="phetc" w:date="2023-02-15T10:53:00Z" w:id="798">
        <w:r w:rsidRPr="00357A8D" w:rsidR="00354535">
          <w:rPr>
            <w:rFonts w:ascii="TH Sarabun New" w:hAnsi="TH Sarabun New" w:eastAsia="Angsana New" w:cs="TH Sarabun New"/>
            <w:sz w:val="32"/>
            <w:szCs w:val="32"/>
            <w:rPrChange w:author="PC" w:date="2023-03-31T11:41:00Z" w:id="799">
              <w:rPr>
                <w:rFonts w:ascii="TH Sarabun New" w:hAnsi="TH Sarabun New" w:eastAsia="Angsana New" w:cs="TH Sarabun New"/>
                <w:color w:val="FF0000"/>
                <w:sz w:val="32"/>
                <w:szCs w:val="32"/>
              </w:rPr>
            </w:rPrChange>
          </w:rPr>
          <w:t>Have earned credits of</w:t>
        </w:r>
        <w:r w:rsidRPr="00357A8D" w:rsidR="00354535">
          <w:rPr>
            <w:rFonts w:ascii="TH Sarabun New" w:hAnsi="TH Sarabun New" w:eastAsia="Sarabun" w:cs="TH Sarabun New"/>
            <w:sz w:val="32"/>
            <w:szCs w:val="32"/>
            <w:cs/>
            <w:rPrChange w:author="PC" w:date="2023-03-31T11:41:00Z" w:id="800">
              <w:rPr>
                <w:rFonts w:ascii="TH Sarabun New" w:hAnsi="TH Sarabun New" w:eastAsia="Sarabun" w:cs="TH Sarabun New"/>
                <w:color w:val="000000"/>
                <w:sz w:val="32"/>
                <w:szCs w:val="32"/>
                <w:cs/>
              </w:rPr>
            </w:rPrChange>
          </w:rPr>
          <w:t xml:space="preserve"> </w:t>
        </w:r>
      </w:ins>
      <w:r w:rsidRPr="00357A8D">
        <w:rPr>
          <w:rFonts w:ascii="TH Sarabun New" w:hAnsi="TH Sarabun New" w:eastAsia="Sarabun" w:cs="TH Sarabun New"/>
          <w:sz w:val="32"/>
          <w:szCs w:val="32"/>
          <w:cs/>
          <w:rPrChange w:author="PC" w:date="2023-03-31T11:41:00Z" w:id="801">
            <w:rPr>
              <w:rFonts w:ascii="TH Sarabun New" w:hAnsi="TH Sarabun New" w:eastAsia="Sarabun" w:cs="TH Sarabun New"/>
              <w:color w:val="000000"/>
              <w:sz w:val="32"/>
              <w:szCs w:val="32"/>
              <w:cs/>
            </w:rPr>
          </w:rPrChange>
        </w:rPr>
        <w:t>(</w:t>
      </w:r>
      <w:r w:rsidRPr="00357A8D">
        <w:rPr>
          <w:rFonts w:ascii="TH Sarabun New" w:hAnsi="TH Sarabun New" w:eastAsia="Sarabun" w:cs="TH Sarabun New"/>
          <w:sz w:val="32"/>
          <w:szCs w:val="32"/>
          <w:rPrChange w:author="PC" w:date="2023-03-31T11:41:00Z" w:id="802">
            <w:rPr>
              <w:rFonts w:ascii="TH Sarabun New" w:hAnsi="TH Sarabun New" w:eastAsia="Sarabun" w:cs="TH Sarabun New"/>
              <w:color w:val="000000"/>
              <w:sz w:val="32"/>
              <w:szCs w:val="32"/>
            </w:rPr>
          </w:rPrChange>
        </w:rPr>
        <w:t>a</w:t>
      </w:r>
      <w:r w:rsidRPr="00357A8D">
        <w:rPr>
          <w:rFonts w:ascii="TH Sarabun New" w:hAnsi="TH Sarabun New" w:eastAsia="Sarabun" w:cs="TH Sarabun New"/>
          <w:sz w:val="32"/>
          <w:szCs w:val="32"/>
          <w:cs/>
          <w:rPrChange w:author="PC" w:date="2023-03-31T11:41:00Z" w:id="803">
            <w:rPr>
              <w:rFonts w:ascii="TH Sarabun New" w:hAnsi="TH Sarabun New" w:eastAsia="Sarabun" w:cs="TH Sarabun New"/>
              <w:color w:val="000000"/>
              <w:sz w:val="32"/>
              <w:szCs w:val="32"/>
              <w:cs/>
            </w:rPr>
          </w:rPrChange>
        </w:rPr>
        <w:t xml:space="preserve">) </w:t>
      </w:r>
      <w:r w:rsidRPr="00357A8D">
        <w:rPr>
          <w:rFonts w:ascii="TH Sarabun New" w:hAnsi="TH Sarabun New" w:eastAsia="Sarabun" w:cs="TH Sarabun New"/>
          <w:sz w:val="32"/>
          <w:szCs w:val="32"/>
          <w:rPrChange w:author="PC" w:date="2023-03-31T11:41:00Z" w:id="804">
            <w:rPr>
              <w:rFonts w:ascii="TH Sarabun New" w:hAnsi="TH Sarabun New" w:eastAsia="Sarabun" w:cs="TH Sarabun New"/>
              <w:color w:val="000000"/>
              <w:sz w:val="32"/>
              <w:szCs w:val="32"/>
            </w:rPr>
          </w:rPrChange>
        </w:rPr>
        <w:t xml:space="preserve">EC215 </w:t>
      </w:r>
      <w:r w:rsidRPr="00357A8D">
        <w:rPr>
          <w:rFonts w:ascii="TH Sarabun New" w:hAnsi="TH Sarabun New" w:eastAsia="Sarabun" w:cs="TH Sarabun New"/>
          <w:sz w:val="32"/>
          <w:szCs w:val="32"/>
          <w:cs/>
          <w:rPrChange w:author="PC" w:date="2023-03-31T11:41:00Z" w:id="805">
            <w:rPr>
              <w:rFonts w:ascii="TH Sarabun New" w:hAnsi="TH Sarabun New" w:eastAsia="Sarabun" w:cs="TH Sarabun New"/>
              <w:color w:val="000000"/>
              <w:sz w:val="32"/>
              <w:szCs w:val="32"/>
              <w:cs/>
            </w:rPr>
          </w:rPrChange>
        </w:rPr>
        <w:t>(</w:t>
      </w:r>
      <w:r w:rsidRPr="00357A8D">
        <w:rPr>
          <w:rFonts w:ascii="TH Sarabun New" w:hAnsi="TH Sarabun New" w:eastAsia="Sarabun" w:cs="TH Sarabun New"/>
          <w:sz w:val="32"/>
          <w:szCs w:val="32"/>
          <w:rPrChange w:author="PC" w:date="2023-03-31T11:41:00Z" w:id="806">
            <w:rPr>
              <w:rFonts w:ascii="TH Sarabun New" w:hAnsi="TH Sarabun New" w:eastAsia="Sarabun" w:cs="TH Sarabun New"/>
              <w:color w:val="000000"/>
              <w:sz w:val="32"/>
              <w:szCs w:val="32"/>
            </w:rPr>
          </w:rPrChange>
        </w:rPr>
        <w:t>b</w:t>
      </w:r>
      <w:r w:rsidRPr="00357A8D">
        <w:rPr>
          <w:rFonts w:ascii="TH Sarabun New" w:hAnsi="TH Sarabun New" w:eastAsia="Sarabun" w:cs="TH Sarabun New"/>
          <w:sz w:val="32"/>
          <w:szCs w:val="32"/>
          <w:cs/>
          <w:rPrChange w:author="PC" w:date="2023-03-31T11:41:00Z" w:id="807">
            <w:rPr>
              <w:rFonts w:ascii="TH Sarabun New" w:hAnsi="TH Sarabun New" w:eastAsia="Sarabun" w:cs="TH Sarabun New"/>
              <w:color w:val="000000"/>
              <w:sz w:val="32"/>
              <w:szCs w:val="32"/>
              <w:cs/>
            </w:rPr>
          </w:rPrChange>
        </w:rPr>
        <w:t xml:space="preserve">) </w:t>
      </w:r>
      <w:r w:rsidRPr="00357A8D">
        <w:rPr>
          <w:rFonts w:ascii="TH Sarabun New" w:hAnsi="TH Sarabun New" w:cs="TH Sarabun New"/>
          <w:sz w:val="32"/>
          <w:szCs w:val="32"/>
          <w:rPrChange w:author="PC" w:date="2023-03-31T11:41:00Z" w:id="808">
            <w:rPr>
              <w:rFonts w:ascii="TH Sarabun New" w:hAnsi="TH Sarabun New" w:cs="TH Sarabun New"/>
              <w:color w:val="000000"/>
              <w:sz w:val="32"/>
              <w:szCs w:val="32"/>
            </w:rPr>
          </w:rPrChange>
        </w:rPr>
        <w:t xml:space="preserve">a minimum </w:t>
      </w:r>
      <w:r w:rsidRPr="00357A8D" w:rsidR="00A41CB3">
        <w:rPr>
          <w:rFonts w:ascii="TH Sarabun New" w:hAnsi="TH Sarabun New" w:eastAsia="Sarabun" w:cs="TH Sarabun New"/>
          <w:sz w:val="32"/>
          <w:szCs w:val="32"/>
          <w:rPrChange w:author="PC" w:date="2023-03-31T11:41:00Z" w:id="809">
            <w:rPr>
              <w:rFonts w:ascii="TH Sarabun New" w:hAnsi="TH Sarabun New" w:eastAsia="Sarabun" w:cs="TH Sarabun New"/>
              <w:color w:val="000000"/>
              <w:sz w:val="32"/>
              <w:szCs w:val="32"/>
            </w:rPr>
          </w:rPrChange>
        </w:rPr>
        <w:t xml:space="preserve">of </w:t>
      </w:r>
      <w:del w:author="phetc" w:date="2023-02-14T14:12:00Z" w:id="810">
        <w:r w:rsidRPr="00357A8D" w:rsidDel="00627470" w:rsidR="00A41CB3">
          <w:rPr>
            <w:rFonts w:ascii="TH Sarabun New" w:hAnsi="TH Sarabun New" w:eastAsia="Sarabun" w:cs="TH Sarabun New"/>
            <w:sz w:val="32"/>
            <w:szCs w:val="32"/>
            <w:rPrChange w:author="PC" w:date="2023-03-31T11:41:00Z" w:id="811">
              <w:rPr>
                <w:rFonts w:ascii="TH Sarabun New" w:hAnsi="TH Sarabun New" w:eastAsia="Sarabun" w:cs="TH Sarabun New"/>
                <w:color w:val="000000"/>
                <w:sz w:val="32"/>
                <w:szCs w:val="32"/>
              </w:rPr>
            </w:rPrChange>
          </w:rPr>
          <w:delText>three</w:delText>
        </w:r>
        <w:r w:rsidRPr="00357A8D" w:rsidDel="00627470">
          <w:rPr>
            <w:rFonts w:ascii="TH Sarabun New" w:hAnsi="TH Sarabun New" w:eastAsia="Sarabun" w:cs="TH Sarabun New"/>
            <w:sz w:val="32"/>
            <w:szCs w:val="32"/>
            <w:cs/>
            <w:rPrChange w:author="PC" w:date="2023-03-31T11:41:00Z" w:id="812">
              <w:rPr>
                <w:rFonts w:ascii="TH Sarabun New" w:hAnsi="TH Sarabun New" w:eastAsia="Sarabun" w:cs="TH Sarabun New"/>
                <w:color w:val="000000"/>
                <w:sz w:val="32"/>
                <w:szCs w:val="32"/>
                <w:cs/>
              </w:rPr>
            </w:rPrChange>
          </w:rPr>
          <w:delText xml:space="preserve"> </w:delText>
        </w:r>
      </w:del>
      <w:ins w:author="phetc" w:date="2023-02-14T14:12:00Z" w:id="813">
        <w:r w:rsidRPr="00357A8D" w:rsidR="00627470">
          <w:rPr>
            <w:rFonts w:ascii="TH Sarabun New" w:hAnsi="TH Sarabun New" w:eastAsia="Sarabun" w:cs="TH Sarabun New"/>
            <w:sz w:val="32"/>
            <w:szCs w:val="32"/>
            <w:rPrChange w:author="PC" w:date="2023-03-31T11:41:00Z" w:id="814">
              <w:rPr>
                <w:rFonts w:ascii="TH Sarabun New" w:hAnsi="TH Sarabun New" w:eastAsia="Sarabun" w:cs="TH Sarabun New"/>
                <w:color w:val="000000"/>
                <w:sz w:val="32"/>
                <w:szCs w:val="32"/>
              </w:rPr>
            </w:rPrChange>
          </w:rPr>
          <w:t xml:space="preserve">four </w:t>
        </w:r>
      </w:ins>
      <w:r w:rsidRPr="00357A8D">
        <w:rPr>
          <w:rFonts w:ascii="TH Sarabun New" w:hAnsi="TH Sarabun New" w:eastAsia="Sarabun" w:cs="TH Sarabun New"/>
          <w:sz w:val="32"/>
          <w:szCs w:val="32"/>
          <w:rPrChange w:author="PC" w:date="2023-03-31T11:41:00Z" w:id="815">
            <w:rPr>
              <w:rFonts w:ascii="TH Sarabun New" w:hAnsi="TH Sarabun New" w:eastAsia="Sarabun" w:cs="TH Sarabun New"/>
              <w:color w:val="000000"/>
              <w:sz w:val="32"/>
              <w:szCs w:val="32"/>
            </w:rPr>
          </w:rPrChange>
        </w:rPr>
        <w:t xml:space="preserve">400 level </w:t>
      </w:r>
      <w:r w:rsidRPr="00357A8D">
        <w:rPr>
          <w:rFonts w:ascii="TH Sarabun New" w:hAnsi="TH Sarabun New" w:eastAsia="Sarabun" w:cs="TH Sarabun New"/>
          <w:sz w:val="32"/>
          <w:szCs w:val="32"/>
          <w:cs/>
          <w:rPrChange w:author="PC" w:date="2023-03-31T11:41:00Z" w:id="816">
            <w:rPr>
              <w:rFonts w:ascii="TH Sarabun New" w:hAnsi="TH Sarabun New" w:eastAsia="Sarabun" w:cs="TH Sarabun New"/>
              <w:color w:val="000000"/>
              <w:sz w:val="32"/>
              <w:szCs w:val="32"/>
              <w:cs/>
            </w:rPr>
          </w:rPrChange>
        </w:rPr>
        <w:t>(</w:t>
      </w:r>
      <w:r w:rsidRPr="00357A8D">
        <w:rPr>
          <w:rFonts w:ascii="TH Sarabun New" w:hAnsi="TH Sarabun New" w:eastAsia="Sarabun" w:cs="TH Sarabun New"/>
          <w:sz w:val="32"/>
          <w:szCs w:val="32"/>
          <w:rPrChange w:author="PC" w:date="2023-03-31T11:41:00Z" w:id="817">
            <w:rPr>
              <w:rFonts w:ascii="TH Sarabun New" w:hAnsi="TH Sarabun New" w:eastAsia="Sarabun" w:cs="TH Sarabun New"/>
              <w:color w:val="000000"/>
              <w:sz w:val="32"/>
              <w:szCs w:val="32"/>
            </w:rPr>
          </w:rPrChange>
        </w:rPr>
        <w:t>or the above level</w:t>
      </w:r>
      <w:r w:rsidRPr="00357A8D">
        <w:rPr>
          <w:rFonts w:ascii="TH Sarabun New" w:hAnsi="TH Sarabun New" w:eastAsia="Sarabun" w:cs="TH Sarabun New"/>
          <w:sz w:val="32"/>
          <w:szCs w:val="32"/>
          <w:cs/>
          <w:rPrChange w:author="PC" w:date="2023-03-31T11:41:00Z" w:id="818">
            <w:rPr>
              <w:rFonts w:ascii="TH Sarabun New" w:hAnsi="TH Sarabun New" w:eastAsia="Sarabun" w:cs="TH Sarabun New"/>
              <w:color w:val="000000"/>
              <w:sz w:val="32"/>
              <w:szCs w:val="32"/>
              <w:cs/>
            </w:rPr>
          </w:rPrChange>
        </w:rPr>
        <w:t xml:space="preserve">) </w:t>
      </w:r>
      <w:r w:rsidRPr="00357A8D">
        <w:rPr>
          <w:rFonts w:ascii="TH Sarabun New" w:hAnsi="TH Sarabun New" w:eastAsia="Sarabun" w:cs="TH Sarabun New"/>
          <w:sz w:val="32"/>
          <w:szCs w:val="32"/>
          <w:rPrChange w:author="PC" w:date="2023-03-31T11:41:00Z" w:id="819">
            <w:rPr>
              <w:rFonts w:ascii="TH Sarabun New" w:hAnsi="TH Sarabun New" w:eastAsia="Sarabun" w:cs="TH Sarabun New"/>
              <w:color w:val="000000"/>
              <w:sz w:val="32"/>
              <w:szCs w:val="32"/>
            </w:rPr>
          </w:rPrChange>
        </w:rPr>
        <w:t xml:space="preserve">courses in the field </w:t>
      </w:r>
      <w:del w:author="phetc" w:date="2023-02-14T13:32:00Z" w:id="820">
        <w:r w:rsidRPr="00357A8D" w:rsidDel="00CB0B6D">
          <w:rPr>
            <w:rFonts w:ascii="TH Sarabun New" w:hAnsi="TH Sarabun New" w:eastAsia="Sarabun" w:cs="TH Sarabun New"/>
            <w:sz w:val="32"/>
            <w:szCs w:val="32"/>
            <w:rPrChange w:author="PC" w:date="2023-03-31T11:41:00Z" w:id="821">
              <w:rPr>
                <w:rFonts w:ascii="TH Sarabun New" w:hAnsi="TH Sarabun New" w:eastAsia="Sarabun" w:cs="TH Sarabun New"/>
                <w:color w:val="000000"/>
                <w:sz w:val="32"/>
                <w:szCs w:val="32"/>
              </w:rPr>
            </w:rPrChange>
          </w:rPr>
          <w:delText>of Economics and 4</w:delText>
        </w:r>
        <w:r w:rsidRPr="00357A8D" w:rsidDel="00CB0B6D">
          <w:rPr>
            <w:rFonts w:ascii="TH Sarabun New" w:hAnsi="TH Sarabun New" w:eastAsia="Sarabun" w:cs="TH Sarabun New"/>
            <w:sz w:val="32"/>
            <w:szCs w:val="32"/>
            <w:vertAlign w:val="superscript"/>
            <w:rPrChange w:author="PC" w:date="2023-03-31T11:41:00Z" w:id="822">
              <w:rPr>
                <w:rFonts w:ascii="TH Sarabun New" w:hAnsi="TH Sarabun New" w:eastAsia="Sarabun" w:cs="TH Sarabun New"/>
                <w:color w:val="000000"/>
                <w:sz w:val="32"/>
                <w:szCs w:val="32"/>
                <w:vertAlign w:val="superscript"/>
              </w:rPr>
            </w:rPrChange>
          </w:rPr>
          <w:delText xml:space="preserve">th </w:delText>
        </w:r>
        <w:r w:rsidRPr="00357A8D" w:rsidDel="00CB0B6D">
          <w:rPr>
            <w:rFonts w:ascii="TH Sarabun New" w:hAnsi="TH Sarabun New" w:eastAsia="Sarabun" w:cs="TH Sarabun New"/>
            <w:sz w:val="32"/>
            <w:szCs w:val="32"/>
            <w:rPrChange w:author="PC" w:date="2023-03-31T11:41:00Z" w:id="823">
              <w:rPr>
                <w:rFonts w:ascii="TH Sarabun New" w:hAnsi="TH Sarabun New" w:eastAsia="Sarabun" w:cs="TH Sarabun New"/>
                <w:color w:val="000000"/>
                <w:sz w:val="32"/>
                <w:szCs w:val="32"/>
              </w:rPr>
            </w:rPrChange>
          </w:rPr>
          <w:delText>year student</w:delText>
        </w:r>
        <w:r w:rsidRPr="00357A8D" w:rsidDel="00CB0B6D" w:rsidR="00A41CB3">
          <w:rPr>
            <w:rFonts w:ascii="TH Sarabun New" w:hAnsi="TH Sarabun New" w:eastAsia="Sarabun" w:cs="TH Sarabun New"/>
            <w:sz w:val="32"/>
            <w:szCs w:val="32"/>
            <w:rPrChange w:author="PC" w:date="2023-03-31T11:41:00Z" w:id="824">
              <w:rPr>
                <w:rFonts w:ascii="TH Sarabun New" w:hAnsi="TH Sarabun New" w:eastAsia="Sarabun" w:cs="TH Sarabun New"/>
                <w:color w:val="000000"/>
                <w:sz w:val="32"/>
                <w:szCs w:val="32"/>
              </w:rPr>
            </w:rPrChange>
          </w:rPr>
          <w:delText>s</w:delText>
        </w:r>
        <w:r w:rsidRPr="00357A8D" w:rsidDel="00CB0B6D">
          <w:rPr>
            <w:rFonts w:ascii="TH Sarabun New" w:hAnsi="TH Sarabun New" w:eastAsia="Sarabun" w:cs="TH Sarabun New"/>
            <w:sz w:val="32"/>
            <w:szCs w:val="32"/>
            <w:rPrChange w:author="PC" w:date="2023-03-31T11:41:00Z" w:id="825">
              <w:rPr>
                <w:rFonts w:ascii="TH Sarabun New" w:hAnsi="TH Sarabun New" w:eastAsia="Sarabun" w:cs="TH Sarabun New"/>
                <w:color w:val="000000"/>
                <w:sz w:val="32"/>
                <w:szCs w:val="32"/>
              </w:rPr>
            </w:rPrChange>
          </w:rPr>
          <w:delText xml:space="preserve"> and up</w:delText>
        </w:r>
      </w:del>
    </w:p>
    <w:p w:rsidRPr="00357A8D" w:rsidR="0045180F" w:rsidRDefault="0045180F" w14:paraId="03096576" w14:textId="77777777">
      <w:pPr>
        <w:tabs>
          <w:tab w:val="left" w:pos="567"/>
        </w:tabs>
        <w:jc w:val="both"/>
        <w:rPr>
          <w:rFonts w:ascii="TH Sarabun New" w:hAnsi="TH Sarabun New" w:eastAsia="Sarabun" w:cs="TH Sarabun New"/>
          <w:sz w:val="32"/>
          <w:szCs w:val="32"/>
          <w:rPrChange w:author="PC" w:date="2023-03-31T11:41:00Z" w:id="826">
            <w:rPr>
              <w:rFonts w:ascii="TH Sarabun New" w:hAnsi="TH Sarabun New" w:eastAsia="Sarabun" w:cs="TH Sarabun New"/>
              <w:color w:val="000000"/>
              <w:sz w:val="32"/>
              <w:szCs w:val="32"/>
            </w:rPr>
          </w:rPrChange>
        </w:rPr>
      </w:pPr>
      <w:r w:rsidRPr="00357A8D">
        <w:rPr>
          <w:rFonts w:ascii="TH Sarabun New" w:hAnsi="TH Sarabun New" w:eastAsia="Sarabun" w:cs="TH Sarabun New"/>
          <w:sz w:val="32"/>
          <w:szCs w:val="32"/>
          <w:cs/>
          <w:rPrChange w:author="PC" w:date="2023-03-31T11:41:00Z" w:id="827">
            <w:rPr>
              <w:rFonts w:ascii="TH Sarabun New" w:hAnsi="TH Sarabun New" w:eastAsia="Sarabun" w:cs="TH Sarabun New"/>
              <w:color w:val="000000"/>
              <w:sz w:val="32"/>
              <w:szCs w:val="32"/>
              <w:cs/>
            </w:rPr>
          </w:rPrChange>
        </w:rPr>
        <w:t xml:space="preserve">          </w:t>
      </w:r>
      <w:r w:rsidRPr="00357A8D">
        <w:rPr>
          <w:rFonts w:ascii="TH Sarabun New" w:hAnsi="TH Sarabun New" w:eastAsia="Sarabun" w:cs="TH Sarabun New"/>
          <w:sz w:val="32"/>
          <w:szCs w:val="32"/>
          <w:rPrChange w:author="PC" w:date="2023-03-31T11:41:00Z" w:id="828">
            <w:rPr>
              <w:rFonts w:ascii="TH Sarabun New" w:hAnsi="TH Sarabun New" w:eastAsia="Sarabun" w:cs="TH Sarabun New"/>
              <w:color w:val="000000"/>
              <w:sz w:val="32"/>
              <w:szCs w:val="32"/>
            </w:rPr>
          </w:rPrChange>
        </w:rPr>
        <w:t>Seminar and Selection of research topics; development of stages of research; data collection and analysis, report writing under the supervision of the lecturer</w:t>
      </w:r>
      <w:r w:rsidRPr="00357A8D">
        <w:rPr>
          <w:rFonts w:ascii="TH Sarabun New" w:hAnsi="TH Sarabun New" w:eastAsia="Sarabun" w:cs="TH Sarabun New"/>
          <w:sz w:val="32"/>
          <w:szCs w:val="32"/>
          <w:cs/>
          <w:rPrChange w:author="PC" w:date="2023-03-31T11:41:00Z" w:id="829">
            <w:rPr>
              <w:rFonts w:ascii="TH Sarabun New" w:hAnsi="TH Sarabun New" w:eastAsia="Sarabun" w:cs="TH Sarabun New"/>
              <w:color w:val="000000"/>
              <w:sz w:val="32"/>
              <w:szCs w:val="32"/>
              <w:cs/>
            </w:rPr>
          </w:rPrChange>
        </w:rPr>
        <w:t>.</w:t>
      </w:r>
    </w:p>
    <w:p w:rsidRPr="00357A8D" w:rsidR="00EA4D7C" w:rsidRDefault="00EA4D7C" w14:paraId="1A86155E" w14:textId="1264BB80">
      <w:pPr>
        <w:tabs>
          <w:tab w:val="left" w:pos="360"/>
          <w:tab w:val="left" w:pos="720"/>
          <w:tab w:val="left" w:pos="900"/>
          <w:tab w:val="left" w:pos="1440"/>
          <w:tab w:val="left" w:pos="1890"/>
          <w:tab w:val="left" w:pos="2340"/>
        </w:tabs>
        <w:ind w:left="426" w:hanging="426"/>
        <w:rPr>
          <w:ins w:author="Jenjira O-cha" w:date="2023-02-08T15:22:00Z" w:id="830"/>
          <w:rFonts w:ascii="TH Sarabun New" w:hAnsi="TH Sarabun New" w:eastAsia="Angsana New" w:cs="TH Sarabun New"/>
          <w:sz w:val="32"/>
          <w:szCs w:val="32"/>
          <w:rPrChange w:author="PC" w:date="2023-03-31T11:41:00Z" w:id="831">
            <w:rPr>
              <w:ins w:author="Jenjira O-cha" w:date="2023-02-08T15:22:00Z" w:id="832"/>
              <w:rFonts w:ascii="TH Sarabun New" w:hAnsi="TH Sarabun New" w:eastAsia="Angsana New" w:cs="TH Sarabun New"/>
              <w:color w:val="FF0000"/>
              <w:sz w:val="32"/>
              <w:szCs w:val="32"/>
            </w:rPr>
          </w:rPrChange>
        </w:rPr>
      </w:pPr>
    </w:p>
    <w:p w:rsidRPr="00357A8D" w:rsidR="000F3206" w:rsidRDefault="000F3206" w14:paraId="3D79DBC4" w14:textId="77777777">
      <w:pPr>
        <w:tabs>
          <w:tab w:val="left" w:pos="360"/>
          <w:tab w:val="left" w:pos="720"/>
          <w:tab w:val="left" w:pos="900"/>
          <w:tab w:val="left" w:pos="1440"/>
          <w:tab w:val="left" w:pos="1890"/>
          <w:tab w:val="left" w:pos="2340"/>
        </w:tabs>
        <w:ind w:left="426" w:hanging="426"/>
        <w:rPr>
          <w:ins w:author="Jenjira O-cha" w:date="2023-02-07T21:01:00Z" w:id="833"/>
          <w:rFonts w:ascii="TH Sarabun New" w:hAnsi="TH Sarabun New" w:eastAsia="Angsana New" w:cs="TH Sarabun New"/>
          <w:sz w:val="32"/>
          <w:szCs w:val="32"/>
          <w:rPrChange w:author="PC" w:date="2023-03-31T11:41:00Z" w:id="834">
            <w:rPr>
              <w:ins w:author="Jenjira O-cha" w:date="2023-02-07T21:01:00Z" w:id="835"/>
              <w:rFonts w:ascii="TH Sarabun New" w:hAnsi="TH Sarabun New" w:eastAsia="Angsana New" w:cs="TH Sarabun New"/>
              <w:color w:val="FF0000"/>
              <w:sz w:val="32"/>
              <w:szCs w:val="32"/>
            </w:rPr>
          </w:rPrChange>
        </w:rPr>
      </w:pPr>
    </w:p>
    <w:p w:rsidRPr="00357A8D" w:rsidR="001D766B" w:rsidRDefault="001D766B" w14:paraId="44419794" w14:textId="4E70F211">
      <w:pPr>
        <w:tabs>
          <w:tab w:val="left" w:pos="360"/>
          <w:tab w:val="left" w:pos="720"/>
          <w:tab w:val="left" w:pos="900"/>
          <w:tab w:val="left" w:pos="1440"/>
          <w:tab w:val="left" w:pos="1890"/>
          <w:tab w:val="left" w:pos="2340"/>
        </w:tabs>
        <w:ind w:left="426" w:hanging="426"/>
        <w:rPr>
          <w:ins w:author="Jenjira O-cha" w:date="2023-02-07T21:01:00Z" w:id="836"/>
          <w:rFonts w:ascii="TH Sarabun New" w:hAnsi="TH Sarabun New" w:eastAsia="Angsana New" w:cs="TH Sarabun New"/>
          <w:sz w:val="32"/>
          <w:szCs w:val="32"/>
          <w:rPrChange w:author="PC" w:date="2023-03-31T11:41:00Z" w:id="837">
            <w:rPr>
              <w:ins w:author="Jenjira O-cha" w:date="2023-02-07T21:01:00Z" w:id="838"/>
              <w:rFonts w:ascii="TH Sarabun New" w:hAnsi="TH Sarabun New" w:eastAsia="Angsana New" w:cs="TH Sarabun New"/>
              <w:color w:val="FF0000"/>
              <w:sz w:val="32"/>
              <w:szCs w:val="32"/>
            </w:rPr>
          </w:rPrChange>
        </w:rPr>
      </w:pPr>
    </w:p>
    <w:p w:rsidRPr="00357A8D" w:rsidR="001D766B" w:rsidDel="0024631A" w:rsidRDefault="001D766B" w14:paraId="5E035D93" w14:textId="142F26E2">
      <w:pPr>
        <w:tabs>
          <w:tab w:val="left" w:pos="360"/>
          <w:tab w:val="left" w:pos="720"/>
          <w:tab w:val="left" w:pos="900"/>
          <w:tab w:val="left" w:pos="1440"/>
          <w:tab w:val="left" w:pos="1890"/>
          <w:tab w:val="left" w:pos="2340"/>
        </w:tabs>
        <w:ind w:left="426" w:hanging="426"/>
        <w:rPr>
          <w:del w:author="PC" w:date="2023-03-31T11:28:00Z" w:id="839"/>
          <w:rFonts w:ascii="TH Sarabun New" w:hAnsi="TH Sarabun New" w:eastAsia="Angsana New" w:cs="TH Sarabun New"/>
          <w:sz w:val="32"/>
          <w:szCs w:val="32"/>
          <w:rPrChange w:author="PC" w:date="2023-03-31T11:41:00Z" w:id="840">
            <w:rPr>
              <w:del w:author="PC" w:date="2023-03-31T11:28:00Z" w:id="841"/>
              <w:rFonts w:ascii="TH Sarabun New" w:hAnsi="TH Sarabun New" w:eastAsia="Angsana New" w:cs="TH Sarabun New"/>
              <w:color w:val="FF0000"/>
              <w:sz w:val="32"/>
              <w:szCs w:val="32"/>
            </w:rPr>
          </w:rPrChange>
        </w:rPr>
      </w:pPr>
    </w:p>
    <w:p w:rsidRPr="00357A8D" w:rsidR="00763079" w:rsidP="00932528" w:rsidRDefault="00763079" w14:paraId="24EE8527"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หมวดเศรษฐศาสตร์การเมืองและประวัติศาสตร์เศรษฐกิจ (หมวด </w:t>
      </w:r>
      <w:r w:rsidRPr="00357A8D">
        <w:rPr>
          <w:rFonts w:ascii="TH Sarabun New" w:hAnsi="TH Sarabun New" w:cs="TH Sarabun New"/>
          <w:b/>
          <w:bCs/>
          <w:sz w:val="32"/>
          <w:szCs w:val="32"/>
        </w:rPr>
        <w:t>0</w:t>
      </w:r>
      <w:r w:rsidRPr="00357A8D">
        <w:rPr>
          <w:rFonts w:ascii="TH Sarabun New" w:hAnsi="TH Sarabun New" w:cs="TH Sarabun New"/>
          <w:b/>
          <w:bCs/>
          <w:sz w:val="32"/>
          <w:szCs w:val="32"/>
          <w:cs/>
        </w:rPr>
        <w:t>)</w:t>
      </w:r>
    </w:p>
    <w:p w:rsidRPr="00357A8D" w:rsidR="00763079" w:rsidP="00E65391" w:rsidRDefault="00763079" w14:paraId="6D76F70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301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ประวัติศาสตร์เศรษฐกิจไทย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(3-0-6)</w:t>
      </w:r>
    </w:p>
    <w:p w:rsidRPr="00357A8D" w:rsidR="00763079" w:rsidP="00E65391" w:rsidRDefault="00763079" w14:paraId="07EF4A1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EC301</w:t>
      </w:r>
      <w:r w:rsidRPr="00357A8D">
        <w:rPr>
          <w:rFonts w:ascii="TH Sarabun New" w:hAnsi="TH Sarabun New" w:cs="Times New Roman"/>
          <w:sz w:val="32"/>
          <w:szCs w:val="32"/>
          <w:rtl/>
          <w:lang w:bidi="ar-SA"/>
        </w:rPr>
        <w:tab/>
      </w:r>
      <w:r w:rsidRPr="00357A8D">
        <w:rPr>
          <w:rFonts w:ascii="TH Sarabun New" w:hAnsi="TH Sarabun New" w:cs="TH Sarabun New"/>
          <w:sz w:val="32"/>
          <w:szCs w:val="32"/>
        </w:rPr>
        <w:t>History of Thai Economy</w:t>
      </w:r>
    </w:p>
    <w:p w:rsidRPr="00357A8D" w:rsidR="00763079" w:rsidP="00E65391" w:rsidRDefault="00763079" w14:paraId="01FA3518" w14:textId="584E214F">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ศึกษาวิวัฒนาการของระบบเศรษฐกิจไทยการศึกษาจะเน้น </w:t>
      </w:r>
      <w:commentRangeStart w:id="842"/>
      <w:r w:rsidRPr="00357A8D">
        <w:rPr>
          <w:rFonts w:ascii="TH Sarabun New" w:hAnsi="TH Sarabun New" w:cs="TH Sarabun New"/>
          <w:sz w:val="32"/>
          <w:szCs w:val="32"/>
          <w:cs/>
        </w:rPr>
        <w:t>อธิบาย</w:t>
      </w:r>
      <w:commentRangeEnd w:id="842"/>
      <w:r w:rsidRPr="00357A8D" w:rsidR="00CC5B39">
        <w:rPr>
          <w:rStyle w:val="CommentReference"/>
        </w:rPr>
        <w:commentReference w:id="842"/>
      </w:r>
      <w:r w:rsidRPr="00357A8D">
        <w:rPr>
          <w:rFonts w:ascii="TH Sarabun New" w:hAnsi="TH Sarabun New" w:cs="TH Sarabun New"/>
          <w:sz w:val="32"/>
          <w:szCs w:val="32"/>
          <w:cs/>
        </w:rPr>
        <w:t>การเปลี่ยนแปลงโครงสร้างทางเศรษฐกิจและสังคม รวมทั้งบทบาทของรัฐที่มีต่อระบบเศรษฐกิจโดยรวม</w:t>
      </w:r>
      <w:commentRangeStart w:id="843"/>
      <w:r w:rsidRPr="00357A8D">
        <w:rPr>
          <w:rFonts w:ascii="TH Sarabun New" w:hAnsi="TH Sarabun New" w:cs="TH Sarabun New"/>
          <w:sz w:val="32"/>
          <w:szCs w:val="32"/>
          <w:cs/>
        </w:rPr>
        <w:t>และโดย</w:t>
      </w:r>
      <w:del w:author="Jenjira O-cha" w:date="2023-02-08T10:08:00Z" w:id="844">
        <w:r w:rsidRPr="00357A8D" w:rsidDel="00CC5B39">
          <w:rPr>
            <w:rFonts w:ascii="TH Sarabun New" w:hAnsi="TH Sarabun New" w:cs="TH Sarabun New"/>
            <w:sz w:val="32"/>
            <w:szCs w:val="32"/>
            <w:cs/>
          </w:rPr>
          <w:delText xml:space="preserve"> </w:delText>
        </w:r>
      </w:del>
      <w:r w:rsidRPr="00357A8D">
        <w:rPr>
          <w:rFonts w:ascii="TH Sarabun New" w:hAnsi="TH Sarabun New" w:cs="TH Sarabun New"/>
          <w:sz w:val="32"/>
          <w:szCs w:val="32"/>
          <w:cs/>
        </w:rPr>
        <w:t>เชื่อมโยงการเปลี่ยนแปลงดังกล่าวเข้ากับปัจจัยทางเศรษฐกิจ การเมือง และสังคม ทั้งในประเทศไทยและในสากล</w:t>
      </w:r>
      <w:commentRangeEnd w:id="843"/>
      <w:r w:rsidRPr="00357A8D" w:rsidR="00CC5B39">
        <w:rPr>
          <w:rStyle w:val="CommentReference"/>
        </w:rPr>
        <w:commentReference w:id="843"/>
      </w:r>
    </w:p>
    <w:p w:rsidRPr="00357A8D" w:rsidR="00763079" w:rsidP="00E65391" w:rsidRDefault="00763079" w14:paraId="76D379EF" w14:textId="77777777">
      <w:pPr>
        <w:tabs>
          <w:tab w:val="left" w:pos="7938"/>
        </w:tabs>
        <w:ind w:firstLine="720"/>
        <w:jc w:val="thaiDistribute"/>
        <w:rPr>
          <w:rFonts w:ascii="TH Sarabun New" w:hAnsi="TH Sarabun New" w:cs="TH Sarabun New"/>
          <w:sz w:val="32"/>
          <w:szCs w:val="32"/>
          <w:rPrChange w:author="PC" w:date="2023-03-31T11:41:00Z" w:id="845">
            <w:rPr>
              <w:rFonts w:ascii="TH Sarabun New" w:hAnsi="TH Sarabun New" w:cs="TH Sarabun New"/>
              <w:color w:val="000000"/>
              <w:sz w:val="32"/>
              <w:szCs w:val="32"/>
            </w:rPr>
          </w:rPrChange>
        </w:rPr>
      </w:pPr>
      <w:r w:rsidRPr="00357A8D">
        <w:rPr>
          <w:rFonts w:ascii="TH Sarabun New" w:hAnsi="TH Sarabun New" w:cs="TH Sarabun New"/>
          <w:sz w:val="32"/>
          <w:szCs w:val="32"/>
        </w:rPr>
        <w:t>Studying the evolution of Thailand</w:t>
      </w:r>
      <w:r w:rsidRPr="00357A8D">
        <w:rPr>
          <w:rFonts w:ascii="TH Sarabun New" w:hAnsi="TH Sarabun New" w:cs="TH Sarabun New"/>
          <w:sz w:val="32"/>
          <w:szCs w:val="32"/>
          <w:cs/>
        </w:rPr>
        <w:t>’</w:t>
      </w:r>
      <w:r w:rsidRPr="00357A8D">
        <w:rPr>
          <w:rFonts w:ascii="TH Sarabun New" w:hAnsi="TH Sarabun New" w:cs="TH Sarabun New"/>
          <w:sz w:val="32"/>
          <w:szCs w:val="32"/>
        </w:rPr>
        <w:t>s economic system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The study focuses on </w:t>
      </w:r>
      <w:r w:rsidRPr="00357A8D">
        <w:rPr>
          <w:rFonts w:ascii="TH Sarabun New" w:hAnsi="TH Sarabun New" w:cs="TH Sarabun New"/>
          <w:sz w:val="32"/>
          <w:szCs w:val="32"/>
          <w:rPrChange w:author="PC" w:date="2023-03-31T11:41:00Z" w:id="846">
            <w:rPr>
              <w:rFonts w:ascii="TH Sarabun New" w:hAnsi="TH Sarabun New" w:cs="TH Sarabun New"/>
              <w:color w:val="000000"/>
              <w:sz w:val="32"/>
              <w:szCs w:val="32"/>
            </w:rPr>
          </w:rPrChange>
        </w:rPr>
        <w:t>examining the development of Thailand's economic and social structure, while also investigating the roles of the state in the economy</w:t>
      </w:r>
      <w:r w:rsidRPr="00357A8D">
        <w:rPr>
          <w:rFonts w:ascii="TH Sarabun New" w:hAnsi="TH Sarabun New" w:cs="TH Sarabun New"/>
          <w:sz w:val="32"/>
          <w:szCs w:val="32"/>
          <w:cs/>
          <w:rPrChange w:author="PC" w:date="2023-03-31T11:41:00Z" w:id="84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848">
            <w:rPr>
              <w:rFonts w:ascii="TH Sarabun New" w:hAnsi="TH Sarabun New" w:cs="TH Sarabun New"/>
              <w:color w:val="000000"/>
              <w:sz w:val="32"/>
              <w:szCs w:val="32"/>
            </w:rPr>
          </w:rPrChange>
        </w:rPr>
        <w:t xml:space="preserve">The study links the changes in </w:t>
      </w:r>
      <w:r w:rsidRPr="00357A8D" w:rsidR="00A41CB3">
        <w:rPr>
          <w:rFonts w:ascii="TH Sarabun New" w:hAnsi="TH Sarabun New" w:cs="TH Sarabun New"/>
          <w:sz w:val="32"/>
          <w:szCs w:val="32"/>
          <w:rPrChange w:author="PC" w:date="2023-03-31T11:41:00Z" w:id="849">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850">
            <w:rPr>
              <w:rFonts w:ascii="TH Sarabun New" w:hAnsi="TH Sarabun New" w:cs="TH Sarabun New"/>
              <w:color w:val="000000"/>
              <w:sz w:val="32"/>
              <w:szCs w:val="32"/>
            </w:rPr>
          </w:rPrChange>
        </w:rPr>
        <w:t>Thai economy to the related economic, political, and social factors, both at the national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Change w:author="PC" w:date="2023-03-31T11:41:00Z" w:id="851">
            <w:rPr>
              <w:rFonts w:ascii="TH Sarabun New" w:hAnsi="TH Sarabun New" w:cs="TH Sarabun New"/>
              <w:color w:val="000000"/>
              <w:sz w:val="32"/>
              <w:szCs w:val="32"/>
            </w:rPr>
          </w:rPrChange>
        </w:rPr>
        <w:t>and global level</w:t>
      </w:r>
      <w:r w:rsidRPr="00357A8D" w:rsidR="00A41CB3">
        <w:rPr>
          <w:rFonts w:ascii="TH Sarabun New" w:hAnsi="TH Sarabun New" w:cs="TH Sarabun New"/>
          <w:sz w:val="32"/>
          <w:szCs w:val="32"/>
          <w:rPrChange w:author="PC" w:date="2023-03-31T11:41:00Z" w:id="852">
            <w:rPr>
              <w:rFonts w:ascii="TH Sarabun New" w:hAnsi="TH Sarabun New" w:cs="TH Sarabun New"/>
              <w:color w:val="000000"/>
              <w:sz w:val="32"/>
              <w:szCs w:val="32"/>
            </w:rPr>
          </w:rPrChange>
        </w:rPr>
        <w:t>s</w:t>
      </w:r>
      <w:r w:rsidRPr="00357A8D">
        <w:rPr>
          <w:rFonts w:ascii="TH Sarabun New" w:hAnsi="TH Sarabun New" w:cs="TH Sarabun New"/>
          <w:sz w:val="32"/>
          <w:szCs w:val="32"/>
          <w:cs/>
          <w:rPrChange w:author="PC" w:date="2023-03-31T11:41:00Z" w:id="853">
            <w:rPr>
              <w:rFonts w:ascii="TH Sarabun New" w:hAnsi="TH Sarabun New" w:cs="TH Sarabun New"/>
              <w:color w:val="000000"/>
              <w:sz w:val="32"/>
              <w:szCs w:val="32"/>
              <w:cs/>
            </w:rPr>
          </w:rPrChange>
        </w:rPr>
        <w:t>.</w:t>
      </w:r>
    </w:p>
    <w:p w:rsidRPr="00357A8D" w:rsidR="00763079" w:rsidP="00E65391" w:rsidRDefault="00763079" w14:paraId="29F9CA14" w14:textId="77777777">
      <w:pPr>
        <w:tabs>
          <w:tab w:val="left" w:pos="576"/>
        </w:tabs>
        <w:jc w:val="thaiDistribute"/>
        <w:rPr>
          <w:rFonts w:ascii="TH Sarabun New" w:hAnsi="TH Sarabun New" w:cs="TH Sarabun New"/>
          <w:sz w:val="20"/>
          <w:szCs w:val="20"/>
        </w:rPr>
      </w:pPr>
    </w:p>
    <w:p w:rsidRPr="00357A8D" w:rsidR="00763079" w:rsidP="00E65391" w:rsidRDefault="00763079" w14:paraId="6ECA1C3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302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ประวัติศาสตร์เศรษฐกิจโลก</w:t>
      </w:r>
      <w:r w:rsidRPr="00357A8D">
        <w:rPr>
          <w:rFonts w:ascii="TH Sarabun New" w:hAnsi="TH Sarabun New" w:cs="TH Sarabun New"/>
          <w:sz w:val="32"/>
          <w:szCs w:val="32"/>
          <w:cs/>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rPr>
        <w:t>3</w:t>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AAA01C3"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EC302</w:t>
      </w:r>
      <w:r w:rsidRPr="00357A8D">
        <w:rPr>
          <w:rFonts w:ascii="TH Sarabun New" w:hAnsi="TH Sarabun New" w:cs="TH Sarabun New"/>
          <w:sz w:val="32"/>
          <w:szCs w:val="32"/>
        </w:rPr>
        <w:tab/>
      </w:r>
      <w:r w:rsidRPr="00357A8D">
        <w:rPr>
          <w:rFonts w:ascii="TH Sarabun New" w:hAnsi="TH Sarabun New" w:cs="TH Sarabun New"/>
          <w:sz w:val="32"/>
          <w:szCs w:val="32"/>
        </w:rPr>
        <w:t>History of World Economy</w:t>
      </w:r>
      <w:r w:rsidRPr="00357A8D">
        <w:rPr>
          <w:rFonts w:ascii="TH Sarabun New" w:hAnsi="TH Sarabun New" w:cs="TH Sarabun New"/>
          <w:sz w:val="32"/>
          <w:szCs w:val="32"/>
        </w:rPr>
        <w:tab/>
      </w:r>
    </w:p>
    <w:p w:rsidRPr="00357A8D" w:rsidR="00763079" w:rsidP="00E65391" w:rsidRDefault="00763079" w14:paraId="47127945" w14:textId="77777777">
      <w:pPr>
        <w:tabs>
          <w:tab w:val="left" w:pos="576"/>
        </w:tabs>
        <w:jc w:val="thaiDistribute"/>
        <w:rPr>
          <w:rFonts w:ascii="TH Sarabun New" w:hAnsi="TH Sarabun New" w:cs="TH Sarabun New"/>
          <w:sz w:val="32"/>
          <w:szCs w:val="32"/>
          <w:rPrChange w:author="PC" w:date="2023-03-31T11:41:00Z" w:id="854">
            <w:rPr>
              <w:rFonts w:ascii="TH Sarabun New" w:hAnsi="TH Sarabun New" w:cs="TH Sarabun New"/>
              <w:color w:val="FF0000"/>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วิเคราะห์ประวัติศาสตร์และพัฒนาการของระบบทุนนิยมโลก  รวมทั้งประเด็นเศรษฐกิจโลกที่มีความสำคัญ โดยอาจเลือกศึกษาในประเด็น ตัวอย่างเช่น กำเนิดของระบบทุนนิยม การปฏิวัติอุตสาหกรรม การล่าอาณานิคมทางเศรษฐกิจ เศรษฐกิจตกต่ำครั้งใหญ่ทั่วโลกในทศวรรษ </w:t>
      </w:r>
      <w:r w:rsidRPr="00357A8D">
        <w:rPr>
          <w:rFonts w:ascii="TH Sarabun New" w:hAnsi="TH Sarabun New" w:cs="TH Sarabun New"/>
          <w:sz w:val="32"/>
          <w:szCs w:val="32"/>
        </w:rPr>
        <w:t xml:space="preserve">1930 </w:t>
      </w:r>
      <w:r w:rsidRPr="00357A8D">
        <w:rPr>
          <w:rFonts w:ascii="TH Sarabun New" w:hAnsi="TH Sarabun New" w:cs="TH Sarabun New"/>
          <w:sz w:val="32"/>
          <w:szCs w:val="32"/>
          <w:cs/>
        </w:rPr>
        <w:t>(</w:t>
      </w:r>
      <w:r w:rsidRPr="00357A8D">
        <w:rPr>
          <w:rFonts w:ascii="TH Sarabun New" w:hAnsi="TH Sarabun New" w:cs="TH Sarabun New"/>
          <w:sz w:val="32"/>
          <w:szCs w:val="32"/>
        </w:rPr>
        <w:t>the Great Depression</w:t>
      </w:r>
      <w:r w:rsidRPr="00357A8D">
        <w:rPr>
          <w:rFonts w:ascii="TH Sarabun New" w:hAnsi="TH Sarabun New" w:cs="TH Sarabun New"/>
          <w:sz w:val="32"/>
          <w:szCs w:val="32"/>
          <w:cs/>
        </w:rPr>
        <w:t>) การล่มสลายของระบบเศรษฐกิจสังคมนิยมแบบโซเวียต พัฒนาการของเศรษฐกิจจีนและเอเชียตะวันออก วิกฤตการณ์น้ำมัน วิกฤตการณ์การเงินครั้งสำคัญของโลก เป็นต้น</w:t>
      </w:r>
    </w:p>
    <w:p w:rsidRPr="00357A8D" w:rsidR="00763079" w:rsidP="00E65391" w:rsidRDefault="00763079" w14:paraId="2AC32755"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Analyzing the history and development of world capitalism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The importance of </w:t>
      </w:r>
      <w:r w:rsidRPr="00357A8D" w:rsidR="00A41CB3">
        <w:rPr>
          <w:rFonts w:ascii="TH Sarabun New" w:hAnsi="TH Sarabun New" w:cs="TH Sarabun New"/>
          <w:sz w:val="32"/>
          <w:szCs w:val="32"/>
          <w:rPrChange w:author="PC" w:date="2023-03-31T11:41:00Z" w:id="855">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856">
            <w:rPr>
              <w:rFonts w:ascii="TH Sarabun New" w:hAnsi="TH Sarabun New" w:cs="TH Sarabun New"/>
              <w:color w:val="000000"/>
              <w:sz w:val="32"/>
              <w:szCs w:val="32"/>
            </w:rPr>
          </w:rPrChange>
        </w:rPr>
        <w:t>world economy is emphasized by selected topics such as the birth of capitalism, the</w:t>
      </w:r>
      <w:r w:rsidRPr="00357A8D">
        <w:rPr>
          <w:rFonts w:ascii="TH Sarabun New" w:hAnsi="TH Sarabun New" w:cs="TH Sarabun New"/>
          <w:sz w:val="32"/>
          <w:szCs w:val="32"/>
        </w:rPr>
        <w:t xml:space="preserve"> Industrial Revolution, colonization, the Great Depression of the 1930s, the collapse of the Soviet Union, the development of Chinese and East Asian economies, the Oil Crises, and the World Financial Crises</w:t>
      </w:r>
      <w:r w:rsidRPr="00357A8D">
        <w:rPr>
          <w:rFonts w:ascii="TH Sarabun New" w:hAnsi="TH Sarabun New" w:cs="TH Sarabun New"/>
          <w:sz w:val="32"/>
          <w:szCs w:val="32"/>
          <w:cs/>
        </w:rPr>
        <w:t>.</w:t>
      </w:r>
    </w:p>
    <w:p w:rsidRPr="00357A8D" w:rsidR="00763079" w:rsidP="00E65391" w:rsidRDefault="00763079" w14:paraId="1BC8A480" w14:textId="77777777">
      <w:pPr>
        <w:tabs>
          <w:tab w:val="left" w:pos="576"/>
        </w:tabs>
        <w:jc w:val="thaiDistribute"/>
        <w:rPr>
          <w:rFonts w:ascii="TH Sarabun New" w:hAnsi="TH Sarabun New" w:cs="TH Sarabun New"/>
          <w:sz w:val="32"/>
          <w:szCs w:val="32"/>
        </w:rPr>
      </w:pPr>
    </w:p>
    <w:p w:rsidRPr="00357A8D" w:rsidR="00763079" w:rsidP="00E65391" w:rsidRDefault="00763079" w14:paraId="7B5B73F3"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เศรษฐศาสตร์การเมือง</w:t>
      </w:r>
      <w:r w:rsidRPr="00357A8D">
        <w:rPr>
          <w:rFonts w:ascii="TH Sarabun New" w:hAnsi="TH Sarabun New" w:cs="TH Sarabun New"/>
          <w:sz w:val="32"/>
          <w:szCs w:val="32"/>
          <w:cs/>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E7C2CF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EC401</w:t>
      </w:r>
      <w:r w:rsidRPr="00357A8D">
        <w:rPr>
          <w:rFonts w:ascii="TH Sarabun New" w:hAnsi="TH Sarabun New" w:cs="TH Sarabun New"/>
          <w:sz w:val="32"/>
          <w:szCs w:val="32"/>
        </w:rPr>
        <w:tab/>
      </w:r>
      <w:r w:rsidRPr="00357A8D">
        <w:rPr>
          <w:rFonts w:ascii="TH Sarabun New" w:hAnsi="TH Sarabun New" w:cs="TH Sarabun New"/>
          <w:sz w:val="32"/>
          <w:szCs w:val="32"/>
        </w:rPr>
        <w:t>Political Economics</w:t>
      </w:r>
    </w:p>
    <w:p w:rsidRPr="00357A8D" w:rsidR="00763079" w:rsidP="00E65391" w:rsidRDefault="00763079" w14:paraId="7CD69530"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p>
    <w:p w:rsidRPr="00357A8D" w:rsidR="00763079" w:rsidP="00E65391" w:rsidRDefault="00763079" w14:paraId="4F2643F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วิเคราะห์พัฒนาการของระบบทุนนิยม ระเบียบวิธี (</w:t>
      </w:r>
      <w:r w:rsidRPr="00357A8D">
        <w:rPr>
          <w:rFonts w:ascii="TH Sarabun New" w:hAnsi="TH Sarabun New" w:cs="TH Sarabun New"/>
          <w:sz w:val="32"/>
          <w:szCs w:val="32"/>
        </w:rPr>
        <w:t>Methodology</w:t>
      </w:r>
      <w:r w:rsidRPr="00357A8D">
        <w:rPr>
          <w:rFonts w:ascii="TH Sarabun New" w:hAnsi="TH Sarabun New" w:cs="TH Sarabun New"/>
          <w:sz w:val="32"/>
          <w:szCs w:val="32"/>
          <w:cs/>
        </w:rPr>
        <w:t xml:space="preserve">) และทฤษฎีของวิชาเศรษฐศาสตร์สำนักต่าง ๆ ตั้งแต่เศรษฐศาสตร์การเมืองยุคคลาสสิก เศรษฐศาสตร์การเมืองของคาร์ล มาร์กซ์ เศรษฐศาสตร์การเมืองยุคหลังมาร์กซ์ </w:t>
      </w:r>
    </w:p>
    <w:p w:rsidRPr="00357A8D" w:rsidR="00763079" w:rsidP="00E65391" w:rsidRDefault="00763079" w14:paraId="0A09C8AD" w14:textId="1BC1AC95">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0:54:00Z" w:id="857">
        <w:r w:rsidRPr="00357A8D" w:rsidR="00354535">
          <w:rPr>
            <w:rFonts w:ascii="TH Sarabun New" w:hAnsi="TH Sarabun New" w:eastAsia="Angsana New" w:cs="TH Sarabun New"/>
            <w:sz w:val="32"/>
            <w:szCs w:val="32"/>
            <w:rPrChange w:author="PC" w:date="2023-03-31T11:41:00Z" w:id="858">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 and EC212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EC213 and EC214 </w:t>
      </w:r>
    </w:p>
    <w:p w:rsidRPr="00357A8D" w:rsidR="00763079" w:rsidP="00E65391" w:rsidRDefault="00763079" w14:paraId="346450F1"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Analyzing the development of capitalism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Theories and methodology of different schools of Economic thought from classical political economics to Karl Marx</w:t>
      </w:r>
      <w:r w:rsidRPr="00357A8D">
        <w:rPr>
          <w:rFonts w:ascii="TH Sarabun New" w:hAnsi="TH Sarabun New" w:cs="TH Sarabun New"/>
          <w:sz w:val="32"/>
          <w:szCs w:val="32"/>
          <w:cs/>
        </w:rPr>
        <w:t>’</w:t>
      </w:r>
      <w:r w:rsidRPr="00357A8D">
        <w:rPr>
          <w:rFonts w:ascii="TH Sarabun New" w:hAnsi="TH Sarabun New" w:cs="TH Sarabun New"/>
          <w:sz w:val="32"/>
          <w:szCs w:val="32"/>
        </w:rPr>
        <w:t>s political economics, post</w:t>
      </w:r>
      <w:r w:rsidRPr="00357A8D">
        <w:rPr>
          <w:rFonts w:ascii="TH Sarabun New" w:hAnsi="TH Sarabun New" w:cs="TH Sarabun New"/>
          <w:sz w:val="32"/>
          <w:szCs w:val="32"/>
          <w:cs/>
        </w:rPr>
        <w:t>-</w:t>
      </w:r>
      <w:r w:rsidRPr="00357A8D">
        <w:rPr>
          <w:rFonts w:ascii="TH Sarabun New" w:hAnsi="TH Sarabun New" w:cs="TH Sarabun New"/>
          <w:sz w:val="32"/>
          <w:szCs w:val="32"/>
        </w:rPr>
        <w:t>Marxist political economics</w:t>
      </w:r>
      <w:r w:rsidRPr="00357A8D">
        <w:rPr>
          <w:rFonts w:ascii="TH Sarabun New" w:hAnsi="TH Sarabun New" w:cs="TH Sarabun New"/>
          <w:sz w:val="32"/>
          <w:szCs w:val="32"/>
          <w:cs/>
        </w:rPr>
        <w:t>.</w:t>
      </w:r>
    </w:p>
    <w:p w:rsidRPr="00357A8D" w:rsidR="00632D3B" w:rsidP="00E65391" w:rsidRDefault="00632D3B" w14:paraId="0781FAF5" w14:textId="77777777">
      <w:pPr>
        <w:ind w:firstLine="720"/>
        <w:jc w:val="thaiDistribute"/>
        <w:rPr>
          <w:rFonts w:ascii="TH Sarabun New" w:hAnsi="TH Sarabun New" w:cs="TH Sarabun New"/>
          <w:sz w:val="32"/>
          <w:szCs w:val="32"/>
        </w:rPr>
      </w:pPr>
    </w:p>
    <w:p w:rsidRPr="00357A8D" w:rsidR="00763079" w:rsidP="00E65391" w:rsidRDefault="00763079" w14:paraId="20852E7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เศรษฐศาสตร์สถาบัน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2E3694">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054848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EC402</w:t>
      </w:r>
      <w:r w:rsidRPr="00357A8D">
        <w:rPr>
          <w:rFonts w:ascii="TH Sarabun New" w:hAnsi="TH Sarabun New" w:cs="TH Sarabun New"/>
          <w:sz w:val="32"/>
          <w:szCs w:val="32"/>
        </w:rPr>
        <w:tab/>
      </w:r>
      <w:r w:rsidRPr="00357A8D">
        <w:rPr>
          <w:rFonts w:ascii="TH Sarabun New" w:hAnsi="TH Sarabun New" w:cs="TH Sarabun New"/>
          <w:sz w:val="32"/>
          <w:szCs w:val="32"/>
        </w:rPr>
        <w:t>Institutional Economics</w:t>
      </w:r>
    </w:p>
    <w:p w:rsidRPr="00357A8D" w:rsidR="00763079" w:rsidP="00E65391" w:rsidRDefault="00763079" w14:paraId="356D7EE5"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ศ.210 หรือ (ข) ศ.211 และ ศ.212 หรือ (ค) ศ.213 และ ศ.214</w:t>
      </w:r>
    </w:p>
    <w:p w:rsidRPr="00357A8D" w:rsidR="00763079" w:rsidP="00E65391" w:rsidRDefault="00763079" w14:paraId="44A9EC16"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พัฒนาการแนวคิดของเศรษฐศาสตร์สถาบัน วิเคราะห์บทบาทของสถาบันที่มีต่อการเปลี่ยนแปลงเศรษฐกิจและสังคม วิเคราะห์ปัจจัยที่กำหนดการเกิดและดับของสถาบัน ต้นทุนทางธุรกรรมของสถาบัน ตลอดจนการเปลี่ยนแปลงของสถาบัน ศึกษาและวิเคราะห์การปฏิรูปนโยบายเศรษฐกิจของรัฐ ปรากฏการณ์ทางการเมือง โครงสร้างตลาดการเมือง และประพฤติกรรมทางการเมือง การแลกเปลี่ยนผลประโยชน์ทางการเมืองผ่านตลาดการเมือง ตลอดจนการแสวงหาค่าเช่าทางเศรษฐกิจผ่านกลไกของอำนาจรัฐ ศึกษาอิทธิพล และผลกระทบของการรวมกลุ่มของกลุ่มผลประโยชน์ และองค์กรต่าง ๆ ในการผลักดันและกดดันให้เกิดการเปลี่ยนแปลงนโยบายเศรษฐกิจ</w:t>
      </w:r>
    </w:p>
    <w:p w:rsidRPr="00357A8D" w:rsidR="00D41FB4" w:rsidDel="001D766B" w:rsidP="00E65391" w:rsidRDefault="00D41FB4" w14:paraId="45D2DA1D" w14:textId="5B1E7BC8">
      <w:pPr>
        <w:tabs>
          <w:tab w:val="left" w:pos="576"/>
        </w:tabs>
        <w:jc w:val="thaiDistribute"/>
        <w:rPr>
          <w:del w:author="Jenjira O-cha" w:date="2023-02-07T21:02:00Z" w:id="859"/>
          <w:rFonts w:ascii="TH Sarabun New" w:hAnsi="TH Sarabun New" w:cs="TH Sarabun New"/>
          <w:sz w:val="32"/>
          <w:szCs w:val="32"/>
        </w:rPr>
      </w:pPr>
    </w:p>
    <w:p w:rsidRPr="00357A8D" w:rsidR="00D41FB4" w:rsidDel="001D766B" w:rsidP="00E65391" w:rsidRDefault="00D41FB4" w14:paraId="4506675F" w14:textId="3D37382C">
      <w:pPr>
        <w:tabs>
          <w:tab w:val="left" w:pos="576"/>
        </w:tabs>
        <w:jc w:val="thaiDistribute"/>
        <w:rPr>
          <w:del w:author="Jenjira O-cha" w:date="2023-02-07T21:02:00Z" w:id="860"/>
          <w:rFonts w:ascii="TH Sarabun New" w:hAnsi="TH Sarabun New" w:cs="TH Sarabun New"/>
          <w:sz w:val="32"/>
          <w:szCs w:val="32"/>
        </w:rPr>
      </w:pPr>
    </w:p>
    <w:p w:rsidRPr="00357A8D" w:rsidR="00763079" w:rsidP="00E65391" w:rsidRDefault="00763079" w14:paraId="21B88360" w14:textId="23A8031C">
      <w:pPr>
        <w:tabs>
          <w:tab w:val="left" w:pos="709"/>
          <w:tab w:val="left" w:pos="2540"/>
        </w:tabs>
        <w:jc w:val="thaiDistribute"/>
        <w:rPr>
          <w:rFonts w:ascii="TH Sarabun New" w:hAnsi="TH Sarabun New" w:cs="TH Sarabun New"/>
          <w:sz w:val="32"/>
          <w:szCs w:val="32"/>
          <w:rPrChange w:author="PC" w:date="2023-03-31T11:41:00Z" w:id="861">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862">
            <w:rPr>
              <w:rFonts w:ascii="TH Sarabun New" w:hAnsi="TH Sarabun New" w:cs="TH Sarabun New"/>
              <w:color w:val="000000"/>
              <w:sz w:val="32"/>
              <w:szCs w:val="32"/>
            </w:rPr>
          </w:rPrChange>
        </w:rPr>
        <w:t xml:space="preserve">           Prerequisites</w:t>
      </w:r>
      <w:r w:rsidRPr="00357A8D">
        <w:rPr>
          <w:rFonts w:ascii="TH Sarabun New" w:hAnsi="TH Sarabun New" w:cs="TH Sarabun New"/>
          <w:sz w:val="32"/>
          <w:szCs w:val="32"/>
          <w:cs/>
          <w:rPrChange w:author="PC" w:date="2023-03-31T11:41:00Z" w:id="863">
            <w:rPr>
              <w:rFonts w:ascii="TH Sarabun New" w:hAnsi="TH Sarabun New" w:cs="TH Sarabun New"/>
              <w:color w:val="000000"/>
              <w:sz w:val="32"/>
              <w:szCs w:val="32"/>
              <w:cs/>
            </w:rPr>
          </w:rPrChange>
        </w:rPr>
        <w:t xml:space="preserve">: </w:t>
      </w:r>
      <w:ins w:author="phetc" w:date="2023-02-15T10:54:00Z" w:id="864">
        <w:r w:rsidRPr="00357A8D" w:rsidR="00354535">
          <w:rPr>
            <w:rFonts w:ascii="TH Sarabun New" w:hAnsi="TH Sarabun New" w:eastAsia="Angsana New" w:cs="TH Sarabun New"/>
            <w:sz w:val="32"/>
            <w:szCs w:val="32"/>
            <w:rPrChange w:author="PC" w:date="2023-03-31T11:41:00Z" w:id="865">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Change w:author="PC" w:date="2023-03-31T11:41:00Z" w:id="866">
              <w:rPr>
                <w:rFonts w:ascii="TH Sarabun New" w:hAnsi="TH Sarabun New" w:cs="TH Sarabun New"/>
                <w:color w:val="000000"/>
                <w:sz w:val="32"/>
                <w:szCs w:val="32"/>
                <w:cs/>
              </w:rPr>
            </w:rPrChange>
          </w:rPr>
          <w:t xml:space="preserve"> </w:t>
        </w:r>
      </w:ins>
      <w:r w:rsidRPr="00357A8D">
        <w:rPr>
          <w:rFonts w:ascii="TH Sarabun New" w:hAnsi="TH Sarabun New" w:cs="TH Sarabun New"/>
          <w:sz w:val="32"/>
          <w:szCs w:val="32"/>
          <w:rPrChange w:author="PC" w:date="2023-03-31T11:41:00Z" w:id="867">
            <w:rPr>
              <w:rFonts w:ascii="TH Sarabun New" w:hAnsi="TH Sarabun New" w:cs="TH Sarabun New"/>
              <w:color w:val="000000"/>
              <w:sz w:val="32"/>
              <w:szCs w:val="32"/>
            </w:rPr>
          </w:rPrChange>
        </w:rPr>
        <w:t>a</w:t>
      </w:r>
      <w:r w:rsidRPr="00357A8D">
        <w:rPr>
          <w:rFonts w:ascii="TH Sarabun New" w:hAnsi="TH Sarabun New" w:cs="TH Sarabun New"/>
          <w:sz w:val="32"/>
          <w:szCs w:val="32"/>
          <w:cs/>
          <w:rPrChange w:author="PC" w:date="2023-03-31T11:41:00Z" w:id="86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869">
            <w:rPr>
              <w:rFonts w:ascii="TH Sarabun New" w:hAnsi="TH Sarabun New" w:cs="TH Sarabun New"/>
              <w:color w:val="000000"/>
              <w:sz w:val="32"/>
              <w:szCs w:val="32"/>
            </w:rPr>
          </w:rPrChange>
        </w:rPr>
        <w:t>EC210 or b</w:t>
      </w:r>
      <w:r w:rsidRPr="00357A8D">
        <w:rPr>
          <w:rFonts w:ascii="TH Sarabun New" w:hAnsi="TH Sarabun New" w:cs="TH Sarabun New"/>
          <w:sz w:val="32"/>
          <w:szCs w:val="32"/>
          <w:cs/>
          <w:rPrChange w:author="PC" w:date="2023-03-31T11:41:00Z" w:id="87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871">
            <w:rPr>
              <w:rFonts w:ascii="TH Sarabun New" w:hAnsi="TH Sarabun New" w:cs="TH Sarabun New"/>
              <w:color w:val="000000"/>
              <w:sz w:val="32"/>
              <w:szCs w:val="32"/>
            </w:rPr>
          </w:rPrChange>
        </w:rPr>
        <w:t>EC211 and EC212 or c</w:t>
      </w:r>
      <w:r w:rsidRPr="00357A8D">
        <w:rPr>
          <w:rFonts w:ascii="TH Sarabun New" w:hAnsi="TH Sarabun New" w:cs="TH Sarabun New"/>
          <w:sz w:val="32"/>
          <w:szCs w:val="32"/>
          <w:cs/>
          <w:rPrChange w:author="PC" w:date="2023-03-31T11:41:00Z" w:id="87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873">
            <w:rPr>
              <w:rFonts w:ascii="TH Sarabun New" w:hAnsi="TH Sarabun New" w:cs="TH Sarabun New"/>
              <w:color w:val="000000"/>
              <w:sz w:val="32"/>
              <w:szCs w:val="32"/>
            </w:rPr>
          </w:rPrChange>
        </w:rPr>
        <w:t>EC213 and EC214</w:t>
      </w:r>
    </w:p>
    <w:p w:rsidRPr="00357A8D" w:rsidR="00763079" w:rsidP="00E65391" w:rsidRDefault="00763079" w14:paraId="3E94C7E0"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874">
            <w:rPr>
              <w:rFonts w:ascii="TH Sarabun New" w:hAnsi="TH Sarabun New" w:cs="TH Sarabun New"/>
              <w:color w:val="000000"/>
              <w:sz w:val="32"/>
              <w:szCs w:val="32"/>
            </w:rPr>
          </w:rPrChange>
        </w:rPr>
        <w:t xml:space="preserve">Studying </w:t>
      </w:r>
      <w:r w:rsidRPr="00357A8D" w:rsidR="00A41CB3">
        <w:rPr>
          <w:rFonts w:ascii="TH Sarabun New" w:hAnsi="TH Sarabun New" w:cs="TH Sarabun New"/>
          <w:sz w:val="32"/>
          <w:szCs w:val="32"/>
          <w:rPrChange w:author="PC" w:date="2023-03-31T11:41:00Z" w:id="875">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876">
            <w:rPr>
              <w:rFonts w:ascii="TH Sarabun New" w:hAnsi="TH Sarabun New" w:cs="TH Sarabun New"/>
              <w:color w:val="000000"/>
              <w:sz w:val="32"/>
              <w:szCs w:val="32"/>
            </w:rPr>
          </w:rPrChange>
        </w:rPr>
        <w:t>development of institutional economics thought</w:t>
      </w:r>
      <w:r w:rsidRPr="00357A8D">
        <w:rPr>
          <w:rFonts w:ascii="TH Sarabun New" w:hAnsi="TH Sarabun New" w:cs="TH Sarabun New"/>
          <w:sz w:val="32"/>
          <w:szCs w:val="32"/>
          <w:cs/>
          <w:rPrChange w:author="PC" w:date="2023-03-31T11:41:00Z" w:id="87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878">
            <w:rPr>
              <w:rFonts w:ascii="TH Sarabun New" w:hAnsi="TH Sarabun New" w:cs="TH Sarabun New"/>
              <w:color w:val="000000"/>
              <w:sz w:val="32"/>
              <w:szCs w:val="32"/>
            </w:rPr>
          </w:rPrChange>
        </w:rPr>
        <w:t>Analyzing how institutions shape the incentives of economic agents, and how this influences socioeconomic outcomes</w:t>
      </w:r>
      <w:r w:rsidRPr="00357A8D">
        <w:rPr>
          <w:rFonts w:ascii="TH Sarabun New" w:hAnsi="TH Sarabun New" w:cs="TH Sarabun New"/>
          <w:sz w:val="32"/>
          <w:szCs w:val="32"/>
          <w:cs/>
          <w:rPrChange w:author="PC" w:date="2023-03-31T11:41:00Z" w:id="87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880">
            <w:rPr>
              <w:rFonts w:ascii="TH Sarabun New" w:hAnsi="TH Sarabun New" w:cs="TH Sarabun New"/>
              <w:color w:val="000000"/>
              <w:sz w:val="32"/>
              <w:szCs w:val="32"/>
            </w:rPr>
          </w:rPrChange>
        </w:rPr>
        <w:t>Examining factors contributing to the formation and demise of</w:t>
      </w:r>
      <w:r w:rsidRPr="00357A8D">
        <w:rPr>
          <w:rFonts w:ascii="TH Sarabun New" w:hAnsi="TH Sarabun New" w:cs="TH Sarabun New"/>
          <w:sz w:val="32"/>
          <w:szCs w:val="32"/>
        </w:rPr>
        <w:t xml:space="preserve"> institutions, transactional costs, and changes within institutions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Using mainstream Economics to analyze the political market structure, political phenomena, and rent</w:t>
      </w:r>
      <w:r w:rsidRPr="00357A8D">
        <w:rPr>
          <w:rFonts w:ascii="TH Sarabun New" w:hAnsi="TH Sarabun New" w:cs="TH Sarabun New"/>
          <w:sz w:val="32"/>
          <w:szCs w:val="32"/>
          <w:cs/>
        </w:rPr>
        <w:t>-</w:t>
      </w:r>
      <w:r w:rsidRPr="00357A8D">
        <w:rPr>
          <w:rFonts w:ascii="TH Sarabun New" w:hAnsi="TH Sarabun New" w:cs="TH Sarabun New"/>
          <w:sz w:val="32"/>
          <w:szCs w:val="32"/>
        </w:rPr>
        <w:t>seeking behavior as exercised by government bodies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Studying how Special Interest Groups </w:t>
      </w:r>
      <w:r w:rsidRPr="00357A8D">
        <w:rPr>
          <w:rFonts w:ascii="TH Sarabun New" w:hAnsi="TH Sarabun New" w:cs="TH Sarabun New"/>
          <w:sz w:val="32"/>
          <w:szCs w:val="32"/>
          <w:cs/>
        </w:rPr>
        <w:t>(</w:t>
      </w:r>
      <w:r w:rsidRPr="00357A8D">
        <w:rPr>
          <w:rFonts w:ascii="TH Sarabun New" w:hAnsi="TH Sarabun New" w:cs="TH Sarabun New"/>
          <w:sz w:val="32"/>
          <w:szCs w:val="32"/>
        </w:rPr>
        <w:t>SIGs</w:t>
      </w:r>
      <w:r w:rsidRPr="00357A8D">
        <w:rPr>
          <w:rFonts w:ascii="TH Sarabun New" w:hAnsi="TH Sarabun New" w:cs="TH Sarabun New"/>
          <w:sz w:val="32"/>
          <w:szCs w:val="32"/>
          <w:cs/>
        </w:rPr>
        <w:t xml:space="preserve">) </w:t>
      </w:r>
      <w:r w:rsidRPr="00357A8D" w:rsidR="00A41CB3">
        <w:rPr>
          <w:rFonts w:ascii="TH Sarabun New" w:hAnsi="TH Sarabun New" w:cs="TH Sarabun New"/>
          <w:sz w:val="32"/>
          <w:szCs w:val="32"/>
        </w:rPr>
        <w:t>impact</w:t>
      </w:r>
      <w:r w:rsidRPr="00357A8D">
        <w:rPr>
          <w:rFonts w:ascii="TH Sarabun New" w:hAnsi="TH Sarabun New" w:cs="TH Sarabun New"/>
          <w:sz w:val="32"/>
          <w:szCs w:val="32"/>
        </w:rPr>
        <w:t xml:space="preserve"> economic policies</w:t>
      </w:r>
      <w:r w:rsidRPr="00357A8D">
        <w:rPr>
          <w:rFonts w:ascii="TH Sarabun New" w:hAnsi="TH Sarabun New" w:cs="TH Sarabun New"/>
          <w:sz w:val="32"/>
          <w:szCs w:val="32"/>
          <w:cs/>
        </w:rPr>
        <w:t>.</w:t>
      </w:r>
    </w:p>
    <w:p w:rsidRPr="00357A8D" w:rsidR="00763079" w:rsidP="00E65391" w:rsidRDefault="00763079" w14:paraId="6CC4B995" w14:textId="77777777">
      <w:pPr>
        <w:jc w:val="thaiDistribute"/>
        <w:rPr>
          <w:rFonts w:ascii="TH Sarabun New" w:hAnsi="TH Sarabun New" w:cs="TH Sarabun New"/>
          <w:sz w:val="32"/>
          <w:szCs w:val="32"/>
        </w:rPr>
      </w:pPr>
    </w:p>
    <w:p w:rsidRPr="00357A8D" w:rsidR="00763079" w:rsidP="00E65391" w:rsidRDefault="00763079" w14:paraId="521087D5"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403  </w:t>
      </w:r>
      <w:r w:rsidRPr="00357A8D">
        <w:rPr>
          <w:rFonts w:ascii="TH Sarabun New" w:hAnsi="TH Sarabun New" w:cs="TH Sarabun New"/>
          <w:sz w:val="32"/>
          <w:szCs w:val="32"/>
          <w:cs/>
        </w:rPr>
        <w:t>นิติเศรษฐศาสตร์</w:t>
      </w:r>
      <w:r w:rsidRPr="00357A8D" w:rsidR="003B2419">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B2419">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B2419">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F37D636"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EC403</w:t>
      </w:r>
      <w:r w:rsidRPr="00357A8D">
        <w:rPr>
          <w:rFonts w:ascii="TH Sarabun New" w:hAnsi="TH Sarabun New" w:cs="TH Sarabun New"/>
          <w:sz w:val="32"/>
          <w:szCs w:val="32"/>
        </w:rPr>
        <w:tab/>
      </w:r>
      <w:r w:rsidRPr="00357A8D">
        <w:rPr>
          <w:rFonts w:ascii="TH Sarabun New" w:hAnsi="TH Sarabun New" w:cs="TH Sarabun New"/>
          <w:sz w:val="32"/>
          <w:szCs w:val="32"/>
        </w:rPr>
        <w:t xml:space="preserve">Law and Economics </w:t>
      </w:r>
      <w:r w:rsidRPr="00357A8D">
        <w:rPr>
          <w:rFonts w:ascii="TH Sarabun New" w:hAnsi="TH Sarabun New" w:cs="TH Sarabun New"/>
          <w:sz w:val="32"/>
          <w:szCs w:val="32"/>
        </w:rPr>
        <w:tab/>
      </w:r>
    </w:p>
    <w:p w:rsidRPr="00357A8D" w:rsidR="00763079" w:rsidP="00E65391" w:rsidRDefault="00763079" w14:paraId="7C21BBA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r w:rsidRPr="00357A8D">
        <w:rPr>
          <w:rFonts w:ascii="TH Sarabun New" w:hAnsi="TH Sarabun New" w:cs="TH Sarabun New"/>
          <w:sz w:val="32"/>
          <w:szCs w:val="32"/>
          <w:cs/>
        </w:rPr>
        <w:t xml:space="preserve">    </w:t>
      </w:r>
    </w:p>
    <w:p w:rsidRPr="00357A8D" w:rsidR="00763079" w:rsidP="00E65391" w:rsidRDefault="00763079" w14:paraId="35297819"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ระบบกฎหมายไทย ความสัมพันธ์ของกฎหมาย เศรษฐกิจ และการเมือง การนำทฤษฎีเศรษฐศาสตร์มาวิเคราะห์เหตุผลของการมีกฎหมาย เช่น กฎหมายกรรมสิทธิ์ กฎหมายแพ่งและพาณิชย์ ศึกษาการควบคุมกำกับระบบเศรษฐกิจและผลของกฎหมายที่มีต่อพฤติกรรมทางเศรษฐกิจ</w:t>
      </w:r>
    </w:p>
    <w:p w:rsidRPr="00357A8D" w:rsidR="00763079" w:rsidP="00E65391" w:rsidRDefault="00763079" w14:paraId="12F11CFE" w14:textId="0B4A1224">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0:55:00Z" w:id="881">
        <w:r w:rsidRPr="00357A8D" w:rsidR="00354535">
          <w:rPr>
            <w:rFonts w:ascii="TH Sarabun New" w:hAnsi="TH Sarabun New" w:eastAsia="Angsana New" w:cs="TH Sarabun New"/>
            <w:sz w:val="32"/>
            <w:szCs w:val="32"/>
            <w:rPrChange w:author="PC" w:date="2023-03-31T11:41:00Z" w:id="882">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 and EC212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EC213 and EC214 </w:t>
      </w:r>
    </w:p>
    <w:p w:rsidRPr="00357A8D" w:rsidR="00763079" w:rsidP="00E65391" w:rsidRDefault="00763079" w14:paraId="46F201CF"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Thailand</w:t>
      </w:r>
      <w:r w:rsidRPr="00357A8D">
        <w:rPr>
          <w:rFonts w:ascii="TH Sarabun New" w:hAnsi="TH Sarabun New" w:cs="TH Sarabun New"/>
          <w:sz w:val="32"/>
          <w:szCs w:val="32"/>
          <w:cs/>
        </w:rPr>
        <w:t>’</w:t>
      </w:r>
      <w:r w:rsidRPr="00357A8D">
        <w:rPr>
          <w:rFonts w:ascii="TH Sarabun New" w:hAnsi="TH Sarabun New" w:cs="TH Sarabun New"/>
          <w:sz w:val="32"/>
          <w:szCs w:val="32"/>
        </w:rPr>
        <w:t>s Legal System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relationship between law, economy, and politics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Applying economic theory to analyze reasons for the existence of property rights, civil, and commercial law</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effects of law on economic behavior and on economic outcomes</w:t>
      </w:r>
      <w:r w:rsidRPr="00357A8D">
        <w:rPr>
          <w:rFonts w:ascii="TH Sarabun New" w:hAnsi="TH Sarabun New" w:cs="TH Sarabun New"/>
          <w:sz w:val="32"/>
          <w:szCs w:val="32"/>
          <w:cs/>
        </w:rPr>
        <w:t>.</w:t>
      </w:r>
    </w:p>
    <w:p w:rsidRPr="00357A8D" w:rsidR="00763079" w:rsidP="00E65391" w:rsidRDefault="00763079" w14:paraId="4D3C2B41" w14:textId="77777777">
      <w:pPr>
        <w:ind w:firstLine="720"/>
        <w:jc w:val="thaiDistribute"/>
        <w:rPr>
          <w:rFonts w:ascii="TH Sarabun New" w:hAnsi="TH Sarabun New" w:cs="TH Sarabun New"/>
          <w:sz w:val="32"/>
          <w:szCs w:val="32"/>
        </w:rPr>
      </w:pPr>
    </w:p>
    <w:p w:rsidRPr="00357A8D" w:rsidR="00763079" w:rsidP="00E65391" w:rsidRDefault="00763079" w14:paraId="18543A4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พัฒนาการแนวคิดทางเศรษฐศาสตร์</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B2419">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B2419">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24C6B3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EC404</w:t>
      </w:r>
      <w:r w:rsidRPr="00357A8D">
        <w:rPr>
          <w:rFonts w:ascii="TH Sarabun New" w:hAnsi="TH Sarabun New" w:cs="TH Sarabun New"/>
          <w:sz w:val="32"/>
          <w:szCs w:val="32"/>
        </w:rPr>
        <w:tab/>
      </w:r>
      <w:r w:rsidRPr="00357A8D">
        <w:rPr>
          <w:rFonts w:ascii="TH Sarabun New" w:hAnsi="TH Sarabun New" w:cs="TH Sarabun New"/>
          <w:sz w:val="32"/>
          <w:szCs w:val="32"/>
        </w:rPr>
        <w:t>History of Economic Thought</w:t>
      </w:r>
    </w:p>
    <w:p w:rsidRPr="00357A8D" w:rsidR="00763079" w:rsidP="00E65391" w:rsidRDefault="00763079" w14:paraId="78BA0A5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r w:rsidRPr="00357A8D">
        <w:rPr>
          <w:rFonts w:ascii="TH Sarabun New" w:hAnsi="TH Sarabun New" w:cs="TH Sarabun New"/>
          <w:sz w:val="32"/>
          <w:szCs w:val="32"/>
          <w:cs/>
        </w:rPr>
        <w:t xml:space="preserve"> </w:t>
      </w:r>
    </w:p>
    <w:p w:rsidRPr="00357A8D" w:rsidR="00763079" w:rsidP="00E65391" w:rsidRDefault="00763079" w14:paraId="142CE636"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พัฒนาการของแนวคิดและทฤษฎีเศรษฐศาสตร์ตั้งแต่อดีตจนถึงปัจจุบัน ผ่านการศึกษาปรัชญาพื้นฐานและสาระสำคัญของแนวคิดและทฤษฎีเศรษฐศาสตร์สำนักต่าง ๆ รวมถึงบริบททางเศรษฐกิจ การเมือง และสังคม ที่มีส่งผลต่อแนวคิดทางเศรษฐศาสตร์ในแต่ละยุคสมัย ทั้งนี้การศึกษาอาจมุ่งเน้นไปที่การถกเถียงประเด็นสำคัญทางเศรษฐศาสตร์ ในเรื่องทฤษฎี ปัญหาสำคัญและเหตุการณ์ทางประวัติศาสตร์</w:t>
      </w:r>
      <w:r w:rsidRPr="00357A8D">
        <w:rPr>
          <w:rFonts w:ascii="TH Sarabun New" w:hAnsi="TH Sarabun New" w:cs="TH Sarabun New"/>
          <w:sz w:val="32"/>
          <w:szCs w:val="32"/>
          <w:cs/>
        </w:rPr>
        <w:tab/>
      </w:r>
    </w:p>
    <w:p w:rsidRPr="00357A8D" w:rsidR="00763079" w:rsidP="00E65391" w:rsidRDefault="009F69CB" w14:paraId="1988574C" w14:textId="333EF281">
      <w:pPr>
        <w:ind w:firstLine="72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763079">
        <w:rPr>
          <w:rFonts w:ascii="TH Sarabun New" w:hAnsi="TH Sarabun New" w:cs="TH Sarabun New"/>
          <w:sz w:val="32"/>
          <w:szCs w:val="32"/>
        </w:rPr>
        <w:t>Prerequisites</w:t>
      </w:r>
      <w:r w:rsidRPr="00357A8D" w:rsidR="00763079">
        <w:rPr>
          <w:rFonts w:ascii="TH Sarabun New" w:hAnsi="TH Sarabun New" w:cs="TH Sarabun New"/>
          <w:sz w:val="32"/>
          <w:szCs w:val="32"/>
          <w:cs/>
        </w:rPr>
        <w:t xml:space="preserve">: </w:t>
      </w:r>
      <w:ins w:author="phetc" w:date="2023-02-15T10:55:00Z" w:id="883">
        <w:r w:rsidRPr="00357A8D" w:rsidR="00354535">
          <w:rPr>
            <w:rFonts w:ascii="TH Sarabun New" w:hAnsi="TH Sarabun New" w:eastAsia="Angsana New" w:cs="TH Sarabun New"/>
            <w:sz w:val="32"/>
            <w:szCs w:val="32"/>
            <w:rPrChange w:author="PC" w:date="2023-03-31T11:41:00Z" w:id="884">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
          <w:t xml:space="preserve"> </w:t>
        </w:r>
      </w:ins>
      <w:r w:rsidRPr="00357A8D" w:rsidR="00763079">
        <w:rPr>
          <w:rFonts w:ascii="TH Sarabun New" w:hAnsi="TH Sarabun New" w:cs="TH Sarabun New"/>
          <w:sz w:val="32"/>
          <w:szCs w:val="32"/>
        </w:rPr>
        <w:t>a</w:t>
      </w:r>
      <w:r w:rsidRPr="00357A8D" w:rsidR="00763079">
        <w:rPr>
          <w:rFonts w:ascii="TH Sarabun New" w:hAnsi="TH Sarabun New" w:cs="TH Sarabun New"/>
          <w:sz w:val="32"/>
          <w:szCs w:val="32"/>
          <w:cs/>
        </w:rPr>
        <w:t xml:space="preserve">) </w:t>
      </w:r>
      <w:r w:rsidRPr="00357A8D" w:rsidR="00763079">
        <w:rPr>
          <w:rFonts w:ascii="TH Sarabun New" w:hAnsi="TH Sarabun New" w:cs="TH Sarabun New"/>
          <w:sz w:val="32"/>
          <w:szCs w:val="32"/>
        </w:rPr>
        <w:t>EC210 or b</w:t>
      </w:r>
      <w:r w:rsidRPr="00357A8D" w:rsidR="00763079">
        <w:rPr>
          <w:rFonts w:ascii="TH Sarabun New" w:hAnsi="TH Sarabun New" w:cs="TH Sarabun New"/>
          <w:sz w:val="32"/>
          <w:szCs w:val="32"/>
          <w:cs/>
        </w:rPr>
        <w:t xml:space="preserve">) </w:t>
      </w:r>
      <w:r w:rsidRPr="00357A8D" w:rsidR="00763079">
        <w:rPr>
          <w:rFonts w:ascii="TH Sarabun New" w:hAnsi="TH Sarabun New" w:cs="TH Sarabun New"/>
          <w:sz w:val="32"/>
          <w:szCs w:val="32"/>
        </w:rPr>
        <w:t>EC211 and EC212 or c</w:t>
      </w:r>
      <w:r w:rsidRPr="00357A8D" w:rsidR="00763079">
        <w:rPr>
          <w:rFonts w:ascii="TH Sarabun New" w:hAnsi="TH Sarabun New" w:cs="TH Sarabun New"/>
          <w:sz w:val="32"/>
          <w:szCs w:val="32"/>
          <w:cs/>
        </w:rPr>
        <w:t xml:space="preserve">) </w:t>
      </w:r>
      <w:r w:rsidRPr="00357A8D" w:rsidR="00763079">
        <w:rPr>
          <w:rFonts w:ascii="TH Sarabun New" w:hAnsi="TH Sarabun New" w:cs="TH Sarabun New"/>
          <w:sz w:val="32"/>
          <w:szCs w:val="32"/>
        </w:rPr>
        <w:t xml:space="preserve">EC213 and EC214 </w:t>
      </w:r>
    </w:p>
    <w:p w:rsidRPr="00357A8D" w:rsidR="00763079" w:rsidP="00E65391" w:rsidRDefault="00763079" w14:paraId="1E89C27F" w14:textId="465CE254">
      <w:pPr>
        <w:jc w:val="thaiDistribute"/>
        <w:rPr>
          <w:ins w:author="Jenjira O-cha" w:date="2023-02-07T21:02:00Z" w:id="885"/>
          <w:rFonts w:ascii="TH Sarabun New" w:hAnsi="TH Sarabun New" w:cs="TH Sarabun New"/>
          <w:sz w:val="32"/>
          <w:szCs w:val="32"/>
        </w:rPr>
      </w:pPr>
      <w:r w:rsidRPr="00357A8D">
        <w:rPr>
          <w:rFonts w:ascii="TH Sarabun New" w:hAnsi="TH Sarabun New" w:cs="TH Sarabun New"/>
          <w:sz w:val="32"/>
          <w:szCs w:val="32"/>
        </w:rPr>
        <w:t xml:space="preserve">           Studying philosophical foundations, main ideas of different schools of economic thoughts, and debates among economists from past to present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socio</w:t>
      </w:r>
      <w:r w:rsidRPr="00357A8D">
        <w:rPr>
          <w:rFonts w:ascii="TH Sarabun New" w:hAnsi="TH Sarabun New" w:cs="TH Sarabun New"/>
          <w:sz w:val="32"/>
          <w:szCs w:val="32"/>
          <w:cs/>
        </w:rPr>
        <w:t>-</w:t>
      </w:r>
      <w:r w:rsidRPr="00357A8D">
        <w:rPr>
          <w:rFonts w:ascii="TH Sarabun New" w:hAnsi="TH Sarabun New" w:cs="TH Sarabun New"/>
          <w:sz w:val="32"/>
          <w:szCs w:val="32"/>
        </w:rPr>
        <w:t>economic and important events in history that influence economic ideas</w:t>
      </w:r>
      <w:r w:rsidRPr="00357A8D">
        <w:rPr>
          <w:rFonts w:ascii="TH Sarabun New" w:hAnsi="TH Sarabun New" w:cs="TH Sarabun New"/>
          <w:sz w:val="32"/>
          <w:szCs w:val="32"/>
          <w:cs/>
        </w:rPr>
        <w:t>.</w:t>
      </w:r>
    </w:p>
    <w:p w:rsidRPr="00357A8D" w:rsidR="001D766B" w:rsidP="00E65391" w:rsidRDefault="001D766B" w14:paraId="74638B07" w14:textId="77777777">
      <w:pPr>
        <w:jc w:val="thaiDistribute"/>
        <w:rPr>
          <w:rFonts w:ascii="TH Sarabun New" w:hAnsi="TH Sarabun New" w:cs="TH Sarabun New"/>
          <w:sz w:val="32"/>
          <w:szCs w:val="32"/>
        </w:rPr>
      </w:pPr>
    </w:p>
    <w:p w:rsidRPr="00357A8D" w:rsidR="00763079" w:rsidP="00E65391" w:rsidRDefault="00763079" w14:paraId="25F74B5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สถานการณ์เศรษฐกิจร่วมสมัย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cs/>
        </w:rPr>
        <w:t>3 (3-0-6)</w:t>
      </w:r>
    </w:p>
    <w:p w:rsidRPr="00357A8D" w:rsidR="00763079" w:rsidP="00E65391" w:rsidRDefault="00763079" w14:paraId="1B12343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EC406</w:t>
      </w:r>
      <w:r w:rsidRPr="00357A8D">
        <w:rPr>
          <w:rFonts w:ascii="TH Sarabun New" w:hAnsi="TH Sarabun New" w:cs="TH Sarabun New"/>
          <w:sz w:val="32"/>
          <w:szCs w:val="32"/>
        </w:rPr>
        <w:tab/>
      </w:r>
      <w:r w:rsidRPr="00357A8D">
        <w:rPr>
          <w:rFonts w:ascii="TH Sarabun New" w:hAnsi="TH Sarabun New" w:cs="TH Sarabun New"/>
          <w:sz w:val="32"/>
          <w:szCs w:val="32"/>
        </w:rPr>
        <w:t>Contemporary Economic Issues</w:t>
      </w:r>
    </w:p>
    <w:p w:rsidRPr="00357A8D" w:rsidR="00763079" w:rsidP="00E65391" w:rsidRDefault="00763079" w14:paraId="24698270"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p>
    <w:p w:rsidRPr="00357A8D" w:rsidR="00763079" w:rsidP="00E65391" w:rsidRDefault="00763079" w14:paraId="7EBDCA7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นี้เป็นการแนะนำนักศึกษาให้รู้จักกับเนื้อหาและวิธีการศึกษาของวิชาเศรษฐศาสตร์ผ่านการสำรวจประเด็นสถานการณ์ทางเศรษฐกิจร่วมสมัย อาทิ การเติบโตทางเศรษฐกิจ ความเหลื่อมล้ำ ความยากจน และความเสื่อมถอยในสถานการณ์ทางสิ่งแวดล้อม ความสนใจหลักอีกประการหนึ่งของวิชานี้อยู่ที่วิธีการที่นักเศรษฐศาสตร์ใช้ในวิเคราะห์และจัดการกับสถานการณ์เหล่านี้</w:t>
      </w:r>
    </w:p>
    <w:p w:rsidRPr="00357A8D" w:rsidR="00763079" w:rsidRDefault="00763079" w14:paraId="520D37E2" w14:textId="7AA8B5DF">
      <w:pPr>
        <w:rPr>
          <w:rFonts w:ascii="TH Sarabun New" w:hAnsi="TH Sarabun New" w:cs="TH Sarabun New"/>
          <w:sz w:val="32"/>
          <w:szCs w:val="32"/>
        </w:rPr>
      </w:pPr>
      <w:r w:rsidRPr="00357A8D">
        <w:rPr>
          <w:rFonts w:ascii="TH SarabunPSK" w:hAnsi="TH SarabunPSK" w:cs="TH SarabunPSK"/>
          <w:sz w:val="32"/>
          <w:szCs w:val="32"/>
          <w:shd w:val="clear" w:color="auto" w:fill="FFFFFF"/>
          <w:rPrChange w:author="PC" w:date="2023-03-31T11:41:00Z" w:id="886">
            <w:rPr>
              <w:rFonts w:ascii="TH SarabunPSK" w:hAnsi="TH SarabunPSK" w:cs="TH SarabunPSK"/>
              <w:color w:val="FF0000"/>
              <w:sz w:val="32"/>
              <w:szCs w:val="32"/>
              <w:shd w:val="clear" w:color="auto" w:fill="FFFFFF"/>
            </w:rPr>
          </w:rPrChange>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0:56:00Z" w:id="887">
        <w:r w:rsidRPr="00357A8D" w:rsidR="00354535">
          <w:rPr>
            <w:rFonts w:ascii="TH Sarabun New" w:hAnsi="TH Sarabun New" w:eastAsia="Angsana New" w:cs="TH Sarabun New"/>
            <w:sz w:val="32"/>
            <w:szCs w:val="32"/>
            <w:rPrChange w:author="PC" w:date="2023-03-31T11:41:00Z" w:id="888">
              <w:rPr>
                <w:rFonts w:ascii="TH Sarabun New" w:hAnsi="TH Sarabun New" w:eastAsia="Angsana New" w:cs="TH Sarabun New"/>
                <w:color w:val="FF0000"/>
                <w:sz w:val="32"/>
                <w:szCs w:val="32"/>
              </w:rPr>
            </w:rPrChange>
          </w:rPr>
          <w:t>Have earned credits of</w:t>
        </w:r>
        <w:r w:rsidRPr="00357A8D" w:rsidR="00354535">
          <w:rPr>
            <w:rFonts w:ascii="TH Sarabun New" w:hAnsi="TH Sarabun New" w:cs="TH Sarabun New"/>
            <w:sz w:val="32"/>
            <w:szCs w:val="32"/>
            <w:cs/>
          </w:rPr>
          <w:t xml:space="preserve"> </w:t>
        </w:r>
      </w:ins>
      <w:r w:rsidRPr="00357A8D">
        <w:rPr>
          <w:rFonts w:ascii="TH Sarabun New" w:hAnsi="TH Sarabun New" w:cs="TH Sarabun New"/>
          <w:sz w:val="32"/>
          <w:szCs w:val="32"/>
        </w:rPr>
        <w:t>EC211 and EC212</w:t>
      </w:r>
    </w:p>
    <w:p w:rsidRPr="00357A8D" w:rsidR="00763079" w:rsidP="00932528" w:rsidRDefault="00763079" w14:paraId="6025AE4B"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This course is a general introduction to the subject matter and methods of economics, through the investigation of specific contemporary economic issues such as economic growth, inequality, poverty, and environmental deterioration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shd w:val="clear" w:color="auto" w:fill="FFFFFF"/>
        </w:rPr>
        <w:t>The focus also is on how economists address these issues</w:t>
      </w:r>
      <w:r w:rsidRPr="00357A8D">
        <w:rPr>
          <w:rFonts w:ascii="TH Sarabun New" w:hAnsi="TH Sarabun New" w:cs="TH Sarabun New"/>
          <w:sz w:val="32"/>
          <w:szCs w:val="32"/>
          <w:shd w:val="clear" w:color="auto" w:fill="FFFFFF"/>
          <w:cs/>
        </w:rPr>
        <w:t>.</w:t>
      </w:r>
    </w:p>
    <w:p w:rsidRPr="00357A8D" w:rsidR="00763079" w:rsidP="00E65391" w:rsidRDefault="00763079" w14:paraId="209C613E" w14:textId="775DBDB0">
      <w:pPr>
        <w:jc w:val="thaiDistribute"/>
        <w:rPr>
          <w:ins w:author="PC" w:date="2023-03-31T11:29:00Z" w:id="889"/>
          <w:rFonts w:ascii="TH SarabunPSK" w:hAnsi="TH SarabunPSK" w:cs="TH SarabunPSK"/>
          <w:sz w:val="32"/>
          <w:szCs w:val="32"/>
          <w:rPrChange w:author="PC" w:date="2023-03-31T11:41:00Z" w:id="890">
            <w:rPr>
              <w:ins w:author="PC" w:date="2023-03-31T11:29:00Z" w:id="891"/>
              <w:rFonts w:ascii="TH SarabunPSK" w:hAnsi="TH SarabunPSK" w:cs="TH SarabunPSK"/>
              <w:color w:val="FF0000"/>
              <w:sz w:val="32"/>
              <w:szCs w:val="32"/>
            </w:rPr>
          </w:rPrChange>
        </w:rPr>
      </w:pPr>
    </w:p>
    <w:p w:rsidRPr="00357A8D" w:rsidR="0024631A" w:rsidP="00E65391" w:rsidRDefault="0024631A" w14:paraId="6242F4C2" w14:textId="55AEBE72">
      <w:pPr>
        <w:jc w:val="thaiDistribute"/>
        <w:rPr>
          <w:ins w:author="PC" w:date="2023-03-31T11:29:00Z" w:id="892"/>
          <w:rFonts w:ascii="TH SarabunPSK" w:hAnsi="TH SarabunPSK" w:cs="TH SarabunPSK"/>
          <w:sz w:val="32"/>
          <w:szCs w:val="32"/>
          <w:rPrChange w:author="PC" w:date="2023-03-31T11:41:00Z" w:id="893">
            <w:rPr>
              <w:ins w:author="PC" w:date="2023-03-31T11:29:00Z" w:id="894"/>
              <w:rFonts w:ascii="TH SarabunPSK" w:hAnsi="TH SarabunPSK" w:cs="TH SarabunPSK"/>
              <w:color w:val="FF0000"/>
              <w:sz w:val="32"/>
              <w:szCs w:val="32"/>
            </w:rPr>
          </w:rPrChange>
        </w:rPr>
      </w:pPr>
    </w:p>
    <w:p w:rsidRPr="00357A8D" w:rsidR="0024631A" w:rsidP="00E65391" w:rsidRDefault="0024631A" w14:paraId="2BCD019E" w14:textId="77777777">
      <w:pPr>
        <w:jc w:val="thaiDistribute"/>
        <w:rPr>
          <w:rFonts w:ascii="TH SarabunPSK" w:hAnsi="TH SarabunPSK" w:cs="TH SarabunPSK"/>
          <w:sz w:val="32"/>
          <w:szCs w:val="32"/>
          <w:rPrChange w:author="PC" w:date="2023-03-31T11:41:00Z" w:id="895">
            <w:rPr>
              <w:rFonts w:ascii="TH SarabunPSK" w:hAnsi="TH SarabunPSK" w:cs="TH SarabunPSK"/>
              <w:color w:val="FF0000"/>
              <w:sz w:val="32"/>
              <w:szCs w:val="32"/>
            </w:rPr>
          </w:rPrChange>
        </w:rPr>
      </w:pPr>
    </w:p>
    <w:p w:rsidRPr="00357A8D" w:rsidR="00763079" w:rsidP="00E65391" w:rsidRDefault="00763079" w14:paraId="2A4B53E1"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409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สัมมนาเศรษฐศาสตร์การเมืองและประวัติศาสตร์เศรษฐกิจ  </w:t>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6DD95B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EC409</w:t>
      </w:r>
      <w:r w:rsidRPr="00357A8D">
        <w:rPr>
          <w:rFonts w:ascii="TH Sarabun New" w:hAnsi="TH Sarabun New" w:cs="TH Sarabun New"/>
          <w:sz w:val="32"/>
          <w:szCs w:val="32"/>
        </w:rPr>
        <w:tab/>
      </w:r>
      <w:r w:rsidRPr="00357A8D">
        <w:rPr>
          <w:rFonts w:ascii="TH Sarabun New" w:hAnsi="TH Sarabun New" w:cs="TH Sarabun New"/>
          <w:sz w:val="32"/>
          <w:szCs w:val="32"/>
        </w:rPr>
        <w:t>Seminar in Political Economics and Economic History</w:t>
      </w:r>
    </w:p>
    <w:p w:rsidRPr="00357A8D" w:rsidR="00763079" w:rsidP="00E65391" w:rsidRDefault="00763079" w14:paraId="1DC6339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สอบได้วิชาไม่ต่ำกว่าระดับ 400 ของหมวดเศรษฐศาสตร์การเมืองและประวัติศาสตร์เศรษฐกิจ อย่างน้อย </w:t>
      </w:r>
      <w:r w:rsidRPr="00357A8D">
        <w:rPr>
          <w:rFonts w:ascii="TH Sarabun New" w:hAnsi="TH Sarabun New" w:cs="TH Sarabun New"/>
          <w:sz w:val="32"/>
          <w:szCs w:val="32"/>
        </w:rPr>
        <w:t>2</w:t>
      </w:r>
      <w:r w:rsidRPr="00357A8D">
        <w:rPr>
          <w:rFonts w:ascii="TH Sarabun New" w:hAnsi="TH Sarabun New" w:cs="TH Sarabun New"/>
          <w:sz w:val="32"/>
          <w:szCs w:val="32"/>
          <w:cs/>
        </w:rPr>
        <w:t xml:space="preserve"> วิชา โดยที่ไม่นับวิชา ศ.</w:t>
      </w:r>
      <w:r w:rsidRPr="00357A8D">
        <w:rPr>
          <w:rFonts w:ascii="TH Sarabun New" w:hAnsi="TH Sarabun New" w:cs="TH Sarabun New"/>
          <w:sz w:val="32"/>
          <w:szCs w:val="32"/>
        </w:rPr>
        <w:t>400</w:t>
      </w:r>
      <w:r w:rsidRPr="00357A8D">
        <w:rPr>
          <w:rFonts w:ascii="TH Sarabun New" w:hAnsi="TH Sarabun New" w:cs="TH Sarabun New"/>
          <w:sz w:val="32"/>
          <w:szCs w:val="32"/>
          <w:cs/>
        </w:rPr>
        <w:t xml:space="preserve">  ศ.</w:t>
      </w:r>
      <w:r w:rsidRPr="00357A8D">
        <w:rPr>
          <w:rFonts w:ascii="TH Sarabun New" w:hAnsi="TH Sarabun New" w:cs="TH Sarabun New"/>
          <w:sz w:val="32"/>
          <w:szCs w:val="32"/>
        </w:rPr>
        <w:t xml:space="preserve">404 </w:t>
      </w:r>
      <w:r w:rsidRPr="00357A8D">
        <w:rPr>
          <w:rFonts w:ascii="TH Sarabun New" w:hAnsi="TH Sarabun New" w:cs="TH Sarabun New"/>
          <w:sz w:val="32"/>
          <w:szCs w:val="32"/>
          <w:cs/>
        </w:rPr>
        <w:t xml:space="preserve"> ศ.</w:t>
      </w:r>
      <w:r w:rsidRPr="00357A8D">
        <w:rPr>
          <w:rFonts w:ascii="TH Sarabun New" w:hAnsi="TH Sarabun New" w:cs="TH Sarabun New"/>
          <w:sz w:val="32"/>
          <w:szCs w:val="32"/>
        </w:rPr>
        <w:t xml:space="preserve">406 </w:t>
      </w:r>
      <w:r w:rsidRPr="00357A8D">
        <w:rPr>
          <w:rFonts w:ascii="TH Sarabun New" w:hAnsi="TH Sarabun New" w:cs="TH Sarabun New"/>
          <w:sz w:val="32"/>
          <w:szCs w:val="32"/>
          <w:cs/>
        </w:rPr>
        <w:t>และ ศ.</w:t>
      </w:r>
      <w:r w:rsidRPr="00357A8D">
        <w:rPr>
          <w:rFonts w:ascii="TH Sarabun New" w:hAnsi="TH Sarabun New" w:cs="TH Sarabun New"/>
          <w:sz w:val="32"/>
          <w:szCs w:val="32"/>
        </w:rPr>
        <w:t>500</w:t>
      </w:r>
    </w:p>
    <w:p w:rsidRPr="00357A8D" w:rsidR="00763079" w:rsidP="00E65391" w:rsidRDefault="00763079" w14:paraId="57B565E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สัมมนาและวิจัยในหัวข้อเศรษฐศาสตร์การเมืองและประวัติศาสตร์เศรษฐกิจ ภายใต้การควบคุมและแนะนำจากผู้สอน</w:t>
      </w:r>
    </w:p>
    <w:p w:rsidRPr="00357A8D" w:rsidR="00763079" w:rsidP="00E65391" w:rsidRDefault="00763079" w14:paraId="6513C834" w14:textId="77777777">
      <w:pPr>
        <w:tabs>
          <w:tab w:val="left" w:pos="567"/>
          <w:tab w:val="left" w:pos="2540"/>
        </w:tabs>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completed at least two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courses in the field of Political Economics and Economic History, excluding EC400, EC404, EC406 and EC500</w:t>
      </w:r>
      <w:r w:rsidRPr="00357A8D">
        <w:rPr>
          <w:rFonts w:ascii="TH Sarabun New" w:hAnsi="TH Sarabun New" w:cs="TH Sarabun New"/>
          <w:sz w:val="32"/>
          <w:szCs w:val="32"/>
          <w:cs/>
        </w:rPr>
        <w:t xml:space="preserve">. </w:t>
      </w:r>
    </w:p>
    <w:p w:rsidRPr="00357A8D" w:rsidR="00763079" w:rsidP="00E65391" w:rsidRDefault="00763079" w14:paraId="42F458F1"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Seminar and research on specific topics in Political Economics and Economic History under the supervision of the lecturer</w:t>
      </w:r>
      <w:r w:rsidRPr="00357A8D">
        <w:rPr>
          <w:rFonts w:ascii="TH Sarabun New" w:hAnsi="TH Sarabun New" w:cs="TH Sarabun New"/>
          <w:sz w:val="32"/>
          <w:szCs w:val="32"/>
          <w:cs/>
        </w:rPr>
        <w:t>.</w:t>
      </w:r>
    </w:p>
    <w:p w:rsidRPr="00357A8D" w:rsidR="00763079" w:rsidP="00E65391" w:rsidRDefault="00763079" w14:paraId="3304FE87" w14:textId="77777777">
      <w:pPr>
        <w:tabs>
          <w:tab w:val="left" w:pos="567"/>
          <w:tab w:val="left" w:pos="2540"/>
        </w:tabs>
        <w:jc w:val="thaiDistribute"/>
        <w:rPr>
          <w:rFonts w:ascii="TH SarabunPSK" w:hAnsi="TH SarabunPSK" w:cs="TH SarabunPSK"/>
          <w:sz w:val="32"/>
          <w:szCs w:val="32"/>
          <w:rPrChange w:author="PC" w:date="2023-03-31T11:41:00Z" w:id="896">
            <w:rPr>
              <w:rFonts w:ascii="TH SarabunPSK" w:hAnsi="TH SarabunPSK" w:cs="TH SarabunPSK"/>
              <w:color w:val="FF0000"/>
              <w:sz w:val="32"/>
              <w:szCs w:val="32"/>
            </w:rPr>
          </w:rPrChange>
        </w:rPr>
      </w:pPr>
    </w:p>
    <w:p w:rsidRPr="00357A8D" w:rsidR="00763079" w:rsidP="00E65391" w:rsidRDefault="00763079" w14:paraId="61A546E0"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501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เศรษฐศาสตร์การเมือง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1C9CE44E"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EC501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Political Economics 1</w:t>
      </w:r>
    </w:p>
    <w:p w:rsidRPr="00357A8D" w:rsidR="00763079" w:rsidDel="00CC416E" w:rsidP="00E65391" w:rsidRDefault="00763079" w14:paraId="49EF5183" w14:textId="227FD870">
      <w:pPr>
        <w:tabs>
          <w:tab w:val="left" w:pos="576"/>
        </w:tabs>
        <w:jc w:val="thaiDistribute"/>
        <w:rPr>
          <w:del w:author="PC" w:date="2023-03-31T11:08:00Z" w:id="897"/>
          <w:rFonts w:ascii="TH Sarabun New" w:hAnsi="TH Sarabun New" w:cs="TH Sarabun New"/>
          <w:sz w:val="32"/>
          <w:szCs w:val="32"/>
        </w:rPr>
      </w:pPr>
      <w:commentRangeStart w:id="898"/>
      <w:commentRangeStart w:id="899"/>
      <w:commentRangeStart w:id="900"/>
      <w:del w:author="PC" w:date="2023-03-31T11:08:00Z" w:id="901">
        <w:r w:rsidRPr="00357A8D" w:rsidDel="00CC416E">
          <w:rPr>
            <w:rFonts w:ascii="TH Sarabun New" w:hAnsi="TH Sarabun New" w:cs="TH Sarabun New"/>
            <w:sz w:val="32"/>
            <w:szCs w:val="32"/>
          </w:rPr>
          <w:tab/>
        </w:r>
        <w:r w:rsidRPr="00357A8D" w:rsidDel="00CC416E">
          <w:rPr>
            <w:rFonts w:ascii="TH Sarabun New" w:hAnsi="TH Sarabun New" w:cs="TH Sarabun New"/>
            <w:sz w:val="32"/>
            <w:szCs w:val="32"/>
            <w:cs/>
          </w:rPr>
          <w:delText xml:space="preserve">  วิชาบังคับก่อน : ผู้สอนกำหนด</w:delText>
        </w:r>
        <w:commentRangeEnd w:id="898"/>
        <w:r w:rsidRPr="00357A8D" w:rsidDel="00CC416E" w:rsidR="001D766B">
          <w:rPr>
            <w:rStyle w:val="CommentReference"/>
          </w:rPr>
          <w:commentReference w:id="898"/>
        </w:r>
        <w:commentRangeEnd w:id="899"/>
        <w:r w:rsidRPr="00357A8D" w:rsidDel="00CC416E" w:rsidR="00CB0B6D">
          <w:rPr>
            <w:rStyle w:val="CommentReference"/>
          </w:rPr>
          <w:commentReference w:id="899"/>
        </w:r>
      </w:del>
      <w:commentRangeEnd w:id="900"/>
      <w:r w:rsidRPr="00357A8D" w:rsidR="00CC416E">
        <w:rPr>
          <w:rStyle w:val="CommentReference"/>
        </w:rPr>
        <w:commentReference w:id="900"/>
      </w:r>
    </w:p>
    <w:p w:rsidRPr="00357A8D" w:rsidR="00763079" w:rsidDel="001D766B" w:rsidP="00E65391" w:rsidRDefault="00763079" w14:paraId="7D16EBDF" w14:textId="3671C1D2">
      <w:pPr>
        <w:tabs>
          <w:tab w:val="left" w:pos="576"/>
        </w:tabs>
        <w:jc w:val="thaiDistribute"/>
        <w:rPr>
          <w:del w:author="Jenjira O-cha" w:date="2023-02-07T21:02:00Z" w:id="902"/>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ศึกษาเฉพาะเรื่องที่เป็นหัวข้อที่น่าสนใจในด้านเศรษฐศาสตร์การเมืองและประวัติศาสตร์เศรษฐกิจ ซึ่งจะประกาศเป็นคราว ๆ ไป </w:t>
      </w:r>
    </w:p>
    <w:p w:rsidRPr="00357A8D" w:rsidR="00D41FB4" w:rsidDel="001D766B" w:rsidP="00E65391" w:rsidRDefault="00D41FB4" w14:paraId="7363CFAE" w14:textId="06818B9D">
      <w:pPr>
        <w:tabs>
          <w:tab w:val="left" w:pos="576"/>
        </w:tabs>
        <w:jc w:val="thaiDistribute"/>
        <w:rPr>
          <w:del w:author="Jenjira O-cha" w:date="2023-02-07T21:02:00Z" w:id="903"/>
          <w:rFonts w:ascii="TH Sarabun New" w:hAnsi="TH Sarabun New" w:cs="TH Sarabun New"/>
          <w:sz w:val="32"/>
          <w:szCs w:val="32"/>
        </w:rPr>
      </w:pPr>
    </w:p>
    <w:p w:rsidRPr="00357A8D" w:rsidR="00D41FB4" w:rsidP="00E65391" w:rsidRDefault="00D41FB4" w14:paraId="57234836" w14:textId="77777777">
      <w:pPr>
        <w:tabs>
          <w:tab w:val="left" w:pos="576"/>
        </w:tabs>
        <w:jc w:val="thaiDistribute"/>
        <w:rPr>
          <w:rFonts w:ascii="TH Sarabun New" w:hAnsi="TH Sarabun New" w:cs="TH Sarabun New"/>
          <w:sz w:val="32"/>
          <w:szCs w:val="32"/>
        </w:rPr>
      </w:pPr>
    </w:p>
    <w:p w:rsidRPr="00357A8D" w:rsidR="00763079" w:rsidDel="00CC416E" w:rsidP="00E65391" w:rsidRDefault="00763079" w14:paraId="7F961F26" w14:textId="6341321C">
      <w:pPr>
        <w:ind w:firstLine="720"/>
        <w:jc w:val="thaiDistribute"/>
        <w:rPr>
          <w:del w:author="PC" w:date="2023-03-31T11:08:00Z" w:id="904"/>
          <w:rFonts w:ascii="TH Sarabun New" w:hAnsi="TH Sarabun New" w:cs="TH Sarabun New"/>
          <w:sz w:val="32"/>
          <w:szCs w:val="32"/>
        </w:rPr>
      </w:pPr>
      <w:del w:author="PC" w:date="2023-03-31T11:08:00Z" w:id="905">
        <w:r w:rsidRPr="00357A8D" w:rsidDel="00CC416E">
          <w:rPr>
            <w:rFonts w:ascii="TH Sarabun New" w:hAnsi="TH Sarabun New" w:cs="TH Sarabun New"/>
            <w:sz w:val="32"/>
            <w:szCs w:val="32"/>
          </w:rPr>
          <w:delText>Prerequisites</w:delText>
        </w:r>
        <w:r w:rsidRPr="00357A8D" w:rsidDel="00CC416E">
          <w:rPr>
            <w:rFonts w:ascii="TH Sarabun New" w:hAnsi="TH Sarabun New" w:cs="TH Sarabun New"/>
            <w:sz w:val="32"/>
            <w:szCs w:val="32"/>
            <w:cs/>
          </w:rPr>
          <w:delText xml:space="preserve">: </w:delText>
        </w:r>
        <w:r w:rsidRPr="00357A8D" w:rsidDel="00CC416E">
          <w:rPr>
            <w:rFonts w:ascii="TH Sarabun New" w:hAnsi="TH Sarabun New" w:cs="TH Sarabun New"/>
            <w:sz w:val="32"/>
            <w:szCs w:val="32"/>
          </w:rPr>
          <w:delText>with the consent of the lecturer</w:delText>
        </w:r>
        <w:r w:rsidRPr="00357A8D" w:rsidDel="00CC416E">
          <w:rPr>
            <w:rFonts w:ascii="TH Sarabun New" w:hAnsi="TH Sarabun New" w:cs="TH Sarabun New"/>
            <w:sz w:val="32"/>
            <w:szCs w:val="32"/>
            <w:cs/>
          </w:rPr>
          <w:delText>.</w:delText>
        </w:r>
      </w:del>
    </w:p>
    <w:p w:rsidRPr="00357A8D" w:rsidR="00763079" w:rsidP="00E65391" w:rsidRDefault="00763079" w14:paraId="3D35E559"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Studying selected topics in Political Economics and Economic History to be announced later</w:t>
      </w:r>
      <w:r w:rsidRPr="00357A8D">
        <w:rPr>
          <w:rFonts w:ascii="TH Sarabun New" w:hAnsi="TH Sarabun New" w:cs="TH Sarabun New"/>
          <w:sz w:val="32"/>
          <w:szCs w:val="32"/>
          <w:cs/>
        </w:rPr>
        <w:t>.</w:t>
      </w:r>
    </w:p>
    <w:p w:rsidRPr="00357A8D" w:rsidR="00763079" w:rsidP="00E65391" w:rsidRDefault="00763079" w14:paraId="57AC5A94" w14:textId="77777777">
      <w:pPr>
        <w:ind w:firstLine="720"/>
        <w:jc w:val="thaiDistribute"/>
        <w:rPr>
          <w:rFonts w:ascii="TH Sarabun New" w:hAnsi="TH Sarabun New" w:cs="TH Sarabun New"/>
          <w:sz w:val="22"/>
          <w:szCs w:val="22"/>
        </w:rPr>
      </w:pPr>
    </w:p>
    <w:p w:rsidRPr="00357A8D" w:rsidR="00763079" w:rsidP="00E65391" w:rsidRDefault="00763079" w14:paraId="0A1BB20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502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เศรษฐศาสตร์การเมือง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6389EE0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EC502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Political Economics 2</w:t>
      </w:r>
    </w:p>
    <w:p w:rsidRPr="00357A8D" w:rsidR="00763079" w:rsidDel="00020FED" w:rsidP="00E65391" w:rsidRDefault="00763079" w14:paraId="3D7DEF9E" w14:textId="1D0A5E78">
      <w:pPr>
        <w:tabs>
          <w:tab w:val="left" w:pos="576"/>
        </w:tabs>
        <w:jc w:val="thaiDistribute"/>
        <w:rPr>
          <w:del w:author="PC" w:date="2023-03-31T11:08:00Z" w:id="906"/>
          <w:rFonts w:ascii="TH Sarabun New" w:hAnsi="TH Sarabun New" w:cs="TH Sarabun New"/>
          <w:sz w:val="32"/>
          <w:szCs w:val="32"/>
        </w:rPr>
      </w:pPr>
      <w:del w:author="PC" w:date="2023-03-31T11:08:00Z" w:id="907">
        <w:r w:rsidRPr="00357A8D" w:rsidDel="00020FED">
          <w:rPr>
            <w:rFonts w:ascii="TH Sarabun New" w:hAnsi="TH Sarabun New" w:cs="TH Sarabun New"/>
            <w:sz w:val="32"/>
            <w:szCs w:val="32"/>
            <w:cs/>
          </w:rPr>
          <w:tab/>
        </w:r>
        <w:r w:rsidRPr="00357A8D" w:rsidDel="00020FED">
          <w:rPr>
            <w:rFonts w:ascii="TH Sarabun New" w:hAnsi="TH Sarabun New" w:cs="TH Sarabun New"/>
            <w:sz w:val="32"/>
            <w:szCs w:val="32"/>
            <w:cs/>
          </w:rPr>
          <w:delText xml:space="preserve"> </w:delText>
        </w:r>
        <w:commentRangeStart w:id="908"/>
        <w:r w:rsidRPr="00357A8D" w:rsidDel="00020FED">
          <w:rPr>
            <w:rFonts w:ascii="TH Sarabun New" w:hAnsi="TH Sarabun New" w:cs="TH Sarabun New"/>
            <w:sz w:val="32"/>
            <w:szCs w:val="32"/>
            <w:cs/>
          </w:rPr>
          <w:delText xml:space="preserve"> วิชาบังคับก่อน : ผู้สอนกำหนด</w:delText>
        </w:r>
      </w:del>
      <w:commentRangeEnd w:id="908"/>
      <w:r w:rsidRPr="00357A8D" w:rsidR="00020FED">
        <w:rPr>
          <w:rStyle w:val="CommentReference"/>
        </w:rPr>
        <w:commentReference w:id="908"/>
      </w:r>
    </w:p>
    <w:p w:rsidRPr="00357A8D" w:rsidR="00763079" w:rsidP="00E65391" w:rsidRDefault="00763079" w14:paraId="235E4F26"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ศึกษาเฉพาะเรื่องที่เป็นหัวข้อที่น่าสนใจในด้านเศรษฐศาสตร์การเมืองและประวัติศาสตร์เศรษฐกิจ ซึ่งจะประกาศเป็นคราว ๆ ไป</w:t>
      </w:r>
    </w:p>
    <w:p w:rsidRPr="00357A8D" w:rsidR="00763079" w:rsidDel="00020FED" w:rsidP="00E65391" w:rsidRDefault="00763079" w14:paraId="740F3AF8" w14:textId="4B273E9C">
      <w:pPr>
        <w:ind w:firstLine="720"/>
        <w:jc w:val="thaiDistribute"/>
        <w:rPr>
          <w:del w:author="PC" w:date="2023-03-31T11:08:00Z" w:id="909"/>
          <w:rFonts w:ascii="TH Sarabun New" w:hAnsi="TH Sarabun New" w:cs="TH Sarabun New"/>
          <w:sz w:val="32"/>
          <w:szCs w:val="32"/>
        </w:rPr>
      </w:pPr>
      <w:del w:author="PC" w:date="2023-03-31T11:08:00Z" w:id="910">
        <w:r w:rsidRPr="00357A8D" w:rsidDel="00020FED">
          <w:rPr>
            <w:rFonts w:ascii="TH Sarabun New" w:hAnsi="TH Sarabun New" w:cs="TH Sarabun New"/>
            <w:sz w:val="32"/>
            <w:szCs w:val="32"/>
          </w:rPr>
          <w:delText>Prerequisites</w:delText>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with the consent of the lecturer</w:delText>
        </w:r>
        <w:r w:rsidRPr="00357A8D" w:rsidDel="00020FED">
          <w:rPr>
            <w:rFonts w:ascii="TH Sarabun New" w:hAnsi="TH Sarabun New" w:cs="TH Sarabun New"/>
            <w:sz w:val="32"/>
            <w:szCs w:val="32"/>
            <w:cs/>
          </w:rPr>
          <w:delText>.</w:delText>
        </w:r>
      </w:del>
    </w:p>
    <w:p w:rsidRPr="00357A8D" w:rsidR="00763079" w:rsidP="00E65391" w:rsidRDefault="00763079" w14:paraId="075637F4"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Studying selected topics in Political Economics and Economic History to be announced later</w:t>
      </w:r>
      <w:r w:rsidRPr="00357A8D">
        <w:rPr>
          <w:rFonts w:ascii="TH Sarabun New" w:hAnsi="TH Sarabun New" w:cs="TH Sarabun New"/>
          <w:sz w:val="32"/>
          <w:szCs w:val="32"/>
          <w:cs/>
        </w:rPr>
        <w:t>.</w:t>
      </w:r>
    </w:p>
    <w:p w:rsidRPr="00357A8D" w:rsidR="00C2554A" w:rsidP="00E65391" w:rsidRDefault="00C2554A" w14:paraId="11AD48DC" w14:textId="77777777">
      <w:pPr>
        <w:ind w:firstLine="720"/>
        <w:jc w:val="thaiDistribute"/>
        <w:rPr>
          <w:rFonts w:ascii="TH Sarabun New" w:hAnsi="TH Sarabun New" w:cs="TH Sarabun New"/>
          <w:sz w:val="32"/>
          <w:szCs w:val="32"/>
        </w:rPr>
      </w:pPr>
    </w:p>
    <w:p w:rsidRPr="00357A8D" w:rsidR="00763079" w:rsidP="00E65391" w:rsidRDefault="00763079" w14:paraId="3FD0E2C2"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หมวดทฤษฎีเศรษฐศาสตร์ (หมวด </w:t>
      </w:r>
      <w:r w:rsidRPr="00357A8D">
        <w:rPr>
          <w:rFonts w:ascii="TH Sarabun New" w:hAnsi="TH Sarabun New" w:cs="TH Sarabun New"/>
          <w:b/>
          <w:bCs/>
          <w:sz w:val="32"/>
          <w:szCs w:val="32"/>
        </w:rPr>
        <w:t>1</w:t>
      </w:r>
      <w:r w:rsidRPr="00357A8D">
        <w:rPr>
          <w:rFonts w:ascii="TH Sarabun New" w:hAnsi="TH Sarabun New" w:cs="TH Sarabun New"/>
          <w:b/>
          <w:bCs/>
          <w:sz w:val="32"/>
          <w:szCs w:val="32"/>
          <w:cs/>
        </w:rPr>
        <w:t>)</w:t>
      </w:r>
    </w:p>
    <w:p w:rsidRPr="00357A8D" w:rsidR="00763079" w:rsidP="00E65391" w:rsidRDefault="00763079" w14:paraId="4B98073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210</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เศรษฐศาสตร์เบื้องต้น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259A18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EC210</w:t>
      </w:r>
      <w:r w:rsidRPr="00357A8D">
        <w:rPr>
          <w:rFonts w:ascii="TH Sarabun New" w:hAnsi="TH Sarabun New" w:cs="TH Sarabun New"/>
          <w:sz w:val="32"/>
          <w:szCs w:val="32"/>
        </w:rPr>
        <w:tab/>
      </w:r>
      <w:r w:rsidRPr="00357A8D">
        <w:rPr>
          <w:rFonts w:ascii="TH Sarabun New" w:hAnsi="TH Sarabun New" w:cs="TH Sarabun New"/>
          <w:sz w:val="32"/>
          <w:szCs w:val="32"/>
        </w:rPr>
        <w:t xml:space="preserve">Introductory Economics                 </w:t>
      </w:r>
    </w:p>
    <w:p w:rsidRPr="00357A8D" w:rsidR="00763079" w:rsidP="00E65391" w:rsidRDefault="00763079" w14:paraId="6397462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(เฉพาะนักศึกษานอกคณะเศรษฐศาสตร์เท่านั้น และจะไม่นับหน่วยกิตให้ หากสอบได้ วิชา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xml:space="preserve"> ก่อนหรือหลัง หรือกำลังศึกษาวิชาเหล่านี้อยู่)</w:t>
      </w:r>
    </w:p>
    <w:p w:rsidRPr="00357A8D" w:rsidR="00763079" w:rsidP="00E65391" w:rsidRDefault="00763079" w14:paraId="3D6B659E"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หลักคิดและแนวคิดวิเคราะห์ทางเศษฐศาสตร์เพื่อการเข้าใจและการตัดสินใจในเรื่องรอบตัวตั้งแต่การทำธุรกิจและการดำเนินนโยบายของรัฐบาลผ่านมุมมองทางเศรษฐศาสตร์จุลภาคและมหาภาค  ในส่วนเศรษฐศาสตร์จุลภาคจะศึกษาแก่นความคิดทางเศรษฐศาสตร์และการเข้าใจจากตัวอย่างที่เป็นจริงเพื่อเข้าใจการตัดสินใจเลือกภายใต้ข้อจำกัดของผู้บริโภคและผู้ประกอบการ เนื้อหาครอบคลุมหลักการทำงานร่วมกันของอุปสงค์และอุปทานผ่านกลไกตลาดและโครงสร้างตลาดประเภทต่าง ๆ ตั้งแต่ตลาดผูกขาดไปถึงตลาดแข่งขันสมบูรณ์ รวมไปถึงแนวคิดความล้มเหลวของตลาดและบทบาทของภาครัฐบาลเพื่อเสริมสร้างสวัสดิการสังคม  ในส่วนเศรษฐศาสตร์มหภาคพิจารณาพฤติกรรมในองค์รวม ศึกษาตัววัดรายได้ประชาชาติ การทำงานของระบบการเงินการธนาคาร  การดำเนินนโยบายการเงิน และ นโยบายการคลัง เพื่อรักษาเสถียรภาพและเสริมสร้างการเจริญเติบโตทางเศรษฐกิจ ในภาคต่างประเทศศึกษาถึงความสำคัญของการค้าและการเงินระหว่างประเทศ และข้อโต้แย้งระหว่างการค้าเสรี และการปกป้องตลาด</w:t>
      </w:r>
    </w:p>
    <w:p w:rsidRPr="00357A8D" w:rsidR="00763079" w:rsidP="00E65391" w:rsidRDefault="00763079" w14:paraId="5C262641" w14:textId="77777777">
      <w:pPr>
        <w:jc w:val="thaiDistribute"/>
        <w:rPr>
          <w:rFonts w:ascii="TH Sarabun New" w:hAnsi="TH Sarabun New" w:cs="TH Sarabun New"/>
          <w:sz w:val="32"/>
          <w:szCs w:val="32"/>
          <w:rPrChange w:author="PC" w:date="2023-03-31T11:41:00Z" w:id="91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91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913">
            <w:rPr>
              <w:rFonts w:ascii="TH Sarabun New" w:hAnsi="TH Sarabun New" w:cs="TH Sarabun New"/>
              <w:color w:val="000000"/>
              <w:sz w:val="32"/>
              <w:szCs w:val="32"/>
            </w:rPr>
          </w:rPrChange>
        </w:rPr>
        <w:t>For non</w:t>
      </w:r>
      <w:r w:rsidRPr="00357A8D">
        <w:rPr>
          <w:rFonts w:ascii="TH Sarabun New" w:hAnsi="TH Sarabun New" w:cs="TH Sarabun New"/>
          <w:sz w:val="32"/>
          <w:szCs w:val="32"/>
          <w:cs/>
          <w:rPrChange w:author="PC" w:date="2023-03-31T11:41:00Z" w:id="914">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915">
            <w:rPr>
              <w:rFonts w:ascii="TH Sarabun New" w:hAnsi="TH Sarabun New" w:cs="TH Sarabun New"/>
              <w:color w:val="000000"/>
              <w:sz w:val="32"/>
              <w:szCs w:val="32"/>
            </w:rPr>
          </w:rPrChange>
        </w:rPr>
        <w:t>Economics majors only; credits will not be awarded to students who are taking or have completed EC211 or EC212 or EC 213 or EC 214</w:t>
      </w:r>
      <w:r w:rsidRPr="00357A8D">
        <w:rPr>
          <w:rFonts w:ascii="TH Sarabun New" w:hAnsi="TH Sarabun New" w:cs="TH Sarabun New"/>
          <w:sz w:val="32"/>
          <w:szCs w:val="32"/>
          <w:cs/>
          <w:rPrChange w:author="PC" w:date="2023-03-31T11:41:00Z" w:id="916">
            <w:rPr>
              <w:rFonts w:ascii="TH Sarabun New" w:hAnsi="TH Sarabun New" w:cs="TH Sarabun New"/>
              <w:color w:val="000000"/>
              <w:sz w:val="32"/>
              <w:szCs w:val="32"/>
              <w:cs/>
            </w:rPr>
          </w:rPrChange>
        </w:rPr>
        <w:t>)</w:t>
      </w:r>
    </w:p>
    <w:p w:rsidRPr="00357A8D" w:rsidR="00763079" w:rsidP="00E65391" w:rsidRDefault="00763079" w14:paraId="3E966CDF" w14:textId="77777777">
      <w:pPr>
        <w:ind w:firstLine="720"/>
        <w:jc w:val="thaiDistribute"/>
        <w:rPr>
          <w:rFonts w:ascii="TH Sarabun New" w:hAnsi="TH Sarabun New" w:cs="TH Sarabun New"/>
          <w:sz w:val="32"/>
          <w:szCs w:val="32"/>
          <w:rPrChange w:author="PC" w:date="2023-03-31T11:41:00Z" w:id="917">
            <w:rPr>
              <w:rFonts w:ascii="TH Sarabun New" w:hAnsi="TH Sarabun New" w:cs="TH Sarabun New"/>
              <w:color w:val="FF0000"/>
              <w:sz w:val="32"/>
              <w:szCs w:val="32"/>
            </w:rPr>
          </w:rPrChange>
        </w:rPr>
      </w:pPr>
      <w:r w:rsidRPr="00357A8D">
        <w:rPr>
          <w:rFonts w:ascii="TH Sarabun New" w:hAnsi="TH Sarabun New" w:cs="TH Sarabun New"/>
          <w:sz w:val="32"/>
          <w:szCs w:val="32"/>
          <w:rPrChange w:author="PC" w:date="2023-03-31T11:41:00Z" w:id="918">
            <w:rPr>
              <w:rFonts w:ascii="TH Sarabun New" w:hAnsi="TH Sarabun New" w:cs="TH Sarabun New"/>
              <w:color w:val="000000"/>
              <w:sz w:val="32"/>
              <w:szCs w:val="32"/>
            </w:rPr>
          </w:rPrChange>
        </w:rPr>
        <w:t>This course introduces the economic method of thinking to better understand  real</w:t>
      </w:r>
      <w:r w:rsidRPr="00357A8D">
        <w:rPr>
          <w:rFonts w:ascii="TH Sarabun New" w:hAnsi="TH Sarabun New" w:cs="TH Sarabun New"/>
          <w:sz w:val="32"/>
          <w:szCs w:val="32"/>
          <w:cs/>
          <w:rPrChange w:author="PC" w:date="2023-03-31T11:41:00Z" w:id="919">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920">
            <w:rPr>
              <w:rFonts w:ascii="TH Sarabun New" w:hAnsi="TH Sarabun New" w:cs="TH Sarabun New"/>
              <w:color w:val="000000"/>
              <w:sz w:val="32"/>
              <w:szCs w:val="32"/>
            </w:rPr>
          </w:rPrChange>
        </w:rPr>
        <w:t>world decision</w:t>
      </w:r>
      <w:r w:rsidRPr="00357A8D">
        <w:rPr>
          <w:rFonts w:ascii="TH Sarabun New" w:hAnsi="TH Sarabun New" w:cs="TH Sarabun New"/>
          <w:sz w:val="32"/>
          <w:szCs w:val="32"/>
          <w:cs/>
          <w:rPrChange w:author="PC" w:date="2023-03-31T11:41:00Z" w:id="921">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922">
            <w:rPr>
              <w:rFonts w:ascii="TH Sarabun New" w:hAnsi="TH Sarabun New" w:cs="TH Sarabun New"/>
              <w:color w:val="000000"/>
              <w:sz w:val="32"/>
              <w:szCs w:val="32"/>
            </w:rPr>
          </w:rPrChange>
        </w:rPr>
        <w:t>making and improve analytical skills to better understand business</w:t>
      </w:r>
      <w:r w:rsidRPr="00357A8D">
        <w:rPr>
          <w:rFonts w:ascii="TH Sarabun New" w:hAnsi="TH Sarabun New" w:cs="TH Sarabun New"/>
          <w:sz w:val="32"/>
          <w:szCs w:val="32"/>
        </w:rPr>
        <w:t xml:space="preserve"> and policy concerns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fundamentals of modern economics, the general principles of</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microeconomics and macroeconomics, are introduced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Microeconomics covers how to apply the fundamental economic principles that explain why individuals and businesses make decisions with limited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interactions of supply and demand in market operations are covered, as well as a variety of market structures ranging from monopoly to perfect competition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Furthermore, the course explores different sorts of failures and how government intervention policies might increase social welfare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Microeconomics covers how to apply the fundamental economic principles that explain why individuals and businesses make decisions with limited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interactions of supply and demand in market operations are covered, as well as a variety of market structures ranging from monopoly to perfect competition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Furthermore, the course explores different sorts of failures and how government intervention policies might increase social welfare</w:t>
      </w:r>
      <w:r w:rsidRPr="00357A8D">
        <w:rPr>
          <w:rFonts w:ascii="TH Sarabun New" w:hAnsi="TH Sarabun New" w:cs="TH Sarabun New"/>
          <w:sz w:val="32"/>
          <w:szCs w:val="32"/>
          <w:cs/>
        </w:rPr>
        <w:t>.</w:t>
      </w:r>
    </w:p>
    <w:p w:rsidRPr="00357A8D" w:rsidR="00763079" w:rsidP="00E65391" w:rsidRDefault="00763079" w14:paraId="2BDB7803" w14:textId="77777777">
      <w:pPr>
        <w:ind w:firstLine="720"/>
        <w:jc w:val="thaiDistribute"/>
        <w:rPr>
          <w:rFonts w:ascii="TH Sarabun New" w:hAnsi="TH Sarabun New" w:cs="TH Sarabun New"/>
          <w:sz w:val="32"/>
          <w:szCs w:val="32"/>
        </w:rPr>
      </w:pPr>
    </w:p>
    <w:p w:rsidRPr="00357A8D" w:rsidR="00763079" w:rsidP="00E65391" w:rsidRDefault="00763079" w14:paraId="1D97CC21" w14:textId="77777777">
      <w:pPr>
        <w:tabs>
          <w:tab w:val="left" w:pos="576"/>
          <w:tab w:val="left" w:pos="709"/>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211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หลักเศรษฐศาสตร์จุลภาค </w:t>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FB708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637EDAF0"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EC211</w:t>
      </w:r>
      <w:r w:rsidRPr="00357A8D">
        <w:rPr>
          <w:rFonts w:ascii="TH Sarabun New" w:hAnsi="TH Sarabun New" w:cs="TH Sarabun New"/>
          <w:sz w:val="32"/>
          <w:szCs w:val="32"/>
        </w:rPr>
        <w:tab/>
      </w:r>
      <w:r w:rsidRPr="00357A8D">
        <w:rPr>
          <w:rFonts w:ascii="TH Sarabun New" w:hAnsi="TH Sarabun New" w:cs="TH Sarabun New"/>
          <w:sz w:val="32"/>
          <w:szCs w:val="32"/>
        </w:rPr>
        <w:t>Principles of Microeconomics</w:t>
      </w:r>
    </w:p>
    <w:p w:rsidRPr="00357A8D" w:rsidR="00763079" w:rsidP="00E65391" w:rsidRDefault="00763079" w14:paraId="14A217E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Change w:author="PC" w:date="2023-03-31T11:41:00Z" w:id="923">
            <w:rPr>
              <w:rFonts w:ascii="TH Sarabun New" w:hAnsi="TH Sarabun New" w:cs="TH Sarabun New"/>
              <w:color w:val="FF0000"/>
              <w:sz w:val="32"/>
              <w:szCs w:val="32"/>
              <w:cs/>
            </w:rPr>
          </w:rPrChange>
        </w:rPr>
        <w:t xml:space="preserve">  </w:t>
      </w:r>
      <w:r w:rsidRPr="00357A8D">
        <w:rPr>
          <w:rFonts w:ascii="TH Sarabun New" w:hAnsi="TH Sarabun New" w:cs="TH Sarabun New"/>
          <w:sz w:val="32"/>
          <w:szCs w:val="32"/>
          <w:cs/>
        </w:rPr>
        <w:t>ศึกษาทฤษฎีทางเศรษฐศาสตร์เพื่อเข้าใจการตัดสินใจเลือกภายใต้ข้อจำกัดของผู้บริโภคและผู้ประกอบการ ทฤษฎีเบื้องต้นเกี่ยวกับพฤติกรรมบริโภคและผู้ผลิต ซึ่งนำไปสู่อุปสงค์และอุปทาน ตัวกำหนดอุปสงค์และอุปทาน การทำงานร่วมกันของอุปสงค์และอุปทานผ่านกลไกตลาดในการกำหนดราคาและประสิทธิภาพของการจัดสรรทรัพยากรภายใต้ตลาดผูกขาด และ ตลาดแข่งขันสมบูรณ์  ทฤษฎีเบื้องต้นเกี่ยวกับตลาดปัจจัยการผลิตในตลาดแข่งขันสมบูรณ์ รวมไปถึงแนวคิดความล้มเหลวของตลาด</w:t>
      </w:r>
    </w:p>
    <w:p w:rsidRPr="00357A8D" w:rsidR="00763079" w:rsidP="00E65391" w:rsidRDefault="00763079" w14:paraId="297CF122"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course covers the principle microeconomic theories for making decisions under scarcity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fundamentals of supply and demand, as well as their determinants, are established in the introduction to consumer and producer theories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Supply and demand collaborate to establish pricing and resource allocation efficiency through two basic market structures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monopoly and perfect competitive markets, and competitive factor markets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principles and effects of market failures are also introduced</w:t>
      </w:r>
      <w:r w:rsidRPr="00357A8D">
        <w:rPr>
          <w:rFonts w:ascii="TH Sarabun New" w:hAnsi="TH Sarabun New" w:cs="TH Sarabun New"/>
          <w:sz w:val="32"/>
          <w:szCs w:val="32"/>
          <w:cs/>
        </w:rPr>
        <w:t>.</w:t>
      </w:r>
    </w:p>
    <w:p w:rsidRPr="00357A8D" w:rsidR="00763079" w:rsidP="00E65391" w:rsidRDefault="00763079" w14:paraId="393B7FDE" w14:textId="77777777">
      <w:pPr>
        <w:tabs>
          <w:tab w:val="left" w:pos="576"/>
        </w:tabs>
        <w:jc w:val="thaiDistribute"/>
        <w:rPr>
          <w:rFonts w:ascii="TH Sarabun New" w:hAnsi="TH Sarabun New" w:cs="TH Sarabun New"/>
          <w:sz w:val="32"/>
          <w:szCs w:val="32"/>
        </w:rPr>
      </w:pPr>
    </w:p>
    <w:p w:rsidRPr="00357A8D" w:rsidR="00763079" w:rsidP="00E65391" w:rsidRDefault="00763079" w14:paraId="3AA52B4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212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หลักเศรษฐศาสตร์มหภาค </w:t>
      </w:r>
      <w:r w:rsidRPr="00357A8D">
        <w:rPr>
          <w:rFonts w:ascii="TH Sarabun New" w:hAnsi="TH Sarabun New" w:cs="TH Sarabun New"/>
          <w:sz w:val="32"/>
          <w:szCs w:val="32"/>
          <w:cs/>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6D7B505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EC212</w:t>
      </w:r>
      <w:r w:rsidRPr="00357A8D">
        <w:rPr>
          <w:rFonts w:ascii="TH Sarabun New" w:hAnsi="TH Sarabun New" w:cs="TH Sarabun New"/>
          <w:sz w:val="32"/>
          <w:szCs w:val="32"/>
        </w:rPr>
        <w:tab/>
      </w:r>
      <w:r w:rsidRPr="00357A8D">
        <w:rPr>
          <w:rFonts w:ascii="TH Sarabun New" w:hAnsi="TH Sarabun New" w:cs="TH Sarabun New"/>
          <w:sz w:val="32"/>
          <w:szCs w:val="32"/>
        </w:rPr>
        <w:t>Principles of Macroeconomics</w:t>
      </w:r>
    </w:p>
    <w:p w:rsidRPr="00357A8D" w:rsidR="00763079" w:rsidP="00E65391" w:rsidRDefault="00763079" w14:paraId="2EC6D162"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ศึกษาทฤษฎีทางเศรษฐศาสตร์มหภาคเพื่อเข้าใจการตัดสินใจกลไกการทำงานของเศรษฐกิจในภาพรวม และ เข้าใจกลไกการทำงานของนโยบายในการแทรกแซงและเปลี่ยนแปลงระบบเศรษฐกิจ โดยครอบคลุมวิธีการวัดทางเศรษฐศาสตร์และปัญหาที่สำคัญของเศรษฐกิจในภาพรวม หลักการคำนวณรายได้ประชาชาติ ทฤษฎีการกำหนดรายได้ประชาชาติดุลยภาพ ทฤษฎีการบริโภคมวลรวม ทฤษฎีการลงทุนมวลรวม ทฤษฎีตัวเร่ง ตลาดการเงิน ทฤษฎีอุปสงค์ของเงิน และอุปทานของเงิน แบบจำลองดุลยภาพร่วมของตลาดผลผลิตและตลาดเงิน (แบบจำลอง </w:t>
      </w:r>
      <w:r w:rsidRPr="00357A8D">
        <w:rPr>
          <w:rFonts w:ascii="TH Sarabun New" w:hAnsi="TH Sarabun New" w:cs="TH Sarabun New"/>
          <w:sz w:val="32"/>
          <w:szCs w:val="32"/>
        </w:rPr>
        <w:t xml:space="preserve">IS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LM</w:t>
      </w:r>
      <w:r w:rsidRPr="00357A8D">
        <w:rPr>
          <w:rFonts w:ascii="TH Sarabun New" w:hAnsi="TH Sarabun New" w:cs="TH Sarabun New"/>
          <w:sz w:val="32"/>
          <w:szCs w:val="32"/>
          <w:cs/>
        </w:rPr>
        <w:t>) นโยบายการเงินและการคลังในการรักษาเสถียรภาพของระบบเศรษฐกิจ ดุลการชำระเงิน ตลอดจนการสืบค้นและการจัดการข้อมูลเพื่อการประยุกต์ทฤษฎีเศรษฐศาสตร์มหภาคเพื่อวิเคราะห์สถานการณ์ทางเศรษฐกิจของประเทศไทย</w:t>
      </w:r>
    </w:p>
    <w:p w:rsidRPr="00357A8D" w:rsidR="00763079" w:rsidP="00E65391" w:rsidRDefault="00763079" w14:paraId="1C5B6F1A"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course covers the principle macroeconomic theories that explain how the economy works at a macro level and the mechanisms via which policies might intervene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course covers the most important macroeconomic measurements and issues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The accelerator principle, money markets, the theory of supply and demand for money, the joint equilibrium model of product and money markets </w:t>
      </w:r>
      <w:r w:rsidRPr="00357A8D">
        <w:rPr>
          <w:rFonts w:ascii="TH Sarabun New" w:hAnsi="TH Sarabun New" w:cs="TH Sarabun New"/>
          <w:sz w:val="32"/>
          <w:szCs w:val="32"/>
          <w:cs/>
        </w:rPr>
        <w:t>(</w:t>
      </w:r>
      <w:r w:rsidRPr="00357A8D">
        <w:rPr>
          <w:rFonts w:ascii="TH Sarabun New" w:hAnsi="TH Sarabun New" w:cs="TH Sarabun New"/>
          <w:sz w:val="32"/>
          <w:szCs w:val="32"/>
        </w:rPr>
        <w:t>IS</w:t>
      </w:r>
      <w:r w:rsidRPr="00357A8D">
        <w:rPr>
          <w:rFonts w:ascii="TH Sarabun New" w:hAnsi="TH Sarabun New" w:cs="TH Sarabun New"/>
          <w:sz w:val="32"/>
          <w:szCs w:val="32"/>
          <w:cs/>
        </w:rPr>
        <w:t>-</w:t>
      </w:r>
      <w:r w:rsidRPr="00357A8D">
        <w:rPr>
          <w:rFonts w:ascii="TH Sarabun New" w:hAnsi="TH Sarabun New" w:cs="TH Sarabun New"/>
          <w:sz w:val="32"/>
          <w:szCs w:val="32"/>
        </w:rPr>
        <w:t>LM model</w:t>
      </w:r>
      <w:r w:rsidRPr="00357A8D">
        <w:rPr>
          <w:rFonts w:ascii="TH Sarabun New" w:hAnsi="TH Sarabun New" w:cs="TH Sarabun New"/>
          <w:sz w:val="32"/>
          <w:szCs w:val="32"/>
          <w:cs/>
        </w:rPr>
        <w:t>)</w:t>
      </w:r>
      <w:r w:rsidRPr="00357A8D">
        <w:rPr>
          <w:rFonts w:ascii="TH Sarabun New" w:hAnsi="TH Sarabun New" w:cs="TH Sarabun New"/>
          <w:sz w:val="32"/>
          <w:szCs w:val="32"/>
        </w:rPr>
        <w:t>, the balance of payments, and fiscal and monetary policy as means of stabilizing an economy are all discussed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concept of collecting and managing Thai macroeconomic data for the purpose of analyzing economic situations is introduced</w:t>
      </w:r>
      <w:r w:rsidRPr="00357A8D">
        <w:rPr>
          <w:rFonts w:ascii="TH Sarabun New" w:hAnsi="TH Sarabun New" w:cs="TH Sarabun New"/>
          <w:sz w:val="32"/>
          <w:szCs w:val="32"/>
          <w:cs/>
        </w:rPr>
        <w:t>.</w:t>
      </w:r>
    </w:p>
    <w:p w:rsidRPr="00357A8D" w:rsidR="00763079" w:rsidP="00E65391" w:rsidRDefault="00763079" w14:paraId="7AC1EB65" w14:textId="77777777">
      <w:pPr>
        <w:tabs>
          <w:tab w:val="left" w:pos="576"/>
        </w:tabs>
        <w:jc w:val="thaiDistribute"/>
        <w:rPr>
          <w:rFonts w:ascii="TH Sarabun New" w:hAnsi="TH Sarabun New" w:cs="TH Sarabun New"/>
          <w:sz w:val="32"/>
          <w:szCs w:val="32"/>
        </w:rPr>
      </w:pPr>
    </w:p>
    <w:p w:rsidRPr="00357A8D" w:rsidR="00763079" w:rsidP="00E65391" w:rsidRDefault="00763079" w14:paraId="7C706F4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213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เศรษฐศาสตร์จุลภาคเบื้องต้น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cs/>
        </w:rPr>
        <w:t>3 (</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06B200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EC213</w:t>
      </w:r>
      <w:r w:rsidRPr="00357A8D">
        <w:rPr>
          <w:rFonts w:ascii="TH Sarabun New" w:hAnsi="TH Sarabun New" w:cs="TH Sarabun New"/>
          <w:sz w:val="32"/>
          <w:szCs w:val="32"/>
        </w:rPr>
        <w:tab/>
      </w:r>
      <w:r w:rsidRPr="00357A8D">
        <w:rPr>
          <w:rFonts w:ascii="TH Sarabun New" w:hAnsi="TH Sarabun New" w:cs="TH Sarabun New"/>
          <w:sz w:val="32"/>
          <w:szCs w:val="32"/>
        </w:rPr>
        <w:t>Introductory Microeconomics</w:t>
      </w:r>
    </w:p>
    <w:p w:rsidRPr="00357A8D" w:rsidR="00763079" w:rsidP="00E65391" w:rsidRDefault="00763079" w14:paraId="28B7E5BD"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(สำหรับนักศึกษานอกคณะเศรษฐศาสตร์)</w:t>
      </w:r>
    </w:p>
    <w:p w:rsidRPr="00357A8D" w:rsidR="00763079" w:rsidP="00E65391" w:rsidRDefault="00763079" w14:paraId="31F5448D"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Change w:author="PC" w:date="2023-03-31T11:41:00Z" w:id="924">
            <w:rPr>
              <w:rFonts w:ascii="TH Sarabun New" w:hAnsi="TH Sarabun New" w:cs="TH Sarabun New"/>
              <w:color w:val="FF0000"/>
              <w:sz w:val="32"/>
              <w:szCs w:val="32"/>
              <w:cs/>
            </w:rPr>
          </w:rPrChange>
        </w:rPr>
        <w:t xml:space="preserve">  </w:t>
      </w:r>
      <w:r w:rsidRPr="00357A8D">
        <w:rPr>
          <w:rFonts w:ascii="TH Sarabun New" w:hAnsi="TH Sarabun New" w:cs="TH Sarabun New"/>
          <w:sz w:val="32"/>
          <w:szCs w:val="32"/>
          <w:cs/>
        </w:rPr>
        <w:t>ศึกษาแก่นความคิดทางเศรษฐศาสตร์และการเข้าใจจากตัวอย่างที่เป็นจริงเพื่อเข้าใจการตัดสินใจเลือกภายใต้ข้อจำกัดของผู้บริโภคและผู้ประกอบการ เนื้อหาครอบคลุมหลักการทำงานร่วมกันของอุปสงค์และอุปทานผ่านกลไกตลาดและโครงสร้างตลาดประเภทต่าง ๆ ตั้งแต่ตลาดผูกขาดไปถึงตลาดแข่งขันสมบูรณ์ รวมไปถึงแนวคิดความล้มเหลวของตลาดและบทบาทของภาครัฐบาลเพื่อเสริมสร้างสวัสดิการสังคม</w:t>
      </w:r>
    </w:p>
    <w:p w:rsidRPr="00357A8D" w:rsidR="00763079" w:rsidP="00E65391" w:rsidRDefault="00763079" w14:paraId="29539FBE" w14:textId="77777777">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Del="00010EF2">
        <w:rPr>
          <w:rFonts w:ascii="TH Sarabun New" w:hAnsi="TH Sarabun New" w:cs="TH Sarabun New"/>
          <w:sz w:val="32"/>
          <w:szCs w:val="32"/>
          <w:cs/>
        </w:rPr>
        <w:t xml:space="preserve"> </w:t>
      </w:r>
      <w:r w:rsidRPr="00357A8D">
        <w:rPr>
          <w:rFonts w:ascii="TH Sarabun New" w:hAnsi="TH Sarabun New" w:cs="TH Sarabun New"/>
          <w:sz w:val="32"/>
          <w:szCs w:val="32"/>
          <w:cs/>
        </w:rPr>
        <w:t>(</w:t>
      </w:r>
      <w:r w:rsidRPr="00357A8D">
        <w:rPr>
          <w:rFonts w:ascii="TH Sarabun New" w:hAnsi="TH Sarabun New" w:cs="TH Sarabun New"/>
          <w:sz w:val="32"/>
          <w:szCs w:val="32"/>
        </w:rPr>
        <w:t>For students who are not Economics majors</w:t>
      </w:r>
      <w:r w:rsidRPr="00357A8D">
        <w:rPr>
          <w:rFonts w:ascii="TH Sarabun New" w:hAnsi="TH Sarabun New" w:cs="TH Sarabun New"/>
          <w:sz w:val="32"/>
          <w:szCs w:val="32"/>
          <w:cs/>
        </w:rPr>
        <w:t xml:space="preserve">) </w:t>
      </w:r>
    </w:p>
    <w:p w:rsidRPr="00357A8D" w:rsidR="00763079" w:rsidP="00E65391" w:rsidRDefault="00763079" w14:paraId="0823F4EF"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course provides a practical understanding of the core economic principles that explain why consumers and companies make their decisions given scarce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topics include the interactions of supply and demand of market operations, through wide</w:t>
      </w:r>
      <w:r w:rsidRPr="00357A8D">
        <w:rPr>
          <w:rFonts w:ascii="TH Sarabun New" w:hAnsi="TH Sarabun New" w:cs="TH Sarabun New"/>
          <w:sz w:val="32"/>
          <w:szCs w:val="32"/>
          <w:cs/>
        </w:rPr>
        <w:t>-</w:t>
      </w:r>
      <w:r w:rsidRPr="00357A8D">
        <w:rPr>
          <w:rFonts w:ascii="TH Sarabun New" w:hAnsi="TH Sarabun New" w:cs="TH Sarabun New"/>
          <w:sz w:val="32"/>
          <w:szCs w:val="32"/>
        </w:rPr>
        <w:t>range market structures, ranging from monopoly to perfect competition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Moreover, the course also explains types of failures, in which the role of government intervention policy can improve social welfare</w:t>
      </w:r>
      <w:r w:rsidRPr="00357A8D">
        <w:rPr>
          <w:rFonts w:ascii="TH Sarabun New" w:hAnsi="TH Sarabun New" w:cs="TH Sarabun New"/>
          <w:sz w:val="32"/>
          <w:szCs w:val="32"/>
          <w:cs/>
        </w:rPr>
        <w:t>.</w:t>
      </w:r>
    </w:p>
    <w:p w:rsidRPr="00357A8D" w:rsidR="00763079" w:rsidDel="001D766B" w:rsidP="00E65391" w:rsidRDefault="00763079" w14:paraId="667839CB" w14:textId="08F14867">
      <w:pPr>
        <w:ind w:firstLine="720"/>
        <w:jc w:val="thaiDistribute"/>
        <w:rPr>
          <w:del w:author="Jenjira O-cha" w:date="2023-02-07T21:03:00Z" w:id="925"/>
          <w:rFonts w:ascii="TH SarabunPSK" w:hAnsi="TH SarabunPSK" w:cs="TH SarabunPSK"/>
          <w:sz w:val="32"/>
          <w:szCs w:val="32"/>
        </w:rPr>
      </w:pPr>
    </w:p>
    <w:p w:rsidRPr="00357A8D" w:rsidR="00D41FB4" w:rsidDel="001D766B" w:rsidP="00E65391" w:rsidRDefault="00D41FB4" w14:paraId="2D4E1573" w14:textId="318B017E">
      <w:pPr>
        <w:ind w:firstLine="720"/>
        <w:jc w:val="thaiDistribute"/>
        <w:rPr>
          <w:del w:author="Jenjira O-cha" w:date="2023-02-07T21:03:00Z" w:id="926"/>
          <w:rFonts w:ascii="TH SarabunPSK" w:hAnsi="TH SarabunPSK" w:cs="TH SarabunPSK"/>
          <w:sz w:val="32"/>
          <w:szCs w:val="32"/>
        </w:rPr>
      </w:pPr>
    </w:p>
    <w:p w:rsidRPr="00357A8D" w:rsidR="00D41FB4" w:rsidP="00E65391" w:rsidRDefault="00D41FB4" w14:paraId="27999FC4" w14:textId="77777777">
      <w:pPr>
        <w:ind w:firstLine="720"/>
        <w:jc w:val="thaiDistribute"/>
        <w:rPr>
          <w:rFonts w:ascii="TH SarabunPSK" w:hAnsi="TH SarabunPSK" w:cs="TH SarabunPSK"/>
          <w:sz w:val="32"/>
          <w:szCs w:val="32"/>
        </w:rPr>
      </w:pPr>
    </w:p>
    <w:p w:rsidRPr="00357A8D" w:rsidR="00763079" w:rsidP="00E65391" w:rsidRDefault="00763079" w14:paraId="4B92E484" w14:textId="77777777">
      <w:pPr>
        <w:tabs>
          <w:tab w:val="left" w:pos="576"/>
        </w:tabs>
        <w:jc w:val="thaiDistribute"/>
        <w:rPr>
          <w:rFonts w:ascii="TH Sarabun New" w:hAnsi="TH Sarabun New" w:cs="TH Sarabun New"/>
          <w:sz w:val="32"/>
          <w:szCs w:val="32"/>
        </w:rPr>
      </w:pPr>
      <w:bookmarkStart w:name="_Hlk107911552" w:id="927"/>
      <w:r w:rsidRPr="00357A8D">
        <w:rPr>
          <w:rFonts w:ascii="TH Sarabun New" w:hAnsi="TH Sarabun New" w:cs="TH Sarabun New"/>
          <w:sz w:val="32"/>
          <w:szCs w:val="32"/>
          <w:cs/>
        </w:rPr>
        <w:t>ศ.</w:t>
      </w:r>
      <w:r w:rsidRPr="00357A8D">
        <w:rPr>
          <w:rFonts w:ascii="TH Sarabun New" w:hAnsi="TH Sarabun New" w:cs="TH Sarabun New"/>
          <w:sz w:val="32"/>
          <w:szCs w:val="32"/>
        </w:rPr>
        <w:t>214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เศรษฐศาสตร์มหภาคเบื้องต้น </w:t>
      </w:r>
      <w:r w:rsidRPr="00357A8D">
        <w:rPr>
          <w:rFonts w:ascii="TH Sarabun New" w:hAnsi="TH Sarabun New" w:cs="TH Sarabun New"/>
          <w:sz w:val="32"/>
          <w:szCs w:val="32"/>
          <w:cs/>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D556C46"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EC214</w:t>
      </w:r>
      <w:r w:rsidRPr="00357A8D">
        <w:rPr>
          <w:rFonts w:ascii="TH Sarabun New" w:hAnsi="TH Sarabun New" w:cs="TH Sarabun New"/>
          <w:sz w:val="32"/>
          <w:szCs w:val="32"/>
        </w:rPr>
        <w:tab/>
      </w:r>
      <w:r w:rsidRPr="00357A8D">
        <w:rPr>
          <w:rFonts w:ascii="TH Sarabun New" w:hAnsi="TH Sarabun New" w:cs="TH Sarabun New"/>
          <w:sz w:val="32"/>
          <w:szCs w:val="32"/>
        </w:rPr>
        <w:t>Introductory Macroeconomics</w:t>
      </w:r>
    </w:p>
    <w:p w:rsidRPr="00357A8D" w:rsidR="00763079" w:rsidP="00E65391" w:rsidRDefault="00763079" w14:paraId="3127AED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(สำหรับนักศึกษานอกคณะเศรษฐศาสตร์)</w:t>
      </w:r>
    </w:p>
    <w:bookmarkEnd w:id="927"/>
    <w:p w:rsidRPr="00357A8D" w:rsidR="00763079" w:rsidP="00E65391" w:rsidRDefault="00763079" w14:paraId="5A6B6025"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แก่นความคิดทางเศรษฐศาสตร์มหภาคและการเข้าใจจากตัวอย่างที่เป็นจริงเพื่อเข้าใจการตัดสินใจกลไกการทำงานของเศรษฐกิจในภาพรวม และ เข้าใจกลไกการทำงานของนโยบายในระดับมหภาค พิจารณาตัววัดและปัญหาที่สำคัญในทางเศรษฐศาสตร์มหภาครายได้ประชาชาติ การทำงานของระบบการเงินการธนาคาร  การดำเนินนโยบายการเงิน และ นโยบายการคลัง เพื่อรักษาเสถียรภาพของระบบเศรษฐกิจ  ในภาคต่างประเทศศึกษาดุลการชำระเงิน ตลาดเงินตราต่างประเทศ และการกำหนดอัตราแลกเปลี่ยน รวมถึงการนำดัชนีชี้วัดเศรษฐกิจมหภาคไปใช้ในการวิเคราะห์สถานการณ์ทางเศรษฐกิจ</w:t>
      </w:r>
    </w:p>
    <w:p w:rsidRPr="00357A8D" w:rsidR="00763079" w:rsidP="00E65391" w:rsidRDefault="00763079" w14:paraId="645456D0" w14:textId="77777777">
      <w:pPr>
        <w:jc w:val="thaiDistribute"/>
        <w:rPr>
          <w:rFonts w:ascii="TH Sarabun New" w:hAnsi="TH Sarabun New" w:cs="TH Sarabun New"/>
          <w:sz w:val="32"/>
          <w:szCs w:val="32"/>
        </w:rPr>
      </w:pPr>
      <w:r w:rsidRPr="00357A8D" w:rsidDel="00010EF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A532B0">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For students who are not Economics majors</w:t>
      </w:r>
      <w:r w:rsidRPr="00357A8D">
        <w:rPr>
          <w:rFonts w:ascii="TH Sarabun New" w:hAnsi="TH Sarabun New" w:cs="TH Sarabun New"/>
          <w:sz w:val="32"/>
          <w:szCs w:val="32"/>
          <w:cs/>
        </w:rPr>
        <w:t xml:space="preserve">) </w:t>
      </w:r>
    </w:p>
    <w:p w:rsidRPr="00357A8D" w:rsidR="00763079" w:rsidP="00E65391" w:rsidRDefault="00763079" w14:paraId="12934E92"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course will provide you a practical understanding of the fundamental macroeconomic theories that explain how the economy functions and how macroeconomic policies affect it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course will cover key macroeconomic measurements, problems, and policy performance, as well as the determinants of national income, employment, and price level, the role of monetary policy and the banking system in stabilizing the economy, and the role of monetary and fiscal policies in stabilizing the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balance of payments, foreign currency market and exchange rate determination, and the use of economic indicators to understand economic circumstances are all covered in the international economics part</w:t>
      </w:r>
      <w:r w:rsidRPr="00357A8D">
        <w:rPr>
          <w:rFonts w:ascii="TH Sarabun New" w:hAnsi="TH Sarabun New" w:cs="TH Sarabun New"/>
          <w:sz w:val="32"/>
          <w:szCs w:val="32"/>
          <w:cs/>
        </w:rPr>
        <w:t>.</w:t>
      </w:r>
    </w:p>
    <w:p w:rsidRPr="00357A8D" w:rsidR="00763079" w:rsidP="00E65391" w:rsidRDefault="00763079" w14:paraId="3839E4D2" w14:textId="10C41A81">
      <w:pPr>
        <w:ind w:firstLine="720"/>
        <w:jc w:val="thaiDistribute"/>
        <w:rPr>
          <w:ins w:author="Jenjira O-cha" w:date="2023-02-08T15:23:00Z" w:id="928"/>
          <w:rFonts w:ascii="TH Sarabun New" w:hAnsi="TH Sarabun New" w:cs="TH Sarabun New"/>
          <w:sz w:val="32"/>
          <w:szCs w:val="32"/>
        </w:rPr>
      </w:pPr>
    </w:p>
    <w:p w:rsidRPr="00357A8D" w:rsidR="000F3206" w:rsidP="00E65391" w:rsidRDefault="000F3206" w14:paraId="4E397A43" w14:textId="01362BD8">
      <w:pPr>
        <w:ind w:firstLine="720"/>
        <w:jc w:val="thaiDistribute"/>
        <w:rPr>
          <w:ins w:author="Jenjira O-cha" w:date="2023-02-08T15:23:00Z" w:id="929"/>
          <w:rFonts w:ascii="TH Sarabun New" w:hAnsi="TH Sarabun New" w:cs="TH Sarabun New"/>
          <w:sz w:val="32"/>
          <w:szCs w:val="32"/>
        </w:rPr>
      </w:pPr>
    </w:p>
    <w:p w:rsidRPr="00357A8D" w:rsidR="000F3206" w:rsidP="00E65391" w:rsidRDefault="000F3206" w14:paraId="163CAD80" w14:textId="77777777">
      <w:pPr>
        <w:ind w:firstLine="720"/>
        <w:jc w:val="thaiDistribute"/>
        <w:rPr>
          <w:rFonts w:ascii="TH Sarabun New" w:hAnsi="TH Sarabun New" w:cs="TH Sarabun New"/>
          <w:sz w:val="32"/>
          <w:szCs w:val="32"/>
        </w:rPr>
      </w:pPr>
    </w:p>
    <w:p w:rsidRPr="00357A8D" w:rsidR="00763079" w:rsidP="00E65391" w:rsidRDefault="00763079" w14:paraId="200C2575"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215</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ระเบียบวิธีวิจัย</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A7140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D05B2D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EC215</w:t>
      </w:r>
      <w:r w:rsidRPr="00357A8D">
        <w:rPr>
          <w:rFonts w:ascii="TH Sarabun New" w:hAnsi="TH Sarabun New" w:cs="TH Sarabun New"/>
          <w:sz w:val="32"/>
          <w:szCs w:val="32"/>
        </w:rPr>
        <w:tab/>
      </w:r>
      <w:r w:rsidRPr="00357A8D">
        <w:rPr>
          <w:rFonts w:ascii="TH Sarabun New" w:hAnsi="TH Sarabun New" w:cs="TH Sarabun New"/>
          <w:sz w:val="32"/>
          <w:szCs w:val="32"/>
        </w:rPr>
        <w:t>Research Methodology</w:t>
      </w:r>
    </w:p>
    <w:p w:rsidRPr="00357A8D" w:rsidR="00763079" w:rsidP="00E65391" w:rsidRDefault="00763079" w14:paraId="2EAA20C5" w14:textId="77777777">
      <w:pPr>
        <w:tabs>
          <w:tab w:val="left" w:pos="576"/>
        </w:tabs>
        <w:jc w:val="thaiDistribute"/>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ศ.211 ศ.21</w:t>
      </w:r>
      <w:r w:rsidRPr="00357A8D">
        <w:rPr>
          <w:rFonts w:ascii="TH Sarabun New" w:hAnsi="TH Sarabun New" w:cs="TH Sarabun New"/>
          <w:sz w:val="32"/>
          <w:szCs w:val="32"/>
        </w:rPr>
        <w:t>2</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325 </w:t>
      </w:r>
      <w:r w:rsidRPr="00357A8D">
        <w:rPr>
          <w:rFonts w:ascii="TH Sarabun New" w:hAnsi="TH Sarabun New" w:cs="TH Sarabun New"/>
          <w:sz w:val="32"/>
          <w:szCs w:val="32"/>
          <w:cs/>
        </w:rPr>
        <w:t>(หรือ ศ.425)</w:t>
      </w:r>
    </w:p>
    <w:p w:rsidRPr="00357A8D" w:rsidR="00763079" w:rsidP="00E65391" w:rsidRDefault="00763079" w14:paraId="4FB7F06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ศึกษาวิธีการทำวิจัยและการเขียนรายงานทางด้านเศรษฐศาสตร์โดยศึกษาความหมายวัตถุประสงค์และลักษณะการวิจัยทางเศรษฐศาสตร์ ศึกษาองค์ประกอบและขั้นตอนการทำวิจัยประกอบด้วยการเลือกหัวข้อ การกำหนดวัตถุประสงค์และขอบเขต การตั้งและทดสอบสมมุติฐานการเลือกใช้ทฤษฎีและวิธีการศึกษา แหล่งข้อมูลสถิติต่าง ๆ ทั้งปฐมภูมิและทุติยภูมิ การจัดทำข้อเสนอโครงการวิจัย การประมวลและวิเคราะห์ข้อมูลและการเขียนรายงานวิจัย</w:t>
      </w:r>
    </w:p>
    <w:p w:rsidRPr="00357A8D" w:rsidR="00763079" w:rsidP="00E65391" w:rsidRDefault="00763079" w14:paraId="5E8F2451" w14:textId="77777777">
      <w:pPr>
        <w:tabs>
          <w:tab w:val="left" w:pos="576"/>
        </w:tabs>
        <w:jc w:val="thaiDistribute"/>
        <w:rPr>
          <w:rFonts w:ascii="TH Sarabun New" w:hAnsi="TH Sarabun New" w:cs="TH Sarabun New"/>
          <w:sz w:val="32"/>
          <w:szCs w:val="32"/>
          <w:cs/>
        </w:rPr>
      </w:pPr>
      <w:r w:rsidRPr="00357A8D">
        <w:rPr>
          <w:rFonts w:ascii="TH Sarabun New" w:hAnsi="TH Sarabun New" w:cs="TH Sarabun New"/>
          <w:sz w:val="32"/>
          <w:szCs w:val="32"/>
          <w:cs/>
        </w:rPr>
        <w:t xml:space="preserve">หมายเหตุ: </w:t>
      </w:r>
    </w:p>
    <w:p w:rsidRPr="00357A8D" w:rsidR="00763079" w:rsidP="00E65391" w:rsidRDefault="00763079" w14:paraId="34712366" w14:textId="77777777">
      <w:pPr>
        <w:pStyle w:val="ListParagraph"/>
        <w:numPr>
          <w:ilvl w:val="0"/>
          <w:numId w:val="10"/>
        </w:num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การวัดผลสำหรับวิชานี้แบ่งออกเป็นสองระดับ ระดับใช้ได้ (</w:t>
      </w:r>
      <w:r w:rsidRPr="00357A8D">
        <w:rPr>
          <w:rFonts w:ascii="TH Sarabun New" w:hAnsi="TH Sarabun New" w:cs="TH Sarabun New"/>
          <w:sz w:val="32"/>
          <w:szCs w:val="32"/>
        </w:rPr>
        <w:t>S</w:t>
      </w:r>
      <w:r w:rsidRPr="00357A8D">
        <w:rPr>
          <w:rFonts w:ascii="TH Sarabun New" w:hAnsi="TH Sarabun New" w:cs="TH Sarabun New"/>
          <w:sz w:val="32"/>
          <w:szCs w:val="32"/>
          <w:cs/>
        </w:rPr>
        <w:t>) และ ระดับใช้ไม่ได้ (</w:t>
      </w:r>
      <w:r w:rsidRPr="00357A8D">
        <w:rPr>
          <w:rFonts w:ascii="TH Sarabun New" w:hAnsi="TH Sarabun New" w:cs="TH Sarabun New"/>
          <w:sz w:val="32"/>
          <w:szCs w:val="32"/>
        </w:rPr>
        <w:t>U</w:t>
      </w:r>
      <w:r w:rsidRPr="00357A8D">
        <w:rPr>
          <w:rFonts w:ascii="TH Sarabun New" w:hAnsi="TH Sarabun New" w:cs="TH Sarabun New"/>
          <w:sz w:val="32"/>
          <w:szCs w:val="32"/>
          <w:cs/>
        </w:rPr>
        <w:t>)</w:t>
      </w:r>
    </w:p>
    <w:p w:rsidRPr="00357A8D" w:rsidR="00763079" w:rsidP="00E65391" w:rsidRDefault="00763079" w14:paraId="7367D013" w14:textId="77777777">
      <w:pPr>
        <w:pStyle w:val="ListParagraph"/>
        <w:numPr>
          <w:ilvl w:val="0"/>
          <w:numId w:val="10"/>
        </w:num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เฉพาะนักศึกษาเศรษฐศาสตร์เท่านั้น</w:t>
      </w:r>
    </w:p>
    <w:p w:rsidRPr="00357A8D" w:rsidR="00D41FB4" w:rsidDel="000F3206" w:rsidP="00E65391" w:rsidRDefault="00D41FB4" w14:paraId="70A668CD" w14:textId="480A5C28">
      <w:pPr>
        <w:pStyle w:val="ListParagraph"/>
        <w:tabs>
          <w:tab w:val="left" w:pos="576"/>
        </w:tabs>
        <w:ind w:left="576"/>
        <w:jc w:val="thaiDistribute"/>
        <w:rPr>
          <w:del w:author="Jenjira O-cha" w:date="2023-02-08T15:23:00Z" w:id="930"/>
          <w:rFonts w:ascii="TH Sarabun New" w:hAnsi="TH Sarabun New" w:cs="TH Sarabun New"/>
          <w:sz w:val="32"/>
          <w:szCs w:val="32"/>
        </w:rPr>
      </w:pPr>
    </w:p>
    <w:p w:rsidRPr="00357A8D" w:rsidR="00763079" w:rsidP="00E65391" w:rsidRDefault="00763079" w14:paraId="3B0F8313" w14:textId="3D14D0A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31">
        <w:r w:rsidRPr="00357A8D" w:rsidR="00335E77">
          <w:rPr>
            <w:rFonts w:ascii="TH Sarabun New" w:hAnsi="TH Sarabun New" w:eastAsia="Angsana New" w:cs="TH Sarabun New"/>
            <w:sz w:val="32"/>
            <w:szCs w:val="32"/>
            <w:rPrChange w:author="PC" w:date="2023-03-31T11:41:00Z" w:id="932">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EC211 and EC212 and EC325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or EC425</w:t>
      </w:r>
      <w:r w:rsidRPr="00357A8D">
        <w:rPr>
          <w:rFonts w:ascii="TH Sarabun New" w:hAnsi="TH Sarabun New" w:cs="TH Sarabun New"/>
          <w:sz w:val="32"/>
          <w:szCs w:val="32"/>
          <w:cs/>
        </w:rPr>
        <w:t>)</w:t>
      </w:r>
    </w:p>
    <w:p w:rsidRPr="00357A8D" w:rsidR="00763079" w:rsidP="00E65391" w:rsidRDefault="00763079" w14:paraId="5D243A74" w14:textId="77777777">
      <w:pPr>
        <w:ind w:firstLine="720"/>
        <w:jc w:val="thaiDistribute"/>
        <w:rPr>
          <w:rFonts w:ascii="TH Sarabun New" w:hAnsi="TH Sarabun New" w:cs="TH Sarabun New"/>
          <w:sz w:val="32"/>
          <w:szCs w:val="32"/>
        </w:rPr>
      </w:pPr>
      <w:r w:rsidRPr="00357A8D">
        <w:rPr>
          <w:rFonts w:ascii="TH SarabunPSK" w:hAnsi="TH SarabunPSK" w:cs="TH SarabunPSK"/>
          <w:sz w:val="32"/>
          <w:szCs w:val="32"/>
        </w:rPr>
        <w:t>Study methods of conducting research and writing report in economics by studying the meaning and objectives and economic research characteristics</w:t>
      </w:r>
      <w:r w:rsidRPr="00357A8D">
        <w:rPr>
          <w:rFonts w:ascii="TH SarabunPSK" w:hAnsi="TH SarabunPSK" w:cs="TH SarabunPSK"/>
          <w:sz w:val="32"/>
          <w:szCs w:val="32"/>
          <w:cs/>
        </w:rPr>
        <w:t xml:space="preserve">. </w:t>
      </w:r>
      <w:r w:rsidRPr="00357A8D">
        <w:rPr>
          <w:rFonts w:ascii="TH SarabunPSK" w:hAnsi="TH SarabunPSK" w:cs="TH SarabunPSK"/>
          <w:sz w:val="32"/>
          <w:szCs w:val="32"/>
        </w:rPr>
        <w:t>Study the composition and process of conducting research consisting of topic selection</w:t>
      </w:r>
      <w:r w:rsidRPr="00357A8D">
        <w:rPr>
          <w:rFonts w:ascii="TH SarabunPSK" w:hAnsi="TH SarabunPSK" w:cs="TH SarabunPSK"/>
          <w:sz w:val="32"/>
          <w:szCs w:val="32"/>
          <w:cs/>
        </w:rPr>
        <w:t xml:space="preserve">. </w:t>
      </w:r>
      <w:r w:rsidRPr="00357A8D">
        <w:rPr>
          <w:rFonts w:ascii="TH SarabunPSK" w:hAnsi="TH SarabunPSK" w:cs="TH SarabunPSK"/>
          <w:sz w:val="32"/>
          <w:szCs w:val="32"/>
        </w:rPr>
        <w:t>Defining Objectives and Scopes setting and testing hypotheses for the use of educational theories and methods; Various statistical sources, both primary and secondary</w:t>
      </w:r>
      <w:r w:rsidRPr="00357A8D">
        <w:rPr>
          <w:rFonts w:ascii="TH SarabunPSK" w:hAnsi="TH SarabunPSK" w:cs="TH SarabunPSK"/>
          <w:sz w:val="32"/>
          <w:szCs w:val="32"/>
          <w:cs/>
        </w:rPr>
        <w:t xml:space="preserve">. </w:t>
      </w:r>
      <w:r w:rsidRPr="00357A8D">
        <w:rPr>
          <w:rFonts w:ascii="TH SarabunPSK" w:hAnsi="TH SarabunPSK" w:cs="TH SarabunPSK"/>
          <w:sz w:val="32"/>
          <w:szCs w:val="32"/>
        </w:rPr>
        <w:t>preparation of research project</w:t>
      </w:r>
      <w:r w:rsidRPr="00357A8D" w:rsidR="00A41CB3">
        <w:rPr>
          <w:rFonts w:ascii="TH SarabunPSK" w:hAnsi="TH SarabunPSK" w:cs="TH SarabunPSK"/>
          <w:sz w:val="32"/>
          <w:szCs w:val="32"/>
        </w:rPr>
        <w:t>s</w:t>
      </w:r>
      <w:r w:rsidRPr="00357A8D">
        <w:rPr>
          <w:rFonts w:ascii="TH SarabunPSK" w:hAnsi="TH SarabunPSK" w:cs="TH SarabunPSK"/>
          <w:sz w:val="32"/>
          <w:szCs w:val="32"/>
        </w:rPr>
        <w:t>, proposals, data processing, and analysis and writing of research reports</w:t>
      </w:r>
    </w:p>
    <w:p w:rsidRPr="00357A8D" w:rsidR="00763079" w:rsidP="00E65391" w:rsidRDefault="00763079" w14:paraId="51E36A14"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 xml:space="preserve">Note </w:t>
      </w:r>
      <w:r w:rsidRPr="00357A8D">
        <w:rPr>
          <w:rFonts w:ascii="TH Sarabun New" w:hAnsi="TH Sarabun New" w:cs="TH Sarabun New"/>
          <w:sz w:val="32"/>
          <w:szCs w:val="32"/>
          <w:cs/>
        </w:rPr>
        <w:t>:</w:t>
      </w:r>
    </w:p>
    <w:p w:rsidRPr="00357A8D" w:rsidR="00763079" w:rsidP="00E65391" w:rsidRDefault="00763079" w14:paraId="1C69575C"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Evaluation is based on </w:t>
      </w:r>
      <w:r w:rsidRPr="00357A8D">
        <w:rPr>
          <w:rFonts w:ascii="TH Sarabun New" w:hAnsi="TH Sarabun New" w:cs="TH Sarabun New"/>
          <w:sz w:val="32"/>
          <w:szCs w:val="32"/>
          <w:cs/>
        </w:rPr>
        <w:t>‘</w:t>
      </w:r>
      <w:r w:rsidRPr="00357A8D">
        <w:rPr>
          <w:rFonts w:ascii="TH Sarabun New" w:hAnsi="TH Sarabun New" w:cs="TH Sarabun New"/>
          <w:sz w:val="32"/>
          <w:szCs w:val="32"/>
        </w:rPr>
        <w:t>Satisfactory</w:t>
      </w:r>
      <w:r w:rsidRPr="00357A8D">
        <w:rPr>
          <w:rFonts w:ascii="TH Sarabun New" w:hAnsi="TH Sarabun New" w:cs="TH Sarabun New"/>
          <w:sz w:val="32"/>
          <w:szCs w:val="32"/>
          <w:cs/>
        </w:rPr>
        <w:t>’ (</w:t>
      </w:r>
      <w:r w:rsidRPr="00357A8D">
        <w:rPr>
          <w:rFonts w:ascii="TH Sarabun New" w:hAnsi="TH Sarabun New" w:cs="TH Sarabun New"/>
          <w:sz w:val="32"/>
          <w:szCs w:val="32"/>
        </w:rPr>
        <w:t>S</w:t>
      </w:r>
      <w:r w:rsidRPr="00357A8D">
        <w:rPr>
          <w:rFonts w:ascii="TH Sarabun New" w:hAnsi="TH Sarabun New" w:cs="TH Sarabun New"/>
          <w:sz w:val="32"/>
          <w:szCs w:val="32"/>
          <w:cs/>
        </w:rPr>
        <w:t xml:space="preserve">)/ </w:t>
      </w:r>
      <w:r w:rsidRPr="00357A8D" w:rsidR="00A41CB3">
        <w:rPr>
          <w:rFonts w:ascii="TH Sarabun New" w:hAnsi="TH Sarabun New" w:cs="TH Sarabun New"/>
          <w:sz w:val="32"/>
          <w:szCs w:val="32"/>
          <w:cs/>
        </w:rPr>
        <w:t>‘</w:t>
      </w:r>
      <w:r w:rsidRPr="00357A8D">
        <w:rPr>
          <w:rFonts w:ascii="TH Sarabun New" w:hAnsi="TH Sarabun New" w:cs="TH Sarabun New"/>
          <w:sz w:val="32"/>
          <w:szCs w:val="32"/>
        </w:rPr>
        <w:t>Unsatisfactory</w:t>
      </w:r>
      <w:r w:rsidRPr="00357A8D">
        <w:rPr>
          <w:rFonts w:ascii="TH Sarabun New" w:hAnsi="TH Sarabun New" w:cs="TH Sarabun New"/>
          <w:sz w:val="32"/>
          <w:szCs w:val="32"/>
          <w:cs/>
        </w:rPr>
        <w:t>’ (</w:t>
      </w:r>
      <w:r w:rsidRPr="00357A8D">
        <w:rPr>
          <w:rFonts w:ascii="TH Sarabun New" w:hAnsi="TH Sarabun New" w:cs="TH Sarabun New"/>
          <w:sz w:val="32"/>
          <w:szCs w:val="32"/>
        </w:rPr>
        <w:t>U</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grading</w:t>
      </w:r>
      <w:r w:rsidRPr="00357A8D">
        <w:rPr>
          <w:rFonts w:ascii="TH Sarabun New" w:hAnsi="TH Sarabun New" w:cs="TH Sarabun New"/>
          <w:sz w:val="32"/>
          <w:szCs w:val="32"/>
          <w:cs/>
        </w:rPr>
        <w:t>.</w:t>
      </w:r>
    </w:p>
    <w:p w:rsidRPr="00357A8D" w:rsidR="00763079" w:rsidP="00E65391" w:rsidRDefault="00763079" w14:paraId="104932F3"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This course is only for economics students</w:t>
      </w:r>
      <w:r w:rsidRPr="00357A8D">
        <w:rPr>
          <w:rFonts w:ascii="TH Sarabun New" w:hAnsi="TH Sarabun New" w:cs="TH Sarabun New"/>
          <w:sz w:val="32"/>
          <w:szCs w:val="32"/>
          <w:cs/>
        </w:rPr>
        <w:t>.</w:t>
      </w:r>
    </w:p>
    <w:p w:rsidRPr="00357A8D" w:rsidR="00A532B0" w:rsidP="00E65391" w:rsidRDefault="00A532B0" w14:paraId="6334558A" w14:textId="77777777">
      <w:pPr>
        <w:tabs>
          <w:tab w:val="left" w:pos="576"/>
        </w:tabs>
        <w:jc w:val="thaiDistribute"/>
        <w:rPr>
          <w:rFonts w:ascii="TH Sarabun New" w:hAnsi="TH Sarabun New" w:cs="TH Sarabun New"/>
          <w:sz w:val="32"/>
          <w:szCs w:val="32"/>
        </w:rPr>
      </w:pPr>
    </w:p>
    <w:p w:rsidRPr="00357A8D" w:rsidR="00763079" w:rsidP="00E65391" w:rsidRDefault="00763079" w14:paraId="69C270FD"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311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ทฤษฎีเศรษฐศาสตร์จุลภาค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4 </w:t>
      </w:r>
      <w:r w:rsidRPr="00357A8D">
        <w:rPr>
          <w:rFonts w:ascii="TH Sarabun New" w:hAnsi="TH Sarabun New" w:cs="TH Sarabun New"/>
          <w:sz w:val="32"/>
          <w:szCs w:val="32"/>
          <w:cs/>
        </w:rPr>
        <w:t>(</w:t>
      </w:r>
      <w:r w:rsidRPr="00357A8D">
        <w:rPr>
          <w:rFonts w:ascii="TH Sarabun New" w:hAnsi="TH Sarabun New" w:cs="TH Sarabun New"/>
          <w:sz w:val="32"/>
          <w:szCs w:val="32"/>
        </w:rPr>
        <w:t>4</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8</w:t>
      </w:r>
      <w:r w:rsidRPr="00357A8D">
        <w:rPr>
          <w:rFonts w:ascii="TH Sarabun New" w:hAnsi="TH Sarabun New" w:cs="TH Sarabun New"/>
          <w:sz w:val="32"/>
          <w:szCs w:val="32"/>
          <w:cs/>
        </w:rPr>
        <w:t>)</w:t>
      </w:r>
    </w:p>
    <w:p w:rsidRPr="00357A8D" w:rsidR="00763079" w:rsidP="00E65391" w:rsidRDefault="00763079" w14:paraId="63757C4A"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EC311</w:t>
      </w:r>
      <w:r w:rsidRPr="00357A8D">
        <w:rPr>
          <w:rFonts w:ascii="TH Sarabun New" w:hAnsi="TH Sarabun New" w:cs="TH Sarabun New"/>
          <w:sz w:val="32"/>
          <w:szCs w:val="32"/>
        </w:rPr>
        <w:tab/>
      </w:r>
      <w:r w:rsidRPr="00357A8D">
        <w:rPr>
          <w:rFonts w:ascii="TH Sarabun New" w:hAnsi="TH Sarabun New" w:cs="TH Sarabun New"/>
          <w:sz w:val="32"/>
          <w:szCs w:val="32"/>
        </w:rPr>
        <w:t>Microeconomic Theory</w:t>
      </w:r>
    </w:p>
    <w:p w:rsidRPr="00357A8D" w:rsidR="00763079" w:rsidP="00E65391" w:rsidRDefault="00763079" w14:paraId="2D2E0FAE"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211 </w:t>
      </w:r>
      <w:r w:rsidRPr="00357A8D">
        <w:rPr>
          <w:rFonts w:ascii="TH Sarabun New" w:hAnsi="TH Sarabun New" w:cs="TH Sarabun New"/>
          <w:sz w:val="32"/>
          <w:szCs w:val="32"/>
          <w:cs/>
        </w:rPr>
        <w:t>(หรือ ศ.</w:t>
      </w:r>
      <w:r w:rsidRPr="00357A8D">
        <w:rPr>
          <w:rFonts w:ascii="TH Sarabun New" w:hAnsi="TH Sarabun New" w:cs="TH Sarabun New"/>
          <w:sz w:val="32"/>
          <w:szCs w:val="32"/>
        </w:rPr>
        <w:t>213</w:t>
      </w:r>
      <w:r w:rsidRPr="00357A8D">
        <w:rPr>
          <w:rFonts w:ascii="TH Sarabun New" w:hAnsi="TH Sarabun New" w:cs="TH Sarabun New"/>
          <w:sz w:val="32"/>
          <w:szCs w:val="32"/>
          <w:cs/>
        </w:rPr>
        <w:t>) และ ค.</w:t>
      </w:r>
      <w:r w:rsidRPr="00357A8D">
        <w:rPr>
          <w:rFonts w:ascii="TH Sarabun New" w:hAnsi="TH Sarabun New" w:cs="TH Sarabun New"/>
          <w:sz w:val="32"/>
          <w:szCs w:val="32"/>
        </w:rPr>
        <w:t xml:space="preserve">216 </w:t>
      </w:r>
      <w:r w:rsidRPr="00357A8D">
        <w:rPr>
          <w:rFonts w:ascii="TH Sarabun New" w:hAnsi="TH Sarabun New" w:cs="TH Sarabun New"/>
          <w:sz w:val="32"/>
          <w:szCs w:val="32"/>
          <w:cs/>
        </w:rPr>
        <w:t>(หรือ ค.</w:t>
      </w:r>
      <w:r w:rsidRPr="00357A8D">
        <w:rPr>
          <w:rFonts w:ascii="TH Sarabun New" w:hAnsi="TH Sarabun New" w:cs="TH Sarabun New"/>
          <w:sz w:val="32"/>
          <w:szCs w:val="32"/>
        </w:rPr>
        <w:t>211</w:t>
      </w:r>
      <w:r w:rsidRPr="00357A8D">
        <w:rPr>
          <w:rFonts w:ascii="TH Sarabun New" w:hAnsi="TH Sarabun New" w:cs="TH Sarabun New"/>
          <w:sz w:val="32"/>
          <w:szCs w:val="32"/>
          <w:cs/>
        </w:rPr>
        <w:t>)</w:t>
      </w:r>
    </w:p>
    <w:p w:rsidRPr="00357A8D" w:rsidR="00763079" w:rsidP="00E65391" w:rsidRDefault="00763079" w14:paraId="5B1C5628"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ศึกษาและวิเคราะห์พฤติกรรมผู้บริโภค โดยเน้นทฤษฎีความพอใจเท่ากัน การบริโภคข้ามเวลา การบริโภคกับภายใต้ความเสี่ยง ทฤษฎีการผลิตและต้นทุนการผลิต การอธิบายสาเหตุการเกิดบริษัทโดยใช้ต้นทุนสารสนเทศ การวิเคราะห์ตลาดแข่งขันไม่สมบูรณ์ได้แก่ ตลาดผูกขาด ตลาดกึ่งแข่งขันกึ่งผูกขาด และตลาดผู้ขายน้อยราย ทฤษฎีเกมเบื้องต้น การตั้งราคาในทางปฏิบัติ การกำหนดราคาในตลาดปัจจัยการผลิตภายใต้โครงสร้างตลาดประเภทต่าง ๆ  ดุลยภาพทั่วไปและเศรษฐศาสตร์สวัสดิการ ความล้มเหลวของตลาดและการแก้ปัญหา</w:t>
      </w:r>
    </w:p>
    <w:p w:rsidRPr="00357A8D" w:rsidR="00763079" w:rsidP="00E65391" w:rsidRDefault="00763079" w14:paraId="69223577" w14:textId="5976B702">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33">
        <w:r w:rsidRPr="00357A8D" w:rsidR="00335E77">
          <w:rPr>
            <w:rFonts w:ascii="TH Sarabun New" w:hAnsi="TH Sarabun New" w:eastAsia="Angsana New" w:cs="TH Sarabun New"/>
            <w:sz w:val="32"/>
            <w:szCs w:val="32"/>
            <w:rPrChange w:author="PC" w:date="2023-03-31T11:41:00Z" w:id="934">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EC211 </w:t>
      </w:r>
      <w:r w:rsidRPr="00357A8D">
        <w:rPr>
          <w:rFonts w:ascii="TH Sarabun New" w:hAnsi="TH Sarabun New" w:cs="TH Sarabun New"/>
          <w:sz w:val="32"/>
          <w:szCs w:val="32"/>
          <w:cs/>
        </w:rPr>
        <w:t>(</w:t>
      </w:r>
      <w:r w:rsidRPr="00357A8D">
        <w:rPr>
          <w:rFonts w:ascii="TH Sarabun New" w:hAnsi="TH Sarabun New" w:cs="TH Sarabun New"/>
          <w:sz w:val="32"/>
          <w:szCs w:val="32"/>
        </w:rPr>
        <w:t>or EC213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and MA216 </w:t>
      </w:r>
      <w:r w:rsidRPr="00357A8D">
        <w:rPr>
          <w:rFonts w:ascii="TH Sarabun New" w:hAnsi="TH Sarabun New" w:cs="TH Sarabun New"/>
          <w:sz w:val="32"/>
          <w:szCs w:val="32"/>
          <w:cs/>
        </w:rPr>
        <w:t>(</w:t>
      </w:r>
      <w:r w:rsidRPr="00357A8D">
        <w:rPr>
          <w:rFonts w:ascii="TH Sarabun New" w:hAnsi="TH Sarabun New" w:cs="TH Sarabun New"/>
          <w:sz w:val="32"/>
          <w:szCs w:val="32"/>
        </w:rPr>
        <w:t>or MA211</w:t>
      </w:r>
      <w:r w:rsidRPr="00357A8D">
        <w:rPr>
          <w:rFonts w:ascii="TH Sarabun New" w:hAnsi="TH Sarabun New" w:cs="TH Sarabun New"/>
          <w:sz w:val="32"/>
          <w:szCs w:val="32"/>
          <w:cs/>
        </w:rPr>
        <w:t xml:space="preserve">) </w:t>
      </w:r>
    </w:p>
    <w:p w:rsidRPr="00357A8D" w:rsidR="00763079" w:rsidP="00E65391" w:rsidRDefault="00763079" w14:paraId="6069F683" w14:textId="77777777">
      <w:pPr>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935">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935">
            <w:rPr>
              <w:rFonts w:ascii="TH Sarabun New" w:hAnsi="TH Sarabun New" w:cs="TH Sarabun New"/>
              <w:color w:val="000000"/>
              <w:sz w:val="32"/>
              <w:szCs w:val="32"/>
            </w:rPr>
          </w:rPrChange>
        </w:rPr>
        <w:t>Consumer behavior focus</w:t>
      </w:r>
      <w:r w:rsidRPr="00357A8D" w:rsidR="00A41CB3">
        <w:rPr>
          <w:rFonts w:ascii="TH Sarabun New" w:hAnsi="TH Sarabun New" w:cs="TH Sarabun New"/>
          <w:sz w:val="32"/>
          <w:szCs w:val="32"/>
          <w:rPrChange w:author="PC" w:date="2023-03-31T11:41:00Z" w:id="936">
            <w:rPr>
              <w:rFonts w:ascii="TH Sarabun New" w:hAnsi="TH Sarabun New" w:cs="TH Sarabun New"/>
              <w:color w:val="000000"/>
              <w:sz w:val="32"/>
              <w:szCs w:val="32"/>
            </w:rPr>
          </w:rPrChange>
        </w:rPr>
        <w:t>es</w:t>
      </w:r>
      <w:r w:rsidRPr="00357A8D">
        <w:rPr>
          <w:rFonts w:ascii="TH Sarabun New" w:hAnsi="TH Sarabun New" w:cs="TH Sarabun New"/>
          <w:sz w:val="32"/>
          <w:szCs w:val="32"/>
          <w:rPrChange w:author="PC" w:date="2023-03-31T11:41:00Z" w:id="937">
            <w:rPr>
              <w:rFonts w:ascii="TH Sarabun New" w:hAnsi="TH Sarabun New" w:cs="TH Sarabun New"/>
              <w:color w:val="000000"/>
              <w:sz w:val="32"/>
              <w:szCs w:val="32"/>
            </w:rPr>
          </w:rPrChange>
        </w:rPr>
        <w:t xml:space="preserve"> on indifference curve analysis, intertemporal consumption, consumption</w:t>
      </w:r>
      <w:r w:rsidRPr="00357A8D" w:rsidR="00A41CB3">
        <w:rPr>
          <w:rFonts w:ascii="TH Sarabun New" w:hAnsi="TH Sarabun New" w:cs="TH Sarabun New"/>
          <w:sz w:val="32"/>
          <w:szCs w:val="32"/>
          <w:rPrChange w:author="PC" w:date="2023-03-31T11:41:00Z" w:id="938">
            <w:rPr>
              <w:rFonts w:ascii="TH Sarabun New" w:hAnsi="TH Sarabun New" w:cs="TH Sarabun New"/>
              <w:color w:val="000000"/>
              <w:sz w:val="32"/>
              <w:szCs w:val="32"/>
            </w:rPr>
          </w:rPrChange>
        </w:rPr>
        <w:t>,</w:t>
      </w:r>
      <w:r w:rsidRPr="00357A8D">
        <w:rPr>
          <w:rFonts w:ascii="TH Sarabun New" w:hAnsi="TH Sarabun New" w:cs="TH Sarabun New"/>
          <w:sz w:val="32"/>
          <w:szCs w:val="32"/>
          <w:rPrChange w:author="PC" w:date="2023-03-31T11:41:00Z" w:id="939">
            <w:rPr>
              <w:rFonts w:ascii="TH Sarabun New" w:hAnsi="TH Sarabun New" w:cs="TH Sarabun New"/>
              <w:color w:val="000000"/>
              <w:sz w:val="32"/>
              <w:szCs w:val="32"/>
            </w:rPr>
          </w:rPrChange>
        </w:rPr>
        <w:t xml:space="preserve"> and risks</w:t>
      </w:r>
      <w:r w:rsidRPr="00357A8D">
        <w:rPr>
          <w:rFonts w:ascii="TH Sarabun New" w:hAnsi="TH Sarabun New" w:cs="TH Sarabun New"/>
          <w:sz w:val="32"/>
          <w:szCs w:val="32"/>
          <w:cs/>
          <w:rPrChange w:author="PC" w:date="2023-03-31T11:41:00Z" w:id="94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941">
            <w:rPr>
              <w:rFonts w:ascii="TH Sarabun New" w:hAnsi="TH Sarabun New" w:cs="TH Sarabun New"/>
              <w:color w:val="000000"/>
              <w:sz w:val="32"/>
              <w:szCs w:val="32"/>
            </w:rPr>
          </w:rPrChange>
        </w:rPr>
        <w:t>Theory of production and cost, the birth of the firm using information cost, structure and behavior of imperfect</w:t>
      </w:r>
      <w:r w:rsidRPr="00357A8D" w:rsidR="00A41CB3">
        <w:rPr>
          <w:rFonts w:ascii="TH Sarabun New" w:hAnsi="TH Sarabun New" w:cs="TH Sarabun New"/>
          <w:sz w:val="32"/>
          <w:szCs w:val="32"/>
          <w:rPrChange w:author="PC" w:date="2023-03-31T11:41:00Z" w:id="942">
            <w:rPr>
              <w:rFonts w:ascii="TH Sarabun New" w:hAnsi="TH Sarabun New" w:cs="TH Sarabun New"/>
              <w:color w:val="000000"/>
              <w:sz w:val="32"/>
              <w:szCs w:val="32"/>
            </w:rPr>
          </w:rPrChange>
        </w:rPr>
        <w:t>ly</w:t>
      </w:r>
      <w:r w:rsidRPr="00357A8D">
        <w:rPr>
          <w:rFonts w:ascii="TH Sarabun New" w:hAnsi="TH Sarabun New" w:cs="TH Sarabun New"/>
          <w:sz w:val="32"/>
          <w:szCs w:val="32"/>
          <w:rPrChange w:author="PC" w:date="2023-03-31T11:41:00Z" w:id="943">
            <w:rPr>
              <w:rFonts w:ascii="TH Sarabun New" w:hAnsi="TH Sarabun New" w:cs="TH Sarabun New"/>
              <w:color w:val="000000"/>
              <w:sz w:val="32"/>
              <w:szCs w:val="32"/>
            </w:rPr>
          </w:rPrChange>
        </w:rPr>
        <w:t xml:space="preserve"> competitive markets which are</w:t>
      </w:r>
      <w:r w:rsidRPr="00357A8D">
        <w:rPr>
          <w:rFonts w:ascii="TH SarabunPSK" w:hAnsi="TH SarabunPSK" w:cs="TH SarabunPSK"/>
          <w:sz w:val="32"/>
          <w:szCs w:val="32"/>
          <w:cs/>
          <w:rPrChange w:author="PC" w:date="2023-03-31T11:41:00Z" w:id="944">
            <w:rPr>
              <w:rFonts w:ascii="TH SarabunPSK" w:hAnsi="TH SarabunPSK" w:cs="TH SarabunPSK"/>
              <w:color w:val="000000"/>
              <w:sz w:val="32"/>
              <w:szCs w:val="32"/>
              <w:cs/>
            </w:rPr>
          </w:rPrChange>
        </w:rPr>
        <w:t xml:space="preserve"> </w:t>
      </w:r>
      <w:r w:rsidRPr="00357A8D" w:rsidR="00A41CB3">
        <w:rPr>
          <w:rFonts w:ascii="TH SarabunPSK" w:hAnsi="TH SarabunPSK" w:cs="TH SarabunPSK"/>
          <w:sz w:val="32"/>
          <w:szCs w:val="32"/>
          <w:rPrChange w:author="PC" w:date="2023-03-31T11:41:00Z" w:id="945">
            <w:rPr>
              <w:rFonts w:ascii="TH SarabunPSK" w:hAnsi="TH SarabunPSK" w:cs="TH SarabunPSK"/>
              <w:color w:val="000000"/>
              <w:sz w:val="32"/>
              <w:szCs w:val="32"/>
            </w:rPr>
          </w:rPrChange>
        </w:rPr>
        <w:t xml:space="preserve">a </w:t>
      </w:r>
      <w:r w:rsidRPr="00357A8D">
        <w:rPr>
          <w:rFonts w:ascii="TH Sarabun New" w:hAnsi="TH Sarabun New" w:cs="TH Sarabun New"/>
          <w:sz w:val="32"/>
          <w:szCs w:val="32"/>
          <w:rPrChange w:author="PC" w:date="2023-03-31T11:41:00Z" w:id="946">
            <w:rPr>
              <w:rFonts w:ascii="TH Sarabun New" w:hAnsi="TH Sarabun New" w:cs="TH Sarabun New"/>
              <w:color w:val="000000"/>
              <w:sz w:val="32"/>
              <w:szCs w:val="32"/>
            </w:rPr>
          </w:rPrChange>
        </w:rPr>
        <w:t>monopoly, monopolistic competition</w:t>
      </w:r>
      <w:r w:rsidRPr="00357A8D" w:rsidR="00A41CB3">
        <w:rPr>
          <w:rFonts w:ascii="TH Sarabun New" w:hAnsi="TH Sarabun New" w:cs="TH Sarabun New"/>
          <w:sz w:val="32"/>
          <w:szCs w:val="32"/>
          <w:rPrChange w:author="PC" w:date="2023-03-31T11:41:00Z" w:id="947">
            <w:rPr>
              <w:rFonts w:ascii="TH Sarabun New" w:hAnsi="TH Sarabun New" w:cs="TH Sarabun New"/>
              <w:color w:val="000000"/>
              <w:sz w:val="32"/>
              <w:szCs w:val="32"/>
            </w:rPr>
          </w:rPrChange>
        </w:rPr>
        <w:t>,</w:t>
      </w:r>
      <w:r w:rsidRPr="00357A8D">
        <w:rPr>
          <w:rFonts w:ascii="TH Sarabun New" w:hAnsi="TH Sarabun New" w:cs="TH Sarabun New"/>
          <w:sz w:val="32"/>
          <w:szCs w:val="32"/>
          <w:rPrChange w:author="PC" w:date="2023-03-31T11:41:00Z" w:id="948">
            <w:rPr>
              <w:rFonts w:ascii="TH Sarabun New" w:hAnsi="TH Sarabun New" w:cs="TH Sarabun New"/>
              <w:color w:val="000000"/>
              <w:sz w:val="32"/>
              <w:szCs w:val="32"/>
            </w:rPr>
          </w:rPrChange>
        </w:rPr>
        <w:t xml:space="preserve"> and duopoly markets</w:t>
      </w:r>
      <w:r w:rsidRPr="00357A8D">
        <w:rPr>
          <w:rFonts w:ascii="TH Sarabun New" w:hAnsi="TH Sarabun New" w:cs="TH Sarabun New"/>
          <w:sz w:val="32"/>
          <w:szCs w:val="32"/>
          <w:cs/>
          <w:rPrChange w:author="PC" w:date="2023-03-31T11:41:00Z" w:id="94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950">
            <w:rPr>
              <w:rFonts w:ascii="TH Sarabun New" w:hAnsi="TH Sarabun New" w:cs="TH Sarabun New"/>
              <w:color w:val="000000"/>
              <w:sz w:val="32"/>
              <w:szCs w:val="32"/>
            </w:rPr>
          </w:rPrChange>
        </w:rPr>
        <w:t>Introduction to game theory</w:t>
      </w:r>
      <w:r w:rsidRPr="00357A8D">
        <w:rPr>
          <w:rFonts w:ascii="TH Sarabun New" w:hAnsi="TH Sarabun New" w:cs="TH Sarabun New"/>
          <w:sz w:val="32"/>
          <w:szCs w:val="32"/>
          <w:cs/>
          <w:rPrChange w:author="PC" w:date="2023-03-31T11:41:00Z" w:id="951">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952">
            <w:rPr>
              <w:rFonts w:ascii="TH Sarabun New" w:hAnsi="TH Sarabun New" w:cs="TH Sarabun New"/>
              <w:color w:val="000000"/>
              <w:sz w:val="32"/>
              <w:szCs w:val="32"/>
            </w:rPr>
          </w:rPrChange>
        </w:rPr>
        <w:t>Price setting in practice</w:t>
      </w:r>
      <w:r w:rsidRPr="00357A8D">
        <w:rPr>
          <w:rFonts w:ascii="TH Sarabun New" w:hAnsi="TH Sarabun New" w:cs="TH Sarabun New"/>
          <w:sz w:val="32"/>
          <w:szCs w:val="32"/>
          <w:cs/>
          <w:rPrChange w:author="PC" w:date="2023-03-31T11:41:00Z" w:id="95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954">
            <w:rPr>
              <w:rFonts w:ascii="TH Sarabun New" w:hAnsi="TH Sarabun New" w:cs="TH Sarabun New"/>
              <w:color w:val="000000"/>
              <w:sz w:val="32"/>
              <w:szCs w:val="32"/>
            </w:rPr>
          </w:rPrChange>
        </w:rPr>
        <w:t>Price determination in factor markets, general</w:t>
      </w:r>
      <w:r w:rsidRPr="00357A8D">
        <w:rPr>
          <w:rFonts w:ascii="TH Sarabun New" w:hAnsi="TH Sarabun New" w:cs="TH Sarabun New"/>
          <w:sz w:val="32"/>
          <w:szCs w:val="32"/>
        </w:rPr>
        <w:t xml:space="preserve"> equilibrium analysis, welfare Economics, market failures </w:t>
      </w:r>
      <w:r w:rsidRPr="00357A8D" w:rsidR="00A41CB3">
        <w:rPr>
          <w:rFonts w:ascii="TH Sarabun New" w:hAnsi="TH Sarabun New" w:cs="TH Sarabun New"/>
          <w:sz w:val="32"/>
          <w:szCs w:val="32"/>
        </w:rPr>
        <w:t>,</w:t>
      </w:r>
      <w:r w:rsidRPr="00357A8D">
        <w:rPr>
          <w:rFonts w:ascii="TH Sarabun New" w:hAnsi="TH Sarabun New" w:cs="TH Sarabun New"/>
          <w:sz w:val="32"/>
          <w:szCs w:val="32"/>
        </w:rPr>
        <w:t>and measures to correct</w:t>
      </w:r>
      <w:r w:rsidRPr="00357A8D">
        <w:rPr>
          <w:rFonts w:ascii="TH Sarabun New" w:hAnsi="TH Sarabun New" w:cs="TH Sarabun New"/>
          <w:sz w:val="32"/>
          <w:szCs w:val="32"/>
          <w:cs/>
        </w:rPr>
        <w:t>.</w:t>
      </w:r>
    </w:p>
    <w:p w:rsidRPr="00357A8D" w:rsidR="00763079" w:rsidP="00E65391" w:rsidRDefault="00763079" w14:paraId="5C22E916" w14:textId="77777777">
      <w:pPr>
        <w:jc w:val="thaiDistribute"/>
        <w:rPr>
          <w:rFonts w:ascii="TH SarabunPSK" w:hAnsi="TH SarabunPSK" w:cs="TH SarabunPSK"/>
          <w:sz w:val="32"/>
          <w:szCs w:val="32"/>
          <w:rPrChange w:author="PC" w:date="2023-03-31T11:41:00Z" w:id="955">
            <w:rPr>
              <w:rFonts w:ascii="TH SarabunPSK" w:hAnsi="TH SarabunPSK" w:cs="TH SarabunPSK"/>
              <w:color w:val="FF0000"/>
              <w:sz w:val="32"/>
              <w:szCs w:val="32"/>
            </w:rPr>
          </w:rPrChange>
        </w:rPr>
      </w:pPr>
    </w:p>
    <w:p w:rsidRPr="00357A8D" w:rsidR="00763079" w:rsidP="00E65391" w:rsidRDefault="00763079" w14:paraId="4254E79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312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ทฤษฎีเศรษฐศาสตร์มหภาค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4 </w:t>
      </w:r>
      <w:r w:rsidRPr="00357A8D">
        <w:rPr>
          <w:rFonts w:ascii="TH Sarabun New" w:hAnsi="TH Sarabun New" w:cs="TH Sarabun New"/>
          <w:sz w:val="32"/>
          <w:szCs w:val="32"/>
          <w:cs/>
        </w:rPr>
        <w:t>(</w:t>
      </w:r>
      <w:r w:rsidRPr="00357A8D">
        <w:rPr>
          <w:rFonts w:ascii="TH Sarabun New" w:hAnsi="TH Sarabun New" w:cs="TH Sarabun New"/>
          <w:sz w:val="32"/>
          <w:szCs w:val="32"/>
        </w:rPr>
        <w:t>4</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8</w:t>
      </w:r>
      <w:r w:rsidRPr="00357A8D">
        <w:rPr>
          <w:rFonts w:ascii="TH Sarabun New" w:hAnsi="TH Sarabun New" w:cs="TH Sarabun New"/>
          <w:sz w:val="32"/>
          <w:szCs w:val="32"/>
          <w:cs/>
        </w:rPr>
        <w:t>)</w:t>
      </w:r>
    </w:p>
    <w:p w:rsidRPr="00357A8D" w:rsidR="00763079" w:rsidP="00E65391" w:rsidRDefault="00763079" w14:paraId="4E45ED6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EC312</w:t>
      </w:r>
      <w:r w:rsidRPr="00357A8D">
        <w:rPr>
          <w:rFonts w:ascii="TH Sarabun New" w:hAnsi="TH Sarabun New" w:cs="TH Sarabun New"/>
          <w:sz w:val="32"/>
          <w:szCs w:val="32"/>
        </w:rPr>
        <w:tab/>
      </w:r>
      <w:r w:rsidRPr="00357A8D">
        <w:rPr>
          <w:rFonts w:ascii="TH Sarabun New" w:hAnsi="TH Sarabun New" w:cs="TH Sarabun New"/>
          <w:sz w:val="32"/>
          <w:szCs w:val="32"/>
        </w:rPr>
        <w:t>Macroeconomic Theory</w:t>
      </w:r>
    </w:p>
    <w:p w:rsidRPr="00357A8D" w:rsidR="00763079" w:rsidP="00E65391" w:rsidRDefault="00763079" w14:paraId="6BB0E520"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p>
    <w:p w:rsidRPr="00357A8D" w:rsidR="00763079" w:rsidP="00E65391" w:rsidRDefault="00763079" w14:paraId="7C52E79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956">
            <w:rPr>
              <w:rFonts w:ascii="TH Sarabun New" w:hAnsi="TH Sarabun New" w:cs="TH Sarabun New"/>
              <w:color w:val="FF0000"/>
              <w:sz w:val="32"/>
              <w:szCs w:val="32"/>
              <w:cs/>
            </w:rPr>
          </w:rPrChange>
        </w:rPr>
        <w:tab/>
      </w:r>
      <w:r w:rsidRPr="00357A8D">
        <w:rPr>
          <w:rFonts w:ascii="TH Sarabun New" w:hAnsi="TH Sarabun New" w:cs="TH Sarabun New"/>
          <w:sz w:val="32"/>
          <w:szCs w:val="32"/>
          <w:cs/>
        </w:rPr>
        <w:t xml:space="preserve">  ศึกษาระบบและการใช้นโยบายเพื่อรักษาเสถียรภาพของเศรษฐกิจโดยภาพรวมด้วยทฤษฎีดุลยภาพทั่วไปทั้งระบบเศรษฐกิจปิดและเศรษฐกิจเปิดผ่านข้อสมมติและแนวคิดทางทฤษฎีต่าง ๆ เช่น คลาสสิก คลาสสิกใหม่ เคนส์เซียน เคนส์เซียนใหม่ เป็นต้น ตลอดจนการประยุกต์ทฤษฎีเศรษฐศาสตร์มหภาคมาวิเคราะห์สถานการณ์ทางเศรษฐกิจ ในเศรษฐกิจปิดศึกษาข้อสมมติและพฤติกรรมของตลาดแรงงาน การคาดกาณ์และการปรับตัวของตลาดแรงงานซึ่งนำไปสู่การทำงานร่วมกันของอุปสงค์มวลรวมและอุปทานมวลรวมและเส้นโค้งฟิลลิปส์ ทั้งในเชิงสถิตและพลวัตรรวมถึงนัยในการดำเนินนโยบาย ศึกษาการตัดสินใจของหน่วยเศรษฐกิจแต่ละหน่วยด้วยพื้นฐานเศรษฐศาตร์จุลภาคเพื่อเข้าการใจทำงาน การปรับตัว การเติบโต และ นโยบายที่เหมาะสม ในภาคต่างประเทศศึกษาแบบจำลองดุลยภาพร่วมในตลาดเงิน ตลาดผลผลิต และตลาดเงินตราต่างประเทศ (แบบจำลอง </w:t>
      </w:r>
      <w:r w:rsidRPr="00357A8D">
        <w:rPr>
          <w:rFonts w:ascii="TH Sarabun New" w:hAnsi="TH Sarabun New" w:cs="TH Sarabun New"/>
          <w:sz w:val="32"/>
          <w:szCs w:val="32"/>
        </w:rPr>
        <w:t xml:space="preserve">IS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LM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BP</w:t>
      </w:r>
      <w:r w:rsidRPr="00357A8D">
        <w:rPr>
          <w:rFonts w:ascii="TH Sarabun New" w:hAnsi="TH Sarabun New" w:cs="TH Sarabun New"/>
          <w:sz w:val="32"/>
          <w:szCs w:val="32"/>
          <w:cs/>
        </w:rPr>
        <w:t>)</w:t>
      </w:r>
    </w:p>
    <w:p w:rsidRPr="00357A8D" w:rsidR="00763079" w:rsidP="00E65391" w:rsidRDefault="00763079" w14:paraId="138CA74A" w14:textId="07C2FA53">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57">
        <w:r w:rsidRPr="00357A8D" w:rsidR="00335E77">
          <w:rPr>
            <w:rFonts w:ascii="TH Sarabun New" w:hAnsi="TH Sarabun New" w:eastAsia="Angsana New" w:cs="TH Sarabun New"/>
            <w:sz w:val="32"/>
            <w:szCs w:val="32"/>
            <w:rPrChange w:author="PC" w:date="2023-03-31T11:41:00Z" w:id="958">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 and EC212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EC213 and EC214 </w:t>
      </w:r>
    </w:p>
    <w:p w:rsidRPr="00357A8D" w:rsidR="00763079" w:rsidP="00E65391" w:rsidRDefault="00763079" w14:paraId="15FA8459"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course discusses the economy's mechanism using a general equilibrium approach, which proposes appropriate government policies to stabilize and boost economic growth</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Classics, New Classics, Keynesian, and New Keynesian school of thinking are all used to create appropriate policies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 of how the labor market perceives and responds to information in determining the character of aggregate supply and the Phillips curve is examined for the closed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static and dynamic elements of aggregate supply and demand interactions are investigated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Furthermore, the microeconomics foundation is utilized to investigate how agents react to one another, to policies, and to the economy's growth</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The model of joint equilibrium </w:t>
      </w:r>
      <w:r w:rsidRPr="00357A8D">
        <w:rPr>
          <w:rFonts w:ascii="TH Sarabun New" w:hAnsi="TH Sarabun New" w:cs="TH Sarabun New"/>
          <w:sz w:val="32"/>
          <w:szCs w:val="32"/>
          <w:cs/>
        </w:rPr>
        <w:t>(</w:t>
      </w:r>
      <w:r w:rsidRPr="00357A8D">
        <w:rPr>
          <w:rFonts w:ascii="TH Sarabun New" w:hAnsi="TH Sarabun New" w:cs="TH Sarabun New"/>
          <w:sz w:val="32"/>
          <w:szCs w:val="32"/>
        </w:rPr>
        <w:t>IS</w:t>
      </w:r>
      <w:r w:rsidRPr="00357A8D">
        <w:rPr>
          <w:rFonts w:ascii="TH Sarabun New" w:hAnsi="TH Sarabun New" w:cs="TH Sarabun New"/>
          <w:sz w:val="32"/>
          <w:szCs w:val="32"/>
          <w:cs/>
        </w:rPr>
        <w:t>-</w:t>
      </w:r>
      <w:r w:rsidRPr="00357A8D">
        <w:rPr>
          <w:rFonts w:ascii="TH Sarabun New" w:hAnsi="TH Sarabun New" w:cs="TH Sarabun New"/>
          <w:sz w:val="32"/>
          <w:szCs w:val="32"/>
        </w:rPr>
        <w:t>LM</w:t>
      </w:r>
      <w:r w:rsidRPr="00357A8D">
        <w:rPr>
          <w:rFonts w:ascii="TH Sarabun New" w:hAnsi="TH Sarabun New" w:cs="TH Sarabun New"/>
          <w:sz w:val="32"/>
          <w:szCs w:val="32"/>
          <w:cs/>
        </w:rPr>
        <w:t>-</w:t>
      </w:r>
      <w:r w:rsidRPr="00357A8D">
        <w:rPr>
          <w:rFonts w:ascii="TH Sarabun New" w:hAnsi="TH Sarabun New" w:cs="TH Sarabun New"/>
          <w:sz w:val="32"/>
          <w:szCs w:val="32"/>
        </w:rPr>
        <w:t>BP</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 product markets, money markets, and foreign exchange markets for an open economy</w:t>
      </w:r>
      <w:r w:rsidRPr="00357A8D">
        <w:rPr>
          <w:rFonts w:ascii="TH Sarabun New" w:hAnsi="TH Sarabun New" w:cs="TH Sarabun New"/>
          <w:sz w:val="32"/>
          <w:szCs w:val="32"/>
          <w:cs/>
        </w:rPr>
        <w:t>.</w:t>
      </w:r>
    </w:p>
    <w:p w:rsidRPr="00357A8D" w:rsidR="0042687E" w:rsidP="00E65391" w:rsidRDefault="0042687E" w14:paraId="46B4023A" w14:textId="6FF8AEB9">
      <w:pPr>
        <w:ind w:firstLine="720"/>
        <w:jc w:val="thaiDistribute"/>
        <w:rPr>
          <w:ins w:author="Jenjira O-cha" w:date="2023-02-08T15:23:00Z" w:id="959"/>
          <w:rFonts w:ascii="TH Sarabun New" w:hAnsi="TH Sarabun New" w:cs="TH Sarabun New"/>
          <w:sz w:val="32"/>
          <w:szCs w:val="32"/>
        </w:rPr>
      </w:pPr>
    </w:p>
    <w:p w:rsidRPr="00357A8D" w:rsidR="000F3206" w:rsidP="00E65391" w:rsidRDefault="000F3206" w14:paraId="3253F2DB" w14:textId="77777777">
      <w:pPr>
        <w:ind w:firstLine="720"/>
        <w:jc w:val="thaiDistribute"/>
        <w:rPr>
          <w:rFonts w:ascii="TH Sarabun New" w:hAnsi="TH Sarabun New" w:cs="TH Sarabun New"/>
          <w:sz w:val="32"/>
          <w:szCs w:val="32"/>
        </w:rPr>
      </w:pPr>
    </w:p>
    <w:p w:rsidRPr="00357A8D" w:rsidR="00763079" w:rsidP="00E65391" w:rsidRDefault="00763079" w14:paraId="02C6583F"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411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เศรษฐศาสตร์จุลภาควิเคราะห์ </w:t>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E340EF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EC411</w:t>
      </w:r>
      <w:r w:rsidRPr="00357A8D">
        <w:rPr>
          <w:rFonts w:ascii="TH Sarabun New" w:hAnsi="TH Sarabun New" w:cs="TH Sarabun New"/>
          <w:sz w:val="32"/>
          <w:szCs w:val="32"/>
        </w:rPr>
        <w:tab/>
      </w:r>
      <w:r w:rsidRPr="00357A8D">
        <w:rPr>
          <w:rFonts w:ascii="TH Sarabun New" w:hAnsi="TH Sarabun New" w:cs="TH Sarabun New"/>
          <w:sz w:val="32"/>
          <w:szCs w:val="32"/>
        </w:rPr>
        <w:t>Microeconomic Analysis</w:t>
      </w:r>
    </w:p>
    <w:p w:rsidRPr="00357A8D" w:rsidR="00763079" w:rsidP="00E65391" w:rsidRDefault="00763079" w14:paraId="7E2E649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320 </w:t>
      </w:r>
      <w:r w:rsidRPr="00357A8D">
        <w:rPr>
          <w:rFonts w:ascii="TH Sarabun New" w:hAnsi="TH Sarabun New" w:cs="TH Sarabun New"/>
          <w:sz w:val="32"/>
          <w:szCs w:val="32"/>
          <w:cs/>
        </w:rPr>
        <w:t>(หรือ ศ.</w:t>
      </w:r>
      <w:r w:rsidRPr="00357A8D">
        <w:rPr>
          <w:rFonts w:ascii="TH Sarabun New" w:hAnsi="TH Sarabun New" w:cs="TH Sarabun New"/>
          <w:sz w:val="32"/>
          <w:szCs w:val="32"/>
        </w:rPr>
        <w:t>421</w:t>
      </w:r>
      <w:r w:rsidRPr="00357A8D">
        <w:rPr>
          <w:rFonts w:ascii="TH Sarabun New" w:hAnsi="TH Sarabun New" w:cs="TH Sarabun New"/>
          <w:sz w:val="32"/>
          <w:szCs w:val="32"/>
          <w:cs/>
        </w:rPr>
        <w:t>)</w:t>
      </w:r>
    </w:p>
    <w:p w:rsidRPr="00357A8D" w:rsidR="00763079" w:rsidP="00E65391" w:rsidRDefault="00763079" w14:paraId="54D6877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ทฤษฎีเศรษฐศาสตร์จุลภาคโดยใช้คณิตศาสตร์เป็นสื่อในการวิเคราะห์ประเด็นในทางเศรษฐศาสตร์จุลภาค อาทิ พฤติกรรมผู้บริโภค ความพึงใจที่เปิดเผย (</w:t>
      </w:r>
      <w:r w:rsidRPr="00357A8D">
        <w:rPr>
          <w:rFonts w:ascii="TH Sarabun New" w:hAnsi="TH Sarabun New" w:cs="TH Sarabun New"/>
          <w:sz w:val="32"/>
          <w:szCs w:val="32"/>
        </w:rPr>
        <w:t>Revealed Preference</w:t>
      </w:r>
      <w:r w:rsidRPr="00357A8D">
        <w:rPr>
          <w:rFonts w:ascii="TH Sarabun New" w:hAnsi="TH Sarabun New" w:cs="TH Sarabun New"/>
          <w:sz w:val="32"/>
          <w:szCs w:val="32"/>
          <w:cs/>
        </w:rPr>
        <w:t>) การบริโภคข้ามเวลา การบริโภคกับความเสี่ยง  ทฤษฎีการผลิตและต้นทุนการผลิต  โครงสร้างและพฤติกรรมของตลาดประเภทต่าง ๆ และหัวข้ออื่น ๆ ที่ผู้สอนเห็นสมควร</w:t>
      </w:r>
    </w:p>
    <w:p w:rsidRPr="00357A8D" w:rsidR="00763079" w:rsidP="00E65391" w:rsidRDefault="00763079" w14:paraId="4517D57E" w14:textId="6D48E56B">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60">
        <w:r w:rsidRPr="00357A8D" w:rsidR="00335E77">
          <w:rPr>
            <w:rFonts w:ascii="TH Sarabun New" w:hAnsi="TH Sarabun New" w:eastAsia="Angsana New" w:cs="TH Sarabun New"/>
            <w:sz w:val="32"/>
            <w:szCs w:val="32"/>
            <w:rPrChange w:author="PC" w:date="2023-03-31T11:41:00Z" w:id="961">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and EC320 </w:t>
      </w:r>
      <w:r w:rsidRPr="00357A8D">
        <w:rPr>
          <w:rFonts w:ascii="TH Sarabun New" w:hAnsi="TH Sarabun New" w:cs="TH Sarabun New"/>
          <w:sz w:val="32"/>
          <w:szCs w:val="32"/>
          <w:cs/>
        </w:rPr>
        <w:t>(</w:t>
      </w:r>
      <w:r w:rsidRPr="00357A8D">
        <w:rPr>
          <w:rFonts w:ascii="TH Sarabun New" w:hAnsi="TH Sarabun New" w:cs="TH Sarabun New"/>
          <w:sz w:val="32"/>
          <w:szCs w:val="32"/>
        </w:rPr>
        <w:t>or EC421</w:t>
      </w:r>
      <w:r w:rsidRPr="00357A8D">
        <w:rPr>
          <w:rFonts w:ascii="TH Sarabun New" w:hAnsi="TH Sarabun New" w:cs="TH Sarabun New"/>
          <w:sz w:val="32"/>
          <w:szCs w:val="32"/>
          <w:cs/>
        </w:rPr>
        <w:t>)</w:t>
      </w:r>
    </w:p>
    <w:p w:rsidRPr="00357A8D" w:rsidR="00763079" w:rsidP="00E65391" w:rsidRDefault="00763079" w14:paraId="3E6626E1"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Microeconomic theory with an emphasis on utilizing mathematical tools to analyze economic issues such as consumer behavior, revealed preferences, intertemporal consumption, consumption under risk, theories of production and cost, market structures and behavior of markets, and other topics that the lecturer finds suitable</w:t>
      </w:r>
      <w:r w:rsidRPr="00357A8D">
        <w:rPr>
          <w:rFonts w:ascii="TH Sarabun New" w:hAnsi="TH Sarabun New" w:cs="TH Sarabun New"/>
          <w:sz w:val="32"/>
          <w:szCs w:val="32"/>
          <w:cs/>
        </w:rPr>
        <w:t>.</w:t>
      </w:r>
    </w:p>
    <w:p w:rsidRPr="00357A8D" w:rsidR="00763079" w:rsidP="00E65391" w:rsidRDefault="00763079" w14:paraId="6FEE52FD" w14:textId="77777777">
      <w:pPr>
        <w:tabs>
          <w:tab w:val="left" w:pos="576"/>
        </w:tabs>
        <w:jc w:val="thaiDistribute"/>
        <w:rPr>
          <w:rFonts w:ascii="TH Sarabun New" w:hAnsi="TH Sarabun New" w:cs="TH Sarabun New"/>
          <w:sz w:val="32"/>
          <w:szCs w:val="32"/>
        </w:rPr>
      </w:pPr>
    </w:p>
    <w:p w:rsidRPr="00357A8D" w:rsidR="00763079" w:rsidP="00E65391" w:rsidRDefault="00763079" w14:paraId="24F2982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412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เศรษฐศาสตร์มหภาควิเคราะห์</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9C45E99"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EC412</w:t>
      </w:r>
      <w:r w:rsidRPr="00357A8D">
        <w:rPr>
          <w:rFonts w:ascii="TH Sarabun New" w:hAnsi="TH Sarabun New" w:cs="TH Sarabun New"/>
          <w:sz w:val="32"/>
          <w:szCs w:val="32"/>
        </w:rPr>
        <w:tab/>
      </w:r>
      <w:r w:rsidRPr="00357A8D">
        <w:rPr>
          <w:rFonts w:ascii="TH Sarabun New" w:hAnsi="TH Sarabun New" w:cs="TH Sarabun New"/>
          <w:sz w:val="32"/>
          <w:szCs w:val="32"/>
        </w:rPr>
        <w:t>Macroeconomic Analysis</w:t>
      </w:r>
    </w:p>
    <w:p w:rsidRPr="00357A8D" w:rsidR="00763079" w:rsidP="00E65391" w:rsidRDefault="00763079" w14:paraId="4D6DD72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312</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320 </w:t>
      </w:r>
      <w:r w:rsidRPr="00357A8D">
        <w:rPr>
          <w:rFonts w:ascii="TH Sarabun New" w:hAnsi="TH Sarabun New" w:cs="TH Sarabun New"/>
          <w:sz w:val="32"/>
          <w:szCs w:val="32"/>
          <w:cs/>
        </w:rPr>
        <w:t>(หรือ ศ.</w:t>
      </w:r>
      <w:r w:rsidRPr="00357A8D">
        <w:rPr>
          <w:rFonts w:ascii="TH Sarabun New" w:hAnsi="TH Sarabun New" w:cs="TH Sarabun New"/>
          <w:sz w:val="32"/>
          <w:szCs w:val="32"/>
        </w:rPr>
        <w:t>421</w:t>
      </w:r>
      <w:r w:rsidRPr="00357A8D">
        <w:rPr>
          <w:rFonts w:ascii="TH Sarabun New" w:hAnsi="TH Sarabun New" w:cs="TH Sarabun New"/>
          <w:sz w:val="32"/>
          <w:szCs w:val="32"/>
          <w:cs/>
        </w:rPr>
        <w:t>)</w:t>
      </w:r>
    </w:p>
    <w:p w:rsidRPr="00357A8D" w:rsidR="00763079" w:rsidP="00E65391" w:rsidRDefault="00763079" w14:paraId="09E46052"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ทฤษฎีเศรษฐศาสตร์มหภาคโดยใช้คณิตศาสตร์และกรอบวิเคราะห์เชิงพลวัตรเป็นสื่อในการวิเคราะห์ประเด็นในทางเศรษฐศาสตร์มหภาค อาทิ ดุลยภาพทั่วไปและสวัสดิการสำหรับรูปแบบการจัดสรรทรัพยากรเพื่อการวิเคราะห์เศรษฐศาสตร์มหภาคสมัยใหม่ การวิเคราะห์ประเด็นการเจริญเติบโตทางเศรษฐกิจในระยะยาว กรอบการวิเคราะห์ปัญหาการเจริญเติบโตและความผันผวนทางเศรษฐกิจในระยะสั้นในทางทฤษฎีและเชิงประจักษ์ บทบาทของภาครัฐบาลในระบบเศรษฐกิจ แนวคิดสมัยใหม่สำหรับแบบจำลองเพื่อการวิเคราะห์นโยบายเศรษฐกิจมหภาค รวมถึงหัวข้ออื่น ๆ ที่ผู้สอนเห็นสมควร</w:t>
      </w:r>
    </w:p>
    <w:p w:rsidRPr="00357A8D" w:rsidR="00763079" w:rsidP="00E65391" w:rsidRDefault="00763079" w14:paraId="194FD925" w14:textId="5F384DE4">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62">
        <w:r w:rsidRPr="00357A8D" w:rsidR="00335E77">
          <w:rPr>
            <w:rFonts w:ascii="TH Sarabun New" w:hAnsi="TH Sarabun New" w:eastAsia="Angsana New" w:cs="TH Sarabun New"/>
            <w:sz w:val="32"/>
            <w:szCs w:val="32"/>
            <w:rPrChange w:author="PC" w:date="2023-03-31T11:41:00Z" w:id="963">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EC312 and EC320 </w:t>
      </w:r>
      <w:r w:rsidRPr="00357A8D">
        <w:rPr>
          <w:rFonts w:ascii="TH Sarabun New" w:hAnsi="TH Sarabun New" w:cs="TH Sarabun New"/>
          <w:sz w:val="32"/>
          <w:szCs w:val="32"/>
          <w:cs/>
        </w:rPr>
        <w:t>(</w:t>
      </w:r>
      <w:r w:rsidRPr="00357A8D">
        <w:rPr>
          <w:rFonts w:ascii="TH Sarabun New" w:hAnsi="TH Sarabun New" w:cs="TH Sarabun New"/>
          <w:sz w:val="32"/>
          <w:szCs w:val="32"/>
        </w:rPr>
        <w:t>or EC421</w:t>
      </w:r>
      <w:r w:rsidRPr="00357A8D">
        <w:rPr>
          <w:rFonts w:ascii="TH Sarabun New" w:hAnsi="TH Sarabun New" w:cs="TH Sarabun New"/>
          <w:sz w:val="32"/>
          <w:szCs w:val="32"/>
          <w:cs/>
        </w:rPr>
        <w:t>)</w:t>
      </w:r>
    </w:p>
    <w:p w:rsidRPr="00357A8D" w:rsidR="00763079" w:rsidP="00E65391" w:rsidRDefault="00763079" w14:paraId="274A327D"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Macroeconomic theory with an emphasis on utilizing mathematical tools and dynamic framework to analyze economic issues, such as, general equilibrium and welfare analysis in modern Macroeconomics, analysis of long</w:t>
      </w:r>
      <w:r w:rsidRPr="00357A8D">
        <w:rPr>
          <w:rFonts w:ascii="TH Sarabun New" w:hAnsi="TH Sarabun New" w:cs="TH Sarabun New"/>
          <w:sz w:val="32"/>
          <w:szCs w:val="32"/>
          <w:cs/>
        </w:rPr>
        <w:t>-</w:t>
      </w:r>
      <w:r w:rsidRPr="00357A8D">
        <w:rPr>
          <w:rFonts w:ascii="TH Sarabun New" w:hAnsi="TH Sarabun New" w:cs="TH Sarabun New"/>
          <w:sz w:val="32"/>
          <w:szCs w:val="32"/>
        </w:rPr>
        <w:t>term growth, analysis of short</w:t>
      </w:r>
      <w:r w:rsidRPr="00357A8D">
        <w:rPr>
          <w:rFonts w:ascii="TH Sarabun New" w:hAnsi="TH Sarabun New" w:cs="TH Sarabun New"/>
          <w:sz w:val="32"/>
          <w:szCs w:val="32"/>
          <w:cs/>
        </w:rPr>
        <w:t>-</w:t>
      </w:r>
      <w:r w:rsidRPr="00357A8D">
        <w:rPr>
          <w:rFonts w:ascii="TH Sarabun New" w:hAnsi="TH Sarabun New" w:cs="TH Sarabun New"/>
          <w:sz w:val="32"/>
          <w:szCs w:val="32"/>
        </w:rPr>
        <w:t>term growth and fluctuations both theoretically and empirically, roles of government in the economy, modern concepts for macroeconomic policy analytical frameworks, and the other topics that the lecturer finds suitable</w:t>
      </w:r>
      <w:r w:rsidRPr="00357A8D">
        <w:rPr>
          <w:rFonts w:ascii="TH Sarabun New" w:hAnsi="TH Sarabun New" w:cs="TH Sarabun New"/>
          <w:sz w:val="32"/>
          <w:szCs w:val="32"/>
          <w:cs/>
        </w:rPr>
        <w:t>.</w:t>
      </w:r>
    </w:p>
    <w:p w:rsidRPr="00357A8D" w:rsidR="00C2554A" w:rsidP="00E65391" w:rsidRDefault="00C2554A" w14:paraId="647FBB47" w14:textId="3175FCFB">
      <w:pPr>
        <w:ind w:firstLine="720"/>
        <w:jc w:val="thaiDistribute"/>
        <w:rPr>
          <w:ins w:author="Jenjira O-cha" w:date="2023-02-08T15:23:00Z" w:id="964"/>
          <w:rFonts w:ascii="TH SarabunPSK" w:hAnsi="TH SarabunPSK" w:cs="TH SarabunPSK"/>
          <w:sz w:val="32"/>
          <w:szCs w:val="32"/>
          <w:rPrChange w:author="PC" w:date="2023-03-31T11:41:00Z" w:id="965">
            <w:rPr>
              <w:ins w:author="Jenjira O-cha" w:date="2023-02-08T15:23:00Z" w:id="966"/>
              <w:rFonts w:ascii="TH SarabunPSK" w:hAnsi="TH SarabunPSK" w:cs="TH SarabunPSK"/>
              <w:color w:val="FF0000"/>
              <w:sz w:val="32"/>
              <w:szCs w:val="32"/>
            </w:rPr>
          </w:rPrChange>
        </w:rPr>
      </w:pPr>
    </w:p>
    <w:p w:rsidRPr="00357A8D" w:rsidR="000F3206" w:rsidP="00E65391" w:rsidRDefault="000F3206" w14:paraId="1676F670" w14:textId="5118BC31">
      <w:pPr>
        <w:ind w:firstLine="720"/>
        <w:jc w:val="thaiDistribute"/>
        <w:rPr>
          <w:ins w:author="Jenjira O-cha" w:date="2023-02-08T15:23:00Z" w:id="967"/>
          <w:rFonts w:ascii="TH SarabunPSK" w:hAnsi="TH SarabunPSK" w:cs="TH SarabunPSK"/>
          <w:sz w:val="32"/>
          <w:szCs w:val="32"/>
          <w:rPrChange w:author="PC" w:date="2023-03-31T11:41:00Z" w:id="968">
            <w:rPr>
              <w:ins w:author="Jenjira O-cha" w:date="2023-02-08T15:23:00Z" w:id="969"/>
              <w:rFonts w:ascii="TH SarabunPSK" w:hAnsi="TH SarabunPSK" w:cs="TH SarabunPSK"/>
              <w:color w:val="FF0000"/>
              <w:sz w:val="32"/>
              <w:szCs w:val="32"/>
            </w:rPr>
          </w:rPrChange>
        </w:rPr>
      </w:pPr>
    </w:p>
    <w:p w:rsidRPr="00357A8D" w:rsidR="000F3206" w:rsidP="00E65391" w:rsidRDefault="000F3206" w14:paraId="3CF8777F" w14:textId="78A2FA67">
      <w:pPr>
        <w:ind w:firstLine="720"/>
        <w:jc w:val="thaiDistribute"/>
        <w:rPr>
          <w:ins w:author="Jenjira O-cha" w:date="2023-02-08T15:23:00Z" w:id="970"/>
          <w:rFonts w:ascii="TH SarabunPSK" w:hAnsi="TH SarabunPSK" w:cs="TH SarabunPSK"/>
          <w:sz w:val="32"/>
          <w:szCs w:val="32"/>
          <w:rPrChange w:author="PC" w:date="2023-03-31T11:41:00Z" w:id="971">
            <w:rPr>
              <w:ins w:author="Jenjira O-cha" w:date="2023-02-08T15:23:00Z" w:id="972"/>
              <w:rFonts w:ascii="TH SarabunPSK" w:hAnsi="TH SarabunPSK" w:cs="TH SarabunPSK"/>
              <w:color w:val="FF0000"/>
              <w:sz w:val="32"/>
              <w:szCs w:val="32"/>
            </w:rPr>
          </w:rPrChange>
        </w:rPr>
      </w:pPr>
    </w:p>
    <w:p w:rsidRPr="00357A8D" w:rsidR="000F3206" w:rsidP="00E65391" w:rsidRDefault="000F3206" w14:paraId="1F6D4BD0" w14:textId="77777777">
      <w:pPr>
        <w:ind w:firstLine="720"/>
        <w:jc w:val="thaiDistribute"/>
        <w:rPr>
          <w:rFonts w:ascii="TH SarabunPSK" w:hAnsi="TH SarabunPSK" w:cs="TH SarabunPSK"/>
          <w:sz w:val="32"/>
          <w:szCs w:val="32"/>
          <w:rPrChange w:author="PC" w:date="2023-03-31T11:41:00Z" w:id="973">
            <w:rPr>
              <w:rFonts w:ascii="TH SarabunPSK" w:hAnsi="TH SarabunPSK" w:cs="TH SarabunPSK"/>
              <w:color w:val="FF0000"/>
              <w:sz w:val="32"/>
              <w:szCs w:val="32"/>
            </w:rPr>
          </w:rPrChange>
        </w:rPr>
      </w:pPr>
    </w:p>
    <w:p w:rsidRPr="00357A8D" w:rsidR="00763079" w:rsidP="00E65391" w:rsidRDefault="00763079" w14:paraId="134072C7"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415</w:t>
      </w:r>
      <w:r w:rsidRPr="00357A8D">
        <w:rPr>
          <w:rFonts w:ascii="TH Sarabun New" w:hAnsi="TH Sarabun New" w:cs="TH Sarabun New"/>
          <w:sz w:val="32"/>
          <w:szCs w:val="32"/>
          <w:cs/>
        </w:rPr>
        <w:t xml:space="preserve">  ทฤษฎีเกม</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A8009EC"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EC415</w:t>
      </w:r>
      <w:r w:rsidRPr="00357A8D">
        <w:rPr>
          <w:rFonts w:ascii="TH Sarabun New" w:hAnsi="TH Sarabun New" w:cs="TH Sarabun New"/>
          <w:sz w:val="32"/>
          <w:szCs w:val="32"/>
        </w:rPr>
        <w:tab/>
      </w:r>
      <w:r w:rsidRPr="00357A8D">
        <w:rPr>
          <w:rFonts w:ascii="TH Sarabun New" w:hAnsi="TH Sarabun New" w:cs="TH Sarabun New"/>
          <w:sz w:val="32"/>
          <w:szCs w:val="32"/>
        </w:rPr>
        <w:t>Game Theory</w:t>
      </w:r>
    </w:p>
    <w:p w:rsidRPr="00357A8D" w:rsidR="00763079" w:rsidP="00E65391" w:rsidRDefault="00763079" w14:paraId="0D095D1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320 </w:t>
      </w:r>
      <w:r w:rsidRPr="00357A8D">
        <w:rPr>
          <w:rFonts w:ascii="TH Sarabun New" w:hAnsi="TH Sarabun New" w:cs="TH Sarabun New"/>
          <w:sz w:val="32"/>
          <w:szCs w:val="32"/>
          <w:cs/>
        </w:rPr>
        <w:t>(หรือ ศ.</w:t>
      </w:r>
      <w:r w:rsidRPr="00357A8D">
        <w:rPr>
          <w:rFonts w:ascii="TH Sarabun New" w:hAnsi="TH Sarabun New" w:cs="TH Sarabun New"/>
          <w:sz w:val="32"/>
          <w:szCs w:val="32"/>
        </w:rPr>
        <w:t>421</w:t>
      </w:r>
      <w:r w:rsidRPr="00357A8D">
        <w:rPr>
          <w:rFonts w:ascii="TH Sarabun New" w:hAnsi="TH Sarabun New" w:cs="TH Sarabun New"/>
          <w:sz w:val="32"/>
          <w:szCs w:val="32"/>
          <w:cs/>
        </w:rPr>
        <w:t>)</w:t>
      </w:r>
    </w:p>
    <w:p w:rsidRPr="00357A8D" w:rsidR="00763079" w:rsidP="00E65391" w:rsidRDefault="00763079" w14:paraId="3B459B6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แนวคิด เครื่องมือ และการประยุกต์ใช้ทฤษฎีเกมภายใต้สภาวการณ์ที่สารสนเทศสมบูรณ์และไม่สมบูรณ์  อาทิ เกมกลยุทธ์ ดุลยภาพแบบแนช ดุลยภาพแบบกลยุทธ์ผสม เกมที่มีการต่อขยาย (</w:t>
      </w:r>
      <w:r w:rsidRPr="00357A8D">
        <w:rPr>
          <w:rFonts w:ascii="TH Sarabun New" w:hAnsi="TH Sarabun New" w:cs="TH Sarabun New"/>
          <w:sz w:val="32"/>
          <w:szCs w:val="32"/>
        </w:rPr>
        <w:t>Extensive game</w:t>
      </w:r>
      <w:r w:rsidRPr="00357A8D">
        <w:rPr>
          <w:rFonts w:ascii="TH Sarabun New" w:hAnsi="TH Sarabun New" w:cs="TH Sarabun New"/>
          <w:sz w:val="32"/>
          <w:szCs w:val="32"/>
          <w:cs/>
        </w:rPr>
        <w:t>) ดุลยภาพแบบสมบูรณ์ทุกเกมย่อย เกมเบย์ และเกมที่มีการต่อขยายภายใต้สภาวการณ์ที่สารสนเทศไม่สมบูรณ์ และหัวข้ออื่น ๆ ที่ผู้สอนเห็นสมควร</w:t>
      </w:r>
      <w:r w:rsidRPr="00357A8D">
        <w:rPr>
          <w:rFonts w:ascii="TH Sarabun New" w:hAnsi="TH Sarabun New" w:cs="TH Sarabun New"/>
          <w:sz w:val="32"/>
          <w:szCs w:val="32"/>
          <w:cs/>
        </w:rPr>
        <w:tab/>
      </w:r>
    </w:p>
    <w:p w:rsidRPr="00357A8D" w:rsidR="00763079" w:rsidP="00E65391" w:rsidRDefault="00763079" w14:paraId="78672936" w14:textId="5293A983">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74">
        <w:r w:rsidRPr="00357A8D" w:rsidR="00335E77">
          <w:rPr>
            <w:rFonts w:ascii="TH Sarabun New" w:hAnsi="TH Sarabun New" w:eastAsia="Angsana New" w:cs="TH Sarabun New"/>
            <w:sz w:val="32"/>
            <w:szCs w:val="32"/>
            <w:rPrChange w:author="PC" w:date="2023-03-31T11:41:00Z" w:id="975">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and EC320 </w:t>
      </w:r>
      <w:r w:rsidRPr="00357A8D">
        <w:rPr>
          <w:rFonts w:ascii="TH Sarabun New" w:hAnsi="TH Sarabun New" w:cs="TH Sarabun New"/>
          <w:sz w:val="32"/>
          <w:szCs w:val="32"/>
          <w:cs/>
        </w:rPr>
        <w:t>(</w:t>
      </w:r>
      <w:r w:rsidRPr="00357A8D">
        <w:rPr>
          <w:rFonts w:ascii="TH Sarabun New" w:hAnsi="TH Sarabun New" w:cs="TH Sarabun New"/>
          <w:sz w:val="32"/>
          <w:szCs w:val="32"/>
        </w:rPr>
        <w:t>or EC421</w:t>
      </w:r>
      <w:r w:rsidRPr="00357A8D">
        <w:rPr>
          <w:rFonts w:ascii="TH Sarabun New" w:hAnsi="TH Sarabun New" w:cs="TH Sarabun New"/>
          <w:sz w:val="32"/>
          <w:szCs w:val="32"/>
          <w:cs/>
        </w:rPr>
        <w:t>)</w:t>
      </w:r>
    </w:p>
    <w:p w:rsidRPr="00357A8D" w:rsidR="00763079" w:rsidP="00E65391" w:rsidRDefault="00763079" w14:paraId="28A4ED50"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application of game theory with complete and incomplete information including strategic games, Nash Equilibrium, mixed</w:t>
      </w:r>
      <w:r w:rsidRPr="00357A8D">
        <w:rPr>
          <w:rFonts w:ascii="TH Sarabun New" w:hAnsi="TH Sarabun New" w:cs="TH Sarabun New"/>
          <w:sz w:val="32"/>
          <w:szCs w:val="32"/>
          <w:cs/>
        </w:rPr>
        <w:t>-</w:t>
      </w:r>
      <w:r w:rsidRPr="00357A8D">
        <w:rPr>
          <w:rFonts w:ascii="TH Sarabun New" w:hAnsi="TH Sarabun New" w:cs="TH Sarabun New"/>
          <w:sz w:val="32"/>
          <w:szCs w:val="32"/>
        </w:rPr>
        <w:t>strategies equilibrium, extensive games, subgame perfect equilibrium, Bayesian games, extensive games of incomplete information, and other topics that the lecturer finds suitable</w:t>
      </w:r>
      <w:r w:rsidRPr="00357A8D">
        <w:rPr>
          <w:rFonts w:ascii="TH Sarabun New" w:hAnsi="TH Sarabun New" w:cs="TH Sarabun New"/>
          <w:sz w:val="32"/>
          <w:szCs w:val="32"/>
          <w:cs/>
        </w:rPr>
        <w:t>.</w:t>
      </w:r>
    </w:p>
    <w:p w:rsidRPr="00357A8D" w:rsidR="00763079" w:rsidP="00E65391" w:rsidRDefault="00763079" w14:paraId="5A30D0BB" w14:textId="77777777">
      <w:pPr>
        <w:ind w:firstLine="720"/>
        <w:jc w:val="thaiDistribute"/>
        <w:rPr>
          <w:rFonts w:ascii="TH Sarabun New" w:hAnsi="TH Sarabun New" w:cs="TH Sarabun New"/>
          <w:sz w:val="32"/>
          <w:szCs w:val="32"/>
        </w:rPr>
      </w:pPr>
    </w:p>
    <w:p w:rsidRPr="00357A8D" w:rsidR="00763079" w:rsidP="00E65391" w:rsidRDefault="00763079" w14:paraId="1DC4786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416</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เศรษฐศาสตร์เชิงพฤติกรรม</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154B61BB"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EC416</w:t>
      </w:r>
      <w:r w:rsidRPr="00357A8D">
        <w:rPr>
          <w:rFonts w:ascii="TH Sarabun New" w:hAnsi="TH Sarabun New" w:cs="TH Sarabun New"/>
          <w:sz w:val="32"/>
          <w:szCs w:val="32"/>
        </w:rPr>
        <w:tab/>
      </w:r>
      <w:r w:rsidRPr="00357A8D">
        <w:rPr>
          <w:rFonts w:ascii="TH Sarabun New" w:hAnsi="TH Sarabun New" w:cs="TH Sarabun New"/>
          <w:sz w:val="32"/>
          <w:szCs w:val="32"/>
        </w:rPr>
        <w:t>Behavioral Economics</w:t>
      </w:r>
    </w:p>
    <w:p w:rsidRPr="00357A8D" w:rsidR="00763079" w:rsidP="00E65391" w:rsidRDefault="00763079" w14:paraId="07F10EC4"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45D021C9"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แนวคิดของเศรษฐศาสตร์เชิงพฤติกรรมรวมถึงแบบจำลองภายใต้แนวคิดของเศรษฐศาสตร์เชิงพฤติกรรม อาทิ การศึกษาเปรียบเทียบกรอบแนวคิดการตัดสินใจของผู้บริโภคภายใต้ภาวะความเสี่ยงระหว่างเศรษฐศาสตร์กระแสหลักและเศรษฐศาสตร์เชิงพฤติกรรม หลักฐานเชิงประจักษ์ของเศรษฐศาสตร์เชิงพฤติกรรม แบบจำลองที่อาศัยปัจจัยเชิงสังคมวิทยาและปัจจัยเชิงจิตวิทยาในการอธิบายพฤติกรรมของผู้บริโภคและสังคม รวมถึงหัวข้ออื่น ๆ ที่ผู้สอนเห็นสมควร</w:t>
      </w:r>
    </w:p>
    <w:p w:rsidRPr="00357A8D" w:rsidR="00763079" w:rsidP="00E65391" w:rsidRDefault="00763079" w14:paraId="5CACF8C8" w14:textId="77952A50">
      <w:pPr>
        <w:tabs>
          <w:tab w:val="left" w:pos="709"/>
        </w:tabs>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3:00Z" w:id="976">
        <w:r w:rsidRPr="00357A8D" w:rsidR="00335E77">
          <w:rPr>
            <w:rFonts w:ascii="TH Sarabun New" w:hAnsi="TH Sarabun New" w:eastAsia="Angsana New" w:cs="TH Sarabun New"/>
            <w:sz w:val="32"/>
            <w:szCs w:val="32"/>
            <w:rPrChange w:author="PC" w:date="2023-03-31T11:41:00Z" w:id="977">
              <w:rPr>
                <w:rFonts w:ascii="TH Sarabun New" w:hAnsi="TH Sarabun New" w:eastAsia="Angsana New" w:cs="TH Sarabun New"/>
                <w:color w:val="FF0000"/>
                <w:sz w:val="32"/>
                <w:szCs w:val="32"/>
              </w:rPr>
            </w:rPrChange>
          </w:rPr>
          <w:t>Have earned credits of</w:t>
        </w:r>
        <w:r w:rsidRPr="00357A8D" w:rsidR="00335E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w:t>
      </w:r>
    </w:p>
    <w:p w:rsidRPr="00357A8D" w:rsidR="00763079" w:rsidP="00E65391" w:rsidRDefault="00763079" w14:paraId="72D0E58C"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Concepts and frameworks in behavioral economics including</w:t>
      </w:r>
      <w:r w:rsidRPr="00357A8D" w:rsidR="00A41CB3">
        <w:rPr>
          <w:rFonts w:ascii="TH Sarabun New" w:hAnsi="TH Sarabun New" w:cs="TH Sarabun New"/>
          <w:sz w:val="32"/>
          <w:szCs w:val="32"/>
          <w:cs/>
        </w:rPr>
        <w:t xml:space="preserve"> </w:t>
      </w:r>
      <w:r w:rsidRPr="00357A8D" w:rsidR="00A41CB3">
        <w:rPr>
          <w:rFonts w:ascii="TH Sarabun New" w:hAnsi="TH Sarabun New" w:cs="TH Sarabun New"/>
          <w:sz w:val="32"/>
          <w:szCs w:val="32"/>
          <w:rPrChange w:author="PC" w:date="2023-03-31T11:41:00Z" w:id="978">
            <w:rPr>
              <w:rFonts w:ascii="TH Sarabun New" w:hAnsi="TH Sarabun New" w:cs="TH Sarabun New"/>
              <w:color w:val="FF0000"/>
              <w:sz w:val="32"/>
              <w:szCs w:val="32"/>
            </w:rPr>
          </w:rPrChange>
        </w:rPr>
        <w:t>a</w:t>
      </w:r>
      <w:r w:rsidRPr="00357A8D">
        <w:rPr>
          <w:rFonts w:ascii="TH Sarabun New" w:hAnsi="TH Sarabun New" w:cs="TH Sarabun New"/>
          <w:sz w:val="32"/>
          <w:szCs w:val="32"/>
        </w:rPr>
        <w:t xml:space="preserve"> comparative study of models for decision under uncertainty between mainstream economics and behaviora</w:t>
      </w:r>
      <w:r w:rsidRPr="00357A8D" w:rsidR="00A41CB3">
        <w:rPr>
          <w:rFonts w:ascii="TH Sarabun New" w:hAnsi="TH Sarabun New" w:cs="TH Sarabun New"/>
          <w:sz w:val="32"/>
          <w:szCs w:val="32"/>
        </w:rPr>
        <w:t>l economics, empirical evidence</w:t>
      </w:r>
      <w:r w:rsidRPr="00357A8D">
        <w:rPr>
          <w:rFonts w:ascii="TH Sarabun New" w:hAnsi="TH Sarabun New" w:cs="TH Sarabun New"/>
          <w:sz w:val="32"/>
          <w:szCs w:val="32"/>
        </w:rPr>
        <w:t xml:space="preserve"> that support behavioral economics, models that incorporate psychological and sociological factors for consumer and social behaviors, and other topics that the lecturer finds suitable</w:t>
      </w:r>
      <w:r w:rsidRPr="00357A8D">
        <w:rPr>
          <w:rFonts w:ascii="TH Sarabun New" w:hAnsi="TH Sarabun New" w:cs="TH Sarabun New"/>
          <w:sz w:val="32"/>
          <w:szCs w:val="32"/>
          <w:cs/>
        </w:rPr>
        <w:t>.</w:t>
      </w:r>
    </w:p>
    <w:p w:rsidRPr="00357A8D" w:rsidR="001D766B" w:rsidP="00E65391" w:rsidRDefault="001D766B" w14:paraId="199A4792" w14:textId="3ACD2C64">
      <w:pPr>
        <w:jc w:val="thaiDistribute"/>
        <w:rPr>
          <w:ins w:author="Jenjira O-cha" w:date="2023-02-08T15:23:00Z" w:id="979"/>
          <w:rFonts w:ascii="TH Sarabun New" w:hAnsi="TH Sarabun New" w:cs="TH Sarabun New"/>
          <w:sz w:val="32"/>
          <w:szCs w:val="32"/>
        </w:rPr>
      </w:pPr>
    </w:p>
    <w:p w:rsidRPr="00357A8D" w:rsidR="000F3206" w:rsidP="00E65391" w:rsidRDefault="000F3206" w14:paraId="6C2CD1DD" w14:textId="5529B3A9">
      <w:pPr>
        <w:jc w:val="thaiDistribute"/>
        <w:rPr>
          <w:ins w:author="Jenjira O-cha" w:date="2023-02-08T15:23:00Z" w:id="980"/>
          <w:rFonts w:ascii="TH Sarabun New" w:hAnsi="TH Sarabun New" w:cs="TH Sarabun New"/>
          <w:sz w:val="32"/>
          <w:szCs w:val="32"/>
        </w:rPr>
      </w:pPr>
    </w:p>
    <w:p w:rsidRPr="00357A8D" w:rsidR="000F3206" w:rsidP="00E65391" w:rsidRDefault="000F3206" w14:paraId="3BDE465E" w14:textId="7F2F96BC">
      <w:pPr>
        <w:jc w:val="thaiDistribute"/>
        <w:rPr>
          <w:ins w:author="Jenjira O-cha" w:date="2023-02-08T15:23:00Z" w:id="981"/>
          <w:rFonts w:ascii="TH Sarabun New" w:hAnsi="TH Sarabun New" w:cs="TH Sarabun New"/>
          <w:sz w:val="32"/>
          <w:szCs w:val="32"/>
        </w:rPr>
      </w:pPr>
    </w:p>
    <w:p w:rsidRPr="00357A8D" w:rsidR="000F3206" w:rsidP="00E65391" w:rsidRDefault="000F3206" w14:paraId="5FB69811" w14:textId="07B40C45">
      <w:pPr>
        <w:jc w:val="thaiDistribute"/>
        <w:rPr>
          <w:ins w:author="Jenjira O-cha" w:date="2023-02-08T15:23:00Z" w:id="982"/>
          <w:rFonts w:ascii="TH Sarabun New" w:hAnsi="TH Sarabun New" w:cs="TH Sarabun New"/>
          <w:sz w:val="32"/>
          <w:szCs w:val="32"/>
        </w:rPr>
      </w:pPr>
    </w:p>
    <w:p w:rsidRPr="00357A8D" w:rsidR="000F3206" w:rsidP="00E65391" w:rsidRDefault="000F3206" w14:paraId="21475649" w14:textId="77777777">
      <w:pPr>
        <w:jc w:val="thaiDistribute"/>
        <w:rPr>
          <w:rFonts w:ascii="TH Sarabun New" w:hAnsi="TH Sarabun New" w:cs="TH Sarabun New"/>
          <w:sz w:val="32"/>
          <w:szCs w:val="32"/>
        </w:rPr>
      </w:pPr>
    </w:p>
    <w:p w:rsidRPr="00357A8D" w:rsidR="00763079" w:rsidP="00E65391" w:rsidRDefault="00763079" w14:paraId="3A9620CE"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511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ทฤษฎีเศรษฐศาสตร์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A19A5">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C755AB3" w14:textId="77E4E7A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rPr>
        <w:t>EC511</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w:t>
      </w:r>
      <w:ins w:author="phetc" w:date="2023-02-15T11:04:00Z" w:id="983">
        <w:r w:rsidRPr="00357A8D" w:rsidR="00335E77">
          <w:rPr>
            <w:rFonts w:ascii="TH Sarabun New" w:hAnsi="TH Sarabun New" w:cs="TH Sarabun New"/>
            <w:sz w:val="32"/>
            <w:szCs w:val="32"/>
          </w:rPr>
          <w:t>T</w:t>
        </w:r>
      </w:ins>
      <w:del w:author="phetc" w:date="2023-02-15T11:04:00Z" w:id="984">
        <w:r w:rsidRPr="00357A8D" w:rsidDel="00335E77">
          <w:rPr>
            <w:rFonts w:ascii="TH Sarabun New" w:hAnsi="TH Sarabun New" w:cs="TH Sarabun New"/>
            <w:sz w:val="32"/>
            <w:szCs w:val="32"/>
          </w:rPr>
          <w:delText>t</w:delText>
        </w:r>
      </w:del>
      <w:r w:rsidRPr="00357A8D">
        <w:rPr>
          <w:rFonts w:ascii="TH Sarabun New" w:hAnsi="TH Sarabun New" w:cs="TH Sarabun New"/>
          <w:sz w:val="32"/>
          <w:szCs w:val="32"/>
        </w:rPr>
        <w:t>opics in Economic Theory 1</w:t>
      </w:r>
    </w:p>
    <w:p w:rsidRPr="00357A8D" w:rsidR="00763079" w:rsidDel="00020FED" w:rsidP="00E65391" w:rsidRDefault="00763079" w14:paraId="2D255307" w14:textId="733B0107">
      <w:pPr>
        <w:tabs>
          <w:tab w:val="left" w:pos="576"/>
        </w:tabs>
        <w:jc w:val="thaiDistribute"/>
        <w:rPr>
          <w:del w:author="PC" w:date="2023-03-31T11:09:00Z" w:id="985"/>
          <w:rFonts w:ascii="TH Sarabun New" w:hAnsi="TH Sarabun New" w:cs="TH Sarabun New"/>
          <w:sz w:val="32"/>
          <w:szCs w:val="32"/>
        </w:rPr>
      </w:pPr>
      <w:del w:author="PC" w:date="2023-03-31T11:09:00Z" w:id="986">
        <w:r w:rsidRPr="00357A8D" w:rsidDel="00020FED">
          <w:rPr>
            <w:rFonts w:ascii="TH Sarabun New" w:hAnsi="TH Sarabun New" w:cs="TH Sarabun New"/>
            <w:sz w:val="32"/>
            <w:szCs w:val="32"/>
          </w:rPr>
          <w:tab/>
        </w:r>
        <w:r w:rsidRPr="00357A8D" w:rsidDel="00020FED">
          <w:rPr>
            <w:rFonts w:ascii="TH Sarabun New" w:hAnsi="TH Sarabun New" w:cs="TH Sarabun New"/>
            <w:sz w:val="32"/>
            <w:szCs w:val="32"/>
            <w:cs/>
          </w:rPr>
          <w:delText xml:space="preserve"> </w:delText>
        </w:r>
        <w:commentRangeStart w:id="987"/>
        <w:r w:rsidRPr="00357A8D" w:rsidDel="00020FED">
          <w:rPr>
            <w:rFonts w:ascii="TH Sarabun New" w:hAnsi="TH Sarabun New" w:cs="TH Sarabun New"/>
            <w:sz w:val="32"/>
            <w:szCs w:val="32"/>
            <w:cs/>
          </w:rPr>
          <w:delText xml:space="preserve"> วิชาบังคับก่อน : ผู้สอนกำหนด</w:delText>
        </w:r>
      </w:del>
      <w:commentRangeEnd w:id="987"/>
      <w:r w:rsidRPr="00357A8D" w:rsidR="00020FED">
        <w:rPr>
          <w:rStyle w:val="CommentReference"/>
        </w:rPr>
        <w:commentReference w:id="987"/>
      </w:r>
    </w:p>
    <w:p w:rsidRPr="00357A8D" w:rsidR="00763079" w:rsidP="00E65391" w:rsidRDefault="00763079" w14:paraId="0BEF10C2" w14:textId="77777777">
      <w:pPr>
        <w:tabs>
          <w:tab w:val="left" w:pos="576"/>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ศึกษาเฉพาะเรื่องที่เป็นหัวข้อที่น่าสนใจในด้านทฤษฎีเศรษฐศาสตร์ ซึ่งจะประกาศเป็นคราว ๆ ไป</w:t>
      </w:r>
    </w:p>
    <w:p w:rsidRPr="00357A8D" w:rsidR="00763079" w:rsidDel="00020FED" w:rsidP="00E65391" w:rsidRDefault="00763079" w14:paraId="6D629474" w14:textId="33FA7FA1">
      <w:pPr>
        <w:ind w:firstLine="720"/>
        <w:jc w:val="thaiDistribute"/>
        <w:rPr>
          <w:del w:author="PC" w:date="2023-03-31T11:09:00Z" w:id="988"/>
          <w:rFonts w:ascii="TH Sarabun New" w:hAnsi="TH Sarabun New" w:cs="TH Sarabun New"/>
          <w:sz w:val="32"/>
          <w:szCs w:val="32"/>
        </w:rPr>
      </w:pPr>
      <w:del w:author="PC" w:date="2023-03-31T11:09:00Z" w:id="989">
        <w:r w:rsidRPr="00357A8D" w:rsidDel="00020FED">
          <w:rPr>
            <w:rFonts w:ascii="TH Sarabun New" w:hAnsi="TH Sarabun New" w:cs="TH Sarabun New"/>
            <w:sz w:val="32"/>
            <w:szCs w:val="32"/>
          </w:rPr>
          <w:delText>Prerequisites</w:delText>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with the consent of the lecturer</w:delText>
        </w:r>
        <w:r w:rsidRPr="00357A8D" w:rsidDel="00020FED">
          <w:rPr>
            <w:rFonts w:ascii="TH Sarabun New" w:hAnsi="TH Sarabun New" w:cs="TH Sarabun New"/>
            <w:sz w:val="32"/>
            <w:szCs w:val="32"/>
            <w:cs/>
          </w:rPr>
          <w:delText>.</w:delText>
        </w:r>
      </w:del>
    </w:p>
    <w:p w:rsidRPr="00357A8D" w:rsidR="00763079" w:rsidP="00E65391" w:rsidRDefault="00763079" w14:paraId="79E605E5"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Studying topics in Economic Theory to be announced later</w:t>
      </w:r>
      <w:r w:rsidRPr="00357A8D">
        <w:rPr>
          <w:rFonts w:ascii="TH Sarabun New" w:hAnsi="TH Sarabun New" w:cs="TH Sarabun New"/>
          <w:sz w:val="32"/>
          <w:szCs w:val="32"/>
          <w:cs/>
        </w:rPr>
        <w:t>.</w:t>
      </w:r>
    </w:p>
    <w:p w:rsidRPr="00357A8D" w:rsidR="00A532B0" w:rsidP="00E65391" w:rsidRDefault="00A532B0" w14:paraId="087D27CB" w14:textId="77777777">
      <w:pPr>
        <w:tabs>
          <w:tab w:val="left" w:pos="567"/>
        </w:tabs>
        <w:jc w:val="thaiDistribute"/>
        <w:rPr>
          <w:rFonts w:ascii="TH Sarabun New" w:hAnsi="TH Sarabun New" w:cs="TH Sarabun New"/>
          <w:sz w:val="32"/>
          <w:szCs w:val="32"/>
        </w:rPr>
      </w:pPr>
    </w:p>
    <w:p w:rsidRPr="00357A8D" w:rsidR="00763079" w:rsidP="00E65391" w:rsidRDefault="00763079" w14:paraId="446C452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512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ทฤษฎีเศรษฐศาสตร์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B065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8A4C72D" w14:textId="44F3B541">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EC512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w:t>
      </w:r>
      <w:ins w:author="phetc" w:date="2023-02-15T11:04:00Z" w:id="990">
        <w:r w:rsidRPr="00357A8D" w:rsidR="00335E77">
          <w:rPr>
            <w:rFonts w:ascii="TH Sarabun New" w:hAnsi="TH Sarabun New" w:cs="TH Sarabun New"/>
            <w:sz w:val="32"/>
            <w:szCs w:val="32"/>
          </w:rPr>
          <w:t>T</w:t>
        </w:r>
      </w:ins>
      <w:del w:author="phetc" w:date="2023-02-15T11:04:00Z" w:id="991">
        <w:r w:rsidRPr="00357A8D" w:rsidDel="00335E77">
          <w:rPr>
            <w:rFonts w:ascii="TH Sarabun New" w:hAnsi="TH Sarabun New" w:cs="TH Sarabun New"/>
            <w:sz w:val="32"/>
            <w:szCs w:val="32"/>
          </w:rPr>
          <w:delText>t</w:delText>
        </w:r>
      </w:del>
      <w:r w:rsidRPr="00357A8D">
        <w:rPr>
          <w:rFonts w:ascii="TH Sarabun New" w:hAnsi="TH Sarabun New" w:cs="TH Sarabun New"/>
          <w:sz w:val="32"/>
          <w:szCs w:val="32"/>
        </w:rPr>
        <w:t>opics in Economic Theory 2</w:t>
      </w:r>
    </w:p>
    <w:p w:rsidRPr="00357A8D" w:rsidR="00763079" w:rsidDel="00020FED" w:rsidP="00E65391" w:rsidRDefault="00763079" w14:paraId="3479C810" w14:textId="4F92FD7C">
      <w:pPr>
        <w:tabs>
          <w:tab w:val="left" w:pos="576"/>
        </w:tabs>
        <w:jc w:val="thaiDistribute"/>
        <w:rPr>
          <w:del w:author="PC" w:date="2023-03-31T11:09:00Z" w:id="992"/>
          <w:rFonts w:ascii="TH Sarabun New" w:hAnsi="TH Sarabun New" w:cs="TH Sarabun New"/>
          <w:sz w:val="32"/>
          <w:szCs w:val="32"/>
        </w:rPr>
      </w:pPr>
      <w:del w:author="PC" w:date="2023-03-31T11:09:00Z" w:id="993">
        <w:r w:rsidRPr="00357A8D" w:rsidDel="00020FED">
          <w:rPr>
            <w:rFonts w:ascii="TH Sarabun New" w:hAnsi="TH Sarabun New" w:cs="TH Sarabun New"/>
            <w:sz w:val="32"/>
            <w:szCs w:val="32"/>
          </w:rPr>
          <w:tab/>
        </w:r>
        <w:r w:rsidRPr="00357A8D" w:rsidDel="00020FED">
          <w:rPr>
            <w:rFonts w:ascii="TH Sarabun New" w:hAnsi="TH Sarabun New" w:cs="TH Sarabun New"/>
            <w:sz w:val="32"/>
            <w:szCs w:val="32"/>
            <w:cs/>
          </w:rPr>
          <w:delText xml:space="preserve"> </w:delText>
        </w:r>
        <w:commentRangeStart w:id="994"/>
        <w:r w:rsidRPr="00357A8D" w:rsidDel="00020FED">
          <w:rPr>
            <w:rFonts w:ascii="TH Sarabun New" w:hAnsi="TH Sarabun New" w:cs="TH Sarabun New"/>
            <w:sz w:val="32"/>
            <w:szCs w:val="32"/>
            <w:cs/>
          </w:rPr>
          <w:delText xml:space="preserve"> วิชาบังคับก่อน : ผู้สอนกำหนด</w:delText>
        </w:r>
      </w:del>
      <w:commentRangeEnd w:id="994"/>
      <w:r w:rsidRPr="00357A8D" w:rsidR="00020FED">
        <w:rPr>
          <w:rStyle w:val="CommentReference"/>
        </w:rPr>
        <w:commentReference w:id="994"/>
      </w:r>
    </w:p>
    <w:p w:rsidRPr="00357A8D" w:rsidR="00763079" w:rsidP="00E65391" w:rsidRDefault="00763079" w14:paraId="3EFCE8E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ศึกษาเฉพาะเรื่องที่เป็นหัวข้อที่น่าสนใจในด้านทฤษฎีเศรษฐศาสตร์ ซึ่งจะประกาศเป็นคราว ๆ ไป</w:t>
      </w:r>
    </w:p>
    <w:p w:rsidRPr="00357A8D" w:rsidR="00763079" w:rsidDel="00020FED" w:rsidP="00E65391" w:rsidRDefault="00763079" w14:paraId="0780A125" w14:textId="432D8A15">
      <w:pPr>
        <w:ind w:firstLine="720"/>
        <w:jc w:val="thaiDistribute"/>
        <w:rPr>
          <w:del w:author="PC" w:date="2023-03-31T11:09:00Z" w:id="995"/>
          <w:rFonts w:ascii="TH Sarabun New" w:hAnsi="TH Sarabun New" w:cs="TH Sarabun New"/>
          <w:sz w:val="32"/>
          <w:szCs w:val="32"/>
        </w:rPr>
      </w:pPr>
      <w:del w:author="PC" w:date="2023-03-31T11:09:00Z" w:id="996">
        <w:r w:rsidRPr="00357A8D" w:rsidDel="00020FED">
          <w:rPr>
            <w:rFonts w:ascii="TH Sarabun New" w:hAnsi="TH Sarabun New" w:cs="TH Sarabun New"/>
            <w:sz w:val="32"/>
            <w:szCs w:val="32"/>
          </w:rPr>
          <w:delText>Prerequisites</w:delText>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with the consent of the lecturer</w:delText>
        </w:r>
        <w:r w:rsidRPr="00357A8D" w:rsidDel="00020FED">
          <w:rPr>
            <w:rFonts w:ascii="TH Sarabun New" w:hAnsi="TH Sarabun New" w:cs="TH Sarabun New"/>
            <w:sz w:val="32"/>
            <w:szCs w:val="32"/>
            <w:cs/>
          </w:rPr>
          <w:delText>.</w:delText>
        </w:r>
      </w:del>
    </w:p>
    <w:p w:rsidRPr="00357A8D" w:rsidR="00763079" w:rsidP="00E65391" w:rsidRDefault="00763079" w14:paraId="6CB2C222"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Studying topics in Economic Theory to be announced later</w:t>
      </w:r>
      <w:r w:rsidRPr="00357A8D">
        <w:rPr>
          <w:rFonts w:ascii="TH Sarabun New" w:hAnsi="TH Sarabun New" w:cs="TH Sarabun New"/>
          <w:sz w:val="32"/>
          <w:szCs w:val="32"/>
          <w:cs/>
        </w:rPr>
        <w:t>.</w:t>
      </w:r>
    </w:p>
    <w:p w:rsidRPr="00357A8D" w:rsidR="00763079" w:rsidP="00E65391" w:rsidRDefault="00763079" w14:paraId="20CE8D50" w14:textId="77777777">
      <w:pPr>
        <w:ind w:firstLine="720"/>
        <w:jc w:val="thaiDistribute"/>
        <w:rPr>
          <w:rFonts w:ascii="TH Sarabun New" w:hAnsi="TH Sarabun New" w:cs="TH Sarabun New"/>
          <w:sz w:val="32"/>
          <w:szCs w:val="32"/>
        </w:rPr>
      </w:pPr>
    </w:p>
    <w:p w:rsidRPr="00357A8D" w:rsidR="00763079" w:rsidP="00E65391" w:rsidRDefault="00763079" w14:paraId="2F0FEC63"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หมวดเศรษฐศาสตร์ปริมาณ (หมวด </w:t>
      </w:r>
      <w:r w:rsidRPr="00357A8D">
        <w:rPr>
          <w:rFonts w:ascii="TH Sarabun New" w:hAnsi="TH Sarabun New" w:cs="TH Sarabun New"/>
          <w:b/>
          <w:bCs/>
          <w:sz w:val="32"/>
          <w:szCs w:val="32"/>
        </w:rPr>
        <w:t>2</w:t>
      </w:r>
      <w:r w:rsidRPr="00357A8D">
        <w:rPr>
          <w:rFonts w:ascii="TH Sarabun New" w:hAnsi="TH Sarabun New" w:cs="TH Sarabun New"/>
          <w:b/>
          <w:bCs/>
          <w:sz w:val="32"/>
          <w:szCs w:val="32"/>
          <w:cs/>
        </w:rPr>
        <w:t>)</w:t>
      </w:r>
    </w:p>
    <w:p w:rsidRPr="00357A8D" w:rsidR="00763079" w:rsidP="00E65391" w:rsidRDefault="00763079" w14:paraId="10EC5FE5"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หมวดย่อยคณิตเศรษฐศาสตร์</w:t>
      </w:r>
    </w:p>
    <w:p w:rsidRPr="00357A8D" w:rsidR="00763079" w:rsidP="00E65391" w:rsidRDefault="00763079" w14:paraId="5727841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320</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คณิตเศรษฐศาสตร์เบื้องต้น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9B0658">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9B065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202830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EC320</w:t>
      </w:r>
      <w:r w:rsidRPr="00357A8D">
        <w:rPr>
          <w:rFonts w:ascii="TH Sarabun New" w:hAnsi="TH Sarabun New" w:cs="TH Sarabun New"/>
          <w:sz w:val="32"/>
          <w:szCs w:val="32"/>
        </w:rPr>
        <w:tab/>
      </w:r>
      <w:r w:rsidRPr="00357A8D">
        <w:rPr>
          <w:rFonts w:ascii="TH Sarabun New" w:hAnsi="TH Sarabun New" w:cs="TH Sarabun New"/>
          <w:sz w:val="32"/>
          <w:szCs w:val="32"/>
        </w:rPr>
        <w:t>Introductory Mathematical Economics</w:t>
      </w:r>
    </w:p>
    <w:p w:rsidRPr="00357A8D" w:rsidR="00763079" w:rsidP="00E65391" w:rsidRDefault="00763079" w14:paraId="5568766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 xml:space="preserve">211, </w:t>
      </w:r>
      <w:r w:rsidRPr="00357A8D">
        <w:rPr>
          <w:rFonts w:ascii="TH Sarabun New" w:hAnsi="TH Sarabun New" w:cs="TH Sarabun New"/>
          <w:sz w:val="32"/>
          <w:szCs w:val="32"/>
          <w:cs/>
        </w:rPr>
        <w:t>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และ ค.</w:t>
      </w:r>
      <w:r w:rsidRPr="00357A8D">
        <w:rPr>
          <w:rFonts w:ascii="TH Sarabun New" w:hAnsi="TH Sarabun New" w:cs="TH Sarabun New"/>
          <w:sz w:val="32"/>
          <w:szCs w:val="32"/>
        </w:rPr>
        <w:t xml:space="preserve">216 </w:t>
      </w:r>
      <w:r w:rsidRPr="00357A8D">
        <w:rPr>
          <w:rFonts w:ascii="TH Sarabun New" w:hAnsi="TH Sarabun New" w:cs="TH Sarabun New"/>
          <w:sz w:val="32"/>
          <w:szCs w:val="32"/>
          <w:cs/>
        </w:rPr>
        <w:t>(หรือ ค.</w:t>
      </w:r>
      <w:r w:rsidRPr="00357A8D">
        <w:rPr>
          <w:rFonts w:ascii="TH Sarabun New" w:hAnsi="TH Sarabun New" w:cs="TH Sarabun New"/>
          <w:sz w:val="32"/>
          <w:szCs w:val="32"/>
        </w:rPr>
        <w:t>211</w:t>
      </w:r>
      <w:r w:rsidRPr="00357A8D">
        <w:rPr>
          <w:rFonts w:ascii="TH Sarabun New" w:hAnsi="TH Sarabun New" w:cs="TH Sarabun New"/>
          <w:sz w:val="32"/>
          <w:szCs w:val="32"/>
          <w:cs/>
        </w:rPr>
        <w:t>) หรือ (ข) ศ.</w:t>
      </w:r>
      <w:r w:rsidRPr="00357A8D">
        <w:rPr>
          <w:rFonts w:ascii="TH Sarabun New" w:hAnsi="TH Sarabun New" w:cs="TH Sarabun New"/>
          <w:sz w:val="32"/>
          <w:szCs w:val="32"/>
        </w:rPr>
        <w:t xml:space="preserve">213, </w:t>
      </w:r>
      <w:r w:rsidRPr="00357A8D">
        <w:rPr>
          <w:rFonts w:ascii="TH Sarabun New" w:hAnsi="TH Sarabun New" w:cs="TH Sarabun New"/>
          <w:sz w:val="32"/>
          <w:szCs w:val="32"/>
          <w:cs/>
        </w:rPr>
        <w:t>ศ.</w:t>
      </w:r>
      <w:r w:rsidRPr="00357A8D">
        <w:rPr>
          <w:rFonts w:ascii="TH Sarabun New" w:hAnsi="TH Sarabun New" w:cs="TH Sarabun New"/>
          <w:sz w:val="32"/>
          <w:szCs w:val="32"/>
        </w:rPr>
        <w:t>214</w:t>
      </w:r>
      <w:r w:rsidRPr="00357A8D">
        <w:rPr>
          <w:rFonts w:ascii="TH Sarabun New" w:hAnsi="TH Sarabun New" w:cs="TH Sarabun New"/>
          <w:sz w:val="32"/>
          <w:szCs w:val="32"/>
          <w:cs/>
        </w:rPr>
        <w:t xml:space="preserve"> และ ค.</w:t>
      </w:r>
      <w:r w:rsidRPr="00357A8D">
        <w:rPr>
          <w:rFonts w:ascii="TH Sarabun New" w:hAnsi="TH Sarabun New" w:cs="TH Sarabun New"/>
          <w:sz w:val="32"/>
          <w:szCs w:val="32"/>
        </w:rPr>
        <w:t xml:space="preserve">216 </w:t>
      </w:r>
      <w:r w:rsidRPr="00357A8D">
        <w:rPr>
          <w:rFonts w:ascii="TH Sarabun New" w:hAnsi="TH Sarabun New" w:cs="TH Sarabun New"/>
          <w:sz w:val="32"/>
          <w:szCs w:val="32"/>
          <w:cs/>
        </w:rPr>
        <w:t>(หรือ ค.</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w:t>
      </w:r>
    </w:p>
    <w:p w:rsidRPr="00357A8D" w:rsidR="00763079" w:rsidP="00E65391" w:rsidRDefault="00763079" w14:paraId="2392703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(จะไม่นับหน่วยกิตให้ หากสอบได้วิชา ศ.</w:t>
      </w:r>
      <w:r w:rsidRPr="00357A8D">
        <w:rPr>
          <w:rFonts w:ascii="TH Sarabun New" w:hAnsi="TH Sarabun New" w:cs="TH Sarabun New"/>
          <w:sz w:val="32"/>
          <w:szCs w:val="32"/>
        </w:rPr>
        <w:t>421</w:t>
      </w:r>
      <w:r w:rsidRPr="00357A8D">
        <w:rPr>
          <w:rFonts w:ascii="TH Sarabun New" w:hAnsi="TH Sarabun New" w:cs="TH Sarabun New"/>
          <w:sz w:val="32"/>
          <w:szCs w:val="32"/>
          <w:cs/>
        </w:rPr>
        <w:t xml:space="preserve"> มาก่อนหรือกำลังศึกษาวิชาดังกล่าวอยู่)</w:t>
      </w:r>
    </w:p>
    <w:p w:rsidRPr="00357A8D" w:rsidR="00763079" w:rsidP="00E65391" w:rsidRDefault="00763079" w14:paraId="43E77C9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นำแนวคิดและทฤษฎีคณิตศาสตร์ เรื่อง ฟังก์ชัน สมการและเมตริกซ์ การหาค่าอนุพันธ์ประเภทต่าง ๆ ในกรณีที่มีตัวแปรอิสระหนึ่งตัวและหลายตัว การหาผลเลิศ (</w:t>
      </w:r>
      <w:r w:rsidRPr="00357A8D">
        <w:rPr>
          <w:rFonts w:ascii="TH Sarabun New" w:hAnsi="TH Sarabun New" w:cs="TH Sarabun New"/>
          <w:sz w:val="32"/>
          <w:szCs w:val="32"/>
        </w:rPr>
        <w:t>Optimization</w:t>
      </w:r>
      <w:r w:rsidRPr="00357A8D">
        <w:rPr>
          <w:rFonts w:ascii="TH Sarabun New" w:hAnsi="TH Sarabun New" w:cs="TH Sarabun New"/>
          <w:sz w:val="32"/>
          <w:szCs w:val="32"/>
          <w:cs/>
        </w:rPr>
        <w:t xml:space="preserve">) ในกรณีที่ไม่มีข้อจำกัดและมีข้อจำกัด อินทิกรัลเบื้องต้น มาอธิบายแนวความคิดและทฤษฎีทางเศรษฐศาสตร์จุลภาคและมหภาค เพื่อให้เข้าใจความสัมพันธ์ของตัวแปรต่าง ๆ ทางเศรษฐศาสตร์ โดยเน้นถึงความสัมพันธ์ระหว่างฟังก์ชันรวม ฟังก์ชันเฉลี่ย และฟังก์ชันส่วนเพิ่มในทฤษฎีเศรษฐศาสตร์ วิเคราะห์ค่าความยืดหยุ่น ดุลยภาพตลาด ผลของการเก็บภาษี และแบบจำลองปัจจัยการผลิตและผลผลิตเบื้องต้น </w:t>
      </w:r>
    </w:p>
    <w:p w:rsidRPr="00357A8D" w:rsidR="00763079" w:rsidP="00E65391" w:rsidRDefault="00763079" w14:paraId="22A396CE" w14:textId="13E1B2FD">
      <w:pPr>
        <w:tabs>
          <w:tab w:val="left" w:pos="567"/>
        </w:tabs>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04:00Z" w:id="997">
        <w:r w:rsidRPr="00357A8D" w:rsidR="00291422">
          <w:rPr>
            <w:rFonts w:ascii="TH Sarabun New" w:hAnsi="TH Sarabun New" w:eastAsia="Angsana New" w:cs="TH Sarabun New"/>
            <w:sz w:val="32"/>
            <w:szCs w:val="32"/>
            <w:rPrChange w:author="PC" w:date="2023-03-31T11:41:00Z" w:id="998">
              <w:rPr>
                <w:rFonts w:ascii="TH Sarabun New" w:hAnsi="TH Sarabun New" w:eastAsia="Angsana New" w:cs="TH Sarabun New"/>
                <w:color w:val="FF0000"/>
                <w:sz w:val="32"/>
                <w:szCs w:val="32"/>
              </w:rPr>
            </w:rPrChange>
          </w:rPr>
          <w:t>Have earned credits of</w:t>
        </w:r>
        <w:r w:rsidRPr="00357A8D" w:rsidR="00291422">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EC211, EC212 and MA216 </w:t>
      </w:r>
      <w:r w:rsidRPr="00357A8D">
        <w:rPr>
          <w:rFonts w:ascii="TH Sarabun New" w:hAnsi="TH Sarabun New" w:cs="TH Sarabun New"/>
          <w:sz w:val="32"/>
          <w:szCs w:val="32"/>
          <w:cs/>
        </w:rPr>
        <w:t>(</w:t>
      </w:r>
      <w:r w:rsidRPr="00357A8D">
        <w:rPr>
          <w:rFonts w:ascii="TH Sarabun New" w:hAnsi="TH Sarabun New" w:cs="TH Sarabun New"/>
          <w:sz w:val="32"/>
          <w:szCs w:val="32"/>
        </w:rPr>
        <w:t>or MA211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EC213, EC214 and MA 216 </w:t>
      </w:r>
      <w:r w:rsidRPr="00357A8D">
        <w:rPr>
          <w:rFonts w:ascii="TH Sarabun New" w:hAnsi="TH Sarabun New" w:cs="TH Sarabun New"/>
          <w:sz w:val="32"/>
          <w:szCs w:val="32"/>
          <w:cs/>
        </w:rPr>
        <w:t>(</w:t>
      </w:r>
      <w:r w:rsidRPr="00357A8D">
        <w:rPr>
          <w:rFonts w:ascii="TH Sarabun New" w:hAnsi="TH Sarabun New" w:cs="TH Sarabun New"/>
          <w:sz w:val="32"/>
          <w:szCs w:val="32"/>
        </w:rPr>
        <w:t>or MA 211</w:t>
      </w:r>
      <w:r w:rsidRPr="00357A8D">
        <w:rPr>
          <w:rFonts w:ascii="TH Sarabun New" w:hAnsi="TH Sarabun New" w:cs="TH Sarabun New"/>
          <w:sz w:val="32"/>
          <w:szCs w:val="32"/>
          <w:cs/>
        </w:rPr>
        <w:t xml:space="preserve">) </w:t>
      </w:r>
    </w:p>
    <w:p w:rsidRPr="00357A8D" w:rsidR="00763079" w:rsidP="00E65391" w:rsidRDefault="00763079" w14:paraId="78DD3087" w14:textId="77777777">
      <w:pPr>
        <w:ind w:firstLine="567"/>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Credits will not be awarded to students who are taking or have completed EC421</w:t>
      </w:r>
      <w:r w:rsidRPr="00357A8D">
        <w:rPr>
          <w:rFonts w:ascii="TH Sarabun New" w:hAnsi="TH Sarabun New" w:cs="TH Sarabun New"/>
          <w:sz w:val="32"/>
          <w:szCs w:val="32"/>
          <w:cs/>
        </w:rPr>
        <w:t xml:space="preserve">) </w:t>
      </w:r>
    </w:p>
    <w:p w:rsidRPr="00357A8D" w:rsidR="00763079" w:rsidP="00E65391" w:rsidRDefault="00763079" w14:paraId="589BA71F" w14:textId="77777777">
      <w:pPr>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Applying mathematical concepts and tools such as functions, equations, matrices, univariate and multivariate differential calculus, constrained and unconstrained optimization, and basic integral to understand the relationship between different economic variables and explain concepts of Microeconomic theory and Macroeconomic theory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 emphasis will be placed on relationships between total, average, and marginal functions, the analyses of elasticity, market equilibrium, impacts of taxation, and the basic input</w:t>
      </w:r>
      <w:r w:rsidRPr="00357A8D">
        <w:rPr>
          <w:rFonts w:ascii="TH Sarabun New" w:hAnsi="TH Sarabun New" w:cs="TH Sarabun New"/>
          <w:sz w:val="32"/>
          <w:szCs w:val="32"/>
          <w:cs/>
        </w:rPr>
        <w:t>-</w:t>
      </w:r>
      <w:r w:rsidRPr="00357A8D">
        <w:rPr>
          <w:rFonts w:ascii="TH Sarabun New" w:hAnsi="TH Sarabun New" w:cs="TH Sarabun New"/>
          <w:sz w:val="32"/>
          <w:szCs w:val="32"/>
        </w:rPr>
        <w:t>output model</w:t>
      </w:r>
      <w:r w:rsidRPr="00357A8D">
        <w:rPr>
          <w:rFonts w:ascii="TH Sarabun New" w:hAnsi="TH Sarabun New" w:cs="TH Sarabun New"/>
          <w:sz w:val="32"/>
          <w:szCs w:val="32"/>
          <w:cs/>
        </w:rPr>
        <w:t>.</w:t>
      </w:r>
    </w:p>
    <w:p w:rsidRPr="00357A8D" w:rsidR="00C2554A" w:rsidP="00E65391" w:rsidRDefault="00C2554A" w14:paraId="666748AB" w14:textId="77777777">
      <w:pPr>
        <w:tabs>
          <w:tab w:val="left" w:pos="567"/>
        </w:tabs>
        <w:jc w:val="thaiDistribute"/>
        <w:rPr>
          <w:rFonts w:ascii="TH Sarabun New" w:hAnsi="TH Sarabun New" w:cs="TH Sarabun New"/>
          <w:sz w:val="32"/>
          <w:szCs w:val="32"/>
        </w:rPr>
      </w:pPr>
    </w:p>
    <w:p w:rsidRPr="00357A8D" w:rsidR="00763079" w:rsidP="00E65391" w:rsidRDefault="00763079" w14:paraId="235BC45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คณิตเศรษฐศาสตร์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EE418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128890A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EC421</w:t>
      </w:r>
      <w:r w:rsidRPr="00357A8D">
        <w:rPr>
          <w:rFonts w:ascii="TH Sarabun New" w:hAnsi="TH Sarabun New" w:cs="TH Sarabun New"/>
          <w:sz w:val="32"/>
          <w:szCs w:val="32"/>
        </w:rPr>
        <w:tab/>
      </w:r>
      <w:r w:rsidRPr="00357A8D">
        <w:rPr>
          <w:rFonts w:ascii="TH Sarabun New" w:hAnsi="TH Sarabun New" w:cs="TH Sarabun New"/>
          <w:sz w:val="32"/>
          <w:szCs w:val="32"/>
        </w:rPr>
        <w:t>Mathematical Economics 1</w:t>
      </w:r>
    </w:p>
    <w:p w:rsidRPr="00357A8D" w:rsidR="00763079" w:rsidP="00E65391" w:rsidRDefault="00763079" w14:paraId="1C2330D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ค.</w:t>
      </w:r>
      <w:r w:rsidRPr="00357A8D">
        <w:rPr>
          <w:rFonts w:ascii="TH Sarabun New" w:hAnsi="TH Sarabun New" w:cs="TH Sarabun New"/>
          <w:sz w:val="32"/>
          <w:szCs w:val="32"/>
        </w:rPr>
        <w:t>217</w:t>
      </w:r>
      <w:r w:rsidRPr="00357A8D">
        <w:rPr>
          <w:rFonts w:ascii="TH Sarabun New" w:hAnsi="TH Sarabun New" w:cs="TH Sarabun New"/>
          <w:sz w:val="32"/>
          <w:szCs w:val="32"/>
          <w:cs/>
        </w:rPr>
        <w:t xml:space="preserve"> หรือ ค.</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และสอบได้หรือกำลังศึกษาวิชา ศ.</w:t>
      </w:r>
      <w:r w:rsidRPr="00357A8D">
        <w:rPr>
          <w:rFonts w:ascii="TH Sarabun New" w:hAnsi="TH Sarabun New" w:cs="TH Sarabun New"/>
          <w:sz w:val="32"/>
          <w:szCs w:val="32"/>
        </w:rPr>
        <w:t>311</w:t>
      </w:r>
      <w:r w:rsidRPr="00357A8D">
        <w:rPr>
          <w:rFonts w:ascii="TH Sarabun New" w:hAnsi="TH Sarabun New" w:cs="TH Sarabun New"/>
          <w:sz w:val="32"/>
          <w:szCs w:val="32"/>
        </w:rPr>
        <w:tab/>
      </w:r>
    </w:p>
    <w:p w:rsidRPr="00357A8D" w:rsidR="00763079" w:rsidP="00E65391" w:rsidRDefault="00763079" w14:paraId="0D15627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นำแนวความคิดและทฤษฎีคณิตศาสตร์ เรื่องเมทริกซ์ จาโคเบียนดีเทอร์มินันด์  อนุพันธ์ อนุพันธ์ย่อย และการหาผลเลิศ (</w:t>
      </w:r>
      <w:r w:rsidRPr="00357A8D">
        <w:rPr>
          <w:rFonts w:ascii="TH Sarabun New" w:hAnsi="TH Sarabun New" w:cs="TH Sarabun New"/>
          <w:sz w:val="32"/>
          <w:szCs w:val="32"/>
        </w:rPr>
        <w:t>Optimization</w:t>
      </w:r>
      <w:r w:rsidRPr="00357A8D">
        <w:rPr>
          <w:rFonts w:ascii="TH Sarabun New" w:hAnsi="TH Sarabun New" w:cs="TH Sarabun New"/>
          <w:sz w:val="32"/>
          <w:szCs w:val="32"/>
          <w:cs/>
        </w:rPr>
        <w:t xml:space="preserve">) ในกรณีที่ไม่มีข้อจำกัด และมีข้อจำกัดมาอธิบายแนวความคิดและทฤษฎีเศรษฐศาสตร์จุลภาคและมหภาคในส่วนที่เกี่ยวกับเศรษฐศาสตร์เชิงสถิต เช่น ทฤษฎีพฤติกรรมของผู้บริโภค ทฤษฎีการผลิต ดุลยภาพของหน่วยผลิตในตลาดสินค้าและตลาดปัจจัย ดุลยภาพของรายได้ประชาชาติในตลาดสินค้าและตลาดเงิน การค้าระหว่างประเทศ การวิเคราะห์ ดุลยภาพเชิงสถิตแบบเปรียบเทียบ แบบจำลองปัจจัยการผลิตและผลผลิต การหาค่าสูงสุด - ต่ำสุดของโปรแกรมเชิงเส้น รวมทั้ง </w:t>
      </w:r>
      <w:r w:rsidRPr="00357A8D">
        <w:rPr>
          <w:rFonts w:ascii="TH Sarabun New" w:hAnsi="TH Sarabun New" w:cs="TH Sarabun New"/>
          <w:sz w:val="32"/>
          <w:szCs w:val="32"/>
        </w:rPr>
        <w:t>Duality</w:t>
      </w:r>
      <w:r w:rsidRPr="00357A8D">
        <w:rPr>
          <w:rFonts w:ascii="TH Sarabun New" w:hAnsi="TH Sarabun New" w:cs="TH Sarabun New"/>
          <w:sz w:val="32"/>
          <w:szCs w:val="32"/>
          <w:cs/>
        </w:rPr>
        <w:t xml:space="preserve"> ของโปรแกรมเชิงเส้น</w:t>
      </w:r>
    </w:p>
    <w:p w:rsidRPr="00357A8D" w:rsidR="00763079" w:rsidP="00E65391" w:rsidRDefault="00763079" w14:paraId="086FA8E8" w14:textId="096012DE">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4:00Z" w:id="999">
        <w:r w:rsidRPr="00357A8D" w:rsidR="00291422">
          <w:rPr>
            <w:rFonts w:ascii="TH Sarabun New" w:hAnsi="TH Sarabun New" w:eastAsia="Angsana New" w:cs="TH Sarabun New"/>
            <w:sz w:val="32"/>
            <w:szCs w:val="32"/>
            <w:rPrChange w:author="PC" w:date="2023-03-31T11:41:00Z" w:id="1000">
              <w:rPr>
                <w:rFonts w:ascii="TH Sarabun New" w:hAnsi="TH Sarabun New" w:eastAsia="Angsana New" w:cs="TH Sarabun New"/>
                <w:color w:val="FF0000"/>
                <w:sz w:val="32"/>
                <w:szCs w:val="32"/>
              </w:rPr>
            </w:rPrChange>
          </w:rPr>
          <w:t>Have earned credits of</w:t>
        </w:r>
        <w:r w:rsidRPr="00357A8D" w:rsidR="00291422">
          <w:rPr>
            <w:rFonts w:ascii="TH Sarabun New" w:hAnsi="TH Sarabun New" w:cs="TH Sarabun New"/>
            <w:sz w:val="32"/>
            <w:szCs w:val="32"/>
            <w:cs/>
          </w:rPr>
          <w:t xml:space="preserve"> </w:t>
        </w:r>
      </w:ins>
      <w:r w:rsidRPr="00357A8D">
        <w:rPr>
          <w:rFonts w:ascii="TH Sarabun New" w:hAnsi="TH Sarabun New" w:cs="TH Sarabun New"/>
          <w:sz w:val="32"/>
          <w:szCs w:val="32"/>
        </w:rPr>
        <w:t>MA</w:t>
      </w:r>
      <w:r w:rsidRPr="00357A8D">
        <w:rPr>
          <w:rFonts w:ascii="TH Sarabun New" w:hAnsi="TH Sarabun New" w:cs="TH Sarabun New"/>
          <w:sz w:val="32"/>
          <w:szCs w:val="32"/>
          <w:cs/>
        </w:rPr>
        <w:t>217 (</w:t>
      </w:r>
      <w:r w:rsidRPr="00357A8D">
        <w:rPr>
          <w:rFonts w:ascii="TH Sarabun New" w:hAnsi="TH Sarabun New" w:cs="TH Sarabun New"/>
          <w:sz w:val="32"/>
          <w:szCs w:val="32"/>
        </w:rPr>
        <w:t>or MA</w:t>
      </w:r>
      <w:r w:rsidRPr="00357A8D">
        <w:rPr>
          <w:rFonts w:ascii="TH Sarabun New" w:hAnsi="TH Sarabun New" w:cs="TH Sarabun New"/>
          <w:sz w:val="32"/>
          <w:szCs w:val="32"/>
          <w:cs/>
        </w:rPr>
        <w:t xml:space="preserve">212) </w:t>
      </w:r>
      <w:r w:rsidRPr="00357A8D">
        <w:rPr>
          <w:rFonts w:ascii="TH Sarabun New" w:hAnsi="TH Sarabun New" w:cs="TH Sarabun New"/>
          <w:sz w:val="32"/>
          <w:szCs w:val="32"/>
        </w:rPr>
        <w:t>and having completed or currently taking EC</w:t>
      </w:r>
      <w:r w:rsidRPr="00357A8D">
        <w:rPr>
          <w:rFonts w:ascii="TH Sarabun New" w:hAnsi="TH Sarabun New" w:cs="TH Sarabun New"/>
          <w:sz w:val="32"/>
          <w:szCs w:val="32"/>
          <w:cs/>
        </w:rPr>
        <w:t xml:space="preserve">311 </w:t>
      </w:r>
    </w:p>
    <w:p w:rsidRPr="00357A8D" w:rsidR="00763079" w:rsidP="00E65391" w:rsidRDefault="00763079" w14:paraId="3EAF83C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application of matrices, Jacobian determinants, derivatives, partial derivatives and optimization, with and without constraints, to explain theories in Microeconomics and Macroeconomics, such as the theory of consumer behavior, the theory of production, equilibrium in goods and factor markets, equilibrium of national income in product and money markets, international trade, comparative static equilibrium analysis, the input</w:t>
      </w:r>
      <w:r w:rsidRPr="00357A8D">
        <w:rPr>
          <w:rFonts w:ascii="TH Sarabun New" w:hAnsi="TH Sarabun New" w:cs="TH Sarabun New"/>
          <w:sz w:val="32"/>
          <w:szCs w:val="32"/>
          <w:cs/>
        </w:rPr>
        <w:t>-</w:t>
      </w:r>
      <w:r w:rsidRPr="00357A8D">
        <w:rPr>
          <w:rFonts w:ascii="TH Sarabun New" w:hAnsi="TH Sarabun New" w:cs="TH Sarabun New"/>
          <w:sz w:val="32"/>
          <w:szCs w:val="32"/>
        </w:rPr>
        <w:t>output model, determination of maximum</w:t>
      </w:r>
      <w:r w:rsidRPr="00357A8D">
        <w:rPr>
          <w:rFonts w:ascii="TH Sarabun New" w:hAnsi="TH Sarabun New" w:cs="TH Sarabun New"/>
          <w:sz w:val="32"/>
          <w:szCs w:val="32"/>
          <w:cs/>
        </w:rPr>
        <w:t>-</w:t>
      </w:r>
      <w:r w:rsidRPr="00357A8D">
        <w:rPr>
          <w:rFonts w:ascii="TH Sarabun New" w:hAnsi="TH Sarabun New" w:cs="TH Sarabun New"/>
          <w:sz w:val="32"/>
          <w:szCs w:val="32"/>
        </w:rPr>
        <w:t>minimum point and duality of linear programming</w:t>
      </w:r>
      <w:r w:rsidRPr="00357A8D">
        <w:rPr>
          <w:rFonts w:ascii="TH Sarabun New" w:hAnsi="TH Sarabun New" w:cs="TH Sarabun New"/>
          <w:sz w:val="32"/>
          <w:szCs w:val="32"/>
          <w:cs/>
        </w:rPr>
        <w:t>.</w:t>
      </w:r>
    </w:p>
    <w:p w:rsidRPr="00357A8D" w:rsidR="00763079" w:rsidP="00E65391" w:rsidRDefault="00763079" w14:paraId="6E60402A" w14:textId="77777777">
      <w:pPr>
        <w:tabs>
          <w:tab w:val="left" w:pos="567"/>
        </w:tabs>
        <w:jc w:val="thaiDistribute"/>
        <w:rPr>
          <w:rFonts w:ascii="TH Sarabun New" w:hAnsi="TH Sarabun New" w:cs="TH Sarabun New"/>
          <w:sz w:val="32"/>
          <w:szCs w:val="32"/>
        </w:rPr>
      </w:pPr>
    </w:p>
    <w:p w:rsidRPr="00357A8D" w:rsidR="00763079" w:rsidP="00E65391" w:rsidRDefault="00763079" w14:paraId="7D8A6C4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คณิตเศรษฐศาสตร์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sidR="00EE418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EE418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269356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EC422</w:t>
      </w:r>
      <w:r w:rsidRPr="00357A8D">
        <w:rPr>
          <w:rFonts w:ascii="TH Sarabun New" w:hAnsi="TH Sarabun New" w:cs="TH Sarabun New"/>
          <w:sz w:val="32"/>
          <w:szCs w:val="32"/>
        </w:rPr>
        <w:tab/>
      </w:r>
      <w:r w:rsidRPr="00357A8D">
        <w:rPr>
          <w:rFonts w:ascii="TH Sarabun New" w:hAnsi="TH Sarabun New" w:cs="TH Sarabun New"/>
          <w:sz w:val="32"/>
          <w:szCs w:val="32"/>
        </w:rPr>
        <w:t>Mathematical Economics 2</w:t>
      </w:r>
    </w:p>
    <w:p w:rsidRPr="00357A8D" w:rsidR="00763079" w:rsidP="00E65391" w:rsidRDefault="00763079" w14:paraId="5932F7F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421</w:t>
      </w:r>
      <w:r w:rsidRPr="00357A8D">
        <w:rPr>
          <w:rFonts w:ascii="TH Sarabun New" w:hAnsi="TH Sarabun New" w:cs="TH Sarabun New"/>
          <w:sz w:val="32"/>
          <w:szCs w:val="32"/>
          <w:cs/>
        </w:rPr>
        <w:t xml:space="preserve"> และ สอบได้หรือกำลังศึกษาวิชา ศ.</w:t>
      </w:r>
      <w:r w:rsidRPr="00357A8D">
        <w:rPr>
          <w:rFonts w:ascii="TH Sarabun New" w:hAnsi="TH Sarabun New" w:cs="TH Sarabun New"/>
          <w:sz w:val="32"/>
          <w:szCs w:val="32"/>
        </w:rPr>
        <w:t>312</w:t>
      </w:r>
    </w:p>
    <w:p w:rsidRPr="00357A8D" w:rsidR="00763079" w:rsidP="00E65391" w:rsidRDefault="00763079" w14:paraId="135F1A5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นำเครื่องมือทางคณิตศาสตร์ในด้านอินทิกรัล แคลคูลัส </w:t>
      </w:r>
      <w:r w:rsidRPr="00357A8D">
        <w:rPr>
          <w:rFonts w:ascii="TH Sarabun New" w:hAnsi="TH Sarabun New" w:cs="TH Sarabun New"/>
          <w:sz w:val="32"/>
          <w:szCs w:val="32"/>
        </w:rPr>
        <w:t xml:space="preserve">Differential Equations, Difference Equations, Phase Diagram </w:t>
      </w:r>
      <w:r w:rsidRPr="00357A8D">
        <w:rPr>
          <w:rFonts w:ascii="TH Sarabun New" w:hAnsi="TH Sarabun New" w:cs="TH Sarabun New"/>
          <w:sz w:val="32"/>
          <w:szCs w:val="32"/>
          <w:cs/>
        </w:rPr>
        <w:t>และการหาผลเลิศเชิงพลวัต (</w:t>
      </w:r>
      <w:r w:rsidRPr="00357A8D">
        <w:rPr>
          <w:rFonts w:ascii="TH Sarabun New" w:hAnsi="TH Sarabun New" w:cs="TH Sarabun New"/>
          <w:sz w:val="32"/>
          <w:szCs w:val="32"/>
        </w:rPr>
        <w:t>Dynamic Optimization</w:t>
      </w:r>
      <w:r w:rsidRPr="00357A8D">
        <w:rPr>
          <w:rFonts w:ascii="TH Sarabun New" w:hAnsi="TH Sarabun New" w:cs="TH Sarabun New"/>
          <w:sz w:val="32"/>
          <w:szCs w:val="32"/>
          <w:cs/>
        </w:rPr>
        <w:t>) เช่น ทฤษฎีการควบคุมผลเลิศ (</w:t>
      </w:r>
      <w:r w:rsidRPr="00357A8D">
        <w:rPr>
          <w:rFonts w:ascii="TH Sarabun New" w:hAnsi="TH Sarabun New" w:cs="TH Sarabun New"/>
          <w:sz w:val="32"/>
          <w:szCs w:val="32"/>
        </w:rPr>
        <w:t>Optimal Control Theory</w:t>
      </w:r>
      <w:r w:rsidRPr="00357A8D">
        <w:rPr>
          <w:rFonts w:ascii="TH Sarabun New" w:hAnsi="TH Sarabun New" w:cs="TH Sarabun New"/>
          <w:sz w:val="32"/>
          <w:szCs w:val="32"/>
          <w:cs/>
        </w:rPr>
        <w:t>) และ โปรแกรมเชิงพลวัต (</w:t>
      </w:r>
      <w:r w:rsidRPr="00357A8D">
        <w:rPr>
          <w:rFonts w:ascii="TH Sarabun New" w:hAnsi="TH Sarabun New" w:cs="TH Sarabun New"/>
          <w:sz w:val="32"/>
          <w:szCs w:val="32"/>
        </w:rPr>
        <w:t>Dynamic Programming</w:t>
      </w:r>
      <w:r w:rsidRPr="00357A8D">
        <w:rPr>
          <w:rFonts w:ascii="TH Sarabun New" w:hAnsi="TH Sarabun New" w:cs="TH Sarabun New"/>
          <w:sz w:val="32"/>
          <w:szCs w:val="32"/>
          <w:cs/>
        </w:rPr>
        <w:t>)  มาใช้อธิบายเศรษฐศาสตร์เชิงพลวัต ทั้งที่เป็นเศรษฐศาสตร์จุลภาคและมหภาคในการหาเส้นทางเดินและเสถียรภาพของตัวแปรต่าง ๆ และศึกษาแบบจำลองปัจจัยการผลิตและผลผลิตเชิงพลวัต</w:t>
      </w:r>
    </w:p>
    <w:p w:rsidRPr="00357A8D" w:rsidR="00763079" w:rsidP="00E65391" w:rsidRDefault="00763079" w14:paraId="428164A0" w14:textId="750448D4">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5:00Z" w:id="1001">
        <w:r w:rsidRPr="00357A8D" w:rsidR="00CC4353">
          <w:rPr>
            <w:rFonts w:ascii="TH Sarabun New" w:hAnsi="TH Sarabun New" w:eastAsia="Angsana New" w:cs="TH Sarabun New"/>
            <w:sz w:val="32"/>
            <w:szCs w:val="32"/>
            <w:rPrChange w:author="PC" w:date="2023-03-31T11:41:00Z" w:id="1002">
              <w:rPr>
                <w:rFonts w:ascii="TH Sarabun New" w:hAnsi="TH Sarabun New" w:eastAsia="Angsana New" w:cs="TH Sarabun New"/>
                <w:color w:val="FF0000"/>
                <w:sz w:val="32"/>
                <w:szCs w:val="32"/>
              </w:rPr>
            </w:rPrChange>
          </w:rPr>
          <w:t>Have earned credits of</w:t>
        </w:r>
        <w:r w:rsidRPr="00357A8D" w:rsidR="00CC4353">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EC421 and having completed or currently taking EC312 </w:t>
      </w:r>
    </w:p>
    <w:p w:rsidRPr="00357A8D" w:rsidR="00763079" w:rsidP="00E65391" w:rsidRDefault="00763079" w14:paraId="78FE27B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Applying mathematical tools such as integral calculus, differential equations, difference equations, phase diagram</w:t>
      </w:r>
      <w:r w:rsidRPr="00357A8D" w:rsidR="00A41CB3">
        <w:rPr>
          <w:rFonts w:ascii="TH Sarabun New" w:hAnsi="TH Sarabun New" w:cs="TH Sarabun New"/>
          <w:sz w:val="32"/>
          <w:szCs w:val="32"/>
        </w:rPr>
        <w:t>,</w:t>
      </w:r>
      <w:r w:rsidRPr="00357A8D">
        <w:rPr>
          <w:rFonts w:ascii="TH Sarabun New" w:hAnsi="TH Sarabun New" w:cs="TH Sarabun New"/>
          <w:sz w:val="32"/>
          <w:szCs w:val="32"/>
        </w:rPr>
        <w:t xml:space="preserve"> and dynamic optimization such as optimal control theory and dynamic programming to explain dynamic economic phenomena as well as </w:t>
      </w:r>
      <w:r w:rsidRPr="00357A8D" w:rsidR="00A41CB3">
        <w:rPr>
          <w:rFonts w:ascii="TH Sarabun New" w:hAnsi="TH Sarabun New" w:cs="TH Sarabun New"/>
          <w:sz w:val="32"/>
          <w:szCs w:val="32"/>
          <w:rPrChange w:author="PC" w:date="2023-03-31T11:41:00Z" w:id="1003">
            <w:rPr>
              <w:rFonts w:ascii="TH Sarabun New" w:hAnsi="TH Sarabun New" w:cs="TH Sarabun New"/>
              <w:color w:val="000000"/>
              <w:sz w:val="32"/>
              <w:szCs w:val="32"/>
            </w:rPr>
          </w:rPrChange>
        </w:rPr>
        <w:t xml:space="preserve">to locate the time </w:t>
      </w:r>
      <w:r w:rsidRPr="00357A8D">
        <w:rPr>
          <w:rFonts w:ascii="TH Sarabun New" w:hAnsi="TH Sarabun New" w:cs="TH Sarabun New"/>
          <w:sz w:val="32"/>
          <w:szCs w:val="32"/>
          <w:rPrChange w:author="PC" w:date="2023-03-31T11:41:00Z" w:id="1004">
            <w:rPr>
              <w:rFonts w:ascii="TH Sarabun New" w:hAnsi="TH Sarabun New" w:cs="TH Sarabun New"/>
              <w:color w:val="000000"/>
              <w:sz w:val="32"/>
              <w:szCs w:val="32"/>
            </w:rPr>
          </w:rPrChange>
        </w:rPr>
        <w:t>and stability of variables in the context of both Microeconomics and</w:t>
      </w:r>
      <w:r w:rsidRPr="00357A8D">
        <w:rPr>
          <w:rFonts w:ascii="TH Sarabun New" w:hAnsi="TH Sarabun New" w:cs="TH Sarabun New"/>
          <w:sz w:val="32"/>
          <w:szCs w:val="32"/>
        </w:rPr>
        <w:t xml:space="preserve"> Macroeconomics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study of dynamic input</w:t>
      </w:r>
      <w:r w:rsidRPr="00357A8D">
        <w:rPr>
          <w:rFonts w:ascii="TH Sarabun New" w:hAnsi="TH Sarabun New" w:cs="TH Sarabun New"/>
          <w:sz w:val="32"/>
          <w:szCs w:val="32"/>
          <w:cs/>
        </w:rPr>
        <w:t>-</w:t>
      </w:r>
      <w:r w:rsidRPr="00357A8D">
        <w:rPr>
          <w:rFonts w:ascii="TH Sarabun New" w:hAnsi="TH Sarabun New" w:cs="TH Sarabun New"/>
          <w:sz w:val="32"/>
          <w:szCs w:val="32"/>
        </w:rPr>
        <w:t>output models is also covered</w:t>
      </w:r>
      <w:r w:rsidRPr="00357A8D">
        <w:rPr>
          <w:rFonts w:ascii="TH Sarabun New" w:hAnsi="TH Sarabun New" w:cs="TH Sarabun New"/>
          <w:sz w:val="32"/>
          <w:szCs w:val="32"/>
          <w:cs/>
        </w:rPr>
        <w:t>.</w:t>
      </w:r>
    </w:p>
    <w:p w:rsidRPr="00357A8D" w:rsidR="00763079" w:rsidP="00E65391" w:rsidRDefault="00763079" w14:paraId="494760CA" w14:textId="77777777">
      <w:pPr>
        <w:jc w:val="thaiDistribute"/>
        <w:rPr>
          <w:rFonts w:ascii="TH Sarabun New" w:hAnsi="TH Sarabun New" w:cs="TH Sarabun New"/>
          <w:sz w:val="32"/>
          <w:szCs w:val="32"/>
          <w:rPrChange w:author="PC" w:date="2023-03-31T11:41:00Z" w:id="1005">
            <w:rPr>
              <w:rFonts w:ascii="TH Sarabun New" w:hAnsi="TH Sarabun New" w:cs="TH Sarabun New"/>
              <w:color w:val="FF0000"/>
              <w:sz w:val="32"/>
              <w:szCs w:val="32"/>
            </w:rPr>
          </w:rPrChange>
        </w:rPr>
      </w:pPr>
    </w:p>
    <w:p w:rsidRPr="00357A8D" w:rsidR="00763079" w:rsidP="00E65391" w:rsidRDefault="00763079" w14:paraId="52590B36"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cs/>
        </w:rPr>
        <w:t>ศ.</w:t>
      </w:r>
      <w:r w:rsidRPr="00357A8D">
        <w:rPr>
          <w:rFonts w:ascii="TH SarabunPSK" w:hAnsi="TH SarabunPSK" w:cs="TH SarabunPSK"/>
          <w:sz w:val="32"/>
          <w:szCs w:val="32"/>
        </w:rPr>
        <w:t>423</w:t>
      </w:r>
      <w:r w:rsidRPr="00357A8D">
        <w:rPr>
          <w:rFonts w:ascii="TH SarabunPSK" w:hAnsi="TH SarabunPSK" w:cs="TH SarabunPSK"/>
          <w:sz w:val="32"/>
          <w:szCs w:val="32"/>
        </w:rPr>
        <w:tab/>
      </w:r>
      <w:r w:rsidRPr="00357A8D">
        <w:rPr>
          <w:rFonts w:ascii="TH SarabunPSK" w:hAnsi="TH SarabunPSK" w:cs="TH SarabunPSK"/>
          <w:sz w:val="32"/>
          <w:szCs w:val="32"/>
          <w:cs/>
        </w:rPr>
        <w:t xml:space="preserve">  การเขียนโปรแกรมเพื่อวิเคราะห์ข้อมูลสำหรับนักเศรษฐศาสตร์     </w:t>
      </w: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Pr>
          <w:rFonts w:ascii="TH SarabunPSK" w:hAnsi="TH SarabunPSK" w:cs="TH SarabunPSK"/>
          <w:sz w:val="32"/>
          <w:szCs w:val="32"/>
          <w:cs/>
        </w:rPr>
        <w:t xml:space="preserve">         </w:t>
      </w:r>
      <w:r w:rsidRPr="00357A8D">
        <w:rPr>
          <w:rFonts w:ascii="TH SarabunPSK" w:hAnsi="TH SarabunPSK" w:cs="TH SarabunPSK"/>
          <w:sz w:val="32"/>
          <w:szCs w:val="32"/>
        </w:rPr>
        <w:t xml:space="preserve">3 </w:t>
      </w:r>
      <w:r w:rsidRPr="00357A8D">
        <w:rPr>
          <w:rFonts w:ascii="TH SarabunPSK" w:hAnsi="TH SarabunPSK" w:cs="TH SarabunPSK"/>
          <w:sz w:val="32"/>
          <w:szCs w:val="32"/>
          <w:cs/>
        </w:rPr>
        <w:t>(</w:t>
      </w:r>
      <w:r w:rsidRPr="00357A8D">
        <w:rPr>
          <w:rFonts w:ascii="TH SarabunPSK" w:hAnsi="TH SarabunPSK" w:cs="TH SarabunPSK"/>
          <w:sz w:val="32"/>
          <w:szCs w:val="32"/>
        </w:rPr>
        <w:t>3</w:t>
      </w:r>
      <w:r w:rsidRPr="00357A8D">
        <w:rPr>
          <w:rFonts w:ascii="TH SarabunPSK" w:hAnsi="TH SarabunPSK" w:cs="TH SarabunPSK"/>
          <w:sz w:val="32"/>
          <w:szCs w:val="32"/>
          <w:cs/>
        </w:rPr>
        <w:t>-</w:t>
      </w:r>
      <w:r w:rsidRPr="00357A8D">
        <w:rPr>
          <w:rFonts w:ascii="TH SarabunPSK" w:hAnsi="TH SarabunPSK" w:cs="TH SarabunPSK"/>
          <w:sz w:val="32"/>
          <w:szCs w:val="32"/>
        </w:rPr>
        <w:t>0</w:t>
      </w:r>
      <w:r w:rsidRPr="00357A8D">
        <w:rPr>
          <w:rFonts w:ascii="TH SarabunPSK" w:hAnsi="TH SarabunPSK" w:cs="TH SarabunPSK"/>
          <w:sz w:val="32"/>
          <w:szCs w:val="32"/>
          <w:cs/>
        </w:rPr>
        <w:t>-</w:t>
      </w:r>
      <w:r w:rsidRPr="00357A8D">
        <w:rPr>
          <w:rFonts w:ascii="TH SarabunPSK" w:hAnsi="TH SarabunPSK" w:cs="TH SarabunPSK"/>
          <w:sz w:val="32"/>
          <w:szCs w:val="32"/>
        </w:rPr>
        <w:t>6</w:t>
      </w:r>
      <w:r w:rsidRPr="00357A8D">
        <w:rPr>
          <w:rFonts w:ascii="TH SarabunPSK" w:hAnsi="TH SarabunPSK" w:cs="TH SarabunPSK"/>
          <w:sz w:val="32"/>
          <w:szCs w:val="32"/>
          <w:cs/>
        </w:rPr>
        <w:t>)</w:t>
      </w:r>
    </w:p>
    <w:p w:rsidRPr="00357A8D" w:rsidR="00763079" w:rsidP="00E65391" w:rsidRDefault="00763079" w14:paraId="3D0FEAB0"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rPr>
        <w:t xml:space="preserve">EC423 </w:t>
      </w:r>
      <w:r w:rsidRPr="00357A8D">
        <w:rPr>
          <w:rFonts w:ascii="TH SarabunPSK" w:hAnsi="TH SarabunPSK" w:cs="TH SarabunPSK"/>
          <w:sz w:val="32"/>
          <w:szCs w:val="32"/>
        </w:rPr>
        <w:tab/>
      </w:r>
      <w:r w:rsidRPr="00357A8D">
        <w:rPr>
          <w:rFonts w:ascii="TH SarabunPSK" w:hAnsi="TH SarabunPSK" w:cs="TH SarabunPSK"/>
          <w:sz w:val="32"/>
          <w:szCs w:val="32"/>
        </w:rPr>
        <w:t>Data Analytics Programing for Economists</w:t>
      </w:r>
    </w:p>
    <w:p w:rsidRPr="00357A8D" w:rsidR="00763079" w:rsidP="00E65391" w:rsidRDefault="00763079" w14:paraId="26AB3423"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rPr>
        <w:tab/>
      </w:r>
      <w:r w:rsidRPr="00357A8D">
        <w:rPr>
          <w:rFonts w:ascii="TH SarabunPSK" w:hAnsi="TH SarabunPSK" w:cs="TH SarabunPSK"/>
          <w:sz w:val="32"/>
          <w:szCs w:val="32"/>
        </w:rPr>
        <w:tab/>
      </w:r>
      <w:r w:rsidRPr="00357A8D">
        <w:rPr>
          <w:rFonts w:ascii="TH SarabunPSK" w:hAnsi="TH SarabunPSK" w:cs="TH SarabunPSK"/>
          <w:sz w:val="32"/>
          <w:szCs w:val="32"/>
          <w:cs/>
        </w:rPr>
        <w:t>วิชาบังคับก่อน : สอบได้ ศ.</w:t>
      </w:r>
      <w:r w:rsidRPr="00357A8D">
        <w:rPr>
          <w:rFonts w:ascii="TH SarabunPSK" w:hAnsi="TH SarabunPSK" w:cs="TH SarabunPSK"/>
          <w:sz w:val="32"/>
          <w:szCs w:val="32"/>
        </w:rPr>
        <w:t>320</w:t>
      </w:r>
      <w:r w:rsidRPr="00357A8D">
        <w:rPr>
          <w:rFonts w:ascii="TH SarabunPSK" w:hAnsi="TH SarabunPSK" w:cs="TH SarabunPSK"/>
          <w:sz w:val="32"/>
          <w:szCs w:val="32"/>
          <w:cs/>
        </w:rPr>
        <w:t xml:space="preserve"> และ ศ.</w:t>
      </w:r>
      <w:r w:rsidRPr="00357A8D">
        <w:rPr>
          <w:rFonts w:ascii="TH SarabunPSK" w:hAnsi="TH SarabunPSK" w:cs="TH SarabunPSK"/>
          <w:sz w:val="32"/>
          <w:szCs w:val="32"/>
        </w:rPr>
        <w:t>325</w:t>
      </w:r>
      <w:r w:rsidRPr="00357A8D">
        <w:rPr>
          <w:rFonts w:ascii="TH SarabunPSK" w:hAnsi="TH SarabunPSK" w:cs="TH SarabunPSK"/>
          <w:sz w:val="32"/>
          <w:szCs w:val="32"/>
          <w:cs/>
        </w:rPr>
        <w:t xml:space="preserve">  </w:t>
      </w:r>
    </w:p>
    <w:p w:rsidRPr="00357A8D" w:rsidR="00763079" w:rsidP="00E65391" w:rsidRDefault="00763079" w14:paraId="10FBE029"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rPr>
        <w:tab/>
      </w:r>
      <w:r w:rsidRPr="00357A8D">
        <w:rPr>
          <w:rFonts w:ascii="TH SarabunPSK" w:hAnsi="TH SarabunPSK" w:cs="TH SarabunPSK"/>
          <w:sz w:val="32"/>
          <w:szCs w:val="32"/>
          <w:cs/>
        </w:rPr>
        <w:t xml:space="preserve">  เรียนรู้หลักการในการเขียนโปรแกรมคอมพิวเตอร์ที่สำคัญ เช่น </w:t>
      </w:r>
      <w:r w:rsidRPr="00357A8D">
        <w:rPr>
          <w:rFonts w:ascii="TH SarabunPSK" w:hAnsi="TH SarabunPSK" w:cs="TH SarabunPSK"/>
          <w:sz w:val="32"/>
          <w:szCs w:val="32"/>
        </w:rPr>
        <w:t xml:space="preserve">Python </w:t>
      </w:r>
      <w:r w:rsidRPr="00357A8D">
        <w:rPr>
          <w:rFonts w:ascii="TH SarabunPSK" w:hAnsi="TH SarabunPSK" w:cs="TH SarabunPSK"/>
          <w:sz w:val="32"/>
          <w:szCs w:val="32"/>
          <w:cs/>
        </w:rPr>
        <w:t xml:space="preserve">หรือ </w:t>
      </w:r>
      <w:r w:rsidRPr="00357A8D">
        <w:rPr>
          <w:rFonts w:ascii="TH SarabunPSK" w:hAnsi="TH SarabunPSK" w:cs="TH SarabunPSK"/>
          <w:sz w:val="32"/>
          <w:szCs w:val="32"/>
        </w:rPr>
        <w:t xml:space="preserve">R </w:t>
      </w:r>
      <w:r w:rsidRPr="00357A8D">
        <w:rPr>
          <w:rFonts w:ascii="TH SarabunPSK" w:hAnsi="TH SarabunPSK" w:cs="TH SarabunPSK"/>
          <w:sz w:val="32"/>
          <w:szCs w:val="32"/>
          <w:cs/>
        </w:rPr>
        <w:t>เป็นต้น เพื่อเตรียมความพร้อมในการวิเคราะห์ข้อมูลในทางเศรษฐศาสตร์และการเงิน   ทำการศึกษาแนวคิดการจัดเก็บข้อมูลการทําความสะอาดข้อมูล สถิติเบื้องต้นสําหรับการอธิบายชุดข้อมูล วิธีการสื่อสารข้อมูลที่ได้จากค่าสถิติ การแปลงข้อมูล และลดมิติของข้อมูล</w:t>
      </w:r>
    </w:p>
    <w:p w:rsidRPr="00357A8D" w:rsidR="00763079" w:rsidP="00E65391" w:rsidRDefault="00763079" w14:paraId="29D33646" w14:textId="0D60D11D">
      <w:pPr>
        <w:tabs>
          <w:tab w:val="left" w:pos="567"/>
        </w:tabs>
        <w:jc w:val="thaiDistribute"/>
        <w:rPr>
          <w:rFonts w:ascii="TH SarabunPSK" w:hAnsi="TH SarabunPSK" w:cs="TH SarabunPSK"/>
          <w:sz w:val="32"/>
          <w:szCs w:val="32"/>
          <w:rPrChange w:author="PC" w:date="2023-03-31T11:41:00Z" w:id="1006">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1007">
            <w:rPr>
              <w:rFonts w:ascii="TH SarabunPSK" w:hAnsi="TH SarabunPSK" w:cs="TH SarabunPSK"/>
              <w:color w:val="000000"/>
              <w:sz w:val="32"/>
              <w:szCs w:val="32"/>
              <w:cs/>
            </w:rPr>
          </w:rPrChange>
        </w:rPr>
        <w:t xml:space="preserve"> </w:t>
      </w:r>
      <w:r w:rsidRPr="00357A8D">
        <w:rPr>
          <w:rFonts w:ascii="TH SarabunPSK" w:hAnsi="TH SarabunPSK" w:cs="TH SarabunPSK"/>
          <w:sz w:val="32"/>
          <w:szCs w:val="32"/>
          <w:rPrChange w:author="PC" w:date="2023-03-31T11:41:00Z" w:id="1008">
            <w:rPr>
              <w:rFonts w:ascii="TH SarabunPSK" w:hAnsi="TH SarabunPSK" w:cs="TH SarabunPSK"/>
              <w:color w:val="000000"/>
              <w:sz w:val="32"/>
              <w:szCs w:val="32"/>
            </w:rPr>
          </w:rPrChange>
        </w:rPr>
        <w:tab/>
      </w:r>
      <w:r w:rsidRPr="00357A8D">
        <w:rPr>
          <w:rFonts w:ascii="TH SarabunPSK" w:hAnsi="TH SarabunPSK" w:cs="TH SarabunPSK"/>
          <w:sz w:val="32"/>
          <w:szCs w:val="32"/>
          <w:rPrChange w:author="PC" w:date="2023-03-31T11:41:00Z" w:id="1009">
            <w:rPr>
              <w:rFonts w:ascii="TH SarabunPSK" w:hAnsi="TH SarabunPSK" w:cs="TH SarabunPSK"/>
              <w:color w:val="000000"/>
              <w:sz w:val="32"/>
              <w:szCs w:val="32"/>
            </w:rPr>
          </w:rPrChange>
        </w:rPr>
        <w:tab/>
      </w:r>
      <w:r w:rsidRPr="00357A8D">
        <w:rPr>
          <w:rFonts w:ascii="TH SarabunPSK" w:hAnsi="TH SarabunPSK" w:cs="TH SarabunPSK"/>
          <w:sz w:val="32"/>
          <w:szCs w:val="32"/>
          <w:rPrChange w:author="PC" w:date="2023-03-31T11:41:00Z" w:id="1009">
            <w:rPr>
              <w:rFonts w:ascii="TH SarabunPSK" w:hAnsi="TH SarabunPSK" w:cs="TH SarabunPSK"/>
              <w:color w:val="000000"/>
              <w:sz w:val="32"/>
              <w:szCs w:val="32"/>
            </w:rPr>
          </w:rPrChange>
        </w:rPr>
        <w:t>Prerequisites</w:t>
      </w:r>
      <w:r w:rsidRPr="00357A8D">
        <w:rPr>
          <w:rFonts w:ascii="TH SarabunPSK" w:hAnsi="TH SarabunPSK" w:cs="TH SarabunPSK"/>
          <w:sz w:val="32"/>
          <w:szCs w:val="32"/>
          <w:cs/>
          <w:rPrChange w:author="PC" w:date="2023-03-31T11:41:00Z" w:id="1010">
            <w:rPr>
              <w:rFonts w:ascii="TH SarabunPSK" w:hAnsi="TH SarabunPSK" w:cs="TH SarabunPSK"/>
              <w:color w:val="000000"/>
              <w:sz w:val="32"/>
              <w:szCs w:val="32"/>
              <w:cs/>
            </w:rPr>
          </w:rPrChange>
        </w:rPr>
        <w:t xml:space="preserve">: </w:t>
      </w:r>
      <w:ins w:author="phetc" w:date="2023-02-15T11:05:00Z" w:id="1011">
        <w:r w:rsidRPr="00357A8D" w:rsidR="00CC4353">
          <w:rPr>
            <w:rFonts w:ascii="TH Sarabun New" w:hAnsi="TH Sarabun New" w:eastAsia="Angsana New" w:cs="TH Sarabun New"/>
            <w:sz w:val="32"/>
            <w:szCs w:val="32"/>
            <w:rPrChange w:author="PC" w:date="2023-03-31T11:41:00Z" w:id="1012">
              <w:rPr>
                <w:rFonts w:ascii="TH Sarabun New" w:hAnsi="TH Sarabun New" w:eastAsia="Angsana New" w:cs="TH Sarabun New"/>
                <w:color w:val="FF0000"/>
                <w:sz w:val="32"/>
                <w:szCs w:val="32"/>
              </w:rPr>
            </w:rPrChange>
          </w:rPr>
          <w:t>Have earned credits of</w:t>
        </w:r>
        <w:r w:rsidRPr="00357A8D" w:rsidR="00CC4353">
          <w:rPr>
            <w:rFonts w:ascii="TH SarabunPSK" w:hAnsi="TH SarabunPSK" w:cs="TH SarabunPSK"/>
            <w:sz w:val="32"/>
            <w:szCs w:val="32"/>
            <w:cs/>
            <w:rPrChange w:author="PC" w:date="2023-03-31T11:41:00Z" w:id="1013">
              <w:rPr>
                <w:rFonts w:ascii="TH SarabunPSK" w:hAnsi="TH SarabunPSK" w:cs="TH SarabunPSK"/>
                <w:color w:val="000000"/>
                <w:sz w:val="32"/>
                <w:szCs w:val="32"/>
                <w:cs/>
              </w:rPr>
            </w:rPrChange>
          </w:rPr>
          <w:t xml:space="preserve"> </w:t>
        </w:r>
      </w:ins>
      <w:r w:rsidRPr="00357A8D">
        <w:rPr>
          <w:rFonts w:ascii="TH SarabunPSK" w:hAnsi="TH SarabunPSK" w:cs="TH SarabunPSK"/>
          <w:sz w:val="32"/>
          <w:szCs w:val="32"/>
          <w:rPrChange w:author="PC" w:date="2023-03-31T11:41:00Z" w:id="1014">
            <w:rPr>
              <w:rFonts w:ascii="TH SarabunPSK" w:hAnsi="TH SarabunPSK" w:cs="TH SarabunPSK"/>
              <w:color w:val="000000"/>
              <w:sz w:val="32"/>
              <w:szCs w:val="32"/>
            </w:rPr>
          </w:rPrChange>
        </w:rPr>
        <w:t>EC320</w:t>
      </w:r>
      <w:r w:rsidRPr="00357A8D">
        <w:rPr>
          <w:rFonts w:ascii="TH SarabunPSK" w:hAnsi="TH SarabunPSK" w:cs="TH SarabunPSK"/>
          <w:sz w:val="32"/>
          <w:szCs w:val="32"/>
          <w:cs/>
          <w:rPrChange w:author="PC" w:date="2023-03-31T11:41:00Z" w:id="1015">
            <w:rPr>
              <w:rFonts w:ascii="TH SarabunPSK" w:hAnsi="TH SarabunPSK" w:cs="TH SarabunPSK"/>
              <w:color w:val="000000"/>
              <w:sz w:val="32"/>
              <w:szCs w:val="32"/>
              <w:cs/>
            </w:rPr>
          </w:rPrChange>
        </w:rPr>
        <w:t xml:space="preserve"> </w:t>
      </w:r>
      <w:r w:rsidRPr="00357A8D">
        <w:rPr>
          <w:rFonts w:ascii="TH SarabunPSK" w:hAnsi="TH SarabunPSK" w:cs="TH SarabunPSK"/>
          <w:sz w:val="32"/>
          <w:szCs w:val="32"/>
          <w:rPrChange w:author="PC" w:date="2023-03-31T11:41:00Z" w:id="1016">
            <w:rPr>
              <w:rFonts w:ascii="TH SarabunPSK" w:hAnsi="TH SarabunPSK" w:cs="TH SarabunPSK"/>
              <w:color w:val="000000"/>
              <w:sz w:val="32"/>
              <w:szCs w:val="32"/>
            </w:rPr>
          </w:rPrChange>
        </w:rPr>
        <w:t>and EC325</w:t>
      </w:r>
    </w:p>
    <w:p w:rsidRPr="00357A8D" w:rsidR="00763079" w:rsidP="00E65391" w:rsidRDefault="00763079" w14:paraId="26D5E9CE" w14:textId="77777777">
      <w:pPr>
        <w:tabs>
          <w:tab w:val="left" w:pos="567"/>
        </w:tabs>
        <w:jc w:val="thaiDistribute"/>
        <w:rPr>
          <w:rFonts w:ascii="TH SarabunPSK" w:hAnsi="TH SarabunPSK" w:cs="TH SarabunPSK"/>
          <w:sz w:val="32"/>
          <w:szCs w:val="32"/>
          <w:rPrChange w:author="PC" w:date="2023-03-31T11:41:00Z" w:id="1017">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1018">
            <w:rPr>
              <w:rFonts w:ascii="TH SarabunPSK" w:hAnsi="TH SarabunPSK" w:cs="TH SarabunPSK"/>
              <w:color w:val="000000"/>
              <w:sz w:val="32"/>
              <w:szCs w:val="32"/>
              <w:cs/>
            </w:rPr>
          </w:rPrChange>
        </w:rPr>
        <w:t xml:space="preserve">  </w:t>
      </w:r>
      <w:r w:rsidRPr="00357A8D">
        <w:rPr>
          <w:rFonts w:ascii="TH SarabunPSK" w:hAnsi="TH SarabunPSK" w:cs="TH SarabunPSK"/>
          <w:sz w:val="32"/>
          <w:szCs w:val="32"/>
          <w:rPrChange w:author="PC" w:date="2023-03-31T11:41:00Z" w:id="1019">
            <w:rPr>
              <w:rFonts w:ascii="TH SarabunPSK" w:hAnsi="TH SarabunPSK" w:cs="TH SarabunPSK"/>
              <w:color w:val="000000"/>
              <w:sz w:val="32"/>
              <w:szCs w:val="32"/>
            </w:rPr>
          </w:rPrChange>
        </w:rPr>
        <w:tab/>
      </w:r>
      <w:r w:rsidRPr="00357A8D">
        <w:rPr>
          <w:rFonts w:ascii="TH SarabunPSK" w:hAnsi="TH SarabunPSK" w:cs="TH SarabunPSK"/>
          <w:sz w:val="32"/>
          <w:szCs w:val="32"/>
          <w:rPrChange w:author="PC" w:date="2023-03-31T11:41:00Z" w:id="1020">
            <w:rPr>
              <w:rFonts w:ascii="TH SarabunPSK" w:hAnsi="TH SarabunPSK" w:cs="TH SarabunPSK"/>
              <w:color w:val="000000"/>
              <w:sz w:val="32"/>
              <w:szCs w:val="32"/>
            </w:rPr>
          </w:rPrChange>
        </w:rPr>
        <w:tab/>
      </w:r>
      <w:r w:rsidRPr="00357A8D">
        <w:rPr>
          <w:rFonts w:ascii="TH SarabunPSK" w:hAnsi="TH SarabunPSK" w:cs="TH SarabunPSK"/>
          <w:sz w:val="32"/>
          <w:szCs w:val="32"/>
          <w:rPrChange w:author="PC" w:date="2023-03-31T11:41:00Z" w:id="1020">
            <w:rPr>
              <w:rFonts w:ascii="TH SarabunPSK" w:hAnsi="TH SarabunPSK" w:cs="TH SarabunPSK"/>
              <w:color w:val="000000"/>
              <w:sz w:val="32"/>
              <w:szCs w:val="32"/>
            </w:rPr>
          </w:rPrChange>
        </w:rPr>
        <w:t>This course is an introduction to program</w:t>
      </w:r>
      <w:r w:rsidRPr="00357A8D" w:rsidR="00A41CB3">
        <w:rPr>
          <w:rFonts w:ascii="TH SarabunPSK" w:hAnsi="TH SarabunPSK" w:cs="TH SarabunPSK"/>
          <w:sz w:val="32"/>
          <w:szCs w:val="32"/>
          <w:rPrChange w:author="PC" w:date="2023-03-31T11:41:00Z" w:id="1021">
            <w:rPr>
              <w:rFonts w:ascii="TH SarabunPSK" w:hAnsi="TH SarabunPSK" w:cs="TH SarabunPSK"/>
              <w:color w:val="000000"/>
              <w:sz w:val="32"/>
              <w:szCs w:val="32"/>
            </w:rPr>
          </w:rPrChange>
        </w:rPr>
        <w:t>m</w:t>
      </w:r>
      <w:r w:rsidRPr="00357A8D">
        <w:rPr>
          <w:rFonts w:ascii="TH SarabunPSK" w:hAnsi="TH SarabunPSK" w:cs="TH SarabunPSK"/>
          <w:sz w:val="32"/>
          <w:szCs w:val="32"/>
          <w:rPrChange w:author="PC" w:date="2023-03-31T11:41:00Z" w:id="1022">
            <w:rPr>
              <w:rFonts w:ascii="TH SarabunPSK" w:hAnsi="TH SarabunPSK" w:cs="TH SarabunPSK"/>
              <w:color w:val="000000"/>
              <w:sz w:val="32"/>
              <w:szCs w:val="32"/>
            </w:rPr>
          </w:rPrChange>
        </w:rPr>
        <w:t>ing such as Python or R to undertake analysis of data</w:t>
      </w:r>
      <w:r w:rsidRPr="00357A8D">
        <w:rPr>
          <w:rFonts w:ascii="TH SarabunPSK" w:hAnsi="TH SarabunPSK" w:cs="TH SarabunPSK"/>
          <w:sz w:val="32"/>
          <w:szCs w:val="32"/>
          <w:cs/>
          <w:rPrChange w:author="PC" w:date="2023-03-31T11:41:00Z" w:id="1023">
            <w:rPr>
              <w:rFonts w:ascii="TH SarabunPSK" w:hAnsi="TH SarabunPSK" w:cs="TH SarabunPSK"/>
              <w:color w:val="000000"/>
              <w:sz w:val="32"/>
              <w:szCs w:val="32"/>
              <w:cs/>
            </w:rPr>
          </w:rPrChange>
        </w:rPr>
        <w:t xml:space="preserve">. </w:t>
      </w:r>
      <w:r w:rsidRPr="00357A8D">
        <w:rPr>
          <w:rFonts w:ascii="TH SarabunPSK" w:hAnsi="TH SarabunPSK" w:cs="TH SarabunPSK"/>
          <w:sz w:val="32"/>
          <w:szCs w:val="32"/>
          <w:rPrChange w:author="PC" w:date="2023-03-31T11:41:00Z" w:id="1024">
            <w:rPr>
              <w:rFonts w:ascii="TH SarabunPSK" w:hAnsi="TH SarabunPSK" w:cs="TH SarabunPSK"/>
              <w:color w:val="000000"/>
              <w:sz w:val="32"/>
              <w:szCs w:val="32"/>
            </w:rPr>
          </w:rPrChange>
        </w:rPr>
        <w:t>It is aimed at preparing the knowledge of computers and program</w:t>
      </w:r>
      <w:r w:rsidRPr="00357A8D" w:rsidR="00A41CB3">
        <w:rPr>
          <w:rFonts w:ascii="TH SarabunPSK" w:hAnsi="TH SarabunPSK" w:cs="TH SarabunPSK"/>
          <w:sz w:val="32"/>
          <w:szCs w:val="32"/>
          <w:rPrChange w:author="PC" w:date="2023-03-31T11:41:00Z" w:id="1025">
            <w:rPr>
              <w:rFonts w:ascii="TH SarabunPSK" w:hAnsi="TH SarabunPSK" w:cs="TH SarabunPSK"/>
              <w:color w:val="000000"/>
              <w:sz w:val="32"/>
              <w:szCs w:val="32"/>
            </w:rPr>
          </w:rPrChange>
        </w:rPr>
        <w:t>m</w:t>
      </w:r>
      <w:r w:rsidRPr="00357A8D">
        <w:rPr>
          <w:rFonts w:ascii="TH SarabunPSK" w:hAnsi="TH SarabunPSK" w:cs="TH SarabunPSK"/>
          <w:sz w:val="32"/>
          <w:szCs w:val="32"/>
          <w:rPrChange w:author="PC" w:date="2023-03-31T11:41:00Z" w:id="1026">
            <w:rPr>
              <w:rFonts w:ascii="TH SarabunPSK" w:hAnsi="TH SarabunPSK" w:cs="TH SarabunPSK"/>
              <w:color w:val="000000"/>
              <w:sz w:val="32"/>
              <w:szCs w:val="32"/>
            </w:rPr>
          </w:rPrChange>
        </w:rPr>
        <w:t>ing for analyzing data in economics and finance</w:t>
      </w:r>
      <w:r w:rsidRPr="00357A8D">
        <w:rPr>
          <w:rFonts w:ascii="TH SarabunPSK" w:hAnsi="TH SarabunPSK" w:cs="TH SarabunPSK"/>
          <w:sz w:val="32"/>
          <w:szCs w:val="32"/>
          <w:cs/>
          <w:rPrChange w:author="PC" w:date="2023-03-31T11:41:00Z" w:id="1027">
            <w:rPr>
              <w:rFonts w:ascii="TH SarabunPSK" w:hAnsi="TH SarabunPSK" w:cs="TH SarabunPSK"/>
              <w:color w:val="000000"/>
              <w:sz w:val="32"/>
              <w:szCs w:val="32"/>
              <w:cs/>
            </w:rPr>
          </w:rPrChange>
        </w:rPr>
        <w:t xml:space="preserve">. </w:t>
      </w:r>
      <w:r w:rsidRPr="00357A8D">
        <w:rPr>
          <w:rFonts w:ascii="TH SarabunPSK" w:hAnsi="TH SarabunPSK" w:cs="TH SarabunPSK"/>
          <w:sz w:val="32"/>
          <w:szCs w:val="32"/>
          <w:rPrChange w:author="PC" w:date="2023-03-31T11:41:00Z" w:id="1028">
            <w:rPr>
              <w:rFonts w:ascii="TH SarabunPSK" w:hAnsi="TH SarabunPSK" w:cs="TH SarabunPSK"/>
              <w:color w:val="000000"/>
              <w:sz w:val="32"/>
              <w:szCs w:val="32"/>
            </w:rPr>
          </w:rPrChange>
        </w:rPr>
        <w:t xml:space="preserve">The course goes on to cover data cleansing, the manipulation of data, </w:t>
      </w:r>
      <w:r w:rsidRPr="00357A8D" w:rsidR="00A41CB3">
        <w:rPr>
          <w:rFonts w:ascii="TH SarabunPSK" w:hAnsi="TH SarabunPSK" w:cs="TH SarabunPSK"/>
          <w:sz w:val="32"/>
          <w:szCs w:val="32"/>
          <w:rPrChange w:author="PC" w:date="2023-03-31T11:41:00Z" w:id="1029">
            <w:rPr>
              <w:rFonts w:ascii="TH SarabunPSK" w:hAnsi="TH SarabunPSK" w:cs="TH SarabunPSK"/>
              <w:color w:val="000000"/>
              <w:sz w:val="32"/>
              <w:szCs w:val="32"/>
            </w:rPr>
          </w:rPrChange>
        </w:rPr>
        <w:t xml:space="preserve">and </w:t>
      </w:r>
      <w:r w:rsidRPr="00357A8D">
        <w:rPr>
          <w:rFonts w:ascii="TH SarabunPSK" w:hAnsi="TH SarabunPSK" w:cs="TH SarabunPSK"/>
          <w:sz w:val="32"/>
          <w:szCs w:val="32"/>
          <w:rPrChange w:author="PC" w:date="2023-03-31T11:41:00Z" w:id="1030">
            <w:rPr>
              <w:rFonts w:ascii="TH SarabunPSK" w:hAnsi="TH SarabunPSK" w:cs="TH SarabunPSK"/>
              <w:color w:val="000000"/>
              <w:sz w:val="32"/>
              <w:szCs w:val="32"/>
            </w:rPr>
          </w:rPrChange>
        </w:rPr>
        <w:t>basic statistics in explaining the data</w:t>
      </w:r>
      <w:r w:rsidRPr="00357A8D">
        <w:rPr>
          <w:rFonts w:ascii="TH SarabunPSK" w:hAnsi="TH SarabunPSK" w:cs="TH SarabunPSK"/>
          <w:sz w:val="32"/>
          <w:szCs w:val="32"/>
          <w:cs/>
          <w:rPrChange w:author="PC" w:date="2023-03-31T11:41:00Z" w:id="1031">
            <w:rPr>
              <w:rFonts w:ascii="TH SarabunPSK" w:hAnsi="TH SarabunPSK" w:cs="TH SarabunPSK"/>
              <w:color w:val="000000"/>
              <w:sz w:val="32"/>
              <w:szCs w:val="32"/>
              <w:cs/>
            </w:rPr>
          </w:rPrChange>
        </w:rPr>
        <w:t xml:space="preserve">. </w:t>
      </w:r>
      <w:r w:rsidRPr="00357A8D">
        <w:rPr>
          <w:rFonts w:ascii="TH SarabunPSK" w:hAnsi="TH SarabunPSK" w:cs="TH SarabunPSK"/>
          <w:sz w:val="32"/>
          <w:szCs w:val="32"/>
          <w:rPrChange w:author="PC" w:date="2023-03-31T11:41:00Z" w:id="1032">
            <w:rPr>
              <w:rFonts w:ascii="TH SarabunPSK" w:hAnsi="TH SarabunPSK" w:cs="TH SarabunPSK"/>
              <w:color w:val="000000"/>
              <w:sz w:val="32"/>
              <w:szCs w:val="32"/>
            </w:rPr>
          </w:rPrChange>
        </w:rPr>
        <w:t xml:space="preserve">The course will also cover how data can be visualized and the knowledge of how the data can be transformed and reduced </w:t>
      </w:r>
      <w:r w:rsidRPr="00357A8D" w:rsidR="00A41CB3">
        <w:rPr>
          <w:rFonts w:ascii="TH SarabunPSK" w:hAnsi="TH SarabunPSK" w:cs="TH SarabunPSK"/>
          <w:sz w:val="32"/>
          <w:szCs w:val="32"/>
          <w:rPrChange w:author="PC" w:date="2023-03-31T11:41:00Z" w:id="1033">
            <w:rPr>
              <w:rFonts w:ascii="TH SarabunPSK" w:hAnsi="TH SarabunPSK" w:cs="TH SarabunPSK"/>
              <w:color w:val="000000"/>
              <w:sz w:val="32"/>
              <w:szCs w:val="32"/>
            </w:rPr>
          </w:rPrChange>
        </w:rPr>
        <w:t xml:space="preserve">to </w:t>
      </w:r>
      <w:r w:rsidRPr="00357A8D">
        <w:rPr>
          <w:rFonts w:ascii="TH SarabunPSK" w:hAnsi="TH SarabunPSK" w:cs="TH SarabunPSK"/>
          <w:sz w:val="32"/>
          <w:szCs w:val="32"/>
          <w:rPrChange w:author="PC" w:date="2023-03-31T11:41:00Z" w:id="1034">
            <w:rPr>
              <w:rFonts w:ascii="TH SarabunPSK" w:hAnsi="TH SarabunPSK" w:cs="TH SarabunPSK"/>
              <w:color w:val="000000"/>
              <w:sz w:val="32"/>
              <w:szCs w:val="32"/>
            </w:rPr>
          </w:rPrChange>
        </w:rPr>
        <w:t>its dimension</w:t>
      </w:r>
      <w:r w:rsidRPr="00357A8D">
        <w:rPr>
          <w:rFonts w:ascii="TH SarabunPSK" w:hAnsi="TH SarabunPSK" w:cs="TH SarabunPSK"/>
          <w:sz w:val="32"/>
          <w:szCs w:val="32"/>
          <w:cs/>
          <w:rPrChange w:author="PC" w:date="2023-03-31T11:41:00Z" w:id="1035">
            <w:rPr>
              <w:rFonts w:ascii="TH SarabunPSK" w:hAnsi="TH SarabunPSK" w:cs="TH SarabunPSK"/>
              <w:color w:val="000000"/>
              <w:sz w:val="32"/>
              <w:szCs w:val="32"/>
              <w:cs/>
            </w:rPr>
          </w:rPrChange>
        </w:rPr>
        <w:t>.</w:t>
      </w:r>
    </w:p>
    <w:p w:rsidRPr="00357A8D" w:rsidR="00763079" w:rsidP="00E65391" w:rsidRDefault="00763079" w14:paraId="77775D86" w14:textId="77777777">
      <w:pPr>
        <w:tabs>
          <w:tab w:val="left" w:pos="567"/>
        </w:tabs>
        <w:jc w:val="thaiDistribute"/>
        <w:rPr>
          <w:rFonts w:ascii="TH Sarabun New" w:hAnsi="TH Sarabun New" w:cs="TH Sarabun New"/>
          <w:sz w:val="32"/>
          <w:szCs w:val="32"/>
          <w:rPrChange w:author="PC" w:date="2023-03-31T11:41:00Z" w:id="1036">
            <w:rPr>
              <w:rFonts w:ascii="TH Sarabun New" w:hAnsi="TH Sarabun New" w:cs="TH Sarabun New"/>
              <w:color w:val="000000"/>
              <w:sz w:val="32"/>
              <w:szCs w:val="32"/>
            </w:rPr>
          </w:rPrChange>
        </w:rPr>
      </w:pPr>
    </w:p>
    <w:p w:rsidRPr="00357A8D" w:rsidR="00763079" w:rsidP="00E65391" w:rsidRDefault="00763079" w14:paraId="394BC7C7"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cs/>
        </w:rPr>
        <w:t>ศ.</w:t>
      </w:r>
      <w:r w:rsidRPr="00357A8D">
        <w:rPr>
          <w:rFonts w:ascii="TH SarabunPSK" w:hAnsi="TH SarabunPSK" w:cs="TH SarabunPSK"/>
          <w:sz w:val="32"/>
          <w:szCs w:val="32"/>
        </w:rPr>
        <w:t>424</w:t>
      </w:r>
      <w:r w:rsidRPr="00357A8D">
        <w:rPr>
          <w:rFonts w:ascii="TH SarabunPSK" w:hAnsi="TH SarabunPSK" w:cs="TH SarabunPSK"/>
          <w:sz w:val="32"/>
          <w:szCs w:val="32"/>
          <w:cs/>
        </w:rPr>
        <w:t xml:space="preserve">  </w:t>
      </w:r>
      <w:r w:rsidRPr="00357A8D">
        <w:rPr>
          <w:rFonts w:ascii="TH SarabunPSK" w:hAnsi="TH SarabunPSK" w:cs="TH SarabunPSK"/>
          <w:sz w:val="32"/>
          <w:szCs w:val="32"/>
        </w:rPr>
        <w:tab/>
      </w:r>
      <w:r w:rsidRPr="00357A8D">
        <w:rPr>
          <w:rFonts w:ascii="TH SarabunPSK" w:hAnsi="TH SarabunPSK" w:cs="TH SarabunPSK"/>
          <w:sz w:val="32"/>
          <w:szCs w:val="32"/>
          <w:cs/>
        </w:rPr>
        <w:t xml:space="preserve">วิทยาศาสตร์ข้อมูลสำหรับการวิเคราะห์เศรษฐศาสตร์และการเงิน         </w:t>
      </w:r>
      <w:r w:rsidRPr="00357A8D">
        <w:rPr>
          <w:rFonts w:ascii="TH SarabunPSK" w:hAnsi="TH SarabunPSK" w:cs="TH SarabunPSK"/>
          <w:sz w:val="32"/>
          <w:szCs w:val="32"/>
        </w:rPr>
        <w:tab/>
      </w:r>
      <w:r w:rsidRPr="00357A8D" w:rsidR="00EE4182">
        <w:rPr>
          <w:rFonts w:ascii="TH SarabunPSK" w:hAnsi="TH SarabunPSK" w:cs="TH SarabunPSK"/>
          <w:sz w:val="32"/>
          <w:szCs w:val="32"/>
          <w:cs/>
        </w:rPr>
        <w:t xml:space="preserve">         </w:t>
      </w:r>
      <w:r w:rsidRPr="00357A8D">
        <w:rPr>
          <w:rFonts w:ascii="TH SarabunPSK" w:hAnsi="TH SarabunPSK" w:cs="TH SarabunPSK"/>
          <w:sz w:val="32"/>
          <w:szCs w:val="32"/>
        </w:rPr>
        <w:t xml:space="preserve">3 </w:t>
      </w:r>
      <w:r w:rsidRPr="00357A8D">
        <w:rPr>
          <w:rFonts w:ascii="TH SarabunPSK" w:hAnsi="TH SarabunPSK" w:cs="TH SarabunPSK"/>
          <w:sz w:val="32"/>
          <w:szCs w:val="32"/>
          <w:cs/>
        </w:rPr>
        <w:t>(</w:t>
      </w:r>
      <w:r w:rsidRPr="00357A8D">
        <w:rPr>
          <w:rFonts w:ascii="TH SarabunPSK" w:hAnsi="TH SarabunPSK" w:cs="TH SarabunPSK"/>
          <w:sz w:val="32"/>
          <w:szCs w:val="32"/>
        </w:rPr>
        <w:t>3</w:t>
      </w:r>
      <w:r w:rsidRPr="00357A8D">
        <w:rPr>
          <w:rFonts w:ascii="TH SarabunPSK" w:hAnsi="TH SarabunPSK" w:cs="TH SarabunPSK"/>
          <w:sz w:val="32"/>
          <w:szCs w:val="32"/>
          <w:cs/>
        </w:rPr>
        <w:t>-</w:t>
      </w:r>
      <w:r w:rsidRPr="00357A8D">
        <w:rPr>
          <w:rFonts w:ascii="TH SarabunPSK" w:hAnsi="TH SarabunPSK" w:cs="TH SarabunPSK"/>
          <w:sz w:val="32"/>
          <w:szCs w:val="32"/>
        </w:rPr>
        <w:t>0</w:t>
      </w:r>
      <w:r w:rsidRPr="00357A8D">
        <w:rPr>
          <w:rFonts w:ascii="TH SarabunPSK" w:hAnsi="TH SarabunPSK" w:cs="TH SarabunPSK"/>
          <w:sz w:val="32"/>
          <w:szCs w:val="32"/>
          <w:cs/>
        </w:rPr>
        <w:t>-</w:t>
      </w:r>
      <w:r w:rsidRPr="00357A8D">
        <w:rPr>
          <w:rFonts w:ascii="TH SarabunPSK" w:hAnsi="TH SarabunPSK" w:cs="TH SarabunPSK"/>
          <w:sz w:val="32"/>
          <w:szCs w:val="32"/>
        </w:rPr>
        <w:t>6</w:t>
      </w:r>
      <w:r w:rsidRPr="00357A8D">
        <w:rPr>
          <w:rFonts w:ascii="TH SarabunPSK" w:hAnsi="TH SarabunPSK" w:cs="TH SarabunPSK"/>
          <w:sz w:val="32"/>
          <w:szCs w:val="32"/>
          <w:cs/>
        </w:rPr>
        <w:t>)</w:t>
      </w:r>
    </w:p>
    <w:p w:rsidRPr="00357A8D" w:rsidR="00763079" w:rsidP="00E65391" w:rsidRDefault="00763079" w14:paraId="2B3BFEED"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rPr>
        <w:t xml:space="preserve">EC424 </w:t>
      </w:r>
      <w:r w:rsidRPr="00357A8D">
        <w:rPr>
          <w:rFonts w:ascii="TH SarabunPSK" w:hAnsi="TH SarabunPSK" w:cs="TH SarabunPSK"/>
          <w:sz w:val="32"/>
          <w:szCs w:val="32"/>
        </w:rPr>
        <w:tab/>
      </w:r>
      <w:r w:rsidRPr="00357A8D">
        <w:rPr>
          <w:rFonts w:ascii="TH SarabunPSK" w:hAnsi="TH SarabunPSK" w:cs="TH SarabunPSK"/>
          <w:sz w:val="32"/>
          <w:szCs w:val="32"/>
        </w:rPr>
        <w:t>Data Science for Economics and Finance</w:t>
      </w:r>
    </w:p>
    <w:p w:rsidRPr="00357A8D" w:rsidR="00763079" w:rsidP="00E65391" w:rsidRDefault="00763079" w14:paraId="37AF9793" w14:textId="5D881AC9">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 xml:space="preserve">  วิชาบังคับก่อน : สอบได้ </w:t>
      </w:r>
      <w:del w:author="phetc" w:date="2023-02-15T10:17:00Z" w:id="1037">
        <w:r w:rsidRPr="00357A8D" w:rsidDel="00A336C8">
          <w:rPr>
            <w:rFonts w:ascii="TH SarabunPSK" w:hAnsi="TH SarabunPSK" w:cs="TH SarabunPSK"/>
            <w:sz w:val="32"/>
            <w:szCs w:val="32"/>
          </w:rPr>
          <w:delText>EC4</w:delText>
        </w:r>
        <w:r w:rsidRPr="00357A8D" w:rsidDel="00A336C8">
          <w:rPr>
            <w:rFonts w:ascii="TH SarabunPSK" w:hAnsi="TH SarabunPSK" w:cs="TH SarabunPSK"/>
            <w:sz w:val="32"/>
            <w:szCs w:val="32"/>
            <w:cs/>
          </w:rPr>
          <w:delText>23</w:delText>
        </w:r>
      </w:del>
      <w:ins w:author="phetc" w:date="2023-02-15T10:18:00Z" w:id="1038">
        <w:r w:rsidRPr="00357A8D" w:rsidR="00A336C8">
          <w:rPr>
            <w:rFonts w:ascii="TH SarabunPSK" w:hAnsi="TH SarabunPSK" w:cs="TH SarabunPSK"/>
            <w:sz w:val="32"/>
            <w:szCs w:val="32"/>
            <w:cs/>
            <w:rPrChange w:author="PC" w:date="2023-03-31T11:41:00Z" w:id="1039">
              <w:rPr>
                <w:rFonts w:ascii="TH SarabunPSK" w:hAnsi="TH SarabunPSK" w:cs="TH SarabunPSK"/>
                <w:sz w:val="32"/>
                <w:szCs w:val="32"/>
                <w:highlight w:val="yellow"/>
                <w:cs/>
              </w:rPr>
            </w:rPrChange>
          </w:rPr>
          <w:t>ศ.</w:t>
        </w:r>
      </w:ins>
      <w:ins w:author="phetc" w:date="2023-02-15T10:17:00Z" w:id="1040">
        <w:r w:rsidRPr="00357A8D" w:rsidR="00A336C8">
          <w:rPr>
            <w:rFonts w:ascii="TH SarabunPSK" w:hAnsi="TH SarabunPSK" w:cs="TH SarabunPSK"/>
            <w:sz w:val="32"/>
            <w:szCs w:val="32"/>
          </w:rPr>
          <w:t>4</w:t>
        </w:r>
        <w:r w:rsidRPr="00357A8D" w:rsidR="00A336C8">
          <w:rPr>
            <w:rFonts w:ascii="TH SarabunPSK" w:hAnsi="TH SarabunPSK" w:cs="TH SarabunPSK"/>
            <w:sz w:val="32"/>
            <w:szCs w:val="32"/>
            <w:cs/>
          </w:rPr>
          <w:t>23</w:t>
        </w:r>
      </w:ins>
    </w:p>
    <w:p w:rsidRPr="00357A8D" w:rsidR="00763079" w:rsidP="00E65391" w:rsidRDefault="00763079" w14:paraId="6656B532" w14:textId="77777777">
      <w:pPr>
        <w:tabs>
          <w:tab w:val="left" w:pos="567"/>
        </w:tabs>
        <w:jc w:val="thaiDistribute"/>
        <w:rPr>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 xml:space="preserve">  เรียนรู้ทฤษฎีการเรียนรู้ของเครื่องที่สำคัญทั้งในส่วนของ </w:t>
      </w:r>
      <w:r w:rsidRPr="00357A8D">
        <w:rPr>
          <w:rFonts w:ascii="TH SarabunPSK" w:hAnsi="TH SarabunPSK" w:cs="TH SarabunPSK"/>
          <w:sz w:val="32"/>
          <w:szCs w:val="32"/>
        </w:rPr>
        <w:t xml:space="preserve">Supervised Machine Learning </w:t>
      </w:r>
      <w:r w:rsidRPr="00357A8D">
        <w:rPr>
          <w:rFonts w:ascii="TH SarabunPSK" w:hAnsi="TH SarabunPSK" w:cs="TH SarabunPSK"/>
          <w:sz w:val="32"/>
          <w:szCs w:val="32"/>
          <w:cs/>
        </w:rPr>
        <w:t xml:space="preserve">และ </w:t>
      </w:r>
      <w:r w:rsidRPr="00357A8D">
        <w:rPr>
          <w:rFonts w:ascii="TH SarabunPSK" w:hAnsi="TH SarabunPSK" w:cs="TH SarabunPSK"/>
          <w:sz w:val="32"/>
          <w:szCs w:val="32"/>
        </w:rPr>
        <w:t xml:space="preserve">Unsupervised Machine Learning </w:t>
      </w:r>
      <w:r w:rsidRPr="00357A8D">
        <w:rPr>
          <w:rFonts w:ascii="TH SarabunPSK" w:hAnsi="TH SarabunPSK" w:cs="TH SarabunPSK"/>
          <w:sz w:val="32"/>
          <w:szCs w:val="32"/>
          <w:cs/>
        </w:rPr>
        <w:t xml:space="preserve">โดยใช้โปรแกรมคอมพิวเตอร์ </w:t>
      </w:r>
      <w:r w:rsidRPr="00357A8D">
        <w:rPr>
          <w:rFonts w:ascii="TH SarabunPSK" w:hAnsi="TH SarabunPSK" w:cs="TH SarabunPSK"/>
          <w:sz w:val="32"/>
          <w:szCs w:val="32"/>
        </w:rPr>
        <w:t xml:space="preserve">Python </w:t>
      </w:r>
      <w:r w:rsidRPr="00357A8D">
        <w:rPr>
          <w:rFonts w:ascii="TH SarabunPSK" w:hAnsi="TH SarabunPSK" w:cs="TH SarabunPSK"/>
          <w:sz w:val="32"/>
          <w:szCs w:val="32"/>
          <w:cs/>
        </w:rPr>
        <w:t xml:space="preserve">หรือ </w:t>
      </w:r>
      <w:r w:rsidRPr="00357A8D">
        <w:rPr>
          <w:rFonts w:ascii="TH SarabunPSK" w:hAnsi="TH SarabunPSK" w:cs="TH SarabunPSK"/>
          <w:sz w:val="32"/>
          <w:szCs w:val="32"/>
        </w:rPr>
        <w:t xml:space="preserve">R </w:t>
      </w:r>
      <w:r w:rsidRPr="00357A8D">
        <w:rPr>
          <w:rFonts w:ascii="TH SarabunPSK" w:hAnsi="TH SarabunPSK" w:cs="TH SarabunPSK"/>
          <w:sz w:val="32"/>
          <w:szCs w:val="32"/>
          <w:cs/>
        </w:rPr>
        <w:t>ตลอดจนการจัดทำกรณีศึกษาที่เกี่ยวข้องกับการเรียนรู้ของเครื่องสําหรับการใช้งานทางการเงินและทางเศรษฐศาสตร์ที่หลากหลาย การระบุข้อมูล การสกัด และการประมวลผลล่วงหน้า การเลือก การสร้าง การทดสอบ และการปรับแต่งตัวแบบการเรียนรู้ของเครื่อง</w:t>
      </w:r>
    </w:p>
    <w:p w:rsidRPr="00357A8D" w:rsidR="00763079" w:rsidRDefault="00763079" w14:paraId="2772345B" w14:textId="2FA7D82A">
      <w:pPr>
        <w:tabs>
          <w:tab w:val="left" w:pos="567"/>
        </w:tabs>
        <w:jc w:val="both"/>
        <w:rPr>
          <w:rFonts w:ascii="TH Sarabun New" w:hAnsi="TH Sarabun New" w:eastAsia="Sarabun" w:cs="TH Sarabun New"/>
          <w:sz w:val="32"/>
          <w:szCs w:val="32"/>
          <w:rPrChange w:author="PC" w:date="2023-03-31T11:41:00Z" w:id="1041">
            <w:rPr>
              <w:rFonts w:ascii="TH Sarabun New" w:hAnsi="TH Sarabun New" w:eastAsia="Sarabun" w:cs="TH Sarabun New"/>
              <w:color w:val="262626"/>
              <w:sz w:val="32"/>
              <w:szCs w:val="32"/>
            </w:rPr>
          </w:rPrChange>
        </w:rPr>
      </w:pPr>
      <w:r w:rsidRPr="00357A8D">
        <w:rPr>
          <w:rFonts w:ascii="TH Sarabun New" w:hAnsi="TH Sarabun New" w:cs="TH Sarabun New"/>
          <w:sz w:val="32"/>
          <w:szCs w:val="32"/>
          <w:rPrChange w:author="PC" w:date="2023-03-31T11:41:00Z" w:id="1042">
            <w:rPr>
              <w:rFonts w:ascii="TH Sarabun New" w:hAnsi="TH Sarabun New" w:cs="TH Sarabun New"/>
              <w:color w:val="FF0000"/>
              <w:sz w:val="32"/>
              <w:szCs w:val="32"/>
            </w:rPr>
          </w:rPrChange>
        </w:rPr>
        <w:tab/>
      </w:r>
      <w:r w:rsidRPr="00357A8D">
        <w:rPr>
          <w:rFonts w:ascii="TH Sarabun New" w:hAnsi="TH Sarabun New" w:cs="TH Sarabun New"/>
          <w:sz w:val="32"/>
          <w:szCs w:val="32"/>
          <w:cs/>
          <w:rPrChange w:author="PC" w:date="2023-03-31T11:41:00Z" w:id="1043">
            <w:rPr>
              <w:rFonts w:ascii="TH Sarabun New" w:hAnsi="TH Sarabun New" w:cs="TH Sarabun New"/>
              <w:color w:val="FF0000"/>
              <w:sz w:val="32"/>
              <w:szCs w:val="32"/>
              <w:cs/>
            </w:rPr>
          </w:rPrChange>
        </w:rPr>
        <w:t xml:space="preserve">  </w:t>
      </w:r>
      <w:r w:rsidRPr="00357A8D">
        <w:rPr>
          <w:rFonts w:ascii="TH Sarabun New" w:hAnsi="TH Sarabun New" w:eastAsia="Sarabun" w:cs="TH Sarabun New"/>
          <w:sz w:val="32"/>
          <w:szCs w:val="32"/>
          <w:rPrChange w:author="PC" w:date="2023-03-31T11:41:00Z" w:id="1044">
            <w:rPr>
              <w:rFonts w:ascii="TH Sarabun New" w:hAnsi="TH Sarabun New" w:eastAsia="Sarabun" w:cs="TH Sarabun New"/>
              <w:color w:val="262626"/>
              <w:sz w:val="32"/>
              <w:szCs w:val="32"/>
            </w:rPr>
          </w:rPrChange>
        </w:rPr>
        <w:t>Prerequisites</w:t>
      </w:r>
      <w:r w:rsidRPr="00357A8D">
        <w:rPr>
          <w:rFonts w:ascii="TH Sarabun New" w:hAnsi="TH Sarabun New" w:eastAsia="Sarabun" w:cs="TH Sarabun New"/>
          <w:sz w:val="32"/>
          <w:szCs w:val="32"/>
          <w:cs/>
          <w:rPrChange w:author="PC" w:date="2023-03-31T11:41:00Z" w:id="1045">
            <w:rPr>
              <w:rFonts w:ascii="TH Sarabun New" w:hAnsi="TH Sarabun New" w:eastAsia="Sarabun" w:cs="TH Sarabun New"/>
              <w:color w:val="262626"/>
              <w:sz w:val="32"/>
              <w:szCs w:val="32"/>
              <w:cs/>
            </w:rPr>
          </w:rPrChange>
        </w:rPr>
        <w:t xml:space="preserve">: </w:t>
      </w:r>
      <w:ins w:author="phetc" w:date="2023-02-15T11:06:00Z" w:id="1046">
        <w:r w:rsidRPr="00357A8D" w:rsidR="00CC4353">
          <w:rPr>
            <w:rFonts w:ascii="TH Sarabun New" w:hAnsi="TH Sarabun New" w:eastAsia="Angsana New" w:cs="TH Sarabun New"/>
            <w:sz w:val="32"/>
            <w:szCs w:val="32"/>
            <w:rPrChange w:author="PC" w:date="2023-03-31T11:41:00Z" w:id="1047">
              <w:rPr>
                <w:rFonts w:ascii="TH Sarabun New" w:hAnsi="TH Sarabun New" w:eastAsia="Angsana New" w:cs="TH Sarabun New"/>
                <w:color w:val="FF0000"/>
                <w:sz w:val="32"/>
                <w:szCs w:val="32"/>
              </w:rPr>
            </w:rPrChange>
          </w:rPr>
          <w:t>Have earned credits of</w:t>
        </w:r>
        <w:r w:rsidRPr="00357A8D" w:rsidR="00CC4353">
          <w:rPr>
            <w:rFonts w:ascii="TH Sarabun New" w:hAnsi="TH Sarabun New" w:eastAsia="Sarabun" w:cs="TH Sarabun New"/>
            <w:sz w:val="32"/>
            <w:szCs w:val="32"/>
            <w:cs/>
            <w:rPrChange w:author="PC" w:date="2023-03-31T11:41:00Z" w:id="1048">
              <w:rPr>
                <w:rFonts w:ascii="TH Sarabun New" w:hAnsi="TH Sarabun New" w:eastAsia="Sarabun" w:cs="TH Sarabun New"/>
                <w:color w:val="262626"/>
                <w:sz w:val="32"/>
                <w:szCs w:val="32"/>
                <w:cs/>
              </w:rPr>
            </w:rPrChange>
          </w:rPr>
          <w:t xml:space="preserve"> </w:t>
        </w:r>
      </w:ins>
      <w:r w:rsidRPr="00357A8D">
        <w:rPr>
          <w:rFonts w:ascii="TH Sarabun New" w:hAnsi="TH Sarabun New" w:eastAsia="Sarabun" w:cs="TH Sarabun New"/>
          <w:sz w:val="32"/>
          <w:szCs w:val="32"/>
          <w:rPrChange w:author="PC" w:date="2023-03-31T11:41:00Z" w:id="1049">
            <w:rPr>
              <w:rFonts w:ascii="TH Sarabun New" w:hAnsi="TH Sarabun New" w:eastAsia="Sarabun" w:cs="TH Sarabun New"/>
              <w:color w:val="262626"/>
              <w:sz w:val="32"/>
              <w:szCs w:val="32"/>
            </w:rPr>
          </w:rPrChange>
        </w:rPr>
        <w:t>EC</w:t>
      </w:r>
      <w:r w:rsidRPr="00357A8D">
        <w:rPr>
          <w:rFonts w:ascii="TH Sarabun New" w:hAnsi="TH Sarabun New" w:eastAsia="Sarabun" w:cs="TH Sarabun New"/>
          <w:sz w:val="32"/>
          <w:szCs w:val="32"/>
          <w:cs/>
          <w:rPrChange w:author="PC" w:date="2023-03-31T11:41:00Z" w:id="1050">
            <w:rPr>
              <w:rFonts w:ascii="TH Sarabun New" w:hAnsi="TH Sarabun New" w:eastAsia="Sarabun" w:cs="TH Sarabun New"/>
              <w:color w:val="262626"/>
              <w:sz w:val="32"/>
              <w:szCs w:val="32"/>
              <w:cs/>
            </w:rPr>
          </w:rPrChange>
        </w:rPr>
        <w:t>4</w:t>
      </w:r>
      <w:r w:rsidRPr="00357A8D">
        <w:rPr>
          <w:rFonts w:ascii="TH Sarabun New" w:hAnsi="TH Sarabun New" w:eastAsia="Sarabun" w:cs="TH Sarabun New"/>
          <w:sz w:val="32"/>
          <w:szCs w:val="32"/>
          <w:rPrChange w:author="PC" w:date="2023-03-31T11:41:00Z" w:id="1051">
            <w:rPr>
              <w:rFonts w:ascii="TH Sarabun New" w:hAnsi="TH Sarabun New" w:eastAsia="Sarabun" w:cs="TH Sarabun New"/>
              <w:color w:val="262626"/>
              <w:sz w:val="32"/>
              <w:szCs w:val="32"/>
            </w:rPr>
          </w:rPrChange>
        </w:rPr>
        <w:t xml:space="preserve">23 </w:t>
      </w:r>
    </w:p>
    <w:p w:rsidRPr="00357A8D" w:rsidR="00763079" w:rsidRDefault="00763079" w14:paraId="634F3DD4" w14:textId="77777777">
      <w:pPr>
        <w:tabs>
          <w:tab w:val="left" w:pos="567"/>
        </w:tabs>
        <w:jc w:val="both"/>
        <w:rPr>
          <w:rFonts w:ascii="TH Sarabun New" w:hAnsi="TH Sarabun New" w:eastAsia="Sarabun" w:cs="TH Sarabun New"/>
          <w:sz w:val="32"/>
          <w:szCs w:val="32"/>
          <w:rPrChange w:author="PC" w:date="2023-03-31T11:41:00Z" w:id="1052">
            <w:rPr>
              <w:rFonts w:ascii="TH Sarabun New" w:hAnsi="TH Sarabun New" w:eastAsia="Sarabun" w:cs="TH Sarabun New"/>
              <w:color w:val="262626"/>
              <w:sz w:val="32"/>
              <w:szCs w:val="32"/>
            </w:rPr>
          </w:rPrChange>
        </w:rPr>
      </w:pPr>
      <w:r w:rsidRPr="00357A8D">
        <w:rPr>
          <w:rFonts w:ascii="TH Sarabun New" w:hAnsi="TH Sarabun New" w:eastAsia="Sarabun" w:cs="TH Sarabun New"/>
          <w:sz w:val="32"/>
          <w:szCs w:val="32"/>
          <w:rPrChange w:author="PC" w:date="2023-03-31T11:41:00Z" w:id="1053">
            <w:rPr>
              <w:rFonts w:ascii="TH Sarabun New" w:hAnsi="TH Sarabun New" w:eastAsia="Sarabun" w:cs="TH Sarabun New"/>
              <w:color w:val="262626"/>
              <w:sz w:val="32"/>
              <w:szCs w:val="32"/>
            </w:rPr>
          </w:rPrChange>
        </w:rPr>
        <w:tab/>
      </w:r>
      <w:r w:rsidRPr="00357A8D">
        <w:rPr>
          <w:rFonts w:ascii="TH Sarabun New" w:hAnsi="TH Sarabun New" w:eastAsia="Sarabun" w:cs="TH Sarabun New"/>
          <w:sz w:val="32"/>
          <w:szCs w:val="32"/>
          <w:cs/>
          <w:rPrChange w:author="PC" w:date="2023-03-31T11:41:00Z" w:id="1054">
            <w:rPr>
              <w:rFonts w:ascii="TH Sarabun New" w:hAnsi="TH Sarabun New" w:eastAsia="Sarabun" w:cs="TH Sarabun New"/>
              <w:color w:val="262626"/>
              <w:sz w:val="32"/>
              <w:szCs w:val="32"/>
              <w:cs/>
            </w:rPr>
          </w:rPrChange>
        </w:rPr>
        <w:t xml:space="preserve">  </w:t>
      </w:r>
      <w:r w:rsidRPr="00357A8D">
        <w:rPr>
          <w:rFonts w:ascii="TH Sarabun New" w:hAnsi="TH Sarabun New" w:eastAsia="Sarabun" w:cs="TH Sarabun New"/>
          <w:sz w:val="32"/>
          <w:szCs w:val="32"/>
          <w:rPrChange w:author="PC" w:date="2023-03-31T11:41:00Z" w:id="1055">
            <w:rPr>
              <w:rFonts w:ascii="TH Sarabun New" w:hAnsi="TH Sarabun New" w:eastAsia="Sarabun" w:cs="TH Sarabun New"/>
              <w:color w:val="262626"/>
              <w:sz w:val="32"/>
              <w:szCs w:val="32"/>
            </w:rPr>
          </w:rPrChange>
        </w:rPr>
        <w:t xml:space="preserve">This course will cover topics that range between Supervised </w:t>
      </w:r>
      <w:r w:rsidRPr="00357A8D">
        <w:rPr>
          <w:rFonts w:ascii="TH Sarabun New" w:hAnsi="TH Sarabun New" w:eastAsia="Sarabun" w:cs="TH Sarabun New"/>
          <w:sz w:val="32"/>
          <w:szCs w:val="32"/>
          <w:cs/>
          <w:rPrChange w:author="PC" w:date="2023-03-31T11:41:00Z" w:id="1056">
            <w:rPr>
              <w:rFonts w:ascii="TH Sarabun New" w:hAnsi="TH Sarabun New" w:eastAsia="Sarabun" w:cs="TH Sarabun New"/>
              <w:color w:val="262626"/>
              <w:sz w:val="32"/>
              <w:szCs w:val="32"/>
              <w:cs/>
            </w:rPr>
          </w:rPrChange>
        </w:rPr>
        <w:t>(</w:t>
      </w:r>
      <w:r w:rsidRPr="00357A8D">
        <w:rPr>
          <w:rFonts w:ascii="TH Sarabun New" w:hAnsi="TH Sarabun New" w:eastAsia="Sarabun" w:cs="TH Sarabun New"/>
          <w:sz w:val="32"/>
          <w:szCs w:val="32"/>
          <w:rPrChange w:author="PC" w:date="2023-03-31T11:41:00Z" w:id="1057">
            <w:rPr>
              <w:rFonts w:ascii="TH Sarabun New" w:hAnsi="TH Sarabun New" w:eastAsia="Sarabun" w:cs="TH Sarabun New"/>
              <w:color w:val="262626"/>
              <w:sz w:val="32"/>
              <w:szCs w:val="32"/>
            </w:rPr>
          </w:rPrChange>
        </w:rPr>
        <w:t>predictive</w:t>
      </w:r>
      <w:r w:rsidRPr="00357A8D">
        <w:rPr>
          <w:rFonts w:ascii="TH Sarabun New" w:hAnsi="TH Sarabun New" w:eastAsia="Sarabun" w:cs="TH Sarabun New"/>
          <w:sz w:val="32"/>
          <w:szCs w:val="32"/>
          <w:cs/>
          <w:rPrChange w:author="PC" w:date="2023-03-31T11:41:00Z" w:id="1058">
            <w:rPr>
              <w:rFonts w:ascii="TH Sarabun New" w:hAnsi="TH Sarabun New" w:eastAsia="Sarabun" w:cs="TH Sarabun New"/>
              <w:color w:val="262626"/>
              <w:sz w:val="32"/>
              <w:szCs w:val="32"/>
              <w:cs/>
            </w:rPr>
          </w:rPrChange>
        </w:rPr>
        <w:t xml:space="preserve">) </w:t>
      </w:r>
      <w:r w:rsidRPr="00357A8D">
        <w:rPr>
          <w:rFonts w:ascii="TH Sarabun New" w:hAnsi="TH Sarabun New" w:eastAsia="Sarabun" w:cs="TH Sarabun New"/>
          <w:sz w:val="32"/>
          <w:szCs w:val="32"/>
          <w:rPrChange w:author="PC" w:date="2023-03-31T11:41:00Z" w:id="1059">
            <w:rPr>
              <w:rFonts w:ascii="TH Sarabun New" w:hAnsi="TH Sarabun New" w:eastAsia="Sarabun" w:cs="TH Sarabun New"/>
              <w:color w:val="262626"/>
              <w:sz w:val="32"/>
              <w:szCs w:val="32"/>
            </w:rPr>
          </w:rPrChange>
        </w:rPr>
        <w:t>and Unsupervised Machine Learning methods</w:t>
      </w:r>
      <w:r w:rsidRPr="00357A8D">
        <w:rPr>
          <w:rFonts w:ascii="TH Sarabun New" w:hAnsi="TH Sarabun New" w:eastAsia="Sarabun" w:cs="TH Sarabun New"/>
          <w:sz w:val="32"/>
          <w:szCs w:val="32"/>
          <w:cs/>
          <w:rPrChange w:author="PC" w:date="2023-03-31T11:41:00Z" w:id="1060">
            <w:rPr>
              <w:rFonts w:ascii="TH Sarabun New" w:hAnsi="TH Sarabun New" w:eastAsia="Sarabun" w:cs="TH Sarabun New"/>
              <w:color w:val="262626"/>
              <w:sz w:val="32"/>
              <w:szCs w:val="32"/>
              <w:cs/>
            </w:rPr>
          </w:rPrChange>
        </w:rPr>
        <w:t xml:space="preserve">. </w:t>
      </w:r>
      <w:r w:rsidRPr="00357A8D">
        <w:rPr>
          <w:rFonts w:ascii="TH Sarabun New" w:hAnsi="TH Sarabun New" w:eastAsia="Sarabun" w:cs="TH Sarabun New"/>
          <w:sz w:val="32"/>
          <w:szCs w:val="32"/>
          <w:rPrChange w:author="PC" w:date="2023-03-31T11:41:00Z" w:id="1061">
            <w:rPr>
              <w:rFonts w:ascii="TH Sarabun New" w:hAnsi="TH Sarabun New" w:eastAsia="Sarabun" w:cs="TH Sarabun New"/>
              <w:color w:val="262626"/>
              <w:sz w:val="32"/>
              <w:szCs w:val="32"/>
            </w:rPr>
          </w:rPrChange>
        </w:rPr>
        <w:t>Examples include Regression and K Nearest Neighbors, Classification, Dimensionality Reduction, Decision Trees and Random Forests, Principal Component Analysis and Clustering Analysis</w:t>
      </w:r>
      <w:r w:rsidRPr="00357A8D">
        <w:rPr>
          <w:rFonts w:ascii="TH Sarabun New" w:hAnsi="TH Sarabun New" w:eastAsia="Sarabun" w:cs="TH Sarabun New"/>
          <w:sz w:val="32"/>
          <w:szCs w:val="32"/>
          <w:cs/>
          <w:rPrChange w:author="PC" w:date="2023-03-31T11:41:00Z" w:id="1062">
            <w:rPr>
              <w:rFonts w:ascii="TH Sarabun New" w:hAnsi="TH Sarabun New" w:eastAsia="Sarabun" w:cs="TH Sarabun New"/>
              <w:color w:val="262626"/>
              <w:sz w:val="32"/>
              <w:szCs w:val="32"/>
              <w:cs/>
            </w:rPr>
          </w:rPrChange>
        </w:rPr>
        <w:t xml:space="preserve">. </w:t>
      </w:r>
      <w:r w:rsidRPr="00357A8D">
        <w:rPr>
          <w:rFonts w:ascii="TH Sarabun New" w:hAnsi="TH Sarabun New" w:eastAsia="Sarabun" w:cs="TH Sarabun New"/>
          <w:sz w:val="32"/>
          <w:szCs w:val="32"/>
          <w:rPrChange w:author="PC" w:date="2023-03-31T11:41:00Z" w:id="1063">
            <w:rPr>
              <w:rFonts w:ascii="TH Sarabun New" w:hAnsi="TH Sarabun New" w:eastAsia="Sarabun" w:cs="TH Sarabun New"/>
              <w:color w:val="262626"/>
              <w:sz w:val="32"/>
              <w:szCs w:val="32"/>
            </w:rPr>
          </w:rPrChange>
        </w:rPr>
        <w:t>All computing in this course will be conducted in R or Python</w:t>
      </w:r>
      <w:r w:rsidRPr="00357A8D">
        <w:rPr>
          <w:rFonts w:ascii="TH Sarabun New" w:hAnsi="TH Sarabun New" w:eastAsia="Sarabun" w:cs="TH Sarabun New"/>
          <w:sz w:val="32"/>
          <w:szCs w:val="32"/>
          <w:cs/>
          <w:rPrChange w:author="PC" w:date="2023-03-31T11:41:00Z" w:id="1064">
            <w:rPr>
              <w:rFonts w:ascii="TH Sarabun New" w:hAnsi="TH Sarabun New" w:eastAsia="Sarabun" w:cs="TH Sarabun New"/>
              <w:color w:val="262626"/>
              <w:sz w:val="32"/>
              <w:szCs w:val="32"/>
              <w:cs/>
            </w:rPr>
          </w:rPrChange>
        </w:rPr>
        <w:t xml:space="preserve">.  </w:t>
      </w:r>
      <w:r w:rsidRPr="00357A8D">
        <w:rPr>
          <w:rFonts w:ascii="TH Sarabun New" w:hAnsi="TH Sarabun New" w:eastAsia="Sarabun" w:cs="TH Sarabun New"/>
          <w:sz w:val="32"/>
          <w:szCs w:val="32"/>
          <w:rPrChange w:author="PC" w:date="2023-03-31T11:41:00Z" w:id="1065">
            <w:rPr>
              <w:rFonts w:ascii="TH Sarabun New" w:hAnsi="TH Sarabun New" w:eastAsia="Sarabun" w:cs="TH Sarabun New"/>
              <w:color w:val="262626"/>
              <w:sz w:val="32"/>
              <w:szCs w:val="32"/>
            </w:rPr>
          </w:rPrChange>
        </w:rPr>
        <w:t>The course will focus on the case studies with applications to data sets used to study economic and finance phenomena</w:t>
      </w:r>
      <w:r w:rsidRPr="00357A8D">
        <w:rPr>
          <w:rFonts w:ascii="TH Sarabun New" w:hAnsi="TH Sarabun New" w:eastAsia="Sarabun" w:cs="TH Sarabun New"/>
          <w:sz w:val="32"/>
          <w:szCs w:val="32"/>
          <w:cs/>
          <w:rPrChange w:author="PC" w:date="2023-03-31T11:41:00Z" w:id="1066">
            <w:rPr>
              <w:rFonts w:ascii="TH Sarabun New" w:hAnsi="TH Sarabun New" w:eastAsia="Sarabun" w:cs="TH Sarabun New"/>
              <w:color w:val="262626"/>
              <w:sz w:val="32"/>
              <w:szCs w:val="32"/>
              <w:cs/>
            </w:rPr>
          </w:rPrChange>
        </w:rPr>
        <w:t>.</w:t>
      </w:r>
    </w:p>
    <w:p w:rsidRPr="00357A8D" w:rsidR="00763079" w:rsidP="00932528" w:rsidRDefault="00763079" w14:paraId="7203E5C0" w14:textId="77777777">
      <w:pPr>
        <w:jc w:val="thaiDistribute"/>
        <w:rPr>
          <w:rFonts w:ascii="TH Sarabun New" w:hAnsi="TH Sarabun New" w:cs="TH Sarabun New"/>
          <w:sz w:val="32"/>
          <w:szCs w:val="32"/>
          <w:rPrChange w:author="PC" w:date="2023-03-31T11:41:00Z" w:id="1067">
            <w:rPr>
              <w:rFonts w:ascii="TH Sarabun New" w:hAnsi="TH Sarabun New" w:cs="TH Sarabun New"/>
              <w:color w:val="FF0000"/>
              <w:sz w:val="32"/>
              <w:szCs w:val="32"/>
            </w:rPr>
          </w:rPrChange>
        </w:rPr>
      </w:pPr>
    </w:p>
    <w:p w:rsidRPr="00357A8D" w:rsidR="00763079" w:rsidP="00E65391" w:rsidRDefault="00763079" w14:paraId="1A91DAA2"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หมวดย่อยเศรษฐมิติ</w:t>
      </w:r>
    </w:p>
    <w:p w:rsidRPr="00357A8D" w:rsidR="00763079" w:rsidP="00E65391" w:rsidRDefault="00763079" w14:paraId="687D314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325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เศรษฐมิติเบื้องต้น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002226">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002226">
        <w:rPr>
          <w:rFonts w:ascii="TH Sarabun New" w:hAnsi="TH Sarabun New" w:cs="TH Sarabun New"/>
          <w:sz w:val="32"/>
          <w:szCs w:val="32"/>
          <w:cs/>
        </w:rPr>
        <w:t xml:space="preserve">      </w:t>
      </w:r>
      <w:r w:rsidRPr="00357A8D" w:rsidR="00A432F1">
        <w:rPr>
          <w:rFonts w:ascii="TH Sarabun New" w:hAnsi="TH Sarabun New" w:cs="TH Sarabun New"/>
          <w:sz w:val="32"/>
          <w:szCs w:val="32"/>
          <w:cs/>
        </w:rPr>
        <w:t xml:space="preserve">         </w:t>
      </w:r>
      <w:r w:rsidRPr="00357A8D" w:rsidR="00002226">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5D81BA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EC325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Introductory Econometrics</w:t>
      </w:r>
    </w:p>
    <w:p w:rsidRPr="00357A8D" w:rsidR="00763079" w:rsidP="00E65391" w:rsidRDefault="00763079" w14:paraId="6EA9AB9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211</w:t>
      </w:r>
      <w:r w:rsidRPr="00357A8D">
        <w:rPr>
          <w:rFonts w:ascii="TH Sarabun New" w:hAnsi="TH Sarabun New" w:cs="TH Sarabun New"/>
          <w:sz w:val="32"/>
          <w:szCs w:val="32"/>
          <w:cs/>
        </w:rPr>
        <w:t>(หรือ ศ.</w:t>
      </w:r>
      <w:r w:rsidRPr="00357A8D">
        <w:rPr>
          <w:rFonts w:ascii="TH Sarabun New" w:hAnsi="TH Sarabun New" w:cs="TH Sarabun New"/>
          <w:sz w:val="32"/>
          <w:szCs w:val="32"/>
        </w:rPr>
        <w:t>213</w:t>
      </w:r>
      <w:r w:rsidRPr="00357A8D">
        <w:rPr>
          <w:rFonts w:ascii="TH Sarabun New" w:hAnsi="TH Sarabun New" w:cs="TH Sarabun New"/>
          <w:sz w:val="32"/>
          <w:szCs w:val="32"/>
          <w:cs/>
        </w:rPr>
        <w:t>)  ศ.</w:t>
      </w:r>
      <w:r w:rsidRPr="00357A8D">
        <w:rPr>
          <w:rFonts w:ascii="TH Sarabun New" w:hAnsi="TH Sarabun New" w:cs="TH Sarabun New"/>
          <w:sz w:val="32"/>
          <w:szCs w:val="32"/>
        </w:rPr>
        <w:t>212</w:t>
      </w:r>
      <w:r w:rsidRPr="00357A8D">
        <w:rPr>
          <w:rFonts w:ascii="TH Sarabun New" w:hAnsi="TH Sarabun New" w:cs="TH Sarabun New"/>
          <w:sz w:val="32"/>
          <w:szCs w:val="32"/>
          <w:cs/>
        </w:rPr>
        <w:t>(หรือ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ค.</w:t>
      </w:r>
      <w:r w:rsidRPr="00357A8D">
        <w:rPr>
          <w:rFonts w:ascii="TH Sarabun New" w:hAnsi="TH Sarabun New" w:cs="TH Sarabun New"/>
          <w:sz w:val="32"/>
          <w:szCs w:val="32"/>
        </w:rPr>
        <w:t>216</w:t>
      </w:r>
      <w:r w:rsidRPr="00357A8D">
        <w:rPr>
          <w:rFonts w:ascii="TH Sarabun New" w:hAnsi="TH Sarabun New" w:cs="TH Sarabun New"/>
          <w:sz w:val="32"/>
          <w:szCs w:val="32"/>
          <w:cs/>
        </w:rPr>
        <w:t>(หรือ ค.</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w:t>
      </w:r>
    </w:p>
    <w:p w:rsidRPr="00357A8D" w:rsidR="00763079" w:rsidP="00E65391" w:rsidRDefault="00763079" w14:paraId="7E29669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ส.</w:t>
      </w:r>
      <w:r w:rsidRPr="00357A8D">
        <w:rPr>
          <w:rFonts w:ascii="TH Sarabun New" w:hAnsi="TH Sarabun New" w:cs="TH Sarabun New"/>
          <w:sz w:val="32"/>
          <w:szCs w:val="32"/>
        </w:rPr>
        <w:t xml:space="preserve">216 </w:t>
      </w:r>
      <w:r w:rsidRPr="00357A8D">
        <w:rPr>
          <w:rFonts w:ascii="TH Sarabun New" w:hAnsi="TH Sarabun New" w:cs="TH Sarabun New"/>
          <w:sz w:val="32"/>
          <w:szCs w:val="32"/>
          <w:cs/>
        </w:rPr>
        <w:t>(หรือ ส.</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w:t>
      </w:r>
    </w:p>
    <w:p w:rsidRPr="00357A8D" w:rsidR="00763079" w:rsidP="00E65391" w:rsidRDefault="00763079" w14:paraId="1552D1C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(จะไม่นับหน่วยกิตให้ หากสอบได้วิชา ศ.</w:t>
      </w:r>
      <w:r w:rsidRPr="00357A8D">
        <w:rPr>
          <w:rFonts w:ascii="TH Sarabun New" w:hAnsi="TH Sarabun New" w:cs="TH Sarabun New"/>
          <w:sz w:val="32"/>
          <w:szCs w:val="32"/>
        </w:rPr>
        <w:t>425</w:t>
      </w:r>
      <w:r w:rsidRPr="00357A8D">
        <w:rPr>
          <w:rFonts w:ascii="TH Sarabun New" w:hAnsi="TH Sarabun New" w:cs="TH Sarabun New"/>
          <w:sz w:val="32"/>
          <w:szCs w:val="32"/>
          <w:cs/>
        </w:rPr>
        <w:t xml:space="preserve"> มาก่อนหรือกำลังศึกษาวิชาดังกล่าวอยู่)</w:t>
      </w:r>
    </w:p>
    <w:p w:rsidRPr="00357A8D" w:rsidR="00763079" w:rsidP="00E65391" w:rsidRDefault="00763079" w14:paraId="2546AE6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การนำแนวคิดทางเศรษฐมิติเบื้องต้นแบบกว้าง ๆ ครอบคลุม การประมาณค่าแบบจำลองสมการถดถอยเชิงเส้นตรง และการแก้ปัญหาเบื้องต้น ได้แก่ ปัญหาตัวแปรอิสระที่มีความสัมพันธ์กันเชิงเส้นตรง ปัญหาตัวรบกวนมีความแปรปรวนไม่คงที่ ปัญหาตัวรบกวนมีความสัมพันธ์ข้ามช่วงเวลา ปัญหาการกำหนดแบบจำลองผิดพลาด ปัญหาการระบุแบบจำลอง การแก้ปัญหาความสัมพันธ์ภายในด้วยวิธีการประมาณค่าแบบตัวแปรเครื่องมือ รวมทั้งแนวคิดแบบจำลองโลจิท โดยเน้นการประยุกต์ใช้ในทางปฏิบัติและการอธิบายผลที่ได้จากการประมาณค่าจากโปรแกรมสำเร็จรูปทางเศรษฐมิติเป็นหลัก ตลอดจนสามารถเลือกแบบจำลองเศรษฐมิติมาประยุกต์ใช้ในงานวิจัยทางเศรษฐศาสตร์ได้อย่างเหมาะสม</w:t>
      </w:r>
    </w:p>
    <w:p w:rsidRPr="00357A8D" w:rsidR="00763079" w:rsidP="00E65391" w:rsidRDefault="00763079" w14:paraId="239DDA4C" w14:textId="06C8B3B1">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06:00Z" w:id="1068">
        <w:r w:rsidRPr="00357A8D" w:rsidR="00CC4353">
          <w:rPr>
            <w:rFonts w:ascii="TH Sarabun New" w:hAnsi="TH Sarabun New" w:eastAsia="Angsana New" w:cs="TH Sarabun New"/>
            <w:sz w:val="32"/>
            <w:szCs w:val="32"/>
            <w:rPrChange w:author="PC" w:date="2023-03-31T11:41:00Z" w:id="1069">
              <w:rPr>
                <w:rFonts w:ascii="TH Sarabun New" w:hAnsi="TH Sarabun New" w:eastAsia="Angsana New" w:cs="TH Sarabun New"/>
                <w:color w:val="FF0000"/>
                <w:sz w:val="32"/>
                <w:szCs w:val="32"/>
              </w:rPr>
            </w:rPrChange>
          </w:rPr>
          <w:t>Have earned credits of</w:t>
        </w:r>
        <w:r w:rsidRPr="00357A8D" w:rsidR="00CC4353">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EC211 </w:t>
      </w:r>
      <w:r w:rsidRPr="00357A8D">
        <w:rPr>
          <w:rFonts w:ascii="TH Sarabun New" w:hAnsi="TH Sarabun New" w:cs="TH Sarabun New"/>
          <w:sz w:val="32"/>
          <w:szCs w:val="32"/>
          <w:cs/>
        </w:rPr>
        <w:t>(</w:t>
      </w:r>
      <w:r w:rsidRPr="00357A8D">
        <w:rPr>
          <w:rFonts w:ascii="TH Sarabun New" w:hAnsi="TH Sarabun New" w:cs="TH Sarabun New"/>
          <w:sz w:val="32"/>
          <w:szCs w:val="32"/>
        </w:rPr>
        <w:t>or EC213</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MA216 </w:t>
      </w:r>
      <w:r w:rsidRPr="00357A8D">
        <w:rPr>
          <w:rFonts w:ascii="TH Sarabun New" w:hAnsi="TH Sarabun New" w:cs="TH Sarabun New"/>
          <w:sz w:val="32"/>
          <w:szCs w:val="32"/>
          <w:cs/>
        </w:rPr>
        <w:t>(</w:t>
      </w:r>
      <w:r w:rsidRPr="00357A8D">
        <w:rPr>
          <w:rFonts w:ascii="TH Sarabun New" w:hAnsi="TH Sarabun New" w:cs="TH Sarabun New"/>
          <w:sz w:val="32"/>
          <w:szCs w:val="32"/>
        </w:rPr>
        <w:t>or MA211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and ST216 </w:t>
      </w:r>
      <w:r w:rsidRPr="00357A8D">
        <w:rPr>
          <w:rFonts w:ascii="TH Sarabun New" w:hAnsi="TH Sarabun New" w:cs="TH Sarabun New"/>
          <w:sz w:val="32"/>
          <w:szCs w:val="32"/>
          <w:cs/>
        </w:rPr>
        <w:t>(</w:t>
      </w:r>
      <w:r w:rsidRPr="00357A8D">
        <w:rPr>
          <w:rFonts w:ascii="TH Sarabun New" w:hAnsi="TH Sarabun New" w:cs="TH Sarabun New"/>
          <w:sz w:val="32"/>
          <w:szCs w:val="32"/>
        </w:rPr>
        <w:t>or ST211</w:t>
      </w:r>
      <w:r w:rsidRPr="00357A8D">
        <w:rPr>
          <w:rFonts w:ascii="TH Sarabun New" w:hAnsi="TH Sarabun New" w:cs="TH Sarabun New"/>
          <w:sz w:val="32"/>
          <w:szCs w:val="32"/>
          <w:cs/>
        </w:rPr>
        <w:t xml:space="preserve">) </w:t>
      </w:r>
    </w:p>
    <w:p w:rsidRPr="00357A8D" w:rsidR="00763079" w:rsidP="00E65391" w:rsidRDefault="00763079" w14:paraId="79CC5B84" w14:textId="77777777">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Credit will not be awarded to students who are taking or have completed EC425</w:t>
      </w:r>
      <w:r w:rsidRPr="00357A8D">
        <w:rPr>
          <w:rFonts w:ascii="TH Sarabun New" w:hAnsi="TH Sarabun New" w:cs="TH Sarabun New"/>
          <w:sz w:val="32"/>
          <w:szCs w:val="32"/>
          <w:cs/>
        </w:rPr>
        <w:t xml:space="preserve">) </w:t>
      </w:r>
    </w:p>
    <w:p w:rsidRPr="00357A8D" w:rsidR="00CC4353" w:rsidRDefault="00763079" w14:paraId="6A4D045E" w14:textId="77777777">
      <w:pPr>
        <w:tabs>
          <w:tab w:val="left" w:pos="567"/>
        </w:tabs>
        <w:jc w:val="thaiDistribute"/>
        <w:rPr>
          <w:ins w:author="phetc" w:date="2023-02-15T11:06:00Z" w:id="1070"/>
          <w:rFonts w:ascii="TH Sarabun New" w:hAnsi="TH Sarabun New" w:cs="TH Sarabun New"/>
          <w:sz w:val="32"/>
          <w:szCs w:val="32"/>
        </w:rPr>
        <w:pPrChange w:author="PC" w:date="2023-03-31T11:42:00Z" w:id="1071">
          <w:pPr>
            <w:tabs>
              <w:tab w:val="left" w:pos="567"/>
            </w:tabs>
          </w:pPr>
        </w:pPrChange>
      </w:pPr>
      <w:r w:rsidRPr="00357A8D">
        <w:rPr>
          <w:rFonts w:ascii="TH Sarabun New" w:hAnsi="TH Sarabun New" w:cs="TH Sarabun New"/>
          <w:sz w:val="32"/>
          <w:szCs w:val="32"/>
          <w:cs/>
          <w:rPrChange w:author="PC" w:date="2023-03-31T11:41:00Z" w:id="1072">
            <w:rPr>
              <w:rFonts w:ascii="TH Sarabun New" w:hAnsi="TH Sarabun New" w:cs="TH Sarabun New"/>
              <w:color w:val="FF0000"/>
              <w:sz w:val="32"/>
              <w:szCs w:val="32"/>
              <w:cs/>
            </w:rPr>
          </w:rPrChange>
        </w:rPr>
        <w:t xml:space="preserve">           </w:t>
      </w:r>
      <w:r w:rsidRPr="00357A8D">
        <w:rPr>
          <w:rFonts w:ascii="TH Sarabun New" w:hAnsi="TH Sarabun New" w:cs="TH Sarabun New"/>
          <w:sz w:val="32"/>
          <w:szCs w:val="32"/>
        </w:rPr>
        <w:t xml:space="preserve">Apply basic concepts in econometrics, including; linear estimation </w:t>
      </w:r>
    </w:p>
    <w:p w:rsidRPr="00357A8D" w:rsidR="00763079" w:rsidP="00932528" w:rsidRDefault="00763079" w14:paraId="2FDFC2DA" w14:textId="6E027C3B">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methods and problems with remedial technique i</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Multicollinearity, Heteroscedasticity, Autocorrelation, Specification error, Identification, solving endogeneity problem using Instrumental Variable </w:t>
      </w:r>
      <w:r w:rsidRPr="00357A8D">
        <w:rPr>
          <w:rFonts w:ascii="TH Sarabun New" w:hAnsi="TH Sarabun New" w:cs="TH Sarabun New"/>
          <w:sz w:val="32"/>
          <w:szCs w:val="32"/>
          <w:cs/>
        </w:rPr>
        <w:t>(</w:t>
      </w:r>
      <w:r w:rsidRPr="00357A8D">
        <w:rPr>
          <w:rFonts w:ascii="TH Sarabun New" w:hAnsi="TH Sarabun New" w:cs="TH Sarabun New"/>
          <w:sz w:val="32"/>
          <w:szCs w:val="32"/>
        </w:rPr>
        <w:t>IV</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technique, and Logit model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Practical applications of all topics are mainly emphasized, as well as, how to choose the appropriate tool for an empirical study and interpretation of the estimated results obtained from econometric software</w:t>
      </w:r>
      <w:r w:rsidRPr="00357A8D">
        <w:rPr>
          <w:rFonts w:ascii="TH Sarabun New" w:hAnsi="TH Sarabun New" w:cs="TH Sarabun New"/>
          <w:sz w:val="32"/>
          <w:szCs w:val="32"/>
          <w:cs/>
        </w:rPr>
        <w:t>.</w:t>
      </w:r>
    </w:p>
    <w:p w:rsidRPr="00357A8D" w:rsidR="00C2554A" w:rsidP="00E65391" w:rsidRDefault="00C2554A" w14:paraId="3642EE40" w14:textId="55974914">
      <w:pPr>
        <w:tabs>
          <w:tab w:val="left" w:pos="567"/>
        </w:tabs>
        <w:jc w:val="thaiDistribute"/>
        <w:rPr>
          <w:ins w:author="Jenjira O-cha" w:date="2023-02-08T15:23:00Z" w:id="1073"/>
          <w:rFonts w:ascii="TH Sarabun New" w:hAnsi="TH Sarabun New" w:cs="TH Sarabun New"/>
          <w:sz w:val="32"/>
          <w:szCs w:val="32"/>
        </w:rPr>
      </w:pPr>
    </w:p>
    <w:p w:rsidRPr="00357A8D" w:rsidR="000F3206" w:rsidP="00E65391" w:rsidRDefault="000F3206" w14:paraId="27DB57BD" w14:textId="18A43AE7">
      <w:pPr>
        <w:tabs>
          <w:tab w:val="left" w:pos="567"/>
        </w:tabs>
        <w:jc w:val="thaiDistribute"/>
        <w:rPr>
          <w:ins w:author="Jenjira O-cha" w:date="2023-02-08T15:23:00Z" w:id="1074"/>
          <w:rFonts w:ascii="TH Sarabun New" w:hAnsi="TH Sarabun New" w:cs="TH Sarabun New"/>
          <w:sz w:val="32"/>
          <w:szCs w:val="32"/>
        </w:rPr>
      </w:pPr>
    </w:p>
    <w:p w:rsidRPr="00357A8D" w:rsidR="000F3206" w:rsidP="00E65391" w:rsidRDefault="000F3206" w14:paraId="6F74772C" w14:textId="41860A15">
      <w:pPr>
        <w:tabs>
          <w:tab w:val="left" w:pos="567"/>
        </w:tabs>
        <w:jc w:val="thaiDistribute"/>
        <w:rPr>
          <w:ins w:author="Jenjira O-cha" w:date="2023-02-08T15:23:00Z" w:id="1075"/>
          <w:rFonts w:ascii="TH Sarabun New" w:hAnsi="TH Sarabun New" w:cs="TH Sarabun New"/>
          <w:sz w:val="32"/>
          <w:szCs w:val="32"/>
        </w:rPr>
      </w:pPr>
    </w:p>
    <w:p w:rsidRPr="00357A8D" w:rsidR="000F3206" w:rsidP="00E65391" w:rsidRDefault="000F3206" w14:paraId="4E3DB207" w14:textId="75F64C52">
      <w:pPr>
        <w:tabs>
          <w:tab w:val="left" w:pos="567"/>
        </w:tabs>
        <w:jc w:val="thaiDistribute"/>
        <w:rPr>
          <w:ins w:author="Jenjira O-cha" w:date="2023-02-08T15:23:00Z" w:id="1076"/>
          <w:rFonts w:ascii="TH Sarabun New" w:hAnsi="TH Sarabun New" w:cs="TH Sarabun New"/>
          <w:sz w:val="32"/>
          <w:szCs w:val="32"/>
        </w:rPr>
      </w:pPr>
    </w:p>
    <w:p w:rsidRPr="00357A8D" w:rsidR="000F3206" w:rsidP="00E65391" w:rsidRDefault="000F3206" w14:paraId="04DAE1A6" w14:textId="16075189">
      <w:pPr>
        <w:tabs>
          <w:tab w:val="left" w:pos="567"/>
        </w:tabs>
        <w:jc w:val="thaiDistribute"/>
        <w:rPr>
          <w:ins w:author="Jenjira O-cha" w:date="2023-02-08T15:23:00Z" w:id="1077"/>
          <w:rFonts w:ascii="TH Sarabun New" w:hAnsi="TH Sarabun New" w:cs="TH Sarabun New"/>
          <w:sz w:val="32"/>
          <w:szCs w:val="32"/>
        </w:rPr>
      </w:pPr>
    </w:p>
    <w:p w:rsidRPr="00357A8D" w:rsidR="000F3206" w:rsidP="00E65391" w:rsidRDefault="000F3206" w14:paraId="31CFC3D2" w14:textId="77777777">
      <w:pPr>
        <w:tabs>
          <w:tab w:val="left" w:pos="567"/>
        </w:tabs>
        <w:jc w:val="thaiDistribute"/>
        <w:rPr>
          <w:rFonts w:ascii="TH Sarabun New" w:hAnsi="TH Sarabun New" w:cs="TH Sarabun New"/>
          <w:sz w:val="32"/>
          <w:szCs w:val="32"/>
        </w:rPr>
      </w:pPr>
    </w:p>
    <w:p w:rsidRPr="00357A8D" w:rsidR="00763079" w:rsidP="00E65391" w:rsidRDefault="00763079" w14:paraId="40BAEAE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เศรษฐมิติ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DD2C86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EC425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Econometrics 1</w:t>
      </w:r>
    </w:p>
    <w:p w:rsidRPr="00357A8D" w:rsidR="00763079" w:rsidP="00E65391" w:rsidRDefault="00763079" w14:paraId="7A60115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211</w:t>
      </w:r>
      <w:r w:rsidRPr="00357A8D">
        <w:rPr>
          <w:rFonts w:ascii="TH Sarabun New" w:hAnsi="TH Sarabun New" w:cs="TH Sarabun New"/>
          <w:sz w:val="32"/>
          <w:szCs w:val="32"/>
          <w:cs/>
        </w:rPr>
        <w:t>(หรือ ศ.</w:t>
      </w:r>
      <w:r w:rsidRPr="00357A8D">
        <w:rPr>
          <w:rFonts w:ascii="TH Sarabun New" w:hAnsi="TH Sarabun New" w:cs="TH Sarabun New"/>
          <w:sz w:val="32"/>
          <w:szCs w:val="32"/>
        </w:rPr>
        <w:t>213</w:t>
      </w:r>
      <w:r w:rsidRPr="00357A8D">
        <w:rPr>
          <w:rFonts w:ascii="TH Sarabun New" w:hAnsi="TH Sarabun New" w:cs="TH Sarabun New"/>
          <w:sz w:val="32"/>
          <w:szCs w:val="32"/>
          <w:cs/>
        </w:rPr>
        <w:t>)  ศ.</w:t>
      </w:r>
      <w:r w:rsidRPr="00357A8D">
        <w:rPr>
          <w:rFonts w:ascii="TH Sarabun New" w:hAnsi="TH Sarabun New" w:cs="TH Sarabun New"/>
          <w:sz w:val="32"/>
          <w:szCs w:val="32"/>
        </w:rPr>
        <w:t>212</w:t>
      </w:r>
      <w:r w:rsidRPr="00357A8D">
        <w:rPr>
          <w:rFonts w:ascii="TH Sarabun New" w:hAnsi="TH Sarabun New" w:cs="TH Sarabun New"/>
          <w:sz w:val="32"/>
          <w:szCs w:val="32"/>
          <w:cs/>
        </w:rPr>
        <w:t>(หรือ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ค.</w:t>
      </w:r>
      <w:r w:rsidRPr="00357A8D">
        <w:rPr>
          <w:rFonts w:ascii="TH Sarabun New" w:hAnsi="TH Sarabun New" w:cs="TH Sarabun New"/>
          <w:sz w:val="32"/>
          <w:szCs w:val="32"/>
        </w:rPr>
        <w:t>216</w:t>
      </w:r>
      <w:r w:rsidRPr="00357A8D">
        <w:rPr>
          <w:rFonts w:ascii="TH Sarabun New" w:hAnsi="TH Sarabun New" w:cs="TH Sarabun New"/>
          <w:sz w:val="32"/>
          <w:szCs w:val="32"/>
          <w:cs/>
        </w:rPr>
        <w:t>(หรือ ค.</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w:t>
      </w:r>
    </w:p>
    <w:p w:rsidRPr="00357A8D" w:rsidR="00763079" w:rsidP="00E65391" w:rsidRDefault="00763079" w14:paraId="5286B16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ส. </w:t>
      </w:r>
      <w:r w:rsidRPr="00357A8D">
        <w:rPr>
          <w:rFonts w:ascii="TH Sarabun New" w:hAnsi="TH Sarabun New" w:cs="TH Sarabun New"/>
          <w:sz w:val="32"/>
          <w:szCs w:val="32"/>
        </w:rPr>
        <w:t xml:space="preserve">216 </w:t>
      </w:r>
      <w:r w:rsidRPr="00357A8D">
        <w:rPr>
          <w:rFonts w:ascii="TH Sarabun New" w:hAnsi="TH Sarabun New" w:cs="TH Sarabun New"/>
          <w:sz w:val="32"/>
          <w:szCs w:val="32"/>
          <w:cs/>
        </w:rPr>
        <w:t>(หรือ ส.</w:t>
      </w:r>
      <w:r w:rsidRPr="00357A8D">
        <w:rPr>
          <w:rFonts w:ascii="TH Sarabun New" w:hAnsi="TH Sarabun New" w:cs="TH Sarabun New"/>
          <w:sz w:val="32"/>
          <w:szCs w:val="32"/>
        </w:rPr>
        <w:t>211</w:t>
      </w:r>
      <w:r w:rsidRPr="00357A8D">
        <w:rPr>
          <w:rFonts w:ascii="TH Sarabun New" w:hAnsi="TH Sarabun New" w:cs="TH Sarabun New"/>
          <w:sz w:val="32"/>
          <w:szCs w:val="32"/>
          <w:cs/>
        </w:rPr>
        <w:t>)</w:t>
      </w:r>
    </w:p>
    <w:p w:rsidRPr="00357A8D" w:rsidR="00763079" w:rsidP="00E65391" w:rsidRDefault="00763079" w14:paraId="1450215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ธีการนำความรู้ทางสถิติและทฤษฎีเศรษฐศาสตร์มาใช้ในการวิเคราะห์ข้อมูลทางเศรษฐกิจการประมาณค่าพารามิเตอร์ด้วยวิธีกำลังสองน้อยที่สุด (</w:t>
      </w:r>
      <w:r w:rsidRPr="00357A8D">
        <w:rPr>
          <w:rFonts w:ascii="TH Sarabun New" w:hAnsi="TH Sarabun New" w:cs="TH Sarabun New"/>
          <w:sz w:val="32"/>
          <w:szCs w:val="32"/>
        </w:rPr>
        <w:t>Least Squares Method</w:t>
      </w:r>
      <w:r w:rsidRPr="00357A8D">
        <w:rPr>
          <w:rFonts w:ascii="TH Sarabun New" w:hAnsi="TH Sarabun New" w:cs="TH Sarabun New"/>
          <w:sz w:val="32"/>
          <w:szCs w:val="32"/>
          <w:cs/>
        </w:rPr>
        <w:t>) การทดสอบสมมติฐานเกี่ยวกับพารามิเตอร์และความสัมพันธ์ของตัวแปรศึกษาแบบจำลองถดถอยที่มีตัวแปรอิสระตัวเดียวและหลายตัว ศึกษาการประมาณค่าพารามิเตอร์ในกรณีที่ตัวแปรอิสระมีลักษณะเชิงคุณภาพ (</w:t>
      </w:r>
      <w:r w:rsidRPr="00357A8D">
        <w:rPr>
          <w:rFonts w:ascii="TH Sarabun New" w:hAnsi="TH Sarabun New" w:cs="TH Sarabun New"/>
          <w:sz w:val="32"/>
          <w:szCs w:val="32"/>
        </w:rPr>
        <w:t>Dummy Variable</w:t>
      </w:r>
      <w:r w:rsidRPr="00357A8D">
        <w:rPr>
          <w:rFonts w:ascii="TH Sarabun New" w:hAnsi="TH Sarabun New" w:cs="TH Sarabun New"/>
          <w:sz w:val="32"/>
          <w:szCs w:val="32"/>
          <w:cs/>
        </w:rPr>
        <w:t>) ศึกษาปัญหาที่เกิดขึ้นในแบบจำลองถดถอย ได้แก่ ปัญหาตัวแปรอิสระมีความสัมพันธ์เชิงเส้นซึ่งกันและกัน (</w:t>
      </w:r>
      <w:r w:rsidRPr="00357A8D">
        <w:rPr>
          <w:rFonts w:ascii="TH Sarabun New" w:hAnsi="TH Sarabun New" w:cs="TH Sarabun New"/>
          <w:sz w:val="32"/>
          <w:szCs w:val="32"/>
        </w:rPr>
        <w:t>Multicollinearity</w:t>
      </w:r>
      <w:r w:rsidRPr="00357A8D">
        <w:rPr>
          <w:rFonts w:ascii="TH Sarabun New" w:hAnsi="TH Sarabun New" w:cs="TH Sarabun New"/>
          <w:sz w:val="32"/>
          <w:szCs w:val="32"/>
          <w:cs/>
        </w:rPr>
        <w:t>) ปัญหาตัวรบกวนมีความแปรปรวนไม่คงที่ (</w:t>
      </w:r>
      <w:r w:rsidRPr="00357A8D">
        <w:rPr>
          <w:rFonts w:ascii="TH Sarabun New" w:hAnsi="TH Sarabun New" w:cs="TH Sarabun New"/>
          <w:sz w:val="32"/>
          <w:szCs w:val="32"/>
        </w:rPr>
        <w:t>Heteroskedasticity</w:t>
      </w:r>
      <w:r w:rsidRPr="00357A8D">
        <w:rPr>
          <w:rFonts w:ascii="TH Sarabun New" w:hAnsi="TH Sarabun New" w:cs="TH Sarabun New"/>
          <w:sz w:val="32"/>
          <w:szCs w:val="32"/>
          <w:cs/>
        </w:rPr>
        <w:t>) ปัญหาตัวรบกวนมีความสัมพันธ์กัน (</w:t>
      </w:r>
      <w:r w:rsidRPr="00357A8D">
        <w:rPr>
          <w:rFonts w:ascii="TH Sarabun New" w:hAnsi="TH Sarabun New" w:cs="TH Sarabun New"/>
          <w:sz w:val="32"/>
          <w:szCs w:val="32"/>
        </w:rPr>
        <w:t>Autocorrelation</w:t>
      </w:r>
      <w:r w:rsidRPr="00357A8D">
        <w:rPr>
          <w:rFonts w:ascii="TH Sarabun New" w:hAnsi="TH Sarabun New" w:cs="TH Sarabun New"/>
          <w:sz w:val="32"/>
          <w:szCs w:val="32"/>
          <w:cs/>
        </w:rPr>
        <w:t>) ปัญหาการระบุแบบจำลองผิดพลาด (</w:t>
      </w:r>
      <w:r w:rsidRPr="00357A8D">
        <w:rPr>
          <w:rFonts w:ascii="TH Sarabun New" w:hAnsi="TH Sarabun New" w:cs="TH Sarabun New"/>
          <w:sz w:val="32"/>
          <w:szCs w:val="32"/>
        </w:rPr>
        <w:t>Specification Error</w:t>
      </w:r>
      <w:r w:rsidRPr="00357A8D">
        <w:rPr>
          <w:rFonts w:ascii="TH Sarabun New" w:hAnsi="TH Sarabun New" w:cs="TH Sarabun New"/>
          <w:sz w:val="32"/>
          <w:szCs w:val="32"/>
          <w:cs/>
        </w:rPr>
        <w:t>) และปัญหาตัวแปรอิสระมีการกระจายและเป็นตัวแปรสุ่ม (</w:t>
      </w:r>
      <w:r w:rsidRPr="00357A8D">
        <w:rPr>
          <w:rFonts w:ascii="TH Sarabun New" w:hAnsi="TH Sarabun New" w:cs="TH Sarabun New"/>
          <w:sz w:val="32"/>
          <w:szCs w:val="32"/>
        </w:rPr>
        <w:t>Stochastic Regressor</w:t>
      </w:r>
      <w:r w:rsidRPr="00357A8D">
        <w:rPr>
          <w:rFonts w:ascii="TH Sarabun New" w:hAnsi="TH Sarabun New" w:cs="TH Sarabun New"/>
          <w:sz w:val="32"/>
          <w:szCs w:val="32"/>
          <w:cs/>
        </w:rPr>
        <w:t xml:space="preserve">) ศึกษาวิธีการประมาณค่าพารามิเตอร์ด้วยวิธี </w:t>
      </w:r>
      <w:r w:rsidRPr="00357A8D">
        <w:rPr>
          <w:rFonts w:ascii="TH Sarabun New" w:hAnsi="TH Sarabun New" w:cs="TH Sarabun New"/>
          <w:sz w:val="32"/>
          <w:szCs w:val="32"/>
        </w:rPr>
        <w:t xml:space="preserve">Generalized Least Squares </w:t>
      </w:r>
      <w:r w:rsidRPr="00357A8D">
        <w:rPr>
          <w:rFonts w:ascii="TH Sarabun New" w:hAnsi="TH Sarabun New" w:cs="TH Sarabun New"/>
          <w:sz w:val="32"/>
          <w:szCs w:val="32"/>
          <w:cs/>
        </w:rPr>
        <w:t>การประมาณค่าพารามิเตอร์ระบบสมการถดถอย (</w:t>
      </w:r>
      <w:r w:rsidRPr="00357A8D">
        <w:rPr>
          <w:rFonts w:ascii="TH Sarabun New" w:hAnsi="TH Sarabun New" w:cs="TH Sarabun New"/>
          <w:sz w:val="32"/>
          <w:szCs w:val="32"/>
        </w:rPr>
        <w:t>System of Regressions and Seemingly Unrelated Regression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SUR</w:t>
      </w:r>
      <w:r w:rsidRPr="00357A8D">
        <w:rPr>
          <w:rFonts w:ascii="TH Sarabun New" w:hAnsi="TH Sarabun New" w:cs="TH Sarabun New"/>
          <w:sz w:val="32"/>
          <w:szCs w:val="32"/>
          <w:cs/>
        </w:rPr>
        <w:t>) ศึกษาระบบสมการที่เกี่ยวเนื่องกัน (</w:t>
      </w:r>
      <w:r w:rsidRPr="00357A8D">
        <w:rPr>
          <w:rFonts w:ascii="TH Sarabun New" w:hAnsi="TH Sarabun New" w:cs="TH Sarabun New"/>
          <w:sz w:val="32"/>
          <w:szCs w:val="32"/>
        </w:rPr>
        <w:t>Simultaneous Equation System</w:t>
      </w:r>
      <w:r w:rsidRPr="00357A8D">
        <w:rPr>
          <w:rFonts w:ascii="TH Sarabun New" w:hAnsi="TH Sarabun New" w:cs="TH Sarabun New"/>
          <w:sz w:val="32"/>
          <w:szCs w:val="32"/>
          <w:cs/>
        </w:rPr>
        <w:t xml:space="preserve">) การแก้ปัญหา </w:t>
      </w:r>
      <w:r w:rsidRPr="00357A8D">
        <w:rPr>
          <w:rFonts w:ascii="TH Sarabun New" w:hAnsi="TH Sarabun New" w:cs="TH Sarabun New"/>
          <w:sz w:val="32"/>
          <w:szCs w:val="32"/>
        </w:rPr>
        <w:t xml:space="preserve">Endogeneity </w:t>
      </w:r>
      <w:r w:rsidRPr="00357A8D">
        <w:rPr>
          <w:rFonts w:ascii="TH Sarabun New" w:hAnsi="TH Sarabun New" w:cs="TH Sarabun New"/>
          <w:sz w:val="32"/>
          <w:szCs w:val="32"/>
          <w:cs/>
        </w:rPr>
        <w:t>ด้วยวิธีการประมาณค่าแบบตัวแปรเครื่องมือ (</w:t>
      </w:r>
      <w:r w:rsidRPr="00357A8D">
        <w:rPr>
          <w:rFonts w:ascii="TH Sarabun New" w:hAnsi="TH Sarabun New" w:cs="TH Sarabun New"/>
          <w:sz w:val="32"/>
          <w:szCs w:val="32"/>
        </w:rPr>
        <w:t>Instrumental Variables</w:t>
      </w:r>
      <w:r w:rsidRPr="00357A8D">
        <w:rPr>
          <w:rFonts w:ascii="TH Sarabun New" w:hAnsi="TH Sarabun New" w:cs="TH Sarabun New"/>
          <w:sz w:val="32"/>
          <w:szCs w:val="32"/>
          <w:cs/>
        </w:rPr>
        <w:t>) และการใช้โปรแกรมสำเร็จรูปในการวิเคราะห์แบบจำลองเศรษฐมิติ</w:t>
      </w:r>
    </w:p>
    <w:p w:rsidRPr="00357A8D" w:rsidR="00763079" w:rsidDel="00CC4353" w:rsidP="00E65391" w:rsidRDefault="00763079" w14:paraId="611CFD65" w14:textId="6C3EB58D">
      <w:pPr>
        <w:ind w:firstLine="720"/>
        <w:jc w:val="thaiDistribute"/>
        <w:rPr>
          <w:del w:author="phetc" w:date="2023-02-15T11:07:00Z" w:id="1078"/>
          <w:rFonts w:ascii="TH Sarabun New" w:hAnsi="TH Sarabun New" w:cs="TH Sarabun New"/>
          <w:sz w:val="32"/>
          <w:szCs w:val="32"/>
        </w:rPr>
      </w:pPr>
      <w:r w:rsidRPr="00357A8D">
        <w:rPr>
          <w:rFonts w:ascii="TH Sarabun New" w:hAnsi="TH Sarabun New" w:cs="TH Sarabun New"/>
          <w:sz w:val="32"/>
          <w:szCs w:val="32"/>
        </w:rPr>
        <w:t xml:space="preserve">Prerequisites </w:t>
      </w:r>
      <w:r w:rsidRPr="00357A8D">
        <w:rPr>
          <w:rFonts w:ascii="TH Sarabun New" w:hAnsi="TH Sarabun New" w:cs="TH Sarabun New"/>
          <w:sz w:val="32"/>
          <w:szCs w:val="32"/>
          <w:cs/>
        </w:rPr>
        <w:t xml:space="preserve">: </w:t>
      </w:r>
      <w:ins w:author="phetc" w:date="2023-02-15T11:07:00Z" w:id="1079">
        <w:r w:rsidRPr="00357A8D" w:rsidR="00CC4353">
          <w:rPr>
            <w:rFonts w:ascii="TH Sarabun New" w:hAnsi="TH Sarabun New" w:eastAsia="Angsana New" w:cs="TH Sarabun New"/>
            <w:sz w:val="32"/>
            <w:szCs w:val="32"/>
            <w:rPrChange w:author="PC" w:date="2023-03-31T11:41:00Z" w:id="1080">
              <w:rPr>
                <w:rFonts w:ascii="TH Sarabun New" w:hAnsi="TH Sarabun New" w:eastAsia="Angsana New" w:cs="TH Sarabun New"/>
                <w:color w:val="FF0000"/>
                <w:sz w:val="32"/>
                <w:szCs w:val="32"/>
              </w:rPr>
            </w:rPrChange>
          </w:rPr>
          <w:t>Have earned credits of</w:t>
        </w:r>
        <w:r w:rsidRPr="00357A8D" w:rsidR="00CC4353">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EC211 </w:t>
      </w:r>
      <w:r w:rsidRPr="00357A8D">
        <w:rPr>
          <w:rFonts w:ascii="TH Sarabun New" w:hAnsi="TH Sarabun New" w:cs="TH Sarabun New"/>
          <w:sz w:val="32"/>
          <w:szCs w:val="32"/>
          <w:cs/>
        </w:rPr>
        <w:t>(</w:t>
      </w:r>
      <w:r w:rsidRPr="00357A8D">
        <w:rPr>
          <w:rFonts w:ascii="TH Sarabun New" w:hAnsi="TH Sarabun New" w:cs="TH Sarabun New"/>
          <w:sz w:val="32"/>
          <w:szCs w:val="32"/>
        </w:rPr>
        <w:t>or EC213</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MA216 </w:t>
      </w:r>
      <w:r w:rsidRPr="00357A8D">
        <w:rPr>
          <w:rFonts w:ascii="TH Sarabun New" w:hAnsi="TH Sarabun New" w:cs="TH Sarabun New"/>
          <w:sz w:val="32"/>
          <w:szCs w:val="32"/>
          <w:cs/>
        </w:rPr>
        <w:t>(</w:t>
      </w:r>
      <w:r w:rsidRPr="00357A8D">
        <w:rPr>
          <w:rFonts w:ascii="TH Sarabun New" w:hAnsi="TH Sarabun New" w:cs="TH Sarabun New"/>
          <w:sz w:val="32"/>
          <w:szCs w:val="32"/>
        </w:rPr>
        <w:t>or MA211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ST216</w:t>
      </w:r>
      <w:ins w:author="phetc" w:date="2023-02-15T11:07:00Z" w:id="1081">
        <w:r w:rsidRPr="00357A8D" w:rsidR="00CC4353">
          <w:rPr>
            <w:rFonts w:ascii="TH Sarabun New" w:hAnsi="TH Sarabun New" w:cs="TH Sarabun New"/>
            <w:sz w:val="32"/>
            <w:szCs w:val="32"/>
            <w:cs/>
          </w:rPr>
          <w:t xml:space="preserve"> (</w:t>
        </w:r>
        <w:r w:rsidRPr="00357A8D" w:rsidR="00CC4353">
          <w:rPr>
            <w:rFonts w:ascii="TH Sarabun New" w:hAnsi="TH Sarabun New" w:cs="TH Sarabun New"/>
            <w:sz w:val="32"/>
            <w:szCs w:val="32"/>
          </w:rPr>
          <w:t>or ST211</w:t>
        </w:r>
        <w:r w:rsidRPr="00357A8D" w:rsidR="00CC4353">
          <w:rPr>
            <w:rFonts w:ascii="TH Sarabun New" w:hAnsi="TH Sarabun New" w:cs="TH Sarabun New"/>
            <w:sz w:val="32"/>
            <w:szCs w:val="32"/>
            <w:cs/>
          </w:rPr>
          <w:t>)</w:t>
        </w:r>
      </w:ins>
    </w:p>
    <w:p w:rsidRPr="00357A8D" w:rsidR="00763079" w:rsidDel="00CC4353" w:rsidRDefault="00763079" w14:paraId="3031FB43" w14:textId="77700E2E">
      <w:pPr>
        <w:ind w:firstLine="720"/>
        <w:jc w:val="thaiDistribute"/>
        <w:rPr>
          <w:del w:author="phetc" w:date="2023-02-15T11:08:00Z" w:id="1082"/>
          <w:rFonts w:ascii="TH Sarabun New" w:hAnsi="TH Sarabun New" w:cs="TH Sarabun New"/>
          <w:sz w:val="32"/>
          <w:szCs w:val="32"/>
        </w:rPr>
        <w:pPrChange w:author="PC" w:date="2023-03-31T11:42:00Z" w:id="1083">
          <w:pPr>
            <w:tabs>
              <w:tab w:val="left" w:pos="709"/>
            </w:tabs>
            <w:jc w:val="thaiDistribute"/>
          </w:pPr>
        </w:pPrChange>
      </w:pPr>
      <w:del w:author="phetc" w:date="2023-02-15T11:08:00Z" w:id="1084">
        <w:r w:rsidRPr="00357A8D" w:rsidDel="00CC4353">
          <w:rPr>
            <w:rFonts w:ascii="TH Sarabun New" w:hAnsi="TH Sarabun New" w:cs="TH Sarabun New"/>
            <w:sz w:val="32"/>
            <w:szCs w:val="32"/>
            <w:cs/>
          </w:rPr>
          <w:delText xml:space="preserve"> (</w:delText>
        </w:r>
        <w:r w:rsidRPr="00357A8D" w:rsidDel="00CC4353">
          <w:rPr>
            <w:rFonts w:ascii="TH Sarabun New" w:hAnsi="TH Sarabun New" w:cs="TH Sarabun New"/>
            <w:sz w:val="32"/>
            <w:szCs w:val="32"/>
          </w:rPr>
          <w:delText>or ST211</w:delText>
        </w:r>
        <w:r w:rsidRPr="00357A8D" w:rsidDel="00CC4353">
          <w:rPr>
            <w:rFonts w:ascii="TH Sarabun New" w:hAnsi="TH Sarabun New" w:cs="TH Sarabun New"/>
            <w:sz w:val="32"/>
            <w:szCs w:val="32"/>
            <w:cs/>
          </w:rPr>
          <w:delText xml:space="preserve">) </w:delText>
        </w:r>
      </w:del>
    </w:p>
    <w:p w:rsidRPr="00357A8D" w:rsidR="00763079" w:rsidP="00932528" w:rsidRDefault="00763079" w14:paraId="0880FE94"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 xml:space="preserve">Applying statistical methods and economic theories to analyze economic data, including simple and multiple regressions; estimation using the ordinary least squares </w:t>
      </w:r>
      <w:r w:rsidRPr="00357A8D">
        <w:rPr>
          <w:rFonts w:ascii="TH Sarabun New" w:hAnsi="TH Sarabun New" w:cs="TH Sarabun New"/>
          <w:sz w:val="32"/>
          <w:szCs w:val="32"/>
          <w:cs/>
        </w:rPr>
        <w:t>(</w:t>
      </w:r>
      <w:r w:rsidRPr="00357A8D">
        <w:rPr>
          <w:rFonts w:ascii="TH Sarabun New" w:hAnsi="TH Sarabun New" w:cs="TH Sarabun New"/>
          <w:sz w:val="32"/>
          <w:szCs w:val="32"/>
        </w:rPr>
        <w:t>OLS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hypothesis testing; and dummy variable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This course also examines various problems in regression models, including Multicollinearity, Heteroscedasticity, Autocorrelation, Specification Error, Stochastic Regressors; and some advanced topics in regression method such as Generalized Least Squares </w:t>
      </w:r>
      <w:r w:rsidRPr="00357A8D">
        <w:rPr>
          <w:rFonts w:ascii="TH Sarabun New" w:hAnsi="TH Sarabun New" w:cs="TH Sarabun New"/>
          <w:sz w:val="32"/>
          <w:szCs w:val="32"/>
          <w:cs/>
        </w:rPr>
        <w:t>(</w:t>
      </w:r>
      <w:r w:rsidRPr="00357A8D">
        <w:rPr>
          <w:rFonts w:ascii="TH Sarabun New" w:hAnsi="TH Sarabun New" w:cs="TH Sarabun New"/>
          <w:sz w:val="32"/>
          <w:szCs w:val="32"/>
        </w:rPr>
        <w:t>GLS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estimation, System of regressions and Seemingly Unrelated Regression </w:t>
      </w:r>
      <w:r w:rsidRPr="00357A8D">
        <w:rPr>
          <w:rFonts w:ascii="TH Sarabun New" w:hAnsi="TH Sarabun New" w:cs="TH Sarabun New"/>
          <w:sz w:val="32"/>
          <w:szCs w:val="32"/>
          <w:cs/>
        </w:rPr>
        <w:t>(</w:t>
      </w:r>
      <w:r w:rsidRPr="00357A8D">
        <w:rPr>
          <w:rFonts w:ascii="TH Sarabun New" w:hAnsi="TH Sarabun New" w:cs="TH Sarabun New"/>
          <w:sz w:val="32"/>
          <w:szCs w:val="32"/>
        </w:rPr>
        <w:t>SUR</w:t>
      </w:r>
      <w:r w:rsidRPr="00357A8D">
        <w:rPr>
          <w:rFonts w:ascii="TH Sarabun New" w:hAnsi="TH Sarabun New" w:cs="TH Sarabun New"/>
          <w:sz w:val="32"/>
          <w:szCs w:val="32"/>
          <w:cs/>
        </w:rPr>
        <w:t>)</w:t>
      </w:r>
      <w:r w:rsidRPr="00357A8D">
        <w:rPr>
          <w:rFonts w:ascii="TH Sarabun New" w:hAnsi="TH Sarabun New" w:cs="TH Sarabun New"/>
          <w:sz w:val="32"/>
          <w:szCs w:val="32"/>
        </w:rPr>
        <w:t>, Simultaneous Equation System and solving Endogeneity problem with instrumental variables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Trainings in econometrics softwares</w:t>
      </w:r>
      <w:r w:rsidRPr="00357A8D">
        <w:rPr>
          <w:rFonts w:ascii="TH Sarabun New" w:hAnsi="TH Sarabun New" w:cs="TH Sarabun New"/>
          <w:sz w:val="32"/>
          <w:szCs w:val="32"/>
          <w:cs/>
        </w:rPr>
        <w:t xml:space="preserve">. </w:t>
      </w:r>
    </w:p>
    <w:p w:rsidRPr="00357A8D" w:rsidR="0042687E" w:rsidP="00932528" w:rsidRDefault="0042687E" w14:paraId="57B320F2" w14:textId="4FE058A1">
      <w:pPr>
        <w:jc w:val="thaiDistribute"/>
        <w:rPr>
          <w:ins w:author="Jenjira O-cha" w:date="2023-02-08T15:23:00Z" w:id="1085"/>
          <w:rFonts w:ascii="TH SarabunPSK" w:hAnsi="TH SarabunPSK" w:cs="TH SarabunPSK"/>
          <w:sz w:val="32"/>
          <w:szCs w:val="32"/>
        </w:rPr>
      </w:pPr>
    </w:p>
    <w:p w:rsidRPr="00357A8D" w:rsidR="000F3206" w:rsidP="00E65391" w:rsidRDefault="000F3206" w14:paraId="6CB4E7FC" w14:textId="2437D665">
      <w:pPr>
        <w:jc w:val="thaiDistribute"/>
        <w:rPr>
          <w:ins w:author="Jenjira O-cha" w:date="2023-02-08T15:23:00Z" w:id="1086"/>
          <w:rFonts w:ascii="TH SarabunPSK" w:hAnsi="TH SarabunPSK" w:cs="TH SarabunPSK"/>
          <w:sz w:val="32"/>
          <w:szCs w:val="32"/>
        </w:rPr>
      </w:pPr>
    </w:p>
    <w:p w:rsidRPr="00357A8D" w:rsidR="000F3206" w:rsidP="00E65391" w:rsidRDefault="000F3206" w14:paraId="0D28AA93" w14:textId="064F367C">
      <w:pPr>
        <w:jc w:val="thaiDistribute"/>
        <w:rPr>
          <w:ins w:author="Jenjira O-cha" w:date="2023-02-08T15:23:00Z" w:id="1087"/>
          <w:rFonts w:ascii="TH SarabunPSK" w:hAnsi="TH SarabunPSK" w:cs="TH SarabunPSK"/>
          <w:sz w:val="32"/>
          <w:szCs w:val="32"/>
        </w:rPr>
      </w:pPr>
    </w:p>
    <w:p w:rsidRPr="00357A8D" w:rsidR="000F3206" w:rsidP="00E65391" w:rsidRDefault="000F3206" w14:paraId="27E9EB78" w14:textId="08B10F4E">
      <w:pPr>
        <w:jc w:val="thaiDistribute"/>
        <w:rPr>
          <w:ins w:author="Jenjira O-cha" w:date="2023-02-08T15:23:00Z" w:id="1088"/>
          <w:rFonts w:ascii="TH SarabunPSK" w:hAnsi="TH SarabunPSK" w:cs="TH SarabunPSK"/>
          <w:sz w:val="32"/>
          <w:szCs w:val="32"/>
        </w:rPr>
      </w:pPr>
    </w:p>
    <w:p w:rsidRPr="00357A8D" w:rsidR="000F3206" w:rsidP="00E65391" w:rsidRDefault="000F3206" w14:paraId="0BA4DEE8" w14:textId="61679E21">
      <w:pPr>
        <w:jc w:val="thaiDistribute"/>
        <w:rPr>
          <w:ins w:author="Jenjira O-cha" w:date="2023-02-08T15:23:00Z" w:id="1089"/>
          <w:rFonts w:ascii="TH SarabunPSK" w:hAnsi="TH SarabunPSK" w:cs="TH SarabunPSK"/>
          <w:sz w:val="32"/>
          <w:szCs w:val="32"/>
        </w:rPr>
      </w:pPr>
    </w:p>
    <w:p w:rsidRPr="00357A8D" w:rsidR="000F3206" w:rsidP="00E65391" w:rsidRDefault="000F3206" w14:paraId="5F2A37E5" w14:textId="77777777">
      <w:pPr>
        <w:jc w:val="thaiDistribute"/>
        <w:rPr>
          <w:rFonts w:ascii="TH SarabunPSK" w:hAnsi="TH SarabunPSK" w:cs="TH SarabunPSK"/>
          <w:sz w:val="32"/>
          <w:szCs w:val="32"/>
        </w:rPr>
      </w:pPr>
    </w:p>
    <w:p w:rsidRPr="00357A8D" w:rsidR="00763079" w:rsidP="00E65391" w:rsidRDefault="00763079" w14:paraId="0E03D21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เศรษฐมิติ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39E63B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EC426</w:t>
      </w:r>
      <w:r w:rsidRPr="00357A8D">
        <w:rPr>
          <w:rFonts w:ascii="TH Sarabun New" w:hAnsi="TH Sarabun New" w:cs="TH Sarabun New"/>
          <w:sz w:val="32"/>
          <w:szCs w:val="32"/>
        </w:rPr>
        <w:tab/>
      </w:r>
      <w:r w:rsidRPr="00357A8D">
        <w:rPr>
          <w:rFonts w:ascii="TH Sarabun New" w:hAnsi="TH Sarabun New" w:cs="TH Sarabun New"/>
          <w:sz w:val="32"/>
          <w:szCs w:val="32"/>
        </w:rPr>
        <w:t>Econometrics 2</w:t>
      </w:r>
    </w:p>
    <w:p w:rsidRPr="00357A8D" w:rsidR="00763079" w:rsidP="00E65391" w:rsidRDefault="00763079" w14:paraId="2E651EC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425</w:t>
      </w:r>
      <w:r w:rsidRPr="00357A8D">
        <w:rPr>
          <w:rFonts w:ascii="TH Sarabun New" w:hAnsi="TH Sarabun New" w:cs="TH Sarabun New"/>
          <w:sz w:val="32"/>
          <w:szCs w:val="32"/>
          <w:cs/>
        </w:rPr>
        <w:t xml:space="preserve"> </w:t>
      </w:r>
    </w:p>
    <w:p w:rsidRPr="00357A8D" w:rsidR="00763079" w:rsidP="00E65391" w:rsidRDefault="00763079" w14:paraId="785A9F5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การประมาณค่าพารามิเตอร์ด้วยวิธีการ </w:t>
      </w:r>
      <w:r w:rsidRPr="00357A8D">
        <w:rPr>
          <w:rFonts w:ascii="TH Sarabun New" w:hAnsi="TH Sarabun New" w:cs="TH Sarabun New"/>
          <w:sz w:val="32"/>
          <w:szCs w:val="32"/>
        </w:rPr>
        <w:t>Maximum Likelihood</w:t>
      </w:r>
      <w:r w:rsidRPr="00357A8D">
        <w:rPr>
          <w:rFonts w:ascii="TH Sarabun New" w:hAnsi="TH Sarabun New" w:cs="TH Sarabun New"/>
          <w:sz w:val="32"/>
          <w:szCs w:val="32"/>
          <w:cs/>
        </w:rPr>
        <w:t xml:space="preserve"> การประมาณค่าพารามิเตอร์ในแบบจำลองข้อมูลภาคตัดขวางอนุกรมเวลา (</w:t>
      </w:r>
      <w:r w:rsidRPr="00357A8D">
        <w:rPr>
          <w:rFonts w:ascii="TH Sarabun New" w:hAnsi="TH Sarabun New" w:cs="TH Sarabun New"/>
          <w:sz w:val="32"/>
          <w:szCs w:val="32"/>
        </w:rPr>
        <w:t>Panel Data Models</w:t>
      </w:r>
      <w:r w:rsidRPr="00357A8D">
        <w:rPr>
          <w:rFonts w:ascii="TH Sarabun New" w:hAnsi="TH Sarabun New" w:cs="TH Sarabun New"/>
          <w:sz w:val="32"/>
          <w:szCs w:val="32"/>
          <w:cs/>
        </w:rPr>
        <w:t>) ศึกษาแบบจำลองที่มีตัวแปรตามแบบจำกัด (</w:t>
      </w:r>
      <w:r w:rsidRPr="00357A8D">
        <w:rPr>
          <w:rFonts w:ascii="TH Sarabun New" w:hAnsi="TH Sarabun New" w:cs="TH Sarabun New"/>
          <w:sz w:val="32"/>
          <w:szCs w:val="32"/>
        </w:rPr>
        <w:t>Limited Dependent Variable Model</w:t>
      </w:r>
      <w:r w:rsidRPr="00357A8D">
        <w:rPr>
          <w:rFonts w:ascii="TH Sarabun New" w:hAnsi="TH Sarabun New" w:cs="TH Sarabun New"/>
          <w:sz w:val="32"/>
          <w:szCs w:val="32"/>
          <w:cs/>
        </w:rPr>
        <w:t>)</w:t>
      </w:r>
    </w:p>
    <w:p w:rsidRPr="00357A8D" w:rsidR="00763079" w:rsidP="00E65391" w:rsidRDefault="00763079" w14:paraId="479EDD43" w14:textId="0F1C334B">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08:00Z" w:id="1090">
        <w:r w:rsidRPr="00357A8D" w:rsidR="00CC4353">
          <w:rPr>
            <w:rFonts w:ascii="TH Sarabun New" w:hAnsi="TH Sarabun New" w:eastAsia="Angsana New" w:cs="TH Sarabun New"/>
            <w:sz w:val="32"/>
            <w:szCs w:val="32"/>
            <w:rPrChange w:author="PC" w:date="2023-03-31T11:41:00Z" w:id="1091">
              <w:rPr>
                <w:rFonts w:ascii="TH Sarabun New" w:hAnsi="TH Sarabun New" w:eastAsia="Angsana New" w:cs="TH Sarabun New"/>
                <w:color w:val="FF0000"/>
                <w:sz w:val="32"/>
                <w:szCs w:val="32"/>
              </w:rPr>
            </w:rPrChange>
          </w:rPr>
          <w:t>Have earned credits of</w:t>
        </w:r>
        <w:r w:rsidRPr="00357A8D" w:rsidR="00CC4353">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EC425 </w:t>
      </w:r>
    </w:p>
    <w:p w:rsidRPr="00357A8D" w:rsidR="00763079" w:rsidP="00E65391" w:rsidRDefault="00763079" w14:paraId="349B307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This course covers Maximum Likelihood estimation, panel data model, limited dependent variable model</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P="00E65391" w:rsidRDefault="00763079" w14:paraId="409F89B1" w14:textId="77777777">
      <w:pPr>
        <w:tabs>
          <w:tab w:val="left" w:pos="567"/>
        </w:tabs>
        <w:jc w:val="thaiDistribute"/>
        <w:rPr>
          <w:rFonts w:ascii="TH Sarabun New" w:hAnsi="TH Sarabun New" w:cs="TH Sarabun New"/>
          <w:sz w:val="20"/>
          <w:szCs w:val="20"/>
        </w:rPr>
      </w:pPr>
    </w:p>
    <w:p w:rsidRPr="00357A8D" w:rsidR="00763079" w:rsidP="00E65391" w:rsidRDefault="00763079" w14:paraId="43722F2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427</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การวิเคราะห์อนุกรมเวลา </w:t>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E88D66C"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rPr>
        <w:t>EC427</w:t>
      </w:r>
      <w:r w:rsidRPr="00357A8D">
        <w:rPr>
          <w:rFonts w:ascii="TH Sarabun New" w:hAnsi="TH Sarabun New" w:cs="TH Sarabun New"/>
          <w:sz w:val="32"/>
          <w:szCs w:val="32"/>
        </w:rPr>
        <w:tab/>
      </w:r>
      <w:r w:rsidRPr="00357A8D">
        <w:rPr>
          <w:rFonts w:ascii="TH Sarabun New" w:hAnsi="TH Sarabun New" w:cs="TH Sarabun New"/>
          <w:sz w:val="32"/>
          <w:szCs w:val="32"/>
        </w:rPr>
        <w:t>Time Series Analysis</w:t>
      </w:r>
    </w:p>
    <w:p w:rsidRPr="00357A8D" w:rsidR="00763079" w:rsidP="00E65391" w:rsidRDefault="00763079" w14:paraId="3296B77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425</w:t>
      </w:r>
      <w:r w:rsidRPr="00357A8D">
        <w:rPr>
          <w:rFonts w:ascii="TH Sarabun New" w:hAnsi="TH Sarabun New" w:cs="TH Sarabun New"/>
          <w:sz w:val="32"/>
          <w:szCs w:val="32"/>
          <w:cs/>
        </w:rPr>
        <w:t xml:space="preserve"> </w:t>
      </w:r>
    </w:p>
    <w:p w:rsidRPr="00357A8D" w:rsidR="00763079" w:rsidP="00E65391" w:rsidRDefault="00763079" w14:paraId="5B0A107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การประมาณค่าพารามิเตอร์ด้วยวิธีการ </w:t>
      </w:r>
      <w:r w:rsidRPr="00357A8D">
        <w:rPr>
          <w:rFonts w:ascii="TH Sarabun New" w:hAnsi="TH Sarabun New" w:cs="TH Sarabun New"/>
          <w:sz w:val="32"/>
          <w:szCs w:val="32"/>
        </w:rPr>
        <w:t xml:space="preserve">Maximum Likelihood </w:t>
      </w:r>
      <w:r w:rsidRPr="00357A8D">
        <w:rPr>
          <w:rFonts w:ascii="TH Sarabun New" w:hAnsi="TH Sarabun New" w:cs="TH Sarabun New"/>
          <w:sz w:val="32"/>
          <w:szCs w:val="32"/>
          <w:cs/>
        </w:rPr>
        <w:t>ศึกษาแบบจำลองอนุกรมเวลาเบื้องต้น ได้แก่ แบบจำลองอนุกรมเวลาเชิงเดี่ยว (</w:t>
      </w:r>
      <w:r w:rsidRPr="00357A8D">
        <w:rPr>
          <w:rFonts w:ascii="TH Sarabun New" w:hAnsi="TH Sarabun New" w:cs="TH Sarabun New"/>
          <w:sz w:val="32"/>
          <w:szCs w:val="32"/>
        </w:rPr>
        <w:t>Univariate Time Series Model</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AR, MA, ARMA, ARIMA, </w:t>
      </w:r>
      <w:r w:rsidRPr="00357A8D">
        <w:rPr>
          <w:rFonts w:ascii="TH Sarabun New" w:hAnsi="TH Sarabun New" w:cs="TH Sarabun New"/>
          <w:sz w:val="32"/>
          <w:szCs w:val="32"/>
          <w:cs/>
        </w:rPr>
        <w:t xml:space="preserve">การพยากรณ์ แบบจำลอง </w:t>
      </w:r>
      <w:r w:rsidRPr="00357A8D">
        <w:rPr>
          <w:rFonts w:ascii="TH Sarabun New" w:hAnsi="TH Sarabun New" w:cs="TH Sarabun New"/>
          <w:sz w:val="32"/>
          <w:szCs w:val="32"/>
        </w:rPr>
        <w:t xml:space="preserve">ARCH GARCH EGARCH </w:t>
      </w:r>
      <w:r w:rsidRPr="00357A8D">
        <w:rPr>
          <w:rFonts w:ascii="TH Sarabun New" w:hAnsi="TH Sarabun New" w:cs="TH Sarabun New"/>
          <w:sz w:val="32"/>
          <w:szCs w:val="32"/>
          <w:cs/>
        </w:rPr>
        <w:t xml:space="preserve">แบบจำลอง </w:t>
      </w:r>
      <w:r w:rsidRPr="00357A8D">
        <w:rPr>
          <w:rFonts w:ascii="TH Sarabun New" w:hAnsi="TH Sarabun New" w:cs="TH Sarabun New"/>
          <w:sz w:val="32"/>
          <w:szCs w:val="32"/>
        </w:rPr>
        <w:t xml:space="preserve">VARs </w:t>
      </w:r>
      <w:r w:rsidRPr="00357A8D">
        <w:rPr>
          <w:rFonts w:ascii="TH Sarabun New" w:hAnsi="TH Sarabun New" w:cs="TH Sarabun New"/>
          <w:sz w:val="32"/>
          <w:szCs w:val="32"/>
          <w:cs/>
        </w:rPr>
        <w:t>และแบบจำลองสมการถดถอยที่ตัวแปรมีความสัมพันธ์ระยะยาวและการปรับตัวในระยะสั้น</w:t>
      </w:r>
      <w:r w:rsidRPr="00357A8D">
        <w:rPr>
          <w:rFonts w:ascii="TH Sarabun New" w:hAnsi="TH Sarabun New" w:cs="TH Sarabun New"/>
          <w:sz w:val="32"/>
          <w:szCs w:val="32"/>
        </w:rPr>
        <w:t>, VECM</w:t>
      </w:r>
      <w:r w:rsidRPr="00357A8D">
        <w:rPr>
          <w:rFonts w:ascii="TH Sarabun New" w:hAnsi="TH Sarabun New" w:cs="TH Sarabun New"/>
          <w:sz w:val="32"/>
          <w:szCs w:val="32"/>
          <w:cs/>
        </w:rPr>
        <w:t>.</w:t>
      </w:r>
    </w:p>
    <w:p w:rsidRPr="00357A8D" w:rsidR="00763079" w:rsidP="00E65391" w:rsidRDefault="00763079" w14:paraId="2C26D889" w14:textId="2126A5C8">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09:00Z" w:id="1092">
        <w:r w:rsidRPr="00357A8D" w:rsidR="00CC4353">
          <w:rPr>
            <w:rFonts w:ascii="TH Sarabun New" w:hAnsi="TH Sarabun New" w:eastAsia="Angsana New" w:cs="TH Sarabun New"/>
            <w:sz w:val="32"/>
            <w:szCs w:val="32"/>
            <w:rPrChange w:author="PC" w:date="2023-03-31T11:41:00Z" w:id="1093">
              <w:rPr>
                <w:rFonts w:ascii="TH Sarabun New" w:hAnsi="TH Sarabun New" w:eastAsia="Angsana New" w:cs="TH Sarabun New"/>
                <w:color w:val="FF0000"/>
                <w:sz w:val="32"/>
                <w:szCs w:val="32"/>
              </w:rPr>
            </w:rPrChange>
          </w:rPr>
          <w:t>Have earned credits of</w:t>
        </w:r>
        <w:r w:rsidRPr="00357A8D" w:rsidR="00CC4353">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EC425 </w:t>
      </w:r>
    </w:p>
    <w:p w:rsidRPr="00357A8D" w:rsidR="00763079" w:rsidP="00E65391" w:rsidRDefault="00763079" w14:paraId="694DCCCB" w14:textId="77777777">
      <w:pPr>
        <w:tabs>
          <w:tab w:val="left" w:pos="567"/>
        </w:tabs>
        <w:jc w:val="thaiDistribute"/>
        <w:rPr>
          <w:rFonts w:ascii="TH SarabunPSK" w:hAnsi="TH SarabunPSK" w:cs="TH SarabunPSK"/>
          <w:sz w:val="32"/>
          <w:szCs w:val="32"/>
          <w:rPrChange w:author="PC" w:date="2023-03-31T11:41:00Z" w:id="1094">
            <w:rPr>
              <w:rFonts w:ascii="TH SarabunPSK" w:hAnsi="TH SarabunPSK" w:cs="TH SarabunPSK"/>
              <w:color w:val="000000"/>
              <w:sz w:val="32"/>
              <w:szCs w:val="32"/>
            </w:rPr>
          </w:rPrChange>
        </w:rPr>
      </w:pPr>
      <w:r w:rsidRPr="00357A8D">
        <w:rPr>
          <w:rFonts w:ascii="TH Sarabun New" w:hAnsi="TH Sarabun New" w:cs="TH Sarabun New"/>
          <w:sz w:val="32"/>
          <w:szCs w:val="32"/>
          <w:cs/>
          <w:rPrChange w:author="PC" w:date="2023-03-31T11:41:00Z" w:id="1095">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096">
            <w:rPr>
              <w:rFonts w:ascii="TH Sarabun New" w:hAnsi="TH Sarabun New" w:cs="TH Sarabun New"/>
              <w:color w:val="000000"/>
              <w:sz w:val="32"/>
              <w:szCs w:val="32"/>
              <w:cs/>
            </w:rPr>
          </w:rPrChange>
        </w:rPr>
        <w:tab/>
      </w:r>
      <w:r w:rsidRPr="00357A8D">
        <w:rPr>
          <w:rFonts w:ascii="TH Sarabun New" w:hAnsi="TH Sarabun New" w:cs="TH Sarabun New"/>
          <w:sz w:val="32"/>
          <w:szCs w:val="32"/>
          <w:rPrChange w:author="PC" w:date="2023-03-31T11:41:00Z" w:id="1097">
            <w:rPr>
              <w:rFonts w:ascii="TH Sarabun New" w:hAnsi="TH Sarabun New" w:cs="TH Sarabun New"/>
              <w:color w:val="000000"/>
              <w:sz w:val="32"/>
              <w:szCs w:val="32"/>
            </w:rPr>
          </w:rPrChange>
        </w:rPr>
        <w:t xml:space="preserve">This course covers Maximum Likelihood estimation and the introduction to time series data focusing on univariate time series, AR, MA, ARMA, ARIMA, forecasting, ARCH, GARCH, EGARCH, VARs, cointegration and error correction model, </w:t>
      </w:r>
      <w:r w:rsidRPr="00357A8D" w:rsidR="00D12415">
        <w:rPr>
          <w:rFonts w:ascii="TH Sarabun New" w:hAnsi="TH Sarabun New" w:cs="TH Sarabun New"/>
          <w:sz w:val="32"/>
          <w:szCs w:val="32"/>
          <w:rPrChange w:author="PC" w:date="2023-03-31T11:41:00Z" w:id="1098">
            <w:rPr>
              <w:rFonts w:ascii="TH Sarabun New" w:hAnsi="TH Sarabun New" w:cs="TH Sarabun New"/>
              <w:color w:val="000000"/>
              <w:sz w:val="32"/>
              <w:szCs w:val="32"/>
            </w:rPr>
          </w:rPrChange>
        </w:rPr>
        <w:t xml:space="preserve">and </w:t>
      </w:r>
      <w:r w:rsidRPr="00357A8D">
        <w:rPr>
          <w:rFonts w:ascii="TH Sarabun New" w:hAnsi="TH Sarabun New" w:cs="TH Sarabun New"/>
          <w:sz w:val="32"/>
          <w:szCs w:val="32"/>
          <w:rPrChange w:author="PC" w:date="2023-03-31T11:41:00Z" w:id="1099">
            <w:rPr>
              <w:rFonts w:ascii="TH Sarabun New" w:hAnsi="TH Sarabun New" w:cs="TH Sarabun New"/>
              <w:color w:val="000000"/>
              <w:sz w:val="32"/>
              <w:szCs w:val="32"/>
            </w:rPr>
          </w:rPrChange>
        </w:rPr>
        <w:t>VECM</w:t>
      </w:r>
      <w:r w:rsidRPr="00357A8D">
        <w:rPr>
          <w:rFonts w:ascii="TH Sarabun New" w:hAnsi="TH Sarabun New" w:cs="TH Sarabun New"/>
          <w:sz w:val="32"/>
          <w:szCs w:val="32"/>
          <w:cs/>
          <w:rPrChange w:author="PC" w:date="2023-03-31T11:41:00Z" w:id="1100">
            <w:rPr>
              <w:rFonts w:ascii="TH Sarabun New" w:hAnsi="TH Sarabun New" w:cs="TH Sarabun New"/>
              <w:color w:val="000000"/>
              <w:sz w:val="32"/>
              <w:szCs w:val="32"/>
              <w:cs/>
            </w:rPr>
          </w:rPrChange>
        </w:rPr>
        <w:t>.</w:t>
      </w:r>
    </w:p>
    <w:p w:rsidRPr="00357A8D" w:rsidR="00763079" w:rsidP="00E65391" w:rsidRDefault="00763079" w14:paraId="68B67D75" w14:textId="77777777">
      <w:pPr>
        <w:jc w:val="thaiDistribute"/>
        <w:rPr>
          <w:rFonts w:ascii="TH SarabunPSK" w:hAnsi="TH SarabunPSK" w:cs="TH SarabunPSK"/>
          <w:sz w:val="20"/>
          <w:szCs w:val="20"/>
          <w:cs/>
          <w:rPrChange w:author="PC" w:date="2023-03-31T11:41:00Z" w:id="1101">
            <w:rPr>
              <w:rFonts w:ascii="TH SarabunPSK" w:hAnsi="TH SarabunPSK" w:cs="TH SarabunPSK"/>
              <w:color w:val="FF0000"/>
              <w:sz w:val="20"/>
              <w:szCs w:val="20"/>
              <w:cs/>
            </w:rPr>
          </w:rPrChange>
        </w:rPr>
      </w:pPr>
    </w:p>
    <w:p w:rsidRPr="00357A8D" w:rsidR="00763079" w:rsidP="00E65391" w:rsidRDefault="00763079" w14:paraId="3BF7D90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521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เศรษฐศาสตร์ปริมาณ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E4EC8F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EC521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Quantitative Economics 1</w:t>
      </w:r>
    </w:p>
    <w:p w:rsidRPr="00357A8D" w:rsidR="00763079" w:rsidDel="00020FED" w:rsidP="00E65391" w:rsidRDefault="00763079" w14:paraId="1F80DEF6" w14:textId="1BC1D6D7">
      <w:pPr>
        <w:tabs>
          <w:tab w:val="left" w:pos="567"/>
        </w:tabs>
        <w:jc w:val="thaiDistribute"/>
        <w:rPr>
          <w:del w:author="PC" w:date="2023-03-31T11:10:00Z" w:id="1102"/>
          <w:rFonts w:ascii="TH Sarabun New" w:hAnsi="TH Sarabun New" w:cs="TH Sarabun New"/>
          <w:sz w:val="32"/>
          <w:szCs w:val="32"/>
        </w:rPr>
      </w:pPr>
      <w:del w:author="PC" w:date="2023-03-31T11:10:00Z" w:id="1103">
        <w:r w:rsidRPr="00357A8D" w:rsidDel="00020FED">
          <w:rPr>
            <w:rFonts w:ascii="TH Sarabun New" w:hAnsi="TH Sarabun New" w:cs="TH Sarabun New"/>
            <w:sz w:val="32"/>
            <w:szCs w:val="32"/>
          </w:rPr>
          <w:tab/>
        </w:r>
        <w:r w:rsidRPr="00357A8D" w:rsidDel="00020FED">
          <w:rPr>
            <w:rFonts w:ascii="TH Sarabun New" w:hAnsi="TH Sarabun New" w:cs="TH Sarabun New"/>
            <w:sz w:val="32"/>
            <w:szCs w:val="32"/>
            <w:cs/>
          </w:rPr>
          <w:delText xml:space="preserve">  </w:delText>
        </w:r>
        <w:commentRangeStart w:id="1104"/>
        <w:r w:rsidRPr="00357A8D" w:rsidDel="00020FED">
          <w:rPr>
            <w:rFonts w:ascii="TH Sarabun New" w:hAnsi="TH Sarabun New" w:cs="TH Sarabun New"/>
            <w:sz w:val="32"/>
            <w:szCs w:val="32"/>
            <w:cs/>
          </w:rPr>
          <w:delText>วิชาบังคับก่อน : ผู้สอนกำหนด</w:delText>
        </w:r>
      </w:del>
      <w:commentRangeEnd w:id="1104"/>
      <w:r w:rsidRPr="00357A8D" w:rsidR="00020FED">
        <w:rPr>
          <w:rStyle w:val="CommentReference"/>
        </w:rPr>
        <w:commentReference w:id="1104"/>
      </w:r>
    </w:p>
    <w:p w:rsidRPr="00357A8D" w:rsidR="00763079" w:rsidP="00E65391" w:rsidRDefault="00763079" w14:paraId="2DF6496D" w14:textId="77777777">
      <w:pPr>
        <w:tabs>
          <w:tab w:val="left" w:pos="567"/>
        </w:tabs>
        <w:jc w:val="thaiDistribute"/>
        <w:rPr>
          <w:rFonts w:ascii="TH Sarabun New" w:hAnsi="TH Sarabun New" w:cs="TH Sarabun New"/>
          <w:spacing w:val="-4"/>
          <w:sz w:val="32"/>
          <w:szCs w:val="32"/>
          <w:rPrChange w:author="PC" w:date="2023-03-31T11:41:00Z" w:id="1105">
            <w:rPr>
              <w:rFonts w:ascii="TH Sarabun New" w:hAnsi="TH Sarabun New" w:cs="TH Sarabun New"/>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pacing w:val="-4"/>
          <w:sz w:val="32"/>
          <w:szCs w:val="32"/>
          <w:cs/>
          <w:rPrChange w:author="PC" w:date="2023-03-31T11:41:00Z" w:id="1106">
            <w:rPr>
              <w:rFonts w:ascii="TH Sarabun New" w:hAnsi="TH Sarabun New" w:cs="TH Sarabun New"/>
              <w:sz w:val="32"/>
              <w:szCs w:val="32"/>
              <w:cs/>
            </w:rPr>
          </w:rPrChange>
        </w:rPr>
        <w:t>ศึกษาเฉพาะเรื่องที่เป็นหัวข้อที่น่าสนใจในด้านเศรษฐศาสตร์ปริมาณ ซึ่งจะประกาศเป็นคราว ๆ ไป</w:t>
      </w:r>
    </w:p>
    <w:p w:rsidRPr="00357A8D" w:rsidR="00763079" w:rsidDel="00020FED" w:rsidP="00E65391" w:rsidRDefault="00763079" w14:paraId="5C6BAE11" w14:textId="47D2F770">
      <w:pPr>
        <w:tabs>
          <w:tab w:val="left" w:pos="567"/>
        </w:tabs>
        <w:jc w:val="thaiDistribute"/>
        <w:rPr>
          <w:del w:author="PC" w:date="2023-03-31T11:10:00Z" w:id="1107"/>
          <w:rFonts w:ascii="TH Sarabun New" w:hAnsi="TH Sarabun New" w:cs="TH Sarabun New"/>
          <w:sz w:val="32"/>
          <w:szCs w:val="32"/>
        </w:rPr>
      </w:pPr>
      <w:del w:author="PC" w:date="2023-03-31T11:10:00Z" w:id="1108">
        <w:r w:rsidRPr="00357A8D" w:rsidDel="00020FED">
          <w:rPr>
            <w:rFonts w:ascii="TH Sarabun New" w:hAnsi="TH Sarabun New" w:cs="TH Sarabun New"/>
            <w:sz w:val="32"/>
            <w:szCs w:val="32"/>
          </w:rPr>
          <w:tab/>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Prerequisites</w:delText>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with the consent of the lecturer</w:delText>
        </w:r>
        <w:r w:rsidRPr="00357A8D" w:rsidDel="00020FED">
          <w:rPr>
            <w:rFonts w:ascii="TH Sarabun New" w:hAnsi="TH Sarabun New" w:cs="TH Sarabun New"/>
            <w:sz w:val="32"/>
            <w:szCs w:val="32"/>
            <w:cs/>
          </w:rPr>
          <w:delText>.</w:delText>
        </w:r>
      </w:del>
    </w:p>
    <w:p w:rsidRPr="00357A8D" w:rsidR="00763079" w:rsidP="00E65391" w:rsidRDefault="00763079" w14:paraId="2A01A95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topics in Quantitative Economics to be announced later</w:t>
      </w:r>
      <w:r w:rsidRPr="00357A8D">
        <w:rPr>
          <w:rFonts w:ascii="TH Sarabun New" w:hAnsi="TH Sarabun New" w:cs="TH Sarabun New"/>
          <w:sz w:val="32"/>
          <w:szCs w:val="32"/>
          <w:cs/>
        </w:rPr>
        <w:t>.</w:t>
      </w:r>
    </w:p>
    <w:p w:rsidRPr="00357A8D" w:rsidR="00D12415" w:rsidDel="0024631A" w:rsidP="00E65391" w:rsidRDefault="00D12415" w14:paraId="1CCAC01C" w14:textId="506EED08">
      <w:pPr>
        <w:tabs>
          <w:tab w:val="left" w:pos="567"/>
        </w:tabs>
        <w:jc w:val="thaiDistribute"/>
        <w:rPr>
          <w:ins w:author="Jenjira O-cha" w:date="2023-02-08T15:23:00Z" w:id="1109"/>
          <w:del w:author="PC" w:date="2023-03-31T11:29:00Z" w:id="1110"/>
          <w:rFonts w:ascii="TH Sarabun New" w:hAnsi="TH Sarabun New" w:cs="TH Sarabun New"/>
          <w:sz w:val="32"/>
          <w:szCs w:val="32"/>
        </w:rPr>
      </w:pPr>
    </w:p>
    <w:p w:rsidRPr="00357A8D" w:rsidR="000F3206" w:rsidDel="0024631A" w:rsidP="00E65391" w:rsidRDefault="000F3206" w14:paraId="27B75297" w14:textId="25516814">
      <w:pPr>
        <w:tabs>
          <w:tab w:val="left" w:pos="567"/>
        </w:tabs>
        <w:jc w:val="thaiDistribute"/>
        <w:rPr>
          <w:ins w:author="Jenjira O-cha" w:date="2023-02-08T15:23:00Z" w:id="1111"/>
          <w:del w:author="PC" w:date="2023-03-31T11:29:00Z" w:id="1112"/>
          <w:rFonts w:ascii="TH Sarabun New" w:hAnsi="TH Sarabun New" w:cs="TH Sarabun New"/>
          <w:sz w:val="32"/>
          <w:szCs w:val="32"/>
        </w:rPr>
      </w:pPr>
    </w:p>
    <w:p w:rsidRPr="00357A8D" w:rsidR="000F3206" w:rsidDel="0024631A" w:rsidP="00E65391" w:rsidRDefault="000F3206" w14:paraId="76990768" w14:textId="3F4A2C72">
      <w:pPr>
        <w:tabs>
          <w:tab w:val="left" w:pos="567"/>
        </w:tabs>
        <w:jc w:val="thaiDistribute"/>
        <w:rPr>
          <w:ins w:author="Jenjira O-cha" w:date="2023-02-08T15:23:00Z" w:id="1113"/>
          <w:del w:author="PC" w:date="2023-03-31T11:29:00Z" w:id="1114"/>
          <w:rFonts w:ascii="TH Sarabun New" w:hAnsi="TH Sarabun New" w:cs="TH Sarabun New"/>
          <w:sz w:val="32"/>
          <w:szCs w:val="32"/>
        </w:rPr>
      </w:pPr>
    </w:p>
    <w:p w:rsidRPr="00357A8D" w:rsidR="000F3206" w:rsidDel="0024631A" w:rsidP="00E65391" w:rsidRDefault="000F3206" w14:paraId="56028439" w14:textId="1F051C3A">
      <w:pPr>
        <w:tabs>
          <w:tab w:val="left" w:pos="567"/>
        </w:tabs>
        <w:jc w:val="thaiDistribute"/>
        <w:rPr>
          <w:ins w:author="Jenjira O-cha" w:date="2023-02-08T15:23:00Z" w:id="1115"/>
          <w:del w:author="PC" w:date="2023-03-31T11:29:00Z" w:id="1116"/>
          <w:rFonts w:ascii="TH Sarabun New" w:hAnsi="TH Sarabun New" w:cs="TH Sarabun New"/>
          <w:sz w:val="32"/>
          <w:szCs w:val="32"/>
        </w:rPr>
      </w:pPr>
    </w:p>
    <w:p w:rsidRPr="00357A8D" w:rsidR="000F3206" w:rsidP="00E65391" w:rsidRDefault="000F3206" w14:paraId="50E968F9" w14:textId="77777777">
      <w:pPr>
        <w:tabs>
          <w:tab w:val="left" w:pos="567"/>
        </w:tabs>
        <w:jc w:val="thaiDistribute"/>
        <w:rPr>
          <w:rFonts w:ascii="TH Sarabun New" w:hAnsi="TH Sarabun New" w:cs="TH Sarabun New"/>
          <w:sz w:val="32"/>
          <w:szCs w:val="32"/>
        </w:rPr>
      </w:pPr>
    </w:p>
    <w:p w:rsidRPr="00357A8D" w:rsidR="00763079" w:rsidP="00E65391" w:rsidRDefault="00763079" w14:paraId="2938A08E" w14:textId="77777777">
      <w:pPr>
        <w:tabs>
          <w:tab w:val="left" w:pos="567"/>
        </w:tabs>
        <w:jc w:val="thaiDistribute"/>
        <w:rPr>
          <w:rFonts w:ascii="TH Sarabun New" w:hAnsi="TH Sarabun New" w:cs="TH Sarabun New"/>
          <w:sz w:val="32"/>
          <w:szCs w:val="32"/>
        </w:rPr>
      </w:pPr>
      <w:commentRangeStart w:id="1117"/>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522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เศรษฐศาสตร์ปริมาณ : ศึกษาเฉพาะเรื่อง </w:t>
      </w:r>
      <w:r w:rsidRPr="00357A8D">
        <w:rPr>
          <w:rFonts w:ascii="TH Sarabun New" w:hAnsi="TH Sarabun New" w:cs="TH Sarabun New"/>
          <w:sz w:val="32"/>
          <w:szCs w:val="32"/>
        </w:rPr>
        <w:t xml:space="preserve">2  </w:t>
      </w:r>
      <w:commentRangeEnd w:id="1117"/>
      <w:r w:rsidRPr="00357A8D" w:rsidR="00020FED">
        <w:rPr>
          <w:rStyle w:val="CommentReference"/>
        </w:rPr>
        <w:commentReference w:id="1117"/>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C742BC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EC522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Quantitative Economics 2</w:t>
      </w:r>
    </w:p>
    <w:p w:rsidRPr="00357A8D" w:rsidR="00763079" w:rsidDel="00020FED" w:rsidP="00E65391" w:rsidRDefault="00763079" w14:paraId="0FC009A6" w14:textId="29931E06">
      <w:pPr>
        <w:tabs>
          <w:tab w:val="left" w:pos="567"/>
        </w:tabs>
        <w:jc w:val="thaiDistribute"/>
        <w:rPr>
          <w:del w:author="PC" w:date="2023-03-31T11:10:00Z" w:id="1118"/>
          <w:rFonts w:ascii="TH Sarabun New" w:hAnsi="TH Sarabun New" w:cs="TH Sarabun New"/>
          <w:sz w:val="32"/>
          <w:szCs w:val="32"/>
        </w:rPr>
      </w:pPr>
      <w:del w:author="PC" w:date="2023-03-31T11:10:00Z" w:id="1119">
        <w:r w:rsidRPr="00357A8D" w:rsidDel="00020FED">
          <w:rPr>
            <w:rFonts w:ascii="TH Sarabun New" w:hAnsi="TH Sarabun New" w:cs="TH Sarabun New"/>
            <w:sz w:val="32"/>
            <w:szCs w:val="32"/>
          </w:rPr>
          <w:tab/>
        </w:r>
        <w:r w:rsidRPr="00357A8D" w:rsidDel="00020FED">
          <w:rPr>
            <w:rFonts w:ascii="TH Sarabun New" w:hAnsi="TH Sarabun New" w:cs="TH Sarabun New"/>
            <w:sz w:val="32"/>
            <w:szCs w:val="32"/>
            <w:cs/>
          </w:rPr>
          <w:delText xml:space="preserve">  วิชาบังคับก่อน : ผู้สอนกำหนด</w:delText>
        </w:r>
      </w:del>
    </w:p>
    <w:p w:rsidRPr="00357A8D" w:rsidR="00763079" w:rsidP="00E65391" w:rsidRDefault="00763079" w14:paraId="553EDA21" w14:textId="77777777">
      <w:pPr>
        <w:tabs>
          <w:tab w:val="left" w:pos="567"/>
        </w:tabs>
        <w:jc w:val="thaiDistribute"/>
        <w:rPr>
          <w:rFonts w:ascii="TH Sarabun New" w:hAnsi="TH Sarabun New" w:cs="TH Sarabun New"/>
          <w:spacing w:val="-4"/>
          <w:sz w:val="32"/>
          <w:szCs w:val="32"/>
          <w:rPrChange w:author="PC" w:date="2023-03-31T11:41:00Z" w:id="1120">
            <w:rPr>
              <w:rFonts w:ascii="TH Sarabun New" w:hAnsi="TH Sarabun New" w:cs="TH Sarabun New"/>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pacing w:val="-4"/>
          <w:sz w:val="32"/>
          <w:szCs w:val="32"/>
          <w:cs/>
          <w:rPrChange w:author="PC" w:date="2023-03-31T11:41:00Z" w:id="1121">
            <w:rPr>
              <w:rFonts w:ascii="TH Sarabun New" w:hAnsi="TH Sarabun New" w:cs="TH Sarabun New"/>
              <w:sz w:val="32"/>
              <w:szCs w:val="32"/>
              <w:cs/>
            </w:rPr>
          </w:rPrChange>
        </w:rPr>
        <w:t>ศึกษาเฉพาะเรื่องที่เป็นหัวข้อที่น่าสนใจในด้านเศรษฐศาสตร์ปริมาณ ซึ่งจะประกาศเป็นคราว ๆ ไป</w:t>
      </w:r>
    </w:p>
    <w:p w:rsidRPr="00357A8D" w:rsidR="00763079" w:rsidDel="00020FED" w:rsidP="00E65391" w:rsidRDefault="00763079" w14:paraId="67430000" w14:textId="7904552F">
      <w:pPr>
        <w:tabs>
          <w:tab w:val="left" w:pos="567"/>
        </w:tabs>
        <w:jc w:val="thaiDistribute"/>
        <w:rPr>
          <w:del w:author="PC" w:date="2023-03-31T11:10:00Z" w:id="1122"/>
          <w:rFonts w:ascii="TH Sarabun New" w:hAnsi="TH Sarabun New" w:cs="TH Sarabun New"/>
          <w:sz w:val="32"/>
          <w:szCs w:val="32"/>
        </w:rPr>
      </w:pPr>
      <w:del w:author="PC" w:date="2023-03-31T11:10:00Z" w:id="1123">
        <w:r w:rsidRPr="00357A8D" w:rsidDel="00020FED">
          <w:rPr>
            <w:rFonts w:ascii="TH Sarabun New" w:hAnsi="TH Sarabun New" w:cs="TH Sarabun New"/>
            <w:sz w:val="32"/>
            <w:szCs w:val="32"/>
          </w:rPr>
          <w:tab/>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Prerequisites</w:delText>
        </w:r>
        <w:r w:rsidRPr="00357A8D" w:rsidDel="00020FED">
          <w:rPr>
            <w:rFonts w:ascii="TH Sarabun New" w:hAnsi="TH Sarabun New" w:cs="TH Sarabun New"/>
            <w:sz w:val="32"/>
            <w:szCs w:val="32"/>
            <w:cs/>
          </w:rPr>
          <w:delText xml:space="preserve">: </w:delText>
        </w:r>
        <w:r w:rsidRPr="00357A8D" w:rsidDel="00020FED">
          <w:rPr>
            <w:rFonts w:ascii="TH Sarabun New" w:hAnsi="TH Sarabun New" w:cs="TH Sarabun New"/>
            <w:sz w:val="32"/>
            <w:szCs w:val="32"/>
          </w:rPr>
          <w:delText>with the consent of the lecturer</w:delText>
        </w:r>
        <w:r w:rsidRPr="00357A8D" w:rsidDel="00020FED">
          <w:rPr>
            <w:rFonts w:ascii="TH Sarabun New" w:hAnsi="TH Sarabun New" w:cs="TH Sarabun New"/>
            <w:sz w:val="32"/>
            <w:szCs w:val="32"/>
            <w:cs/>
          </w:rPr>
          <w:delText>.</w:delText>
        </w:r>
      </w:del>
    </w:p>
    <w:p w:rsidRPr="00357A8D" w:rsidR="00763079" w:rsidP="00E65391" w:rsidRDefault="00763079" w14:paraId="1063DBF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topics in Quantitative Economics to be announced later</w:t>
      </w:r>
      <w:r w:rsidRPr="00357A8D">
        <w:rPr>
          <w:rFonts w:ascii="TH Sarabun New" w:hAnsi="TH Sarabun New" w:cs="TH Sarabun New"/>
          <w:sz w:val="32"/>
          <w:szCs w:val="32"/>
          <w:cs/>
        </w:rPr>
        <w:t>.</w:t>
      </w:r>
    </w:p>
    <w:p w:rsidRPr="00357A8D" w:rsidR="00763079" w:rsidP="00E65391" w:rsidRDefault="00763079" w14:paraId="61F95B28" w14:textId="1685C603">
      <w:pPr>
        <w:tabs>
          <w:tab w:val="left" w:pos="567"/>
        </w:tabs>
        <w:jc w:val="thaiDistribute"/>
        <w:rPr>
          <w:ins w:author="PC" w:date="2023-03-31T11:29:00Z" w:id="1124"/>
          <w:rFonts w:ascii="TH Sarabun New" w:hAnsi="TH Sarabun New" w:cs="TH Sarabun New"/>
          <w:sz w:val="32"/>
          <w:szCs w:val="32"/>
        </w:rPr>
      </w:pPr>
    </w:p>
    <w:p w:rsidRPr="00357A8D" w:rsidR="0024631A" w:rsidP="00E65391" w:rsidRDefault="0024631A" w14:paraId="250A16AA" w14:textId="77777777">
      <w:pPr>
        <w:tabs>
          <w:tab w:val="left" w:pos="567"/>
        </w:tabs>
        <w:jc w:val="thaiDistribute"/>
        <w:rPr>
          <w:rFonts w:ascii="TH Sarabun New" w:hAnsi="TH Sarabun New" w:cs="TH Sarabun New"/>
          <w:sz w:val="32"/>
          <w:szCs w:val="32"/>
        </w:rPr>
      </w:pPr>
    </w:p>
    <w:p w:rsidRPr="00357A8D" w:rsidR="00763079" w:rsidP="00E65391" w:rsidRDefault="00763079" w14:paraId="362AE69F"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หมวดเศรษฐศาสตร์การเงิน (หมวด </w:t>
      </w:r>
      <w:r w:rsidRPr="00357A8D">
        <w:rPr>
          <w:rFonts w:ascii="TH Sarabun New" w:hAnsi="TH Sarabun New" w:cs="TH Sarabun New"/>
          <w:b/>
          <w:bCs/>
          <w:sz w:val="32"/>
          <w:szCs w:val="32"/>
        </w:rPr>
        <w:t>3</w:t>
      </w:r>
      <w:r w:rsidRPr="00357A8D">
        <w:rPr>
          <w:rFonts w:ascii="TH Sarabun New" w:hAnsi="TH Sarabun New" w:cs="TH Sarabun New"/>
          <w:b/>
          <w:bCs/>
          <w:sz w:val="32"/>
          <w:szCs w:val="32"/>
          <w:cs/>
        </w:rPr>
        <w:t>)</w:t>
      </w:r>
    </w:p>
    <w:p w:rsidRPr="00357A8D" w:rsidR="00763079" w:rsidP="00E65391" w:rsidRDefault="00763079" w14:paraId="26DE3A7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เศรษฐศาสตร์ว่าด้วยตลาดการเงินและสถาบันการเงิน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676368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EC431</w:t>
      </w:r>
      <w:r w:rsidRPr="00357A8D">
        <w:rPr>
          <w:rFonts w:ascii="TH Sarabun New" w:hAnsi="TH Sarabun New" w:cs="TH Sarabun New"/>
          <w:sz w:val="32"/>
          <w:szCs w:val="32"/>
        </w:rPr>
        <w:tab/>
      </w:r>
      <w:r w:rsidRPr="00357A8D">
        <w:rPr>
          <w:rFonts w:ascii="TH Sarabun New" w:hAnsi="TH Sarabun New" w:cs="TH Sarabun New"/>
          <w:sz w:val="32"/>
          <w:szCs w:val="32"/>
        </w:rPr>
        <w:t xml:space="preserve">Economics of Financial Markets and Financial Institutions </w:t>
      </w:r>
    </w:p>
    <w:p w:rsidRPr="00357A8D" w:rsidR="00763079" w:rsidP="00E65391" w:rsidRDefault="00763079" w14:paraId="7017D66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763079" w:rsidP="00E65391" w:rsidRDefault="00763079" w14:paraId="5D8A029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ตลาดเงินและตลาดทุนในระดับจุลภาคสินทรัพย์ทางการเงิน ความเสี่ยงและการแบกรับความเสี่ยงทางการเงินทฤษฎีว่าด้วยดุลยภาพการกำหนดราคาสินทรัพย์ทางการเงินที่สำคัญ การกำหนดอัตราดอกเบี้ยและโครงสร้างอัตราดอกเบี้ย ปัญหาสารสนเทศไม่สมมาตรในตลาดการเงินศึกษาสถาบันการเงิน การบริหารความเสี่ยงของสถาบันการเงิน พฤติกรรมของสถาบันการเงิน การกำกับดูแลสถาบันการเงิน และหัวข้อการเงินร่วมสมัยและนวัตกรรมที่สำคัญในระบบการเงิน</w:t>
      </w:r>
    </w:p>
    <w:p w:rsidRPr="00357A8D" w:rsidR="00763079" w:rsidP="00E65391" w:rsidRDefault="00763079" w14:paraId="12914EF8" w14:textId="37482F75">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09:00Z" w:id="1125">
        <w:r w:rsidRPr="00357A8D" w:rsidR="00CC4353">
          <w:rPr>
            <w:rFonts w:ascii="TH Sarabun New" w:hAnsi="TH Sarabun New" w:eastAsia="Angsana New" w:cs="TH Sarabun New"/>
            <w:sz w:val="32"/>
            <w:szCs w:val="32"/>
            <w:rPrChange w:author="PC" w:date="2023-03-31T11:41:00Z" w:id="1126">
              <w:rPr>
                <w:rFonts w:ascii="TH Sarabun New" w:hAnsi="TH Sarabun New" w:eastAsia="Angsana New" w:cs="TH Sarabun New"/>
                <w:color w:val="FF0000"/>
                <w:sz w:val="32"/>
                <w:szCs w:val="32"/>
              </w:rPr>
            </w:rPrChange>
          </w:rPr>
          <w:t>Have earned credits of</w:t>
        </w:r>
        <w:r w:rsidRPr="00357A8D" w:rsidR="00CC4353">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w:t>
      </w:r>
    </w:p>
    <w:p w:rsidRPr="00357A8D" w:rsidR="00763079" w:rsidP="00E65391" w:rsidRDefault="00763079" w14:paraId="6B8F2ED9"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Money and capital markets at a micro</w:t>
      </w:r>
      <w:r w:rsidRPr="00357A8D">
        <w:rPr>
          <w:rFonts w:ascii="TH Sarabun New" w:hAnsi="TH Sarabun New" w:cs="TH Sarabun New"/>
          <w:sz w:val="32"/>
          <w:szCs w:val="32"/>
          <w:cs/>
        </w:rPr>
        <w:t>-</w:t>
      </w:r>
      <w:r w:rsidRPr="00357A8D">
        <w:rPr>
          <w:rFonts w:ascii="TH Sarabun New" w:hAnsi="TH Sarabun New" w:cs="TH Sarabun New"/>
          <w:sz w:val="32"/>
          <w:szCs w:val="32"/>
        </w:rPr>
        <w:t>level; Financial assets, risks, and risk</w:t>
      </w:r>
      <w:r w:rsidRPr="00357A8D">
        <w:rPr>
          <w:rFonts w:ascii="TH Sarabun New" w:hAnsi="TH Sarabun New" w:cs="TH Sarabun New"/>
          <w:sz w:val="32"/>
          <w:szCs w:val="32"/>
          <w:cs/>
        </w:rPr>
        <w:t>-</w:t>
      </w:r>
      <w:r w:rsidRPr="00357A8D">
        <w:rPr>
          <w:rFonts w:ascii="TH Sarabun New" w:hAnsi="TH Sarabun New" w:cs="TH Sarabun New"/>
          <w:sz w:val="32"/>
          <w:szCs w:val="32"/>
        </w:rPr>
        <w:t>bearing; The theory of equilibrium pricing of financial assets; Interest rate determination and structure of interest rates; Asymmetric information in financial markets; The study of financial institutions; Risk management of financial institutions; Behavior of financial institutions; Regulating financial institutions, Other contemporary issues and recent developments in financial system</w:t>
      </w:r>
      <w:r w:rsidRPr="00357A8D">
        <w:rPr>
          <w:rFonts w:ascii="TH Sarabun New" w:hAnsi="TH Sarabun New" w:cs="TH Sarabun New"/>
          <w:sz w:val="32"/>
          <w:szCs w:val="32"/>
          <w:cs/>
        </w:rPr>
        <w:t>.</w:t>
      </w:r>
    </w:p>
    <w:p w:rsidRPr="00357A8D" w:rsidR="00763079" w:rsidP="00E65391" w:rsidRDefault="00763079" w14:paraId="6F0521DB" w14:textId="77777777">
      <w:pPr>
        <w:tabs>
          <w:tab w:val="left" w:pos="567"/>
        </w:tabs>
        <w:jc w:val="thaiDistribute"/>
        <w:rPr>
          <w:rFonts w:ascii="TH Sarabun New" w:hAnsi="TH Sarabun New" w:cs="TH Sarabun New"/>
          <w:sz w:val="32"/>
          <w:szCs w:val="32"/>
        </w:rPr>
      </w:pPr>
    </w:p>
    <w:p w:rsidRPr="00357A8D" w:rsidR="00763079" w:rsidP="00E65391" w:rsidRDefault="00763079" w14:paraId="32F0C57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ทฤษฎีและนโยบายการเงิน</w:t>
      </w:r>
      <w:r w:rsidRPr="00357A8D">
        <w:rPr>
          <w:rFonts w:ascii="TH Sarabun New" w:hAnsi="TH Sarabun New" w:cs="TH Sarabun New"/>
          <w:sz w:val="32"/>
          <w:szCs w:val="32"/>
          <w:cs/>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9D4709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EC432</w:t>
      </w:r>
      <w:r w:rsidRPr="00357A8D">
        <w:rPr>
          <w:rFonts w:ascii="TH Sarabun New" w:hAnsi="TH Sarabun New" w:cs="TH Sarabun New"/>
          <w:sz w:val="32"/>
          <w:szCs w:val="32"/>
        </w:rPr>
        <w:tab/>
      </w:r>
      <w:r w:rsidRPr="00357A8D">
        <w:rPr>
          <w:rFonts w:ascii="TH Sarabun New" w:hAnsi="TH Sarabun New" w:cs="TH Sarabun New"/>
          <w:sz w:val="32"/>
          <w:szCs w:val="32"/>
        </w:rPr>
        <w:t xml:space="preserve">Monetary Theory and Policy </w:t>
      </w:r>
    </w:p>
    <w:p w:rsidRPr="00357A8D" w:rsidR="00763079" w:rsidP="00E65391" w:rsidRDefault="00763079" w14:paraId="45F1706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312</w:t>
      </w:r>
      <w:r w:rsidRPr="00357A8D">
        <w:rPr>
          <w:rFonts w:ascii="TH Sarabun New" w:hAnsi="TH Sarabun New" w:cs="TH Sarabun New"/>
          <w:sz w:val="32"/>
          <w:szCs w:val="32"/>
        </w:rPr>
        <w:tab/>
      </w:r>
    </w:p>
    <w:p w:rsidRPr="00357A8D" w:rsidR="00763079" w:rsidP="00E65391" w:rsidRDefault="00763079" w14:paraId="5A722E2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บทบาทของเงินในระบบเศรษฐกิจศึกษานโยบายการเงินในประเด็นเป้าหมาย และเครื่องมือการดำเนินนโยบาย กลไกการส่งผ่านของนโยบายการเงินไปสู่ระบบเศรษฐกิจ บทบาทของนโยบายการเงินที่มีต่อวัฎจักรธุรกิจ กรอบนโยบายการเงิน เช่น เป้าหมายอัตราแลกเปลี่ยน เป้าหมายอัตราเงินเฟ้อ บทบาทของธนาคารกลาง ความเชื่อมโยงระหว่างนโยบายการเงินและนโยบายการคลัง และบทบาทของนโยบายการเงินในระบบเศรษฐกิจแบบเปิด และหัวข้อการเงินร่วมสมัยและนวัตกรรมที่สำคัญที่เกี่ยวข้องกับนโยบายการเงิน</w:t>
      </w:r>
    </w:p>
    <w:p w:rsidRPr="00357A8D" w:rsidR="00763079" w:rsidP="00E65391" w:rsidRDefault="00763079" w14:paraId="69618F58" w14:textId="7F69DA92">
      <w:pPr>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09:00Z" w:id="1127">
        <w:r w:rsidRPr="00357A8D" w:rsidR="008D3277">
          <w:rPr>
            <w:rFonts w:ascii="TH Sarabun New" w:hAnsi="TH Sarabun New" w:eastAsia="Angsana New" w:cs="TH Sarabun New"/>
            <w:sz w:val="32"/>
            <w:szCs w:val="32"/>
            <w:rPrChange w:author="PC" w:date="2023-03-31T11:41:00Z" w:id="1128">
              <w:rPr>
                <w:rFonts w:ascii="TH Sarabun New" w:hAnsi="TH Sarabun New" w:eastAsia="Angsana New" w:cs="TH Sarabun New"/>
                <w:color w:val="FF0000"/>
                <w:sz w:val="32"/>
                <w:szCs w:val="32"/>
              </w:rPr>
            </w:rPrChange>
          </w:rPr>
          <w:t>Have earned credits of</w:t>
        </w:r>
        <w:r w:rsidRPr="00357A8D" w:rsidR="008D3277">
          <w:rPr>
            <w:rFonts w:ascii="TH Sarabun New" w:hAnsi="TH Sarabun New" w:cs="TH Sarabun New"/>
            <w:sz w:val="32"/>
            <w:szCs w:val="32"/>
            <w:cs/>
          </w:rPr>
          <w:t xml:space="preserve"> </w:t>
        </w:r>
      </w:ins>
      <w:r w:rsidRPr="00357A8D">
        <w:rPr>
          <w:rFonts w:ascii="TH Sarabun New" w:hAnsi="TH Sarabun New" w:cs="TH Sarabun New"/>
          <w:sz w:val="32"/>
          <w:szCs w:val="32"/>
        </w:rPr>
        <w:t>EC312</w:t>
      </w:r>
      <w:r w:rsidRPr="00357A8D">
        <w:rPr>
          <w:rFonts w:ascii="TH Sarabun New" w:hAnsi="TH Sarabun New" w:cs="TH Sarabun New"/>
          <w:sz w:val="32"/>
          <w:szCs w:val="32"/>
        </w:rPr>
        <w:tab/>
      </w:r>
    </w:p>
    <w:p w:rsidRPr="00357A8D" w:rsidR="00763079" w:rsidP="00E65391" w:rsidRDefault="00763079" w14:paraId="5EC50280"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role of money in the economy; studying monetary policy</w:t>
      </w:r>
      <w:r w:rsidRPr="00357A8D">
        <w:rPr>
          <w:rFonts w:ascii="TH Sarabun New" w:hAnsi="TH Sarabun New" w:cs="TH Sarabun New"/>
          <w:sz w:val="32"/>
          <w:szCs w:val="32"/>
          <w:cs/>
        </w:rPr>
        <w:t>’</w:t>
      </w:r>
      <w:r w:rsidRPr="00357A8D">
        <w:rPr>
          <w:rFonts w:ascii="TH Sarabun New" w:hAnsi="TH Sarabun New" w:cs="TH Sarabun New"/>
          <w:sz w:val="32"/>
          <w:szCs w:val="32"/>
        </w:rPr>
        <w:t>s goals, tools, policy implementations, Transmission mechanisms of Monetary policy; Monetary policy and business cycles; monetary policy framework, exchange rate targeting and inflation targeting; The role of the Central Bank; The interaction between monetary and fiscal policies; The role of monetary policy in the open economy; Other contemporary issues and recent developments related to monetary policy</w:t>
      </w:r>
    </w:p>
    <w:p w:rsidRPr="00357A8D" w:rsidR="00763079" w:rsidP="00E65391" w:rsidRDefault="00763079" w14:paraId="46FDD90B" w14:textId="77777777">
      <w:pPr>
        <w:tabs>
          <w:tab w:val="left" w:pos="567"/>
        </w:tabs>
        <w:jc w:val="thaiDistribute"/>
        <w:rPr>
          <w:rFonts w:ascii="TH Sarabun New" w:hAnsi="TH Sarabun New" w:cs="TH Sarabun New"/>
          <w:sz w:val="32"/>
          <w:szCs w:val="32"/>
        </w:rPr>
      </w:pPr>
    </w:p>
    <w:p w:rsidRPr="00357A8D" w:rsidR="00763079" w:rsidP="00E65391" w:rsidRDefault="00763079" w14:paraId="137C4E1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ทฤษฎีการกำหนดราคาสินทรัพย์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2CCB30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EC433</w:t>
      </w:r>
      <w:r w:rsidRPr="00357A8D">
        <w:rPr>
          <w:rFonts w:ascii="TH Sarabun New" w:hAnsi="TH Sarabun New" w:cs="TH Sarabun New"/>
          <w:sz w:val="32"/>
          <w:szCs w:val="32"/>
        </w:rPr>
        <w:tab/>
      </w:r>
      <w:r w:rsidRPr="00357A8D">
        <w:rPr>
          <w:rFonts w:ascii="TH Sarabun New" w:hAnsi="TH Sarabun New" w:cs="TH Sarabun New"/>
          <w:sz w:val="32"/>
          <w:szCs w:val="32"/>
        </w:rPr>
        <w:t>Asset Pricing Theory</w:t>
      </w:r>
    </w:p>
    <w:p w:rsidRPr="00357A8D" w:rsidR="00763079" w:rsidP="00E65391" w:rsidRDefault="00763079" w14:paraId="21FDECB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311 </w:t>
      </w:r>
      <w:r w:rsidRPr="00357A8D">
        <w:rPr>
          <w:rFonts w:ascii="TH Sarabun New" w:hAnsi="TH Sarabun New" w:cs="TH Sarabun New"/>
          <w:sz w:val="32"/>
          <w:szCs w:val="32"/>
          <w:cs/>
        </w:rPr>
        <w:t>และ ศ.</w:t>
      </w:r>
      <w:r w:rsidRPr="00357A8D">
        <w:rPr>
          <w:rFonts w:ascii="TH Sarabun New" w:hAnsi="TH Sarabun New" w:cs="TH Sarabun New"/>
          <w:sz w:val="32"/>
          <w:szCs w:val="32"/>
        </w:rPr>
        <w:t>320</w:t>
      </w:r>
      <w:r w:rsidRPr="00357A8D">
        <w:rPr>
          <w:rFonts w:ascii="TH Sarabun New" w:hAnsi="TH Sarabun New" w:cs="TH Sarabun New"/>
          <w:sz w:val="32"/>
          <w:szCs w:val="32"/>
          <w:cs/>
        </w:rPr>
        <w:t xml:space="preserve"> (หรือ ศ.421) </w:t>
      </w:r>
    </w:p>
    <w:p w:rsidRPr="00357A8D" w:rsidR="00763079" w:rsidDel="000F3206" w:rsidP="00E65391" w:rsidRDefault="00763079" w14:paraId="256FE188" w14:textId="61B986A0">
      <w:pPr>
        <w:tabs>
          <w:tab w:val="left" w:pos="567"/>
        </w:tabs>
        <w:jc w:val="thaiDistribute"/>
        <w:rPr>
          <w:del w:author="Jenjira O-cha" w:date="2023-02-08T15:24:00Z" w:id="1129"/>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ทฤษฎีการกำหนดราคาสินทรัพย์ โดยอาศัยแนวคิดทางเศรษฐศาสตร์ โดยเริ่มจากการศึกษาทฤษฎีการตัดสินใจภายใต้ภาวะความไม่แน่นอนและความเสี่ยง จากนั้นทำการพัฒนาทฤษฎีการกำหนดราคาสินทรัพย์ แบบเวลาไม่ต่อเนื่อง (</w:t>
      </w:r>
      <w:r w:rsidRPr="00357A8D">
        <w:rPr>
          <w:rFonts w:ascii="TH Sarabun New" w:hAnsi="TH Sarabun New" w:cs="TH Sarabun New"/>
          <w:sz w:val="32"/>
          <w:szCs w:val="32"/>
        </w:rPr>
        <w:t>Discrete time</w:t>
      </w:r>
      <w:r w:rsidRPr="00357A8D">
        <w:rPr>
          <w:rFonts w:ascii="TH Sarabun New" w:hAnsi="TH Sarabun New" w:cs="TH Sarabun New"/>
          <w:sz w:val="32"/>
          <w:szCs w:val="32"/>
          <w:cs/>
        </w:rPr>
        <w:t xml:space="preserve">) เช่น แบบจำลอง </w:t>
      </w:r>
      <w:r w:rsidRPr="00357A8D">
        <w:rPr>
          <w:rFonts w:ascii="TH Sarabun New" w:hAnsi="TH Sarabun New" w:cs="TH Sarabun New"/>
          <w:sz w:val="32"/>
          <w:szCs w:val="32"/>
        </w:rPr>
        <w:t xml:space="preserve">Capital Asset Pricing Model </w:t>
      </w:r>
      <w:r w:rsidRPr="00357A8D">
        <w:rPr>
          <w:rFonts w:ascii="TH Sarabun New" w:hAnsi="TH Sarabun New" w:cs="TH Sarabun New"/>
          <w:sz w:val="32"/>
          <w:szCs w:val="32"/>
          <w:cs/>
        </w:rPr>
        <w:t>(</w:t>
      </w:r>
      <w:r w:rsidRPr="00357A8D">
        <w:rPr>
          <w:rFonts w:ascii="TH Sarabun New" w:hAnsi="TH Sarabun New" w:cs="TH Sarabun New"/>
          <w:sz w:val="32"/>
          <w:szCs w:val="32"/>
        </w:rPr>
        <w:t>CAPM</w:t>
      </w:r>
      <w:r w:rsidRPr="00357A8D">
        <w:rPr>
          <w:rFonts w:ascii="TH Sarabun New" w:hAnsi="TH Sarabun New" w:cs="TH Sarabun New"/>
          <w:sz w:val="32"/>
          <w:szCs w:val="32"/>
          <w:cs/>
        </w:rPr>
        <w:t xml:space="preserve">)  แบบจำลอง </w:t>
      </w:r>
      <w:r w:rsidRPr="00357A8D">
        <w:rPr>
          <w:rFonts w:ascii="TH Sarabun New" w:hAnsi="TH Sarabun New" w:cs="TH Sarabun New"/>
          <w:sz w:val="32"/>
          <w:szCs w:val="32"/>
        </w:rPr>
        <w:t xml:space="preserve">Arbitrage Pricing Theory </w:t>
      </w:r>
      <w:r w:rsidRPr="00357A8D">
        <w:rPr>
          <w:rFonts w:ascii="TH Sarabun New" w:hAnsi="TH Sarabun New" w:cs="TH Sarabun New"/>
          <w:sz w:val="32"/>
          <w:szCs w:val="32"/>
          <w:cs/>
        </w:rPr>
        <w:t>(</w:t>
      </w:r>
      <w:r w:rsidRPr="00357A8D">
        <w:rPr>
          <w:rFonts w:ascii="TH Sarabun New" w:hAnsi="TH Sarabun New" w:cs="TH Sarabun New"/>
          <w:sz w:val="32"/>
          <w:szCs w:val="32"/>
        </w:rPr>
        <w:t>APT</w:t>
      </w:r>
      <w:r w:rsidRPr="00357A8D">
        <w:rPr>
          <w:rFonts w:ascii="TH Sarabun New" w:hAnsi="TH Sarabun New" w:cs="TH Sarabun New"/>
          <w:sz w:val="32"/>
          <w:szCs w:val="32"/>
          <w:cs/>
        </w:rPr>
        <w:t xml:space="preserve">) แบบจำลอง </w:t>
      </w:r>
      <w:r w:rsidRPr="00357A8D">
        <w:rPr>
          <w:rFonts w:ascii="TH Sarabun New" w:hAnsi="TH Sarabun New" w:cs="TH Sarabun New"/>
          <w:sz w:val="32"/>
          <w:szCs w:val="32"/>
        </w:rPr>
        <w:t xml:space="preserve">Consumption Capital Asset Pricing Model </w:t>
      </w:r>
      <w:r w:rsidRPr="00357A8D">
        <w:rPr>
          <w:rFonts w:ascii="TH Sarabun New" w:hAnsi="TH Sarabun New" w:cs="TH Sarabun New"/>
          <w:sz w:val="32"/>
          <w:szCs w:val="32"/>
          <w:cs/>
        </w:rPr>
        <w:t>(</w:t>
      </w:r>
      <w:r w:rsidRPr="00357A8D">
        <w:rPr>
          <w:rFonts w:ascii="TH Sarabun New" w:hAnsi="TH Sarabun New" w:cs="TH Sarabun New"/>
          <w:sz w:val="32"/>
          <w:szCs w:val="32"/>
        </w:rPr>
        <w:t>C</w:t>
      </w:r>
      <w:r w:rsidRPr="00357A8D">
        <w:rPr>
          <w:rFonts w:ascii="TH Sarabun New" w:hAnsi="TH Sarabun New" w:cs="TH Sarabun New"/>
          <w:sz w:val="32"/>
          <w:szCs w:val="32"/>
          <w:cs/>
        </w:rPr>
        <w:t>-</w:t>
      </w:r>
      <w:r w:rsidRPr="00357A8D">
        <w:rPr>
          <w:rFonts w:ascii="TH Sarabun New" w:hAnsi="TH Sarabun New" w:cs="TH Sarabun New"/>
          <w:sz w:val="32"/>
          <w:szCs w:val="32"/>
        </w:rPr>
        <w:t>CAPM</w:t>
      </w:r>
      <w:r w:rsidRPr="00357A8D">
        <w:rPr>
          <w:rFonts w:ascii="TH Sarabun New" w:hAnsi="TH Sarabun New" w:cs="TH Sarabun New"/>
          <w:sz w:val="32"/>
          <w:szCs w:val="32"/>
          <w:cs/>
        </w:rPr>
        <w:t>) เป็นต้น และ ศึกษางานวิจัยเชิงประจักษ์เกี่ยวกับปริศนา (</w:t>
      </w:r>
      <w:r w:rsidRPr="00357A8D">
        <w:rPr>
          <w:rFonts w:ascii="TH Sarabun New" w:hAnsi="TH Sarabun New" w:cs="TH Sarabun New"/>
          <w:sz w:val="32"/>
          <w:szCs w:val="32"/>
        </w:rPr>
        <w:t>Puzzles</w:t>
      </w:r>
      <w:r w:rsidRPr="00357A8D">
        <w:rPr>
          <w:rFonts w:ascii="TH Sarabun New" w:hAnsi="TH Sarabun New" w:cs="TH Sarabun New"/>
          <w:sz w:val="32"/>
          <w:szCs w:val="32"/>
          <w:cs/>
        </w:rPr>
        <w:t>) ที่เกิดจากการประยุกต์ใช้ตัวแบบการกำหนดราคา ตลอดจนศึกษาทฤษฎีสมัยใหม่ที่ถูกพัฒนาต่อยอดเพื่อที่จะแก้ปริศนา (</w:t>
      </w:r>
      <w:r w:rsidRPr="00357A8D">
        <w:rPr>
          <w:rFonts w:ascii="TH Sarabun New" w:hAnsi="TH Sarabun New" w:cs="TH Sarabun New"/>
          <w:sz w:val="32"/>
          <w:szCs w:val="32"/>
        </w:rPr>
        <w:t>Puzzles</w:t>
      </w:r>
      <w:r w:rsidRPr="00357A8D">
        <w:rPr>
          <w:rFonts w:ascii="TH Sarabun New" w:hAnsi="TH Sarabun New" w:cs="TH Sarabun New"/>
          <w:sz w:val="32"/>
          <w:szCs w:val="32"/>
          <w:cs/>
        </w:rPr>
        <w:t xml:space="preserve">) ดังกล่าว </w:t>
      </w:r>
    </w:p>
    <w:p w:rsidRPr="00357A8D" w:rsidR="00D41FB4" w:rsidP="00E65391" w:rsidRDefault="00D41FB4" w14:paraId="502BF433" w14:textId="77777777">
      <w:pPr>
        <w:tabs>
          <w:tab w:val="left" w:pos="567"/>
        </w:tabs>
        <w:jc w:val="thaiDistribute"/>
        <w:rPr>
          <w:rFonts w:ascii="TH Sarabun New" w:hAnsi="TH Sarabun New" w:cs="TH Sarabun New"/>
          <w:sz w:val="32"/>
          <w:szCs w:val="32"/>
        </w:rPr>
      </w:pPr>
    </w:p>
    <w:p w:rsidRPr="00357A8D" w:rsidR="00763079" w:rsidP="00E65391" w:rsidRDefault="00763079" w14:paraId="4144218B" w14:textId="0A675692">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09:00Z" w:id="1130">
        <w:r w:rsidRPr="00357A8D" w:rsidR="008D3277">
          <w:rPr>
            <w:rFonts w:ascii="TH Sarabun New" w:hAnsi="TH Sarabun New" w:eastAsia="Angsana New" w:cs="TH Sarabun New"/>
            <w:sz w:val="32"/>
            <w:szCs w:val="32"/>
            <w:rPrChange w:author="PC" w:date="2023-03-31T11:41:00Z" w:id="1131">
              <w:rPr>
                <w:rFonts w:ascii="TH Sarabun New" w:hAnsi="TH Sarabun New" w:eastAsia="Angsana New" w:cs="TH Sarabun New"/>
                <w:color w:val="FF0000"/>
                <w:sz w:val="32"/>
                <w:szCs w:val="32"/>
              </w:rPr>
            </w:rPrChange>
          </w:rPr>
          <w:t>Have earned credits of</w:t>
        </w:r>
        <w:r w:rsidRPr="00357A8D" w:rsidR="008D3277">
          <w:rPr>
            <w:rFonts w:ascii="TH Sarabun New" w:hAnsi="TH Sarabun New" w:cs="TH Sarabun New"/>
            <w:sz w:val="32"/>
            <w:szCs w:val="32"/>
            <w:cs/>
          </w:rPr>
          <w:t xml:space="preserve"> </w:t>
        </w:r>
      </w:ins>
      <w:r w:rsidRPr="00357A8D">
        <w:rPr>
          <w:rFonts w:ascii="TH Sarabun New" w:hAnsi="TH Sarabun New" w:cs="TH Sarabun New"/>
          <w:sz w:val="32"/>
          <w:szCs w:val="32"/>
        </w:rPr>
        <w:t>EC311 and EC 32</w:t>
      </w:r>
      <w:r w:rsidRPr="00357A8D">
        <w:rPr>
          <w:rFonts w:ascii="TH Sarabun New" w:hAnsi="TH Sarabun New" w:cs="TH Sarabun New"/>
          <w:sz w:val="32"/>
          <w:szCs w:val="32"/>
          <w:cs/>
        </w:rPr>
        <w:t>0 (</w:t>
      </w:r>
      <w:r w:rsidRPr="00357A8D">
        <w:rPr>
          <w:rFonts w:ascii="TH Sarabun New" w:hAnsi="TH Sarabun New" w:cs="TH Sarabun New"/>
          <w:sz w:val="32"/>
          <w:szCs w:val="32"/>
        </w:rPr>
        <w:t>or EC 42</w:t>
      </w:r>
      <w:r w:rsidRPr="00357A8D">
        <w:rPr>
          <w:rFonts w:ascii="TH Sarabun New" w:hAnsi="TH Sarabun New" w:cs="TH Sarabun New"/>
          <w:sz w:val="32"/>
          <w:szCs w:val="32"/>
          <w:cs/>
        </w:rPr>
        <w:t>1)</w:t>
      </w:r>
    </w:p>
    <w:p w:rsidRPr="00357A8D" w:rsidR="00763079" w:rsidP="00E65391" w:rsidRDefault="00763079" w14:paraId="6DC7A33E"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Study concepts and frameworks of asset pricing theory in the intermediate level; the theory of choice under uncertainty; classical asset pricing theory in the discrete time such as the Capital Asset Pricing Model </w:t>
      </w:r>
      <w:r w:rsidRPr="00357A8D">
        <w:rPr>
          <w:rFonts w:ascii="TH Sarabun New" w:hAnsi="TH Sarabun New" w:cs="TH Sarabun New"/>
          <w:sz w:val="32"/>
          <w:szCs w:val="32"/>
          <w:cs/>
        </w:rPr>
        <w:t>(</w:t>
      </w:r>
      <w:r w:rsidRPr="00357A8D">
        <w:rPr>
          <w:rFonts w:ascii="TH Sarabun New" w:hAnsi="TH Sarabun New" w:cs="TH Sarabun New"/>
          <w:sz w:val="32"/>
          <w:szCs w:val="32"/>
        </w:rPr>
        <w:t>CAPM</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The Arbitrage Pricing Theory </w:t>
      </w:r>
      <w:r w:rsidRPr="00357A8D">
        <w:rPr>
          <w:rFonts w:ascii="TH Sarabun New" w:hAnsi="TH Sarabun New" w:cs="TH Sarabun New"/>
          <w:sz w:val="32"/>
          <w:szCs w:val="32"/>
          <w:cs/>
        </w:rPr>
        <w:t>(</w:t>
      </w:r>
      <w:r w:rsidRPr="00357A8D">
        <w:rPr>
          <w:rFonts w:ascii="TH Sarabun New" w:hAnsi="TH Sarabun New" w:cs="TH Sarabun New"/>
          <w:sz w:val="32"/>
          <w:szCs w:val="32"/>
        </w:rPr>
        <w:t>APT</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and The Consumption Capital Asset Pricing Model </w:t>
      </w:r>
      <w:r w:rsidRPr="00357A8D">
        <w:rPr>
          <w:rFonts w:ascii="TH Sarabun New" w:hAnsi="TH Sarabun New" w:cs="TH Sarabun New"/>
          <w:sz w:val="32"/>
          <w:szCs w:val="32"/>
          <w:cs/>
        </w:rPr>
        <w:t>(</w:t>
      </w:r>
      <w:r w:rsidRPr="00357A8D">
        <w:rPr>
          <w:rFonts w:ascii="TH Sarabun New" w:hAnsi="TH Sarabun New" w:cs="TH Sarabun New"/>
          <w:sz w:val="32"/>
          <w:szCs w:val="32"/>
        </w:rPr>
        <w:t>C</w:t>
      </w:r>
      <w:r w:rsidRPr="00357A8D">
        <w:rPr>
          <w:rFonts w:ascii="TH Sarabun New" w:hAnsi="TH Sarabun New" w:cs="TH Sarabun New"/>
          <w:sz w:val="32"/>
          <w:szCs w:val="32"/>
          <w:cs/>
        </w:rPr>
        <w:t>-</w:t>
      </w:r>
      <w:r w:rsidRPr="00357A8D">
        <w:rPr>
          <w:rFonts w:ascii="TH Sarabun New" w:hAnsi="TH Sarabun New" w:cs="TH Sarabun New"/>
          <w:sz w:val="32"/>
          <w:szCs w:val="32"/>
        </w:rPr>
        <w:t>CAPM</w:t>
      </w:r>
      <w:r w:rsidRPr="00357A8D">
        <w:rPr>
          <w:rFonts w:ascii="TH Sarabun New" w:hAnsi="TH Sarabun New" w:cs="TH Sarabun New"/>
          <w:sz w:val="32"/>
          <w:szCs w:val="32"/>
          <w:cs/>
        </w:rPr>
        <w:t>)</w:t>
      </w:r>
      <w:r w:rsidRPr="00357A8D">
        <w:rPr>
          <w:rFonts w:ascii="TH Sarabun New" w:hAnsi="TH Sarabun New" w:cs="TH Sarabun New"/>
          <w:sz w:val="32"/>
          <w:szCs w:val="32"/>
        </w:rPr>
        <w:t>; Empirical puzzles in asset pricing</w:t>
      </w:r>
      <w:r w:rsidRPr="00357A8D">
        <w:rPr>
          <w:rFonts w:ascii="TH Sarabun New" w:hAnsi="TH Sarabun New" w:cs="TH Sarabun New"/>
          <w:sz w:val="32"/>
          <w:szCs w:val="32"/>
          <w:cs/>
        </w:rPr>
        <w:t>/</w:t>
      </w:r>
      <w:r w:rsidRPr="00357A8D">
        <w:rPr>
          <w:rFonts w:ascii="TH Sarabun New" w:hAnsi="TH Sarabun New" w:cs="TH Sarabun New"/>
          <w:sz w:val="32"/>
          <w:szCs w:val="32"/>
        </w:rPr>
        <w:t>returns and proposed resolutions in the literature</w:t>
      </w:r>
      <w:r w:rsidRPr="00357A8D">
        <w:rPr>
          <w:rFonts w:ascii="TH Sarabun New" w:hAnsi="TH Sarabun New" w:cs="TH Sarabun New"/>
          <w:sz w:val="32"/>
          <w:szCs w:val="32"/>
          <w:cs/>
        </w:rPr>
        <w:t>.</w:t>
      </w:r>
    </w:p>
    <w:p w:rsidRPr="00357A8D" w:rsidR="00763079" w:rsidP="00E65391" w:rsidRDefault="00763079" w14:paraId="1ECE61E2" w14:textId="77777777">
      <w:pPr>
        <w:tabs>
          <w:tab w:val="left" w:pos="567"/>
        </w:tabs>
        <w:jc w:val="thaiDistribute"/>
        <w:rPr>
          <w:rFonts w:ascii="TH Sarabun New" w:hAnsi="TH Sarabun New" w:cs="TH Sarabun New"/>
          <w:sz w:val="32"/>
          <w:szCs w:val="32"/>
        </w:rPr>
      </w:pPr>
    </w:p>
    <w:p w:rsidRPr="00357A8D" w:rsidR="00763079" w:rsidP="00E65391" w:rsidRDefault="00763079" w14:paraId="6E8DE55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การเงินเชิงพฤติกรรม   </w:t>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4A4AE1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EC434</w:t>
      </w:r>
      <w:r w:rsidRPr="00357A8D">
        <w:rPr>
          <w:rFonts w:ascii="TH Sarabun New" w:hAnsi="TH Sarabun New" w:cs="TH Sarabun New"/>
          <w:sz w:val="32"/>
          <w:szCs w:val="32"/>
        </w:rPr>
        <w:tab/>
      </w:r>
      <w:r w:rsidRPr="00357A8D">
        <w:rPr>
          <w:rFonts w:ascii="TH Sarabun New" w:hAnsi="TH Sarabun New" w:cs="TH Sarabun New"/>
          <w:sz w:val="32"/>
          <w:szCs w:val="32"/>
        </w:rPr>
        <w:t>Behavioral Finance</w:t>
      </w:r>
    </w:p>
    <w:p w:rsidRPr="00357A8D" w:rsidR="00763079" w:rsidP="00E65391" w:rsidRDefault="00763079" w14:paraId="4CB8C1F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311 </w:t>
      </w:r>
      <w:r w:rsidRPr="00357A8D">
        <w:rPr>
          <w:rFonts w:ascii="TH Sarabun New" w:hAnsi="TH Sarabun New" w:cs="TH Sarabun New"/>
          <w:sz w:val="32"/>
          <w:szCs w:val="32"/>
          <w:cs/>
        </w:rPr>
        <w:t>และ ศ.</w:t>
      </w:r>
      <w:r w:rsidRPr="00357A8D">
        <w:rPr>
          <w:rFonts w:ascii="TH Sarabun New" w:hAnsi="TH Sarabun New" w:cs="TH Sarabun New"/>
          <w:sz w:val="32"/>
          <w:szCs w:val="32"/>
        </w:rPr>
        <w:t xml:space="preserve">325 </w:t>
      </w:r>
      <w:r w:rsidRPr="00357A8D">
        <w:rPr>
          <w:rFonts w:ascii="TH Sarabun New" w:hAnsi="TH Sarabun New" w:cs="TH Sarabun New"/>
          <w:sz w:val="32"/>
          <w:szCs w:val="32"/>
          <w:cs/>
        </w:rPr>
        <w:t>(หรือ ศ.</w:t>
      </w:r>
      <w:r w:rsidRPr="00357A8D">
        <w:rPr>
          <w:rFonts w:ascii="TH Sarabun New" w:hAnsi="TH Sarabun New" w:cs="TH Sarabun New"/>
          <w:sz w:val="32"/>
          <w:szCs w:val="32"/>
        </w:rPr>
        <w:t>425</w:t>
      </w:r>
      <w:r w:rsidRPr="00357A8D">
        <w:rPr>
          <w:rFonts w:ascii="TH Sarabun New" w:hAnsi="TH Sarabun New" w:cs="TH Sarabun New"/>
          <w:sz w:val="32"/>
          <w:szCs w:val="32"/>
          <w:cs/>
        </w:rPr>
        <w:t>)</w:t>
      </w:r>
    </w:p>
    <w:p w:rsidRPr="00357A8D" w:rsidR="00763079" w:rsidP="00E65391" w:rsidRDefault="00763079" w14:paraId="66F6E1D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แนวคิดของเศรษฐศาสตร์เชิงพฤติกรรม รวมถึงแบบจำลองภายใต้แนวคิดของเศรษฐศาสตร์เชิงพฤติกรรม ที่ใช้อธิบายปรากฏการณ์ที่เกิดขึ้นในภาคการเงิน เช่น ทฤษฎีการคาดหวัง (</w:t>
      </w:r>
      <w:r w:rsidRPr="00357A8D">
        <w:rPr>
          <w:rFonts w:ascii="TH Sarabun New" w:hAnsi="TH Sarabun New" w:cs="TH Sarabun New"/>
          <w:sz w:val="32"/>
          <w:szCs w:val="32"/>
        </w:rPr>
        <w:t>Prospect Theory</w:t>
      </w:r>
      <w:r w:rsidRPr="00357A8D">
        <w:rPr>
          <w:rFonts w:ascii="TH Sarabun New" w:hAnsi="TH Sarabun New" w:cs="TH Sarabun New"/>
          <w:sz w:val="32"/>
          <w:szCs w:val="32"/>
          <w:cs/>
        </w:rPr>
        <w:t>) และผลกระทบต่อพฤติกรรมการลงทุน หลักฐานเชิงประจักษ์ในภาคการเงินที่สนับสนุนแนวคิดเศรษฐศาสตร์เชิงพฤติกรรม แบบจำลองที่อาศัยปัจจัยเชิงสังคมวิทยาและปัจจัยเชิงจิตวิทยาในการอธิบายการปรับตัวของระดับผลตอบแทนของตราสารทางการเงิน เป็นต้น รวมถึงหัวข้ออื่น ๆ ที่ผู้สอนเห็นสมควร</w:t>
      </w:r>
    </w:p>
    <w:p w:rsidRPr="00357A8D" w:rsidR="00763079" w:rsidP="00E65391" w:rsidRDefault="00763079" w14:paraId="2844157C" w14:textId="0AFFB340">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bookmarkStart w:name="_Hlk107911903" w:id="1132"/>
      <w:ins w:author="phetc" w:date="2023-02-15T11:09:00Z" w:id="1133">
        <w:r w:rsidRPr="00357A8D" w:rsidR="008D3277">
          <w:rPr>
            <w:rFonts w:ascii="TH Sarabun New" w:hAnsi="TH Sarabun New" w:eastAsia="Angsana New" w:cs="TH Sarabun New"/>
            <w:sz w:val="32"/>
            <w:szCs w:val="32"/>
            <w:rPrChange w:author="PC" w:date="2023-03-31T11:41:00Z" w:id="1134">
              <w:rPr>
                <w:rFonts w:ascii="TH Sarabun New" w:hAnsi="TH Sarabun New" w:eastAsia="Angsana New" w:cs="TH Sarabun New"/>
                <w:color w:val="FF0000"/>
                <w:sz w:val="32"/>
                <w:szCs w:val="32"/>
              </w:rPr>
            </w:rPrChange>
          </w:rPr>
          <w:t>Have earned credits of</w:t>
        </w:r>
        <w:r w:rsidRPr="00357A8D" w:rsidR="008D32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and EC 325 </w:t>
      </w:r>
      <w:bookmarkEnd w:id="1132"/>
      <w:r w:rsidRPr="00357A8D">
        <w:rPr>
          <w:rFonts w:ascii="TH Sarabun New" w:hAnsi="TH Sarabun New" w:cs="TH Sarabun New"/>
          <w:sz w:val="32"/>
          <w:szCs w:val="32"/>
          <w:cs/>
        </w:rPr>
        <w:t>(</w:t>
      </w:r>
      <w:r w:rsidRPr="00357A8D">
        <w:rPr>
          <w:rFonts w:ascii="TH Sarabun New" w:hAnsi="TH Sarabun New" w:cs="TH Sarabun New"/>
          <w:sz w:val="32"/>
          <w:szCs w:val="32"/>
        </w:rPr>
        <w:t>or EC 425</w:t>
      </w:r>
      <w:r w:rsidRPr="00357A8D">
        <w:rPr>
          <w:rFonts w:ascii="TH Sarabun New" w:hAnsi="TH Sarabun New" w:cs="TH Sarabun New"/>
          <w:sz w:val="32"/>
          <w:szCs w:val="32"/>
          <w:cs/>
        </w:rPr>
        <w:t>)</w:t>
      </w:r>
    </w:p>
    <w:p w:rsidRPr="00357A8D" w:rsidR="00763079" w:rsidP="00E65391" w:rsidRDefault="00763079" w14:paraId="56F8F7FC"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Study concepts and frameworks of behavioral economics that are used to explain observations in the financial sector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Topics of the subject include the Prospect Theory and its implications for investment behaviors, empirical evidences in the financial sector that support the idea of behavioral economics, models that incorporate psychological and sociological factors in explaining asset returns, or other related topics that the lecturer finds suitable</w:t>
      </w:r>
      <w:r w:rsidRPr="00357A8D">
        <w:rPr>
          <w:rFonts w:ascii="TH Sarabun New" w:hAnsi="TH Sarabun New" w:cs="TH Sarabun New"/>
          <w:sz w:val="32"/>
          <w:szCs w:val="32"/>
          <w:cs/>
        </w:rPr>
        <w:t xml:space="preserve">.  </w:t>
      </w:r>
    </w:p>
    <w:p w:rsidRPr="00357A8D" w:rsidR="00763079" w:rsidP="00E65391" w:rsidRDefault="00763079" w14:paraId="284E5265" w14:textId="77777777">
      <w:pPr>
        <w:jc w:val="thaiDistribute"/>
        <w:rPr>
          <w:rFonts w:ascii="TH Sarabun New" w:hAnsi="TH Sarabun New" w:cs="TH Sarabun New"/>
          <w:sz w:val="32"/>
          <w:szCs w:val="32"/>
        </w:rPr>
      </w:pPr>
    </w:p>
    <w:p w:rsidRPr="00357A8D" w:rsidR="00763079" w:rsidP="00E65391" w:rsidRDefault="00763079" w14:paraId="5FBBA9F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435 </w:t>
      </w:r>
      <w:r w:rsidRPr="00357A8D">
        <w:rPr>
          <w:rFonts w:ascii="TH Sarabun New" w:hAnsi="TH Sarabun New" w:cs="TH Sarabun New"/>
          <w:sz w:val="32"/>
          <w:szCs w:val="32"/>
        </w:rPr>
        <w:tab/>
      </w:r>
      <w:commentRangeStart w:id="1135"/>
      <w:commentRangeStart w:id="1136"/>
      <w:r w:rsidRPr="00357A8D">
        <w:rPr>
          <w:rFonts w:ascii="TH Sarabun New" w:hAnsi="TH Sarabun New" w:cs="TH Sarabun New"/>
          <w:sz w:val="32"/>
          <w:szCs w:val="32"/>
          <w:cs/>
        </w:rPr>
        <w:t>เศรษฐมิติการเงินเบื้องต้น</w:t>
      </w:r>
      <w:commentRangeEnd w:id="1135"/>
      <w:r w:rsidRPr="00357A8D" w:rsidR="00111B2E">
        <w:rPr>
          <w:rStyle w:val="CommentReference"/>
        </w:rPr>
        <w:commentReference w:id="1135"/>
      </w:r>
      <w:commentRangeEnd w:id="1136"/>
      <w:r w:rsidRPr="00357A8D" w:rsidR="00CB0B6D">
        <w:rPr>
          <w:rStyle w:val="CommentReference"/>
        </w:rPr>
        <w:commentReference w:id="1136"/>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D74F25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EC435</w:t>
      </w:r>
      <w:r w:rsidRPr="00357A8D">
        <w:rPr>
          <w:rFonts w:ascii="TH Sarabun New" w:hAnsi="TH Sarabun New" w:cs="TH Sarabun New"/>
          <w:sz w:val="32"/>
          <w:szCs w:val="32"/>
        </w:rPr>
        <w:tab/>
      </w:r>
      <w:r w:rsidRPr="00357A8D">
        <w:rPr>
          <w:rFonts w:ascii="TH Sarabun New" w:hAnsi="TH Sarabun New" w:cs="TH Sarabun New"/>
          <w:sz w:val="32"/>
          <w:szCs w:val="32"/>
        </w:rPr>
        <w:t>Introductory Financial Econometrics</w:t>
      </w:r>
    </w:p>
    <w:p w:rsidRPr="00357A8D" w:rsidR="00763079" w:rsidP="00E65391" w:rsidRDefault="00763079" w14:paraId="4A823D50" w14:textId="1EE789EF">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325</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425</w:t>
      </w:r>
      <w:r w:rsidRPr="00357A8D">
        <w:rPr>
          <w:rFonts w:ascii="TH Sarabun New" w:hAnsi="TH Sarabun New" w:cs="TH Sarabun New"/>
          <w:sz w:val="32"/>
          <w:szCs w:val="32"/>
          <w:cs/>
        </w:rPr>
        <w:t>) และ ศ.</w:t>
      </w:r>
      <w:r w:rsidRPr="00357A8D">
        <w:rPr>
          <w:rFonts w:ascii="TH Sarabun New" w:hAnsi="TH Sarabun New" w:cs="TH Sarabun New"/>
          <w:sz w:val="32"/>
          <w:szCs w:val="32"/>
        </w:rPr>
        <w:t>431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432</w:t>
      </w:r>
      <w:r w:rsidRPr="00357A8D">
        <w:rPr>
          <w:rFonts w:ascii="TH Sarabun New" w:hAnsi="TH Sarabun New" w:cs="TH Sarabun New"/>
          <w:sz w:val="32"/>
          <w:szCs w:val="32"/>
          <w:cs/>
        </w:rPr>
        <w:t xml:space="preserve">) </w:t>
      </w:r>
      <w:del w:author="phetc" w:date="2023-02-14T14:41:00Z" w:id="1137">
        <w:r w:rsidRPr="00357A8D" w:rsidDel="008108C2">
          <w:rPr>
            <w:rFonts w:ascii="TH Sarabun New" w:hAnsi="TH Sarabun New" w:cs="TH Sarabun New"/>
            <w:sz w:val="32"/>
            <w:szCs w:val="32"/>
            <w:cs/>
          </w:rPr>
          <w:delText>หรือ ผู้สอนอนุมัติ</w:delText>
        </w:r>
      </w:del>
    </w:p>
    <w:p w:rsidRPr="00357A8D" w:rsidR="00763079" w:rsidP="00E65391" w:rsidRDefault="00763079" w14:paraId="0176FF0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ประยุกต์ใช้เครื่องมือทางเศรษฐมิติกับข้อมูลทางการเงินและเศรษฐกิจมหภาค โดยเน้นแบบจำลองเศรษฐมิติที่สำคัญ เนื้อหาประกอบด้วยการประยุกต์ใช้แบบจำลองสมการถดถอยพื้นฐาน แบบจำลอง </w:t>
      </w:r>
      <w:r w:rsidRPr="00357A8D">
        <w:rPr>
          <w:rFonts w:ascii="TH Sarabun New" w:hAnsi="TH Sarabun New" w:cs="TH Sarabun New"/>
          <w:sz w:val="32"/>
          <w:szCs w:val="32"/>
        </w:rPr>
        <w:t>Probit</w:t>
      </w:r>
      <w:r w:rsidRPr="00357A8D">
        <w:rPr>
          <w:rFonts w:ascii="TH Sarabun New" w:hAnsi="TH Sarabun New" w:cs="TH Sarabun New"/>
          <w:sz w:val="32"/>
          <w:szCs w:val="32"/>
          <w:cs/>
        </w:rPr>
        <w:t>-</w:t>
      </w:r>
      <w:r w:rsidRPr="00357A8D">
        <w:rPr>
          <w:rFonts w:ascii="TH Sarabun New" w:hAnsi="TH Sarabun New" w:cs="TH Sarabun New"/>
          <w:sz w:val="32"/>
          <w:szCs w:val="32"/>
        </w:rPr>
        <w:t>Logit</w:t>
      </w:r>
      <w:r w:rsidRPr="00357A8D">
        <w:rPr>
          <w:rFonts w:ascii="TH Sarabun New" w:hAnsi="TH Sarabun New" w:cs="TH Sarabun New"/>
          <w:sz w:val="32"/>
          <w:szCs w:val="32"/>
          <w:cs/>
        </w:rPr>
        <w:t xml:space="preserve"> เพื่อการประยุกต์ใช้กับการประเมินความเสี่ยงทางการเงิน คุณลักษณะของข้อมูลทางการเงินในเชิงอนุกรมเวลา แบบจำลองสำหรับข้อมูลอนุกรมเวลาเชิงเดี่ยว (</w:t>
      </w:r>
      <w:r w:rsidRPr="00357A8D">
        <w:rPr>
          <w:rFonts w:ascii="TH Sarabun New" w:hAnsi="TH Sarabun New" w:cs="TH Sarabun New"/>
          <w:sz w:val="32"/>
          <w:szCs w:val="32"/>
        </w:rPr>
        <w:t>Univariate Time</w:t>
      </w:r>
      <w:r w:rsidRPr="00357A8D">
        <w:rPr>
          <w:rFonts w:ascii="TH Sarabun New" w:hAnsi="TH Sarabun New" w:cs="TH Sarabun New"/>
          <w:sz w:val="32"/>
          <w:szCs w:val="32"/>
          <w:cs/>
        </w:rPr>
        <w:t>-</w:t>
      </w:r>
      <w:r w:rsidRPr="00357A8D">
        <w:rPr>
          <w:rFonts w:ascii="TH Sarabun New" w:hAnsi="TH Sarabun New" w:cs="TH Sarabun New"/>
          <w:sz w:val="32"/>
          <w:szCs w:val="32"/>
        </w:rPr>
        <w:t>Series Model</w:t>
      </w:r>
      <w:r w:rsidRPr="00357A8D">
        <w:rPr>
          <w:rFonts w:ascii="TH Sarabun New" w:hAnsi="TH Sarabun New" w:cs="TH Sarabun New"/>
          <w:sz w:val="32"/>
          <w:szCs w:val="32"/>
          <w:cs/>
        </w:rPr>
        <w:t>) แบบจำลองสำหรับข้อมูลอนุกรมเวลาเชิงพหุ (</w:t>
      </w:r>
      <w:r w:rsidRPr="00357A8D">
        <w:rPr>
          <w:rFonts w:ascii="TH Sarabun New" w:hAnsi="TH Sarabun New" w:cs="TH Sarabun New"/>
          <w:sz w:val="32"/>
          <w:szCs w:val="32"/>
        </w:rPr>
        <w:t>Multivariate Time</w:t>
      </w:r>
      <w:r w:rsidRPr="00357A8D">
        <w:rPr>
          <w:rFonts w:ascii="TH Sarabun New" w:hAnsi="TH Sarabun New" w:cs="TH Sarabun New"/>
          <w:sz w:val="32"/>
          <w:szCs w:val="32"/>
          <w:cs/>
        </w:rPr>
        <w:t>-</w:t>
      </w:r>
      <w:r w:rsidRPr="00357A8D">
        <w:rPr>
          <w:rFonts w:ascii="TH Sarabun New" w:hAnsi="TH Sarabun New" w:cs="TH Sarabun New"/>
          <w:sz w:val="32"/>
          <w:szCs w:val="32"/>
        </w:rPr>
        <w:t>Series Model</w:t>
      </w:r>
      <w:r w:rsidRPr="00357A8D">
        <w:rPr>
          <w:rFonts w:ascii="TH Sarabun New" w:hAnsi="TH Sarabun New" w:cs="TH Sarabun New"/>
          <w:sz w:val="32"/>
          <w:szCs w:val="32"/>
          <w:cs/>
        </w:rPr>
        <w:t>) แบบจำลองสมการถดถอยที่ตัวแปรมีความสัมพันธ์ระยะยาวและการปรับตัวในระยะสั้น (</w:t>
      </w:r>
      <w:r w:rsidRPr="00357A8D">
        <w:rPr>
          <w:rFonts w:ascii="TH Sarabun New" w:hAnsi="TH Sarabun New" w:cs="TH Sarabun New"/>
          <w:sz w:val="32"/>
          <w:szCs w:val="32"/>
        </w:rPr>
        <w:t>Regression with the long</w:t>
      </w:r>
      <w:r w:rsidRPr="00357A8D">
        <w:rPr>
          <w:rFonts w:ascii="TH Sarabun New" w:hAnsi="TH Sarabun New" w:cs="TH Sarabun New"/>
          <w:sz w:val="32"/>
          <w:szCs w:val="32"/>
          <w:cs/>
        </w:rPr>
        <w:t>-</w:t>
      </w:r>
      <w:r w:rsidRPr="00357A8D">
        <w:rPr>
          <w:rFonts w:ascii="TH Sarabun New" w:hAnsi="TH Sarabun New" w:cs="TH Sarabun New"/>
          <w:sz w:val="32"/>
          <w:szCs w:val="32"/>
        </w:rPr>
        <w:t>run relationship and short</w:t>
      </w:r>
      <w:r w:rsidRPr="00357A8D">
        <w:rPr>
          <w:rFonts w:ascii="TH Sarabun New" w:hAnsi="TH Sarabun New" w:cs="TH Sarabun New"/>
          <w:sz w:val="32"/>
          <w:szCs w:val="32"/>
          <w:cs/>
        </w:rPr>
        <w:t>-</w:t>
      </w:r>
      <w:r w:rsidRPr="00357A8D">
        <w:rPr>
          <w:rFonts w:ascii="TH Sarabun New" w:hAnsi="TH Sarabun New" w:cs="TH Sarabun New"/>
          <w:sz w:val="32"/>
          <w:szCs w:val="32"/>
        </w:rPr>
        <w:t>run dynamics</w:t>
      </w:r>
      <w:r w:rsidRPr="00357A8D">
        <w:rPr>
          <w:rFonts w:ascii="TH Sarabun New" w:hAnsi="TH Sarabun New" w:cs="TH Sarabun New"/>
          <w:sz w:val="32"/>
          <w:szCs w:val="32"/>
          <w:cs/>
        </w:rPr>
        <w:t>) แบบจำลองความผันผวน (</w:t>
      </w:r>
      <w:r w:rsidRPr="00357A8D">
        <w:rPr>
          <w:rFonts w:ascii="TH Sarabun New" w:hAnsi="TH Sarabun New" w:cs="TH Sarabun New"/>
          <w:sz w:val="32"/>
          <w:szCs w:val="32"/>
        </w:rPr>
        <w:t>Volatility Model</w:t>
      </w:r>
      <w:r w:rsidRPr="00357A8D">
        <w:rPr>
          <w:rFonts w:ascii="TH Sarabun New" w:hAnsi="TH Sarabun New" w:cs="TH Sarabun New"/>
          <w:sz w:val="32"/>
          <w:szCs w:val="32"/>
          <w:cs/>
        </w:rPr>
        <w:t>) และ รวมถึงการใช้โปรแกรมสำเร็จรูปทางสถิติเพื่อเน้นการประยุกต์ใช้เครื่องมือสำหรับการทำวิจัยและศึกษาประเด็นด้านการเงิน</w:t>
      </w:r>
    </w:p>
    <w:p w:rsidRPr="00357A8D" w:rsidR="00763079" w:rsidP="00E65391" w:rsidRDefault="00763079" w14:paraId="4D219424" w14:textId="1C6C1E3F">
      <w:pPr>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0:00Z" w:id="1138">
        <w:r w:rsidRPr="00357A8D" w:rsidR="008D3277">
          <w:rPr>
            <w:rFonts w:ascii="TH Sarabun New" w:hAnsi="TH Sarabun New" w:eastAsia="Angsana New" w:cs="TH Sarabun New"/>
            <w:sz w:val="32"/>
            <w:szCs w:val="32"/>
            <w:rPrChange w:author="PC" w:date="2023-03-31T11:41:00Z" w:id="1139">
              <w:rPr>
                <w:rFonts w:ascii="TH Sarabun New" w:hAnsi="TH Sarabun New" w:eastAsia="Angsana New" w:cs="TH Sarabun New"/>
                <w:color w:val="FF0000"/>
                <w:sz w:val="32"/>
                <w:szCs w:val="32"/>
              </w:rPr>
            </w:rPrChange>
          </w:rPr>
          <w:t>Have earned credits of</w:t>
        </w:r>
        <w:r w:rsidRPr="00357A8D" w:rsidR="008D3277">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EC325 </w:t>
      </w:r>
      <w:r w:rsidRPr="00357A8D">
        <w:rPr>
          <w:rFonts w:ascii="TH Sarabun New" w:hAnsi="TH Sarabun New" w:cs="TH Sarabun New"/>
          <w:sz w:val="32"/>
          <w:szCs w:val="32"/>
          <w:cs/>
        </w:rPr>
        <w:t>(</w:t>
      </w:r>
      <w:r w:rsidRPr="00357A8D">
        <w:rPr>
          <w:rFonts w:ascii="TH Sarabun New" w:hAnsi="TH Sarabun New" w:cs="TH Sarabun New"/>
          <w:sz w:val="32"/>
          <w:szCs w:val="32"/>
        </w:rPr>
        <w:t>or EC425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EC431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or EC432</w:t>
      </w:r>
      <w:r w:rsidRPr="00357A8D">
        <w:rPr>
          <w:rFonts w:ascii="TH Sarabun New" w:hAnsi="TH Sarabun New" w:cs="TH Sarabun New"/>
          <w:sz w:val="32"/>
          <w:szCs w:val="32"/>
          <w:cs/>
        </w:rPr>
        <w:t xml:space="preserve">) </w:t>
      </w:r>
      <w:del w:author="phetc" w:date="2023-02-14T14:42:00Z" w:id="1140">
        <w:r w:rsidRPr="00357A8D" w:rsidDel="008108C2">
          <w:rPr>
            <w:rFonts w:ascii="TH Sarabun New" w:hAnsi="TH Sarabun New" w:cs="TH Sarabun New"/>
            <w:sz w:val="32"/>
            <w:szCs w:val="32"/>
          </w:rPr>
          <w:delText>or with the consent of the lecturer</w:delText>
        </w:r>
      </w:del>
      <w:ins w:author="phetc" w:date="2023-02-14T14:42:00Z" w:id="1141">
        <w:r w:rsidRPr="00357A8D" w:rsidR="008108C2">
          <w:rPr>
            <w:rFonts w:ascii="TH Sarabun New" w:hAnsi="TH Sarabun New" w:cs="TH Sarabun New"/>
            <w:sz w:val="32"/>
            <w:szCs w:val="32"/>
            <w:cs/>
          </w:rPr>
          <w:t>-</w:t>
        </w:r>
      </w:ins>
    </w:p>
    <w:p w:rsidRPr="00357A8D" w:rsidR="00763079" w:rsidP="00E65391" w:rsidRDefault="00763079" w14:paraId="1C3D0D90"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The application of economet</w:t>
      </w:r>
      <w:r w:rsidRPr="00357A8D" w:rsidR="00505061">
        <w:rPr>
          <w:rFonts w:ascii="TH Sarabun New" w:hAnsi="TH Sarabun New" w:cs="TH Sarabun New"/>
          <w:sz w:val="32"/>
          <w:szCs w:val="32"/>
        </w:rPr>
        <w:t>rics method to finance</w:t>
      </w:r>
      <w:r w:rsidRPr="00357A8D">
        <w:rPr>
          <w:rFonts w:ascii="TH Sarabun New" w:hAnsi="TH Sarabun New" w:cs="TH Sarabun New"/>
          <w:sz w:val="32"/>
          <w:szCs w:val="32"/>
        </w:rPr>
        <w:t xml:space="preserve"> and macroeconomics data</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Applications of regression models</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Applications of Probit</w:t>
      </w:r>
      <w:r w:rsidRPr="00357A8D">
        <w:rPr>
          <w:rFonts w:ascii="TH Sarabun New" w:hAnsi="TH Sarabun New" w:cs="TH Sarabun New"/>
          <w:sz w:val="32"/>
          <w:szCs w:val="32"/>
          <w:cs/>
        </w:rPr>
        <w:t>-</w:t>
      </w:r>
      <w:r w:rsidRPr="00357A8D">
        <w:rPr>
          <w:rFonts w:ascii="TH Sarabun New" w:hAnsi="TH Sarabun New" w:cs="TH Sarabun New"/>
          <w:sz w:val="32"/>
          <w:szCs w:val="32"/>
        </w:rPr>
        <w:t>Logit model to financial risk assessments</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Characteristics and properties of time</w:t>
      </w:r>
      <w:r w:rsidRPr="00357A8D">
        <w:rPr>
          <w:rFonts w:ascii="TH Sarabun New" w:hAnsi="TH Sarabun New" w:cs="TH Sarabun New"/>
          <w:sz w:val="32"/>
          <w:szCs w:val="32"/>
          <w:cs/>
        </w:rPr>
        <w:t>-</w:t>
      </w:r>
      <w:r w:rsidRPr="00357A8D">
        <w:rPr>
          <w:rFonts w:ascii="TH Sarabun New" w:hAnsi="TH Sarabun New" w:cs="TH Sarabun New"/>
          <w:sz w:val="32"/>
          <w:szCs w:val="32"/>
        </w:rPr>
        <w:t>series based financial data</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Univariate Time</w:t>
      </w:r>
      <w:r w:rsidRPr="00357A8D">
        <w:rPr>
          <w:rFonts w:ascii="TH Sarabun New" w:hAnsi="TH Sarabun New" w:cs="TH Sarabun New"/>
          <w:sz w:val="32"/>
          <w:szCs w:val="32"/>
          <w:cs/>
        </w:rPr>
        <w:t>-</w:t>
      </w:r>
      <w:r w:rsidRPr="00357A8D">
        <w:rPr>
          <w:rFonts w:ascii="TH Sarabun New" w:hAnsi="TH Sarabun New" w:cs="TH Sarabun New"/>
          <w:sz w:val="32"/>
          <w:szCs w:val="32"/>
        </w:rPr>
        <w:t>Series Model</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Regression with the long</w:t>
      </w:r>
      <w:r w:rsidRPr="00357A8D">
        <w:rPr>
          <w:rFonts w:ascii="TH Sarabun New" w:hAnsi="TH Sarabun New" w:cs="TH Sarabun New"/>
          <w:sz w:val="32"/>
          <w:szCs w:val="32"/>
          <w:cs/>
        </w:rPr>
        <w:t>-</w:t>
      </w:r>
      <w:r w:rsidRPr="00357A8D">
        <w:rPr>
          <w:rFonts w:ascii="TH Sarabun New" w:hAnsi="TH Sarabun New" w:cs="TH Sarabun New"/>
          <w:sz w:val="32"/>
          <w:szCs w:val="32"/>
        </w:rPr>
        <w:t>run relationship and short</w:t>
      </w:r>
      <w:r w:rsidRPr="00357A8D">
        <w:rPr>
          <w:rFonts w:ascii="TH Sarabun New" w:hAnsi="TH Sarabun New" w:cs="TH Sarabun New"/>
          <w:sz w:val="32"/>
          <w:szCs w:val="32"/>
          <w:cs/>
        </w:rPr>
        <w:t>-</w:t>
      </w:r>
      <w:r w:rsidRPr="00357A8D">
        <w:rPr>
          <w:rFonts w:ascii="TH Sarabun New" w:hAnsi="TH Sarabun New" w:cs="TH Sarabun New"/>
          <w:sz w:val="32"/>
          <w:szCs w:val="32"/>
        </w:rPr>
        <w:t>run dynamics</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Volatility Model</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Training in statistical software, emphasizing the application of tools suitable for research and study in finance</w:t>
      </w:r>
      <w:r w:rsidRPr="00357A8D">
        <w:rPr>
          <w:rFonts w:ascii="TH Sarabun New" w:hAnsi="TH Sarabun New" w:cs="TH Sarabun New"/>
          <w:sz w:val="32"/>
          <w:szCs w:val="32"/>
          <w:cs/>
        </w:rPr>
        <w:t>-</w:t>
      </w:r>
      <w:r w:rsidRPr="00357A8D">
        <w:rPr>
          <w:rFonts w:ascii="TH Sarabun New" w:hAnsi="TH Sarabun New" w:cs="TH Sarabun New"/>
          <w:sz w:val="32"/>
          <w:szCs w:val="32"/>
        </w:rPr>
        <w:t>related issues</w:t>
      </w:r>
    </w:p>
    <w:p w:rsidRPr="00357A8D" w:rsidR="00763079" w:rsidP="00E65391" w:rsidRDefault="00763079" w14:paraId="6D3DFC24" w14:textId="77777777">
      <w:pPr>
        <w:tabs>
          <w:tab w:val="left" w:pos="567"/>
        </w:tabs>
        <w:jc w:val="thaiDistribute"/>
        <w:rPr>
          <w:rFonts w:ascii="TH Sarabun New" w:hAnsi="TH Sarabun New" w:cs="TH Sarabun New"/>
          <w:sz w:val="32"/>
          <w:szCs w:val="32"/>
        </w:rPr>
      </w:pPr>
    </w:p>
    <w:p w:rsidRPr="00357A8D" w:rsidR="00763079" w:rsidP="00E65391" w:rsidRDefault="00763079" w14:paraId="7DFEDF1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439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สัมมนาเศรษฐศาสตร์การเงิน</w:t>
      </w:r>
      <w:r w:rsidRPr="00357A8D">
        <w:rPr>
          <w:rFonts w:ascii="TH Sarabun New" w:hAnsi="TH Sarabun New" w:cs="TH Sarabun New"/>
          <w:sz w:val="32"/>
          <w:szCs w:val="32"/>
          <w:cs/>
        </w:rPr>
        <w:tab/>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A432F1">
        <w:rPr>
          <w:rFonts w:ascii="TH Sarabun New" w:hAnsi="TH Sarabun New" w:cs="TH Sarabun New"/>
          <w:sz w:val="32"/>
          <w:szCs w:val="32"/>
          <w:cs/>
        </w:rPr>
        <w:t xml:space="preserve">       </w:t>
      </w:r>
      <w:r w:rsidRPr="00357A8D" w:rsidR="0094322F">
        <w:rPr>
          <w:rFonts w:ascii="TH Sarabun New" w:hAnsi="TH Sarabun New" w:cs="TH Sarabun New"/>
          <w:sz w:val="32"/>
          <w:szCs w:val="32"/>
          <w:cs/>
        </w:rPr>
        <w:t xml:space="preserve"> </w:t>
      </w:r>
      <w:r w:rsidRPr="00357A8D" w:rsidR="00A432F1">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5C0A84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EC439</w:t>
      </w:r>
      <w:r w:rsidRPr="00357A8D">
        <w:rPr>
          <w:rFonts w:ascii="TH Sarabun New" w:hAnsi="TH Sarabun New" w:cs="TH Sarabun New"/>
          <w:sz w:val="32"/>
          <w:szCs w:val="32"/>
        </w:rPr>
        <w:tab/>
      </w:r>
      <w:r w:rsidRPr="00357A8D">
        <w:rPr>
          <w:rFonts w:ascii="TH Sarabun New" w:hAnsi="TH Sarabun New" w:cs="TH Sarabun New"/>
          <w:sz w:val="32"/>
          <w:szCs w:val="32"/>
        </w:rPr>
        <w:t>Seminar in Monetary and Financial Economics</w:t>
      </w:r>
    </w:p>
    <w:p w:rsidRPr="00357A8D" w:rsidR="00763079" w:rsidP="00E65391" w:rsidRDefault="00763079" w14:paraId="3B03A30D" w14:textId="367EC9AF">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สอบได้วิชาไม่ต่ำกว่าระดับ 400 ของหมวดเศรษฐศาสตร์การเงิน อย่างน้อย </w:t>
      </w:r>
      <w:ins w:author="Jenjira O-cha" w:date="2023-02-08T15:15:00Z" w:id="1142">
        <w:r w:rsidRPr="00357A8D" w:rsidR="00111B2E">
          <w:rPr>
            <w:rFonts w:ascii="TH Sarabun New" w:hAnsi="TH Sarabun New" w:cs="TH Sarabun New"/>
            <w:sz w:val="32"/>
            <w:szCs w:val="32"/>
            <w:cs/>
            <w:rPrChange w:author="PC" w:date="2023-03-31T11:41:00Z" w:id="1143">
              <w:rPr>
                <w:rFonts w:ascii="TH Sarabun New" w:hAnsi="TH Sarabun New" w:cs="TH Sarabun New"/>
                <w:sz w:val="32"/>
                <w:szCs w:val="32"/>
                <w:highlight w:val="yellow"/>
                <w:cs/>
              </w:rPr>
            </w:rPrChange>
          </w:rPr>
          <w:br/>
        </w:r>
      </w:ins>
      <w:r w:rsidRPr="00357A8D">
        <w:rPr>
          <w:rFonts w:ascii="TH Sarabun New" w:hAnsi="TH Sarabun New" w:cs="TH Sarabun New"/>
          <w:sz w:val="32"/>
          <w:szCs w:val="32"/>
          <w:cs/>
        </w:rPr>
        <w:t xml:space="preserve">2 วิชา </w:t>
      </w:r>
    </w:p>
    <w:p w:rsidRPr="00357A8D" w:rsidR="00763079" w:rsidP="00E65391" w:rsidRDefault="00763079" w14:paraId="1592F09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สัมมนาและวิจัยในหัวข้อเศรษฐศาสตร์การเงิน ภายใต้การควบคุมและแนะนำจากผู้สอน</w:t>
      </w:r>
    </w:p>
    <w:p w:rsidRPr="00357A8D" w:rsidR="00763079" w:rsidP="00E65391" w:rsidRDefault="00763079" w14:paraId="41253DB4" w14:textId="77777777">
      <w:pPr>
        <w:tabs>
          <w:tab w:val="left" w:pos="567"/>
          <w:tab w:val="left" w:pos="709"/>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completed at least two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courses in the field of Monetary and Financial Economics</w:t>
      </w:r>
      <w:r w:rsidRPr="00357A8D">
        <w:rPr>
          <w:rFonts w:ascii="TH Sarabun New" w:hAnsi="TH Sarabun New" w:cs="TH Sarabun New"/>
          <w:sz w:val="32"/>
          <w:szCs w:val="32"/>
          <w:cs/>
        </w:rPr>
        <w:t>.</w:t>
      </w:r>
      <w:r w:rsidRPr="00357A8D" w:rsidDel="007921E3">
        <w:rPr>
          <w:rFonts w:ascii="TH Sarabun New" w:hAnsi="TH Sarabun New" w:cs="TH Sarabun New"/>
          <w:sz w:val="32"/>
          <w:szCs w:val="32"/>
          <w:cs/>
        </w:rPr>
        <w:t xml:space="preserve"> </w:t>
      </w:r>
    </w:p>
    <w:p w:rsidRPr="00357A8D" w:rsidR="00763079" w:rsidP="00E65391" w:rsidRDefault="00763079" w14:paraId="4CBD0299"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Seminar and research on topics in Monetary and Financial Economics under the supervision of the lecturer</w:t>
      </w:r>
      <w:r w:rsidRPr="00357A8D">
        <w:rPr>
          <w:rFonts w:ascii="TH Sarabun New" w:hAnsi="TH Sarabun New" w:cs="TH Sarabun New"/>
          <w:sz w:val="32"/>
          <w:szCs w:val="32"/>
          <w:cs/>
        </w:rPr>
        <w:t>.</w:t>
      </w:r>
    </w:p>
    <w:p w:rsidRPr="00357A8D" w:rsidR="0042687E" w:rsidP="00E65391" w:rsidRDefault="0042687E" w14:paraId="0A198A1E" w14:textId="77777777">
      <w:pPr>
        <w:jc w:val="thaiDistribute"/>
        <w:rPr>
          <w:rFonts w:ascii="TH Sarabun New" w:hAnsi="TH Sarabun New" w:cs="TH Sarabun New"/>
          <w:sz w:val="32"/>
          <w:szCs w:val="32"/>
        </w:rPr>
      </w:pPr>
    </w:p>
    <w:p w:rsidRPr="00357A8D" w:rsidR="00763079" w:rsidP="00E65391" w:rsidRDefault="00763079" w14:paraId="10D44EE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531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เศรษฐศาสตร์การเงิน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4322F">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BE3E1F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EC531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Monetary and Financial Economics 1</w:t>
      </w:r>
    </w:p>
    <w:p w:rsidRPr="00357A8D" w:rsidR="00763079" w:rsidDel="00C5386D" w:rsidP="00E65391" w:rsidRDefault="00763079" w14:paraId="30617A3B" w14:textId="1E5ED79C">
      <w:pPr>
        <w:tabs>
          <w:tab w:val="left" w:pos="567"/>
        </w:tabs>
        <w:jc w:val="thaiDistribute"/>
        <w:rPr>
          <w:del w:author="PC" w:date="2023-03-31T11:10:00Z" w:id="1144"/>
          <w:rFonts w:ascii="TH Sarabun New" w:hAnsi="TH Sarabun New" w:cs="TH Sarabun New"/>
          <w:sz w:val="32"/>
          <w:szCs w:val="32"/>
        </w:rPr>
      </w:pPr>
      <w:del w:author="PC" w:date="2023-03-31T11:10:00Z" w:id="1145">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commentRangeStart w:id="1146"/>
        <w:r w:rsidRPr="00357A8D" w:rsidDel="00C5386D">
          <w:rPr>
            <w:rFonts w:ascii="TH Sarabun New" w:hAnsi="TH Sarabun New" w:cs="TH Sarabun New"/>
            <w:sz w:val="32"/>
            <w:szCs w:val="32"/>
            <w:cs/>
          </w:rPr>
          <w:delText>วิชาบังคับก่อน : ผู้สอนกำหนด</w:delText>
        </w:r>
      </w:del>
      <w:commentRangeEnd w:id="1146"/>
      <w:r w:rsidRPr="00357A8D" w:rsidR="00C5386D">
        <w:rPr>
          <w:rStyle w:val="CommentReference"/>
        </w:rPr>
        <w:commentReference w:id="1146"/>
      </w:r>
    </w:p>
    <w:p w:rsidRPr="00357A8D" w:rsidR="00763079" w:rsidP="00E65391" w:rsidRDefault="00763079" w14:paraId="269B02AD" w14:textId="77777777">
      <w:pPr>
        <w:tabs>
          <w:tab w:val="left" w:pos="567"/>
        </w:tabs>
        <w:jc w:val="thaiDistribute"/>
        <w:rPr>
          <w:rFonts w:ascii="TH Sarabun New" w:hAnsi="TH Sarabun New" w:cs="TH Sarabun New"/>
          <w:spacing w:val="-6"/>
          <w:sz w:val="32"/>
          <w:szCs w:val="32"/>
          <w:rPrChange w:author="PC" w:date="2023-03-31T11:41:00Z" w:id="1147">
            <w:rPr>
              <w:rFonts w:ascii="TH Sarabun New" w:hAnsi="TH Sarabun New" w:cs="TH Sarabun New"/>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pacing w:val="-6"/>
          <w:sz w:val="32"/>
          <w:szCs w:val="32"/>
          <w:cs/>
          <w:rPrChange w:author="PC" w:date="2023-03-31T11:41:00Z" w:id="1148">
            <w:rPr>
              <w:rFonts w:ascii="TH Sarabun New" w:hAnsi="TH Sarabun New" w:cs="TH Sarabun New"/>
              <w:sz w:val="32"/>
              <w:szCs w:val="32"/>
              <w:cs/>
            </w:rPr>
          </w:rPrChange>
        </w:rPr>
        <w:t xml:space="preserve"> ศึกษาเฉพาะเรื่องที่เป็นหัวข้อที่น่าสนใจในด้านเศรษฐศาสตร์การเงิน ซึ่งจะประกาศเป็นคราว ๆ ไป</w:t>
      </w:r>
    </w:p>
    <w:p w:rsidRPr="00357A8D" w:rsidR="00763079" w:rsidDel="00C5386D" w:rsidP="00E65391" w:rsidRDefault="00763079" w14:paraId="23C26723" w14:textId="0260E6D2">
      <w:pPr>
        <w:tabs>
          <w:tab w:val="left" w:pos="567"/>
        </w:tabs>
        <w:jc w:val="thaiDistribute"/>
        <w:rPr>
          <w:del w:author="PC" w:date="2023-03-31T11:10:00Z" w:id="1149"/>
          <w:rFonts w:ascii="TH Sarabun New" w:hAnsi="TH Sarabun New" w:cs="TH Sarabun New"/>
          <w:sz w:val="32"/>
          <w:szCs w:val="32"/>
        </w:rPr>
      </w:pPr>
      <w:del w:author="PC" w:date="2023-03-31T11:10:00Z" w:id="1150">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73FB7DB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topics in Monetary and Financial Economics to be announced later</w:t>
      </w:r>
      <w:r w:rsidRPr="00357A8D">
        <w:rPr>
          <w:rFonts w:ascii="TH Sarabun New" w:hAnsi="TH Sarabun New" w:cs="TH Sarabun New"/>
          <w:sz w:val="32"/>
          <w:szCs w:val="32"/>
          <w:cs/>
        </w:rPr>
        <w:t>.</w:t>
      </w:r>
    </w:p>
    <w:p w:rsidRPr="00357A8D" w:rsidR="00763079" w:rsidP="00E65391" w:rsidRDefault="00763079" w14:paraId="12127A59" w14:textId="77777777">
      <w:pPr>
        <w:tabs>
          <w:tab w:val="left" w:pos="567"/>
        </w:tabs>
        <w:jc w:val="thaiDistribute"/>
        <w:rPr>
          <w:rFonts w:ascii="TH Sarabun New" w:hAnsi="TH Sarabun New" w:cs="TH Sarabun New"/>
          <w:sz w:val="32"/>
          <w:szCs w:val="32"/>
        </w:rPr>
      </w:pPr>
    </w:p>
    <w:p w:rsidRPr="00357A8D" w:rsidR="00763079" w:rsidP="00E65391" w:rsidRDefault="00763079" w14:paraId="69EC69E4" w14:textId="77777777">
      <w:pPr>
        <w:tabs>
          <w:tab w:val="left" w:pos="567"/>
        </w:tabs>
        <w:ind w:right="-403"/>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532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เศรษฐศาสตร์การเงิน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4322F">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DA74D8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EC532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Monetary and Financial Economics 2</w:t>
      </w:r>
    </w:p>
    <w:p w:rsidRPr="00357A8D" w:rsidR="00763079" w:rsidDel="00C5386D" w:rsidP="00E65391" w:rsidRDefault="00763079" w14:paraId="065738DA" w14:textId="307804DA">
      <w:pPr>
        <w:tabs>
          <w:tab w:val="left" w:pos="567"/>
        </w:tabs>
        <w:jc w:val="thaiDistribute"/>
        <w:rPr>
          <w:del w:author="PC" w:date="2023-03-31T11:10:00Z" w:id="1151"/>
          <w:rFonts w:ascii="TH Sarabun New" w:hAnsi="TH Sarabun New" w:cs="TH Sarabun New"/>
          <w:sz w:val="32"/>
          <w:szCs w:val="32"/>
        </w:rPr>
      </w:pPr>
      <w:del w:author="PC" w:date="2023-03-31T11:10:00Z" w:id="1152">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commentRangeStart w:id="1153"/>
        <w:r w:rsidRPr="00357A8D" w:rsidDel="00C5386D">
          <w:rPr>
            <w:rFonts w:ascii="TH Sarabun New" w:hAnsi="TH Sarabun New" w:cs="TH Sarabun New"/>
            <w:sz w:val="32"/>
            <w:szCs w:val="32"/>
            <w:cs/>
          </w:rPr>
          <w:delText xml:space="preserve"> วิชาบังคับก่อน : ผู้สอนกำหนด</w:delText>
        </w:r>
      </w:del>
      <w:commentRangeEnd w:id="1153"/>
      <w:r w:rsidRPr="00357A8D" w:rsidR="00C5386D">
        <w:rPr>
          <w:rStyle w:val="CommentReference"/>
        </w:rPr>
        <w:commentReference w:id="1153"/>
      </w:r>
    </w:p>
    <w:p w:rsidRPr="00357A8D" w:rsidR="00763079" w:rsidP="00E65391" w:rsidRDefault="00763079" w14:paraId="5B2CA4C3" w14:textId="77777777">
      <w:pPr>
        <w:tabs>
          <w:tab w:val="left" w:pos="567"/>
        </w:tabs>
        <w:jc w:val="thaiDistribute"/>
        <w:rPr>
          <w:rFonts w:ascii="TH Sarabun New" w:hAnsi="TH Sarabun New" w:cs="TH Sarabun New"/>
          <w:spacing w:val="-6"/>
          <w:sz w:val="32"/>
          <w:szCs w:val="32"/>
          <w:rPrChange w:author="PC" w:date="2023-03-31T11:41:00Z" w:id="1154">
            <w:rPr>
              <w:rFonts w:ascii="TH Sarabun New" w:hAnsi="TH Sarabun New" w:cs="TH Sarabun New"/>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pacing w:val="-6"/>
          <w:sz w:val="32"/>
          <w:szCs w:val="32"/>
          <w:cs/>
          <w:rPrChange w:author="PC" w:date="2023-03-31T11:41:00Z" w:id="1155">
            <w:rPr>
              <w:rFonts w:ascii="TH Sarabun New" w:hAnsi="TH Sarabun New" w:cs="TH Sarabun New"/>
              <w:sz w:val="32"/>
              <w:szCs w:val="32"/>
              <w:cs/>
            </w:rPr>
          </w:rPrChange>
        </w:rPr>
        <w:t>ศึกษาเฉพาะเรื่องที่เป็นหัวข้อที่น่าสนใจในด้านเศรษฐศาสตร์การเงิน ซึ่งจะประกาศเป็นคราว ๆ ไป</w:t>
      </w:r>
    </w:p>
    <w:p w:rsidRPr="00357A8D" w:rsidR="00763079" w:rsidDel="00C5386D" w:rsidP="00E65391" w:rsidRDefault="00763079" w14:paraId="5AB9B510" w14:textId="09BABAE5">
      <w:pPr>
        <w:tabs>
          <w:tab w:val="left" w:pos="567"/>
        </w:tabs>
        <w:jc w:val="thaiDistribute"/>
        <w:rPr>
          <w:del w:author="PC" w:date="2023-03-31T11:10:00Z" w:id="1156"/>
          <w:rFonts w:ascii="TH Sarabun New" w:hAnsi="TH Sarabun New" w:cs="TH Sarabun New"/>
          <w:sz w:val="32"/>
          <w:szCs w:val="32"/>
        </w:rPr>
      </w:pPr>
      <w:del w:author="PC" w:date="2023-03-31T11:10:00Z" w:id="1157">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21641A0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topics in Monetary and Financial Economics to be announced later</w:t>
      </w:r>
      <w:r w:rsidRPr="00357A8D">
        <w:rPr>
          <w:rFonts w:ascii="TH Sarabun New" w:hAnsi="TH Sarabun New" w:cs="TH Sarabun New"/>
          <w:sz w:val="32"/>
          <w:szCs w:val="32"/>
          <w:cs/>
        </w:rPr>
        <w:t>.</w:t>
      </w:r>
    </w:p>
    <w:p w:rsidRPr="00357A8D" w:rsidR="00D56A52" w:rsidP="00E65391" w:rsidRDefault="00D56A52" w14:paraId="18484C80" w14:textId="77777777">
      <w:pPr>
        <w:jc w:val="thaiDistribute"/>
        <w:rPr>
          <w:rFonts w:ascii="TH Sarabun New" w:hAnsi="TH Sarabun New" w:cs="TH Sarabun New"/>
          <w:b/>
          <w:bCs/>
          <w:sz w:val="32"/>
          <w:szCs w:val="32"/>
        </w:rPr>
      </w:pPr>
    </w:p>
    <w:p w:rsidRPr="00357A8D" w:rsidR="00763079" w:rsidP="00E65391" w:rsidRDefault="00763079" w14:paraId="28AB93EE"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หมวดเศรษฐศาสตร์สาธารณะ (หมวด </w:t>
      </w:r>
      <w:r w:rsidRPr="00357A8D">
        <w:rPr>
          <w:rFonts w:ascii="TH Sarabun New" w:hAnsi="TH Sarabun New" w:cs="TH Sarabun New"/>
          <w:b/>
          <w:bCs/>
          <w:sz w:val="32"/>
          <w:szCs w:val="32"/>
        </w:rPr>
        <w:t>4</w:t>
      </w:r>
      <w:r w:rsidRPr="00357A8D">
        <w:rPr>
          <w:rFonts w:ascii="TH Sarabun New" w:hAnsi="TH Sarabun New" w:cs="TH Sarabun New"/>
          <w:b/>
          <w:bCs/>
          <w:sz w:val="32"/>
          <w:szCs w:val="32"/>
          <w:cs/>
        </w:rPr>
        <w:t>)</w:t>
      </w:r>
    </w:p>
    <w:p w:rsidRPr="00357A8D" w:rsidR="00763079" w:rsidP="00E65391" w:rsidRDefault="00763079" w14:paraId="5956EB9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340</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เศรษฐศาสตร์สาธารณะเบื้องต้น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4322F">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6993A2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EC340</w:t>
      </w:r>
      <w:r w:rsidRPr="00357A8D">
        <w:rPr>
          <w:rFonts w:ascii="TH Sarabun New" w:hAnsi="TH Sarabun New" w:cs="TH Sarabun New"/>
          <w:sz w:val="32"/>
          <w:szCs w:val="32"/>
        </w:rPr>
        <w:tab/>
      </w:r>
      <w:r w:rsidRPr="00357A8D">
        <w:rPr>
          <w:rFonts w:ascii="TH Sarabun New" w:hAnsi="TH Sarabun New" w:cs="TH Sarabun New"/>
          <w:sz w:val="32"/>
          <w:szCs w:val="32"/>
        </w:rPr>
        <w:t>Introductory Public Economics</w:t>
      </w:r>
    </w:p>
    <w:p w:rsidRPr="00357A8D" w:rsidR="00763079" w:rsidP="00E65391" w:rsidRDefault="00763079" w14:paraId="6F57CCE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w:t>
      </w:r>
    </w:p>
    <w:p w:rsidRPr="00357A8D" w:rsidR="00763079" w:rsidP="00E65391" w:rsidRDefault="00763079" w14:paraId="165C3CF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(จะไม่นับหน่วยกิตให้หากสอบได้วิชาอื่น ๆ ในระดับ </w:t>
      </w:r>
      <w:r w:rsidRPr="00357A8D">
        <w:rPr>
          <w:rFonts w:ascii="TH Sarabun New" w:hAnsi="TH Sarabun New" w:cs="TH Sarabun New"/>
          <w:sz w:val="32"/>
          <w:szCs w:val="32"/>
        </w:rPr>
        <w:t>400</w:t>
      </w:r>
      <w:r w:rsidRPr="00357A8D">
        <w:rPr>
          <w:rFonts w:ascii="TH Sarabun New" w:hAnsi="TH Sarabun New" w:cs="TH Sarabun New"/>
          <w:sz w:val="32"/>
          <w:szCs w:val="32"/>
          <w:cs/>
        </w:rPr>
        <w:t xml:space="preserve"> ของหมวดนี้มาก่อน หรือกำลังศึกษาวิชาดังกล่าวอยู่)</w:t>
      </w:r>
    </w:p>
    <w:p w:rsidRPr="00357A8D" w:rsidR="00763079" w:rsidP="00E65391" w:rsidRDefault="00763079" w14:paraId="6B9CA0F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หลักการพื้นฐานเกี่ยวกับเศรษฐศาสตร์การคลังสาธารณะ หลักทฤษฏีภาคสาธารณะ เศรษฐศาสตร์สวัสดิการ และบทบาทของรัฐบาลในระบบเศรษฐกิจ รวมทั้งวิเคราะห์ถึงปฏิสัมพันธ์ระหว่างภาคสาธารณะ  สถาบันต่าง ๆ ทางการคลัง และภาคเอกชน นำเสนอข้อมูลและการศึกษาเชิงประจักษ์ ที่ทำให้เกิดความเข้าใจในกระบวนการกำหนดนโยบายเศรษฐกิจของรัฐบาลในทางปฏิบัติ</w:t>
      </w:r>
    </w:p>
    <w:p w:rsidRPr="00357A8D" w:rsidR="00763079" w:rsidP="00E65391" w:rsidRDefault="00763079" w14:paraId="72D8ACAD" w14:textId="70F6DABD">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0:00Z" w:id="1158">
        <w:r w:rsidRPr="00357A8D" w:rsidR="008D3277">
          <w:rPr>
            <w:rFonts w:ascii="TH Sarabun New" w:hAnsi="TH Sarabun New" w:eastAsia="Angsana New" w:cs="TH Sarabun New"/>
            <w:sz w:val="32"/>
            <w:szCs w:val="32"/>
            <w:rPrChange w:author="PC" w:date="2023-03-31T11:41:00Z" w:id="1159">
              <w:rPr>
                <w:rFonts w:ascii="TH Sarabun New" w:hAnsi="TH Sarabun New" w:eastAsia="Angsana New" w:cs="TH Sarabun New"/>
                <w:color w:val="FF0000"/>
                <w:sz w:val="32"/>
                <w:szCs w:val="32"/>
              </w:rPr>
            </w:rPrChange>
          </w:rPr>
          <w:t>Have earned credits of</w:t>
        </w:r>
        <w:r w:rsidRPr="00357A8D" w:rsidR="008D3277">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EC213 and EC214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EC211 and EC212 </w:t>
      </w:r>
    </w:p>
    <w:p w:rsidRPr="00357A8D" w:rsidR="00763079" w:rsidP="00E65391" w:rsidRDefault="00763079" w14:paraId="7D654D79"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Credits will not be awarded to students who are taking or have completed any 400</w:t>
      </w:r>
      <w:r w:rsidRPr="00357A8D">
        <w:rPr>
          <w:rFonts w:ascii="TH Sarabun New" w:hAnsi="TH Sarabun New" w:cs="TH Sarabun New"/>
          <w:sz w:val="32"/>
          <w:szCs w:val="32"/>
          <w:cs/>
        </w:rPr>
        <w:t>-</w:t>
      </w:r>
      <w:r w:rsidRPr="00357A8D">
        <w:rPr>
          <w:rFonts w:ascii="TH Sarabun New" w:hAnsi="TH Sarabun New" w:cs="TH Sarabun New"/>
          <w:sz w:val="32"/>
          <w:szCs w:val="32"/>
        </w:rPr>
        <w:t>level courses in this field</w:t>
      </w:r>
      <w:r w:rsidRPr="00357A8D">
        <w:rPr>
          <w:rFonts w:ascii="TH Sarabun New" w:hAnsi="TH Sarabun New" w:cs="TH Sarabun New"/>
          <w:sz w:val="32"/>
          <w:szCs w:val="32"/>
          <w:cs/>
        </w:rPr>
        <w:t>.)</w:t>
      </w:r>
    </w:p>
    <w:p w:rsidRPr="00357A8D" w:rsidR="00763079" w:rsidP="00E65391" w:rsidRDefault="00763079" w14:paraId="325A1910"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This course introduces students to the basic concepts of public finance, including the principles of the public sector and welfare economics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It provides an overview of the role of government and shows the interaction between the public sector, fiscal institutions</w:t>
      </w:r>
      <w:r w:rsidRPr="00357A8D" w:rsidR="00505061">
        <w:rPr>
          <w:rFonts w:ascii="TH Sarabun New" w:hAnsi="TH Sarabun New" w:cs="TH Sarabun New"/>
          <w:sz w:val="32"/>
          <w:szCs w:val="32"/>
        </w:rPr>
        <w:t>,</w:t>
      </w:r>
      <w:r w:rsidRPr="00357A8D">
        <w:rPr>
          <w:rFonts w:ascii="TH Sarabun New" w:hAnsi="TH Sarabun New" w:cs="TH Sarabun New"/>
          <w:sz w:val="32"/>
          <w:szCs w:val="32"/>
        </w:rPr>
        <w:t xml:space="preserve"> and the private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Empirical case studies illustrating public policy</w:t>
      </w:r>
      <w:r w:rsidRPr="00357A8D">
        <w:rPr>
          <w:rFonts w:ascii="TH Sarabun New" w:hAnsi="TH Sarabun New" w:cs="TH Sarabun New"/>
          <w:sz w:val="32"/>
          <w:szCs w:val="32"/>
          <w:cs/>
        </w:rPr>
        <w:t>-</w:t>
      </w:r>
      <w:r w:rsidRPr="00357A8D">
        <w:rPr>
          <w:rFonts w:ascii="TH Sarabun New" w:hAnsi="TH Sarabun New" w:cs="TH Sarabun New"/>
          <w:sz w:val="32"/>
          <w:szCs w:val="32"/>
        </w:rPr>
        <w:t>making in practice will also be covered</w:t>
      </w:r>
      <w:r w:rsidRPr="00357A8D">
        <w:rPr>
          <w:rFonts w:ascii="TH Sarabun New" w:hAnsi="TH Sarabun New" w:cs="TH Sarabun New"/>
          <w:sz w:val="32"/>
          <w:szCs w:val="32"/>
          <w:cs/>
        </w:rPr>
        <w:t xml:space="preserve">.  </w:t>
      </w:r>
    </w:p>
    <w:p w:rsidRPr="00357A8D" w:rsidR="00A532B0" w:rsidP="00E65391" w:rsidRDefault="00A532B0" w14:paraId="45804943" w14:textId="77777777">
      <w:pPr>
        <w:tabs>
          <w:tab w:val="left" w:pos="567"/>
        </w:tabs>
        <w:jc w:val="thaiDistribute"/>
        <w:rPr>
          <w:rFonts w:ascii="TH Sarabun New" w:hAnsi="TH Sarabun New" w:cs="TH Sarabun New"/>
          <w:sz w:val="32"/>
          <w:szCs w:val="32"/>
        </w:rPr>
      </w:pPr>
    </w:p>
    <w:p w:rsidRPr="00357A8D" w:rsidR="00763079" w:rsidP="00E65391" w:rsidRDefault="00763079" w14:paraId="65876FF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341 </w:t>
      </w:r>
      <w:r w:rsidRPr="00357A8D">
        <w:rPr>
          <w:rFonts w:ascii="TH Sarabun New" w:hAnsi="TH Sarabun New" w:cs="TH Sarabun New"/>
          <w:sz w:val="32"/>
          <w:szCs w:val="32"/>
        </w:rPr>
        <w:tab/>
      </w:r>
      <w:r w:rsidRPr="00357A8D">
        <w:rPr>
          <w:rFonts w:ascii="TH Sarabun New" w:hAnsi="TH Sarabun New" w:cs="TH Sarabun New"/>
          <w:sz w:val="32"/>
          <w:szCs w:val="32"/>
          <w:cs/>
        </w:rPr>
        <w:t>การคลังท้องถิ่น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94322F">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17E06F9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EC341</w:t>
      </w:r>
      <w:r w:rsidRPr="00357A8D">
        <w:rPr>
          <w:rFonts w:ascii="TH Sarabun New" w:hAnsi="TH Sarabun New" w:cs="TH Sarabun New"/>
          <w:sz w:val="32"/>
          <w:szCs w:val="32"/>
        </w:rPr>
        <w:tab/>
      </w:r>
      <w:r w:rsidRPr="00357A8D">
        <w:rPr>
          <w:rFonts w:ascii="TH Sarabun New" w:hAnsi="TH Sarabun New" w:cs="TH Sarabun New"/>
          <w:sz w:val="32"/>
          <w:szCs w:val="32"/>
        </w:rPr>
        <w:t>Local Public Finance</w:t>
      </w:r>
    </w:p>
    <w:p w:rsidRPr="00357A8D" w:rsidR="00763079" w:rsidP="00E65391" w:rsidRDefault="00763079" w14:paraId="1826BC0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ศ.210 หรือ (ข) ศ.211 และ ศ.212 หรือ (ค) ศ.213 และ ศ.214 </w:t>
      </w:r>
    </w:p>
    <w:p w:rsidRPr="00357A8D" w:rsidR="00763079" w:rsidP="00E65391" w:rsidRDefault="00763079" w14:paraId="2108BBF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(จะไม่นับหน่วยกิตให้หากสอบได้วิชาอื่น ๆ ในระดับ 400 ของหมวดนี้มาก่อน หรือกำลังศึกษาวิชาดังกล่าวอยู่) </w:t>
      </w:r>
    </w:p>
    <w:p w:rsidRPr="00357A8D" w:rsidR="00763079" w:rsidP="00E65391" w:rsidRDefault="00763079" w14:paraId="671F3DD4" w14:textId="77777777">
      <w:pPr>
        <w:tabs>
          <w:tab w:val="left" w:pos="567"/>
        </w:tabs>
        <w:jc w:val="thaiDistribute"/>
        <w:rPr>
          <w:rFonts w:ascii="TH Sarabun New" w:hAnsi="TH Sarabun New" w:cs="TH Sarabun New"/>
          <w:spacing w:val="-4"/>
          <w:sz w:val="32"/>
          <w:szCs w:val="32"/>
          <w:rPrChange w:author="PC" w:date="2023-03-31T11:41:00Z" w:id="1160">
            <w:rPr>
              <w:rFonts w:ascii="TH Sarabun New" w:hAnsi="TH Sarabun New" w:cs="TH Sarabun New"/>
              <w:sz w:val="32"/>
              <w:szCs w:val="32"/>
            </w:rPr>
          </w:rPrChange>
        </w:rPr>
      </w:pPr>
      <w:r w:rsidRPr="00357A8D">
        <w:rPr>
          <w:rFonts w:ascii="TH Sarabun New" w:hAnsi="TH Sarabun New" w:cs="TH Sarabun New"/>
          <w:sz w:val="32"/>
          <w:szCs w:val="32"/>
          <w:cs/>
          <w:rPrChange w:author="PC" w:date="2023-03-31T11:41:00Z" w:id="1161">
            <w:rPr>
              <w:rFonts w:ascii="TH Sarabun New" w:hAnsi="TH Sarabun New" w:cs="TH Sarabun New"/>
              <w:color w:val="FF0000"/>
              <w:sz w:val="32"/>
              <w:szCs w:val="32"/>
              <w:cs/>
            </w:rPr>
          </w:rPrChange>
        </w:rPr>
        <w:tab/>
      </w:r>
      <w:r w:rsidRPr="00357A8D">
        <w:rPr>
          <w:rFonts w:ascii="TH Sarabun New" w:hAnsi="TH Sarabun New" w:cs="TH Sarabun New"/>
          <w:sz w:val="32"/>
          <w:szCs w:val="32"/>
          <w:cs/>
        </w:rPr>
        <w:t xml:space="preserve">  </w:t>
      </w:r>
      <w:r w:rsidRPr="00357A8D">
        <w:rPr>
          <w:rFonts w:ascii="TH Sarabun New" w:hAnsi="TH Sarabun New" w:cs="TH Sarabun New"/>
          <w:spacing w:val="-4"/>
          <w:sz w:val="32"/>
          <w:szCs w:val="32"/>
          <w:cs/>
          <w:rPrChange w:author="PC" w:date="2023-03-31T11:41:00Z" w:id="1162">
            <w:rPr>
              <w:rFonts w:ascii="TH Sarabun New" w:hAnsi="TH Sarabun New" w:cs="TH Sarabun New"/>
              <w:sz w:val="32"/>
              <w:szCs w:val="32"/>
              <w:cs/>
            </w:rPr>
          </w:rPrChange>
        </w:rPr>
        <w:t>ระบบการคลังของรัฐบาลท้องถิ่นหรือองค์กรปกครองส่วนท้องถิ่น (</w:t>
      </w:r>
      <w:r w:rsidRPr="00357A8D">
        <w:rPr>
          <w:rFonts w:ascii="TH Sarabun New" w:hAnsi="TH Sarabun New" w:cs="TH Sarabun New"/>
          <w:spacing w:val="-4"/>
          <w:sz w:val="32"/>
          <w:szCs w:val="32"/>
          <w:rPrChange w:author="PC" w:date="2023-03-31T11:41:00Z" w:id="1163">
            <w:rPr>
              <w:rFonts w:ascii="TH Sarabun New" w:hAnsi="TH Sarabun New" w:cs="TH Sarabun New"/>
              <w:sz w:val="32"/>
              <w:szCs w:val="32"/>
            </w:rPr>
          </w:rPrChange>
        </w:rPr>
        <w:t>Local Government</w:t>
      </w:r>
      <w:r w:rsidRPr="00357A8D">
        <w:rPr>
          <w:rFonts w:ascii="TH Sarabun New" w:hAnsi="TH Sarabun New" w:cs="TH Sarabun New"/>
          <w:spacing w:val="-4"/>
          <w:sz w:val="32"/>
          <w:szCs w:val="32"/>
          <w:cs/>
          <w:rPrChange w:author="PC" w:date="2023-03-31T11:41:00Z" w:id="1164">
            <w:rPr>
              <w:rFonts w:ascii="TH Sarabun New" w:hAnsi="TH Sarabun New" w:cs="TH Sarabun New"/>
              <w:sz w:val="32"/>
              <w:szCs w:val="32"/>
              <w:cs/>
            </w:rPr>
          </w:rPrChange>
        </w:rPr>
        <w:t>) โดยศึกษาความสำคัญด้านการคลังสาธารณะขององค์กรปกครองส่วนท้องถิ่น รวมถึงโครงสร้างการบริหารและบทบาทหน้าที่ที่แตกต่างกันระหว่างรัฐบาลและองค์กรปกครองส่วนท้องถิ่น โดยเฉพาะการแบ่งหน้าที่การให้บริการสาธารณะ (</w:t>
      </w:r>
      <w:r w:rsidRPr="00357A8D">
        <w:rPr>
          <w:rFonts w:ascii="TH Sarabun New" w:hAnsi="TH Sarabun New" w:cs="TH Sarabun New"/>
          <w:spacing w:val="-4"/>
          <w:sz w:val="32"/>
          <w:szCs w:val="32"/>
          <w:rPrChange w:author="PC" w:date="2023-03-31T11:41:00Z" w:id="1165">
            <w:rPr>
              <w:rFonts w:ascii="TH Sarabun New" w:hAnsi="TH Sarabun New" w:cs="TH Sarabun New"/>
              <w:sz w:val="32"/>
              <w:szCs w:val="32"/>
            </w:rPr>
          </w:rPrChange>
        </w:rPr>
        <w:t>Expenditure Assignment</w:t>
      </w:r>
      <w:r w:rsidRPr="00357A8D">
        <w:rPr>
          <w:rFonts w:ascii="TH Sarabun New" w:hAnsi="TH Sarabun New" w:cs="TH Sarabun New"/>
          <w:spacing w:val="-4"/>
          <w:sz w:val="32"/>
          <w:szCs w:val="32"/>
          <w:cs/>
          <w:rPrChange w:author="PC" w:date="2023-03-31T11:41:00Z" w:id="1166">
            <w:rPr>
              <w:rFonts w:ascii="TH Sarabun New" w:hAnsi="TH Sarabun New" w:cs="TH Sarabun New"/>
              <w:sz w:val="32"/>
              <w:szCs w:val="32"/>
              <w:cs/>
            </w:rPr>
          </w:rPrChange>
        </w:rPr>
        <w:t>) ในพื้นที่ท้องถิ่นที่เหมาะสมระหว่างรัฐบาลและองค์กรปกครองส่วนท้องถิ่น  หลักเกณฑ์การกำหนดของรายรับท้องถิ่น (</w:t>
      </w:r>
      <w:r w:rsidRPr="00357A8D">
        <w:rPr>
          <w:rFonts w:ascii="TH Sarabun New" w:hAnsi="TH Sarabun New" w:cs="TH Sarabun New"/>
          <w:spacing w:val="-4"/>
          <w:sz w:val="32"/>
          <w:szCs w:val="32"/>
          <w:rPrChange w:author="PC" w:date="2023-03-31T11:41:00Z" w:id="1167">
            <w:rPr>
              <w:rFonts w:ascii="TH Sarabun New" w:hAnsi="TH Sarabun New" w:cs="TH Sarabun New"/>
              <w:sz w:val="32"/>
              <w:szCs w:val="32"/>
            </w:rPr>
          </w:rPrChange>
        </w:rPr>
        <w:t>Revenue Assignment</w:t>
      </w:r>
      <w:r w:rsidRPr="00357A8D">
        <w:rPr>
          <w:rFonts w:ascii="TH Sarabun New" w:hAnsi="TH Sarabun New" w:cs="TH Sarabun New"/>
          <w:spacing w:val="-4"/>
          <w:sz w:val="32"/>
          <w:szCs w:val="32"/>
          <w:cs/>
          <w:rPrChange w:author="PC" w:date="2023-03-31T11:41:00Z" w:id="1168">
            <w:rPr>
              <w:rFonts w:ascii="TH Sarabun New" w:hAnsi="TH Sarabun New" w:cs="TH Sarabun New"/>
              <w:sz w:val="32"/>
              <w:szCs w:val="32"/>
              <w:cs/>
            </w:rPr>
          </w:rPrChange>
        </w:rPr>
        <w:t>) ทั้งที่เป็นรายได้จากภาษีจัดเก็บเอง หรือที่รัฐบาลกลางจัดสรรให้ ที่สอดคล้องกับภารกิจหน้าที่มอบหมายให้แก่องค์กรปกครองส่วนท้องถิ่น รวมทั้งความสัมพันธ์ทางการคลังระหว่างระดับชั้นการบริหาร (</w:t>
      </w:r>
      <w:r w:rsidRPr="00357A8D">
        <w:rPr>
          <w:rFonts w:ascii="TH Sarabun New" w:hAnsi="TH Sarabun New" w:cs="TH Sarabun New"/>
          <w:spacing w:val="-4"/>
          <w:sz w:val="32"/>
          <w:szCs w:val="32"/>
          <w:rPrChange w:author="PC" w:date="2023-03-31T11:41:00Z" w:id="1169">
            <w:rPr>
              <w:rFonts w:ascii="TH Sarabun New" w:hAnsi="TH Sarabun New" w:cs="TH Sarabun New"/>
              <w:sz w:val="32"/>
              <w:szCs w:val="32"/>
            </w:rPr>
          </w:rPrChange>
        </w:rPr>
        <w:t>Intergovernmental Finance</w:t>
      </w:r>
      <w:r w:rsidRPr="00357A8D">
        <w:rPr>
          <w:rFonts w:ascii="TH Sarabun New" w:hAnsi="TH Sarabun New" w:cs="TH Sarabun New"/>
          <w:spacing w:val="-4"/>
          <w:sz w:val="32"/>
          <w:szCs w:val="32"/>
          <w:cs/>
          <w:rPrChange w:author="PC" w:date="2023-03-31T11:41:00Z" w:id="1170">
            <w:rPr>
              <w:rFonts w:ascii="TH Sarabun New" w:hAnsi="TH Sarabun New" w:cs="TH Sarabun New"/>
              <w:sz w:val="32"/>
              <w:szCs w:val="32"/>
              <w:cs/>
            </w:rPr>
          </w:rPrChange>
        </w:rPr>
        <w:t>) ที่นำไปสู่กระบวนการปฏิรูปการกระจายอำนาจการคลังให้แก่องค์กรปกครองส่วนท้องถิ่น  วิชานี้เน้นการวิเคราะห์ทางเศรษฐศาสตร์เป็นหลัก แต่ยังคงให้ความสำคัญกับมุมมองด้านรัฐศาสตร์ และปัจจัยเชิงสถาบันต่าง</w:t>
      </w:r>
      <w:r w:rsidRPr="00357A8D" w:rsidR="0094322F">
        <w:rPr>
          <w:rFonts w:ascii="TH Sarabun New" w:hAnsi="TH Sarabun New" w:cs="TH Sarabun New"/>
          <w:spacing w:val="-4"/>
          <w:sz w:val="32"/>
          <w:szCs w:val="32"/>
          <w:cs/>
          <w:rPrChange w:author="PC" w:date="2023-03-31T11:41:00Z" w:id="1171">
            <w:rPr>
              <w:rFonts w:ascii="TH Sarabun New" w:hAnsi="TH Sarabun New" w:cs="TH Sarabun New"/>
              <w:sz w:val="32"/>
              <w:szCs w:val="32"/>
              <w:cs/>
            </w:rPr>
          </w:rPrChange>
        </w:rPr>
        <w:t xml:space="preserve"> </w:t>
      </w:r>
      <w:r w:rsidRPr="00357A8D">
        <w:rPr>
          <w:rFonts w:ascii="TH Sarabun New" w:hAnsi="TH Sarabun New" w:cs="TH Sarabun New"/>
          <w:spacing w:val="-4"/>
          <w:sz w:val="32"/>
          <w:szCs w:val="32"/>
          <w:cs/>
          <w:rPrChange w:author="PC" w:date="2023-03-31T11:41:00Z" w:id="1172">
            <w:rPr>
              <w:rFonts w:ascii="TH Sarabun New" w:hAnsi="TH Sarabun New" w:cs="TH Sarabun New"/>
              <w:sz w:val="32"/>
              <w:szCs w:val="32"/>
              <w:cs/>
            </w:rPr>
          </w:rPrChange>
        </w:rPr>
        <w:t>ๆ ที่เกี่ยวข้องที่จะนำไปสู่การออกแบบนโยบายและการปฏิบัติการกระจายอำนาจการคลังที่ดี</w:t>
      </w:r>
    </w:p>
    <w:p w:rsidRPr="00357A8D" w:rsidR="00763079" w:rsidP="00E65391" w:rsidRDefault="00763079" w14:paraId="3493E514" w14:textId="14F7A4DD">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 </w:t>
      </w:r>
      <w:ins w:author="phetc" w:date="2023-02-15T11:10:00Z" w:id="1173">
        <w:r w:rsidRPr="00357A8D" w:rsidR="002F6646">
          <w:rPr>
            <w:rFonts w:ascii="TH Sarabun New" w:hAnsi="TH Sarabun New" w:eastAsia="Angsana New" w:cs="TH Sarabun New"/>
            <w:sz w:val="32"/>
            <w:szCs w:val="32"/>
            <w:rPrChange w:author="PC" w:date="2023-03-31T11:41:00Z" w:id="1174">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 and EC212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EC213 and EC214</w:t>
      </w:r>
    </w:p>
    <w:p w:rsidRPr="00357A8D" w:rsidR="00763079" w:rsidP="00E65391" w:rsidRDefault="00763079" w14:paraId="28C7FBCC"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cs/>
        </w:rPr>
        <w:t>(</w:t>
      </w:r>
      <w:r w:rsidRPr="00357A8D">
        <w:rPr>
          <w:rFonts w:ascii="TH Sarabun New" w:hAnsi="TH Sarabun New" w:cs="TH Sarabun New"/>
          <w:sz w:val="32"/>
          <w:szCs w:val="32"/>
        </w:rPr>
        <w:t>Credits will not be awarded to students who are taking or have completed any 400</w:t>
      </w:r>
      <w:r w:rsidRPr="00357A8D">
        <w:rPr>
          <w:rFonts w:ascii="TH Sarabun New" w:hAnsi="TH Sarabun New" w:cs="TH Sarabun New"/>
          <w:sz w:val="32"/>
          <w:szCs w:val="32"/>
          <w:cs/>
        </w:rPr>
        <w:t>-</w:t>
      </w:r>
      <w:r w:rsidRPr="00357A8D">
        <w:rPr>
          <w:rFonts w:ascii="TH Sarabun New" w:hAnsi="TH Sarabun New" w:cs="TH Sarabun New"/>
          <w:sz w:val="32"/>
          <w:szCs w:val="32"/>
        </w:rPr>
        <w:t>level courses in this field</w:t>
      </w:r>
      <w:r w:rsidRPr="00357A8D">
        <w:rPr>
          <w:rFonts w:ascii="TH Sarabun New" w:hAnsi="TH Sarabun New" w:cs="TH Sarabun New"/>
          <w:sz w:val="32"/>
          <w:szCs w:val="32"/>
          <w:cs/>
        </w:rPr>
        <w:t>.)</w:t>
      </w:r>
    </w:p>
    <w:p w:rsidRPr="00357A8D" w:rsidR="00763079" w:rsidP="00E65391" w:rsidRDefault="00763079" w14:paraId="1B13782F" w14:textId="77777777">
      <w:pPr>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1175">
            <w:rPr>
              <w:rFonts w:ascii="TH Sarabun New" w:hAnsi="TH Sarabun New" w:cs="TH Sarabun New"/>
              <w:color w:val="FF0000"/>
              <w:sz w:val="32"/>
              <w:szCs w:val="32"/>
            </w:rPr>
          </w:rPrChange>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This course critically examines local government fiscal systems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Major topics include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understanding and determining an appropriate division of fiscal responsibilities among levels of government or expenditure assignment; criteria for local revenue assignment including local levied revenue, central allocation revenue, and intergovernmental finance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course focuses on economic analysis, but attention is also given to political, institutional</w:t>
      </w:r>
      <w:r w:rsidRPr="00357A8D" w:rsidR="00505061">
        <w:rPr>
          <w:rFonts w:ascii="TH Sarabun New" w:hAnsi="TH Sarabun New" w:cs="TH Sarabun New"/>
          <w:sz w:val="32"/>
          <w:szCs w:val="32"/>
        </w:rPr>
        <w:t>,</w:t>
      </w:r>
      <w:r w:rsidRPr="00357A8D">
        <w:rPr>
          <w:rFonts w:ascii="TH Sarabun New" w:hAnsi="TH Sarabun New" w:cs="TH Sarabun New"/>
          <w:sz w:val="32"/>
          <w:szCs w:val="32"/>
        </w:rPr>
        <w:t xml:space="preserve"> and cultural considerations that are critical for effective policy design and implementation</w:t>
      </w:r>
      <w:r w:rsidRPr="00357A8D">
        <w:rPr>
          <w:rFonts w:ascii="TH Sarabun New" w:hAnsi="TH Sarabun New" w:cs="TH Sarabun New"/>
          <w:sz w:val="32"/>
          <w:szCs w:val="32"/>
          <w:cs/>
        </w:rPr>
        <w:t>.</w:t>
      </w:r>
    </w:p>
    <w:p w:rsidRPr="00357A8D" w:rsidR="00763079" w:rsidP="00E65391" w:rsidRDefault="00763079" w14:paraId="54F669F5" w14:textId="5053FFBC">
      <w:pPr>
        <w:tabs>
          <w:tab w:val="left" w:pos="567"/>
        </w:tabs>
        <w:jc w:val="thaiDistribute"/>
        <w:rPr>
          <w:ins w:author="PC" w:date="2023-03-31T11:29:00Z" w:id="1176"/>
          <w:rFonts w:ascii="TH Sarabun New" w:hAnsi="TH Sarabun New" w:cs="TH Sarabun New"/>
          <w:sz w:val="32"/>
          <w:szCs w:val="32"/>
        </w:rPr>
      </w:pPr>
    </w:p>
    <w:p w:rsidRPr="00357A8D" w:rsidR="00EA2752" w:rsidP="00E65391" w:rsidRDefault="00EA2752" w14:paraId="4186A0D2" w14:textId="5FAF3BCA">
      <w:pPr>
        <w:tabs>
          <w:tab w:val="left" w:pos="567"/>
        </w:tabs>
        <w:jc w:val="thaiDistribute"/>
        <w:rPr>
          <w:ins w:author="PC" w:date="2023-03-31T11:29:00Z" w:id="1177"/>
          <w:rFonts w:ascii="TH Sarabun New" w:hAnsi="TH Sarabun New" w:cs="TH Sarabun New"/>
          <w:sz w:val="32"/>
          <w:szCs w:val="32"/>
        </w:rPr>
      </w:pPr>
    </w:p>
    <w:p w:rsidRPr="00357A8D" w:rsidR="00EA2752" w:rsidP="00E65391" w:rsidRDefault="00EA2752" w14:paraId="6095AB98" w14:textId="4C8A695E">
      <w:pPr>
        <w:tabs>
          <w:tab w:val="left" w:pos="567"/>
        </w:tabs>
        <w:jc w:val="thaiDistribute"/>
        <w:rPr>
          <w:ins w:author="PC" w:date="2023-03-31T11:29:00Z" w:id="1178"/>
          <w:rFonts w:ascii="TH Sarabun New" w:hAnsi="TH Sarabun New" w:cs="TH Sarabun New"/>
          <w:sz w:val="32"/>
          <w:szCs w:val="32"/>
        </w:rPr>
      </w:pPr>
    </w:p>
    <w:p w:rsidRPr="00357A8D" w:rsidR="00EA2752" w:rsidP="00E65391" w:rsidRDefault="00EA2752" w14:paraId="74F9076C" w14:textId="6CFD4463">
      <w:pPr>
        <w:tabs>
          <w:tab w:val="left" w:pos="567"/>
        </w:tabs>
        <w:jc w:val="thaiDistribute"/>
        <w:rPr>
          <w:ins w:author="PC" w:date="2023-03-31T11:29:00Z" w:id="1179"/>
          <w:rFonts w:ascii="TH Sarabun New" w:hAnsi="TH Sarabun New" w:cs="TH Sarabun New"/>
          <w:sz w:val="32"/>
          <w:szCs w:val="32"/>
        </w:rPr>
      </w:pPr>
    </w:p>
    <w:p w:rsidRPr="00357A8D" w:rsidR="00EA2752" w:rsidP="00E65391" w:rsidRDefault="00EA2752" w14:paraId="4B357051" w14:textId="77777777">
      <w:pPr>
        <w:tabs>
          <w:tab w:val="left" w:pos="567"/>
        </w:tabs>
        <w:jc w:val="thaiDistribute"/>
        <w:rPr>
          <w:rFonts w:ascii="TH Sarabun New" w:hAnsi="TH Sarabun New" w:cs="TH Sarabun New"/>
          <w:sz w:val="32"/>
          <w:szCs w:val="32"/>
        </w:rPr>
      </w:pPr>
    </w:p>
    <w:p w:rsidRPr="00357A8D" w:rsidR="00763079" w:rsidP="00E65391" w:rsidRDefault="00763079" w14:paraId="0C4BAF6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441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เศรษฐศาสตร์สาธารณะ 1</w:t>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94322F">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94322F">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E94BC4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EC441</w:t>
      </w:r>
      <w:r w:rsidRPr="00357A8D">
        <w:rPr>
          <w:rFonts w:ascii="TH Sarabun New" w:hAnsi="TH Sarabun New" w:cs="TH Sarabun New"/>
          <w:sz w:val="32"/>
          <w:szCs w:val="32"/>
        </w:rPr>
        <w:tab/>
      </w:r>
      <w:r w:rsidRPr="00357A8D">
        <w:rPr>
          <w:rFonts w:ascii="TH Sarabun New" w:hAnsi="TH Sarabun New" w:cs="TH Sarabun New"/>
          <w:sz w:val="32"/>
          <w:szCs w:val="32"/>
        </w:rPr>
        <w:t>Public Economics 1</w:t>
      </w:r>
    </w:p>
    <w:p w:rsidRPr="00357A8D" w:rsidR="00763079" w:rsidP="00E65391" w:rsidRDefault="00763079" w14:paraId="3B0738D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212 </w:t>
      </w:r>
      <w:r w:rsidRPr="00357A8D">
        <w:rPr>
          <w:rFonts w:ascii="TH Sarabun New" w:hAnsi="TH Sarabun New" w:cs="TH Sarabun New"/>
          <w:sz w:val="32"/>
          <w:szCs w:val="32"/>
          <w:cs/>
        </w:rPr>
        <w:t>(หรือ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และ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Del="000F3206" w:rsidP="00E65391" w:rsidRDefault="00763079" w14:paraId="1F1D9762" w14:textId="67460192">
      <w:pPr>
        <w:tabs>
          <w:tab w:val="left" w:pos="567"/>
        </w:tabs>
        <w:jc w:val="thaiDistribute"/>
        <w:rPr>
          <w:del w:author="Jenjira O-cha" w:date="2023-02-08T15:24:00Z" w:id="1180"/>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วิเคราะห์การจัดสรรทรัพยากรในระบบเศรษฐกิจโดยภาครัฐ (รัฐบาลกลาง และรัฐบาลท้องถิ่น) เสนอให้เห็นถึงขนาดของรัฐบาลและงบประมาณ การจัดหาสินค้าและบริการสาธารณะ และการกำกับดูแลสภาวะตลาดล้มเหลว บทบาทรัฐบาลในกระบวนการงบประมาณ เพื่อให้เกิดเสถียรภาพการเติบโตในระบบเศรษฐกิจ และการกระจายรายได้ ศึกษาถึงการกระจายอำนาจทางการคลังให้แก่องค์กรปกครองส่วนท้องถิ่นทางด้านรายจ่าย การประยุกต์ใช้เครื่องมือทางเศรษฐศาสตร์การคลังในการวิเคราะห์ประเด็นร่วมสมัย เช่น สวัสดิการสังคม การวิเคราะห์ต้นทุน-ผลประโยชน์ การเงินในระบบสาธารณสุขและการศึกษา เป็นต้น  </w:t>
      </w:r>
    </w:p>
    <w:p w:rsidRPr="00357A8D" w:rsidR="00D41FB4" w:rsidP="00E65391" w:rsidRDefault="00D41FB4" w14:paraId="4D45524F" w14:textId="77777777">
      <w:pPr>
        <w:tabs>
          <w:tab w:val="left" w:pos="567"/>
        </w:tabs>
        <w:jc w:val="thaiDistribute"/>
        <w:rPr>
          <w:rFonts w:ascii="TH Sarabun New" w:hAnsi="TH Sarabun New" w:cs="TH Sarabun New"/>
          <w:sz w:val="32"/>
          <w:szCs w:val="32"/>
        </w:rPr>
      </w:pPr>
    </w:p>
    <w:p w:rsidRPr="00357A8D" w:rsidR="00D41FB4" w:rsidDel="00111B2E" w:rsidP="00E65391" w:rsidRDefault="00D41FB4" w14:paraId="77737404" w14:textId="04E37833">
      <w:pPr>
        <w:tabs>
          <w:tab w:val="left" w:pos="567"/>
        </w:tabs>
        <w:jc w:val="thaiDistribute"/>
        <w:rPr>
          <w:del w:author="Jenjira O-cha" w:date="2023-02-08T15:16:00Z" w:id="1181"/>
          <w:rFonts w:ascii="TH Sarabun New" w:hAnsi="TH Sarabun New" w:cs="TH Sarabun New"/>
          <w:sz w:val="32"/>
          <w:szCs w:val="32"/>
        </w:rPr>
      </w:pPr>
    </w:p>
    <w:p w:rsidRPr="00357A8D" w:rsidR="00763079" w:rsidP="00E65391" w:rsidRDefault="00763079" w14:paraId="2336BD0F" w14:textId="2A77F70F">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10:00Z" w:id="1182">
        <w:r w:rsidRPr="00357A8D" w:rsidR="002F6646">
          <w:rPr>
            <w:rFonts w:ascii="TH Sarabun New" w:hAnsi="TH Sarabun New" w:eastAsia="Angsana New" w:cs="TH Sarabun New"/>
            <w:sz w:val="32"/>
            <w:szCs w:val="32"/>
            <w:rPrChange w:author="PC" w:date="2023-03-31T11:41:00Z" w:id="1183">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EC311</w:t>
      </w:r>
    </w:p>
    <w:p w:rsidRPr="00357A8D" w:rsidR="00763079" w:rsidP="00E65391" w:rsidRDefault="00763079" w14:paraId="05FFA8D1"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The course covers the role of the government in the allocation of resources for the public sector of the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Topics covered will include government </w:t>
      </w:r>
      <w:r w:rsidRPr="00357A8D">
        <w:rPr>
          <w:rFonts w:ascii="TH Sarabun New" w:hAnsi="TH Sarabun New" w:cs="TH Sarabun New"/>
          <w:sz w:val="32"/>
          <w:szCs w:val="32"/>
          <w:cs/>
        </w:rPr>
        <w:t>(</w:t>
      </w:r>
      <w:r w:rsidRPr="00357A8D">
        <w:rPr>
          <w:rFonts w:ascii="TH Sarabun New" w:hAnsi="TH Sarabun New" w:cs="TH Sarabun New"/>
          <w:sz w:val="32"/>
          <w:szCs w:val="32"/>
        </w:rPr>
        <w:t>national and local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outlays and budgets, the provisions of public goods and the regulation of market failures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 of the government</w:t>
      </w:r>
      <w:r w:rsidRPr="00357A8D">
        <w:rPr>
          <w:rFonts w:ascii="TH Sarabun New" w:hAnsi="TH Sarabun New" w:cs="TH Sarabun New"/>
          <w:sz w:val="32"/>
          <w:szCs w:val="32"/>
          <w:cs/>
        </w:rPr>
        <w:t>’</w:t>
      </w:r>
      <w:r w:rsidRPr="00357A8D">
        <w:rPr>
          <w:rFonts w:ascii="TH Sarabun New" w:hAnsi="TH Sarabun New" w:cs="TH Sarabun New"/>
          <w:sz w:val="32"/>
          <w:szCs w:val="32"/>
        </w:rPr>
        <w:t>s budget processes in providing macroeconomic stability, growth and income redistribution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This analysis also includes fiscal decentralization </w:t>
      </w:r>
      <w:r w:rsidRPr="00357A8D">
        <w:rPr>
          <w:rFonts w:ascii="TH Sarabun New" w:hAnsi="TH Sarabun New" w:cs="TH Sarabun New"/>
          <w:sz w:val="32"/>
          <w:szCs w:val="32"/>
          <w:cs/>
        </w:rPr>
        <w:t>(</w:t>
      </w:r>
      <w:r w:rsidRPr="00357A8D">
        <w:rPr>
          <w:rFonts w:ascii="TH Sarabun New" w:hAnsi="TH Sarabun New" w:cs="TH Sarabun New"/>
          <w:sz w:val="32"/>
          <w:szCs w:val="32"/>
        </w:rPr>
        <w:t>the budget allocation of local governments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application of these tools to selected contemporary topics such as social security, cost</w:t>
      </w:r>
      <w:r w:rsidRPr="00357A8D">
        <w:rPr>
          <w:rFonts w:ascii="TH Sarabun New" w:hAnsi="TH Sarabun New" w:cs="TH Sarabun New"/>
          <w:sz w:val="32"/>
          <w:szCs w:val="32"/>
          <w:cs/>
        </w:rPr>
        <w:t>-</w:t>
      </w:r>
      <w:r w:rsidRPr="00357A8D">
        <w:rPr>
          <w:rFonts w:ascii="TH Sarabun New" w:hAnsi="TH Sarabun New" w:cs="TH Sarabun New"/>
          <w:sz w:val="32"/>
          <w:szCs w:val="32"/>
        </w:rPr>
        <w:t>benefit analysis, healthcare and education financing will also be covered</w:t>
      </w:r>
      <w:r w:rsidRPr="00357A8D">
        <w:rPr>
          <w:rFonts w:ascii="TH Sarabun New" w:hAnsi="TH Sarabun New" w:cs="TH Sarabun New"/>
          <w:sz w:val="32"/>
          <w:szCs w:val="32"/>
          <w:cs/>
        </w:rPr>
        <w:t xml:space="preserve">. </w:t>
      </w:r>
    </w:p>
    <w:p w:rsidRPr="00357A8D" w:rsidR="00763079" w:rsidP="00E65391" w:rsidRDefault="00763079" w14:paraId="3BFC0E87" w14:textId="77777777">
      <w:pPr>
        <w:jc w:val="thaiDistribute"/>
        <w:rPr>
          <w:rFonts w:ascii="TH SarabunPSK" w:hAnsi="TH SarabunPSK" w:cs="TH SarabunPSK"/>
          <w:sz w:val="32"/>
          <w:szCs w:val="32"/>
          <w:rPrChange w:author="PC" w:date="2023-03-31T11:41:00Z" w:id="1184">
            <w:rPr>
              <w:rFonts w:ascii="TH SarabunPSK" w:hAnsi="TH SarabunPSK" w:cs="TH SarabunPSK"/>
              <w:color w:val="FF0000"/>
              <w:sz w:val="32"/>
              <w:szCs w:val="32"/>
            </w:rPr>
          </w:rPrChange>
        </w:rPr>
      </w:pPr>
    </w:p>
    <w:p w:rsidRPr="00357A8D" w:rsidR="00763079" w:rsidP="00E65391" w:rsidRDefault="00763079" w14:paraId="4FC6182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ศ.44</w:t>
      </w:r>
      <w:r w:rsidRPr="00357A8D">
        <w:rPr>
          <w:rFonts w:ascii="TH Sarabun New" w:hAnsi="TH Sarabun New" w:cs="TH Sarabun New"/>
          <w:sz w:val="32"/>
          <w:szCs w:val="32"/>
        </w:rPr>
        <w:t>2</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เศรษฐศาสตร์สาธารณะ </w:t>
      </w:r>
      <w:r w:rsidRPr="00357A8D">
        <w:rPr>
          <w:rFonts w:ascii="TH Sarabun New" w:hAnsi="TH Sarabun New" w:cs="TH Sarabun New"/>
          <w:sz w:val="32"/>
          <w:szCs w:val="32"/>
        </w:rPr>
        <w:t>2</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14808">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314808">
        <w:rPr>
          <w:rFonts w:ascii="TH Sarabun New" w:hAnsi="TH Sarabun New" w:cs="TH Sarabun New"/>
          <w:sz w:val="32"/>
          <w:szCs w:val="32"/>
          <w:cs/>
        </w:rPr>
        <w:t xml:space="preserve">          </w:t>
      </w:r>
      <w:r w:rsidRPr="00357A8D">
        <w:rPr>
          <w:rFonts w:ascii="TH Sarabun New" w:hAnsi="TH Sarabun New" w:cs="TH Sarabun New"/>
          <w:sz w:val="32"/>
          <w:szCs w:val="32"/>
          <w:cs/>
        </w:rPr>
        <w:t xml:space="preserve"> 3 (3-0-6)</w:t>
      </w:r>
    </w:p>
    <w:p w:rsidRPr="00357A8D" w:rsidR="00763079" w:rsidP="00E65391" w:rsidRDefault="00763079" w14:paraId="7D99521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44</w:t>
      </w:r>
      <w:r w:rsidRPr="00357A8D">
        <w:rPr>
          <w:rFonts w:ascii="TH Sarabun New" w:hAnsi="TH Sarabun New" w:cs="TH Sarabun New"/>
          <w:sz w:val="32"/>
          <w:szCs w:val="32"/>
        </w:rPr>
        <w:t>2</w:t>
      </w:r>
      <w:r w:rsidRPr="00357A8D">
        <w:rPr>
          <w:rFonts w:ascii="TH Sarabun New" w:hAnsi="TH Sarabun New" w:cs="TH Sarabun New"/>
          <w:sz w:val="32"/>
          <w:szCs w:val="32"/>
          <w:cs/>
        </w:rPr>
        <w:tab/>
      </w:r>
      <w:r w:rsidRPr="00357A8D">
        <w:rPr>
          <w:rFonts w:ascii="TH Sarabun New" w:hAnsi="TH Sarabun New" w:cs="TH Sarabun New"/>
          <w:sz w:val="32"/>
          <w:szCs w:val="32"/>
        </w:rPr>
        <w:t>Public Economics 2</w:t>
      </w:r>
    </w:p>
    <w:p w:rsidRPr="00357A8D" w:rsidR="00763079" w:rsidP="00E65391" w:rsidRDefault="00763079" w14:paraId="7DEFA9A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212 </w:t>
      </w:r>
      <w:r w:rsidRPr="00357A8D">
        <w:rPr>
          <w:rFonts w:ascii="TH Sarabun New" w:hAnsi="TH Sarabun New" w:cs="TH Sarabun New"/>
          <w:sz w:val="32"/>
          <w:szCs w:val="32"/>
          <w:cs/>
        </w:rPr>
        <w:t>(หรือ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และ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6E4C4F6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วิเคราะห์โครงสร้างและองค์ประกอบของรายรับรัฐบาล (รัฐบาลกลาง และรัฐบาลท้องถิ่น) ทฤษฎีภาษีอากร  หลักการจัดเก็บภาษี ภาระภาษี  การผลักภาระภาษี  ภาษีกับประสิทธิภาพ  ภาษีกับความเป็นธรรม  ผลกระทบของภาษีต่อระบบเศรษฐกิจโดยรวม และต่อการตัดสินใจในการดำเนินกิจกรรมทางเศรษฐกิจของปัจเจกบุคคล เช่น การทำงาน การพักผ่อน การออม การบริโภค การลงทุน การหลีกเลี่ยงภาษี และการหลบหนีภาษี รวมทั้งการวิเคราะห์ถึงผลกระทบของการก่อหนี้สาธารณะ ศึกษาถึงการกระจายอำนาจการคลังให้แก่องค์กรปกครองส่วนท้องถิ่นทางด้านรายรับ การให้เงินอุดหนุน และหนี้ขององค์กรปกครองส่วนท้องถิ่น การประยุกต์ใช้เครื่องมือทางเศรษฐศาสตร์การคลังในการวิเคราะห์ประเด็นร่วมสมัย เช่น สวัสดิการสังคม การวิเคราะห์ต้นทุน-ผลประโยชน์ การเงินในระบบสาธารณสุขและการศึกษา  การเมืองและเศรษฐศาสตร์ว่าด้วยการปฏิรูปภาษี เป็นต้น</w:t>
      </w:r>
    </w:p>
    <w:p w:rsidRPr="00357A8D" w:rsidR="00763079" w:rsidP="00E65391" w:rsidRDefault="00763079" w14:paraId="008ECCE8" w14:textId="43F59427">
      <w:pPr>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1:00Z" w:id="1185">
        <w:r w:rsidRPr="00357A8D" w:rsidR="002F6646">
          <w:rPr>
            <w:rFonts w:ascii="TH Sarabun New" w:hAnsi="TH Sarabun New" w:eastAsia="Angsana New" w:cs="TH Sarabun New"/>
            <w:sz w:val="32"/>
            <w:szCs w:val="32"/>
            <w:rPrChange w:author="PC" w:date="2023-03-31T11:41:00Z" w:id="1186">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EC311</w:t>
      </w:r>
    </w:p>
    <w:p w:rsidRPr="00357A8D" w:rsidR="000F3206" w:rsidP="00E65391" w:rsidRDefault="00763079" w14:paraId="389BFB39" w14:textId="77777777">
      <w:pPr>
        <w:jc w:val="thaiDistribute"/>
        <w:rPr>
          <w:ins w:author="Jenjira O-cha" w:date="2023-02-08T15:24:00Z" w:id="1187"/>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 xml:space="preserve">The course analyses the structure and composition of government </w:t>
      </w:r>
      <w:r w:rsidRPr="00357A8D">
        <w:rPr>
          <w:rFonts w:ascii="TH Sarabun New" w:hAnsi="TH Sarabun New" w:cs="TH Sarabun New"/>
          <w:sz w:val="32"/>
          <w:szCs w:val="32"/>
          <w:cs/>
        </w:rPr>
        <w:t>(</w:t>
      </w:r>
      <w:r w:rsidRPr="00357A8D">
        <w:rPr>
          <w:rFonts w:ascii="TH Sarabun New" w:hAnsi="TH Sarabun New" w:cs="TH Sarabun New"/>
          <w:sz w:val="32"/>
          <w:szCs w:val="32"/>
        </w:rPr>
        <w:t>national and local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revenue, through analysis of tax burden and incidence, and tax effects upon efficiency and equity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course looks at the empirical effects of tax policies on the economy as a whole, and various individual behaviors such as decisions about work and leisure, tax avoidance and evasion, investment, savings and consumption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The analysis also includes the effects of deficit finance and fiscal decentralization </w:t>
      </w:r>
      <w:r w:rsidRPr="00357A8D">
        <w:rPr>
          <w:rFonts w:ascii="TH Sarabun New" w:hAnsi="TH Sarabun New" w:cs="TH Sarabun New"/>
          <w:sz w:val="32"/>
          <w:szCs w:val="32"/>
          <w:cs/>
        </w:rPr>
        <w:t>(</w:t>
      </w:r>
      <w:r w:rsidRPr="00357A8D">
        <w:rPr>
          <w:rFonts w:ascii="TH Sarabun New" w:hAnsi="TH Sarabun New" w:cs="TH Sarabun New"/>
          <w:sz w:val="32"/>
          <w:szCs w:val="32"/>
        </w:rPr>
        <w:t>local revenue, grants and local debt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The application of these tools to selected contemporary topics </w:t>
      </w:r>
      <w:r w:rsidRPr="00357A8D">
        <w:rPr>
          <w:rFonts w:ascii="TH Sarabun New" w:hAnsi="TH Sarabun New" w:cs="TH Sarabun New"/>
          <w:sz w:val="32"/>
          <w:szCs w:val="32"/>
          <w:cs/>
        </w:rPr>
        <w:t>(</w:t>
      </w:r>
      <w:r w:rsidRPr="00357A8D">
        <w:rPr>
          <w:rFonts w:ascii="TH Sarabun New" w:hAnsi="TH Sarabun New" w:cs="TH Sarabun New"/>
          <w:sz w:val="32"/>
          <w:szCs w:val="32"/>
        </w:rPr>
        <w:t>social security, healthcare and education financing</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Additionally, the class will explore the politics and economics of tax reforms</w:t>
      </w:r>
      <w:r w:rsidRPr="00357A8D">
        <w:rPr>
          <w:rFonts w:ascii="TH Sarabun New" w:hAnsi="TH Sarabun New" w:cs="TH Sarabun New"/>
          <w:sz w:val="32"/>
          <w:szCs w:val="32"/>
          <w:cs/>
        </w:rPr>
        <w:t xml:space="preserve">.   </w:t>
      </w:r>
    </w:p>
    <w:p w:rsidRPr="00357A8D" w:rsidR="00763079" w:rsidP="00E65391" w:rsidRDefault="00763079" w14:paraId="01579376" w14:textId="68EBC972">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p>
    <w:p w:rsidRPr="00357A8D" w:rsidR="00763079" w:rsidP="00E65391" w:rsidRDefault="00763079" w14:paraId="17C0CBA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443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เศรษฐศาสตร์ทางเลือกสาธารณะ</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314808">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1480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A522E2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EC443</w:t>
      </w:r>
      <w:r w:rsidRPr="00357A8D">
        <w:rPr>
          <w:rFonts w:ascii="TH Sarabun New" w:hAnsi="TH Sarabun New" w:cs="TH Sarabun New"/>
          <w:sz w:val="32"/>
          <w:szCs w:val="32"/>
        </w:rPr>
        <w:tab/>
      </w:r>
      <w:r w:rsidRPr="00357A8D">
        <w:rPr>
          <w:rFonts w:ascii="TH Sarabun New" w:hAnsi="TH Sarabun New" w:cs="TH Sarabun New"/>
          <w:sz w:val="32"/>
          <w:szCs w:val="32"/>
        </w:rPr>
        <w:t>Public Choice</w:t>
      </w:r>
    </w:p>
    <w:p w:rsidRPr="00357A8D" w:rsidR="00763079" w:rsidP="00E65391" w:rsidRDefault="00763079" w14:paraId="1DC092B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212 </w:t>
      </w:r>
      <w:r w:rsidRPr="00357A8D">
        <w:rPr>
          <w:rFonts w:ascii="TH Sarabun New" w:hAnsi="TH Sarabun New" w:cs="TH Sarabun New"/>
          <w:sz w:val="32"/>
          <w:szCs w:val="32"/>
          <w:cs/>
        </w:rPr>
        <w:t>(หรือ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และ ศ.</w:t>
      </w:r>
      <w:r w:rsidRPr="00357A8D">
        <w:rPr>
          <w:rFonts w:ascii="TH Sarabun New" w:hAnsi="TH Sarabun New" w:cs="TH Sarabun New"/>
          <w:sz w:val="32"/>
          <w:szCs w:val="32"/>
        </w:rPr>
        <w:t>311</w:t>
      </w:r>
    </w:p>
    <w:p w:rsidRPr="00357A8D" w:rsidR="00763079" w:rsidP="00E65391" w:rsidRDefault="00763079" w14:paraId="7FC9A68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หลักการพื้นฐานของเศรษฐศาสตร์ทางเลือกสาธารณะ หรือที่รู้จักกันในนามของ “การเมืองภายใต้วิถีมนุษย์ที่เป็นสัตว์เศรษฐกิจ” การวิเคราะห์ว่าปัจเจกชนและหน่วยธุรกิจมีพฤติกรรมและปฏิสัมพันธ์ต่อกันอย่างไรในภาคสาธารณะ ซึ่งใช้ข้อสมมติหลักที่สำคัญคือ “มนุษย์เป็นสัตว์เศรษฐกิจ” เช่นเดียวกับการวิเคราะห์ในตลาด หัวข้อที่จะศึกษาประกอบด้วย ระบบการลงคะแนนเสียงและแรงจูงใจทางสถาบัน ความขัดแย้งของการลงคะแนนเสียง ระบบราชการ การแสวงหาค่าเช่าทางเศรษฐกิจ เศรษฐศาสตร์รัฐธรรมนูญ ฯลฯ รวมทั้งการนำกรณีศึกษาทั้งของประเทศไทยและต่างประเทศมาสะท้อนให้เห็นถึงข้อจำกัดของการแทรกแซงโดยรัฐบาล และผลกระทบที่อาจเกิดจาก “ความล้มเหลวของรัฐบาล”</w:t>
      </w:r>
    </w:p>
    <w:p w:rsidRPr="00357A8D" w:rsidR="00763079" w:rsidP="00E65391" w:rsidRDefault="00763079" w14:paraId="7607B69B" w14:textId="2635EBD4">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11:00Z" w:id="1188">
        <w:r w:rsidRPr="00357A8D" w:rsidR="002F6646">
          <w:rPr>
            <w:rFonts w:ascii="TH Sarabun New" w:hAnsi="TH Sarabun New" w:eastAsia="Angsana New" w:cs="TH Sarabun New"/>
            <w:sz w:val="32"/>
            <w:szCs w:val="32"/>
            <w:rPrChange w:author="PC" w:date="2023-03-31T11:41:00Z" w:id="1189">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EC311</w:t>
      </w:r>
    </w:p>
    <w:p w:rsidRPr="00357A8D" w:rsidR="00763079" w:rsidP="00E65391" w:rsidRDefault="00763079" w14:paraId="20F53F7D"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This course introduces students to the principles of Public Choice Economics, also known as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Politics without the Romance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Using the same core assumptions about Homo Economics that guides our analysis of how individuals and firms act and interact in a market, this class will then explore how those same people act in the public sphere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Topics covered will include the paradox of voting, the voting systems and institutional incentives, bureaucracies, rent</w:t>
      </w:r>
      <w:r w:rsidRPr="00357A8D">
        <w:rPr>
          <w:rFonts w:ascii="TH Sarabun New" w:hAnsi="TH Sarabun New" w:cs="TH Sarabun New"/>
          <w:sz w:val="32"/>
          <w:szCs w:val="32"/>
          <w:cs/>
        </w:rPr>
        <w:t>-</w:t>
      </w:r>
      <w:r w:rsidRPr="00357A8D">
        <w:rPr>
          <w:rFonts w:ascii="TH Sarabun New" w:hAnsi="TH Sarabun New" w:cs="TH Sarabun New"/>
          <w:sz w:val="32"/>
          <w:szCs w:val="32"/>
        </w:rPr>
        <w:t>seeking, constitutional economics, and more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Both international and Thai case studies will be used to illustrate the limits of government intervention, and the dangers of </w:t>
      </w:r>
      <w:r w:rsidRPr="00357A8D">
        <w:rPr>
          <w:rFonts w:ascii="TH Sarabun New" w:hAnsi="TH Sarabun New" w:cs="TH Sarabun New"/>
          <w:sz w:val="32"/>
          <w:szCs w:val="32"/>
          <w:cs/>
        </w:rPr>
        <w:t>“</w:t>
      </w:r>
      <w:r w:rsidRPr="00357A8D">
        <w:rPr>
          <w:rFonts w:ascii="TH Sarabun New" w:hAnsi="TH Sarabun New" w:cs="TH Sarabun New"/>
          <w:sz w:val="32"/>
          <w:szCs w:val="32"/>
        </w:rPr>
        <w:t>government failure</w:t>
      </w:r>
      <w:r w:rsidRPr="00357A8D">
        <w:rPr>
          <w:rFonts w:ascii="TH Sarabun New" w:hAnsi="TH Sarabun New" w:cs="TH Sarabun New"/>
          <w:sz w:val="32"/>
          <w:szCs w:val="32"/>
          <w:cs/>
        </w:rPr>
        <w:t xml:space="preserve">”.   </w:t>
      </w:r>
    </w:p>
    <w:p w:rsidRPr="00357A8D" w:rsidR="00763079" w:rsidP="00E65391" w:rsidRDefault="00763079" w14:paraId="7B915687" w14:textId="530FE164">
      <w:pPr>
        <w:jc w:val="thaiDistribute"/>
        <w:rPr>
          <w:ins w:author="PC" w:date="2023-03-31T11:29:00Z" w:id="1190"/>
          <w:rFonts w:ascii="TH Sarabun New" w:hAnsi="TH Sarabun New" w:cs="TH Sarabun New"/>
          <w:sz w:val="32"/>
          <w:szCs w:val="32"/>
        </w:rPr>
      </w:pPr>
    </w:p>
    <w:p w:rsidRPr="00357A8D" w:rsidR="00EA2752" w:rsidP="00E65391" w:rsidRDefault="00EA2752" w14:paraId="23468CBA" w14:textId="77777777">
      <w:pPr>
        <w:jc w:val="thaiDistribute"/>
        <w:rPr>
          <w:rFonts w:ascii="TH Sarabun New" w:hAnsi="TH Sarabun New" w:cs="TH Sarabun New"/>
          <w:sz w:val="32"/>
          <w:szCs w:val="32"/>
        </w:rPr>
      </w:pPr>
    </w:p>
    <w:p w:rsidRPr="00357A8D" w:rsidR="00763079" w:rsidP="00E65391" w:rsidRDefault="00763079" w14:paraId="11B17B1F" w14:textId="77777777">
      <w:pPr>
        <w:tabs>
          <w:tab w:val="left" w:pos="567"/>
        </w:tabs>
        <w:jc w:val="thaiDistribute"/>
        <w:rPr>
          <w:rFonts w:ascii="TH Sarabun New" w:hAnsi="TH Sarabun New" w:cs="TH Sarabun New"/>
          <w:sz w:val="32"/>
          <w:szCs w:val="32"/>
          <w:rPrChange w:author="PC" w:date="2023-03-31T11:41:00Z" w:id="119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192">
            <w:rPr>
              <w:rFonts w:ascii="TH Sarabun New" w:hAnsi="TH Sarabun New" w:cs="TH Sarabun New"/>
              <w:color w:val="000000"/>
              <w:sz w:val="32"/>
              <w:szCs w:val="32"/>
              <w:cs/>
            </w:rPr>
          </w:rPrChange>
        </w:rPr>
        <w:t>ศ.</w:t>
      </w:r>
      <w:r w:rsidRPr="00357A8D">
        <w:rPr>
          <w:rFonts w:ascii="TH Sarabun New" w:hAnsi="TH Sarabun New" w:cs="TH Sarabun New"/>
          <w:sz w:val="32"/>
          <w:szCs w:val="32"/>
          <w:rPrChange w:author="PC" w:date="2023-03-31T11:41:00Z" w:id="1193">
            <w:rPr>
              <w:rFonts w:ascii="TH Sarabun New" w:hAnsi="TH Sarabun New" w:cs="TH Sarabun New"/>
              <w:color w:val="000000"/>
              <w:sz w:val="32"/>
              <w:szCs w:val="32"/>
            </w:rPr>
          </w:rPrChange>
        </w:rPr>
        <w:t>444</w:t>
      </w:r>
      <w:r w:rsidRPr="00357A8D">
        <w:rPr>
          <w:rFonts w:ascii="TH Sarabun New" w:hAnsi="TH Sarabun New" w:cs="TH Sarabun New"/>
          <w:sz w:val="32"/>
          <w:szCs w:val="32"/>
          <w:rPrChange w:author="PC" w:date="2023-03-31T11:41:00Z" w:id="1194">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195">
            <w:rPr>
              <w:rFonts w:ascii="TH Sarabun New" w:hAnsi="TH Sarabun New" w:cs="TH Sarabun New"/>
              <w:color w:val="000000"/>
              <w:sz w:val="32"/>
              <w:szCs w:val="32"/>
              <w:cs/>
            </w:rPr>
          </w:rPrChange>
        </w:rPr>
        <w:t xml:space="preserve">  เศรษฐศาสตร์ว่าด้วยคอร์รัปชัน</w:t>
      </w:r>
      <w:r w:rsidRPr="00357A8D">
        <w:rPr>
          <w:rFonts w:ascii="TH Sarabun New" w:hAnsi="TH Sarabun New" w:cs="TH Sarabun New"/>
          <w:sz w:val="32"/>
          <w:szCs w:val="32"/>
          <w:cs/>
          <w:rPrChange w:author="PC" w:date="2023-03-31T11:41:00Z" w:id="1196">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197">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197">
            <w:rPr>
              <w:rFonts w:ascii="TH Sarabun New" w:hAnsi="TH Sarabun New" w:cs="TH Sarabun New"/>
              <w:color w:val="000000"/>
              <w:sz w:val="32"/>
              <w:szCs w:val="32"/>
              <w:cs/>
            </w:rPr>
          </w:rPrChange>
        </w:rPr>
        <w:t xml:space="preserve">    </w:t>
      </w:r>
      <w:r w:rsidRPr="00357A8D" w:rsidR="008406F2">
        <w:rPr>
          <w:rFonts w:ascii="TH Sarabun New" w:hAnsi="TH Sarabun New" w:cs="TH Sarabun New"/>
          <w:sz w:val="32"/>
          <w:szCs w:val="32"/>
          <w:cs/>
          <w:rPrChange w:author="PC" w:date="2023-03-31T11:41:00Z" w:id="119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119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200">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1201">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1202">
            <w:rPr>
              <w:rFonts w:ascii="TH Sarabun New" w:hAnsi="TH Sarabun New" w:cs="TH Sarabun New"/>
              <w:color w:val="000000"/>
              <w:sz w:val="32"/>
              <w:szCs w:val="32"/>
            </w:rPr>
          </w:rPrChange>
        </w:rPr>
        <w:tab/>
      </w:r>
      <w:r w:rsidRPr="00357A8D" w:rsidR="008406F2">
        <w:rPr>
          <w:rFonts w:ascii="TH Sarabun New" w:hAnsi="TH Sarabun New" w:cs="TH Sarabun New"/>
          <w:sz w:val="32"/>
          <w:szCs w:val="32"/>
          <w:cs/>
          <w:rPrChange w:author="PC" w:date="2023-03-31T11:41:00Z" w:id="120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204">
            <w:rPr>
              <w:rFonts w:ascii="TH Sarabun New" w:hAnsi="TH Sarabun New" w:cs="TH Sarabun New"/>
              <w:color w:val="000000"/>
              <w:sz w:val="32"/>
              <w:szCs w:val="32"/>
            </w:rPr>
          </w:rPrChange>
        </w:rPr>
        <w:t xml:space="preserve">3 </w:t>
      </w:r>
      <w:r w:rsidRPr="00357A8D">
        <w:rPr>
          <w:rFonts w:ascii="TH Sarabun New" w:hAnsi="TH Sarabun New" w:cs="TH Sarabun New"/>
          <w:sz w:val="32"/>
          <w:szCs w:val="32"/>
          <w:cs/>
          <w:rPrChange w:author="PC" w:date="2023-03-31T11:41:00Z" w:id="1205">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206">
            <w:rPr>
              <w:rFonts w:ascii="TH Sarabun New" w:hAnsi="TH Sarabun New" w:cs="TH Sarabun New"/>
              <w:color w:val="000000"/>
              <w:sz w:val="32"/>
              <w:szCs w:val="32"/>
            </w:rPr>
          </w:rPrChange>
        </w:rPr>
        <w:t>3</w:t>
      </w:r>
      <w:r w:rsidRPr="00357A8D">
        <w:rPr>
          <w:rFonts w:ascii="TH Sarabun New" w:hAnsi="TH Sarabun New" w:cs="TH Sarabun New"/>
          <w:sz w:val="32"/>
          <w:szCs w:val="32"/>
          <w:cs/>
          <w:rPrChange w:author="PC" w:date="2023-03-31T11:41:00Z" w:id="1207">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208">
            <w:rPr>
              <w:rFonts w:ascii="TH Sarabun New" w:hAnsi="TH Sarabun New" w:cs="TH Sarabun New"/>
              <w:color w:val="000000"/>
              <w:sz w:val="32"/>
              <w:szCs w:val="32"/>
            </w:rPr>
          </w:rPrChange>
        </w:rPr>
        <w:t>0</w:t>
      </w:r>
      <w:r w:rsidRPr="00357A8D">
        <w:rPr>
          <w:rFonts w:ascii="TH Sarabun New" w:hAnsi="TH Sarabun New" w:cs="TH Sarabun New"/>
          <w:sz w:val="32"/>
          <w:szCs w:val="32"/>
          <w:cs/>
          <w:rPrChange w:author="PC" w:date="2023-03-31T11:41:00Z" w:id="1209">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210">
            <w:rPr>
              <w:rFonts w:ascii="TH Sarabun New" w:hAnsi="TH Sarabun New" w:cs="TH Sarabun New"/>
              <w:color w:val="000000"/>
              <w:sz w:val="32"/>
              <w:szCs w:val="32"/>
            </w:rPr>
          </w:rPrChange>
        </w:rPr>
        <w:t>6</w:t>
      </w:r>
      <w:r w:rsidRPr="00357A8D">
        <w:rPr>
          <w:rFonts w:ascii="TH Sarabun New" w:hAnsi="TH Sarabun New" w:cs="TH Sarabun New"/>
          <w:sz w:val="32"/>
          <w:szCs w:val="32"/>
          <w:cs/>
          <w:rPrChange w:author="PC" w:date="2023-03-31T11:41:00Z" w:id="1211">
            <w:rPr>
              <w:rFonts w:ascii="TH Sarabun New" w:hAnsi="TH Sarabun New" w:cs="TH Sarabun New"/>
              <w:color w:val="000000"/>
              <w:sz w:val="32"/>
              <w:szCs w:val="32"/>
              <w:cs/>
            </w:rPr>
          </w:rPrChange>
        </w:rPr>
        <w:t>)</w:t>
      </w:r>
    </w:p>
    <w:p w:rsidRPr="00357A8D" w:rsidR="00763079" w:rsidP="00E65391" w:rsidRDefault="00763079" w14:paraId="60CD1453" w14:textId="77777777">
      <w:pPr>
        <w:tabs>
          <w:tab w:val="left" w:pos="567"/>
        </w:tabs>
        <w:jc w:val="thaiDistribute"/>
        <w:rPr>
          <w:rFonts w:ascii="TH Sarabun New" w:hAnsi="TH Sarabun New" w:cs="TH Sarabun New"/>
          <w:sz w:val="32"/>
          <w:szCs w:val="32"/>
          <w:rPrChange w:author="PC" w:date="2023-03-31T11:41:00Z" w:id="1212">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213">
            <w:rPr>
              <w:rFonts w:ascii="TH Sarabun New" w:hAnsi="TH Sarabun New" w:cs="TH Sarabun New"/>
              <w:color w:val="000000"/>
              <w:sz w:val="32"/>
              <w:szCs w:val="32"/>
            </w:rPr>
          </w:rPrChange>
        </w:rPr>
        <w:t>EC444</w:t>
      </w:r>
      <w:r w:rsidRPr="00357A8D">
        <w:rPr>
          <w:rFonts w:ascii="TH Sarabun New" w:hAnsi="TH Sarabun New" w:cs="TH Sarabun New"/>
          <w:sz w:val="32"/>
          <w:szCs w:val="32"/>
          <w:rPrChange w:author="PC" w:date="2023-03-31T11:41:00Z" w:id="1214">
            <w:rPr>
              <w:rFonts w:ascii="TH Sarabun New" w:hAnsi="TH Sarabun New" w:cs="TH Sarabun New"/>
              <w:color w:val="000000"/>
              <w:sz w:val="32"/>
              <w:szCs w:val="32"/>
            </w:rPr>
          </w:rPrChange>
        </w:rPr>
        <w:tab/>
      </w:r>
      <w:r w:rsidRPr="00357A8D">
        <w:rPr>
          <w:rFonts w:ascii="TH Sarabun New" w:hAnsi="TH Sarabun New" w:cs="TH Sarabun New"/>
          <w:sz w:val="32"/>
          <w:szCs w:val="32"/>
          <w:rPrChange w:author="PC" w:date="2023-03-31T11:41:00Z" w:id="1214">
            <w:rPr>
              <w:rFonts w:ascii="TH Sarabun New" w:hAnsi="TH Sarabun New" w:cs="TH Sarabun New"/>
              <w:color w:val="000000"/>
              <w:sz w:val="32"/>
              <w:szCs w:val="32"/>
            </w:rPr>
          </w:rPrChange>
        </w:rPr>
        <w:t>Economic</w:t>
      </w:r>
      <w:r w:rsidRPr="00357A8D" w:rsidR="00726287">
        <w:rPr>
          <w:rFonts w:ascii="TH Sarabun New" w:hAnsi="TH Sarabun New" w:cs="TH Sarabun New"/>
          <w:sz w:val="32"/>
          <w:szCs w:val="32"/>
          <w:rPrChange w:author="PC" w:date="2023-03-31T11:41:00Z" w:id="1215">
            <w:rPr>
              <w:rFonts w:ascii="TH Sarabun New" w:hAnsi="TH Sarabun New" w:cs="TH Sarabun New"/>
              <w:color w:val="000000"/>
              <w:sz w:val="32"/>
              <w:szCs w:val="32"/>
            </w:rPr>
          </w:rPrChange>
        </w:rPr>
        <w:t>s</w:t>
      </w:r>
      <w:r w:rsidRPr="00357A8D">
        <w:rPr>
          <w:rFonts w:ascii="TH Sarabun New" w:hAnsi="TH Sarabun New" w:cs="TH Sarabun New"/>
          <w:sz w:val="32"/>
          <w:szCs w:val="32"/>
          <w:rPrChange w:author="PC" w:date="2023-03-31T11:41:00Z" w:id="1216">
            <w:rPr>
              <w:rFonts w:ascii="TH Sarabun New" w:hAnsi="TH Sarabun New" w:cs="TH Sarabun New"/>
              <w:color w:val="000000"/>
              <w:sz w:val="32"/>
              <w:szCs w:val="32"/>
            </w:rPr>
          </w:rPrChange>
        </w:rPr>
        <w:t xml:space="preserve"> of Corruption</w:t>
      </w:r>
    </w:p>
    <w:p w:rsidRPr="00357A8D" w:rsidR="00763079" w:rsidP="00E65391" w:rsidRDefault="00763079" w14:paraId="3691999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763079" w:rsidP="00E65391" w:rsidRDefault="00763079" w14:paraId="0ABEA6E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คอร์รัปชันผ่านกรอบการวิเคราะห์ทางเศรษฐศาสตร์ทั้งในด้านทฤษฎีและวิธีการศึกษาเชิงประจักษ์ (</w:t>
      </w:r>
      <w:r w:rsidRPr="00357A8D">
        <w:rPr>
          <w:rFonts w:ascii="TH Sarabun New" w:hAnsi="TH Sarabun New" w:cs="TH Sarabun New"/>
          <w:sz w:val="32"/>
          <w:szCs w:val="32"/>
        </w:rPr>
        <w:t>Empirical Methodology</w:t>
      </w:r>
      <w:r w:rsidRPr="00357A8D">
        <w:rPr>
          <w:rFonts w:ascii="TH Sarabun New" w:hAnsi="TH Sarabun New" w:cs="TH Sarabun New"/>
          <w:sz w:val="32"/>
          <w:szCs w:val="32"/>
          <w:cs/>
        </w:rPr>
        <w:t xml:space="preserve">)  ในประเด็นเรื่องนิยาม ความหมาย สาเหตุของการเกิด และผลกระทบที่เกิดขึ้นต่อเศรษฐกิจทั้งในระดับจุลภาคและระดับมหภาคและต่อสวัสดิการของสังคม นอกจากนี้ยังศึกษาถึงนโยบายสาธารณะและมาตรการของภาครัฐในการจัดการกับคอร์รัปชันและบทบาทของภาคธุรกิจเอกชน ภาคประชาสังคม องค์กรระหว่างประเทศในการแก้ไขปัญหาคอร์รัปชัน  กรณีศึกษาของนานาประเทศในการจัดการกับคอร์รัปชัน </w:t>
      </w:r>
    </w:p>
    <w:p w:rsidRPr="00357A8D" w:rsidR="00763079" w:rsidP="00E65391" w:rsidRDefault="00763079" w14:paraId="4F15AC5B" w14:textId="2E0A9EB6">
      <w:pPr>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1:00Z" w:id="1217">
        <w:r w:rsidRPr="00357A8D" w:rsidR="002F6646">
          <w:rPr>
            <w:rFonts w:ascii="TH Sarabun New" w:hAnsi="TH Sarabun New" w:eastAsia="Angsana New" w:cs="TH Sarabun New"/>
            <w:sz w:val="32"/>
            <w:szCs w:val="32"/>
            <w:rPrChange w:author="PC" w:date="2023-03-31T11:41:00Z" w:id="1218">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w:t>
      </w:r>
    </w:p>
    <w:p w:rsidRPr="00357A8D" w:rsidR="00763079" w:rsidP="00E65391" w:rsidRDefault="00763079" w14:paraId="0D8200FE"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Study of corruption by using economic analytical framework both theoretical and empirical methodology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Topics include definition and coverage of corruption, causes of corruption, economic consequences of corruption both on micro and macro levels, public policies and measures in combating corruption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Moreover, roles of private sector, civic society, and international organizations in tackling with corruption including case studies will be discussed</w:t>
      </w:r>
      <w:r w:rsidRPr="00357A8D">
        <w:rPr>
          <w:rFonts w:ascii="TH Sarabun New" w:hAnsi="TH Sarabun New" w:cs="TH Sarabun New"/>
          <w:sz w:val="32"/>
          <w:szCs w:val="32"/>
          <w:cs/>
        </w:rPr>
        <w:t>.</w:t>
      </w:r>
    </w:p>
    <w:p w:rsidRPr="00357A8D" w:rsidR="00763079" w:rsidP="00E65391" w:rsidRDefault="00763079" w14:paraId="4F6CD342" w14:textId="77777777">
      <w:pPr>
        <w:jc w:val="thaiDistribute"/>
        <w:rPr>
          <w:rFonts w:ascii="TH Sarabun New" w:hAnsi="TH Sarabun New" w:cs="TH Sarabun New"/>
          <w:sz w:val="32"/>
          <w:szCs w:val="32"/>
        </w:rPr>
      </w:pPr>
    </w:p>
    <w:p w:rsidRPr="00357A8D" w:rsidR="00763079" w:rsidP="00E65391" w:rsidRDefault="00763079" w14:paraId="1CF173A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449 </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สัมมนาเศรษฐศาสตร์สาธารณะ</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8406F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5EE9DF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EC449</w:t>
      </w:r>
      <w:r w:rsidRPr="00357A8D">
        <w:rPr>
          <w:rFonts w:ascii="TH Sarabun New" w:hAnsi="TH Sarabun New" w:cs="TH Sarabun New"/>
          <w:sz w:val="32"/>
          <w:szCs w:val="32"/>
          <w:cs/>
        </w:rPr>
        <w:tab/>
      </w:r>
      <w:r w:rsidRPr="00357A8D">
        <w:rPr>
          <w:rFonts w:ascii="TH Sarabun New" w:hAnsi="TH Sarabun New" w:cs="TH Sarabun New"/>
          <w:sz w:val="32"/>
          <w:szCs w:val="32"/>
        </w:rPr>
        <w:t>Seminar in Public Economics</w:t>
      </w:r>
    </w:p>
    <w:p w:rsidRPr="00357A8D" w:rsidR="00763079" w:rsidP="00E65391" w:rsidRDefault="00763079" w14:paraId="5E2FE85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วิชาวิชาบังคับก่อน : สอบได้วิชา ศ.</w:t>
      </w:r>
      <w:r w:rsidRPr="00357A8D">
        <w:rPr>
          <w:rFonts w:ascii="TH Sarabun New" w:hAnsi="TH Sarabun New" w:cs="TH Sarabun New"/>
          <w:sz w:val="32"/>
          <w:szCs w:val="32"/>
        </w:rPr>
        <w:t>441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442</w:t>
      </w:r>
    </w:p>
    <w:p w:rsidRPr="00357A8D" w:rsidR="00763079" w:rsidP="00E65391" w:rsidRDefault="00763079" w14:paraId="6EF083E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สัมมนาและวิจัยในหัวข้อเศรษฐศาสตร์สาธารณะ ภายใต้การควบคุมและแนะนำจากผู้สอน  </w:t>
      </w:r>
    </w:p>
    <w:p w:rsidRPr="00357A8D" w:rsidR="00763079" w:rsidP="00E65391" w:rsidRDefault="00763079" w14:paraId="1C012743" w14:textId="3F7DD8FF">
      <w:pPr>
        <w:ind w:firstLine="720"/>
        <w:jc w:val="thaiDistribute"/>
        <w:rPr>
          <w:rFonts w:ascii="TH Sarabun New" w:hAnsi="TH Sarabun New" w:cs="TH Sarabun New"/>
          <w:sz w:val="32"/>
          <w:szCs w:val="32"/>
        </w:rPr>
      </w:pP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13:00Z" w:id="1219">
        <w:r w:rsidRPr="00357A8D" w:rsidR="002F6646">
          <w:rPr>
            <w:rFonts w:ascii="TH Sarabun New" w:hAnsi="TH Sarabun New" w:eastAsia="Angsana New" w:cs="TH Sarabun New"/>
            <w:sz w:val="32"/>
            <w:szCs w:val="32"/>
            <w:rPrChange w:author="PC" w:date="2023-03-31T11:41:00Z" w:id="1220">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EC441 and EC442 </w:t>
      </w:r>
    </w:p>
    <w:p w:rsidRPr="00357A8D" w:rsidR="00763079" w:rsidP="00E65391" w:rsidRDefault="00763079" w14:paraId="734BF002" w14:textId="77777777">
      <w:pPr>
        <w:ind w:firstLine="720"/>
        <w:jc w:val="thaiDistribute"/>
        <w:rPr>
          <w:rFonts w:ascii="TH Sarabun New" w:hAnsi="TH Sarabun New" w:cs="TH Sarabun New"/>
          <w:sz w:val="32"/>
          <w:szCs w:val="32"/>
        </w:rPr>
      </w:pPr>
      <w:r w:rsidRPr="00357A8D">
        <w:rPr>
          <w:rFonts w:ascii="TH Sarabun New" w:hAnsi="TH Sarabun New" w:cs="TH Sarabun New"/>
          <w:sz w:val="32"/>
          <w:szCs w:val="32"/>
        </w:rPr>
        <w:t>Seminar and research on topics in Public Economics under the supervision of the lecturer</w:t>
      </w:r>
      <w:r w:rsidRPr="00357A8D">
        <w:rPr>
          <w:rFonts w:ascii="TH Sarabun New" w:hAnsi="TH Sarabun New" w:cs="TH Sarabun New"/>
          <w:sz w:val="32"/>
          <w:szCs w:val="32"/>
          <w:cs/>
        </w:rPr>
        <w:t>.</w:t>
      </w:r>
    </w:p>
    <w:p w:rsidRPr="00357A8D" w:rsidR="00763079" w:rsidDel="00EA2752" w:rsidP="00E65391" w:rsidRDefault="00763079" w14:paraId="43435F2F" w14:textId="5537FCC4">
      <w:pPr>
        <w:ind w:firstLine="720"/>
        <w:jc w:val="thaiDistribute"/>
        <w:rPr>
          <w:ins w:author="Jenjira O-cha" w:date="2023-02-08T15:24:00Z" w:id="1221"/>
          <w:del w:author="PC" w:date="2023-03-31T11:29:00Z" w:id="1222"/>
          <w:rFonts w:ascii="TH Sarabun New" w:hAnsi="TH Sarabun New" w:cs="TH Sarabun New"/>
          <w:sz w:val="32"/>
          <w:szCs w:val="32"/>
        </w:rPr>
      </w:pPr>
    </w:p>
    <w:p w:rsidRPr="00357A8D" w:rsidR="000F3206" w:rsidDel="00EA2752" w:rsidP="00E65391" w:rsidRDefault="000F3206" w14:paraId="76E5D9EF" w14:textId="63F38CD2">
      <w:pPr>
        <w:ind w:firstLine="720"/>
        <w:jc w:val="thaiDistribute"/>
        <w:rPr>
          <w:ins w:author="Jenjira O-cha" w:date="2023-02-08T15:24:00Z" w:id="1223"/>
          <w:del w:author="PC" w:date="2023-03-31T11:29:00Z" w:id="1224"/>
          <w:rFonts w:ascii="TH Sarabun New" w:hAnsi="TH Sarabun New" w:cs="TH Sarabun New"/>
          <w:sz w:val="32"/>
          <w:szCs w:val="32"/>
        </w:rPr>
      </w:pPr>
    </w:p>
    <w:p w:rsidRPr="00357A8D" w:rsidR="000F3206" w:rsidDel="00EA2752" w:rsidP="00E65391" w:rsidRDefault="000F3206" w14:paraId="16B70A31" w14:textId="23B05861">
      <w:pPr>
        <w:ind w:firstLine="720"/>
        <w:jc w:val="thaiDistribute"/>
        <w:rPr>
          <w:ins w:author="Jenjira O-cha" w:date="2023-02-08T15:24:00Z" w:id="1225"/>
          <w:del w:author="PC" w:date="2023-03-31T11:29:00Z" w:id="1226"/>
          <w:rFonts w:ascii="TH Sarabun New" w:hAnsi="TH Sarabun New" w:cs="TH Sarabun New"/>
          <w:sz w:val="32"/>
          <w:szCs w:val="32"/>
        </w:rPr>
      </w:pPr>
    </w:p>
    <w:p w:rsidRPr="00357A8D" w:rsidR="000F3206" w:rsidP="00E65391" w:rsidRDefault="000F3206" w14:paraId="43F49F5E" w14:textId="77777777">
      <w:pPr>
        <w:ind w:firstLine="720"/>
        <w:jc w:val="thaiDistribute"/>
        <w:rPr>
          <w:rFonts w:ascii="TH Sarabun New" w:hAnsi="TH Sarabun New" w:cs="TH Sarabun New"/>
          <w:sz w:val="32"/>
          <w:szCs w:val="32"/>
        </w:rPr>
      </w:pPr>
    </w:p>
    <w:p w:rsidRPr="00357A8D" w:rsidR="00763079" w:rsidP="00E65391" w:rsidRDefault="00763079" w14:paraId="0AA75BA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541</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เศรษฐศาสตร์สาธารณะ : ศึกษาเฉพาะเรื่อง </w:t>
      </w:r>
      <w:r w:rsidRPr="00357A8D">
        <w:rPr>
          <w:rFonts w:ascii="TH Sarabun New" w:hAnsi="TH Sarabun New" w:cs="TH Sarabun New"/>
          <w:sz w:val="32"/>
          <w:szCs w:val="32"/>
        </w:rPr>
        <w:t xml:space="preserve">1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8406F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172E2E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EC541</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Public Economics 1</w:t>
      </w:r>
    </w:p>
    <w:p w:rsidRPr="00357A8D" w:rsidR="00763079" w:rsidDel="00C5386D" w:rsidP="00E65391" w:rsidRDefault="00763079" w14:paraId="3F770F88" w14:textId="2A877CC8">
      <w:pPr>
        <w:tabs>
          <w:tab w:val="left" w:pos="567"/>
        </w:tabs>
        <w:jc w:val="thaiDistribute"/>
        <w:rPr>
          <w:del w:author="PC" w:date="2023-03-31T11:11:00Z" w:id="1227"/>
          <w:rFonts w:ascii="TH Sarabun New" w:hAnsi="TH Sarabun New" w:cs="TH Sarabun New"/>
          <w:sz w:val="32"/>
          <w:szCs w:val="32"/>
        </w:rPr>
      </w:pPr>
      <w:del w:author="PC" w:date="2023-03-31T11:11:00Z" w:id="1228">
        <w:r w:rsidRPr="00357A8D" w:rsidDel="00C5386D">
          <w:rPr>
            <w:rFonts w:ascii="TH Sarabun New" w:hAnsi="TH Sarabun New" w:cs="TH Sarabun New"/>
            <w:sz w:val="32"/>
            <w:szCs w:val="32"/>
            <w:cs/>
          </w:rPr>
          <w:tab/>
        </w:r>
        <w:r w:rsidRPr="00357A8D" w:rsidDel="00C5386D">
          <w:rPr>
            <w:rFonts w:ascii="TH Sarabun New" w:hAnsi="TH Sarabun New" w:cs="TH Sarabun New"/>
            <w:sz w:val="32"/>
            <w:szCs w:val="32"/>
            <w:cs/>
          </w:rPr>
          <w:delText xml:space="preserve">  </w:delText>
        </w:r>
        <w:commentRangeStart w:id="1229"/>
        <w:r w:rsidRPr="00357A8D" w:rsidDel="00C5386D">
          <w:rPr>
            <w:rFonts w:ascii="TH Sarabun New" w:hAnsi="TH Sarabun New" w:cs="TH Sarabun New"/>
            <w:sz w:val="32"/>
            <w:szCs w:val="32"/>
            <w:cs/>
          </w:rPr>
          <w:delText>วิชาบังคับก่อน : ผู้สอนกำหนด</w:delText>
        </w:r>
      </w:del>
      <w:commentRangeEnd w:id="1229"/>
      <w:r w:rsidRPr="00357A8D" w:rsidR="00C5386D">
        <w:rPr>
          <w:rStyle w:val="CommentReference"/>
        </w:rPr>
        <w:commentReference w:id="1229"/>
      </w:r>
    </w:p>
    <w:p w:rsidRPr="00357A8D" w:rsidR="00C84E60" w:rsidP="00E65391" w:rsidRDefault="00763079" w14:paraId="559BB1E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ศึกษาเฉพาะเรื่องที่เป็นหัวข้อที่น่าสนใจในด้านเศรษฐศาสตร์สาธารณะ ซึ่งจะประกาศเป็น</w:t>
      </w:r>
    </w:p>
    <w:p w:rsidRPr="00357A8D" w:rsidR="00763079" w:rsidP="00E65391" w:rsidRDefault="00763079" w14:paraId="5105523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คราว ๆ ไป</w:t>
      </w:r>
    </w:p>
    <w:p w:rsidRPr="00357A8D" w:rsidR="00763079" w:rsidDel="00C5386D" w:rsidP="00E65391" w:rsidRDefault="00763079" w14:paraId="543023FB" w14:textId="2798678B">
      <w:pPr>
        <w:ind w:firstLine="720"/>
        <w:jc w:val="thaiDistribute"/>
        <w:rPr>
          <w:del w:author="PC" w:date="2023-03-31T11:11:00Z" w:id="1230"/>
          <w:rFonts w:ascii="TH Sarabun New" w:hAnsi="TH Sarabun New" w:cs="TH Sarabun New"/>
          <w:sz w:val="32"/>
          <w:szCs w:val="32"/>
        </w:rPr>
      </w:pPr>
      <w:del w:author="PC" w:date="2023-03-31T11:11:00Z" w:id="1231">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55E134C4" w14:textId="1CC8FF43">
      <w:pPr>
        <w:ind w:firstLine="720"/>
        <w:jc w:val="thaiDistribute"/>
        <w:rPr>
          <w:rFonts w:ascii="TH Sarabun New" w:hAnsi="TH Sarabun New" w:cs="TH Sarabun New"/>
          <w:sz w:val="32"/>
          <w:szCs w:val="32"/>
        </w:rPr>
      </w:pPr>
      <w:del w:author="PC" w:date="2023-03-31T11:11:00Z" w:id="1232">
        <w:r w:rsidRPr="00357A8D" w:rsidDel="00C5386D">
          <w:rPr>
            <w:rFonts w:ascii="TH Sarabun New" w:hAnsi="TH Sarabun New" w:cs="TH Sarabun New"/>
            <w:sz w:val="32"/>
            <w:szCs w:val="32"/>
            <w:cs/>
          </w:rPr>
          <w:delText xml:space="preserve"> </w:delText>
        </w:r>
      </w:del>
      <w:r w:rsidRPr="00357A8D">
        <w:rPr>
          <w:rFonts w:ascii="TH Sarabun New" w:hAnsi="TH Sarabun New" w:cs="TH Sarabun New"/>
          <w:sz w:val="32"/>
          <w:szCs w:val="32"/>
        </w:rPr>
        <w:t>Study of topics in Public Economics to be announced later</w:t>
      </w:r>
      <w:r w:rsidRPr="00357A8D">
        <w:rPr>
          <w:rFonts w:ascii="TH Sarabun New" w:hAnsi="TH Sarabun New" w:cs="TH Sarabun New"/>
          <w:sz w:val="32"/>
          <w:szCs w:val="32"/>
          <w:cs/>
        </w:rPr>
        <w:t>.</w:t>
      </w:r>
    </w:p>
    <w:p w:rsidRPr="00357A8D" w:rsidR="00763079" w:rsidP="00E65391" w:rsidRDefault="00763079" w14:paraId="3BB22236" w14:textId="07A2FE6D">
      <w:pPr>
        <w:tabs>
          <w:tab w:val="left" w:pos="567"/>
        </w:tabs>
        <w:jc w:val="thaiDistribute"/>
        <w:rPr>
          <w:ins w:author="PC" w:date="2023-03-31T11:29:00Z" w:id="1233"/>
          <w:rFonts w:ascii="TH Sarabun New" w:hAnsi="TH Sarabun New" w:cs="TH Sarabun New"/>
          <w:sz w:val="32"/>
          <w:szCs w:val="32"/>
        </w:rPr>
      </w:pPr>
    </w:p>
    <w:p w:rsidRPr="00357A8D" w:rsidR="00EA2752" w:rsidP="00E65391" w:rsidRDefault="00EA2752" w14:paraId="1307590B" w14:textId="77777777">
      <w:pPr>
        <w:tabs>
          <w:tab w:val="left" w:pos="567"/>
        </w:tabs>
        <w:jc w:val="thaiDistribute"/>
        <w:rPr>
          <w:rFonts w:ascii="TH Sarabun New" w:hAnsi="TH Sarabun New" w:cs="TH Sarabun New"/>
          <w:sz w:val="32"/>
          <w:szCs w:val="32"/>
        </w:rPr>
      </w:pPr>
    </w:p>
    <w:p w:rsidRPr="00357A8D" w:rsidR="00763079" w:rsidP="00E65391" w:rsidRDefault="00763079" w14:paraId="3BD757B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542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เศรษฐศาสตร์สาธารณะ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8406F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F4E03F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EC542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Public Economics 2</w:t>
      </w:r>
      <w:r w:rsidRPr="00357A8D">
        <w:rPr>
          <w:rFonts w:ascii="TH Sarabun New" w:hAnsi="TH Sarabun New" w:cs="TH Sarabun New"/>
          <w:sz w:val="32"/>
          <w:szCs w:val="32"/>
        </w:rPr>
        <w:tab/>
      </w:r>
    </w:p>
    <w:p w:rsidRPr="00357A8D" w:rsidR="00763079" w:rsidDel="00C5386D" w:rsidP="00E65391" w:rsidRDefault="00763079" w14:paraId="7EFB02CD" w14:textId="677E8694">
      <w:pPr>
        <w:tabs>
          <w:tab w:val="left" w:pos="567"/>
        </w:tabs>
        <w:jc w:val="thaiDistribute"/>
        <w:rPr>
          <w:del w:author="PC" w:date="2023-03-31T11:11:00Z" w:id="1234"/>
          <w:rFonts w:ascii="TH Sarabun New" w:hAnsi="TH Sarabun New" w:cs="TH Sarabun New"/>
          <w:sz w:val="32"/>
          <w:szCs w:val="32"/>
        </w:rPr>
      </w:pPr>
      <w:del w:author="PC" w:date="2023-03-31T11:11:00Z" w:id="1235">
        <w:r w:rsidRPr="00357A8D" w:rsidDel="00C5386D">
          <w:rPr>
            <w:rFonts w:ascii="TH Sarabun New" w:hAnsi="TH Sarabun New" w:cs="TH Sarabun New"/>
            <w:sz w:val="32"/>
            <w:szCs w:val="32"/>
            <w:cs/>
          </w:rPr>
          <w:tab/>
        </w:r>
        <w:r w:rsidRPr="00357A8D" w:rsidDel="00C5386D">
          <w:rPr>
            <w:rFonts w:ascii="TH Sarabun New" w:hAnsi="TH Sarabun New" w:cs="TH Sarabun New"/>
            <w:sz w:val="32"/>
            <w:szCs w:val="32"/>
            <w:cs/>
          </w:rPr>
          <w:delText xml:space="preserve">  </w:delText>
        </w:r>
        <w:commentRangeStart w:id="1236"/>
        <w:r w:rsidRPr="00357A8D" w:rsidDel="00C5386D">
          <w:rPr>
            <w:rFonts w:ascii="TH Sarabun New" w:hAnsi="TH Sarabun New" w:cs="TH Sarabun New"/>
            <w:sz w:val="32"/>
            <w:szCs w:val="32"/>
            <w:cs/>
          </w:rPr>
          <w:delText>วิชาบังคับก่อน : ผู้สอนกำหนด</w:delText>
        </w:r>
      </w:del>
      <w:commentRangeEnd w:id="1236"/>
      <w:r w:rsidRPr="00357A8D" w:rsidR="00C5386D">
        <w:rPr>
          <w:rStyle w:val="CommentReference"/>
        </w:rPr>
        <w:commentReference w:id="1236"/>
      </w:r>
    </w:p>
    <w:p w:rsidRPr="00357A8D" w:rsidR="00C84E60" w:rsidP="00E65391" w:rsidRDefault="00763079" w14:paraId="7EA77E2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ศึกษาเฉพาะเรื่องที่เป็นหัวข้อที่น่าสนใจในด้านเศรษฐศาสตร์สาธารณะ </w:t>
      </w:r>
      <w:r w:rsidRPr="00357A8D" w:rsidR="00C84E60">
        <w:rPr>
          <w:rFonts w:ascii="TH Sarabun New" w:hAnsi="TH Sarabun New" w:cs="TH Sarabun New"/>
          <w:sz w:val="32"/>
          <w:szCs w:val="32"/>
          <w:cs/>
        </w:rPr>
        <w:t xml:space="preserve"> </w:t>
      </w:r>
      <w:r w:rsidRPr="00357A8D">
        <w:rPr>
          <w:rFonts w:ascii="TH Sarabun New" w:hAnsi="TH Sarabun New" w:cs="TH Sarabun New"/>
          <w:sz w:val="32"/>
          <w:szCs w:val="32"/>
          <w:cs/>
        </w:rPr>
        <w:t>ซึ่งจะประกาศเป็น</w:t>
      </w:r>
    </w:p>
    <w:p w:rsidRPr="00357A8D" w:rsidR="00763079" w:rsidP="00E65391" w:rsidRDefault="00763079" w14:paraId="7A9EF4B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คราว ๆ ไป</w:t>
      </w:r>
    </w:p>
    <w:p w:rsidRPr="00357A8D" w:rsidR="00763079" w:rsidDel="00C5386D" w:rsidP="00E65391" w:rsidRDefault="00763079" w14:paraId="3F1F990D" w14:textId="3B474D7E">
      <w:pPr>
        <w:ind w:firstLine="720"/>
        <w:jc w:val="thaiDistribute"/>
        <w:rPr>
          <w:del w:author="PC" w:date="2023-03-31T11:11:00Z" w:id="1237"/>
          <w:rFonts w:ascii="TH Sarabun New" w:hAnsi="TH Sarabun New" w:cs="TH Sarabun New"/>
          <w:sz w:val="32"/>
          <w:szCs w:val="32"/>
        </w:rPr>
      </w:pPr>
      <w:del w:author="PC" w:date="2023-03-31T11:11:00Z" w:id="1238">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3A3F6FF3" w14:textId="77777777">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Study of topics in Public Economics to be announced later</w:t>
      </w:r>
      <w:r w:rsidRPr="00357A8D">
        <w:rPr>
          <w:rFonts w:ascii="TH Sarabun New" w:hAnsi="TH Sarabun New" w:cs="TH Sarabun New"/>
          <w:sz w:val="32"/>
          <w:szCs w:val="32"/>
          <w:cs/>
        </w:rPr>
        <w:t>.</w:t>
      </w:r>
    </w:p>
    <w:p w:rsidRPr="00357A8D" w:rsidR="00111B2E" w:rsidP="00E65391" w:rsidRDefault="00111B2E" w14:paraId="12093368" w14:textId="77777777">
      <w:pPr>
        <w:jc w:val="thaiDistribute"/>
        <w:rPr>
          <w:rFonts w:ascii="TH Sarabun New" w:hAnsi="TH Sarabun New" w:cs="TH Sarabun New"/>
          <w:b/>
          <w:bCs/>
          <w:sz w:val="32"/>
          <w:szCs w:val="32"/>
        </w:rPr>
      </w:pPr>
    </w:p>
    <w:p w:rsidRPr="00357A8D" w:rsidR="00763079" w:rsidP="00E65391" w:rsidRDefault="00763079" w14:paraId="2BDEE1F2"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หมวดเศรษฐศาสตร์ระหว่างประเทศ (หมวด </w:t>
      </w:r>
      <w:r w:rsidRPr="00357A8D">
        <w:rPr>
          <w:rFonts w:ascii="TH Sarabun New" w:hAnsi="TH Sarabun New" w:cs="TH Sarabun New"/>
          <w:b/>
          <w:bCs/>
          <w:sz w:val="32"/>
          <w:szCs w:val="32"/>
        </w:rPr>
        <w:t>5</w:t>
      </w:r>
      <w:r w:rsidRPr="00357A8D">
        <w:rPr>
          <w:rFonts w:ascii="TH Sarabun New" w:hAnsi="TH Sarabun New" w:cs="TH Sarabun New"/>
          <w:b/>
          <w:bCs/>
          <w:sz w:val="32"/>
          <w:szCs w:val="32"/>
          <w:cs/>
        </w:rPr>
        <w:t>)</w:t>
      </w:r>
    </w:p>
    <w:p w:rsidRPr="00357A8D" w:rsidR="00763079" w:rsidP="00E65391" w:rsidRDefault="00763079" w14:paraId="208ECA5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351</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ความร่วมมือทางเศรษฐกิจระหว่างประเทศและการเจรจาทางการค้า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0F56C1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EC351</w:t>
      </w:r>
      <w:r w:rsidRPr="00357A8D">
        <w:rPr>
          <w:rFonts w:ascii="TH Sarabun New" w:hAnsi="TH Sarabun New" w:cs="TH Sarabun New"/>
          <w:sz w:val="32"/>
          <w:szCs w:val="32"/>
          <w:cs/>
        </w:rPr>
        <w:tab/>
      </w:r>
      <w:r w:rsidRPr="00357A8D">
        <w:rPr>
          <w:rFonts w:ascii="TH Sarabun New" w:hAnsi="TH Sarabun New" w:cs="TH Sarabun New"/>
          <w:sz w:val="32"/>
          <w:szCs w:val="32"/>
        </w:rPr>
        <w:t>International Economic Cooperation and Trade Negotiations</w:t>
      </w:r>
    </w:p>
    <w:p w:rsidRPr="00357A8D" w:rsidR="00763079" w:rsidP="00E65391" w:rsidRDefault="00763079" w14:paraId="0241355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p>
    <w:p w:rsidRPr="00357A8D" w:rsidR="00763079" w:rsidP="00E65391" w:rsidRDefault="00763079" w14:paraId="1AA8ACF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นื้อหาของวิชานำเสนอความความร่วมมือทางเศรษฐกิจระหว่างประเทศที่มีนัยสำคัญต่อประเทศกำลังพัฒนาในมิติต่าง ๆ ทั้งระดับทวิภาคี ภูมิภาค และพหุภาค ขอบเขตการบรรยายจะเริ่มจากแรงจูงใจที่ขับเคลื่อนให้เกิดความร่วมมือ ประเภทของความร่วมมือ ขอบเขตของความร่วมมือ (เช่น การค้าสินค้า การค้าบริการ มาตรการทางการค้าต่าง ๆ) การกำกับดูแล ผลกระทบของความร่วมมือตลอดจนบทบาทองค์การระหว่างประเทศที่จัดตั้งขึ้นตามความร่วมมือฯและข้อพิพาทด้านการค้าและการลงทุนที่สำคัญ</w:t>
      </w:r>
    </w:p>
    <w:p w:rsidRPr="00357A8D" w:rsidR="00763079" w:rsidP="00E65391" w:rsidRDefault="00763079" w14:paraId="54004F75" w14:textId="62557BDC">
      <w:pPr>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3:00Z" w:id="1239">
        <w:r w:rsidRPr="00357A8D" w:rsidR="002F6646">
          <w:rPr>
            <w:rFonts w:ascii="TH Sarabun New" w:hAnsi="TH Sarabun New" w:eastAsia="Angsana New" w:cs="TH Sarabun New"/>
            <w:sz w:val="32"/>
            <w:szCs w:val="32"/>
            <w:rPrChange w:author="PC" w:date="2023-03-31T11:41:00Z" w:id="1240">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 and EC212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EC213 and EC214</w:t>
      </w:r>
    </w:p>
    <w:p w:rsidRPr="00357A8D" w:rsidR="00763079" w:rsidP="00E65391" w:rsidRDefault="00763079" w14:paraId="2AF5102D" w14:textId="77777777">
      <w:pPr>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All levels of economic cooperation agreements </w:t>
      </w:r>
      <w:r w:rsidRPr="00357A8D">
        <w:rPr>
          <w:rFonts w:ascii="TH Sarabun New" w:hAnsi="TH Sarabun New" w:cs="TH Sarabun New"/>
          <w:sz w:val="32"/>
          <w:szCs w:val="32"/>
          <w:cs/>
        </w:rPr>
        <w:t>(</w:t>
      </w:r>
      <w:r w:rsidRPr="00357A8D">
        <w:rPr>
          <w:rFonts w:ascii="TH Sarabun New" w:hAnsi="TH Sarabun New" w:cs="TH Sarabun New"/>
          <w:sz w:val="32"/>
          <w:szCs w:val="32"/>
        </w:rPr>
        <w:t>bilateral, regional, and multilateral ones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are covered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lecture starts with motivation, types, scope, governance mechanism, and its impact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discussion will also cover the role of international org</w:t>
      </w:r>
      <w:r w:rsidRPr="00357A8D" w:rsidR="00505061">
        <w:rPr>
          <w:rFonts w:ascii="TH Sarabun New" w:hAnsi="TH Sarabun New" w:cs="TH Sarabun New"/>
          <w:sz w:val="32"/>
          <w:szCs w:val="32"/>
        </w:rPr>
        <w:t>anizations</w:t>
      </w:r>
      <w:r w:rsidRPr="00357A8D" w:rsidR="00505061">
        <w:rPr>
          <w:rFonts w:ascii="TH Sarabun New" w:hAnsi="TH Sarabun New" w:cs="TH Sarabun New"/>
          <w:sz w:val="32"/>
          <w:szCs w:val="32"/>
          <w:cs/>
        </w:rPr>
        <w:t xml:space="preserve"> </w:t>
      </w:r>
      <w:r w:rsidRPr="00357A8D" w:rsidR="00505061">
        <w:rPr>
          <w:rFonts w:ascii="TH Sarabun New" w:hAnsi="TH Sarabun New" w:cs="TH Sarabun New"/>
          <w:sz w:val="32"/>
          <w:szCs w:val="32"/>
          <w:rPrChange w:author="PC" w:date="2023-03-31T11:41:00Z" w:id="1241">
            <w:rPr>
              <w:rFonts w:ascii="TH Sarabun New" w:hAnsi="TH Sarabun New" w:cs="TH Sarabun New"/>
              <w:color w:val="FF0000"/>
              <w:sz w:val="32"/>
              <w:szCs w:val="32"/>
            </w:rPr>
          </w:rPrChange>
        </w:rPr>
        <w:t>in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 cooperation and economic</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related dispute settlements  </w:t>
      </w:r>
      <w:r w:rsidRPr="00357A8D">
        <w:rPr>
          <w:rFonts w:ascii="TH Sarabun New" w:hAnsi="TH Sarabun New" w:cs="TH Sarabun New"/>
          <w:sz w:val="32"/>
          <w:szCs w:val="32"/>
        </w:rPr>
        <w:tab/>
      </w:r>
    </w:p>
    <w:p w:rsidRPr="00357A8D" w:rsidR="00D56A52" w:rsidP="00E65391" w:rsidRDefault="00D56A52" w14:paraId="167A4B91" w14:textId="77777777">
      <w:pPr>
        <w:tabs>
          <w:tab w:val="left" w:pos="567"/>
        </w:tabs>
        <w:jc w:val="thaiDistribute"/>
        <w:rPr>
          <w:rFonts w:ascii="TH Sarabun New" w:hAnsi="TH Sarabun New" w:cs="TH Sarabun New"/>
          <w:sz w:val="32"/>
          <w:szCs w:val="32"/>
        </w:rPr>
      </w:pPr>
    </w:p>
    <w:p w:rsidRPr="00357A8D" w:rsidR="00763079" w:rsidP="00E65391" w:rsidRDefault="00763079" w14:paraId="6CB1BC8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451</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ทฤษฎีและนโยบายการค้าระหว่างประเทศ</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999C85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EC451</w:t>
      </w:r>
      <w:r w:rsidRPr="00357A8D">
        <w:rPr>
          <w:rFonts w:ascii="TH Sarabun New" w:hAnsi="TH Sarabun New" w:cs="TH Sarabun New"/>
          <w:sz w:val="32"/>
          <w:szCs w:val="32"/>
          <w:cs/>
        </w:rPr>
        <w:tab/>
      </w:r>
      <w:r w:rsidRPr="00357A8D">
        <w:rPr>
          <w:rFonts w:ascii="TH Sarabun New" w:hAnsi="TH Sarabun New" w:cs="TH Sarabun New"/>
          <w:sz w:val="32"/>
          <w:szCs w:val="32"/>
        </w:rPr>
        <w:t>International Trade Theory and Policy</w:t>
      </w:r>
    </w:p>
    <w:p w:rsidRPr="00357A8D" w:rsidR="00763079" w:rsidP="00E65391" w:rsidRDefault="00763079" w14:paraId="1BA7172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111B2E" w:rsidP="00E65391" w:rsidRDefault="00763079" w14:paraId="47D2B0E6" w14:textId="1474C523">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ทฤษฎีการค้าระหว่างประเทศ และ นโยบายการค้าระหว่างประเทศโดยทฤษฏีการค้าระหว่างประเทศ เนื้อหาจะครอบคลุมทฤษฎีการค้าระหว่างประเทศที่สำคัญ  ผลกระทบต่าง ๆ ที่คาดการณ์จากทฤษฎี และความสามารถของทฤษฏีในการอธิบายการค้าระหว่างประเทศที่เกิดขึ้นจริง  ในขณะที่เนื้อหาในส่วนของนโยบายการค้าระหว่างประเทศ ครอบคลุมนโยบายและมาตรการทางการค้าที่ประเทศหนึ่งสามารถดำเนินการและมีผลต่อการค้าระหว่างประเทศทั้งที่เป็นมาตรทางภาษีศุลกากร (</w:t>
      </w:r>
      <w:r w:rsidRPr="00357A8D">
        <w:rPr>
          <w:rFonts w:ascii="TH Sarabun New" w:hAnsi="TH Sarabun New" w:cs="TH Sarabun New"/>
          <w:sz w:val="32"/>
          <w:szCs w:val="32"/>
        </w:rPr>
        <w:t>Tariff Measures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TBs</w:t>
      </w:r>
      <w:r w:rsidRPr="00357A8D">
        <w:rPr>
          <w:rFonts w:ascii="TH Sarabun New" w:hAnsi="TH Sarabun New" w:cs="TH Sarabun New"/>
          <w:sz w:val="32"/>
          <w:szCs w:val="32"/>
          <w:cs/>
        </w:rPr>
        <w:t>) และที่มิใช่ภาษีศุลกากร (</w:t>
      </w:r>
      <w:r w:rsidRPr="00357A8D">
        <w:rPr>
          <w:rFonts w:ascii="TH Sarabun New" w:hAnsi="TH Sarabun New" w:cs="TH Sarabun New"/>
          <w:sz w:val="32"/>
          <w:szCs w:val="32"/>
        </w:rPr>
        <w:t>Non</w:t>
      </w:r>
      <w:r w:rsidRPr="00357A8D">
        <w:rPr>
          <w:rFonts w:ascii="TH Sarabun New" w:hAnsi="TH Sarabun New" w:cs="TH Sarabun New"/>
          <w:sz w:val="32"/>
          <w:szCs w:val="32"/>
          <w:cs/>
        </w:rPr>
        <w:t>-</w:t>
      </w:r>
      <w:r w:rsidRPr="00357A8D">
        <w:rPr>
          <w:rFonts w:ascii="TH Sarabun New" w:hAnsi="TH Sarabun New" w:cs="TH Sarabun New"/>
          <w:sz w:val="32"/>
          <w:szCs w:val="32"/>
        </w:rPr>
        <w:t>tariff Measures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NTMs</w:t>
      </w:r>
      <w:r w:rsidRPr="00357A8D">
        <w:rPr>
          <w:rFonts w:ascii="TH Sarabun New" w:hAnsi="TH Sarabun New" w:cs="TH Sarabun New"/>
          <w:sz w:val="32"/>
          <w:szCs w:val="32"/>
          <w:cs/>
        </w:rPr>
        <w:t>) ทั้งมาตรการดั้งเดิม (เช่น โควตา การบังคับใช้ชิ้นส่วนภายในประเทศ การทุ่มตลาด การอุดหนุนการส่งออก)และมาตรการรูปแบบใหม่ (เช่น มาตรฐานสุขอนามัย) ที่มีการนำมาใช้มากขึ้นเรื่อย ๆ  และการทำความตกลงการค้าระหว่างประเทศ โดยเฉพาะเขตการค้าเสรี  รวมทั้งผลกระทบของมาตรการดังกล่าว  นอกจากนั้นเนื้อหาของวิชาจะนำเสนอปรากฎการณ์ทางการค้าระหว่างประเทศที่สำคัญอื่น ๆ เช่น บทบาทของบริษัทข้ามชาติ และประโยชน์ต่อการพัฒนาทางเศรษฐกิจของประเทศที่รับเงินลงทุน การแบ่งแยกขั้นตอนการผลิตระหว่างประเทศ (</w:t>
      </w:r>
      <w:r w:rsidRPr="00357A8D">
        <w:rPr>
          <w:rFonts w:ascii="TH Sarabun New" w:hAnsi="TH Sarabun New" w:cs="TH Sarabun New"/>
          <w:sz w:val="32"/>
          <w:szCs w:val="32"/>
        </w:rPr>
        <w:t>International Production Sharing</w:t>
      </w:r>
      <w:r w:rsidRPr="00357A8D">
        <w:rPr>
          <w:rFonts w:ascii="TH Sarabun New" w:hAnsi="TH Sarabun New" w:cs="TH Sarabun New"/>
          <w:sz w:val="32"/>
          <w:szCs w:val="32"/>
          <w:cs/>
        </w:rPr>
        <w:t>)</w:t>
      </w:r>
    </w:p>
    <w:p w:rsidRPr="00357A8D" w:rsidR="00763079" w:rsidP="00E65391" w:rsidRDefault="00763079" w14:paraId="77831CF1" w14:textId="77716B3B">
      <w:pPr>
        <w:tabs>
          <w:tab w:val="left" w:pos="709"/>
        </w:tabs>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3:00Z" w:id="1242">
        <w:r w:rsidRPr="00357A8D" w:rsidR="002F6646">
          <w:rPr>
            <w:rFonts w:ascii="TH Sarabun New" w:hAnsi="TH Sarabun New" w:eastAsia="Angsana New" w:cs="TH Sarabun New"/>
            <w:sz w:val="32"/>
            <w:szCs w:val="32"/>
            <w:rPrChange w:author="PC" w:date="2023-03-31T11:41:00Z" w:id="1243">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EC311</w:t>
      </w:r>
      <w:r w:rsidRPr="00357A8D">
        <w:rPr>
          <w:rFonts w:ascii="TH Sarabun New" w:hAnsi="TH Sarabun New" w:cs="TH Sarabun New"/>
          <w:sz w:val="32"/>
          <w:szCs w:val="32"/>
        </w:rPr>
        <w:tab/>
      </w:r>
    </w:p>
    <w:p w:rsidRPr="00357A8D" w:rsidR="00763079" w:rsidP="00E65391" w:rsidRDefault="00763079" w14:paraId="7BFA342C" w14:textId="77777777">
      <w:pPr>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Both international trade theory and trade policy practices are covered in this subject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Relevant international trade theories will be discussed, together with the hypothesized consequence and its empirical support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Both tariff and non</w:t>
      </w:r>
      <w:r w:rsidRPr="00357A8D">
        <w:rPr>
          <w:rFonts w:ascii="TH Sarabun New" w:hAnsi="TH Sarabun New" w:cs="TH Sarabun New"/>
          <w:sz w:val="32"/>
          <w:szCs w:val="32"/>
          <w:cs/>
        </w:rPr>
        <w:t>-</w:t>
      </w:r>
      <w:r w:rsidRPr="00357A8D">
        <w:rPr>
          <w:rFonts w:ascii="TH Sarabun New" w:hAnsi="TH Sarabun New" w:cs="TH Sarabun New"/>
          <w:sz w:val="32"/>
          <w:szCs w:val="32"/>
        </w:rPr>
        <w:t>tariff trade policy measures are examined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In the latter, both traditional </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w:t>
      </w:r>
      <w:r w:rsidRPr="00357A8D">
        <w:rPr>
          <w:rFonts w:ascii="TH Sarabun New" w:hAnsi="TH Sarabun New" w:cs="TH Sarabun New"/>
          <w:sz w:val="32"/>
          <w:szCs w:val="32"/>
        </w:rPr>
        <w:t>g</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quota, local content requirements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and new forms </w:t>
      </w:r>
      <w:r w:rsidRPr="00357A8D">
        <w:rPr>
          <w:rFonts w:ascii="TH Sarabun New" w:hAnsi="TH Sarabun New" w:cs="TH Sarabun New"/>
          <w:sz w:val="32"/>
          <w:szCs w:val="32"/>
          <w:cs/>
        </w:rPr>
        <w:t>(</w:t>
      </w:r>
      <w:r w:rsidRPr="00357A8D">
        <w:rPr>
          <w:rFonts w:ascii="TH Sarabun New" w:hAnsi="TH Sarabun New" w:cs="TH Sarabun New"/>
          <w:sz w:val="32"/>
          <w:szCs w:val="32"/>
        </w:rPr>
        <w:t>sanitary and phyto sanitary, technical requirement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of non</w:t>
      </w:r>
      <w:r w:rsidRPr="00357A8D">
        <w:rPr>
          <w:rFonts w:ascii="TH Sarabun New" w:hAnsi="TH Sarabun New" w:cs="TH Sarabun New"/>
          <w:sz w:val="32"/>
          <w:szCs w:val="32"/>
          <w:cs/>
        </w:rPr>
        <w:t>-</w:t>
      </w:r>
      <w:r w:rsidRPr="00357A8D">
        <w:rPr>
          <w:rFonts w:ascii="TH Sarabun New" w:hAnsi="TH Sarabun New" w:cs="TH Sarabun New"/>
          <w:sz w:val="32"/>
          <w:szCs w:val="32"/>
        </w:rPr>
        <w:t>tariff measures are covered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Discussion in the subject also covers free trade agreements and international production sharing, both of their impacts</w:t>
      </w:r>
      <w:r w:rsidRPr="00357A8D">
        <w:rPr>
          <w:rFonts w:ascii="TH Sarabun New" w:hAnsi="TH Sarabun New" w:cs="TH Sarabun New"/>
          <w:sz w:val="32"/>
          <w:szCs w:val="32"/>
          <w:cs/>
        </w:rPr>
        <w:t>.</w:t>
      </w:r>
    </w:p>
    <w:p w:rsidRPr="00357A8D" w:rsidR="00763079" w:rsidP="00E65391" w:rsidRDefault="00763079" w14:paraId="48B0681B" w14:textId="77777777">
      <w:pPr>
        <w:ind w:firstLine="567"/>
        <w:jc w:val="thaiDistribute"/>
        <w:rPr>
          <w:rFonts w:ascii="TH Sarabun New" w:hAnsi="TH Sarabun New" w:cs="TH Sarabun New"/>
          <w:sz w:val="32"/>
          <w:szCs w:val="32"/>
        </w:rPr>
      </w:pPr>
    </w:p>
    <w:p w:rsidRPr="00357A8D" w:rsidR="00763079" w:rsidP="00E65391" w:rsidRDefault="00763079" w14:paraId="3296B1D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เศรษฐศาสตร์การเงินระหว่างประเทศ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773C4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A3183B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EC452</w:t>
      </w:r>
      <w:r w:rsidRPr="00357A8D">
        <w:rPr>
          <w:rFonts w:ascii="TH Sarabun New" w:hAnsi="TH Sarabun New" w:cs="TH Sarabun New"/>
          <w:sz w:val="32"/>
          <w:szCs w:val="32"/>
          <w:cs/>
        </w:rPr>
        <w:tab/>
      </w:r>
      <w:r w:rsidRPr="00357A8D">
        <w:rPr>
          <w:rFonts w:ascii="TH Sarabun New" w:hAnsi="TH Sarabun New" w:cs="TH Sarabun New"/>
          <w:sz w:val="32"/>
          <w:szCs w:val="32"/>
        </w:rPr>
        <w:t>International Monetary and Financial Economics</w:t>
      </w:r>
    </w:p>
    <w:p w:rsidRPr="00357A8D" w:rsidR="00763079" w:rsidP="00E65391" w:rsidRDefault="00763079" w14:paraId="38979C1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312</w:t>
      </w:r>
    </w:p>
    <w:p w:rsidRPr="00357A8D" w:rsidR="00763079" w:rsidP="00E65391" w:rsidRDefault="00763079" w14:paraId="2B4BDB3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cs/>
        </w:rPr>
        <w:t>ความรู้ความเข้าใจเกี่ยวกับดุลการชำระเงินระหว่างประเทศและอัตราแลกเปลี่ยนที่จะส่งผลต่อไปยังตัวแปรเศรษฐกิจมหภาคอื่น ๆ โดยเนื้อหาที่เกี่ยวกับดุลการชำระเงินจะครอบคลุมความหมาย องค์ประกอบ และกลไกการปรับตัวของดุลการชำระเงิน   ในขณะที่เนื้อหาในส่วนของอัตราแลกเปลี่ยนจะครอบคลุมกรอบแนวคิดเรื่องอัตราแลกเปลี่ยน (การวัดอัตราแลกเปลี่ยน  แบบจำลองปัจจัยกำหนดอัตราแลกเปลี่ยน ระดับอัตราแลกเปลี่ยนดุลยภาพ)   ผลกระทบของการเปลี่ยนแปลงอัตราแลกเปลี่ยนต่อตัวแปรสำคัญทางเศรษฐกิจ (ผลผลิต การค้า การลงทุน การเคลื่อนย้ายเงินทุน และระดับราคา) และแบบจำลองเศรษฐกิจมหภาคแบบเปิด (</w:t>
      </w:r>
      <w:r w:rsidRPr="00357A8D">
        <w:rPr>
          <w:rFonts w:ascii="TH Sarabun New" w:hAnsi="TH Sarabun New" w:cs="TH Sarabun New"/>
          <w:sz w:val="32"/>
          <w:szCs w:val="32"/>
        </w:rPr>
        <w:t>Open Macro</w:t>
      </w:r>
      <w:r w:rsidRPr="00357A8D">
        <w:rPr>
          <w:rFonts w:ascii="TH Sarabun New" w:hAnsi="TH Sarabun New" w:cs="TH Sarabun New"/>
          <w:sz w:val="32"/>
          <w:szCs w:val="32"/>
          <w:cs/>
        </w:rPr>
        <w:t>-</w:t>
      </w:r>
      <w:r w:rsidRPr="00357A8D">
        <w:rPr>
          <w:rFonts w:ascii="TH Sarabun New" w:hAnsi="TH Sarabun New" w:cs="TH Sarabun New"/>
          <w:sz w:val="32"/>
          <w:szCs w:val="32"/>
        </w:rPr>
        <w:t>Economy Model</w:t>
      </w:r>
      <w:r w:rsidRPr="00357A8D">
        <w:rPr>
          <w:rFonts w:ascii="TH Sarabun New" w:hAnsi="TH Sarabun New" w:cs="TH Sarabun New"/>
          <w:sz w:val="32"/>
          <w:szCs w:val="32"/>
          <w:cs/>
        </w:rPr>
        <w:t xml:space="preserve">) เพื่อนำเสนอปฏิสัมพันธ์ระหว่างอัตราแลกเปลี่ยน ตัวแปรเศรษฐกิจที่สำคัญ (ผลผลิต อัตราดอกเบี้ย เงินเฟ้อ) และตัวแปรทางด้านนโยบายที่สำคัญ (เช่น ระบบอัตราแลกเปลี่ยน กรอบนโยบายการเงิน) นอกจากนั้นยังหยิบยกประเด็นวิวาทะสำคัญทางด้านเศรษฐกิจการเงินระหว่างประเทศ เช่น วิกฤติเศรษฐกิจโลก (เช่น </w:t>
      </w:r>
      <w:r w:rsidRPr="00357A8D">
        <w:rPr>
          <w:rFonts w:ascii="TH Sarabun New" w:hAnsi="TH Sarabun New" w:cs="TH Sarabun New"/>
          <w:sz w:val="32"/>
          <w:szCs w:val="32"/>
        </w:rPr>
        <w:t xml:space="preserve">Asian Financial Crisis </w:t>
      </w:r>
      <w:r w:rsidRPr="00357A8D">
        <w:rPr>
          <w:rFonts w:ascii="TH Sarabun New" w:hAnsi="TH Sarabun New" w:cs="TH Sarabun New"/>
          <w:sz w:val="32"/>
          <w:szCs w:val="32"/>
          <w:cs/>
        </w:rPr>
        <w:t xml:space="preserve">หรือ </w:t>
      </w:r>
      <w:r w:rsidRPr="00357A8D">
        <w:rPr>
          <w:rFonts w:ascii="TH Sarabun New" w:hAnsi="TH Sarabun New" w:cs="TH Sarabun New"/>
          <w:sz w:val="32"/>
          <w:szCs w:val="32"/>
        </w:rPr>
        <w:t>Subprime</w:t>
      </w:r>
      <w:r w:rsidRPr="00357A8D">
        <w:rPr>
          <w:rFonts w:ascii="TH Sarabun New" w:hAnsi="TH Sarabun New" w:cs="TH Sarabun New"/>
          <w:sz w:val="32"/>
          <w:szCs w:val="32"/>
          <w:cs/>
        </w:rPr>
        <w:t>) ปัญหาความร่วมมือ/ความไม่ร่วมมือทางด้านนโยบายของประเทศต่าง ๆ (</w:t>
      </w:r>
      <w:r w:rsidRPr="00357A8D">
        <w:rPr>
          <w:rFonts w:ascii="TH Sarabun New" w:hAnsi="TH Sarabun New" w:cs="TH Sarabun New"/>
          <w:sz w:val="32"/>
          <w:szCs w:val="32"/>
        </w:rPr>
        <w:t>Policy coordination</w:t>
      </w:r>
      <w:r w:rsidRPr="00357A8D">
        <w:rPr>
          <w:rFonts w:ascii="TH Sarabun New" w:hAnsi="TH Sarabun New" w:cs="TH Sarabun New"/>
          <w:sz w:val="32"/>
          <w:szCs w:val="32"/>
          <w:cs/>
        </w:rPr>
        <w:t xml:space="preserve">) การทวีความสำคัญของ </w:t>
      </w:r>
      <w:r w:rsidRPr="00357A8D">
        <w:rPr>
          <w:rFonts w:ascii="TH Sarabun New" w:hAnsi="TH Sarabun New" w:cs="TH Sarabun New"/>
          <w:sz w:val="32"/>
          <w:szCs w:val="32"/>
        </w:rPr>
        <w:t>Digital Currency</w:t>
      </w:r>
    </w:p>
    <w:p w:rsidRPr="00357A8D" w:rsidR="00763079" w:rsidP="00E65391" w:rsidRDefault="00763079" w14:paraId="1824F9E3" w14:textId="6D660B8F">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13:00Z" w:id="1244">
        <w:r w:rsidRPr="00357A8D" w:rsidR="002F6646">
          <w:rPr>
            <w:rFonts w:ascii="TH Sarabun New" w:hAnsi="TH Sarabun New" w:eastAsia="Angsana New" w:cs="TH Sarabun New"/>
            <w:sz w:val="32"/>
            <w:szCs w:val="32"/>
            <w:rPrChange w:author="PC" w:date="2023-03-31T11:41:00Z" w:id="1245">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EC</w:t>
      </w:r>
      <w:r w:rsidRPr="00357A8D">
        <w:rPr>
          <w:rFonts w:ascii="TH Sarabun New" w:hAnsi="TH Sarabun New" w:cs="TH Sarabun New"/>
          <w:sz w:val="32"/>
          <w:szCs w:val="32"/>
          <w:cs/>
        </w:rPr>
        <w:t>312</w:t>
      </w:r>
    </w:p>
    <w:p w:rsidRPr="00357A8D" w:rsidR="00763079" w:rsidP="00E65391" w:rsidRDefault="00763079" w14:paraId="5D93427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subject focuses on balance of payments, exchange rate, and their interaction with other macroeconomic variables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It begins with basic features of balance of payment including definition, components and its dynamics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That of exchange rate covers its basic concept </w:t>
      </w:r>
      <w:r w:rsidRPr="00357A8D">
        <w:rPr>
          <w:rFonts w:ascii="TH Sarabun New" w:hAnsi="TH Sarabun New" w:cs="TH Sarabun New"/>
          <w:sz w:val="32"/>
          <w:szCs w:val="32"/>
          <w:cs/>
        </w:rPr>
        <w:t>(</w:t>
      </w:r>
      <w:r w:rsidRPr="00357A8D">
        <w:rPr>
          <w:rFonts w:ascii="TH Sarabun New" w:hAnsi="TH Sarabun New" w:cs="TH Sarabun New"/>
          <w:sz w:val="32"/>
          <w:szCs w:val="32"/>
        </w:rPr>
        <w:t>measurement, its determinants, and its equilibrium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Both balance of payments and exchange rate interacting with other macroeconomic variables are discussed through open</w:t>
      </w:r>
      <w:r w:rsidRPr="00357A8D">
        <w:rPr>
          <w:rFonts w:ascii="TH Sarabun New" w:hAnsi="TH Sarabun New" w:cs="TH Sarabun New"/>
          <w:sz w:val="32"/>
          <w:szCs w:val="32"/>
          <w:cs/>
        </w:rPr>
        <w:t>-</w:t>
      </w:r>
      <w:r w:rsidRPr="00357A8D">
        <w:rPr>
          <w:rFonts w:ascii="TH Sarabun New" w:hAnsi="TH Sarabun New" w:cs="TH Sarabun New"/>
          <w:sz w:val="32"/>
          <w:szCs w:val="32"/>
        </w:rPr>
        <w:t>macro economy model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Note other key macroeconomic variables include output, interest rate, and inflation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It will cover macro</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economic policy regimes such as monetary policy regime </w:t>
      </w:r>
      <w:r w:rsidRPr="00357A8D">
        <w:rPr>
          <w:rFonts w:ascii="TH Sarabun New" w:hAnsi="TH Sarabun New" w:cs="TH Sarabun New"/>
          <w:sz w:val="32"/>
          <w:szCs w:val="32"/>
          <w:cs/>
        </w:rPr>
        <w:t>(</w:t>
      </w:r>
      <w:r w:rsidRPr="00357A8D">
        <w:rPr>
          <w:rFonts w:ascii="TH Sarabun New" w:hAnsi="TH Sarabun New" w:cs="TH Sarabun New"/>
          <w:sz w:val="32"/>
          <w:szCs w:val="32"/>
        </w:rPr>
        <w:t>i</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inflation targeting</w:t>
      </w:r>
      <w:r w:rsidRPr="00357A8D">
        <w:rPr>
          <w:rFonts w:ascii="TH Sarabun New" w:hAnsi="TH Sarabun New" w:cs="TH Sarabun New"/>
          <w:sz w:val="32"/>
          <w:szCs w:val="32"/>
          <w:cs/>
        </w:rPr>
        <w:t>)</w:t>
      </w:r>
      <w:r w:rsidRPr="00357A8D">
        <w:rPr>
          <w:rFonts w:ascii="TH Sarabun New" w:hAnsi="TH Sarabun New" w:cs="TH Sarabun New"/>
          <w:sz w:val="32"/>
          <w:szCs w:val="32"/>
        </w:rPr>
        <w:t>, and exchange rate policy regime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Recent development in international monetary and finance economics will be integrated into the subject, e</w:t>
      </w:r>
      <w:r w:rsidRPr="00357A8D">
        <w:rPr>
          <w:rFonts w:ascii="TH Sarabun New" w:hAnsi="TH Sarabun New" w:cs="TH Sarabun New"/>
          <w:sz w:val="32"/>
          <w:szCs w:val="32"/>
          <w:cs/>
        </w:rPr>
        <w:t>.</w:t>
      </w:r>
      <w:r w:rsidRPr="00357A8D">
        <w:rPr>
          <w:rFonts w:ascii="TH Sarabun New" w:hAnsi="TH Sarabun New" w:cs="TH Sarabun New"/>
          <w:sz w:val="32"/>
          <w:szCs w:val="32"/>
        </w:rPr>
        <w:t>g</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Asian financial crisis, Sub</w:t>
      </w:r>
      <w:r w:rsidRPr="00357A8D">
        <w:rPr>
          <w:rFonts w:ascii="TH Sarabun New" w:hAnsi="TH Sarabun New" w:cs="TH Sarabun New"/>
          <w:sz w:val="32"/>
          <w:szCs w:val="32"/>
          <w:cs/>
        </w:rPr>
        <w:t>-</w:t>
      </w:r>
      <w:r w:rsidRPr="00357A8D">
        <w:rPr>
          <w:rFonts w:ascii="TH Sarabun New" w:hAnsi="TH Sarabun New" w:cs="TH Sarabun New"/>
          <w:sz w:val="32"/>
          <w:szCs w:val="32"/>
        </w:rPr>
        <w:t>prime crisis, policy coordination, digital currency</w:t>
      </w:r>
      <w:r w:rsidRPr="00357A8D">
        <w:rPr>
          <w:rFonts w:ascii="TH Sarabun New" w:hAnsi="TH Sarabun New" w:cs="TH Sarabun New"/>
          <w:sz w:val="32"/>
          <w:szCs w:val="32"/>
          <w:cs/>
        </w:rPr>
        <w:t xml:space="preserve">.  </w:t>
      </w:r>
    </w:p>
    <w:p w:rsidRPr="00357A8D" w:rsidR="00763079" w:rsidP="00E65391" w:rsidRDefault="00763079" w14:paraId="7568E61A" w14:textId="77777777">
      <w:pPr>
        <w:tabs>
          <w:tab w:val="left" w:pos="567"/>
        </w:tabs>
        <w:jc w:val="thaiDistribute"/>
        <w:rPr>
          <w:rFonts w:ascii="TH Sarabun New" w:hAnsi="TH Sarabun New" w:cs="TH Sarabun New"/>
          <w:sz w:val="32"/>
          <w:szCs w:val="32"/>
        </w:rPr>
      </w:pPr>
    </w:p>
    <w:p w:rsidRPr="00357A8D" w:rsidR="00763079" w:rsidP="00E65391" w:rsidRDefault="00763079" w14:paraId="545079B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459</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สัมมนาเศรษฐศาสตร์ระหว่างประเทศ</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sidR="00773C4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E5A4E8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EC459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in International Economics</w:t>
      </w:r>
    </w:p>
    <w:p w:rsidRPr="00357A8D" w:rsidR="00763079" w:rsidP="00E65391" w:rsidRDefault="00763079" w14:paraId="5982695A" w14:textId="54BF4F05">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w:t>
      </w:r>
      <w:del w:author="phetc" w:date="2023-02-15T10:19:00Z" w:id="1246">
        <w:r w:rsidRPr="00357A8D" w:rsidDel="00A336C8">
          <w:rPr>
            <w:rFonts w:ascii="TH Sarabun New" w:hAnsi="TH Sarabun New" w:cs="TH Sarabun New"/>
            <w:sz w:val="32"/>
            <w:szCs w:val="32"/>
            <w:cs/>
          </w:rPr>
          <w:delText>วิชา</w:delText>
        </w:r>
      </w:del>
      <w:r w:rsidRPr="00357A8D">
        <w:rPr>
          <w:rFonts w:ascii="TH Sarabun New" w:hAnsi="TH Sarabun New" w:cs="TH Sarabun New"/>
          <w:sz w:val="32"/>
          <w:szCs w:val="32"/>
          <w:cs/>
        </w:rPr>
        <w:t>บังคับก่อน : สอบได้วิชา ศ.</w:t>
      </w:r>
      <w:r w:rsidRPr="00357A8D">
        <w:rPr>
          <w:rFonts w:ascii="TH Sarabun New" w:hAnsi="TH Sarabun New" w:cs="TH Sarabun New"/>
          <w:sz w:val="32"/>
          <w:szCs w:val="32"/>
        </w:rPr>
        <w:t>451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452</w:t>
      </w:r>
    </w:p>
    <w:p w:rsidRPr="00357A8D" w:rsidR="00763079" w:rsidP="00E65391" w:rsidRDefault="00763079" w14:paraId="7B108E4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สัมมนาและวิจัยในหัวข้อเศรษฐศาสตร์ระหว่างประเทศ ภายใต้การควบคุมและแนะนำจากผู้สอน</w:t>
      </w:r>
    </w:p>
    <w:p w:rsidRPr="00357A8D" w:rsidR="00763079" w:rsidP="00E65391" w:rsidRDefault="00763079" w14:paraId="452EA81C" w14:textId="02C2CADB">
      <w:pPr>
        <w:ind w:firstLine="567"/>
        <w:jc w:val="thaiDistribute"/>
        <w:rPr>
          <w:rFonts w:ascii="TH Sarabun New" w:hAnsi="TH Sarabun New" w:cs="TH Sarabun New"/>
          <w:sz w:val="32"/>
          <w:szCs w:val="32"/>
        </w:rPr>
      </w:pP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13:00Z" w:id="1247">
        <w:r w:rsidRPr="00357A8D" w:rsidR="002F6646">
          <w:rPr>
            <w:rFonts w:ascii="TH Sarabun New" w:hAnsi="TH Sarabun New" w:eastAsia="Angsana New" w:cs="TH Sarabun New"/>
            <w:sz w:val="32"/>
            <w:szCs w:val="32"/>
            <w:rPrChange w:author="PC" w:date="2023-03-31T11:41:00Z" w:id="1248">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EC451 and EC452</w:t>
      </w:r>
    </w:p>
    <w:p w:rsidRPr="00357A8D" w:rsidR="00763079" w:rsidP="00E65391" w:rsidRDefault="00763079" w14:paraId="29F4191C"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Seminar and research on topics in International Economics under the supervision of the lecturer</w:t>
      </w:r>
      <w:r w:rsidRPr="00357A8D">
        <w:rPr>
          <w:rFonts w:ascii="TH Sarabun New" w:hAnsi="TH Sarabun New" w:cs="TH Sarabun New"/>
          <w:sz w:val="32"/>
          <w:szCs w:val="32"/>
          <w:cs/>
        </w:rPr>
        <w:t>.</w:t>
      </w:r>
    </w:p>
    <w:p w:rsidRPr="00357A8D" w:rsidR="003B2639" w:rsidP="00E65391" w:rsidRDefault="003B2639" w14:paraId="1473FFF8" w14:textId="77777777">
      <w:pPr>
        <w:tabs>
          <w:tab w:val="left" w:pos="567"/>
        </w:tabs>
        <w:jc w:val="thaiDistribute"/>
        <w:rPr>
          <w:rFonts w:ascii="TH Sarabun New" w:hAnsi="TH Sarabun New" w:cs="TH Sarabun New"/>
          <w:sz w:val="32"/>
          <w:szCs w:val="32"/>
        </w:rPr>
      </w:pPr>
    </w:p>
    <w:p w:rsidRPr="00357A8D" w:rsidR="00763079" w:rsidP="00E65391" w:rsidRDefault="00763079" w14:paraId="412F9ACB" w14:textId="77777777">
      <w:pPr>
        <w:tabs>
          <w:tab w:val="left" w:pos="567"/>
        </w:tabs>
        <w:ind w:right="-52"/>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551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เศรษฐศาสตร์ระหว่างประเทศ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A52457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EC551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International Economics 1</w:t>
      </w:r>
    </w:p>
    <w:p w:rsidRPr="00357A8D" w:rsidR="00763079" w:rsidDel="00C5386D" w:rsidP="00E65391" w:rsidRDefault="00763079" w14:paraId="213F0F3E" w14:textId="5BE041DD">
      <w:pPr>
        <w:tabs>
          <w:tab w:val="left" w:pos="567"/>
        </w:tabs>
        <w:jc w:val="thaiDistribute"/>
        <w:rPr>
          <w:del w:author="PC" w:date="2023-03-31T11:12:00Z" w:id="1249"/>
          <w:rFonts w:ascii="TH Sarabun New" w:hAnsi="TH Sarabun New" w:cs="TH Sarabun New"/>
          <w:sz w:val="32"/>
          <w:szCs w:val="32"/>
        </w:rPr>
      </w:pPr>
      <w:del w:author="PC" w:date="2023-03-31T11:12:00Z" w:id="1250">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commentRangeStart w:id="1251"/>
        <w:r w:rsidRPr="00357A8D" w:rsidDel="00C5386D">
          <w:rPr>
            <w:rFonts w:ascii="TH Sarabun New" w:hAnsi="TH Sarabun New" w:cs="TH Sarabun New"/>
            <w:sz w:val="32"/>
            <w:szCs w:val="32"/>
            <w:cs/>
          </w:rPr>
          <w:delText xml:space="preserve"> วิชาบังคับก่อน : ผู้สอนกำหนด</w:delText>
        </w:r>
      </w:del>
      <w:commentRangeEnd w:id="1251"/>
      <w:r w:rsidRPr="00357A8D" w:rsidR="00C5386D">
        <w:rPr>
          <w:rStyle w:val="CommentReference"/>
        </w:rPr>
        <w:commentReference w:id="1251"/>
      </w:r>
    </w:p>
    <w:p w:rsidRPr="00357A8D" w:rsidR="00763079" w:rsidP="00E65391" w:rsidRDefault="00763079" w14:paraId="0B38756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ศึกษาเฉพาะเรื่องที่เป็นหัวข้อที่น่าสนใจในด้านเศรษฐศาสตร์ระหว่างประเทศ ซึ่งจะประกาศเป็นคราว ๆ ไป</w:t>
      </w:r>
    </w:p>
    <w:p w:rsidRPr="00357A8D" w:rsidR="00763079" w:rsidDel="00C5386D" w:rsidP="00E65391" w:rsidRDefault="00763079" w14:paraId="0FFD770B" w14:textId="67182B3B">
      <w:pPr>
        <w:tabs>
          <w:tab w:val="left" w:pos="567"/>
        </w:tabs>
        <w:jc w:val="thaiDistribute"/>
        <w:rPr>
          <w:del w:author="PC" w:date="2023-03-31T11:12:00Z" w:id="1252"/>
          <w:rFonts w:ascii="TH Sarabun New" w:hAnsi="TH Sarabun New" w:cs="TH Sarabun New"/>
          <w:sz w:val="32"/>
          <w:szCs w:val="32"/>
        </w:rPr>
      </w:pPr>
      <w:del w:author="PC" w:date="2023-03-31T11:12:00Z" w:id="1253">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09CCAD6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topics in international Economics to be announced later</w:t>
      </w:r>
      <w:r w:rsidRPr="00357A8D">
        <w:rPr>
          <w:rFonts w:ascii="TH Sarabun New" w:hAnsi="TH Sarabun New" w:cs="TH Sarabun New"/>
          <w:sz w:val="32"/>
          <w:szCs w:val="32"/>
          <w:cs/>
        </w:rPr>
        <w:t>.</w:t>
      </w:r>
    </w:p>
    <w:p w:rsidRPr="00357A8D" w:rsidR="00763079" w:rsidP="00E65391" w:rsidRDefault="00763079" w14:paraId="0C25EC91" w14:textId="77777777">
      <w:pPr>
        <w:tabs>
          <w:tab w:val="left" w:pos="567"/>
        </w:tabs>
        <w:jc w:val="thaiDistribute"/>
        <w:rPr>
          <w:rFonts w:ascii="TH Sarabun New" w:hAnsi="TH Sarabun New" w:cs="TH Sarabun New"/>
          <w:sz w:val="32"/>
          <w:szCs w:val="32"/>
        </w:rPr>
      </w:pPr>
    </w:p>
    <w:p w:rsidRPr="00357A8D" w:rsidR="00763079" w:rsidP="00E65391" w:rsidRDefault="00763079" w14:paraId="25F1327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552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เศรษฐศาสตร์ระหว่างประเทศ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129FD7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EC552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International Economics 2</w:t>
      </w:r>
    </w:p>
    <w:p w:rsidRPr="00357A8D" w:rsidR="00763079" w:rsidDel="00C5386D" w:rsidP="00E65391" w:rsidRDefault="00763079" w14:paraId="32EE5A5C" w14:textId="5CACF8BB">
      <w:pPr>
        <w:tabs>
          <w:tab w:val="left" w:pos="567"/>
        </w:tabs>
        <w:jc w:val="thaiDistribute"/>
        <w:rPr>
          <w:del w:author="PC" w:date="2023-03-31T11:12:00Z" w:id="1254"/>
          <w:rFonts w:ascii="TH Sarabun New" w:hAnsi="TH Sarabun New" w:cs="TH Sarabun New"/>
          <w:sz w:val="32"/>
          <w:szCs w:val="32"/>
        </w:rPr>
      </w:pPr>
      <w:del w:author="PC" w:date="2023-03-31T11:12:00Z" w:id="1255">
        <w:r w:rsidRPr="00357A8D" w:rsidDel="00C5386D">
          <w:rPr>
            <w:rFonts w:ascii="TH Sarabun New" w:hAnsi="TH Sarabun New" w:cs="TH Sarabun New"/>
            <w:sz w:val="32"/>
            <w:szCs w:val="32"/>
          </w:rPr>
          <w:tab/>
        </w:r>
        <w:commentRangeStart w:id="1256"/>
        <w:r w:rsidRPr="00357A8D" w:rsidDel="00C5386D">
          <w:rPr>
            <w:rFonts w:ascii="TH Sarabun New" w:hAnsi="TH Sarabun New" w:cs="TH Sarabun New"/>
            <w:sz w:val="32"/>
            <w:szCs w:val="32"/>
            <w:cs/>
          </w:rPr>
          <w:delText xml:space="preserve">  วิชาบังคับก่อน : ผู้สอนกำหนด</w:delText>
        </w:r>
      </w:del>
      <w:commentRangeEnd w:id="1256"/>
      <w:r w:rsidRPr="00357A8D" w:rsidR="00C5386D">
        <w:rPr>
          <w:rStyle w:val="CommentReference"/>
        </w:rPr>
        <w:commentReference w:id="1256"/>
      </w:r>
    </w:p>
    <w:p w:rsidRPr="00357A8D" w:rsidR="00763079" w:rsidDel="00EA2752" w:rsidP="00E65391" w:rsidRDefault="00763079" w14:paraId="7D0D4CDE" w14:textId="3B7D4E94">
      <w:pPr>
        <w:tabs>
          <w:tab w:val="left" w:pos="567"/>
        </w:tabs>
        <w:jc w:val="thaiDistribute"/>
        <w:rPr>
          <w:del w:author="PC" w:date="2023-03-31T11:30:00Z" w:id="1257"/>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ศึกษาเฉพาะเรื่องที่เป็นหัวข้อที่น่าสนใจในด้านเศรษฐศาสตร์ระหว่างประเทศ ซึ่งจะประกาศเป็นคราว ๆ ไป</w:t>
      </w:r>
    </w:p>
    <w:p w:rsidRPr="00357A8D" w:rsidR="00763079" w:rsidP="00E65391" w:rsidRDefault="00763079" w14:paraId="024ACB80" w14:textId="7F939A23">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del w:author="PC" w:date="2023-03-31T11:12:00Z" w:id="1258">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0A6DA1E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topics in international Economics to be announced later</w:t>
      </w:r>
      <w:r w:rsidRPr="00357A8D">
        <w:rPr>
          <w:rFonts w:ascii="TH Sarabun New" w:hAnsi="TH Sarabun New" w:cs="TH Sarabun New"/>
          <w:sz w:val="32"/>
          <w:szCs w:val="32"/>
          <w:cs/>
        </w:rPr>
        <w:t>.</w:t>
      </w:r>
    </w:p>
    <w:p w:rsidRPr="00357A8D" w:rsidR="00111B2E" w:rsidP="00E65391" w:rsidRDefault="00111B2E" w14:paraId="32221756" w14:textId="3DC79F62">
      <w:pPr>
        <w:jc w:val="thaiDistribute"/>
        <w:rPr>
          <w:ins w:author="PC" w:date="2023-03-31T11:30:00Z" w:id="1259"/>
          <w:rFonts w:ascii="TH Sarabun New" w:hAnsi="TH Sarabun New" w:cs="TH Sarabun New"/>
          <w:b/>
          <w:bCs/>
          <w:sz w:val="32"/>
          <w:szCs w:val="32"/>
        </w:rPr>
      </w:pPr>
    </w:p>
    <w:p w:rsidRPr="00357A8D" w:rsidR="00EA2752" w:rsidP="00E65391" w:rsidRDefault="00EA2752" w14:paraId="2E3A40C1" w14:textId="46224DD1">
      <w:pPr>
        <w:jc w:val="thaiDistribute"/>
        <w:rPr>
          <w:ins w:author="PC" w:date="2023-03-31T11:30:00Z" w:id="1260"/>
          <w:rFonts w:ascii="TH Sarabun New" w:hAnsi="TH Sarabun New" w:cs="TH Sarabun New"/>
          <w:b/>
          <w:bCs/>
          <w:sz w:val="32"/>
          <w:szCs w:val="32"/>
        </w:rPr>
      </w:pPr>
    </w:p>
    <w:p w:rsidRPr="00357A8D" w:rsidR="00EA2752" w:rsidDel="00EA2752" w:rsidP="00E65391" w:rsidRDefault="00EA2752" w14:paraId="2D1031CE" w14:textId="494EA033">
      <w:pPr>
        <w:jc w:val="thaiDistribute"/>
        <w:rPr>
          <w:del w:author="PC" w:date="2023-03-31T11:30:00Z" w:id="1261"/>
          <w:rFonts w:ascii="TH Sarabun New" w:hAnsi="TH Sarabun New" w:cs="TH Sarabun New"/>
          <w:b/>
          <w:bCs/>
          <w:sz w:val="32"/>
          <w:szCs w:val="32"/>
        </w:rPr>
      </w:pPr>
    </w:p>
    <w:p w:rsidRPr="00357A8D" w:rsidR="00763079" w:rsidP="00E65391" w:rsidRDefault="00763079" w14:paraId="1D9390D9"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หมวดเศรษฐศาสตร์การพัฒนา (หมวด 6)</w:t>
      </w:r>
    </w:p>
    <w:p w:rsidRPr="00357A8D" w:rsidR="00763079" w:rsidP="00E65391" w:rsidRDefault="00763079" w14:paraId="41288F3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ศ.36</w:t>
      </w:r>
      <w:r w:rsidRPr="00357A8D">
        <w:rPr>
          <w:rFonts w:ascii="TH Sarabun New" w:hAnsi="TH Sarabun New" w:cs="TH Sarabun New"/>
          <w:sz w:val="32"/>
          <w:szCs w:val="32"/>
        </w:rPr>
        <w:t>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เศรษฐกิจประเทศในเอเชีย และอื่น ๆ</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C0BF46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 xml:space="preserve">Economics of Asian Countries and Others        </w:t>
      </w:r>
    </w:p>
    <w:p w:rsidRPr="00357A8D" w:rsidR="00763079" w:rsidP="00E65391" w:rsidRDefault="00763079" w14:paraId="01AC28D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ศ.210 หรือ (ข) ศ.211 และ ศ.212 หรือ (ค) ศ.213 และ ศ.214</w:t>
      </w:r>
    </w:p>
    <w:p w:rsidRPr="00357A8D" w:rsidR="00763079" w:rsidP="00E65391" w:rsidRDefault="00763079" w14:paraId="44A707D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แนวทางการพัฒนาเศรษฐกิจของประเทศในเอเชีย และ/หรือศึกษากลุ่มประเทศอื่น ๆ ตามที่ผู้สอนเห็นควร ซึ่งจะประกาศให้ทราบเป็นคราว ๆ ไป วิวัฒนาการของโครงสร้างเศรษฐกิจ บทบาทของสถาบันรัฐและเอกชน ตลอดจนปัจจัยต่าง ๆ ทางเศรษฐกิจ สังคม และการเมือง ที่มีผลต่อการเปลี่ยนแปลงทางเศรษฐกิจของประเทศเหล่านั้นตลอดจนความสัมพันธ์ของเศรษฐกิจในประเทศดังกล่าวกับเศรษฐกิจไทยและเศรษฐกิจโลก</w:t>
      </w:r>
    </w:p>
    <w:p w:rsidRPr="00357A8D" w:rsidR="00763079" w:rsidP="00E65391" w:rsidRDefault="00763079" w14:paraId="56E466C6" w14:textId="3DB12799">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13:00Z" w:id="1262">
        <w:r w:rsidRPr="00357A8D" w:rsidR="002F6646">
          <w:rPr>
            <w:rFonts w:ascii="TH Sarabun New" w:hAnsi="TH Sarabun New" w:eastAsia="Angsana New" w:cs="TH Sarabun New"/>
            <w:sz w:val="32"/>
            <w:szCs w:val="32"/>
            <w:rPrChange w:author="PC" w:date="2023-03-31T11:41:00Z" w:id="1263">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EC211 and EC212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EC213 and EC214 </w:t>
      </w:r>
    </w:p>
    <w:p w:rsidRPr="00357A8D" w:rsidR="00763079" w:rsidP="00E65391" w:rsidRDefault="00763079" w14:paraId="1347961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Economic development in Asia and</w:t>
      </w:r>
      <w:r w:rsidRPr="00357A8D">
        <w:rPr>
          <w:rFonts w:ascii="TH Sarabun New" w:hAnsi="TH Sarabun New" w:cs="TH Sarabun New"/>
          <w:sz w:val="32"/>
          <w:szCs w:val="32"/>
          <w:cs/>
        </w:rPr>
        <w:t>/</w:t>
      </w:r>
      <w:r w:rsidRPr="00357A8D">
        <w:rPr>
          <w:rFonts w:ascii="TH Sarabun New" w:hAnsi="TH Sarabun New" w:cs="TH Sarabun New"/>
          <w:sz w:val="32"/>
          <w:szCs w:val="32"/>
        </w:rPr>
        <w:t>or selected countries according to the lecturer</w:t>
      </w:r>
      <w:r w:rsidRPr="00357A8D">
        <w:rPr>
          <w:rFonts w:ascii="TH Sarabun New" w:hAnsi="TH Sarabun New" w:cs="TH Sarabun New"/>
          <w:sz w:val="32"/>
          <w:szCs w:val="32"/>
          <w:cs/>
        </w:rPr>
        <w:t>’</w:t>
      </w:r>
      <w:r w:rsidRPr="00357A8D">
        <w:rPr>
          <w:rFonts w:ascii="TH Sarabun New" w:hAnsi="TH Sarabun New" w:cs="TH Sarabun New"/>
          <w:sz w:val="32"/>
          <w:szCs w:val="32"/>
        </w:rPr>
        <w:t>s announcement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transformation of their economic structure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roles of public and private institutions along with other economic, social, and political factors that contribute to their economic changes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relationship between these economies and the world and Thai economies</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D56A52" w:rsidDel="00EA2752" w:rsidP="00E65391" w:rsidRDefault="00D56A52" w14:paraId="3C55DA3B" w14:textId="0C33E85E">
      <w:pPr>
        <w:tabs>
          <w:tab w:val="left" w:pos="567"/>
        </w:tabs>
        <w:jc w:val="thaiDistribute"/>
        <w:rPr>
          <w:ins w:author="Jenjira O-cha" w:date="2023-02-08T15:45:00Z" w:id="1264"/>
          <w:del w:author="PC" w:date="2023-03-31T11:30:00Z" w:id="1265"/>
          <w:rFonts w:ascii="TH Sarabun New" w:hAnsi="TH Sarabun New" w:cs="TH Sarabun New"/>
          <w:sz w:val="32"/>
          <w:szCs w:val="32"/>
        </w:rPr>
      </w:pPr>
    </w:p>
    <w:p w:rsidRPr="00357A8D" w:rsidR="004E7E1E" w:rsidDel="00EA2752" w:rsidP="00E65391" w:rsidRDefault="004E7E1E" w14:paraId="4CE748B1" w14:textId="27EB0696">
      <w:pPr>
        <w:tabs>
          <w:tab w:val="left" w:pos="567"/>
        </w:tabs>
        <w:jc w:val="thaiDistribute"/>
        <w:rPr>
          <w:ins w:author="Jenjira O-cha" w:date="2023-02-08T15:45:00Z" w:id="1266"/>
          <w:del w:author="PC" w:date="2023-03-31T11:30:00Z" w:id="1267"/>
          <w:rFonts w:ascii="TH Sarabun New" w:hAnsi="TH Sarabun New" w:cs="TH Sarabun New"/>
          <w:sz w:val="32"/>
          <w:szCs w:val="32"/>
        </w:rPr>
      </w:pPr>
    </w:p>
    <w:p w:rsidRPr="00357A8D" w:rsidR="004E7E1E" w:rsidDel="00EA2752" w:rsidP="00E65391" w:rsidRDefault="004E7E1E" w14:paraId="429AD980" w14:textId="7EF312D7">
      <w:pPr>
        <w:tabs>
          <w:tab w:val="left" w:pos="567"/>
        </w:tabs>
        <w:jc w:val="thaiDistribute"/>
        <w:rPr>
          <w:ins w:author="Jenjira O-cha" w:date="2023-02-08T15:45:00Z" w:id="1268"/>
          <w:del w:author="PC" w:date="2023-03-31T11:30:00Z" w:id="1269"/>
          <w:rFonts w:ascii="TH Sarabun New" w:hAnsi="TH Sarabun New" w:cs="TH Sarabun New"/>
          <w:sz w:val="32"/>
          <w:szCs w:val="32"/>
        </w:rPr>
      </w:pPr>
    </w:p>
    <w:p w:rsidRPr="00357A8D" w:rsidR="004E7E1E" w:rsidDel="00EA2752" w:rsidP="00E65391" w:rsidRDefault="004E7E1E" w14:paraId="00E31254" w14:textId="1B245066">
      <w:pPr>
        <w:tabs>
          <w:tab w:val="left" w:pos="567"/>
        </w:tabs>
        <w:jc w:val="thaiDistribute"/>
        <w:rPr>
          <w:ins w:author="Jenjira O-cha" w:date="2023-02-08T15:45:00Z" w:id="1270"/>
          <w:del w:author="PC" w:date="2023-03-31T11:30:00Z" w:id="1271"/>
          <w:rFonts w:ascii="TH Sarabun New" w:hAnsi="TH Sarabun New" w:cs="TH Sarabun New"/>
          <w:sz w:val="32"/>
          <w:szCs w:val="32"/>
        </w:rPr>
      </w:pPr>
    </w:p>
    <w:p w:rsidRPr="00357A8D" w:rsidR="004E7E1E" w:rsidDel="00EA2752" w:rsidP="00E65391" w:rsidRDefault="004E7E1E" w14:paraId="4CCFB3C3" w14:textId="52B00D1D">
      <w:pPr>
        <w:tabs>
          <w:tab w:val="left" w:pos="567"/>
        </w:tabs>
        <w:jc w:val="thaiDistribute"/>
        <w:rPr>
          <w:ins w:author="Jenjira O-cha" w:date="2023-02-08T15:45:00Z" w:id="1272"/>
          <w:del w:author="PC" w:date="2023-03-31T11:30:00Z" w:id="1273"/>
          <w:rFonts w:ascii="TH Sarabun New" w:hAnsi="TH Sarabun New" w:cs="TH Sarabun New"/>
          <w:sz w:val="32"/>
          <w:szCs w:val="32"/>
        </w:rPr>
      </w:pPr>
    </w:p>
    <w:p w:rsidRPr="00357A8D" w:rsidR="004E7E1E" w:rsidP="00E65391" w:rsidRDefault="004E7E1E" w14:paraId="7B139D90" w14:textId="77777777">
      <w:pPr>
        <w:tabs>
          <w:tab w:val="left" w:pos="567"/>
        </w:tabs>
        <w:jc w:val="thaiDistribute"/>
        <w:rPr>
          <w:rFonts w:ascii="TH Sarabun New" w:hAnsi="TH Sarabun New" w:cs="TH Sarabun New"/>
          <w:sz w:val="32"/>
          <w:szCs w:val="32"/>
        </w:rPr>
      </w:pPr>
    </w:p>
    <w:p w:rsidRPr="00357A8D" w:rsidR="00763079" w:rsidP="00E65391" w:rsidRDefault="00763079" w14:paraId="44A1D629" w14:textId="50E1D0FD">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362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ประเด็นร่วมสมัยในกลุ่มประเทศอาเซียน</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090B2C">
        <w:rPr>
          <w:rFonts w:ascii="TH Sarabun New" w:hAnsi="TH Sarabun New" w:cs="TH Sarabun New"/>
          <w:sz w:val="32"/>
          <w:szCs w:val="32"/>
          <w:cs/>
        </w:rPr>
        <w:t xml:space="preserve"> </w:t>
      </w:r>
      <w:del w:author="phetc" w:date="2023-02-14T13:40:00Z" w:id="1274">
        <w:r w:rsidRPr="00357A8D" w:rsidDel="00CB0B6D" w:rsidR="00090B2C">
          <w:rPr>
            <w:rFonts w:ascii="TH Sarabun New" w:hAnsi="TH Sarabun New" w:cs="TH Sarabun New"/>
            <w:sz w:val="32"/>
            <w:szCs w:val="32"/>
            <w:cs/>
          </w:rPr>
          <w:delText xml:space="preserve"> </w:delText>
        </w:r>
      </w:del>
      <w:r w:rsidRPr="00357A8D" w:rsidR="00090B2C">
        <w:rPr>
          <w:rFonts w:ascii="TH Sarabun New" w:hAnsi="TH Sarabun New" w:cs="TH Sarabun New"/>
          <w:sz w:val="32"/>
          <w:szCs w:val="32"/>
          <w:cs/>
        </w:rPr>
        <w:t xml:space="preserve">  </w:t>
      </w:r>
      <w:del w:author="phetc" w:date="2023-02-14T13:40:00Z" w:id="1275">
        <w:r w:rsidRPr="00357A8D" w:rsidDel="00CB0B6D" w:rsidR="00090B2C">
          <w:rPr>
            <w:rFonts w:ascii="TH Sarabun New" w:hAnsi="TH Sarabun New" w:cs="TH Sarabun New"/>
            <w:sz w:val="32"/>
            <w:szCs w:val="32"/>
            <w:cs/>
          </w:rPr>
          <w:delText xml:space="preserve">             </w:delText>
        </w:r>
      </w:del>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rPr>
        <w:t>6</w:t>
      </w:r>
      <w:r w:rsidRPr="00357A8D">
        <w:rPr>
          <w:rFonts w:ascii="TH Sarabun New" w:hAnsi="TH Sarabun New" w:cs="TH Sarabun New"/>
          <w:sz w:val="32"/>
          <w:szCs w:val="32"/>
          <w:cs/>
        </w:rPr>
        <w:t xml:space="preserve"> </w:t>
      </w:r>
      <w:del w:author="phetc" w:date="2023-02-13T16:00:00Z" w:id="1276">
        <w:r w:rsidRPr="00357A8D" w:rsidDel="005B5E64">
          <w:rPr>
            <w:rFonts w:ascii="TH Sarabun New" w:hAnsi="TH Sarabun New" w:cs="TH Sarabun New"/>
            <w:sz w:val="32"/>
            <w:szCs w:val="32"/>
            <w:cs/>
          </w:rPr>
          <w:delText>หน่วยกิต</w:delText>
        </w:r>
      </w:del>
      <w:ins w:author="phetc" w:date="2023-02-13T16:00:00Z" w:id="1277">
        <w:r w:rsidRPr="00357A8D" w:rsidR="005B5E64">
          <w:rPr>
            <w:rFonts w:ascii="TH Sarabun New" w:hAnsi="TH Sarabun New" w:cs="TH Sarabun New"/>
            <w:sz w:val="32"/>
            <w:szCs w:val="32"/>
            <w:cs/>
          </w:rPr>
          <w:t>(6-0-9)</w:t>
        </w:r>
      </w:ins>
    </w:p>
    <w:p w:rsidRPr="00357A8D" w:rsidR="00763079" w:rsidP="00E65391" w:rsidRDefault="00763079" w14:paraId="0FA1BCB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EC362</w:t>
      </w:r>
      <w:r w:rsidRPr="00357A8D">
        <w:rPr>
          <w:rFonts w:ascii="TH Sarabun New" w:hAnsi="TH Sarabun New" w:cs="TH Sarabun New"/>
          <w:sz w:val="32"/>
          <w:szCs w:val="32"/>
        </w:rPr>
        <w:tab/>
      </w:r>
      <w:r w:rsidRPr="00357A8D">
        <w:rPr>
          <w:rFonts w:ascii="TH Sarabun New" w:hAnsi="TH Sarabun New" w:cs="TH Sarabun New"/>
          <w:sz w:val="32"/>
          <w:szCs w:val="32"/>
        </w:rPr>
        <w:t>Contemporary Issues in ASEAN Countries</w:t>
      </w:r>
    </w:p>
    <w:p w:rsidRPr="00357A8D" w:rsidR="00763079" w:rsidP="00E65391" w:rsidRDefault="00763079" w14:paraId="4AD249F8" w14:textId="2BD6EF33">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w:t>
      </w:r>
      <w:del w:author="phetc" w:date="2023-02-15T11:18:00Z" w:id="1278">
        <w:r w:rsidRPr="00357A8D" w:rsidDel="002F6646">
          <w:rPr>
            <w:rFonts w:ascii="TH Sarabun New" w:hAnsi="TH Sarabun New" w:cs="TH Sarabun New"/>
            <w:sz w:val="32"/>
            <w:szCs w:val="32"/>
            <w:cs/>
          </w:rPr>
          <w:delText xml:space="preserve">(ก) </w:delText>
        </w:r>
      </w:del>
      <w:ins w:author="phetc" w:date="2023-02-14T14:16:00Z" w:id="1279">
        <w:r w:rsidRPr="00357A8D" w:rsidR="00627470">
          <w:rPr>
            <w:rFonts w:ascii="TH Sarabun New" w:hAnsi="TH Sarabun New" w:cs="TH Sarabun New"/>
            <w:sz w:val="32"/>
            <w:szCs w:val="32"/>
            <w:cs/>
            <w:rPrChange w:author="PC" w:date="2023-03-31T11:41:00Z" w:id="1280">
              <w:rPr>
                <w:rFonts w:ascii="TH Sarabun New" w:hAnsi="TH Sarabun New" w:cs="TH Sarabun New"/>
                <w:sz w:val="32"/>
                <w:szCs w:val="32"/>
                <w:highlight w:val="yellow"/>
                <w:cs/>
              </w:rPr>
            </w:rPrChange>
          </w:rPr>
          <w:t>สอบได้ ศ.211 และ ศ.212</w:t>
        </w:r>
      </w:ins>
      <w:ins w:author="phetc" w:date="2023-02-14T14:17:00Z" w:id="1281">
        <w:r w:rsidRPr="00357A8D" w:rsidR="00627470">
          <w:rPr>
            <w:rFonts w:ascii="TH Sarabun New" w:hAnsi="TH Sarabun New" w:cs="TH Sarabun New"/>
            <w:sz w:val="32"/>
            <w:szCs w:val="32"/>
            <w:cs/>
            <w:rPrChange w:author="PC" w:date="2023-03-31T11:41:00Z" w:id="1282">
              <w:rPr>
                <w:rFonts w:ascii="TH Sarabun New" w:hAnsi="TH Sarabun New" w:cs="TH Sarabun New"/>
                <w:sz w:val="32"/>
                <w:szCs w:val="32"/>
                <w:highlight w:val="yellow"/>
                <w:cs/>
              </w:rPr>
            </w:rPrChange>
          </w:rPr>
          <w:t xml:space="preserve"> และ</w:t>
        </w:r>
      </w:ins>
      <w:del w:author="phetc" w:date="2023-02-14T13:40:00Z" w:id="1283">
        <w:r w:rsidRPr="00357A8D" w:rsidDel="00CB0B6D">
          <w:rPr>
            <w:rFonts w:ascii="TH Sarabun New" w:hAnsi="TH Sarabun New" w:cs="TH Sarabun New"/>
            <w:sz w:val="32"/>
            <w:szCs w:val="32"/>
            <w:cs/>
          </w:rPr>
          <w:delText xml:space="preserve">นักศึกษาเศรษฐศาสตร์ฐานะชั้นปีที่ </w:delText>
        </w:r>
        <w:r w:rsidRPr="00357A8D" w:rsidDel="00CB0B6D">
          <w:rPr>
            <w:rFonts w:ascii="TH Sarabun New" w:hAnsi="TH Sarabun New" w:cs="TH Sarabun New"/>
            <w:sz w:val="32"/>
            <w:szCs w:val="32"/>
          </w:rPr>
          <w:delText>2</w:delText>
        </w:r>
        <w:r w:rsidRPr="00357A8D" w:rsidDel="00CB0B6D">
          <w:rPr>
            <w:rFonts w:ascii="TH Sarabun New" w:hAnsi="TH Sarabun New" w:cs="TH Sarabun New"/>
            <w:sz w:val="32"/>
            <w:szCs w:val="32"/>
            <w:cs/>
          </w:rPr>
          <w:delText xml:space="preserve"> ขึ้นไป และ </w:delText>
        </w:r>
      </w:del>
      <w:r w:rsidRPr="00357A8D">
        <w:rPr>
          <w:rFonts w:ascii="TH Sarabun New" w:hAnsi="TH Sarabun New" w:cs="TH Sarabun New"/>
          <w:sz w:val="32"/>
          <w:szCs w:val="32"/>
          <w:cs/>
        </w:rPr>
        <w:t xml:space="preserve">สอบผ่านวิชาต่าง ๆ รวมแล้วไม่น้อยกว่า </w:t>
      </w:r>
      <w:r w:rsidRPr="00357A8D">
        <w:rPr>
          <w:rFonts w:ascii="TH Sarabun New" w:hAnsi="TH Sarabun New" w:cs="TH Sarabun New"/>
          <w:sz w:val="32"/>
          <w:szCs w:val="32"/>
        </w:rPr>
        <w:t>60</w:t>
      </w:r>
      <w:r w:rsidRPr="00357A8D">
        <w:rPr>
          <w:rFonts w:ascii="TH Sarabun New" w:hAnsi="TH Sarabun New" w:cs="TH Sarabun New"/>
          <w:sz w:val="32"/>
          <w:szCs w:val="32"/>
          <w:cs/>
        </w:rPr>
        <w:t xml:space="preserve"> หน่วยกิต </w:t>
      </w:r>
      <w:del w:author="phetc" w:date="2023-02-14T13:40:00Z" w:id="1284">
        <w:r w:rsidRPr="00357A8D" w:rsidDel="00CB0B6D">
          <w:rPr>
            <w:rFonts w:ascii="TH Sarabun New" w:hAnsi="TH Sarabun New" w:cs="TH Sarabun New"/>
            <w:sz w:val="32"/>
            <w:szCs w:val="32"/>
            <w:cs/>
          </w:rPr>
          <w:delText>หรือ (ข) ผู้สอนอนุมัติ</w:delText>
        </w:r>
      </w:del>
    </w:p>
    <w:p w:rsidRPr="00357A8D" w:rsidR="00763079" w:rsidP="00E65391" w:rsidRDefault="00763079" w14:paraId="006C887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ประเด็นต่าง ๆ ที่เกี่ยวข้องกับประเทศกลุ่มสมาชิกอาเซียน ได้แก่ ประเด็นทางด้านสังคมและวัฒนธรรม การเมือง ธุรกิจ การค้าและการลงทุน การพัฒนาเศรษฐกิจ การเงินในภูมิภาค รวมไปถึงบทบาทขององค์กรระหว่างประเทศในภูมิภาค  ความสัมพันธ์ทางเศรษฐกิจระหว่างประเทศ และประเด็นต่าง ๆ ที่เกี่ยวข้องกับเศรษฐกิจประเทศไทย การเรียนการสอนมีลักษณะ </w:t>
      </w:r>
      <w:r w:rsidRPr="00357A8D">
        <w:rPr>
          <w:rFonts w:ascii="TH Sarabun New" w:hAnsi="TH Sarabun New" w:cs="TH Sarabun New"/>
          <w:sz w:val="32"/>
          <w:szCs w:val="32"/>
        </w:rPr>
        <w:t xml:space="preserve">Active Learning </w:t>
      </w:r>
      <w:r w:rsidRPr="00357A8D">
        <w:rPr>
          <w:rFonts w:ascii="TH Sarabun New" w:hAnsi="TH Sarabun New" w:cs="TH Sarabun New"/>
          <w:sz w:val="32"/>
          <w:szCs w:val="32"/>
          <w:cs/>
        </w:rPr>
        <w:t xml:space="preserve">และ </w:t>
      </w:r>
      <w:r w:rsidRPr="00357A8D">
        <w:rPr>
          <w:rFonts w:ascii="TH Sarabun New" w:hAnsi="TH Sarabun New" w:cs="TH Sarabun New"/>
          <w:sz w:val="32"/>
          <w:szCs w:val="32"/>
        </w:rPr>
        <w:t>Problem Based Learning</w:t>
      </w:r>
      <w:r w:rsidRPr="00357A8D">
        <w:rPr>
          <w:rFonts w:ascii="TH Sarabun New" w:hAnsi="TH Sarabun New" w:cs="TH Sarabun New"/>
          <w:sz w:val="32"/>
          <w:szCs w:val="32"/>
          <w:cs/>
        </w:rPr>
        <w:t xml:space="preserve">  เรียนรู้จากผู้มีประสบการณ์จริงจากภายนอก  การอภิปราย  และเยี่ยมชมดูงานสถานที่ต่าง ๆ ที่น่าสนใจ  (</w:t>
      </w:r>
      <w:r w:rsidRPr="00357A8D">
        <w:rPr>
          <w:rFonts w:ascii="TH Sarabun New" w:hAnsi="TH Sarabun New" w:cs="TH Sarabun New"/>
          <w:sz w:val="32"/>
          <w:szCs w:val="32"/>
        </w:rPr>
        <w:t>Field Trips</w:t>
      </w:r>
      <w:r w:rsidRPr="00357A8D">
        <w:rPr>
          <w:rFonts w:ascii="TH Sarabun New" w:hAnsi="TH Sarabun New" w:cs="TH Sarabun New"/>
          <w:sz w:val="32"/>
          <w:szCs w:val="32"/>
          <w:cs/>
        </w:rPr>
        <w:t>)  โดยอาจเลือกประเทศที่ทำการศึกษาเป็นการเฉพาะ   ซึ่งจะประกาศให้ทราบเป็นคราว ๆ ไป</w:t>
      </w:r>
    </w:p>
    <w:p w:rsidRPr="00357A8D" w:rsidR="00763079" w:rsidP="00E65391" w:rsidRDefault="00763079" w14:paraId="5EBCCB45" w14:textId="7968C19A">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del w:author="phetc" w:date="2023-02-15T11:14:00Z" w:id="1285">
        <w:r w:rsidRPr="00357A8D" w:rsidDel="002F6646">
          <w:rPr>
            <w:rFonts w:ascii="TH Sarabun New" w:hAnsi="TH Sarabun New" w:cs="TH Sarabun New"/>
            <w:sz w:val="32"/>
            <w:szCs w:val="32"/>
          </w:rPr>
          <w:delText>a</w:delText>
        </w:r>
        <w:r w:rsidRPr="00357A8D" w:rsidDel="002F6646">
          <w:rPr>
            <w:rFonts w:ascii="TH Sarabun New" w:hAnsi="TH Sarabun New" w:cs="TH Sarabun New"/>
            <w:sz w:val="32"/>
            <w:szCs w:val="32"/>
            <w:cs/>
          </w:rPr>
          <w:delText xml:space="preserve">) </w:delText>
        </w:r>
      </w:del>
      <w:ins w:author="phetc" w:date="2023-02-15T11:14:00Z" w:id="1286">
        <w:r w:rsidRPr="00357A8D" w:rsidR="002F6646">
          <w:rPr>
            <w:rFonts w:ascii="TH Sarabun New" w:hAnsi="TH Sarabun New" w:eastAsia="Angsana New" w:cs="TH Sarabun New"/>
            <w:sz w:val="32"/>
            <w:szCs w:val="32"/>
            <w:rPrChange w:author="PC" w:date="2023-03-31T11:41:00Z" w:id="1287">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ins w:author="phetc" w:date="2023-02-14T14:44:00Z" w:id="1288">
        <w:r w:rsidRPr="00357A8D" w:rsidR="008108C2">
          <w:rPr>
            <w:rFonts w:ascii="TH Sarabun New" w:hAnsi="TH Sarabun New" w:cs="TH Sarabun New"/>
            <w:sz w:val="32"/>
            <w:szCs w:val="32"/>
          </w:rPr>
          <w:t>EC211 and EC212</w:t>
        </w:r>
      </w:ins>
      <w:ins w:author="phetc" w:date="2023-02-15T11:15:00Z" w:id="1289">
        <w:r w:rsidRPr="00357A8D" w:rsidR="002F6646">
          <w:rPr>
            <w:rFonts w:ascii="TH Sarabun New" w:hAnsi="TH Sarabun New" w:cs="TH Sarabun New"/>
            <w:sz w:val="32"/>
            <w:szCs w:val="32"/>
            <w:cs/>
          </w:rPr>
          <w:t xml:space="preserve"> </w:t>
        </w:r>
      </w:ins>
      <w:ins w:author="phetc" w:date="2023-02-14T14:44:00Z" w:id="1290">
        <w:r w:rsidRPr="00357A8D" w:rsidR="008108C2">
          <w:rPr>
            <w:rFonts w:ascii="TH Sarabun New" w:hAnsi="TH Sarabun New" w:cs="TH Sarabun New"/>
            <w:sz w:val="32"/>
            <w:szCs w:val="32"/>
            <w:cs/>
          </w:rPr>
          <w:t xml:space="preserve"> </w:t>
        </w:r>
      </w:ins>
      <w:ins w:author="phetc" w:date="2023-02-15T11:19:00Z" w:id="1291">
        <w:r w:rsidRPr="00357A8D" w:rsidR="002F6646">
          <w:rPr>
            <w:rFonts w:ascii="TH Sarabun New" w:hAnsi="TH Sarabun New" w:cs="TH Sarabun New"/>
            <w:sz w:val="32"/>
            <w:szCs w:val="32"/>
          </w:rPr>
          <w:t>and having completed at least 60 credits</w:t>
        </w:r>
        <w:r w:rsidRPr="00357A8D" w:rsidDel="008108C2" w:rsidR="002F6646">
          <w:rPr>
            <w:rFonts w:ascii="TH Sarabun New" w:hAnsi="TH Sarabun New" w:cs="TH Sarabun New"/>
            <w:sz w:val="32"/>
            <w:szCs w:val="32"/>
            <w:cs/>
          </w:rPr>
          <w:t xml:space="preserve"> </w:t>
        </w:r>
      </w:ins>
      <w:del w:author="phetc" w:date="2023-02-14T14:45:00Z" w:id="1292">
        <w:r w:rsidRPr="00357A8D" w:rsidDel="008108C2">
          <w:rPr>
            <w:rFonts w:ascii="TH Sarabun New" w:hAnsi="TH Sarabun New" w:cs="TH Sarabun New"/>
            <w:sz w:val="32"/>
            <w:szCs w:val="32"/>
          </w:rPr>
          <w:delText>2</w:delText>
        </w:r>
        <w:r w:rsidRPr="00357A8D" w:rsidDel="008108C2">
          <w:rPr>
            <w:rFonts w:ascii="TH Sarabun New" w:hAnsi="TH Sarabun New" w:cs="TH Sarabun New"/>
            <w:sz w:val="32"/>
            <w:szCs w:val="32"/>
            <w:vertAlign w:val="superscript"/>
          </w:rPr>
          <w:delText>nd</w:delText>
        </w:r>
        <w:r w:rsidRPr="00357A8D" w:rsidDel="008108C2">
          <w:rPr>
            <w:rFonts w:ascii="TH Sarabun New" w:hAnsi="TH Sarabun New" w:cs="TH Sarabun New"/>
            <w:sz w:val="32"/>
            <w:szCs w:val="32"/>
          </w:rPr>
          <w:delText xml:space="preserve"> year economics</w:delText>
        </w:r>
      </w:del>
      <w:del w:author="phetc" w:date="2023-02-15T11:19:00Z" w:id="1293">
        <w:r w:rsidRPr="00357A8D" w:rsidDel="002F6646">
          <w:rPr>
            <w:rFonts w:ascii="TH Sarabun New" w:hAnsi="TH Sarabun New" w:cs="TH Sarabun New"/>
            <w:sz w:val="32"/>
            <w:szCs w:val="32"/>
            <w:cs/>
          </w:rPr>
          <w:delText xml:space="preserve"> </w:delText>
        </w:r>
      </w:del>
      <w:del w:author="phetc" w:date="2023-02-14T14:45:00Z" w:id="1294">
        <w:r w:rsidRPr="00357A8D" w:rsidDel="008108C2">
          <w:rPr>
            <w:rFonts w:ascii="TH Sarabun New" w:hAnsi="TH Sarabun New" w:cs="TH Sarabun New"/>
            <w:sz w:val="32"/>
            <w:szCs w:val="32"/>
          </w:rPr>
          <w:delText xml:space="preserve">student or above </w:delText>
        </w:r>
        <w:r w:rsidRPr="00357A8D" w:rsidDel="008108C2">
          <w:rPr>
            <w:rFonts w:ascii="TH Sarabun New" w:hAnsi="TH Sarabun New" w:cs="TH Sarabun New"/>
            <w:sz w:val="32"/>
            <w:szCs w:val="32"/>
            <w:cs/>
          </w:rPr>
          <w:delText>(</w:delText>
        </w:r>
      </w:del>
      <w:del w:author="phetc" w:date="2023-02-15T11:19:00Z" w:id="1295">
        <w:r w:rsidRPr="00357A8D" w:rsidDel="002F6646">
          <w:rPr>
            <w:rFonts w:ascii="TH Sarabun New" w:hAnsi="TH Sarabun New" w:cs="TH Sarabun New"/>
            <w:sz w:val="32"/>
            <w:szCs w:val="32"/>
          </w:rPr>
          <w:delText>having completed at least 60 credits</w:delText>
        </w:r>
      </w:del>
      <w:del w:author="phetc" w:date="2023-02-14T14:45:00Z" w:id="1296">
        <w:r w:rsidRPr="00357A8D" w:rsidDel="008108C2">
          <w:rPr>
            <w:rFonts w:ascii="TH Sarabun New" w:hAnsi="TH Sarabun New" w:cs="TH Sarabun New"/>
            <w:sz w:val="32"/>
            <w:szCs w:val="32"/>
            <w:cs/>
          </w:rPr>
          <w:delText>)</w:delText>
        </w:r>
        <w:r w:rsidRPr="00357A8D" w:rsidDel="008108C2">
          <w:rPr>
            <w:rFonts w:ascii="TH Sarabun New" w:hAnsi="TH Sarabun New" w:cs="TH Sarabun New"/>
            <w:sz w:val="32"/>
            <w:szCs w:val="32"/>
          </w:rPr>
          <w:delText>; or b</w:delText>
        </w:r>
        <w:r w:rsidRPr="00357A8D" w:rsidDel="008108C2">
          <w:rPr>
            <w:rFonts w:ascii="TH Sarabun New" w:hAnsi="TH Sarabun New" w:cs="TH Sarabun New"/>
            <w:sz w:val="32"/>
            <w:szCs w:val="32"/>
            <w:cs/>
          </w:rPr>
          <w:delText xml:space="preserve">) </w:delText>
        </w:r>
      </w:del>
      <w:del w:author="phetc" w:date="2023-02-14T14:44:00Z" w:id="1297">
        <w:r w:rsidRPr="00357A8D" w:rsidDel="008108C2">
          <w:rPr>
            <w:rFonts w:ascii="TH Sarabun New" w:hAnsi="TH Sarabun New" w:cs="TH Sarabun New"/>
            <w:sz w:val="32"/>
            <w:szCs w:val="32"/>
          </w:rPr>
          <w:delText>with the consent of the lecturer</w:delText>
        </w:r>
      </w:del>
    </w:p>
    <w:p w:rsidRPr="00357A8D" w:rsidR="00763079" w:rsidP="00E65391" w:rsidRDefault="00763079" w14:paraId="0BCF083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 xml:space="preserve">            The contemporary issues in ASEAN countries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various aspects of the overall ASEAN or each country</w:t>
      </w:r>
      <w:r w:rsidRPr="00357A8D">
        <w:rPr>
          <w:rFonts w:ascii="TH Sarabun New" w:hAnsi="TH Sarabun New" w:cs="TH Sarabun New"/>
          <w:sz w:val="32"/>
          <w:szCs w:val="32"/>
          <w:cs/>
        </w:rPr>
        <w:t>’</w:t>
      </w:r>
      <w:r w:rsidRPr="00357A8D">
        <w:rPr>
          <w:rFonts w:ascii="TH Sarabun New" w:hAnsi="TH Sarabun New" w:cs="TH Sarabun New"/>
          <w:sz w:val="32"/>
          <w:szCs w:val="32"/>
        </w:rPr>
        <w:t>s economy i</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socio</w:t>
      </w:r>
      <w:r w:rsidRPr="00357A8D">
        <w:rPr>
          <w:rFonts w:ascii="TH Sarabun New" w:hAnsi="TH Sarabun New" w:cs="TH Sarabun New"/>
          <w:sz w:val="32"/>
          <w:szCs w:val="32"/>
          <w:cs/>
        </w:rPr>
        <w:t>-</w:t>
      </w:r>
      <w:r w:rsidRPr="00357A8D">
        <w:rPr>
          <w:rFonts w:ascii="TH Sarabun New" w:hAnsi="TH Sarabun New" w:cs="TH Sarabun New"/>
          <w:sz w:val="32"/>
          <w:szCs w:val="32"/>
        </w:rPr>
        <w:t>economic issues, politics, businesses, trade and investment, economic development, finance, etc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Roles of regional organizations, economic interconnection across countries, and linkages with the Thai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learning methods are the active and problem</w:t>
      </w:r>
      <w:r w:rsidRPr="00357A8D">
        <w:rPr>
          <w:rFonts w:ascii="TH Sarabun New" w:hAnsi="TH Sarabun New" w:cs="TH Sarabun New"/>
          <w:sz w:val="32"/>
          <w:szCs w:val="32"/>
          <w:cs/>
        </w:rPr>
        <w:t>-</w:t>
      </w:r>
      <w:r w:rsidRPr="00357A8D">
        <w:rPr>
          <w:rFonts w:ascii="TH Sarabun New" w:hAnsi="TH Sarabun New" w:cs="TH Sarabun New"/>
          <w:sz w:val="32"/>
          <w:szCs w:val="32"/>
        </w:rPr>
        <w:t>based learning with some experienced guest speakers, discussion, and field trips visiting public and</w:t>
      </w:r>
      <w:r w:rsidRPr="00357A8D">
        <w:rPr>
          <w:rFonts w:ascii="TH Sarabun New" w:hAnsi="TH Sarabun New" w:cs="TH Sarabun New"/>
          <w:sz w:val="32"/>
          <w:szCs w:val="32"/>
          <w:cs/>
        </w:rPr>
        <w:t>/</w:t>
      </w:r>
      <w:r w:rsidRPr="00357A8D">
        <w:rPr>
          <w:rFonts w:ascii="TH Sarabun New" w:hAnsi="TH Sarabun New" w:cs="TH Sarabun New"/>
          <w:sz w:val="32"/>
          <w:szCs w:val="32"/>
        </w:rPr>
        <w:t>or private organization</w:t>
      </w:r>
      <w:r w:rsidRPr="00357A8D">
        <w:rPr>
          <w:rFonts w:ascii="TH Sarabun New" w:hAnsi="TH Sarabun New" w:cs="TH Sarabun New"/>
          <w:sz w:val="32"/>
          <w:szCs w:val="32"/>
          <w:cs/>
        </w:rPr>
        <w:t>(</w:t>
      </w:r>
      <w:r w:rsidRPr="00357A8D">
        <w:rPr>
          <w:rFonts w:ascii="TH Sarabun New" w:hAnsi="TH Sarabun New" w:cs="TH Sarabun New"/>
          <w:sz w:val="32"/>
          <w:szCs w:val="32"/>
        </w:rPr>
        <w: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 Thailand and another ASEAN member country, according to the lecturer</w:t>
      </w:r>
      <w:r w:rsidRPr="00357A8D">
        <w:rPr>
          <w:rFonts w:ascii="TH Sarabun New" w:hAnsi="TH Sarabun New" w:cs="TH Sarabun New"/>
          <w:sz w:val="32"/>
          <w:szCs w:val="32"/>
          <w:cs/>
        </w:rPr>
        <w:t>’</w:t>
      </w:r>
      <w:r w:rsidRPr="00357A8D">
        <w:rPr>
          <w:rFonts w:ascii="TH Sarabun New" w:hAnsi="TH Sarabun New" w:cs="TH Sarabun New"/>
          <w:sz w:val="32"/>
          <w:szCs w:val="32"/>
        </w:rPr>
        <w:t>s announcement</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Del="00111B2E" w:rsidP="00E65391" w:rsidRDefault="00763079" w14:paraId="2079CA85" w14:textId="6942896A">
      <w:pPr>
        <w:tabs>
          <w:tab w:val="left" w:pos="567"/>
        </w:tabs>
        <w:jc w:val="thaiDistribute"/>
        <w:rPr>
          <w:del w:author="Jenjira O-cha" w:date="2023-02-08T15:16:00Z" w:id="1298"/>
          <w:rFonts w:ascii="TH SarabunPSK" w:hAnsi="TH SarabunPSK" w:cs="TH SarabunPSK"/>
          <w:sz w:val="32"/>
          <w:szCs w:val="32"/>
          <w:rPrChange w:author="PC" w:date="2023-03-31T11:41:00Z" w:id="1299">
            <w:rPr>
              <w:del w:author="Jenjira O-cha" w:date="2023-02-08T15:16:00Z" w:id="1300"/>
              <w:rFonts w:ascii="TH SarabunPSK" w:hAnsi="TH SarabunPSK" w:cs="TH SarabunPSK"/>
              <w:color w:val="FF0000"/>
              <w:sz w:val="32"/>
              <w:szCs w:val="32"/>
            </w:rPr>
          </w:rPrChange>
        </w:rPr>
      </w:pPr>
    </w:p>
    <w:p w:rsidRPr="00357A8D" w:rsidR="00C84E60" w:rsidP="00E65391" w:rsidRDefault="00C84E60" w14:paraId="7B5B02D1" w14:textId="77777777">
      <w:pPr>
        <w:tabs>
          <w:tab w:val="left" w:pos="567"/>
        </w:tabs>
        <w:jc w:val="thaiDistribute"/>
        <w:rPr>
          <w:rFonts w:ascii="TH SarabunPSK" w:hAnsi="TH SarabunPSK" w:cs="TH SarabunPSK"/>
          <w:sz w:val="32"/>
          <w:szCs w:val="32"/>
          <w:rPrChange w:author="PC" w:date="2023-03-31T11:41:00Z" w:id="1301">
            <w:rPr>
              <w:rFonts w:ascii="TH SarabunPSK" w:hAnsi="TH SarabunPSK" w:cs="TH SarabunPSK"/>
              <w:color w:val="FF0000"/>
              <w:sz w:val="32"/>
              <w:szCs w:val="32"/>
            </w:rPr>
          </w:rPrChange>
        </w:rPr>
      </w:pPr>
    </w:p>
    <w:p w:rsidRPr="00357A8D" w:rsidR="00763079" w:rsidP="00E65391" w:rsidRDefault="00763079" w14:paraId="6D87F61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ศ.36</w:t>
      </w:r>
      <w:r w:rsidRPr="00357A8D">
        <w:rPr>
          <w:rFonts w:ascii="TH Sarabun New" w:hAnsi="TH Sarabun New" w:cs="TH Sarabun New"/>
          <w:sz w:val="32"/>
          <w:szCs w:val="32"/>
        </w:rPr>
        <w:t>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บทบาทหญิงชายในระบบเศรษฐกิจ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cs/>
        </w:rPr>
        <w:t>3 (3-0-6)</w:t>
      </w:r>
      <w:r w:rsidRPr="00357A8D" w:rsidR="00090B2C">
        <w:rPr>
          <w:rFonts w:ascii="TH Sarabun New" w:hAnsi="TH Sarabun New" w:cs="TH Sarabun New"/>
          <w:sz w:val="32"/>
          <w:szCs w:val="32"/>
          <w:cs/>
        </w:rPr>
        <w:t xml:space="preserve">  </w:t>
      </w:r>
    </w:p>
    <w:p w:rsidRPr="00357A8D" w:rsidR="00763079" w:rsidP="00E65391" w:rsidRDefault="00763079" w14:paraId="13F905C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w:t>
      </w:r>
      <w:r w:rsidRPr="00357A8D">
        <w:rPr>
          <w:rFonts w:ascii="TH Sarabun New" w:hAnsi="TH Sarabun New" w:cs="TH Sarabun New"/>
          <w:sz w:val="32"/>
          <w:szCs w:val="32"/>
        </w:rPr>
        <w:t>3</w:t>
      </w:r>
      <w:r w:rsidRPr="00357A8D">
        <w:rPr>
          <w:rFonts w:ascii="TH Sarabun New" w:hAnsi="TH Sarabun New" w:cs="TH Sarabun New"/>
          <w:sz w:val="32"/>
          <w:szCs w:val="32"/>
        </w:rPr>
        <w:tab/>
      </w:r>
      <w:r w:rsidRPr="00357A8D">
        <w:rPr>
          <w:rFonts w:ascii="TH Sarabun New" w:hAnsi="TH Sarabun New" w:cs="TH Sarabun New"/>
          <w:sz w:val="32"/>
          <w:szCs w:val="32"/>
        </w:rPr>
        <w:t>Gender Economics</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763079" w:rsidP="00E65391" w:rsidRDefault="00763079" w14:paraId="535EB3E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ศ.210 หรือ (ข) ศ.211 และ ศ.212 หรือ (ค) ศ.213 และ ศ.214</w:t>
      </w:r>
    </w:p>
    <w:p w:rsidRPr="00357A8D" w:rsidR="00763079" w:rsidP="00E65391" w:rsidRDefault="00763079" w14:paraId="73276E6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วิวัฒนาการของบทบาทชายหญิงในระบบเศรษฐกิจ ทฤษฎีการตัดสินใจอยู่ร่วมกันเป็นครัวเรือน             การจัดสรรเวลาของหญิงและชายระหว่างงานในครัวเรือนและตลาดแรงงานปัจจัยด้านอุปสงค์และอุปทาน           ที่มีอิทธิพลกำหนดความแตกต่างระหว่างหญิงชายในอาชีพ และรายได้ หรือการสลับบทบาทหญิงชายในอาชีพ  ต่าง ๆ บทบาทของหญิงในสังคมเศรษฐกิจและการเมือง นโยบายของรัฐหรือสวัสดิการที่มีผลต่อหญิงชายแตกต่างกัน หญิงชายในสังคมผู้สูงอายุ (</w:t>
      </w:r>
      <w:r w:rsidRPr="00357A8D">
        <w:rPr>
          <w:rFonts w:ascii="TH Sarabun New" w:hAnsi="TH Sarabun New" w:cs="TH Sarabun New"/>
          <w:sz w:val="32"/>
          <w:szCs w:val="32"/>
        </w:rPr>
        <w:t>Aging Economy</w:t>
      </w:r>
      <w:r w:rsidRPr="00357A8D">
        <w:rPr>
          <w:rFonts w:ascii="TH Sarabun New" w:hAnsi="TH Sarabun New" w:cs="TH Sarabun New"/>
          <w:sz w:val="32"/>
          <w:szCs w:val="32"/>
          <w:cs/>
        </w:rPr>
        <w:t xml:space="preserve">) วิกฤตเศรษฐกิจกับการจัดการในครัวเรือนและผลต่อตลาดแรงงานหญิงชาย บทบาทของกลุ่ม </w:t>
      </w:r>
      <w:r w:rsidRPr="00357A8D">
        <w:rPr>
          <w:rFonts w:ascii="TH Sarabun New" w:hAnsi="TH Sarabun New" w:cs="TH Sarabun New"/>
          <w:sz w:val="32"/>
          <w:szCs w:val="32"/>
        </w:rPr>
        <w:t>LGBT</w:t>
      </w:r>
      <w:r w:rsidRPr="00357A8D">
        <w:rPr>
          <w:rFonts w:ascii="TH Sarabun New" w:hAnsi="TH Sarabun New" w:cs="TH Sarabun New"/>
          <w:sz w:val="32"/>
          <w:szCs w:val="32"/>
          <w:cs/>
        </w:rPr>
        <w:t xml:space="preserve"> ในระบบเศรษฐกิจ ประเด็นความเท่าเทียมกันในบริบทของสากล และประเด็นน่าสนใจอื่น ๆ</w:t>
      </w:r>
    </w:p>
    <w:p w:rsidRPr="00357A8D" w:rsidR="00763079" w:rsidP="00E65391" w:rsidRDefault="00763079" w14:paraId="4AC2E03F" w14:textId="3F0B610B">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0:00Z" w:id="1302">
        <w:r w:rsidRPr="00357A8D" w:rsidR="002F6646">
          <w:rPr>
            <w:rFonts w:ascii="TH Sarabun New" w:hAnsi="TH Sarabun New" w:eastAsia="Angsana New" w:cs="TH Sarabun New"/>
            <w:sz w:val="32"/>
            <w:szCs w:val="32"/>
            <w:rPrChange w:author="PC" w:date="2023-03-31T11:41:00Z" w:id="1303">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 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 211 and EC 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 213 and EC 214 </w:t>
      </w:r>
    </w:p>
    <w:p w:rsidRPr="00357A8D" w:rsidR="00763079" w:rsidP="00E65391" w:rsidRDefault="00763079" w14:paraId="3121BCB6" w14:textId="77777777">
      <w:pPr>
        <w:ind w:right="125" w:firstLine="567"/>
        <w:contextualSpacing/>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Evolution of male and female roles in the economic system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Theories of family formation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Differences in gender</w:t>
      </w:r>
      <w:r w:rsidRPr="00357A8D">
        <w:rPr>
          <w:rFonts w:ascii="TH Sarabun New" w:hAnsi="TH Sarabun New" w:cs="TH Sarabun New"/>
          <w:sz w:val="32"/>
          <w:szCs w:val="32"/>
          <w:cs/>
        </w:rPr>
        <w:t>-</w:t>
      </w:r>
      <w:r w:rsidRPr="00357A8D">
        <w:rPr>
          <w:rFonts w:ascii="TH Sarabun New" w:hAnsi="TH Sarabun New" w:cs="TH Sarabun New"/>
          <w:sz w:val="32"/>
          <w:szCs w:val="32"/>
        </w:rPr>
        <w:t>related time allocation for market and non</w:t>
      </w:r>
      <w:r w:rsidRPr="00357A8D">
        <w:rPr>
          <w:rFonts w:ascii="TH Sarabun New" w:hAnsi="TH Sarabun New" w:cs="TH Sarabun New"/>
          <w:sz w:val="32"/>
          <w:szCs w:val="32"/>
          <w:cs/>
        </w:rPr>
        <w:t>-</w:t>
      </w:r>
      <w:r w:rsidRPr="00357A8D">
        <w:rPr>
          <w:rFonts w:ascii="TH Sarabun New" w:hAnsi="TH Sarabun New" w:cs="TH Sarabun New"/>
          <w:sz w:val="32"/>
          <w:szCs w:val="32"/>
        </w:rPr>
        <w:t>market activities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Supply and demand factors determining gender</w:t>
      </w:r>
      <w:r w:rsidRPr="00357A8D">
        <w:rPr>
          <w:rFonts w:ascii="TH Sarabun New" w:hAnsi="TH Sarabun New" w:cs="TH Sarabun New"/>
          <w:sz w:val="32"/>
          <w:szCs w:val="32"/>
          <w:cs/>
        </w:rPr>
        <w:t>-</w:t>
      </w:r>
      <w:r w:rsidRPr="00357A8D">
        <w:rPr>
          <w:rFonts w:ascii="TH Sarabun New" w:hAnsi="TH Sarabun New" w:cs="TH Sarabun New"/>
          <w:sz w:val="32"/>
          <w:szCs w:val="32"/>
        </w:rPr>
        <w:t>related differences in occupation and income, and gender roles switching in occupation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Roles of female in socio</w:t>
      </w:r>
      <w:r w:rsidRPr="00357A8D">
        <w:rPr>
          <w:rFonts w:ascii="TH Sarabun New" w:hAnsi="TH Sarabun New" w:cs="TH Sarabun New"/>
          <w:sz w:val="32"/>
          <w:szCs w:val="32"/>
          <w:cs/>
        </w:rPr>
        <w:t>-</w:t>
      </w:r>
      <w:r w:rsidRPr="00357A8D">
        <w:rPr>
          <w:rFonts w:ascii="TH Sarabun New" w:hAnsi="TH Sarabun New" w:cs="TH Sarabun New"/>
          <w:sz w:val="32"/>
          <w:szCs w:val="32"/>
        </w:rPr>
        <w:t>economy and politics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Different effects of policies or welfare programs on gender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Gender in the aging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Effects of economic crisis on family and gender in the labor market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Roles of the LGBT in the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Gender equality in international criteria, and other interesting issues</w:t>
      </w:r>
      <w:r w:rsidRPr="00357A8D">
        <w:rPr>
          <w:rFonts w:ascii="TH Sarabun New" w:hAnsi="TH Sarabun New" w:cs="TH Sarabun New"/>
          <w:sz w:val="32"/>
          <w:szCs w:val="32"/>
          <w:cs/>
        </w:rPr>
        <w:t>.</w:t>
      </w:r>
    </w:p>
    <w:p w:rsidRPr="00357A8D" w:rsidR="00763079" w:rsidP="00E65391" w:rsidRDefault="00763079" w14:paraId="76515433" w14:textId="77777777">
      <w:pPr>
        <w:ind w:right="125"/>
        <w:contextualSpacing/>
        <w:jc w:val="thaiDistribute"/>
        <w:rPr>
          <w:rFonts w:ascii="TH Sarabun New" w:hAnsi="TH Sarabun New" w:cs="TH Sarabun New"/>
          <w:sz w:val="32"/>
          <w:szCs w:val="32"/>
        </w:rPr>
      </w:pPr>
    </w:p>
    <w:p w:rsidRPr="00357A8D" w:rsidR="00763079" w:rsidP="00E65391" w:rsidRDefault="00763079" w14:paraId="291830A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ศ.36</w:t>
      </w:r>
      <w:r w:rsidRPr="00357A8D">
        <w:rPr>
          <w:rFonts w:ascii="TH Sarabun New" w:hAnsi="TH Sarabun New" w:cs="TH Sarabun New"/>
          <w:sz w:val="32"/>
          <w:szCs w:val="32"/>
        </w:rPr>
        <w:t>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เศรษฐศาสตร์ว่าด้วยการพัฒนาท้องถิ่น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090B2C">
        <w:rPr>
          <w:rFonts w:ascii="TH Sarabun New" w:hAnsi="TH Sarabun New" w:cs="TH Sarabun New"/>
          <w:sz w:val="32"/>
          <w:szCs w:val="32"/>
          <w:cs/>
        </w:rPr>
        <w:t xml:space="preserve">        </w:t>
      </w:r>
      <w:r w:rsidRPr="00357A8D">
        <w:rPr>
          <w:rFonts w:ascii="TH Sarabun New" w:hAnsi="TH Sarabun New" w:cs="TH Sarabun New"/>
          <w:sz w:val="32"/>
          <w:szCs w:val="32"/>
          <w:cs/>
        </w:rPr>
        <w:t>3 (3-0-6)</w:t>
      </w:r>
    </w:p>
    <w:p w:rsidRPr="00357A8D" w:rsidR="00763079" w:rsidP="00E65391" w:rsidRDefault="00763079" w14:paraId="201011F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w:t>
      </w:r>
      <w:r w:rsidRPr="00357A8D">
        <w:rPr>
          <w:rFonts w:ascii="TH Sarabun New" w:hAnsi="TH Sarabun New" w:cs="TH Sarabun New"/>
          <w:sz w:val="32"/>
          <w:szCs w:val="32"/>
        </w:rPr>
        <w:t>4</w:t>
      </w:r>
      <w:r w:rsidRPr="00357A8D">
        <w:rPr>
          <w:rFonts w:ascii="TH Sarabun New" w:hAnsi="TH Sarabun New" w:cs="TH Sarabun New"/>
          <w:sz w:val="32"/>
          <w:szCs w:val="32"/>
        </w:rPr>
        <w:tab/>
      </w:r>
      <w:r w:rsidRPr="00357A8D">
        <w:rPr>
          <w:rFonts w:ascii="TH Sarabun New" w:hAnsi="TH Sarabun New" w:cs="TH Sarabun New"/>
          <w:sz w:val="32"/>
          <w:szCs w:val="32"/>
        </w:rPr>
        <w:t>Economics of Local Development</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763079" w:rsidP="00E65391" w:rsidRDefault="00763079" w14:paraId="238E4EF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ศ.210 หรือ (ข) ศ.211 และ ศ.212 หรือ (ค) ศ.213 และ ศ. 211</w:t>
      </w:r>
    </w:p>
    <w:p w:rsidRPr="00357A8D" w:rsidR="00763079" w:rsidP="00E65391" w:rsidRDefault="00763079" w14:paraId="2578BEA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พลวัตการพัฒนาท้องถิ่นทั้งในชนบทและเขตเมือง ทฤษฎีทางเศรษฐศาสตร์และสังคมศาสตร์ที่เกี่ยวข้องกับชุมชนและความร่วมมือของชุมชน ความสัมพันธ์ระหว่างวิถีชีวิต ฐานทรัพยากรธรรมชาติและปัจจัยเชิงชาติพันธุ์และวัฒนธรรมที่กำหนดกิจกรรมทางเศรษฐกิจของท้องถิ่นทั้งในและนอกภาคการเกษตรในแต่ละพื้นที่การตอบสนองและการปรับตัวของชุมชนท้องถิ่นต่อนโยบายการพัฒนาบทบาทของกลุ่ม ต่าง ๆ เช่น ผู้นำชุมชน เจ้าหน้าที่รัฐ องค์กรปกครองส่วนท้องถิ่น นักวิชาการ และองค์กรพัฒนาเอกชนในการพัฒนาท้องถิ่น การวิเคราะห์ศักยภาพและข้อจำกัดของชุมชนท้องถิ่นในการร่วมมือเพื่อจัดการทรัพยากรและดำเนินกิจกรรมทางเศรษฐกิจ การพัฒนาที่ยั่งยืนกับการพัฒนาท้องถิ่น และแนวคิดการพัฒนาทางเลือกต่าง ๆ ที่เกี่ยวของกับท้องถิ่น เช่น บทบาทของผู้ประกอบการทางสังคมในการพัฒนาท้องถิ่น</w:t>
      </w:r>
    </w:p>
    <w:p w:rsidRPr="00357A8D" w:rsidR="00C84E60" w:rsidDel="00111B2E" w:rsidP="00E65391" w:rsidRDefault="00C84E60" w14:paraId="243649AF" w14:textId="303467E1">
      <w:pPr>
        <w:tabs>
          <w:tab w:val="left" w:pos="567"/>
        </w:tabs>
        <w:jc w:val="thaiDistribute"/>
        <w:rPr>
          <w:del w:author="Jenjira O-cha" w:date="2023-02-08T15:16:00Z" w:id="1304"/>
          <w:rFonts w:ascii="TH Sarabun New" w:hAnsi="TH Sarabun New" w:cs="TH Sarabun New"/>
          <w:sz w:val="32"/>
          <w:szCs w:val="32"/>
        </w:rPr>
      </w:pPr>
    </w:p>
    <w:p w:rsidRPr="00357A8D" w:rsidR="00763079" w:rsidP="00E65391" w:rsidRDefault="00763079" w14:paraId="51B58994" w14:textId="69CA1AAA">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0:00Z" w:id="1305">
        <w:r w:rsidRPr="00357A8D" w:rsidR="002F6646">
          <w:rPr>
            <w:rFonts w:ascii="TH Sarabun New" w:hAnsi="TH Sarabun New" w:eastAsia="Angsana New" w:cs="TH Sarabun New"/>
            <w:sz w:val="32"/>
            <w:szCs w:val="32"/>
            <w:rPrChange w:author="PC" w:date="2023-03-31T11:41:00Z" w:id="1306">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 210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 211 and EC 212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 213 and EC 214 </w:t>
      </w:r>
    </w:p>
    <w:p w:rsidRPr="00357A8D" w:rsidR="00763079" w:rsidP="00E65391" w:rsidRDefault="00763079" w14:paraId="3C6BC5C9" w14:textId="77777777">
      <w:pPr>
        <w:ind w:right="125"/>
        <w:contextualSpacing/>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Dynamics of local development in rural and urban areas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 and social theories regarding communities and collective action of people in communities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Interactions between livelihoods, natural resource capital, cultural and ethnic factors, and their influences on local farm and non</w:t>
      </w:r>
      <w:r w:rsidRPr="00357A8D">
        <w:rPr>
          <w:rFonts w:ascii="TH Sarabun New" w:hAnsi="TH Sarabun New" w:cs="TH Sarabun New"/>
          <w:sz w:val="32"/>
          <w:szCs w:val="32"/>
          <w:cs/>
        </w:rPr>
        <w:t>-</w:t>
      </w:r>
      <w:r w:rsidRPr="00357A8D">
        <w:rPr>
          <w:rFonts w:ascii="TH Sarabun New" w:hAnsi="TH Sarabun New" w:cs="TH Sarabun New"/>
          <w:sz w:val="32"/>
          <w:szCs w:val="32"/>
        </w:rPr>
        <w:t>farm economic activities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Responses and adaptation of local communities to development policies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Roles of actors, such as community leaders, government officers, local administrative organizations, academics, and non</w:t>
      </w:r>
      <w:r w:rsidRPr="00357A8D">
        <w:rPr>
          <w:rFonts w:ascii="TH Sarabun New" w:hAnsi="TH Sarabun New" w:cs="TH Sarabun New"/>
          <w:sz w:val="32"/>
          <w:szCs w:val="32"/>
          <w:cs/>
        </w:rPr>
        <w:t>-</w:t>
      </w:r>
      <w:r w:rsidRPr="00357A8D">
        <w:rPr>
          <w:rFonts w:ascii="TH Sarabun New" w:hAnsi="TH Sarabun New" w:cs="TH Sarabun New"/>
          <w:sz w:val="32"/>
          <w:szCs w:val="32"/>
        </w:rPr>
        <w:t>governmental organizations in local development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Analysis of capacities and limitations of local communities for collaboration in the allocation of resources and conducting economic activities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Sustainable development in the context of local development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Alternative approaches for local development such as incorporating with social entrepreneurs</w:t>
      </w:r>
      <w:r w:rsidRPr="00357A8D">
        <w:rPr>
          <w:rFonts w:ascii="TH Sarabun New" w:hAnsi="TH Sarabun New" w:cs="TH Sarabun New"/>
          <w:sz w:val="32"/>
          <w:szCs w:val="32"/>
          <w:cs/>
        </w:rPr>
        <w:t>.</w:t>
      </w:r>
    </w:p>
    <w:p w:rsidRPr="00357A8D" w:rsidR="00D212CC" w:rsidDel="00177F38" w:rsidP="00E65391" w:rsidRDefault="00D212CC" w14:paraId="0D8F93C1" w14:textId="37A20A26">
      <w:pPr>
        <w:tabs>
          <w:tab w:val="left" w:pos="567"/>
        </w:tabs>
        <w:jc w:val="thaiDistribute"/>
        <w:rPr>
          <w:del w:author="Jenjira O-cha" w:date="2023-02-08T15:45:00Z" w:id="1307"/>
          <w:rFonts w:ascii="TH Sarabun New" w:hAnsi="TH Sarabun New" w:cs="TH Sarabun New"/>
          <w:sz w:val="32"/>
          <w:szCs w:val="32"/>
        </w:rPr>
      </w:pPr>
    </w:p>
    <w:p w:rsidRPr="00357A8D" w:rsidR="00177F38" w:rsidP="00E65391" w:rsidRDefault="00177F38" w14:paraId="5E6C1C69" w14:textId="77777777">
      <w:pPr>
        <w:tabs>
          <w:tab w:val="left" w:pos="567"/>
        </w:tabs>
        <w:jc w:val="thaiDistribute"/>
        <w:rPr>
          <w:ins w:author="phetc" w:date="2023-02-13T15:55:00Z" w:id="1308"/>
          <w:rFonts w:ascii="TH Sarabun New" w:hAnsi="TH Sarabun New" w:cs="TH Sarabun New"/>
          <w:sz w:val="32"/>
          <w:szCs w:val="32"/>
        </w:rPr>
      </w:pPr>
    </w:p>
    <w:p w:rsidRPr="00357A8D" w:rsidR="00763079" w:rsidP="00E65391" w:rsidRDefault="00763079" w14:paraId="5823FD86" w14:textId="789C15B9">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365</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ท้องถิ่นศึกษาและการพัฒนา</w:t>
      </w: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35500">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ins w:author="phetc" w:date="2023-02-13T15:55:00Z" w:id="1309">
        <w:r w:rsidRPr="00357A8D" w:rsidR="00177F38">
          <w:rPr>
            <w:rFonts w:ascii="TH Sarabun New" w:hAnsi="TH Sarabun New" w:cs="TH Sarabun New"/>
            <w:sz w:val="32"/>
            <w:szCs w:val="32"/>
            <w:cs/>
          </w:rPr>
          <w:t xml:space="preserve">  </w:t>
        </w:r>
      </w:ins>
      <w:r w:rsidRPr="00357A8D">
        <w:rPr>
          <w:rFonts w:ascii="TH Sarabun New" w:hAnsi="TH Sarabun New" w:cs="TH Sarabun New"/>
          <w:sz w:val="32"/>
          <w:szCs w:val="32"/>
          <w:cs/>
        </w:rPr>
        <w:t xml:space="preserve">    6 </w:t>
      </w:r>
      <w:ins w:author="phetc" w:date="2023-02-13T15:54:00Z" w:id="1310">
        <w:r w:rsidRPr="00357A8D" w:rsidR="00177F38">
          <w:rPr>
            <w:rFonts w:ascii="TH Sarabun New" w:hAnsi="TH Sarabun New" w:cs="TH Sarabun New"/>
            <w:sz w:val="32"/>
            <w:szCs w:val="32"/>
            <w:cs/>
          </w:rPr>
          <w:t>(6-9-9</w:t>
        </w:r>
      </w:ins>
      <w:ins w:author="phetc" w:date="2023-02-13T15:55:00Z" w:id="1311">
        <w:r w:rsidRPr="00357A8D" w:rsidR="00177F38">
          <w:rPr>
            <w:rFonts w:ascii="TH Sarabun New" w:hAnsi="TH Sarabun New" w:cs="TH Sarabun New"/>
            <w:sz w:val="32"/>
            <w:szCs w:val="32"/>
            <w:cs/>
          </w:rPr>
          <w:t>)</w:t>
        </w:r>
      </w:ins>
      <w:r w:rsidRPr="00357A8D">
        <w:rPr>
          <w:rFonts w:ascii="TH Sarabun New" w:hAnsi="TH Sarabun New" w:cs="TH Sarabun New"/>
          <w:sz w:val="32"/>
          <w:szCs w:val="32"/>
          <w:cs/>
        </w:rPr>
        <w:t xml:space="preserve"> </w:t>
      </w:r>
      <w:del w:author="phetc" w:date="2023-02-13T15:55:00Z" w:id="1312">
        <w:r w:rsidRPr="00357A8D" w:rsidDel="00177F38">
          <w:rPr>
            <w:rFonts w:ascii="TH Sarabun New" w:hAnsi="TH Sarabun New" w:cs="TH Sarabun New"/>
            <w:sz w:val="32"/>
            <w:szCs w:val="32"/>
            <w:cs/>
          </w:rPr>
          <w:delText>หน่วยกิต</w:delText>
        </w:r>
      </w:del>
    </w:p>
    <w:p w:rsidRPr="00357A8D" w:rsidR="00763079" w:rsidP="00E65391" w:rsidRDefault="00763079" w14:paraId="77C1D02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365</w:t>
      </w:r>
      <w:r w:rsidRPr="00357A8D">
        <w:rPr>
          <w:rFonts w:ascii="TH Sarabun New" w:hAnsi="TH Sarabun New" w:cs="TH Sarabun New"/>
          <w:sz w:val="32"/>
          <w:szCs w:val="32"/>
        </w:rPr>
        <w:tab/>
      </w:r>
      <w:r w:rsidRPr="00357A8D">
        <w:rPr>
          <w:rFonts w:ascii="TH Sarabun New" w:hAnsi="TH Sarabun New" w:cs="TH Sarabun New"/>
          <w:sz w:val="32"/>
          <w:szCs w:val="32"/>
        </w:rPr>
        <w:t>Local Study and Development</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763079" w:rsidP="00E65391" w:rsidRDefault="00763079" w14:paraId="615C27A9" w14:textId="62D61756">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สอบได้ ศ.364 </w:t>
      </w:r>
      <w:del w:author="phetc" w:date="2023-02-14T13:51:00Z" w:id="1313">
        <w:r w:rsidRPr="00357A8D" w:rsidDel="006201AF">
          <w:rPr>
            <w:rFonts w:ascii="TH Sarabun New" w:hAnsi="TH Sarabun New" w:cs="TH Sarabun New"/>
            <w:sz w:val="32"/>
            <w:szCs w:val="32"/>
            <w:cs/>
          </w:rPr>
          <w:delText xml:space="preserve">หรือผู้สอนอนุมัติ </w:delText>
        </w:r>
      </w:del>
    </w:p>
    <w:p w:rsidRPr="00357A8D" w:rsidR="00763079" w:rsidP="00E65391" w:rsidRDefault="00763079" w14:paraId="276A6C0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(ภาคทฤษฎีและปฏิบัติอย่างน้อย 270 ชม. ตลอดการศึกษาภาคฤดูร้อน)</w:t>
      </w:r>
    </w:p>
    <w:p w:rsidRPr="00357A8D" w:rsidR="00763079" w:rsidP="00E65391" w:rsidRDefault="00763079" w14:paraId="38BEA55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ลงพื้นที่ศึกษาสภาพและประเด็นการพัฒนาที่สำคัญในพื้นที่ที่กำหนดให้ วิเคราะห์ทำความเข้าใจถึงปัจจัยทางสังคม เศรษฐกิจ ฐานทรัพยากร และบทบาทของภาคส่วนที่เกี่ยวข้องกับประเด็นการพัฒนาในพื้นที่นั้นโดยเป็นการศึกษาเชิงปฏิบัติในพื้นที่ภายใต้การกำกับดูแลของผู้สอน</w:t>
      </w:r>
    </w:p>
    <w:p w:rsidRPr="00357A8D" w:rsidR="00763079" w:rsidP="00E65391" w:rsidRDefault="00763079" w14:paraId="04D9531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หมายเหตุ: การวัดผลสำหรับวิชานี้แบ่งออกเป็นสองระดับ ระดับใช้ได้ (</w:t>
      </w:r>
      <w:r w:rsidRPr="00357A8D">
        <w:rPr>
          <w:rFonts w:ascii="TH Sarabun New" w:hAnsi="TH Sarabun New" w:cs="TH Sarabun New"/>
          <w:sz w:val="32"/>
          <w:szCs w:val="32"/>
        </w:rPr>
        <w:t>S</w:t>
      </w:r>
      <w:r w:rsidRPr="00357A8D">
        <w:rPr>
          <w:rFonts w:ascii="TH Sarabun New" w:hAnsi="TH Sarabun New" w:cs="TH Sarabun New"/>
          <w:sz w:val="32"/>
          <w:szCs w:val="32"/>
          <w:cs/>
        </w:rPr>
        <w:t>) และ ระดับใช้ไม่ได้ (</w:t>
      </w:r>
      <w:r w:rsidRPr="00357A8D">
        <w:rPr>
          <w:rFonts w:ascii="TH Sarabun New" w:hAnsi="TH Sarabun New" w:cs="TH Sarabun New"/>
          <w:sz w:val="32"/>
          <w:szCs w:val="32"/>
        </w:rPr>
        <w:t>U</w:t>
      </w:r>
      <w:r w:rsidRPr="00357A8D">
        <w:rPr>
          <w:rFonts w:ascii="TH Sarabun New" w:hAnsi="TH Sarabun New" w:cs="TH Sarabun New"/>
          <w:sz w:val="32"/>
          <w:szCs w:val="32"/>
          <w:cs/>
        </w:rPr>
        <w:t>)</w:t>
      </w:r>
    </w:p>
    <w:p w:rsidRPr="00357A8D" w:rsidR="00763079" w:rsidP="00E65391" w:rsidRDefault="00763079" w14:paraId="20568A4E" w14:textId="1B249020">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0:00Z" w:id="1314">
        <w:r w:rsidRPr="00357A8D" w:rsidR="002F6646">
          <w:rPr>
            <w:rFonts w:ascii="TH Sarabun New" w:hAnsi="TH Sarabun New" w:eastAsia="Angsana New" w:cs="TH Sarabun New"/>
            <w:sz w:val="32"/>
            <w:szCs w:val="32"/>
            <w:rPrChange w:author="PC" w:date="2023-03-31T11:41:00Z" w:id="1315">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EC364 </w:t>
      </w:r>
      <w:del w:author="phetc" w:date="2023-02-14T13:52:00Z" w:id="1316">
        <w:r w:rsidRPr="00357A8D" w:rsidDel="00B6512E">
          <w:rPr>
            <w:rFonts w:ascii="TH Sarabun New" w:hAnsi="TH Sarabun New" w:cs="TH Sarabun New"/>
            <w:sz w:val="32"/>
            <w:szCs w:val="32"/>
          </w:rPr>
          <w:delText>or with the consent of the lecturer</w:delText>
        </w:r>
        <w:r w:rsidRPr="00357A8D" w:rsidDel="00B6512E">
          <w:rPr>
            <w:rFonts w:ascii="TH Sarabun New" w:hAnsi="TH Sarabun New" w:cs="TH Sarabun New"/>
            <w:sz w:val="32"/>
            <w:szCs w:val="32"/>
            <w:cs/>
          </w:rPr>
          <w:delText xml:space="preserve">. </w:delText>
        </w:r>
      </w:del>
    </w:p>
    <w:p w:rsidRPr="00357A8D" w:rsidR="00763079" w:rsidP="00E65391" w:rsidRDefault="00763079" w14:paraId="3304951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w:t>
      </w:r>
      <w:r w:rsidRPr="00357A8D">
        <w:rPr>
          <w:rFonts w:ascii="TH Sarabun New" w:hAnsi="TH Sarabun New" w:cs="TH Sarabun New"/>
          <w:sz w:val="32"/>
          <w:szCs w:val="32"/>
        </w:rPr>
        <w:t>Theory and Practice hours are at least 270 hours during the summer session</w:t>
      </w:r>
      <w:r w:rsidRPr="00357A8D">
        <w:rPr>
          <w:rFonts w:ascii="TH Sarabun New" w:hAnsi="TH Sarabun New" w:cs="TH Sarabun New"/>
          <w:sz w:val="32"/>
          <w:szCs w:val="32"/>
          <w:cs/>
        </w:rPr>
        <w:t>)</w:t>
      </w:r>
    </w:p>
    <w:p w:rsidRPr="00357A8D" w:rsidR="00763079" w:rsidP="00E65391" w:rsidRDefault="00763079" w14:paraId="51D8B3D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Field study of key development issues in the selected local area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Analyzing the socio</w:t>
      </w:r>
      <w:r w:rsidRPr="00357A8D">
        <w:rPr>
          <w:rFonts w:ascii="TH Sarabun New" w:hAnsi="TH Sarabun New" w:cs="TH Sarabun New"/>
          <w:sz w:val="32"/>
          <w:szCs w:val="32"/>
          <w:cs/>
        </w:rPr>
        <w:t>-</w:t>
      </w:r>
      <w:r w:rsidRPr="00357A8D">
        <w:rPr>
          <w:rFonts w:ascii="TH Sarabun New" w:hAnsi="TH Sarabun New" w:cs="TH Sarabun New"/>
          <w:sz w:val="32"/>
          <w:szCs w:val="32"/>
        </w:rPr>
        <w:t>economic factors, resources, and roles of the stakeholders involving the issues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action</w:t>
      </w:r>
      <w:r w:rsidRPr="00357A8D">
        <w:rPr>
          <w:rFonts w:ascii="TH Sarabun New" w:hAnsi="TH Sarabun New" w:cs="TH Sarabun New"/>
          <w:sz w:val="32"/>
          <w:szCs w:val="32"/>
          <w:cs/>
        </w:rPr>
        <w:t>-</w:t>
      </w:r>
      <w:r w:rsidRPr="00357A8D">
        <w:rPr>
          <w:rFonts w:ascii="TH Sarabun New" w:hAnsi="TH Sarabun New" w:cs="TH Sarabun New"/>
          <w:sz w:val="32"/>
          <w:szCs w:val="32"/>
        </w:rPr>
        <w:t>based learning is supervised by the lecturer</w:t>
      </w:r>
      <w:r w:rsidRPr="00357A8D">
        <w:rPr>
          <w:rFonts w:ascii="TH Sarabun New" w:hAnsi="TH Sarabun New" w:cs="TH Sarabun New"/>
          <w:sz w:val="32"/>
          <w:szCs w:val="32"/>
          <w:cs/>
        </w:rPr>
        <w:t>.</w:t>
      </w:r>
    </w:p>
    <w:p w:rsidRPr="00357A8D" w:rsidR="00763079" w:rsidP="00E65391" w:rsidRDefault="00763079" w14:paraId="01788EE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Note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Evaluation is based on </w:t>
      </w:r>
      <w:r w:rsidRPr="00357A8D">
        <w:rPr>
          <w:rFonts w:ascii="TH Sarabun New" w:hAnsi="TH Sarabun New" w:cs="TH Sarabun New"/>
          <w:sz w:val="32"/>
          <w:szCs w:val="32"/>
          <w:cs/>
        </w:rPr>
        <w:t>‘</w:t>
      </w:r>
      <w:r w:rsidRPr="00357A8D">
        <w:rPr>
          <w:rFonts w:ascii="TH Sarabun New" w:hAnsi="TH Sarabun New" w:cs="TH Sarabun New"/>
          <w:sz w:val="32"/>
          <w:szCs w:val="32"/>
        </w:rPr>
        <w:t>Satisfactory</w:t>
      </w:r>
      <w:r w:rsidRPr="00357A8D">
        <w:rPr>
          <w:rFonts w:ascii="TH Sarabun New" w:hAnsi="TH Sarabun New" w:cs="TH Sarabun New"/>
          <w:sz w:val="32"/>
          <w:szCs w:val="32"/>
          <w:cs/>
        </w:rPr>
        <w:t>’ (</w:t>
      </w:r>
      <w:r w:rsidRPr="00357A8D">
        <w:rPr>
          <w:rFonts w:ascii="TH Sarabun New" w:hAnsi="TH Sarabun New" w:cs="TH Sarabun New"/>
          <w:sz w:val="32"/>
          <w:szCs w:val="32"/>
        </w:rPr>
        <w:t>S</w:t>
      </w:r>
      <w:r w:rsidRPr="00357A8D">
        <w:rPr>
          <w:rFonts w:ascii="TH Sarabun New" w:hAnsi="TH Sarabun New" w:cs="TH Sarabun New"/>
          <w:sz w:val="32"/>
          <w:szCs w:val="32"/>
          <w:cs/>
        </w:rPr>
        <w:t>)/ ‘</w:t>
      </w:r>
      <w:r w:rsidRPr="00357A8D">
        <w:rPr>
          <w:rFonts w:ascii="TH Sarabun New" w:hAnsi="TH Sarabun New" w:cs="TH Sarabun New"/>
          <w:sz w:val="32"/>
          <w:szCs w:val="32"/>
        </w:rPr>
        <w:t>Unsatisfactory</w:t>
      </w:r>
      <w:r w:rsidRPr="00357A8D">
        <w:rPr>
          <w:rFonts w:ascii="TH Sarabun New" w:hAnsi="TH Sarabun New" w:cs="TH Sarabun New"/>
          <w:sz w:val="32"/>
          <w:szCs w:val="32"/>
          <w:cs/>
        </w:rPr>
        <w:t>’ (</w:t>
      </w:r>
      <w:r w:rsidRPr="00357A8D">
        <w:rPr>
          <w:rFonts w:ascii="TH Sarabun New" w:hAnsi="TH Sarabun New" w:cs="TH Sarabun New"/>
          <w:sz w:val="32"/>
          <w:szCs w:val="32"/>
        </w:rPr>
        <w:t>U</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grading</w:t>
      </w:r>
      <w:r w:rsidRPr="00357A8D">
        <w:rPr>
          <w:rFonts w:ascii="TH Sarabun New" w:hAnsi="TH Sarabun New" w:cs="TH Sarabun New"/>
          <w:sz w:val="32"/>
          <w:szCs w:val="32"/>
          <w:cs/>
        </w:rPr>
        <w:t>.</w:t>
      </w:r>
    </w:p>
    <w:p w:rsidRPr="00357A8D" w:rsidR="00C2554A" w:rsidP="00E65391" w:rsidRDefault="00C2554A" w14:paraId="090E4208" w14:textId="77777777">
      <w:pPr>
        <w:tabs>
          <w:tab w:val="left" w:pos="567"/>
        </w:tabs>
        <w:autoSpaceDE w:val="0"/>
        <w:autoSpaceDN w:val="0"/>
        <w:adjustRightInd w:val="0"/>
        <w:jc w:val="thaiDistribute"/>
        <w:rPr>
          <w:rFonts w:ascii="TH Sarabun New" w:hAnsi="TH Sarabun New" w:cs="TH Sarabun New"/>
          <w:sz w:val="32"/>
          <w:szCs w:val="32"/>
        </w:rPr>
      </w:pPr>
    </w:p>
    <w:p w:rsidRPr="00357A8D" w:rsidR="00763079" w:rsidP="00E65391" w:rsidRDefault="00763079" w14:paraId="0307DCC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ศ.460</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เศรษฐกิจประเทศไทย</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635500">
        <w:rPr>
          <w:rFonts w:ascii="TH Sarabun New" w:hAnsi="TH Sarabun New" w:cs="TH Sarabun New"/>
          <w:sz w:val="32"/>
          <w:szCs w:val="32"/>
          <w:cs/>
        </w:rPr>
        <w:t xml:space="preserve">         </w:t>
      </w:r>
      <w:r w:rsidRPr="00357A8D">
        <w:rPr>
          <w:rFonts w:ascii="TH Sarabun New" w:hAnsi="TH Sarabun New" w:cs="TH Sarabun New"/>
          <w:sz w:val="32"/>
          <w:szCs w:val="32"/>
          <w:cs/>
        </w:rPr>
        <w:t xml:space="preserve">   3 (3-0-6)</w:t>
      </w:r>
    </w:p>
    <w:p w:rsidRPr="00357A8D" w:rsidR="00763079" w:rsidP="00E65391" w:rsidRDefault="00763079" w14:paraId="5FADF2F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460</w:t>
      </w:r>
      <w:r w:rsidRPr="00357A8D">
        <w:rPr>
          <w:rFonts w:ascii="TH Sarabun New" w:hAnsi="TH Sarabun New" w:cs="TH Sarabun New"/>
          <w:sz w:val="32"/>
          <w:szCs w:val="32"/>
        </w:rPr>
        <w:tab/>
      </w:r>
      <w:r w:rsidRPr="00357A8D">
        <w:rPr>
          <w:rFonts w:ascii="TH Sarabun New" w:hAnsi="TH Sarabun New" w:cs="TH Sarabun New"/>
          <w:sz w:val="32"/>
          <w:szCs w:val="32"/>
        </w:rPr>
        <w:t xml:space="preserve">Thai Economy                     </w:t>
      </w:r>
      <w:r w:rsidRPr="00357A8D">
        <w:rPr>
          <w:rFonts w:ascii="TH Sarabun New" w:hAnsi="TH Sarabun New" w:cs="TH Sarabun New"/>
          <w:sz w:val="32"/>
          <w:szCs w:val="32"/>
          <w:cs/>
        </w:rPr>
        <w:t xml:space="preserve">   </w:t>
      </w:r>
    </w:p>
    <w:p w:rsidRPr="00357A8D" w:rsidR="00763079" w:rsidP="00E65391" w:rsidRDefault="00763079" w14:paraId="2F4F753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311 </w:t>
      </w:r>
      <w:r w:rsidRPr="00357A8D">
        <w:rPr>
          <w:rFonts w:ascii="TH Sarabun New" w:hAnsi="TH Sarabun New" w:cs="TH Sarabun New"/>
          <w:sz w:val="32"/>
          <w:szCs w:val="32"/>
          <w:cs/>
        </w:rPr>
        <w:t>และ ศ.</w:t>
      </w:r>
      <w:r w:rsidRPr="00357A8D">
        <w:rPr>
          <w:rFonts w:ascii="TH Sarabun New" w:hAnsi="TH Sarabun New" w:cs="TH Sarabun New"/>
          <w:sz w:val="32"/>
          <w:szCs w:val="32"/>
        </w:rPr>
        <w:t>312</w:t>
      </w:r>
      <w:r w:rsidRPr="00357A8D">
        <w:rPr>
          <w:rFonts w:ascii="TH Sarabun New" w:hAnsi="TH Sarabun New" w:cs="TH Sarabun New"/>
          <w:sz w:val="32"/>
          <w:szCs w:val="32"/>
          <w:cs/>
        </w:rPr>
        <w:t xml:space="preserve"> </w:t>
      </w:r>
    </w:p>
    <w:p w:rsidRPr="00357A8D" w:rsidR="00763079" w:rsidP="00E65391" w:rsidRDefault="00763079" w14:paraId="1650B8F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โครงสร้างระบบเศรษฐกิจไทย และการเปลี่ยนแปลงโครงสร้างดังกล่าว รวมถึงผลงานของระบบเศรษฐกิจไทย (</w:t>
      </w:r>
      <w:r w:rsidRPr="00357A8D">
        <w:rPr>
          <w:rFonts w:ascii="TH Sarabun New" w:hAnsi="TH Sarabun New" w:cs="TH Sarabun New"/>
          <w:sz w:val="32"/>
          <w:szCs w:val="32"/>
        </w:rPr>
        <w:t>Economic Performance</w:t>
      </w:r>
      <w:r w:rsidRPr="00357A8D">
        <w:rPr>
          <w:rFonts w:ascii="TH Sarabun New" w:hAnsi="TH Sarabun New" w:cs="TH Sarabun New"/>
          <w:sz w:val="32"/>
          <w:szCs w:val="32"/>
          <w:cs/>
        </w:rPr>
        <w:t>) ทั้งด้านการพัฒนาเศรษฐกิจและการจำเริญเติบโตทางเศรษฐกิจ การแก้ปัญหาความยากจน การกระจายรายได้ เสถียรภาพทางเศรษฐกิจ และคุณภาพชีวิตของประชาชน ศึกษากระบวนการกำหนดนโยบายเศรษฐกิจในประเทศไทย การดำเนินนโยบายการเงินและนโยบายการคลัง การดำเนินยุทธศาสตร์การพัฒนาเศรษฐกิจและสังคม และยุทธศาสตร์การพัฒนาภาคเศรษฐกิจรายสาขา เช่น การพัฒนาอุตสาหกรรมและเกษตรกรรม  ศึกษาความสัมพันธ์ระหว่างระบบเศรษฐกิจไทยกับเศรษฐกิจโลก รวมทั้งความสัมพันธ์กับองค์กรโลกบาล  เช่น  ธนาคารโลก กองทุนการเงินระหว่างประเทศ และองค์การการค้าโลก</w:t>
      </w:r>
    </w:p>
    <w:p w:rsidRPr="00357A8D" w:rsidR="00763079" w:rsidP="00E65391" w:rsidRDefault="00763079" w14:paraId="31D4AA7B" w14:textId="43F9E813">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0:00Z" w:id="1317">
        <w:r w:rsidRPr="00357A8D" w:rsidR="002F6646">
          <w:rPr>
            <w:rFonts w:ascii="TH Sarabun New" w:hAnsi="TH Sarabun New" w:eastAsia="Angsana New" w:cs="TH Sarabun New"/>
            <w:sz w:val="32"/>
            <w:szCs w:val="32"/>
            <w:rPrChange w:author="PC" w:date="2023-03-31T11:41:00Z" w:id="1318">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and EC312 </w:t>
      </w:r>
    </w:p>
    <w:p w:rsidRPr="00357A8D" w:rsidR="00763079" w:rsidP="00E65391" w:rsidRDefault="00763079" w14:paraId="469D06D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Thai economic structure and how it changes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 performance in terms of development and growth</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country</w:t>
      </w:r>
      <w:r w:rsidRPr="00357A8D">
        <w:rPr>
          <w:rFonts w:ascii="TH Sarabun New" w:hAnsi="TH Sarabun New" w:cs="TH Sarabun New"/>
          <w:sz w:val="32"/>
          <w:szCs w:val="32"/>
          <w:cs/>
        </w:rPr>
        <w:t>’</w:t>
      </w:r>
      <w:r w:rsidRPr="00357A8D">
        <w:rPr>
          <w:rFonts w:ascii="TH Sarabun New" w:hAnsi="TH Sarabun New" w:cs="TH Sarabun New"/>
          <w:sz w:val="32"/>
          <w:szCs w:val="32"/>
        </w:rPr>
        <w:t>s resolutions for poverty eradication, income distribution, economic stability, and quality of life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process of economic policy formulation in Thailand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Monetary and fiscal policy implementation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National economic and social development strategies and sectoral economic strategies such as the industrial agricultural development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relationship between the Thai and world economy, the international economic order, and international organizations such as the World Bank, International Monetary Fund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IMF</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and the World Trade Organization </w:t>
      </w:r>
      <w:r w:rsidRPr="00357A8D">
        <w:rPr>
          <w:rFonts w:ascii="TH Sarabun New" w:hAnsi="TH Sarabun New" w:cs="TH Sarabun New"/>
          <w:sz w:val="32"/>
          <w:szCs w:val="32"/>
          <w:cs/>
        </w:rPr>
        <w:t>(</w:t>
      </w:r>
      <w:r w:rsidRPr="00357A8D">
        <w:rPr>
          <w:rFonts w:ascii="TH Sarabun New" w:hAnsi="TH Sarabun New" w:cs="TH Sarabun New"/>
          <w:sz w:val="32"/>
          <w:szCs w:val="32"/>
        </w:rPr>
        <w:t>WTO</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A532B0" w:rsidP="00E65391" w:rsidRDefault="00A532B0" w14:paraId="111CAEB1" w14:textId="77777777">
      <w:pPr>
        <w:tabs>
          <w:tab w:val="left" w:pos="567"/>
        </w:tabs>
        <w:autoSpaceDE w:val="0"/>
        <w:autoSpaceDN w:val="0"/>
        <w:adjustRightInd w:val="0"/>
        <w:jc w:val="thaiDistribute"/>
        <w:rPr>
          <w:rFonts w:ascii="TH Sarabun New" w:hAnsi="TH Sarabun New" w:cs="TH Sarabun New"/>
          <w:sz w:val="32"/>
          <w:szCs w:val="32"/>
        </w:rPr>
      </w:pPr>
    </w:p>
    <w:p w:rsidRPr="00357A8D" w:rsidR="00763079" w:rsidP="00E65391" w:rsidRDefault="00763079" w14:paraId="14667972"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cs/>
        </w:rPr>
        <w:t>ศ.</w:t>
      </w:r>
      <w:r w:rsidRPr="00357A8D">
        <w:rPr>
          <w:rFonts w:ascii="TH Sarabun New" w:hAnsi="TH Sarabun New" w:cs="TH Sarabun New"/>
          <w:sz w:val="32"/>
          <w:szCs w:val="32"/>
        </w:rPr>
        <w:t>461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เศรษฐศาสตร์จุลภาคว่าด้วยการพัฒนา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35500">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635500">
        <w:rPr>
          <w:rFonts w:ascii="TH Sarabun New" w:hAnsi="TH Sarabun New" w:cs="TH Sarabun New"/>
          <w:sz w:val="32"/>
          <w:szCs w:val="32"/>
          <w:cs/>
        </w:rPr>
        <w:t xml:space="preserve">         </w:t>
      </w:r>
      <w:r w:rsidRPr="00357A8D">
        <w:rPr>
          <w:rFonts w:ascii="TH Sarabun New" w:hAnsi="TH Sarabun New" w:cs="TH Sarabun New"/>
          <w:sz w:val="32"/>
          <w:szCs w:val="32"/>
          <w:cs/>
        </w:rPr>
        <w:t>3 (3-0-6)</w:t>
      </w:r>
    </w:p>
    <w:p w:rsidRPr="00357A8D" w:rsidR="00763079" w:rsidP="00E65391" w:rsidRDefault="00763079" w14:paraId="3A4DC64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461</w:t>
      </w:r>
      <w:r w:rsidRPr="00357A8D">
        <w:rPr>
          <w:rFonts w:ascii="TH Sarabun New" w:hAnsi="TH Sarabun New" w:cs="TH Sarabun New"/>
          <w:sz w:val="32"/>
          <w:szCs w:val="32"/>
        </w:rPr>
        <w:tab/>
      </w:r>
      <w:r w:rsidRPr="00357A8D">
        <w:rPr>
          <w:rFonts w:ascii="TH Sarabun New" w:hAnsi="TH Sarabun New" w:cs="TH Sarabun New"/>
          <w:sz w:val="32"/>
          <w:szCs w:val="32"/>
        </w:rPr>
        <w:t>Development Microeconomics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763079" w:rsidP="00E65391" w:rsidRDefault="00763079" w14:paraId="54BC970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ศ.311    </w:t>
      </w:r>
    </w:p>
    <w:p w:rsidRPr="00357A8D" w:rsidR="00763079" w:rsidP="00E65391" w:rsidRDefault="00763079" w14:paraId="61FA4CA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แนวคิดทฤษฎีเศรษฐศาสตร์จุลภาคที่เกี่ยวข้องกับการพัฒนาทางเศรษฐกิจ แนวคิดความยากจนและความเหลื่อมล้ำ การวัดความยากจนและความเหลื่อมล้ำ แนวคิดทฤษฎีความยุติธรรม (</w:t>
      </w:r>
      <w:r w:rsidRPr="00357A8D">
        <w:rPr>
          <w:rFonts w:ascii="TH Sarabun New" w:hAnsi="TH Sarabun New" w:cs="TH Sarabun New"/>
          <w:sz w:val="32"/>
          <w:szCs w:val="32"/>
        </w:rPr>
        <w:t>Theories of Justice</w:t>
      </w:r>
      <w:r w:rsidRPr="00357A8D">
        <w:rPr>
          <w:rFonts w:ascii="TH Sarabun New" w:hAnsi="TH Sarabun New" w:cs="TH Sarabun New"/>
          <w:sz w:val="32"/>
          <w:szCs w:val="32"/>
          <w:cs/>
        </w:rPr>
        <w:t>) เพื่อใช้ในการวิเคราะห์นโยบายสาธารณะที่เกี่ยวข้องกับความยากจนและความเหลื่อมล้ำ ทฤษฎีและพฤติกรรมการตัดสินใจของครัวเรือน ความไม่สมบูรณ์ของตลาดต่าง ๆ ในประเทศกำลังพัฒนา และนโยบายสาธารณะในประเด็นต่าง ๆ เช่น การศึกษา สุขภาพ ประชากร การจัดสรรแรงงานในครัวเรือนในภาคการผลิตต่าง ๆ ภาคทางการและภาคนอกทางการ ร</w:t>
      </w:r>
      <w:r w:rsidRPr="00357A8D">
        <w:rPr>
          <w:rFonts w:ascii="TH Sarabun New" w:hAnsi="TH Sarabun New" w:cs="TH Sarabun New"/>
          <w:sz w:val="32"/>
          <w:szCs w:val="32"/>
          <w:cs/>
          <w:lang w:val="th-TH"/>
        </w:rPr>
        <w:t>วมถึง</w:t>
      </w:r>
      <w:r w:rsidRPr="00357A8D">
        <w:rPr>
          <w:rFonts w:ascii="TH Sarabun New" w:hAnsi="TH Sarabun New" w:cs="TH Sarabun New"/>
          <w:sz w:val="32"/>
          <w:szCs w:val="32"/>
          <w:cs/>
        </w:rPr>
        <w:t>การย้ายถิ่น บทบาทการเป็นผู้ประกอบการของครัวเรือน เครื่องมือจัดการความเสี่ยงของครัวเรือน การเงินครัวเรือน ตลาดการเงินฐานราก นวัตกรรมที่เกี่ยวข้องกับการลดความยากจน เป็นต้น</w:t>
      </w:r>
    </w:p>
    <w:p w:rsidRPr="00357A8D" w:rsidR="00763079" w:rsidP="00E65391" w:rsidRDefault="00763079" w14:paraId="5A5B27C3" w14:textId="504B93DE">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0:00Z" w:id="1319">
        <w:r w:rsidRPr="00357A8D" w:rsidR="002F6646">
          <w:rPr>
            <w:rFonts w:ascii="TH Sarabun New" w:hAnsi="TH Sarabun New" w:eastAsia="Angsana New" w:cs="TH Sarabun New"/>
            <w:sz w:val="32"/>
            <w:szCs w:val="32"/>
            <w:rPrChange w:author="PC" w:date="2023-03-31T11:41:00Z" w:id="1320">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rPr>
        <w:t>EC311</w:t>
      </w:r>
    </w:p>
    <w:p w:rsidRPr="00357A8D" w:rsidR="00763079" w:rsidP="00E65391" w:rsidRDefault="00763079" w14:paraId="76114B2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Concepts and measurements of poverty and inequality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theories of justice for analyzing public policies related to these issues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Microeconomic theories related to household decisions and behaviors, as well as market failures in developing countries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Public policies on development issues such as health; education; population; workforce allocation of households in agriculture and non</w:t>
      </w:r>
      <w:r w:rsidRPr="00357A8D">
        <w:rPr>
          <w:rFonts w:ascii="TH Sarabun New" w:hAnsi="TH Sarabun New" w:cs="TH Sarabun New"/>
          <w:sz w:val="32"/>
          <w:szCs w:val="32"/>
          <w:cs/>
        </w:rPr>
        <w:t>-</w:t>
      </w:r>
      <w:r w:rsidRPr="00357A8D">
        <w:rPr>
          <w:rFonts w:ascii="TH Sarabun New" w:hAnsi="TH Sarabun New" w:cs="TH Sarabun New"/>
          <w:sz w:val="32"/>
          <w:szCs w:val="32"/>
        </w:rPr>
        <w:t>agriculture sectors, as well as formal and informal sectors; migration; entrepreneurship of the households; households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financial and risk management tools; microfinance; innovations and other interesting issues related to poverty reduction, etc</w:t>
      </w:r>
      <w:r w:rsidRPr="00357A8D">
        <w:rPr>
          <w:rFonts w:ascii="TH Sarabun New" w:hAnsi="TH Sarabun New" w:cs="TH Sarabun New"/>
          <w:sz w:val="32"/>
          <w:szCs w:val="32"/>
          <w:cs/>
        </w:rPr>
        <w:t xml:space="preserve">.    </w:t>
      </w:r>
    </w:p>
    <w:p w:rsidRPr="00357A8D" w:rsidR="00763079" w:rsidP="00E65391" w:rsidRDefault="00763079" w14:paraId="107D769B" w14:textId="77777777">
      <w:pPr>
        <w:tabs>
          <w:tab w:val="left" w:pos="567"/>
        </w:tabs>
        <w:jc w:val="thaiDistribute"/>
        <w:rPr>
          <w:rFonts w:ascii="TH Sarabun New" w:hAnsi="TH Sarabun New" w:cs="TH Sarabun New"/>
          <w:sz w:val="32"/>
          <w:szCs w:val="32"/>
        </w:rPr>
      </w:pPr>
    </w:p>
    <w:p w:rsidRPr="00357A8D" w:rsidR="00763079" w:rsidP="00E65391" w:rsidRDefault="00763079" w14:paraId="383BE4F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462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เศรษฐศาสตร์มหภาคว่าด้วยการพัฒนา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635500">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6CCB843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EC462</w:t>
      </w:r>
      <w:r w:rsidRPr="00357A8D">
        <w:rPr>
          <w:rFonts w:ascii="TH Sarabun New" w:hAnsi="TH Sarabun New" w:cs="TH Sarabun New"/>
          <w:sz w:val="32"/>
          <w:szCs w:val="32"/>
        </w:rPr>
        <w:tab/>
      </w:r>
      <w:r w:rsidRPr="00357A8D">
        <w:rPr>
          <w:rFonts w:ascii="TH Sarabun New" w:hAnsi="TH Sarabun New" w:cs="TH Sarabun New"/>
          <w:sz w:val="32"/>
          <w:szCs w:val="32"/>
        </w:rPr>
        <w:t xml:space="preserve">Development Macroeconomics </w:t>
      </w:r>
    </w:p>
    <w:p w:rsidRPr="00357A8D" w:rsidR="00763079" w:rsidP="00E65391" w:rsidRDefault="00763079" w14:paraId="569CEDF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312</w:t>
      </w:r>
    </w:p>
    <w:p w:rsidRPr="00357A8D" w:rsidR="00763079" w:rsidP="00E65391" w:rsidRDefault="00763079" w14:paraId="5D6182B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ศึกษาและวิเคราะห์ประเด็นต่าง ๆ ในวิชาเศรษฐศาสตร์พัฒนาที่เกี่ยวข้องกับเศรษฐกิจมหภาคของประเทศกำลังพัฒนา อันประกอบด้วย ทฤษฎีและแนวคิดที่ใช้อธิบายการเจริญเติบโตทางเศรษฐกิจ ความสัมพันธ์ระหว่างการเจริญเติบโตทางเศรษฐกิจกับระดับความยากจน และการกระจายรายได้ นโยบายการพัฒนาในอดีต  ตลอดจนวิเคราะห์ผลกระทบของนโยบายเศรษฐกิจมหภาคในระยะสั้น เช่น นโยบายรักษาเสถียรภาพ (</w:t>
      </w:r>
      <w:r w:rsidRPr="00357A8D">
        <w:rPr>
          <w:rFonts w:ascii="TH Sarabun New" w:hAnsi="TH Sarabun New" w:cs="TH Sarabun New"/>
          <w:sz w:val="32"/>
          <w:szCs w:val="32"/>
        </w:rPr>
        <w:t>Stabilization Policies</w:t>
      </w:r>
      <w:r w:rsidRPr="00357A8D">
        <w:rPr>
          <w:rFonts w:ascii="TH Sarabun New" w:hAnsi="TH Sarabun New" w:cs="TH Sarabun New"/>
          <w:sz w:val="32"/>
          <w:szCs w:val="32"/>
          <w:cs/>
        </w:rPr>
        <w:t>) นโยบายการคลังและนโยบายการเงิน การจัดการอัตราแลกเปลี่ยน รวมทั้งปัจจัยต่าง ๆ ที่ส่งผลต่อการพัฒนาทางเศรษฐกิจ เช่น การค้าและการลงทุนระหว่างประเทศ การไหลเวียนของเงินทุน วิกฤตการเงิน สวัสดิการสังคม และการเปลี่ยนแปลงโครงสร้างของระบบเศรษฐกิจ</w:t>
      </w:r>
    </w:p>
    <w:p w:rsidRPr="00357A8D" w:rsidR="00763079" w:rsidP="00E65391" w:rsidRDefault="00763079" w14:paraId="00E118A7" w14:textId="5B7417B6">
      <w:pPr>
        <w:tabs>
          <w:tab w:val="left" w:pos="567"/>
        </w:tabs>
        <w:jc w:val="thaiDistribute"/>
        <w:rPr>
          <w:rFonts w:ascii="TH Sarabun New" w:hAnsi="TH Sarabun New" w:cs="TH Sarabun New"/>
          <w:sz w:val="32"/>
          <w:szCs w:val="32"/>
          <w:lang w:bidi="ar-SA"/>
        </w:rPr>
      </w:pPr>
      <w:r w:rsidRPr="00357A8D">
        <w:rPr>
          <w:rFonts w:ascii="TH Sarabun New" w:hAnsi="TH Sarabun New" w:cs="TH Sarabun New"/>
          <w:sz w:val="32"/>
          <w:szCs w:val="32"/>
          <w:lang w:bidi="ar-SA"/>
        </w:rPr>
        <w:t xml:space="preserve">           Prerequisites</w:t>
      </w:r>
      <w:r w:rsidRPr="00357A8D">
        <w:rPr>
          <w:rFonts w:ascii="TH Sarabun New" w:hAnsi="TH Sarabun New" w:cs="TH Sarabun New"/>
          <w:sz w:val="32"/>
          <w:szCs w:val="32"/>
          <w:cs/>
        </w:rPr>
        <w:t xml:space="preserve">: </w:t>
      </w:r>
      <w:ins w:author="phetc" w:date="2023-02-15T11:20:00Z" w:id="1321">
        <w:r w:rsidRPr="00357A8D" w:rsidR="002F6646">
          <w:rPr>
            <w:rFonts w:ascii="TH Sarabun New" w:hAnsi="TH Sarabun New" w:eastAsia="Angsana New" w:cs="TH Sarabun New"/>
            <w:sz w:val="32"/>
            <w:szCs w:val="32"/>
            <w:rPrChange w:author="PC" w:date="2023-03-31T11:41:00Z" w:id="1322">
              <w:rPr>
                <w:rFonts w:ascii="TH Sarabun New" w:hAnsi="TH Sarabun New" w:eastAsia="Angsana New" w:cs="TH Sarabun New"/>
                <w:color w:val="FF0000"/>
                <w:sz w:val="32"/>
                <w:szCs w:val="32"/>
              </w:rPr>
            </w:rPrChange>
          </w:rPr>
          <w:t>Have earned credits of</w:t>
        </w:r>
        <w:r w:rsidRPr="00357A8D" w:rsidR="002F6646">
          <w:rPr>
            <w:rFonts w:ascii="TH Sarabun New" w:hAnsi="TH Sarabun New" w:cs="TH Sarabun New"/>
            <w:sz w:val="32"/>
            <w:szCs w:val="32"/>
            <w:cs/>
          </w:rPr>
          <w:t xml:space="preserve"> </w:t>
        </w:r>
      </w:ins>
      <w:r w:rsidRPr="00357A8D">
        <w:rPr>
          <w:rFonts w:ascii="TH Sarabun New" w:hAnsi="TH Sarabun New" w:cs="TH Sarabun New"/>
          <w:sz w:val="32"/>
          <w:szCs w:val="32"/>
          <w:lang w:bidi="ar-SA"/>
        </w:rPr>
        <w:t xml:space="preserve">EC312 </w:t>
      </w:r>
    </w:p>
    <w:p w:rsidRPr="00357A8D" w:rsidR="00763079" w:rsidP="00E65391" w:rsidRDefault="00763079" w14:paraId="567B748A" w14:textId="77777777">
      <w:pPr>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lang w:bidi="ar-SA"/>
        </w:rPr>
        <w:t xml:space="preserve">  Analyzing economic issues in the macroeconomics of developing countries</w:t>
      </w:r>
      <w:r w:rsidRPr="00357A8D">
        <w:rPr>
          <w:rFonts w:ascii="TH Sarabun New" w:hAnsi="TH Sarabun New" w:cs="TH Sarabun New"/>
          <w:sz w:val="32"/>
          <w:szCs w:val="32"/>
          <w:cs/>
        </w:rPr>
        <w:t xml:space="preserve">. </w:t>
      </w:r>
      <w:r w:rsidRPr="00357A8D">
        <w:rPr>
          <w:rFonts w:ascii="TH Sarabun New" w:hAnsi="TH Sarabun New" w:cs="TH Sarabun New"/>
          <w:sz w:val="32"/>
          <w:szCs w:val="32"/>
          <w:lang w:bidi="ar-SA"/>
        </w:rPr>
        <w:t>These include theories and thoughts explaining economic growth; relationship between economic growth and poverty; income distribution; development policies of different countries in the past; and the impact of short</w:t>
      </w:r>
      <w:r w:rsidRPr="00357A8D">
        <w:rPr>
          <w:rFonts w:ascii="TH Sarabun New" w:hAnsi="TH Sarabun New" w:cs="TH Sarabun New"/>
          <w:sz w:val="32"/>
          <w:szCs w:val="32"/>
          <w:cs/>
        </w:rPr>
        <w:t>-</w:t>
      </w:r>
      <w:r w:rsidRPr="00357A8D">
        <w:rPr>
          <w:rFonts w:ascii="TH Sarabun New" w:hAnsi="TH Sarabun New" w:cs="TH Sarabun New"/>
          <w:sz w:val="32"/>
          <w:szCs w:val="32"/>
          <w:lang w:bidi="ar-SA"/>
        </w:rPr>
        <w:t>term macroeconomic policies such as stabilization policies, monetary and fiscal policies, exchange rate management, and various factors affecting economic growth e</w:t>
      </w:r>
      <w:r w:rsidRPr="00357A8D">
        <w:rPr>
          <w:rFonts w:ascii="TH Sarabun New" w:hAnsi="TH Sarabun New" w:cs="TH Sarabun New"/>
          <w:sz w:val="32"/>
          <w:szCs w:val="32"/>
          <w:cs/>
        </w:rPr>
        <w:t>.</w:t>
      </w:r>
      <w:r w:rsidRPr="00357A8D">
        <w:rPr>
          <w:rFonts w:ascii="TH Sarabun New" w:hAnsi="TH Sarabun New" w:cs="TH Sarabun New"/>
          <w:sz w:val="32"/>
          <w:szCs w:val="32"/>
          <w:lang w:bidi="ar-SA"/>
        </w:rPr>
        <w:t>g</w:t>
      </w:r>
      <w:r w:rsidRPr="00357A8D">
        <w:rPr>
          <w:rFonts w:ascii="TH Sarabun New" w:hAnsi="TH Sarabun New" w:cs="TH Sarabun New"/>
          <w:sz w:val="32"/>
          <w:szCs w:val="32"/>
          <w:cs/>
        </w:rPr>
        <w:t xml:space="preserve">. </w:t>
      </w:r>
      <w:r w:rsidRPr="00357A8D">
        <w:rPr>
          <w:rFonts w:ascii="TH Sarabun New" w:hAnsi="TH Sarabun New" w:cs="TH Sarabun New"/>
          <w:sz w:val="32"/>
          <w:szCs w:val="32"/>
          <w:lang w:bidi="ar-SA"/>
        </w:rPr>
        <w:t>international trade and investment, capital flow, financial crises, social welfare, and structural change</w:t>
      </w:r>
      <w:r w:rsidRPr="00357A8D">
        <w:rPr>
          <w:rFonts w:ascii="TH Sarabun New" w:hAnsi="TH Sarabun New" w:cs="TH Sarabun New"/>
          <w:sz w:val="32"/>
          <w:szCs w:val="32"/>
          <w:cs/>
        </w:rPr>
        <w:t>.</w:t>
      </w:r>
    </w:p>
    <w:p w:rsidRPr="00357A8D" w:rsidR="00111B2E" w:rsidP="00E65391" w:rsidRDefault="00111B2E" w14:paraId="3118EF6A" w14:textId="77777777">
      <w:pPr>
        <w:tabs>
          <w:tab w:val="left" w:pos="567"/>
        </w:tabs>
        <w:jc w:val="thaiDistribute"/>
        <w:rPr>
          <w:rFonts w:ascii="TH Sarabun New" w:hAnsi="TH Sarabun New" w:cs="TH Sarabun New"/>
          <w:sz w:val="32"/>
          <w:szCs w:val="32"/>
        </w:rPr>
      </w:pPr>
    </w:p>
    <w:p w:rsidRPr="00357A8D" w:rsidR="00763079" w:rsidP="00E65391" w:rsidRDefault="00763079" w14:paraId="0B6EC4E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ศ.463 </w:t>
      </w:r>
      <w:r w:rsidRPr="00357A8D">
        <w:rPr>
          <w:rFonts w:ascii="TH Sarabun New" w:hAnsi="TH Sarabun New" w:cs="TH Sarabun New"/>
          <w:sz w:val="32"/>
          <w:szCs w:val="32"/>
        </w:rPr>
        <w:tab/>
      </w:r>
      <w:r w:rsidRPr="00357A8D">
        <w:rPr>
          <w:rFonts w:ascii="TH Sarabun New" w:hAnsi="TH Sarabun New" w:cs="TH Sarabun New"/>
          <w:sz w:val="32"/>
          <w:szCs w:val="32"/>
          <w:cs/>
        </w:rPr>
        <w:t>โลกาภิวัตน์ และการพัฒนาระหว่างประเทศ</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450E2">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D450E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3 (3-0-6)</w:t>
      </w:r>
    </w:p>
    <w:p w:rsidRPr="00357A8D" w:rsidR="00763079" w:rsidP="00E65391" w:rsidRDefault="00763079" w14:paraId="3384310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463</w:t>
      </w:r>
      <w:r w:rsidRPr="00357A8D">
        <w:rPr>
          <w:rFonts w:ascii="TH Sarabun New" w:hAnsi="TH Sarabun New" w:cs="TH Sarabun New"/>
          <w:sz w:val="32"/>
          <w:szCs w:val="32"/>
        </w:rPr>
        <w:tab/>
      </w:r>
      <w:r w:rsidRPr="00357A8D">
        <w:rPr>
          <w:rFonts w:ascii="TH Sarabun New" w:hAnsi="TH Sarabun New" w:cs="TH Sarabun New"/>
          <w:sz w:val="32"/>
          <w:szCs w:val="32"/>
        </w:rPr>
        <w:t>Globalization and International Development</w:t>
      </w:r>
    </w:p>
    <w:p w:rsidRPr="00357A8D" w:rsidR="00763079" w:rsidP="00E65391" w:rsidRDefault="00763079" w14:paraId="715996F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ศ.211 และ ศ.212 หรือ (ข) ศ.</w:t>
      </w:r>
      <w:r w:rsidRPr="00357A8D">
        <w:rPr>
          <w:rFonts w:ascii="TH Sarabun New" w:hAnsi="TH Sarabun New" w:cs="TH Sarabun New"/>
          <w:sz w:val="32"/>
          <w:szCs w:val="32"/>
        </w:rPr>
        <w:t xml:space="preserve">213 </w:t>
      </w:r>
      <w:r w:rsidRPr="00357A8D">
        <w:rPr>
          <w:rFonts w:ascii="TH Sarabun New" w:hAnsi="TH Sarabun New" w:cs="TH Sarabun New"/>
          <w:sz w:val="32"/>
          <w:szCs w:val="32"/>
          <w:cs/>
        </w:rPr>
        <w:t>และ ศ.</w:t>
      </w:r>
      <w:r w:rsidRPr="00357A8D">
        <w:rPr>
          <w:rFonts w:ascii="TH Sarabun New" w:hAnsi="TH Sarabun New" w:cs="TH Sarabun New"/>
          <w:sz w:val="32"/>
          <w:szCs w:val="32"/>
        </w:rPr>
        <w:t>214</w:t>
      </w:r>
    </w:p>
    <w:p w:rsidRPr="00357A8D" w:rsidR="00763079" w:rsidP="00E65391" w:rsidRDefault="00763079" w14:paraId="1502194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แนวคิดและพัฒนาการของโลกาภิวัตน์ในบริบทตั้งแต่หลังสงครามโลกครั้งที่สอง การเกิดขึ้นของระเบียบโลกใหม่ทางเศรษฐกิจ (</w:t>
      </w:r>
      <w:r w:rsidRPr="00357A8D">
        <w:rPr>
          <w:rFonts w:ascii="TH Sarabun New" w:hAnsi="TH Sarabun New" w:cs="TH Sarabun New"/>
          <w:sz w:val="32"/>
          <w:szCs w:val="32"/>
        </w:rPr>
        <w:t>New International Economic Order</w:t>
      </w:r>
      <w:r w:rsidRPr="00357A8D">
        <w:rPr>
          <w:rFonts w:ascii="TH Sarabun New" w:hAnsi="TH Sarabun New" w:cs="TH Sarabun New"/>
          <w:sz w:val="32"/>
          <w:szCs w:val="32"/>
          <w:cs/>
        </w:rPr>
        <w:t>) องค์กรโลกบาล บรรษัทข้ามชาติ และกลุ่มความร่วมมือระหว่างประเทศต่าง ๆ เศรษฐศาสตร์การเมืองว่าด้วยการพึ่งพา และสำรวจข้อถกเถียงว่าด้วยผลประโยชน์และผลกระทบของโลกาภิวัตน์ต่อเศรษฐกิจท้องถิ่น ประเด็นข้ามพรมแดนร่วมสมัยด้านการพัฒนา บทบาทขององค์การระหว่างประเทศด้านการพัฒนา เช่น สหประชาชาติ ธนาคารโลก กองทุนการเงินระหว่างประเทศ และองค์การพัฒนาเอกชนระหว่างประเทศ ในการสร้างความเชื่อมโยงระหว่างประเทศกลุ่มโลกเหนือและโลกใต้ และภายในกลุ่มโลกใต้ด้วยกัน ผ่านความช่วยเหลือด้านการพัฒนาอย่างเป็นทางการ (</w:t>
      </w:r>
      <w:r w:rsidRPr="00357A8D">
        <w:rPr>
          <w:rFonts w:ascii="TH Sarabun New" w:hAnsi="TH Sarabun New" w:cs="TH Sarabun New"/>
          <w:sz w:val="32"/>
          <w:szCs w:val="32"/>
        </w:rPr>
        <w:t>Official Development Assistance</w:t>
      </w:r>
      <w:r w:rsidRPr="00357A8D">
        <w:rPr>
          <w:rFonts w:ascii="TH Sarabun New" w:hAnsi="TH Sarabun New" w:cs="TH Sarabun New"/>
          <w:sz w:val="32"/>
          <w:szCs w:val="32"/>
          <w:cs/>
        </w:rPr>
        <w:t>) สินเชื่อเพื่อการพัฒนา หรือโครงการพัฒนาต่าง ๆ รวมทั้งวิเคราะห์รูปแบบและปัจจัยแห่งความสำเร็จและล้มเหลวของโครงการพัฒนาระหว่างประเทศที่ผ่านมา และเทคนิคเบื้องต้นในการประเมินผลกระทบหรือผลลัพธ์ของโครงการพัฒนา</w:t>
      </w:r>
    </w:p>
    <w:p w:rsidRPr="00357A8D" w:rsidR="00763079" w:rsidP="00E65391" w:rsidRDefault="00763079" w14:paraId="0C90FA56" w14:textId="497F377A">
      <w:pPr>
        <w:tabs>
          <w:tab w:val="left" w:pos="567"/>
          <w:tab w:val="left" w:pos="709"/>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0:00Z" w:id="1323">
        <w:r w:rsidRPr="00357A8D" w:rsidR="005206B0">
          <w:rPr>
            <w:rFonts w:ascii="TH Sarabun New" w:hAnsi="TH Sarabun New" w:eastAsia="Angsana New" w:cs="TH Sarabun New"/>
            <w:sz w:val="32"/>
            <w:szCs w:val="32"/>
            <w:rPrChange w:author="PC" w:date="2023-03-31T11:41:00Z" w:id="1324">
              <w:rPr>
                <w:rFonts w:ascii="TH Sarabun New" w:hAnsi="TH Sarabun New" w:eastAsia="Angsana New" w:cs="TH Sarabun New"/>
                <w:color w:val="FF0000"/>
                <w:sz w:val="32"/>
                <w:szCs w:val="32"/>
              </w:rPr>
            </w:rPrChange>
          </w:rPr>
          <w:t>Have earned credits of</w:t>
        </w:r>
        <w:r w:rsidRPr="00357A8D" w:rsidR="005206B0">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w:t>
      </w:r>
      <w:r w:rsidRPr="00357A8D">
        <w:rPr>
          <w:rFonts w:ascii="TH Sarabun New" w:hAnsi="TH Sarabun New" w:cs="TH Sarabun New"/>
          <w:sz w:val="32"/>
          <w:szCs w:val="32"/>
          <w:cs/>
        </w:rPr>
        <w:t>211</w:t>
      </w:r>
      <w:r w:rsidRPr="00357A8D">
        <w:rPr>
          <w:rFonts w:ascii="TH Sarabun New" w:hAnsi="TH Sarabun New" w:cs="TH Sarabun New"/>
          <w:sz w:val="32"/>
          <w:szCs w:val="32"/>
        </w:rPr>
        <w:t xml:space="preserve"> and EC</w:t>
      </w:r>
      <w:r w:rsidRPr="00357A8D">
        <w:rPr>
          <w:rFonts w:ascii="TH Sarabun New" w:hAnsi="TH Sarabun New" w:cs="TH Sarabun New"/>
          <w:sz w:val="32"/>
          <w:szCs w:val="32"/>
          <w:cs/>
        </w:rPr>
        <w:t>212</w:t>
      </w:r>
      <w:r w:rsidRPr="00357A8D">
        <w:rPr>
          <w:rFonts w:ascii="TH Sarabun New" w:hAnsi="TH Sarabun New" w:cs="TH Sarabun New"/>
          <w:sz w:val="32"/>
          <w:szCs w:val="32"/>
        </w:rPr>
        <w:t>; or b</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EC213 and EC214</w:t>
      </w:r>
    </w:p>
    <w:p w:rsidRPr="00357A8D" w:rsidR="00763079" w:rsidP="00E65391" w:rsidRDefault="00763079" w14:paraId="30E06F8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1325">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32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26">
            <w:rPr>
              <w:rFonts w:ascii="TH Sarabun New" w:hAnsi="TH Sarabun New" w:cs="TH Sarabun New"/>
              <w:color w:val="000000"/>
              <w:sz w:val="32"/>
              <w:szCs w:val="32"/>
            </w:rPr>
          </w:rPrChange>
        </w:rPr>
        <w:t>Concept and development of globalization in the context of after World War II</w:t>
      </w:r>
      <w:r w:rsidRPr="00357A8D">
        <w:rPr>
          <w:rFonts w:ascii="TH Sarabun New" w:hAnsi="TH Sarabun New" w:cs="TH Sarabun New"/>
          <w:sz w:val="32"/>
          <w:szCs w:val="32"/>
          <w:cs/>
          <w:rPrChange w:author="PC" w:date="2023-03-31T11:41:00Z" w:id="132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28">
            <w:rPr>
              <w:rFonts w:ascii="TH Sarabun New" w:hAnsi="TH Sarabun New" w:cs="TH Sarabun New"/>
              <w:color w:val="000000"/>
              <w:sz w:val="32"/>
              <w:szCs w:val="32"/>
            </w:rPr>
          </w:rPrChange>
        </w:rPr>
        <w:t xml:space="preserve">Formation of the New International Economic Order </w:t>
      </w:r>
      <w:r w:rsidRPr="00357A8D">
        <w:rPr>
          <w:rFonts w:ascii="TH Sarabun New" w:hAnsi="TH Sarabun New" w:cs="TH Sarabun New"/>
          <w:sz w:val="32"/>
          <w:szCs w:val="32"/>
          <w:cs/>
          <w:rPrChange w:author="PC" w:date="2023-03-31T11:41:00Z" w:id="1329">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330">
            <w:rPr>
              <w:rFonts w:ascii="TH Sarabun New" w:hAnsi="TH Sarabun New" w:cs="TH Sarabun New"/>
              <w:color w:val="000000"/>
              <w:sz w:val="32"/>
              <w:szCs w:val="32"/>
            </w:rPr>
          </w:rPrChange>
        </w:rPr>
        <w:t>NIEO</w:t>
      </w:r>
      <w:r w:rsidRPr="00357A8D">
        <w:rPr>
          <w:rFonts w:ascii="TH Sarabun New" w:hAnsi="TH Sarabun New" w:cs="TH Sarabun New"/>
          <w:sz w:val="32"/>
          <w:szCs w:val="32"/>
          <w:cs/>
          <w:rPrChange w:author="PC" w:date="2023-03-31T11:41:00Z" w:id="1331">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32">
            <w:rPr>
              <w:rFonts w:ascii="TH Sarabun New" w:hAnsi="TH Sarabun New" w:cs="TH Sarabun New"/>
              <w:color w:val="000000"/>
              <w:sz w:val="32"/>
              <w:szCs w:val="32"/>
            </w:rPr>
          </w:rPrChange>
        </w:rPr>
        <w:t>Global organizations</w:t>
      </w:r>
      <w:r w:rsidRPr="00357A8D">
        <w:rPr>
          <w:rFonts w:ascii="TH Sarabun New" w:hAnsi="TH Sarabun New" w:cs="TH Sarabun New"/>
          <w:sz w:val="32"/>
          <w:szCs w:val="32"/>
          <w:cs/>
          <w:rPrChange w:author="PC" w:date="2023-03-31T11:41:00Z" w:id="133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34">
            <w:rPr>
              <w:rFonts w:ascii="TH Sarabun New" w:hAnsi="TH Sarabun New" w:cs="TH Sarabun New"/>
              <w:color w:val="000000"/>
              <w:sz w:val="32"/>
              <w:szCs w:val="32"/>
            </w:rPr>
          </w:rPrChange>
        </w:rPr>
        <w:t>Multinational corporations</w:t>
      </w:r>
      <w:r w:rsidRPr="00357A8D">
        <w:rPr>
          <w:rFonts w:ascii="TH Sarabun New" w:hAnsi="TH Sarabun New" w:cs="TH Sarabun New"/>
          <w:sz w:val="32"/>
          <w:szCs w:val="32"/>
          <w:cs/>
          <w:rPrChange w:author="PC" w:date="2023-03-31T11:41:00Z" w:id="133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36">
            <w:rPr>
              <w:rFonts w:ascii="TH Sarabun New" w:hAnsi="TH Sarabun New" w:cs="TH Sarabun New"/>
              <w:color w:val="000000"/>
              <w:sz w:val="32"/>
              <w:szCs w:val="32"/>
            </w:rPr>
          </w:rPrChange>
        </w:rPr>
        <w:t>International cooperation</w:t>
      </w:r>
      <w:r w:rsidRPr="00357A8D">
        <w:rPr>
          <w:rFonts w:ascii="TH Sarabun New" w:hAnsi="TH Sarabun New" w:cs="TH Sarabun New"/>
          <w:sz w:val="32"/>
          <w:szCs w:val="32"/>
          <w:cs/>
          <w:rPrChange w:author="PC" w:date="2023-03-31T11:41:00Z" w:id="1337">
            <w:rPr>
              <w:rFonts w:ascii="TH Sarabun New" w:hAnsi="TH Sarabun New" w:cs="TH Sarabun New"/>
              <w:color w:val="000000"/>
              <w:sz w:val="32"/>
              <w:szCs w:val="32"/>
              <w:cs/>
            </w:rPr>
          </w:rPrChange>
        </w:rPr>
        <w:t xml:space="preserve">. </w:t>
      </w:r>
      <w:r w:rsidRPr="00357A8D" w:rsidR="00505061">
        <w:rPr>
          <w:rFonts w:ascii="TH Sarabun New" w:hAnsi="TH Sarabun New" w:cs="TH Sarabun New"/>
          <w:sz w:val="32"/>
          <w:szCs w:val="32"/>
          <w:rPrChange w:author="PC" w:date="2023-03-31T11:41:00Z" w:id="1338">
            <w:rPr>
              <w:rFonts w:ascii="TH Sarabun New" w:hAnsi="TH Sarabun New" w:cs="TH Sarabun New"/>
              <w:color w:val="000000"/>
              <w:sz w:val="32"/>
              <w:szCs w:val="32"/>
            </w:rPr>
          </w:rPrChange>
        </w:rPr>
        <w:t>The p</w:t>
      </w:r>
      <w:r w:rsidRPr="00357A8D">
        <w:rPr>
          <w:rFonts w:ascii="TH Sarabun New" w:hAnsi="TH Sarabun New" w:cs="TH Sarabun New"/>
          <w:sz w:val="32"/>
          <w:szCs w:val="32"/>
          <w:rPrChange w:author="PC" w:date="2023-03-31T11:41:00Z" w:id="1339">
            <w:rPr>
              <w:rFonts w:ascii="TH Sarabun New" w:hAnsi="TH Sarabun New" w:cs="TH Sarabun New"/>
              <w:color w:val="000000"/>
              <w:sz w:val="32"/>
              <w:szCs w:val="32"/>
            </w:rPr>
          </w:rPrChange>
        </w:rPr>
        <w:t>olitical economy of dependency</w:t>
      </w:r>
      <w:r w:rsidRPr="00357A8D">
        <w:rPr>
          <w:rFonts w:ascii="TH Sarabun New" w:hAnsi="TH Sarabun New" w:cs="TH Sarabun New"/>
          <w:sz w:val="32"/>
          <w:szCs w:val="32"/>
          <w:cs/>
          <w:rPrChange w:author="PC" w:date="2023-03-31T11:41:00Z" w:id="134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41">
            <w:rPr>
              <w:rFonts w:ascii="TH Sarabun New" w:hAnsi="TH Sarabun New" w:cs="TH Sarabun New"/>
              <w:color w:val="000000"/>
              <w:sz w:val="32"/>
              <w:szCs w:val="32"/>
            </w:rPr>
          </w:rPrChange>
        </w:rPr>
        <w:t xml:space="preserve">Debates on </w:t>
      </w:r>
      <w:r w:rsidRPr="00357A8D" w:rsidR="00505061">
        <w:rPr>
          <w:rFonts w:ascii="TH Sarabun New" w:hAnsi="TH Sarabun New" w:cs="TH Sarabun New"/>
          <w:sz w:val="32"/>
          <w:szCs w:val="32"/>
          <w:rPrChange w:author="PC" w:date="2023-03-31T11:41:00Z" w:id="1342">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1343">
            <w:rPr>
              <w:rFonts w:ascii="TH Sarabun New" w:hAnsi="TH Sarabun New" w:cs="TH Sarabun New"/>
              <w:color w:val="000000"/>
              <w:sz w:val="32"/>
              <w:szCs w:val="32"/>
            </w:rPr>
          </w:rPrChange>
        </w:rPr>
        <w:t>contribution and impacts of globalization on the local economy</w:t>
      </w:r>
      <w:r w:rsidRPr="00357A8D">
        <w:rPr>
          <w:rFonts w:ascii="TH Sarabun New" w:hAnsi="TH Sarabun New" w:cs="TH Sarabun New"/>
          <w:sz w:val="32"/>
          <w:szCs w:val="32"/>
          <w:cs/>
          <w:rPrChange w:author="PC" w:date="2023-03-31T11:41:00Z" w:id="1344">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45">
            <w:rPr>
              <w:rFonts w:ascii="TH Sarabun New" w:hAnsi="TH Sarabun New" w:cs="TH Sarabun New"/>
              <w:color w:val="000000"/>
              <w:sz w:val="32"/>
              <w:szCs w:val="32"/>
            </w:rPr>
          </w:rPrChange>
        </w:rPr>
        <w:t>Contemporary transnational development issues</w:t>
      </w:r>
      <w:r w:rsidRPr="00357A8D">
        <w:rPr>
          <w:rFonts w:ascii="TH Sarabun New" w:hAnsi="TH Sarabun New" w:cs="TH Sarabun New"/>
          <w:sz w:val="32"/>
          <w:szCs w:val="32"/>
          <w:cs/>
          <w:rPrChange w:author="PC" w:date="2023-03-31T11:41:00Z" w:id="1346">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47">
            <w:rPr>
              <w:rFonts w:ascii="TH Sarabun New" w:hAnsi="TH Sarabun New" w:cs="TH Sarabun New"/>
              <w:color w:val="000000"/>
              <w:sz w:val="32"/>
              <w:szCs w:val="32"/>
            </w:rPr>
          </w:rPrChange>
        </w:rPr>
        <w:t>Roles of international development organizations e</w:t>
      </w:r>
      <w:r w:rsidRPr="00357A8D">
        <w:rPr>
          <w:rFonts w:ascii="TH Sarabun New" w:hAnsi="TH Sarabun New" w:cs="TH Sarabun New"/>
          <w:sz w:val="32"/>
          <w:szCs w:val="32"/>
          <w:cs/>
          <w:rPrChange w:author="PC" w:date="2023-03-31T11:41:00Z" w:id="1348">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349">
            <w:rPr>
              <w:rFonts w:ascii="TH Sarabun New" w:hAnsi="TH Sarabun New" w:cs="TH Sarabun New"/>
              <w:color w:val="000000"/>
              <w:sz w:val="32"/>
              <w:szCs w:val="32"/>
            </w:rPr>
          </w:rPrChange>
        </w:rPr>
        <w:t>g</w:t>
      </w:r>
      <w:r w:rsidRPr="00357A8D">
        <w:rPr>
          <w:rFonts w:ascii="TH Sarabun New" w:hAnsi="TH Sarabun New" w:cs="TH Sarabun New"/>
          <w:sz w:val="32"/>
          <w:szCs w:val="32"/>
          <w:cs/>
          <w:rPrChange w:author="PC" w:date="2023-03-31T11:41:00Z" w:id="135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51">
            <w:rPr>
              <w:rFonts w:ascii="TH Sarabun New" w:hAnsi="TH Sarabun New" w:cs="TH Sarabun New"/>
              <w:color w:val="000000"/>
              <w:sz w:val="32"/>
              <w:szCs w:val="32"/>
            </w:rPr>
          </w:rPrChange>
        </w:rPr>
        <w:t>the United Nations, World Bank, International Monetary</w:t>
      </w:r>
      <w:r w:rsidRPr="00357A8D">
        <w:rPr>
          <w:rFonts w:ascii="TH Sarabun New" w:hAnsi="TH Sarabun New" w:cs="TH Sarabun New"/>
          <w:sz w:val="32"/>
          <w:szCs w:val="32"/>
        </w:rPr>
        <w:t xml:space="preserve"> Fund </w:t>
      </w:r>
      <w:r w:rsidRPr="00357A8D">
        <w:rPr>
          <w:rFonts w:ascii="TH Sarabun New" w:hAnsi="TH Sarabun New" w:cs="TH Sarabun New"/>
          <w:sz w:val="32"/>
          <w:szCs w:val="32"/>
          <w:cs/>
        </w:rPr>
        <w:t>(</w:t>
      </w:r>
      <w:r w:rsidRPr="00357A8D">
        <w:rPr>
          <w:rFonts w:ascii="TH Sarabun New" w:hAnsi="TH Sarabun New" w:cs="TH Sarabun New"/>
          <w:sz w:val="32"/>
          <w:szCs w:val="32"/>
        </w:rPr>
        <w:t>IMF</w:t>
      </w:r>
      <w:r w:rsidRPr="00357A8D">
        <w:rPr>
          <w:rFonts w:ascii="TH Sarabun New" w:hAnsi="TH Sarabun New" w:cs="TH Sarabun New"/>
          <w:sz w:val="32"/>
          <w:szCs w:val="32"/>
          <w:cs/>
        </w:rPr>
        <w:t>)</w:t>
      </w:r>
      <w:r w:rsidRPr="00357A8D">
        <w:rPr>
          <w:rFonts w:ascii="TH Sarabun New" w:hAnsi="TH Sarabun New" w:cs="TH Sarabun New"/>
          <w:sz w:val="32"/>
          <w:szCs w:val="32"/>
        </w:rPr>
        <w:t>, etc</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in bridging the global north and the global south or within the south countries through official development assistance </w:t>
      </w:r>
      <w:r w:rsidRPr="00357A8D">
        <w:rPr>
          <w:rFonts w:ascii="TH Sarabun New" w:hAnsi="TH Sarabun New" w:cs="TH Sarabun New"/>
          <w:sz w:val="32"/>
          <w:szCs w:val="32"/>
          <w:cs/>
        </w:rPr>
        <w:t>(</w:t>
      </w:r>
      <w:r w:rsidRPr="00357A8D">
        <w:rPr>
          <w:rFonts w:ascii="TH Sarabun New" w:hAnsi="TH Sarabun New" w:cs="TH Sarabun New"/>
          <w:sz w:val="32"/>
          <w:szCs w:val="32"/>
        </w:rPr>
        <w:t>ODA</w:t>
      </w:r>
      <w:r w:rsidRPr="00357A8D">
        <w:rPr>
          <w:rFonts w:ascii="TH Sarabun New" w:hAnsi="TH Sarabun New" w:cs="TH Sarabun New"/>
          <w:sz w:val="32"/>
          <w:szCs w:val="32"/>
          <w:cs/>
        </w:rPr>
        <w:t>)</w:t>
      </w:r>
      <w:r w:rsidRPr="00357A8D">
        <w:rPr>
          <w:rFonts w:ascii="TH Sarabun New" w:hAnsi="TH Sarabun New" w:cs="TH Sarabun New"/>
          <w:sz w:val="32"/>
          <w:szCs w:val="32"/>
        </w:rPr>
        <w:t>, development loan, or development projects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Analysis of patterns, factors of success</w:t>
      </w:r>
      <w:r w:rsidRPr="00357A8D" w:rsidR="00505061">
        <w:rPr>
          <w:rFonts w:ascii="TH Sarabun New" w:hAnsi="TH Sarabun New" w:cs="TH Sarabun New"/>
          <w:sz w:val="32"/>
          <w:szCs w:val="32"/>
        </w:rPr>
        <w:t>,</w:t>
      </w:r>
      <w:r w:rsidRPr="00357A8D">
        <w:rPr>
          <w:rFonts w:ascii="TH Sarabun New" w:hAnsi="TH Sarabun New" w:cs="TH Sarabun New"/>
          <w:sz w:val="32"/>
          <w:szCs w:val="32"/>
        </w:rPr>
        <w:t xml:space="preserve"> and failures of past international development projects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Basic techniques for development project evaluation</w:t>
      </w:r>
      <w:r w:rsidRPr="00357A8D">
        <w:rPr>
          <w:rFonts w:ascii="TH Sarabun New" w:hAnsi="TH Sarabun New" w:cs="TH Sarabun New"/>
          <w:sz w:val="32"/>
          <w:szCs w:val="32"/>
          <w:cs/>
        </w:rPr>
        <w:t>.</w:t>
      </w:r>
    </w:p>
    <w:p w:rsidRPr="00357A8D" w:rsidR="00763079" w:rsidP="00E65391" w:rsidRDefault="00763079" w14:paraId="2D23C0C0" w14:textId="77777777">
      <w:pPr>
        <w:tabs>
          <w:tab w:val="left" w:pos="567"/>
        </w:tabs>
        <w:jc w:val="thaiDistribute"/>
        <w:rPr>
          <w:rFonts w:ascii="TH Sarabun New" w:hAnsi="TH Sarabun New" w:cs="TH Sarabun New"/>
          <w:sz w:val="32"/>
          <w:szCs w:val="32"/>
        </w:rPr>
      </w:pPr>
    </w:p>
    <w:p w:rsidRPr="00357A8D" w:rsidR="00763079" w:rsidP="00E65391" w:rsidRDefault="00763079" w14:paraId="4FA6416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464</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เศรษฐศาสตร์เมืองและภูมิภาค</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450E2">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D450E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82789A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EC464</w:t>
      </w:r>
      <w:r w:rsidRPr="00357A8D">
        <w:rPr>
          <w:rFonts w:ascii="TH Sarabun New" w:hAnsi="TH Sarabun New" w:cs="TH Sarabun New"/>
          <w:sz w:val="32"/>
          <w:szCs w:val="32"/>
          <w:cs/>
        </w:rPr>
        <w:tab/>
      </w:r>
      <w:r w:rsidRPr="00357A8D">
        <w:rPr>
          <w:rFonts w:ascii="TH Sarabun New" w:hAnsi="TH Sarabun New" w:cs="TH Sarabun New"/>
          <w:sz w:val="32"/>
          <w:szCs w:val="32"/>
        </w:rPr>
        <w:t>Urban and Regional Economics</w:t>
      </w:r>
    </w:p>
    <w:p w:rsidRPr="00357A8D" w:rsidR="00763079" w:rsidP="00E65391" w:rsidRDefault="00763079" w14:paraId="5FD8637E"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212 </w:t>
      </w:r>
      <w:r w:rsidRPr="00357A8D">
        <w:rPr>
          <w:rFonts w:ascii="TH Sarabun New" w:hAnsi="TH Sarabun New" w:cs="TH Sarabun New"/>
          <w:sz w:val="32"/>
          <w:szCs w:val="32"/>
          <w:cs/>
        </w:rPr>
        <w:t>(หรือ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และ ศ.</w:t>
      </w:r>
      <w:r w:rsidRPr="00357A8D">
        <w:rPr>
          <w:rFonts w:ascii="TH Sarabun New" w:hAnsi="TH Sarabun New" w:cs="TH Sarabun New"/>
          <w:sz w:val="32"/>
          <w:szCs w:val="32"/>
        </w:rPr>
        <w:t xml:space="preserve">325 </w:t>
      </w:r>
      <w:r w:rsidRPr="00357A8D">
        <w:rPr>
          <w:rFonts w:ascii="TH Sarabun New" w:hAnsi="TH Sarabun New" w:cs="TH Sarabun New"/>
          <w:sz w:val="32"/>
          <w:szCs w:val="32"/>
          <w:cs/>
        </w:rPr>
        <w:t>(หรือ ศ.</w:t>
      </w:r>
      <w:r w:rsidRPr="00357A8D">
        <w:rPr>
          <w:rFonts w:ascii="TH Sarabun New" w:hAnsi="TH Sarabun New" w:cs="TH Sarabun New"/>
          <w:sz w:val="32"/>
          <w:szCs w:val="32"/>
        </w:rPr>
        <w:t>425</w:t>
      </w:r>
      <w:r w:rsidRPr="00357A8D">
        <w:rPr>
          <w:rFonts w:ascii="TH Sarabun New" w:hAnsi="TH Sarabun New" w:cs="TH Sarabun New"/>
          <w:sz w:val="32"/>
          <w:szCs w:val="32"/>
          <w:cs/>
        </w:rPr>
        <w:t>)</w:t>
      </w:r>
    </w:p>
    <w:p w:rsidRPr="00357A8D" w:rsidR="00763079" w:rsidDel="00111B2E" w:rsidP="00E65391" w:rsidRDefault="00763079" w14:paraId="0B6DCFD7" w14:textId="24738553">
      <w:pPr>
        <w:tabs>
          <w:tab w:val="left" w:pos="567"/>
        </w:tabs>
        <w:jc w:val="thaiDistribute"/>
        <w:rPr>
          <w:del w:author="Jenjira O-cha" w:date="2023-02-08T15:17:00Z" w:id="1352"/>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ประเด็นต่าง ๆ ที่ สำคัญในด้านเศรษฐศาสตร์เมือง และ/หรือ เศรษฐศาสตร์ภูมิภาค เฉพาะตามผู้สอนกำหนดในแต่ละภาคการศึกษา เช่น การเติบโตของเมือง (</w:t>
      </w:r>
      <w:r w:rsidRPr="00357A8D">
        <w:rPr>
          <w:rFonts w:ascii="TH Sarabun New" w:hAnsi="TH Sarabun New" w:cs="TH Sarabun New"/>
          <w:sz w:val="32"/>
          <w:szCs w:val="32"/>
        </w:rPr>
        <w:t>Urbanization</w:t>
      </w:r>
      <w:r w:rsidRPr="00357A8D">
        <w:rPr>
          <w:rFonts w:ascii="TH Sarabun New" w:hAnsi="TH Sarabun New" w:cs="TH Sarabun New"/>
          <w:sz w:val="32"/>
          <w:szCs w:val="32"/>
          <w:cs/>
        </w:rPr>
        <w:t>) ตลาดที่ดินและที่อยู่อาศัย สินค้าและบริการสาธารณะต่าง ๆ ในเมือง นโยบายการพัฒนาเมืองที่เหมาะสมยั่งยืนและเอื้อกับประชากรทุกกลุ่ม (</w:t>
      </w:r>
      <w:r w:rsidRPr="00357A8D">
        <w:rPr>
          <w:rFonts w:ascii="TH Sarabun New" w:hAnsi="TH Sarabun New" w:cs="TH Sarabun New"/>
          <w:sz w:val="32"/>
          <w:szCs w:val="32"/>
        </w:rPr>
        <w:t>Sustainable and Inclusive Cities</w:t>
      </w:r>
      <w:r w:rsidRPr="00357A8D">
        <w:rPr>
          <w:rFonts w:ascii="TH Sarabun New" w:hAnsi="TH Sarabun New" w:cs="TH Sarabun New"/>
          <w:sz w:val="32"/>
          <w:szCs w:val="32"/>
          <w:cs/>
        </w:rPr>
        <w:t>) ทฤษฎีด้านภูมิศาสตร์เศรษฐกิจใหม่ (</w:t>
      </w:r>
      <w:r w:rsidRPr="00357A8D">
        <w:rPr>
          <w:rFonts w:ascii="TH Sarabun New" w:hAnsi="TH Sarabun New" w:cs="TH Sarabun New"/>
          <w:sz w:val="32"/>
          <w:szCs w:val="32"/>
        </w:rPr>
        <w:t>New Economic Geography</w:t>
      </w:r>
      <w:r w:rsidRPr="00357A8D">
        <w:rPr>
          <w:rFonts w:ascii="TH Sarabun New" w:hAnsi="TH Sarabun New" w:cs="TH Sarabun New"/>
          <w:sz w:val="32"/>
          <w:szCs w:val="32"/>
          <w:cs/>
        </w:rPr>
        <w:t>) แบบจำลองว่าด้วยที่ตั้งและคลัสเตอร์  การเจริญเติบโตและความเหลื่อมล้ำของภูมิภาค การวิเคราะห์ข้อมูลเชิงพื้นที่ (</w:t>
      </w:r>
      <w:r w:rsidRPr="00357A8D">
        <w:rPr>
          <w:rFonts w:ascii="TH Sarabun New" w:hAnsi="TH Sarabun New" w:cs="TH Sarabun New"/>
          <w:sz w:val="32"/>
          <w:szCs w:val="32"/>
        </w:rPr>
        <w:t>Spatial Analysis</w:t>
      </w:r>
      <w:r w:rsidRPr="00357A8D">
        <w:rPr>
          <w:rFonts w:ascii="TH Sarabun New" w:hAnsi="TH Sarabun New" w:cs="TH Sarabun New"/>
          <w:sz w:val="32"/>
          <w:szCs w:val="32"/>
          <w:cs/>
        </w:rPr>
        <w:t>) เบื้องต้น ระบบสารสนเทศภูมิศาสตร์ (</w:t>
      </w:r>
      <w:r w:rsidRPr="00357A8D">
        <w:rPr>
          <w:rFonts w:ascii="TH Sarabun New" w:hAnsi="TH Sarabun New" w:cs="TH Sarabun New"/>
          <w:sz w:val="32"/>
          <w:szCs w:val="32"/>
        </w:rPr>
        <w:t>GIS</w:t>
      </w:r>
      <w:r w:rsidRPr="00357A8D">
        <w:rPr>
          <w:rFonts w:ascii="TH Sarabun New" w:hAnsi="TH Sarabun New" w:cs="TH Sarabun New"/>
          <w:sz w:val="32"/>
          <w:szCs w:val="32"/>
          <w:cs/>
        </w:rPr>
        <w:t>) เบื้องต้น เขตเศรษฐกิจพิเศษ ประเด็นร่วมสมัยทางนโยบายที่เกี่ยวข้องกับการพัฒนาเมืองและภูมิภาค เป็นต้น</w:t>
      </w:r>
    </w:p>
    <w:p w:rsidRPr="00357A8D" w:rsidR="00C84E60" w:rsidP="00E65391" w:rsidRDefault="00C84E60" w14:paraId="0ECB1046" w14:textId="77777777">
      <w:pPr>
        <w:tabs>
          <w:tab w:val="left" w:pos="567"/>
        </w:tabs>
        <w:jc w:val="thaiDistribute"/>
        <w:rPr>
          <w:rFonts w:ascii="TH Sarabun New" w:hAnsi="TH Sarabun New" w:cs="TH Sarabun New"/>
          <w:sz w:val="32"/>
          <w:szCs w:val="32"/>
        </w:rPr>
      </w:pPr>
    </w:p>
    <w:p w:rsidRPr="00357A8D" w:rsidR="00763079" w:rsidP="00E65391" w:rsidRDefault="00763079" w14:paraId="1F3C0481" w14:textId="2548C532">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1:00Z" w:id="1353">
        <w:r w:rsidRPr="00357A8D" w:rsidR="005206B0">
          <w:rPr>
            <w:rFonts w:ascii="TH Sarabun New" w:hAnsi="TH Sarabun New" w:eastAsia="Angsana New" w:cs="TH Sarabun New"/>
            <w:sz w:val="32"/>
            <w:szCs w:val="32"/>
            <w:rPrChange w:author="PC" w:date="2023-03-31T11:41:00Z" w:id="1354">
              <w:rPr>
                <w:rFonts w:ascii="TH Sarabun New" w:hAnsi="TH Sarabun New" w:eastAsia="Angsana New" w:cs="TH Sarabun New"/>
                <w:color w:val="FF0000"/>
                <w:sz w:val="32"/>
                <w:szCs w:val="32"/>
              </w:rPr>
            </w:rPrChange>
          </w:rPr>
          <w:t>Have earned credits of</w:t>
        </w:r>
        <w:r w:rsidRPr="00357A8D" w:rsidR="005206B0">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and EC325 </w:t>
      </w:r>
      <w:r w:rsidRPr="00357A8D">
        <w:rPr>
          <w:rFonts w:ascii="TH Sarabun New" w:hAnsi="TH Sarabun New" w:cs="TH Sarabun New"/>
          <w:sz w:val="32"/>
          <w:szCs w:val="32"/>
          <w:cs/>
        </w:rPr>
        <w:t>(</w:t>
      </w:r>
      <w:r w:rsidRPr="00357A8D">
        <w:rPr>
          <w:rFonts w:ascii="TH Sarabun New" w:hAnsi="TH Sarabun New" w:cs="TH Sarabun New"/>
          <w:sz w:val="32"/>
          <w:szCs w:val="32"/>
        </w:rPr>
        <w:t>or EC425</w:t>
      </w:r>
      <w:r w:rsidRPr="00357A8D">
        <w:rPr>
          <w:rFonts w:ascii="TH Sarabun New" w:hAnsi="TH Sarabun New" w:cs="TH Sarabun New"/>
          <w:sz w:val="32"/>
          <w:szCs w:val="32"/>
          <w:cs/>
        </w:rPr>
        <w:t>)</w:t>
      </w:r>
    </w:p>
    <w:p w:rsidRPr="00357A8D" w:rsidR="00763079" w:rsidP="00E65391" w:rsidRDefault="00763079" w14:paraId="5C858FB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Topics in urban economics and</w:t>
      </w:r>
      <w:r w:rsidRPr="00357A8D">
        <w:rPr>
          <w:rFonts w:ascii="TH Sarabun New" w:hAnsi="TH Sarabun New" w:cs="TH Sarabun New"/>
          <w:sz w:val="32"/>
          <w:szCs w:val="32"/>
          <w:cs/>
        </w:rPr>
        <w:t>/</w:t>
      </w:r>
      <w:r w:rsidRPr="00357A8D">
        <w:rPr>
          <w:rFonts w:ascii="TH Sarabun New" w:hAnsi="TH Sarabun New" w:cs="TH Sarabun New"/>
          <w:sz w:val="32"/>
          <w:szCs w:val="32"/>
        </w:rPr>
        <w:t>or regional economics proposed by the instructors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Examples of possible topics are urbanization, urban land and housing market, urban public goods and service, sustainable and inclusive city development policies, new economic geography, location and cluster theories, regional growth and inequality, basic spatial analysis, geographical information system </w:t>
      </w:r>
      <w:r w:rsidRPr="00357A8D">
        <w:rPr>
          <w:rFonts w:ascii="TH Sarabun New" w:hAnsi="TH Sarabun New" w:cs="TH Sarabun New"/>
          <w:sz w:val="32"/>
          <w:szCs w:val="32"/>
          <w:cs/>
        </w:rPr>
        <w:t>(</w:t>
      </w:r>
      <w:r w:rsidRPr="00357A8D">
        <w:rPr>
          <w:rFonts w:ascii="TH Sarabun New" w:hAnsi="TH Sarabun New" w:cs="TH Sarabun New"/>
          <w:sz w:val="32"/>
          <w:szCs w:val="32"/>
        </w:rPr>
        <w:t>GIS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using GIS related program, special economic zones, current policy issues in urban and regional development, etc</w:t>
      </w:r>
      <w:r w:rsidRPr="00357A8D">
        <w:rPr>
          <w:rFonts w:ascii="TH Sarabun New" w:hAnsi="TH Sarabun New" w:cs="TH Sarabun New"/>
          <w:sz w:val="32"/>
          <w:szCs w:val="32"/>
          <w:cs/>
        </w:rPr>
        <w:t>.</w:t>
      </w:r>
    </w:p>
    <w:p w:rsidRPr="00357A8D" w:rsidR="00D450E2" w:rsidP="00E65391" w:rsidRDefault="00D450E2" w14:paraId="0AE865C9" w14:textId="77777777">
      <w:pPr>
        <w:tabs>
          <w:tab w:val="left" w:pos="567"/>
        </w:tabs>
        <w:jc w:val="thaiDistribute"/>
        <w:rPr>
          <w:rFonts w:ascii="TH Sarabun New" w:hAnsi="TH Sarabun New" w:cs="TH Sarabun New"/>
          <w:sz w:val="32"/>
          <w:szCs w:val="32"/>
        </w:rPr>
      </w:pPr>
    </w:p>
    <w:p w:rsidRPr="00357A8D" w:rsidR="00763079" w:rsidP="00E65391" w:rsidRDefault="00763079" w14:paraId="109589D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465</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เศรษฐศาสตร์ว่าด้วยการพัฒนาที่ยั่งยืน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450E2">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3D6C5D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EC465</w:t>
      </w:r>
      <w:r w:rsidRPr="00357A8D">
        <w:rPr>
          <w:rFonts w:ascii="TH Sarabun New" w:hAnsi="TH Sarabun New" w:cs="TH Sarabun New"/>
          <w:sz w:val="32"/>
          <w:szCs w:val="32"/>
          <w:cs/>
        </w:rPr>
        <w:tab/>
      </w:r>
      <w:r w:rsidRPr="00357A8D">
        <w:rPr>
          <w:rFonts w:ascii="TH Sarabun New" w:hAnsi="TH Sarabun New" w:cs="TH Sarabun New"/>
          <w:sz w:val="32"/>
          <w:szCs w:val="32"/>
        </w:rPr>
        <w:t>Sustainable Development</w:t>
      </w:r>
    </w:p>
    <w:p w:rsidRPr="00357A8D" w:rsidR="00763079" w:rsidP="00E65391" w:rsidRDefault="00763079" w14:paraId="716FB74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214</w:t>
      </w:r>
      <w:r w:rsidRPr="00357A8D">
        <w:rPr>
          <w:rFonts w:ascii="TH Sarabun New" w:hAnsi="TH Sarabun New" w:cs="TH Sarabun New"/>
          <w:sz w:val="32"/>
          <w:szCs w:val="32"/>
          <w:cs/>
        </w:rPr>
        <w:t>)  และ ศ.</w:t>
      </w:r>
      <w:r w:rsidRPr="00357A8D">
        <w:rPr>
          <w:rFonts w:ascii="TH Sarabun New" w:hAnsi="TH Sarabun New" w:cs="TH Sarabun New"/>
          <w:sz w:val="32"/>
          <w:szCs w:val="32"/>
        </w:rPr>
        <w:t>311</w:t>
      </w:r>
    </w:p>
    <w:p w:rsidRPr="00357A8D" w:rsidR="00763079" w:rsidP="00E65391" w:rsidRDefault="00763079" w14:paraId="65D7A65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พัฒนาการของแนวคิดการพัฒนาที่ยั่งยืนภายใต้บริบทของการพัฒนาเศรษฐกิจ สังคม การเมืองในระดับต่าง ๆ  วิกฤตการณ์ด้านความยั่งยืนที่ประเทศไทยและโลกกำลังเผชิญ นิยามและแนวคิดพื้นฐานเกี่ยวกับการพัฒนาที่ยั่งยืนและข้อวิพากษ์ร่วมสมัย แนวคิดอื่น ๆ ที่เกี่ยวข้องกับการพัฒนาที่ยั่งยืนและข้อวิพากษ์ เช่น แนวคิด ความสุขมวลรวมประชาชาติ (</w:t>
      </w:r>
      <w:r w:rsidRPr="00357A8D">
        <w:rPr>
          <w:rFonts w:ascii="TH Sarabun New" w:hAnsi="TH Sarabun New" w:cs="TH Sarabun New"/>
          <w:sz w:val="32"/>
          <w:szCs w:val="32"/>
        </w:rPr>
        <w:t>Gross National Happiness</w:t>
      </w:r>
      <w:r w:rsidRPr="00357A8D">
        <w:rPr>
          <w:rFonts w:ascii="TH Sarabun New" w:hAnsi="TH Sarabun New" w:cs="TH Sarabun New"/>
          <w:sz w:val="32"/>
          <w:szCs w:val="32"/>
          <w:cs/>
        </w:rPr>
        <w:t>) ปรัชญาเศรษฐกิจพอเพียง (</w:t>
      </w:r>
      <w:r w:rsidRPr="00357A8D">
        <w:rPr>
          <w:rFonts w:ascii="TH Sarabun New" w:hAnsi="TH Sarabun New" w:cs="TH Sarabun New"/>
          <w:sz w:val="32"/>
          <w:szCs w:val="32"/>
        </w:rPr>
        <w:t>Sufficiency Economy Philosophy</w:t>
      </w:r>
      <w:r w:rsidRPr="00357A8D">
        <w:rPr>
          <w:rFonts w:ascii="TH Sarabun New" w:hAnsi="TH Sarabun New" w:cs="TH Sarabun New"/>
          <w:sz w:val="32"/>
          <w:szCs w:val="32"/>
          <w:cs/>
        </w:rPr>
        <w:t>) แนวคิดเรื่องการเจริญเติบโตสีเขียว (</w:t>
      </w:r>
      <w:r w:rsidRPr="00357A8D">
        <w:rPr>
          <w:rFonts w:ascii="TH Sarabun New" w:hAnsi="TH Sarabun New" w:cs="TH Sarabun New"/>
          <w:sz w:val="32"/>
          <w:szCs w:val="32"/>
        </w:rPr>
        <w:t>Green Growth</w:t>
      </w:r>
      <w:r w:rsidRPr="00357A8D">
        <w:rPr>
          <w:rFonts w:ascii="TH Sarabun New" w:hAnsi="TH Sarabun New" w:cs="TH Sarabun New"/>
          <w:sz w:val="32"/>
          <w:szCs w:val="32"/>
          <w:cs/>
        </w:rPr>
        <w:t>) เป็นต้น ทฤษฎีเศรษฐศาสตร์ที่เกี่ยวข้องกับการพัฒนาที่ยั่งยืน เช่น ผลกระทบภายนอก (</w:t>
      </w:r>
      <w:r w:rsidRPr="00357A8D">
        <w:rPr>
          <w:rFonts w:ascii="TH Sarabun New" w:hAnsi="TH Sarabun New" w:cs="TH Sarabun New"/>
          <w:sz w:val="32"/>
          <w:szCs w:val="32"/>
        </w:rPr>
        <w:t>Externalities</w:t>
      </w:r>
      <w:r w:rsidRPr="00357A8D">
        <w:rPr>
          <w:rFonts w:ascii="TH Sarabun New" w:hAnsi="TH Sarabun New" w:cs="TH Sarabun New"/>
          <w:sz w:val="32"/>
          <w:szCs w:val="32"/>
          <w:cs/>
        </w:rPr>
        <w:t>) สินค้าสาธารณะ (</w:t>
      </w:r>
      <w:r w:rsidRPr="00357A8D">
        <w:rPr>
          <w:rFonts w:ascii="TH Sarabun New" w:hAnsi="TH Sarabun New" w:cs="TH Sarabun New"/>
          <w:sz w:val="32"/>
          <w:szCs w:val="32"/>
        </w:rPr>
        <w:t>Public Goods</w:t>
      </w:r>
      <w:r w:rsidRPr="00357A8D">
        <w:rPr>
          <w:rFonts w:ascii="TH Sarabun New" w:hAnsi="TH Sarabun New" w:cs="TH Sarabun New"/>
          <w:sz w:val="32"/>
          <w:szCs w:val="32"/>
          <w:cs/>
        </w:rPr>
        <w:t>) และทรัพยากรร่วม (</w:t>
      </w:r>
      <w:r w:rsidRPr="00357A8D">
        <w:rPr>
          <w:rFonts w:ascii="TH Sarabun New" w:hAnsi="TH Sarabun New" w:cs="TH Sarabun New"/>
          <w:sz w:val="32"/>
          <w:szCs w:val="32"/>
        </w:rPr>
        <w:t>Common</w:t>
      </w:r>
      <w:r w:rsidRPr="00357A8D">
        <w:rPr>
          <w:rFonts w:ascii="TH Sarabun New" w:hAnsi="TH Sarabun New" w:cs="TH Sarabun New"/>
          <w:sz w:val="32"/>
          <w:szCs w:val="32"/>
          <w:cs/>
        </w:rPr>
        <w:t>-</w:t>
      </w:r>
      <w:r w:rsidRPr="00357A8D">
        <w:rPr>
          <w:rFonts w:ascii="TH Sarabun New" w:hAnsi="TH Sarabun New" w:cs="TH Sarabun New"/>
          <w:sz w:val="32"/>
          <w:szCs w:val="32"/>
        </w:rPr>
        <w:t>pool resources</w:t>
      </w:r>
      <w:r w:rsidRPr="00357A8D">
        <w:rPr>
          <w:rFonts w:ascii="TH Sarabun New" w:hAnsi="TH Sarabun New" w:cs="TH Sarabun New"/>
          <w:sz w:val="32"/>
          <w:szCs w:val="32"/>
          <w:cs/>
        </w:rPr>
        <w:t>)  เศรษฐศาสตร์เชิงนิเวศ (</w:t>
      </w:r>
      <w:r w:rsidRPr="00357A8D">
        <w:rPr>
          <w:rFonts w:ascii="TH Sarabun New" w:hAnsi="TH Sarabun New" w:cs="TH Sarabun New"/>
          <w:sz w:val="32"/>
          <w:szCs w:val="32"/>
        </w:rPr>
        <w:t>Ecological Economics</w:t>
      </w:r>
      <w:r w:rsidRPr="00357A8D">
        <w:rPr>
          <w:rFonts w:ascii="TH Sarabun New" w:hAnsi="TH Sarabun New" w:cs="TH Sarabun New"/>
          <w:sz w:val="32"/>
          <w:szCs w:val="32"/>
          <w:cs/>
        </w:rPr>
        <w:t>) นโยบายด้านเศรษฐกิจสีเขียว (</w:t>
      </w:r>
      <w:r w:rsidRPr="00357A8D">
        <w:rPr>
          <w:rFonts w:ascii="TH Sarabun New" w:hAnsi="TH Sarabun New" w:cs="TH Sarabun New"/>
          <w:sz w:val="32"/>
          <w:szCs w:val="32"/>
        </w:rPr>
        <w:t>Green Economy</w:t>
      </w:r>
      <w:r w:rsidRPr="00357A8D">
        <w:rPr>
          <w:rFonts w:ascii="TH Sarabun New" w:hAnsi="TH Sarabun New" w:cs="TH Sarabun New"/>
          <w:sz w:val="32"/>
          <w:szCs w:val="32"/>
          <w:cs/>
        </w:rPr>
        <w:t>) และมาตรการทางเศรษฐศาสตร์เพื่อการพัฒนาที่ยั่งยืน นโยบายและตัวชี้วัดที่เกี่ยวข้องกับการพัฒนาที่ยั่งยืนในระดับโลก เช่น เป้าหมายการพัฒนาที่ยั่งยืน (</w:t>
      </w:r>
      <w:r w:rsidRPr="00357A8D">
        <w:rPr>
          <w:rFonts w:ascii="TH Sarabun New" w:hAnsi="TH Sarabun New" w:cs="TH Sarabun New"/>
          <w:sz w:val="32"/>
          <w:szCs w:val="32"/>
        </w:rPr>
        <w:t>Sustainable Development Goals</w:t>
      </w:r>
      <w:r w:rsidRPr="00357A8D">
        <w:rPr>
          <w:rFonts w:ascii="TH Sarabun New" w:hAnsi="TH Sarabun New" w:cs="TH Sarabun New"/>
          <w:sz w:val="32"/>
          <w:szCs w:val="32"/>
          <w:cs/>
        </w:rPr>
        <w:t>) เป็นต้น ความท้าทายและอุปสรรคในการไปถึงการพัฒนาที่ยั่งยืน</w:t>
      </w:r>
    </w:p>
    <w:p w:rsidRPr="00357A8D" w:rsidR="00763079" w:rsidP="00E65391" w:rsidRDefault="00763079" w14:paraId="1D1444D3" w14:textId="598B40EF">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2:00Z" w:id="1355">
        <w:r w:rsidRPr="00357A8D" w:rsidR="004314CB">
          <w:rPr>
            <w:rFonts w:ascii="TH Sarabun New" w:hAnsi="TH Sarabun New" w:eastAsia="Angsana New" w:cs="TH Sarabun New"/>
            <w:sz w:val="32"/>
            <w:szCs w:val="32"/>
            <w:rPrChange w:author="PC" w:date="2023-03-31T11:41:00Z" w:id="1356">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w:t>
      </w:r>
      <w:r w:rsidRPr="00357A8D">
        <w:rPr>
          <w:rFonts w:ascii="TH Sarabun New" w:hAnsi="TH Sarabun New" w:cs="TH Sarabun New"/>
          <w:sz w:val="32"/>
          <w:szCs w:val="32"/>
          <w:cs/>
        </w:rPr>
        <w:t>212 (</w:t>
      </w:r>
      <w:r w:rsidRPr="00357A8D">
        <w:rPr>
          <w:rFonts w:ascii="TH Sarabun New" w:hAnsi="TH Sarabun New" w:cs="TH Sarabun New"/>
          <w:sz w:val="32"/>
          <w:szCs w:val="32"/>
        </w:rPr>
        <w:t>or EC214</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and EC</w:t>
      </w:r>
      <w:r w:rsidRPr="00357A8D">
        <w:rPr>
          <w:rFonts w:ascii="TH Sarabun New" w:hAnsi="TH Sarabun New" w:cs="TH Sarabun New"/>
          <w:sz w:val="32"/>
          <w:szCs w:val="32"/>
          <w:cs/>
        </w:rPr>
        <w:t>311</w:t>
      </w:r>
    </w:p>
    <w:p w:rsidRPr="00357A8D" w:rsidR="00763079" w:rsidP="00E65391" w:rsidRDefault="00763079" w14:paraId="2DA10C80" w14:textId="77777777">
      <w:pPr>
        <w:tabs>
          <w:tab w:val="left" w:pos="567"/>
          <w:tab w:val="left" w:pos="709"/>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rPr>
        <w:t xml:space="preserve">   Development of sustainable development approach under context of socio</w:t>
      </w:r>
      <w:r w:rsidRPr="00357A8D">
        <w:rPr>
          <w:rFonts w:ascii="TH Sarabun New" w:hAnsi="TH Sarabun New" w:cs="TH Sarabun New"/>
          <w:sz w:val="32"/>
          <w:szCs w:val="32"/>
          <w:cs/>
        </w:rPr>
        <w:t>-</w:t>
      </w:r>
      <w:r w:rsidRPr="00357A8D">
        <w:rPr>
          <w:rFonts w:ascii="TH Sarabun New" w:hAnsi="TH Sarabun New" w:cs="TH Sarabun New"/>
          <w:sz w:val="32"/>
          <w:szCs w:val="32"/>
        </w:rPr>
        <w:t>politico</w:t>
      </w:r>
      <w:r w:rsidRPr="00357A8D">
        <w:rPr>
          <w:rFonts w:ascii="TH Sarabun New" w:hAnsi="TH Sarabun New" w:cs="TH Sarabun New"/>
          <w:sz w:val="32"/>
          <w:szCs w:val="32"/>
          <w:cs/>
        </w:rPr>
        <w:t>-</w:t>
      </w:r>
      <w:r w:rsidRPr="00357A8D">
        <w:rPr>
          <w:rFonts w:ascii="TH Sarabun New" w:hAnsi="TH Sarabun New" w:cs="TH Sarabun New"/>
          <w:sz w:val="32"/>
          <w:szCs w:val="32"/>
        </w:rPr>
        <w:t>economic development at different levels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Sustainable development crises at global level and in Thailand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Definitions and fundamental ideas regarding Sustainable Development and contemporary debates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Other approaches related to sustainable development and their critiques, such as Gross National Happiness </w:t>
      </w:r>
      <w:r w:rsidRPr="00357A8D">
        <w:rPr>
          <w:rFonts w:ascii="TH Sarabun New" w:hAnsi="TH Sarabun New" w:cs="TH Sarabun New"/>
          <w:sz w:val="32"/>
          <w:szCs w:val="32"/>
          <w:cs/>
        </w:rPr>
        <w:t>(</w:t>
      </w:r>
      <w:r w:rsidRPr="00357A8D">
        <w:rPr>
          <w:rFonts w:ascii="TH Sarabun New" w:hAnsi="TH Sarabun New" w:cs="TH Sarabun New"/>
          <w:sz w:val="32"/>
          <w:szCs w:val="32"/>
        </w:rPr>
        <w:t>GNH</w:t>
      </w:r>
      <w:r w:rsidRPr="00357A8D">
        <w:rPr>
          <w:rFonts w:ascii="TH Sarabun New" w:hAnsi="TH Sarabun New" w:cs="TH Sarabun New"/>
          <w:sz w:val="32"/>
          <w:szCs w:val="32"/>
          <w:cs/>
        </w:rPr>
        <w:t>)</w:t>
      </w:r>
      <w:r w:rsidRPr="00357A8D">
        <w:rPr>
          <w:rFonts w:ascii="TH Sarabun New" w:hAnsi="TH Sarabun New" w:cs="TH Sarabun New"/>
          <w:sz w:val="32"/>
          <w:szCs w:val="32"/>
        </w:rPr>
        <w:t>, Sufficiency Economy Philosophy, Green Growth, etc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 theories related to sustainable development, such as the analysis of externalities, public goods, common</w:t>
      </w:r>
      <w:r w:rsidRPr="00357A8D">
        <w:rPr>
          <w:rFonts w:ascii="TH Sarabun New" w:hAnsi="TH Sarabun New" w:cs="TH Sarabun New"/>
          <w:sz w:val="32"/>
          <w:szCs w:val="32"/>
          <w:cs/>
        </w:rPr>
        <w:t>-</w:t>
      </w:r>
      <w:r w:rsidRPr="00357A8D">
        <w:rPr>
          <w:rFonts w:ascii="TH Sarabun New" w:hAnsi="TH Sarabun New" w:cs="TH Sarabun New"/>
          <w:sz w:val="32"/>
          <w:szCs w:val="32"/>
        </w:rPr>
        <w:t>pool resources, ecological economics, Green Economy, and economic measures for sustainable development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Policies and indicators related to sustainable development at global level, particularly the Sustainable Development Goals </w:t>
      </w:r>
      <w:r w:rsidRPr="00357A8D">
        <w:rPr>
          <w:rFonts w:ascii="TH Sarabun New" w:hAnsi="TH Sarabun New" w:cs="TH Sarabun New"/>
          <w:sz w:val="32"/>
          <w:szCs w:val="32"/>
          <w:cs/>
        </w:rPr>
        <w:t>(</w:t>
      </w:r>
      <w:r w:rsidRPr="00357A8D">
        <w:rPr>
          <w:rFonts w:ascii="TH Sarabun New" w:hAnsi="TH Sarabun New" w:cs="TH Sarabun New"/>
          <w:sz w:val="32"/>
          <w:szCs w:val="32"/>
        </w:rPr>
        <w:t>SDGs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Challenges and obstacles to achieve sustainable development</w:t>
      </w:r>
      <w:r w:rsidRPr="00357A8D">
        <w:rPr>
          <w:rFonts w:ascii="TH Sarabun New" w:hAnsi="TH Sarabun New" w:cs="TH Sarabun New"/>
          <w:sz w:val="32"/>
          <w:szCs w:val="32"/>
          <w:cs/>
        </w:rPr>
        <w:t>.</w:t>
      </w:r>
      <w:r w:rsidRPr="00357A8D">
        <w:rPr>
          <w:rFonts w:ascii="TH Sarabun New" w:hAnsi="TH Sarabun New" w:cs="TH Sarabun New"/>
          <w:sz w:val="32"/>
          <w:szCs w:val="32"/>
          <w:cs/>
        </w:rPr>
        <w:tab/>
      </w:r>
    </w:p>
    <w:p w:rsidRPr="00357A8D" w:rsidR="00D56A52" w:rsidP="00E65391" w:rsidRDefault="00D56A52" w14:paraId="166946AC" w14:textId="77777777">
      <w:pPr>
        <w:tabs>
          <w:tab w:val="left" w:pos="567"/>
        </w:tabs>
        <w:jc w:val="thaiDistribute"/>
        <w:rPr>
          <w:rFonts w:ascii="TH Sarabun New" w:hAnsi="TH Sarabun New" w:cs="TH Sarabun New"/>
          <w:sz w:val="32"/>
          <w:szCs w:val="32"/>
        </w:rPr>
      </w:pPr>
    </w:p>
    <w:p w:rsidRPr="00357A8D" w:rsidR="00763079" w:rsidP="00E65391" w:rsidRDefault="00763079" w14:paraId="5FC8E27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ศ.467</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การประเมินโครงการและการประเมินมูลค่าทางเศรษฐศาสตร์</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8A5C37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467</w:t>
      </w:r>
      <w:r w:rsidRPr="00357A8D">
        <w:rPr>
          <w:rFonts w:ascii="TH Sarabun New" w:hAnsi="TH Sarabun New" w:cs="TH Sarabun New"/>
          <w:sz w:val="32"/>
          <w:szCs w:val="32"/>
          <w:cs/>
        </w:rPr>
        <w:tab/>
      </w:r>
      <w:r w:rsidRPr="00357A8D">
        <w:rPr>
          <w:rFonts w:ascii="TH Sarabun New" w:hAnsi="TH Sarabun New" w:cs="TH Sarabun New"/>
          <w:sz w:val="32"/>
          <w:szCs w:val="32"/>
        </w:rPr>
        <w:t>Project Evaluation and Economic Valuation Techniques</w:t>
      </w:r>
    </w:p>
    <w:p w:rsidRPr="00357A8D" w:rsidR="00763079" w:rsidP="00E65391" w:rsidRDefault="00763079" w14:paraId="4A491901" w14:textId="77777777">
      <w:pPr>
        <w:tabs>
          <w:tab w:val="left" w:pos="567"/>
        </w:tabs>
        <w:ind w:firstLine="567"/>
        <w:jc w:val="thaiDistribute"/>
        <w:rPr>
          <w:rFonts w:ascii="TH Sarabun New" w:hAnsi="TH Sarabun New" w:cs="TH Sarabun New"/>
          <w:sz w:val="32"/>
          <w:szCs w:val="32"/>
        </w:rPr>
      </w:pP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 xml:space="preserve">212 </w:t>
      </w:r>
      <w:r w:rsidRPr="00357A8D">
        <w:rPr>
          <w:rFonts w:ascii="TH Sarabun New" w:hAnsi="TH Sarabun New" w:cs="TH Sarabun New"/>
          <w:sz w:val="32"/>
          <w:szCs w:val="32"/>
          <w:cs/>
        </w:rPr>
        <w:t xml:space="preserve">(หรือ </w:t>
      </w:r>
      <w:r w:rsidRPr="00357A8D">
        <w:rPr>
          <w:rFonts w:ascii="TH Sarabun New" w:hAnsi="TH Sarabun New" w:cs="TH Sarabun New"/>
          <w:sz w:val="32"/>
          <w:szCs w:val="32"/>
        </w:rPr>
        <w:t>EC214</w:t>
      </w:r>
      <w:r w:rsidRPr="00357A8D">
        <w:rPr>
          <w:rFonts w:ascii="TH Sarabun New" w:hAnsi="TH Sarabun New" w:cs="TH Sarabun New"/>
          <w:sz w:val="32"/>
          <w:szCs w:val="32"/>
          <w:cs/>
        </w:rPr>
        <w:t>)  และ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และสอบได้วิชาไม่ต่ำกว่าระดับ 400 ในหมวด  3 ถึง  9  อย่างน้อย 1 วิชา </w:t>
      </w:r>
    </w:p>
    <w:p w:rsidRPr="00357A8D" w:rsidR="00763079" w:rsidP="00E65391" w:rsidRDefault="00763079" w14:paraId="7151149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หลักการเศรษฐศาสตร์สวัสดิการที่เป็นพื้นฐานของการประเมินโครงการทางเศรษฐศาสตร์  ศึกษาวิธีการประเมินโครงการในเชิงเศรษฐศาสตร์ ได้แก่ การวิเคราะห์ต้นทุนและผลประโยชน์ (</w:t>
      </w:r>
      <w:r w:rsidRPr="00357A8D">
        <w:rPr>
          <w:rFonts w:ascii="TH Sarabun New" w:hAnsi="TH Sarabun New" w:cs="TH Sarabun New"/>
          <w:sz w:val="32"/>
          <w:szCs w:val="32"/>
        </w:rPr>
        <w:t>Cost Benefit Analysis</w:t>
      </w:r>
      <w:r w:rsidRPr="00357A8D">
        <w:rPr>
          <w:rFonts w:ascii="TH Sarabun New" w:hAnsi="TH Sarabun New" w:cs="TH Sarabun New"/>
          <w:sz w:val="32"/>
          <w:szCs w:val="32"/>
          <w:cs/>
        </w:rPr>
        <w:t>) การวิเคราะห์ประสิทธิภาพของต้นทุน (</w:t>
      </w:r>
      <w:r w:rsidRPr="00357A8D">
        <w:rPr>
          <w:rFonts w:ascii="TH Sarabun New" w:hAnsi="TH Sarabun New" w:cs="TH Sarabun New"/>
          <w:sz w:val="32"/>
          <w:szCs w:val="32"/>
        </w:rPr>
        <w:t>Cost Effectiveness Analysis</w:t>
      </w:r>
      <w:r w:rsidRPr="00357A8D">
        <w:rPr>
          <w:rFonts w:ascii="TH Sarabun New" w:hAnsi="TH Sarabun New" w:cs="TH Sarabun New"/>
          <w:sz w:val="32"/>
          <w:szCs w:val="32"/>
          <w:cs/>
        </w:rPr>
        <w:t>) การวิเคราะห์แบบหลายเกณฑ์ (</w:t>
      </w:r>
      <w:r w:rsidRPr="00357A8D">
        <w:rPr>
          <w:rFonts w:ascii="TH Sarabun New" w:hAnsi="TH Sarabun New" w:cs="TH Sarabun New"/>
          <w:sz w:val="32"/>
          <w:szCs w:val="32"/>
        </w:rPr>
        <w:t>Multi</w:t>
      </w:r>
      <w:r w:rsidRPr="00357A8D">
        <w:rPr>
          <w:rFonts w:ascii="TH Sarabun New" w:hAnsi="TH Sarabun New" w:cs="TH Sarabun New"/>
          <w:sz w:val="32"/>
          <w:szCs w:val="32"/>
          <w:cs/>
        </w:rPr>
        <w:t>-</w:t>
      </w:r>
      <w:r w:rsidRPr="00357A8D">
        <w:rPr>
          <w:rFonts w:ascii="TH Sarabun New" w:hAnsi="TH Sarabun New" w:cs="TH Sarabun New"/>
          <w:sz w:val="32"/>
          <w:szCs w:val="32"/>
        </w:rPr>
        <w:t>criteria Analysis</w:t>
      </w:r>
      <w:r w:rsidRPr="00357A8D">
        <w:rPr>
          <w:rFonts w:ascii="TH Sarabun New" w:hAnsi="TH Sarabun New" w:cs="TH Sarabun New"/>
          <w:sz w:val="32"/>
          <w:szCs w:val="32"/>
          <w:cs/>
        </w:rPr>
        <w:t>)  รวมถึงเกณฑ์ในการประเมินโครงการ เช่น ผลประโยชน์สุทธิของโครงการ (</w:t>
      </w:r>
      <w:r w:rsidRPr="00357A8D">
        <w:rPr>
          <w:rFonts w:ascii="TH Sarabun New" w:hAnsi="TH Sarabun New" w:cs="TH Sarabun New"/>
          <w:sz w:val="32"/>
          <w:szCs w:val="32"/>
        </w:rPr>
        <w:t>Net Present Value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NPV</w:t>
      </w:r>
      <w:r w:rsidRPr="00357A8D">
        <w:rPr>
          <w:rFonts w:ascii="TH Sarabun New" w:hAnsi="TH Sarabun New" w:cs="TH Sarabun New"/>
          <w:sz w:val="32"/>
          <w:szCs w:val="32"/>
          <w:cs/>
        </w:rPr>
        <w:t>)  อัตราผลตอบแทนภายใน (</w:t>
      </w:r>
      <w:r w:rsidRPr="00357A8D">
        <w:rPr>
          <w:rFonts w:ascii="TH Sarabun New" w:hAnsi="TH Sarabun New" w:cs="TH Sarabun New"/>
          <w:sz w:val="32"/>
          <w:szCs w:val="32"/>
        </w:rPr>
        <w:t>Internal Rate of Return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IRR</w:t>
      </w:r>
      <w:r w:rsidRPr="00357A8D">
        <w:rPr>
          <w:rFonts w:ascii="TH Sarabun New" w:hAnsi="TH Sarabun New" w:cs="TH Sarabun New"/>
          <w:sz w:val="32"/>
          <w:szCs w:val="32"/>
          <w:cs/>
        </w:rPr>
        <w:t xml:space="preserve">) เป็นต้น  โดยเน้นเทคนิคเชิงปริมาณในการประเมินมูลค่าทางเศรษฐศาสตร์ เช่น </w:t>
      </w:r>
      <w:r w:rsidRPr="00357A8D">
        <w:rPr>
          <w:rFonts w:ascii="TH Sarabun New" w:hAnsi="TH Sarabun New" w:cs="TH Sarabun New"/>
          <w:sz w:val="32"/>
          <w:szCs w:val="32"/>
        </w:rPr>
        <w:t>market</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based techniques, hedonic pricing method, travel cost method, contingent valuation method, choice modeling, benefit transfer </w:t>
      </w:r>
      <w:r w:rsidRPr="00357A8D">
        <w:rPr>
          <w:rFonts w:ascii="TH Sarabun New" w:hAnsi="TH Sarabun New" w:cs="TH Sarabun New"/>
          <w:sz w:val="32"/>
          <w:szCs w:val="32"/>
          <w:cs/>
        </w:rPr>
        <w:t xml:space="preserve">และ </w:t>
      </w:r>
      <w:r w:rsidRPr="00357A8D">
        <w:rPr>
          <w:rFonts w:ascii="TH Sarabun New" w:hAnsi="TH Sarabun New" w:cs="TH Sarabun New"/>
          <w:sz w:val="32"/>
          <w:szCs w:val="32"/>
        </w:rPr>
        <w:t xml:space="preserve">value of statistical life </w:t>
      </w:r>
      <w:r w:rsidRPr="00357A8D">
        <w:rPr>
          <w:rFonts w:ascii="TH Sarabun New" w:hAnsi="TH Sarabun New" w:cs="TH Sarabun New"/>
          <w:sz w:val="32"/>
          <w:szCs w:val="32"/>
          <w:cs/>
        </w:rPr>
        <w:t>เป็นต้น</w:t>
      </w:r>
    </w:p>
    <w:p w:rsidRPr="00357A8D" w:rsidR="00763079" w:rsidP="00E65391" w:rsidRDefault="00763079" w14:paraId="4E903E99" w14:textId="4BF33E7C">
      <w:pPr>
        <w:tabs>
          <w:tab w:val="left" w:pos="567"/>
          <w:tab w:val="left" w:pos="709"/>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2:00Z" w:id="1357">
        <w:r w:rsidRPr="00357A8D" w:rsidR="004314CB">
          <w:rPr>
            <w:rFonts w:ascii="TH Sarabun New" w:hAnsi="TH Sarabun New" w:eastAsia="Angsana New" w:cs="TH Sarabun New"/>
            <w:sz w:val="32"/>
            <w:szCs w:val="32"/>
            <w:rPrChange w:author="PC" w:date="2023-03-31T11:41:00Z" w:id="1358">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EC212 </w:t>
      </w:r>
      <w:r w:rsidRPr="00357A8D">
        <w:rPr>
          <w:rFonts w:ascii="TH Sarabun New" w:hAnsi="TH Sarabun New" w:cs="TH Sarabun New"/>
          <w:sz w:val="32"/>
          <w:szCs w:val="32"/>
          <w:cs/>
        </w:rPr>
        <w:t>(</w:t>
      </w:r>
      <w:r w:rsidRPr="00357A8D">
        <w:rPr>
          <w:rFonts w:ascii="TH Sarabun New" w:hAnsi="TH Sarabun New" w:cs="TH Sarabun New"/>
          <w:sz w:val="32"/>
          <w:szCs w:val="32"/>
        </w:rPr>
        <w:t>or EC214</w:t>
      </w:r>
      <w:r w:rsidRPr="00357A8D">
        <w:rPr>
          <w:rFonts w:ascii="TH Sarabun New" w:hAnsi="TH Sarabun New" w:cs="TH Sarabun New"/>
          <w:sz w:val="32"/>
          <w:szCs w:val="32"/>
          <w:cs/>
        </w:rPr>
        <w:t>)</w:t>
      </w:r>
      <w:r w:rsidRPr="00357A8D">
        <w:rPr>
          <w:rFonts w:ascii="TH Sarabun New" w:hAnsi="TH Sarabun New" w:cs="TH Sarabun New"/>
          <w:sz w:val="32"/>
          <w:szCs w:val="32"/>
        </w:rPr>
        <w:t>, EC311 and having completed at least one 400</w:t>
      </w:r>
      <w:r w:rsidRPr="00357A8D">
        <w:rPr>
          <w:rFonts w:ascii="TH Sarabun New" w:hAnsi="TH Sarabun New" w:cs="TH Sarabun New"/>
          <w:sz w:val="32"/>
          <w:szCs w:val="32"/>
          <w:cs/>
        </w:rPr>
        <w:t>-</w:t>
      </w:r>
      <w:r w:rsidRPr="00357A8D">
        <w:rPr>
          <w:rFonts w:ascii="TH Sarabun New" w:hAnsi="TH Sarabun New" w:cs="TH Sarabun New"/>
          <w:sz w:val="32"/>
          <w:szCs w:val="32"/>
        </w:rPr>
        <w:t>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course in field 3 to field 9   </w:t>
      </w:r>
    </w:p>
    <w:p w:rsidRPr="00357A8D" w:rsidR="00763079" w:rsidP="00E65391" w:rsidRDefault="00763079" w14:paraId="0EBE47BB" w14:textId="77777777">
      <w:pPr>
        <w:jc w:val="thaiDistribute"/>
        <w:rPr>
          <w:rFonts w:ascii="TH Sarabun New" w:hAnsi="TH Sarabun New" w:cs="TH Sarabun New"/>
          <w:sz w:val="32"/>
          <w:szCs w:val="32"/>
        </w:rPr>
      </w:pPr>
      <w:r w:rsidRPr="00357A8D">
        <w:rPr>
          <w:rFonts w:ascii="TH Sarabun New" w:hAnsi="TH Sarabun New" w:cs="TH Sarabun New"/>
          <w:sz w:val="32"/>
          <w:szCs w:val="32"/>
        </w:rPr>
        <w:t xml:space="preserve">           Study welfare economic foundations of economic project evaluation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project evaluation methodologies, including Cost</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Benefit Analysis </w:t>
      </w:r>
      <w:r w:rsidRPr="00357A8D">
        <w:rPr>
          <w:rFonts w:ascii="TH Sarabun New" w:hAnsi="TH Sarabun New" w:cs="TH Sarabun New"/>
          <w:sz w:val="32"/>
          <w:szCs w:val="32"/>
          <w:cs/>
        </w:rPr>
        <w:t>(</w:t>
      </w:r>
      <w:r w:rsidRPr="00357A8D">
        <w:rPr>
          <w:rFonts w:ascii="TH Sarabun New" w:hAnsi="TH Sarabun New" w:cs="TH Sarabun New"/>
          <w:sz w:val="32"/>
          <w:szCs w:val="32"/>
        </w:rPr>
        <w:t>CBA</w:t>
      </w:r>
      <w:r w:rsidRPr="00357A8D">
        <w:rPr>
          <w:rFonts w:ascii="TH Sarabun New" w:hAnsi="TH Sarabun New" w:cs="TH Sarabun New"/>
          <w:sz w:val="32"/>
          <w:szCs w:val="32"/>
          <w:cs/>
        </w:rPr>
        <w:t>)</w:t>
      </w:r>
      <w:r w:rsidRPr="00357A8D">
        <w:rPr>
          <w:rFonts w:ascii="TH Sarabun New" w:hAnsi="TH Sarabun New" w:cs="TH Sarabun New"/>
          <w:sz w:val="32"/>
          <w:szCs w:val="32"/>
        </w:rPr>
        <w:t>, Cost Effectiveness Analysis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CEA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and Multi</w:t>
      </w:r>
      <w:r w:rsidRPr="00357A8D">
        <w:rPr>
          <w:rFonts w:ascii="TH Sarabun New" w:hAnsi="TH Sarabun New" w:cs="TH Sarabun New"/>
          <w:sz w:val="32"/>
          <w:szCs w:val="32"/>
          <w:cs/>
        </w:rPr>
        <w:t>-</w:t>
      </w:r>
      <w:r w:rsidRPr="00357A8D">
        <w:rPr>
          <w:rFonts w:ascii="TH Sarabun New" w:hAnsi="TH Sarabun New" w:cs="TH Sarabun New"/>
          <w:sz w:val="32"/>
          <w:szCs w:val="32"/>
        </w:rPr>
        <w:t>Criteria Analysis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MCA</w:t>
      </w:r>
      <w:r w:rsidRPr="00357A8D">
        <w:rPr>
          <w:rFonts w:ascii="TH Sarabun New" w:hAnsi="TH Sarabun New" w:cs="TH Sarabun New"/>
          <w:sz w:val="32"/>
          <w:szCs w:val="32"/>
          <w:cs/>
        </w:rPr>
        <w:t>)</w:t>
      </w:r>
      <w:r w:rsidRPr="00357A8D">
        <w:rPr>
          <w:rFonts w:ascii="TH Sarabun New" w:hAnsi="TH Sarabun New" w:cs="TH Sarabun New"/>
          <w:sz w:val="32"/>
          <w:szCs w:val="32"/>
        </w:rPr>
        <w:t>; as well as project evaluation criteria, e</w:t>
      </w:r>
      <w:r w:rsidRPr="00357A8D">
        <w:rPr>
          <w:rFonts w:ascii="TH Sarabun New" w:hAnsi="TH Sarabun New" w:cs="TH Sarabun New"/>
          <w:sz w:val="32"/>
          <w:szCs w:val="32"/>
          <w:cs/>
        </w:rPr>
        <w:t>.</w:t>
      </w:r>
      <w:r w:rsidRPr="00357A8D">
        <w:rPr>
          <w:rFonts w:ascii="TH Sarabun New" w:hAnsi="TH Sarabun New" w:cs="TH Sarabun New"/>
          <w:sz w:val="32"/>
          <w:szCs w:val="32"/>
        </w:rPr>
        <w:t>g</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Net Present Value </w:t>
      </w:r>
      <w:r w:rsidRPr="00357A8D">
        <w:rPr>
          <w:rFonts w:ascii="TH Sarabun New" w:hAnsi="TH Sarabun New" w:cs="TH Sarabun New"/>
          <w:sz w:val="32"/>
          <w:szCs w:val="32"/>
          <w:cs/>
        </w:rPr>
        <w:t>(</w:t>
      </w:r>
      <w:r w:rsidRPr="00357A8D">
        <w:rPr>
          <w:rFonts w:ascii="TH Sarabun New" w:hAnsi="TH Sarabun New" w:cs="TH Sarabun New"/>
          <w:sz w:val="32"/>
          <w:szCs w:val="32"/>
        </w:rPr>
        <w:t>NPV</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Internal Rate of return </w:t>
      </w:r>
      <w:r w:rsidRPr="00357A8D">
        <w:rPr>
          <w:rFonts w:ascii="TH Sarabun New" w:hAnsi="TH Sarabun New" w:cs="TH Sarabun New"/>
          <w:sz w:val="32"/>
          <w:szCs w:val="32"/>
          <w:cs/>
        </w:rPr>
        <w:t>(</w:t>
      </w:r>
      <w:r w:rsidRPr="00357A8D">
        <w:rPr>
          <w:rFonts w:ascii="TH Sarabun New" w:hAnsi="TH Sarabun New" w:cs="TH Sarabun New"/>
          <w:sz w:val="32"/>
          <w:szCs w:val="32"/>
        </w:rPr>
        <w:t>IRR</w:t>
      </w:r>
      <w:r w:rsidRPr="00357A8D">
        <w:rPr>
          <w:rFonts w:ascii="TH Sarabun New" w:hAnsi="TH Sarabun New" w:cs="TH Sarabun New"/>
          <w:sz w:val="32"/>
          <w:szCs w:val="32"/>
          <w:cs/>
        </w:rPr>
        <w:t>)</w:t>
      </w:r>
      <w:r w:rsidRPr="00357A8D">
        <w:rPr>
          <w:rFonts w:ascii="TH Sarabun New" w:hAnsi="TH Sarabun New" w:cs="TH Sarabun New"/>
          <w:sz w:val="32"/>
          <w:szCs w:val="32"/>
        </w:rPr>
        <w:t>, etc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quantitative techniques for economic valuation, including market</w:t>
      </w:r>
      <w:r w:rsidRPr="00357A8D">
        <w:rPr>
          <w:rFonts w:ascii="TH Sarabun New" w:hAnsi="TH Sarabun New" w:cs="TH Sarabun New"/>
          <w:sz w:val="32"/>
          <w:szCs w:val="32"/>
          <w:cs/>
        </w:rPr>
        <w:t>-</w:t>
      </w:r>
      <w:r w:rsidRPr="00357A8D">
        <w:rPr>
          <w:rFonts w:ascii="TH Sarabun New" w:hAnsi="TH Sarabun New" w:cs="TH Sarabun New"/>
          <w:sz w:val="32"/>
          <w:szCs w:val="32"/>
        </w:rPr>
        <w:t>based techniques, hedonic pricing method, travel cost method, contingent valuation method, choice modeling, benefit transfer, value of statistical life, etc</w:t>
      </w:r>
      <w:r w:rsidRPr="00357A8D">
        <w:rPr>
          <w:rFonts w:ascii="TH Sarabun New" w:hAnsi="TH Sarabun New" w:cs="TH Sarabun New"/>
          <w:sz w:val="32"/>
          <w:szCs w:val="32"/>
          <w:cs/>
        </w:rPr>
        <w:t>.</w:t>
      </w:r>
    </w:p>
    <w:p w:rsidRPr="00357A8D" w:rsidR="00D56A52" w:rsidP="00E65391" w:rsidRDefault="00D56A52" w14:paraId="34D283BC" w14:textId="46FD28EF">
      <w:pPr>
        <w:tabs>
          <w:tab w:val="left" w:pos="567"/>
        </w:tabs>
        <w:jc w:val="thaiDistribute"/>
        <w:rPr>
          <w:ins w:author="Jenjira O-cha" w:date="2023-02-08T15:17:00Z" w:id="1359"/>
          <w:rFonts w:ascii="TH Sarabun New" w:hAnsi="TH Sarabun New" w:cs="TH Sarabun New"/>
          <w:sz w:val="32"/>
          <w:szCs w:val="32"/>
        </w:rPr>
      </w:pPr>
    </w:p>
    <w:p w:rsidRPr="00357A8D" w:rsidR="00111B2E" w:rsidDel="004E7E1E" w:rsidP="00E65391" w:rsidRDefault="00111B2E" w14:paraId="415B58BC" w14:textId="675C3375">
      <w:pPr>
        <w:tabs>
          <w:tab w:val="left" w:pos="567"/>
        </w:tabs>
        <w:jc w:val="thaiDistribute"/>
        <w:rPr>
          <w:del w:author="Jenjira O-cha" w:date="2023-02-08T15:45:00Z" w:id="1360"/>
          <w:rFonts w:ascii="TH Sarabun New" w:hAnsi="TH Sarabun New" w:cs="TH Sarabun New"/>
          <w:sz w:val="32"/>
          <w:szCs w:val="32"/>
        </w:rPr>
      </w:pPr>
    </w:p>
    <w:p w:rsidRPr="00357A8D" w:rsidR="00763079" w:rsidP="00E65391" w:rsidRDefault="00763079" w14:paraId="0B14A2F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ศ.468</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บูรณาการเศรษฐศาสตร์สาธารณะ การพัฒนา และการเมือง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D450E2">
        <w:rPr>
          <w:rFonts w:ascii="TH Sarabun New" w:hAnsi="TH Sarabun New" w:cs="TH Sarabun New"/>
          <w:sz w:val="32"/>
          <w:szCs w:val="32"/>
          <w:cs/>
        </w:rPr>
        <w:t xml:space="preserve">       </w:t>
      </w:r>
      <w:r w:rsidRPr="00357A8D">
        <w:rPr>
          <w:rFonts w:ascii="TH Sarabun New" w:hAnsi="TH Sarabun New" w:cs="TH Sarabun New"/>
          <w:sz w:val="32"/>
          <w:szCs w:val="32"/>
          <w:cs/>
        </w:rPr>
        <w:t xml:space="preserve">    3 (3-0-6)</w:t>
      </w:r>
    </w:p>
    <w:p w:rsidRPr="00357A8D" w:rsidR="00763079" w:rsidP="00E65391" w:rsidRDefault="00763079" w14:paraId="31BD4F4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468</w:t>
      </w:r>
      <w:r w:rsidRPr="00357A8D">
        <w:rPr>
          <w:rFonts w:ascii="TH Sarabun New" w:hAnsi="TH Sarabun New" w:cs="TH Sarabun New"/>
          <w:sz w:val="32"/>
          <w:szCs w:val="32"/>
          <w:cs/>
        </w:rPr>
        <w:tab/>
      </w:r>
      <w:r w:rsidRPr="00357A8D">
        <w:rPr>
          <w:rFonts w:ascii="TH Sarabun New" w:hAnsi="TH Sarabun New" w:cs="TH Sarabun New"/>
          <w:sz w:val="32"/>
          <w:szCs w:val="32"/>
        </w:rPr>
        <w:t xml:space="preserve">Integrated Public Economics, Development and Political Economics  </w:t>
      </w:r>
    </w:p>
    <w:p w:rsidRPr="00357A8D" w:rsidR="00763079" w:rsidP="00E65391" w:rsidRDefault="00763079" w14:paraId="469807D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 ศ.311 และสอบได้วิชาไม่ต่ำกว่าระดับ 400 ในหมวด 0 หรือ 4 หรือ 6 อย่างน้อย 2 วิชา</w:t>
      </w:r>
    </w:p>
    <w:p w:rsidRPr="00357A8D" w:rsidR="00763079" w:rsidP="00E65391" w:rsidRDefault="00763079" w14:paraId="51711519"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แนวคิดและทฤษฎีจากเศรษฐศาสตร์สาธารณะ เศรษฐศาสตร์สถาบัน เศรษฐศาสตร์การพัฒนา และเศรษฐศาสตร์การเมือง อย่างบูรณาการ โดยมีวัตถุประสงค์ให้นักศึกษาสามารถเชื่อมโยงและประยุกต์ทฤษฎีเศรษฐศาสตร์ของวิชาในกลุ่มนี้ เพื่อวิเคราะห์สถานการณ์หรือปัญหาที่เกิดขึ้นในสังคมเศรษฐกิจไทยหรือสังคมเศรษฐกิจโลกได้ โดยเน้นการศึกษาผ่านกรณีศึกษาหรือเหตุการณ์ปัจจุบัน เพื่อเน้นความเข้าใจถึงสาเหตุ สภาพปัญหา และผลกระทบของปัญหาที่หยิบยกมาศึกษา โดยใช้ทฤษฎีเศรษฐศาสตร์รวมทั้งทฤษฏีด้านสังคมศาสตร์ที่เกี่ยวข้องเพื่อเป็นเครื่องมือในการอธิบายและแสวงหาแนวทางแก้ไขปัญหา สนับสนุนให้นักศึกษาสามารถพิจารณาการปฏิสัมพันธ์ระหว่างปรากฏการณ์ทางเศรษฐกิจสังคมที่เป็นกรณีศึกษา กับปัจจัยทางการเมือง เช่น รัฐและลักษณะของรัฐ ระบอบการเมือง การเปลี่ยนแปลงเชิงสถาบัน กระบวนการนโยบายสาธารณะ รวมทั้งเข้าใจถึงบทบาทและอิทธิพลของวัฒนธรรม ประวัติศาสตร์ ภูมิศาสตร์ รวมไปถึงการเมืองระหว่างประเทศกับการพัฒนาได้ วิเคราะห์บทบาทของตลาด รัฐ ชุมชน และภาคประชาสังคม ในการแก้ไขปัญหา โดยคำนึงถึงปัจจัยเชิงสถาบันประกอบการวิเคราะห์ทั้งในเรื่องโครงสร้างทางเศรษฐกิจและการเมือง</w:t>
      </w:r>
    </w:p>
    <w:p w:rsidRPr="00357A8D" w:rsidR="00763079" w:rsidRDefault="00763079" w14:paraId="7A434C0D" w14:textId="271236C4">
      <w:pPr>
        <w:tabs>
          <w:tab w:val="left" w:pos="567"/>
        </w:tabs>
        <w:jc w:val="both"/>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22:00Z" w:id="1361">
        <w:r w:rsidRPr="00357A8D" w:rsidR="004314CB">
          <w:rPr>
            <w:rFonts w:ascii="TH Sarabun New" w:hAnsi="TH Sarabun New" w:eastAsia="Angsana New" w:cs="TH Sarabun New"/>
            <w:sz w:val="32"/>
            <w:szCs w:val="32"/>
            <w:rPrChange w:author="PC" w:date="2023-03-31T11:41:00Z" w:id="1362">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w:t>
      </w:r>
      <w:r w:rsidRPr="00357A8D">
        <w:rPr>
          <w:rFonts w:ascii="TH Sarabun New" w:hAnsi="TH Sarabun New" w:cs="TH Sarabun New"/>
          <w:sz w:val="32"/>
          <w:szCs w:val="32"/>
          <w:cs/>
        </w:rPr>
        <w:t>311</w:t>
      </w:r>
      <w:r w:rsidRPr="00357A8D">
        <w:rPr>
          <w:rFonts w:ascii="TH Sarabun New" w:hAnsi="TH Sarabun New" w:cs="TH Sarabun New"/>
          <w:sz w:val="32"/>
          <w:szCs w:val="32"/>
        </w:rPr>
        <w:t xml:space="preserve"> and having completed at least two </w:t>
      </w:r>
      <w:r w:rsidRPr="00357A8D">
        <w:rPr>
          <w:rFonts w:ascii="TH Sarabun New" w:hAnsi="TH Sarabun New" w:cs="TH Sarabun New"/>
          <w:sz w:val="32"/>
          <w:szCs w:val="32"/>
          <w:cs/>
        </w:rPr>
        <w:t>400-</w:t>
      </w:r>
      <w:r w:rsidRPr="00357A8D">
        <w:rPr>
          <w:rFonts w:ascii="TH Sarabun New" w:hAnsi="TH Sarabun New" w:cs="TH Sarabun New"/>
          <w:sz w:val="32"/>
          <w:szCs w:val="32"/>
        </w:rPr>
        <w:t>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courses in Political Economics or Public Economics or Development Economics</w:t>
      </w:r>
      <w:r w:rsidRPr="00357A8D">
        <w:rPr>
          <w:rFonts w:ascii="TH Sarabun New" w:hAnsi="TH Sarabun New" w:cs="TH Sarabun New"/>
          <w:sz w:val="32"/>
          <w:szCs w:val="32"/>
          <w:cs/>
        </w:rPr>
        <w:t>.</w:t>
      </w:r>
    </w:p>
    <w:p w:rsidRPr="00357A8D" w:rsidR="00763079" w:rsidP="00932528" w:rsidRDefault="00763079" w14:paraId="02C9851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integration of theories and concepts in public economics, institutional economics, development economics, and political economy; Enhancing students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ability to link and apply economic theories in this subject area to analyze situations and problems arising in Thailand or in the world economy; Encouraging students to learn through case studies of current situations, with the emphasis on causes, nature, and effects of the problems; Promoting students to use economic and related social science theories as tools to explain and find solutions to the problems; Supporting students to consider interactions between the focused economic or social phenomenon and political factors, i</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state and characteristics of the state, political regime, institutional change, public policy process, as well as understand roles and influences of culture, history, geography, international politics and development; Analyze roles of market, state, communities and civil society organizations in solving the problems while take into account institutional factors underlying the economic and political structure</w:t>
      </w:r>
      <w:r w:rsidRPr="00357A8D">
        <w:rPr>
          <w:rFonts w:ascii="TH Sarabun New" w:hAnsi="TH Sarabun New" w:cs="TH Sarabun New"/>
          <w:sz w:val="32"/>
          <w:szCs w:val="32"/>
          <w:cs/>
        </w:rPr>
        <w:t>.</w:t>
      </w:r>
    </w:p>
    <w:p w:rsidRPr="00357A8D" w:rsidR="00C2554A" w:rsidDel="00EA2752" w:rsidP="00932528" w:rsidRDefault="00C2554A" w14:paraId="08045CB7" w14:textId="67B9D2F6">
      <w:pPr>
        <w:tabs>
          <w:tab w:val="left" w:pos="567"/>
        </w:tabs>
        <w:ind w:right="22"/>
        <w:jc w:val="thaiDistribute"/>
        <w:rPr>
          <w:del w:author="PC" w:date="2023-03-31T11:30:00Z" w:id="1363"/>
          <w:rFonts w:ascii="TH Sarabun New" w:hAnsi="TH Sarabun New" w:cs="TH Sarabun New"/>
          <w:sz w:val="32"/>
          <w:szCs w:val="32"/>
        </w:rPr>
      </w:pPr>
    </w:p>
    <w:p w:rsidRPr="00357A8D" w:rsidR="00763079" w:rsidP="00E65391" w:rsidRDefault="00763079" w14:paraId="2A658E48" w14:textId="77777777">
      <w:pPr>
        <w:tabs>
          <w:tab w:val="left" w:pos="567"/>
        </w:tabs>
        <w:ind w:right="22"/>
        <w:jc w:val="thaiDistribute"/>
        <w:rPr>
          <w:rFonts w:ascii="TH Sarabun New" w:hAnsi="TH Sarabun New" w:cs="TH Sarabun New"/>
          <w:sz w:val="32"/>
          <w:szCs w:val="32"/>
        </w:rPr>
      </w:pPr>
      <w:r w:rsidRPr="00357A8D">
        <w:rPr>
          <w:rFonts w:ascii="TH Sarabun New" w:hAnsi="TH Sarabun New" w:cs="TH Sarabun New"/>
          <w:sz w:val="32"/>
          <w:szCs w:val="32"/>
          <w:cs/>
        </w:rPr>
        <w:t>ศ.469   สัมมนาเศรษฐศาสตร์การพัฒนา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D60F57">
        <w:rPr>
          <w:rFonts w:ascii="TH Sarabun New" w:hAnsi="TH Sarabun New" w:cs="TH Sarabun New"/>
          <w:sz w:val="32"/>
          <w:szCs w:val="32"/>
          <w:cs/>
        </w:rPr>
        <w:t xml:space="preserve">       </w:t>
      </w:r>
      <w:r w:rsidRPr="00357A8D" w:rsidR="000B4F9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15103AA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469</w:t>
      </w:r>
      <w:r w:rsidRPr="00357A8D">
        <w:rPr>
          <w:rFonts w:ascii="TH Sarabun New" w:hAnsi="TH Sarabun New" w:cs="TH Sarabun New"/>
          <w:sz w:val="32"/>
          <w:szCs w:val="32"/>
          <w:cs/>
        </w:rPr>
        <w:tab/>
      </w:r>
      <w:r w:rsidRPr="00357A8D">
        <w:rPr>
          <w:rFonts w:ascii="TH Sarabun New" w:hAnsi="TH Sarabun New" w:cs="TH Sarabun New"/>
          <w:sz w:val="32"/>
          <w:szCs w:val="32"/>
        </w:rPr>
        <w:t>Seminar in Development Economics</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p>
    <w:p w:rsidRPr="00357A8D" w:rsidR="00763079" w:rsidP="00E65391" w:rsidRDefault="00763079" w14:paraId="2AA7402C" w14:textId="77777777">
      <w:pPr>
        <w:tabs>
          <w:tab w:val="left" w:pos="567"/>
        </w:tabs>
        <w:jc w:val="thaiDistribute"/>
        <w:rPr>
          <w:rFonts w:ascii="TH Sarabun New" w:hAnsi="TH Sarabun New" w:cs="TH Sarabun New"/>
          <w:sz w:val="32"/>
          <w:szCs w:val="32"/>
          <w:cs/>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สอบได้วิชาไม่ต่ำกว่าระดับ </w:t>
      </w:r>
      <w:r w:rsidRPr="00357A8D">
        <w:rPr>
          <w:rFonts w:ascii="TH Sarabun New" w:hAnsi="TH Sarabun New" w:cs="TH Sarabun New"/>
          <w:sz w:val="32"/>
          <w:szCs w:val="32"/>
        </w:rPr>
        <w:t>400</w:t>
      </w:r>
      <w:r w:rsidRPr="00357A8D">
        <w:rPr>
          <w:rFonts w:ascii="TH Sarabun New" w:hAnsi="TH Sarabun New" w:cs="TH Sarabun New"/>
          <w:sz w:val="32"/>
          <w:szCs w:val="32"/>
          <w:cs/>
        </w:rPr>
        <w:t xml:space="preserve"> ของหมวดเศรษฐศาสตร์การพัฒนา อย่างน้อย </w:t>
      </w:r>
      <w:r w:rsidRPr="00357A8D">
        <w:rPr>
          <w:rFonts w:ascii="TH Sarabun New" w:hAnsi="TH Sarabun New" w:cs="TH Sarabun New"/>
          <w:sz w:val="32"/>
          <w:szCs w:val="32"/>
        </w:rPr>
        <w:t>2</w:t>
      </w:r>
      <w:r w:rsidRPr="00357A8D">
        <w:rPr>
          <w:rFonts w:ascii="TH Sarabun New" w:hAnsi="TH Sarabun New" w:cs="TH Sarabun New"/>
          <w:sz w:val="32"/>
          <w:szCs w:val="32"/>
          <w:cs/>
        </w:rPr>
        <w:t xml:space="preserve"> วิชา โดยที่ไม่นับวิชา ศ.</w:t>
      </w:r>
      <w:r w:rsidRPr="00357A8D">
        <w:rPr>
          <w:rFonts w:ascii="TH Sarabun New" w:hAnsi="TH Sarabun New" w:cs="TH Sarabun New"/>
          <w:sz w:val="32"/>
          <w:szCs w:val="32"/>
        </w:rPr>
        <w:t>460</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468</w:t>
      </w:r>
      <w:r w:rsidRPr="00357A8D">
        <w:rPr>
          <w:rFonts w:ascii="TH Sarabun New" w:hAnsi="TH Sarabun New" w:cs="TH Sarabun New"/>
          <w:sz w:val="32"/>
          <w:szCs w:val="32"/>
          <w:cs/>
        </w:rPr>
        <w:t xml:space="preserve"> </w:t>
      </w:r>
    </w:p>
    <w:p w:rsidRPr="00357A8D" w:rsidR="00763079" w:rsidP="00E65391" w:rsidRDefault="00763079" w14:paraId="6D55A0D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สัมมนาและวิจัยในหัวข้อเศรษฐศาสตร์การพัฒนา ภายใต้การควบคุมและแนะนำจากผู้สอน </w:t>
      </w:r>
    </w:p>
    <w:p w:rsidRPr="00357A8D" w:rsidR="00763079" w:rsidP="00E65391" w:rsidRDefault="00763079" w14:paraId="0908AA9F" w14:textId="36D0B9F4">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del w:author="phetc" w:date="2023-02-15T11:23:00Z" w:id="1364">
        <w:r w:rsidRPr="00357A8D" w:rsidDel="004314CB">
          <w:rPr>
            <w:rFonts w:ascii="TH Sarabun New" w:hAnsi="TH Sarabun New" w:cs="TH Sarabun New"/>
            <w:sz w:val="32"/>
            <w:szCs w:val="32"/>
          </w:rPr>
          <w:delText>1</w:delText>
        </w:r>
        <w:r w:rsidRPr="00357A8D" w:rsidDel="004314CB">
          <w:rPr>
            <w:rFonts w:ascii="TH Sarabun New" w:hAnsi="TH Sarabun New" w:cs="TH Sarabun New"/>
            <w:sz w:val="32"/>
            <w:szCs w:val="32"/>
            <w:cs/>
          </w:rPr>
          <w:delText xml:space="preserve">) </w:delText>
        </w:r>
      </w:del>
      <w:r w:rsidRPr="00357A8D">
        <w:rPr>
          <w:rFonts w:ascii="TH Sarabun New" w:hAnsi="TH Sarabun New" w:cs="TH Sarabun New"/>
          <w:sz w:val="32"/>
          <w:szCs w:val="32"/>
        </w:rPr>
        <w:t>Having completed at least two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courses in Development Economics, excluding EC460 and EC468</w:t>
      </w:r>
      <w:r w:rsidRPr="00357A8D">
        <w:rPr>
          <w:rFonts w:ascii="TH Sarabun New" w:hAnsi="TH Sarabun New" w:cs="TH Sarabun New"/>
          <w:sz w:val="32"/>
          <w:szCs w:val="32"/>
          <w:cs/>
        </w:rPr>
        <w:t>.</w:t>
      </w:r>
    </w:p>
    <w:p w:rsidRPr="00357A8D" w:rsidR="00763079" w:rsidP="00E65391" w:rsidRDefault="00763079" w14:paraId="2C86425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and research on topics in Development Economics under the supervision of the lecturer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9A7426" w:rsidP="00E65391" w:rsidRDefault="009A7426" w14:paraId="35AC06BB" w14:textId="77777777">
      <w:pPr>
        <w:tabs>
          <w:tab w:val="left" w:pos="567"/>
        </w:tabs>
        <w:jc w:val="thaiDistribute"/>
        <w:rPr>
          <w:rFonts w:ascii="TH Sarabun New" w:hAnsi="TH Sarabun New" w:cs="TH Sarabun New"/>
          <w:sz w:val="32"/>
          <w:szCs w:val="32"/>
        </w:rPr>
      </w:pPr>
    </w:p>
    <w:p w:rsidRPr="00357A8D" w:rsidR="00763079" w:rsidP="00E65391" w:rsidRDefault="00763079" w14:paraId="238B08D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561</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เศรษฐศาสตร์การพัฒนา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0B4F9C">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0B4F9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7DE7F2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EC561</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Development Economics 1</w:t>
      </w:r>
    </w:p>
    <w:p w:rsidRPr="00357A8D" w:rsidR="00763079" w:rsidDel="00C5386D" w:rsidP="00E65391" w:rsidRDefault="00763079" w14:paraId="1DC03E8E" w14:textId="1DE57AA6">
      <w:pPr>
        <w:tabs>
          <w:tab w:val="left" w:pos="567"/>
        </w:tabs>
        <w:jc w:val="thaiDistribute"/>
        <w:rPr>
          <w:del w:author="PC" w:date="2023-03-31T11:12:00Z" w:id="1365"/>
          <w:rFonts w:ascii="TH Sarabun New" w:hAnsi="TH Sarabun New" w:cs="TH Sarabun New"/>
          <w:sz w:val="32"/>
          <w:szCs w:val="32"/>
        </w:rPr>
      </w:pPr>
      <w:del w:author="PC" w:date="2023-03-31T11:12:00Z" w:id="1366">
        <w:r w:rsidRPr="00357A8D" w:rsidDel="00C5386D">
          <w:rPr>
            <w:rFonts w:ascii="TH Sarabun New" w:hAnsi="TH Sarabun New" w:cs="TH Sarabun New"/>
            <w:sz w:val="32"/>
            <w:szCs w:val="32"/>
            <w:cs/>
          </w:rPr>
          <w:tab/>
        </w:r>
        <w:commentRangeStart w:id="1367"/>
        <w:r w:rsidRPr="00357A8D" w:rsidDel="00C5386D">
          <w:rPr>
            <w:rFonts w:ascii="TH Sarabun New" w:hAnsi="TH Sarabun New" w:cs="TH Sarabun New"/>
            <w:sz w:val="32"/>
            <w:szCs w:val="32"/>
            <w:cs/>
          </w:rPr>
          <w:delText xml:space="preserve">  วิชาบังคับก่อน : ผู้สอนกำหนด</w:delText>
        </w:r>
      </w:del>
      <w:commentRangeEnd w:id="1367"/>
      <w:r w:rsidRPr="00357A8D" w:rsidR="00C5386D">
        <w:rPr>
          <w:rStyle w:val="CommentReference"/>
        </w:rPr>
        <w:commentReference w:id="1367"/>
      </w:r>
    </w:p>
    <w:p w:rsidRPr="00357A8D" w:rsidR="00763079" w:rsidRDefault="00763079" w14:paraId="732C8315" w14:textId="77777777">
      <w:pPr>
        <w:tabs>
          <w:tab w:val="left" w:pos="567"/>
        </w:tabs>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ศึกษาเฉพาะเรื่องที่เป็นหัวข้อที่น่าสนใจในด้านเศรษฐศาสตร์การพัฒนา</w:t>
      </w:r>
      <w:r w:rsidRPr="00357A8D" w:rsidR="00BF5F57">
        <w:rPr>
          <w:rFonts w:ascii="TH Sarabun New" w:hAnsi="TH Sarabun New" w:cs="TH Sarabun New"/>
          <w:sz w:val="32"/>
          <w:szCs w:val="32"/>
          <w:cs/>
        </w:rPr>
        <w:t xml:space="preserve">   </w:t>
      </w:r>
      <w:r w:rsidRPr="00357A8D">
        <w:rPr>
          <w:rFonts w:ascii="TH Sarabun New" w:hAnsi="TH Sarabun New" w:cs="TH Sarabun New"/>
          <w:sz w:val="32"/>
          <w:szCs w:val="32"/>
          <w:cs/>
        </w:rPr>
        <w:t xml:space="preserve"> ซึ่งจะประกาศเป็นคราว ๆ ไป</w:t>
      </w:r>
    </w:p>
    <w:p w:rsidRPr="00357A8D" w:rsidR="00763079" w:rsidDel="00C5386D" w:rsidP="00932528" w:rsidRDefault="00763079" w14:paraId="0DADB0FF" w14:textId="3AB9BD1D">
      <w:pPr>
        <w:jc w:val="thaiDistribute"/>
        <w:rPr>
          <w:del w:author="PC" w:date="2023-03-31T11:12:00Z" w:id="1368"/>
          <w:rFonts w:ascii="TH Sarabun New" w:hAnsi="TH Sarabun New" w:cs="TH Sarabun New"/>
          <w:sz w:val="32"/>
          <w:szCs w:val="32"/>
        </w:rPr>
      </w:pPr>
      <w:del w:author="PC" w:date="2023-03-31T11:12:00Z" w:id="1369">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5B6BDD8F" w14:textId="24672059">
      <w:pPr>
        <w:tabs>
          <w:tab w:val="left" w:pos="567"/>
        </w:tabs>
        <w:jc w:val="thaiDistribute"/>
        <w:rPr>
          <w:ins w:author="Jenjira O-cha" w:date="2023-02-08T15:17:00Z" w:id="1370"/>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topics in Development Economics to be determined later</w:t>
      </w:r>
      <w:r w:rsidRPr="00357A8D">
        <w:rPr>
          <w:rFonts w:ascii="TH Sarabun New" w:hAnsi="TH Sarabun New" w:cs="TH Sarabun New"/>
          <w:sz w:val="32"/>
          <w:szCs w:val="32"/>
          <w:cs/>
        </w:rPr>
        <w:t>.</w:t>
      </w:r>
    </w:p>
    <w:p w:rsidRPr="00357A8D" w:rsidR="00111B2E" w:rsidDel="00EA2752" w:rsidP="00E65391" w:rsidRDefault="00111B2E" w14:paraId="2350C229" w14:textId="4108382D">
      <w:pPr>
        <w:tabs>
          <w:tab w:val="left" w:pos="567"/>
        </w:tabs>
        <w:jc w:val="thaiDistribute"/>
        <w:rPr>
          <w:ins w:author="Jenjira O-cha" w:date="2023-02-08T15:45:00Z" w:id="1371"/>
          <w:del w:author="PC" w:date="2023-03-31T11:30:00Z" w:id="1372"/>
          <w:rFonts w:ascii="TH Sarabun New" w:hAnsi="TH Sarabun New" w:cs="TH Sarabun New"/>
          <w:sz w:val="32"/>
          <w:szCs w:val="32"/>
        </w:rPr>
      </w:pPr>
    </w:p>
    <w:p w:rsidRPr="00357A8D" w:rsidR="004E7E1E" w:rsidDel="00EA2752" w:rsidP="00E65391" w:rsidRDefault="004E7E1E" w14:paraId="304291E0" w14:textId="3DBD002A">
      <w:pPr>
        <w:tabs>
          <w:tab w:val="left" w:pos="567"/>
        </w:tabs>
        <w:jc w:val="thaiDistribute"/>
        <w:rPr>
          <w:ins w:author="Jenjira O-cha" w:date="2023-02-08T15:45:00Z" w:id="1373"/>
          <w:del w:author="PC" w:date="2023-03-31T11:30:00Z" w:id="1374"/>
          <w:rFonts w:ascii="TH Sarabun New" w:hAnsi="TH Sarabun New" w:cs="TH Sarabun New"/>
          <w:sz w:val="32"/>
          <w:szCs w:val="32"/>
        </w:rPr>
      </w:pPr>
    </w:p>
    <w:p w:rsidRPr="00357A8D" w:rsidR="004E7E1E" w:rsidDel="00EA2752" w:rsidP="00E65391" w:rsidRDefault="004E7E1E" w14:paraId="07670366" w14:textId="5B69BD4B">
      <w:pPr>
        <w:tabs>
          <w:tab w:val="left" w:pos="567"/>
        </w:tabs>
        <w:jc w:val="thaiDistribute"/>
        <w:rPr>
          <w:ins w:author="Jenjira O-cha" w:date="2023-02-08T15:45:00Z" w:id="1375"/>
          <w:del w:author="PC" w:date="2023-03-31T11:30:00Z" w:id="1376"/>
          <w:rFonts w:ascii="TH Sarabun New" w:hAnsi="TH Sarabun New" w:cs="TH Sarabun New"/>
          <w:sz w:val="32"/>
          <w:szCs w:val="32"/>
        </w:rPr>
      </w:pPr>
    </w:p>
    <w:p w:rsidRPr="00357A8D" w:rsidR="004E7E1E" w:rsidDel="00EA2752" w:rsidP="00E65391" w:rsidRDefault="004E7E1E" w14:paraId="130E012B" w14:textId="0E0A151A">
      <w:pPr>
        <w:tabs>
          <w:tab w:val="left" w:pos="567"/>
        </w:tabs>
        <w:jc w:val="thaiDistribute"/>
        <w:rPr>
          <w:ins w:author="Jenjira O-cha" w:date="2023-02-08T15:45:00Z" w:id="1377"/>
          <w:del w:author="PC" w:date="2023-03-31T11:30:00Z" w:id="1378"/>
          <w:rFonts w:ascii="TH Sarabun New" w:hAnsi="TH Sarabun New" w:cs="TH Sarabun New"/>
          <w:sz w:val="32"/>
          <w:szCs w:val="32"/>
        </w:rPr>
      </w:pPr>
    </w:p>
    <w:p w:rsidRPr="00357A8D" w:rsidR="004E7E1E" w:rsidP="00E65391" w:rsidRDefault="004E7E1E" w14:paraId="7E2F034C" w14:textId="77777777">
      <w:pPr>
        <w:tabs>
          <w:tab w:val="left" w:pos="567"/>
        </w:tabs>
        <w:jc w:val="thaiDistribute"/>
        <w:rPr>
          <w:rFonts w:ascii="TH Sarabun New" w:hAnsi="TH Sarabun New" w:cs="TH Sarabun New"/>
          <w:sz w:val="32"/>
          <w:szCs w:val="32"/>
        </w:rPr>
      </w:pPr>
    </w:p>
    <w:p w:rsidRPr="00357A8D" w:rsidR="00763079" w:rsidP="00E65391" w:rsidRDefault="00763079" w14:paraId="541F964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562</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เศรษฐศาสตร์การพัฒนา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0B4F9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AD43D9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EC562</w:t>
      </w:r>
      <w:r w:rsidRPr="00357A8D">
        <w:rPr>
          <w:rFonts w:ascii="TH Sarabun New" w:hAnsi="TH Sarabun New" w:cs="TH Sarabun New"/>
          <w:sz w:val="32"/>
          <w:szCs w:val="32"/>
          <w:cs/>
        </w:rPr>
        <w:tab/>
      </w:r>
      <w:r w:rsidRPr="00357A8D">
        <w:rPr>
          <w:rFonts w:ascii="TH Sarabun New" w:hAnsi="TH Sarabun New" w:cs="TH Sarabun New"/>
          <w:sz w:val="32"/>
          <w:szCs w:val="32"/>
        </w:rPr>
        <w:t>Selected Topics in Development Economics 2</w:t>
      </w:r>
    </w:p>
    <w:p w:rsidRPr="00357A8D" w:rsidR="00763079" w:rsidDel="00C5386D" w:rsidP="00E65391" w:rsidRDefault="00763079" w14:paraId="1B4C8F7F" w14:textId="50925D60">
      <w:pPr>
        <w:tabs>
          <w:tab w:val="left" w:pos="567"/>
        </w:tabs>
        <w:jc w:val="thaiDistribute"/>
        <w:rPr>
          <w:del w:author="PC" w:date="2023-03-31T11:12:00Z" w:id="1379"/>
          <w:rFonts w:ascii="TH Sarabun New" w:hAnsi="TH Sarabun New" w:cs="TH Sarabun New"/>
          <w:sz w:val="32"/>
          <w:szCs w:val="32"/>
        </w:rPr>
      </w:pPr>
      <w:del w:author="PC" w:date="2023-03-31T11:12:00Z" w:id="1380">
        <w:r w:rsidRPr="00357A8D" w:rsidDel="00C5386D">
          <w:rPr>
            <w:rFonts w:ascii="TH Sarabun New" w:hAnsi="TH Sarabun New" w:cs="TH Sarabun New"/>
            <w:sz w:val="32"/>
            <w:szCs w:val="32"/>
            <w:cs/>
          </w:rPr>
          <w:tab/>
        </w:r>
        <w:r w:rsidRPr="00357A8D" w:rsidDel="00C5386D">
          <w:rPr>
            <w:rFonts w:ascii="TH Sarabun New" w:hAnsi="TH Sarabun New" w:cs="TH Sarabun New"/>
            <w:sz w:val="32"/>
            <w:szCs w:val="32"/>
            <w:cs/>
          </w:rPr>
          <w:delText xml:space="preserve"> </w:delText>
        </w:r>
        <w:commentRangeStart w:id="1381"/>
        <w:r w:rsidRPr="00357A8D" w:rsidDel="00C5386D">
          <w:rPr>
            <w:rFonts w:ascii="TH Sarabun New" w:hAnsi="TH Sarabun New" w:cs="TH Sarabun New"/>
            <w:sz w:val="32"/>
            <w:szCs w:val="32"/>
            <w:cs/>
          </w:rPr>
          <w:delText xml:space="preserve"> วิชาบังคับก่อน : ผู้สอนกำหนด</w:delText>
        </w:r>
      </w:del>
      <w:commentRangeEnd w:id="1381"/>
      <w:r w:rsidRPr="00357A8D" w:rsidR="00C5386D">
        <w:rPr>
          <w:rStyle w:val="CommentReference"/>
        </w:rPr>
        <w:commentReference w:id="1381"/>
      </w:r>
    </w:p>
    <w:p w:rsidRPr="00357A8D" w:rsidR="00763079" w:rsidP="00E65391" w:rsidRDefault="00763079" w14:paraId="6329BE5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ศึกษาเฉพาะเรื่องที่เป็นหัวข้อที่น่าสนใจในด้านเศรษฐศาสตร์การพัฒนา</w:t>
      </w:r>
      <w:r w:rsidRPr="00357A8D" w:rsidR="00110D4D">
        <w:rPr>
          <w:rFonts w:ascii="TH Sarabun New" w:hAnsi="TH Sarabun New" w:cs="TH Sarabun New"/>
          <w:sz w:val="32"/>
          <w:szCs w:val="32"/>
          <w:cs/>
        </w:rPr>
        <w:t xml:space="preserve">   </w:t>
      </w:r>
      <w:r w:rsidRPr="00357A8D" w:rsidR="00BF5F57">
        <w:rPr>
          <w:rFonts w:ascii="TH Sarabun New" w:hAnsi="TH Sarabun New" w:cs="TH Sarabun New"/>
          <w:sz w:val="32"/>
          <w:szCs w:val="32"/>
          <w:cs/>
        </w:rPr>
        <w:t xml:space="preserve"> </w:t>
      </w:r>
      <w:r w:rsidRPr="00357A8D">
        <w:rPr>
          <w:rFonts w:ascii="TH Sarabun New" w:hAnsi="TH Sarabun New" w:cs="TH Sarabun New"/>
          <w:sz w:val="32"/>
          <w:szCs w:val="32"/>
          <w:cs/>
        </w:rPr>
        <w:t>ซึ่งจะประกาศเป็นคราว ๆ ไป</w:t>
      </w:r>
    </w:p>
    <w:p w:rsidRPr="00357A8D" w:rsidR="00763079" w:rsidDel="00C5386D" w:rsidP="00E65391" w:rsidRDefault="00763079" w14:paraId="5378338C" w14:textId="4B8580C6">
      <w:pPr>
        <w:tabs>
          <w:tab w:val="left" w:pos="567"/>
        </w:tabs>
        <w:jc w:val="thaiDistribute"/>
        <w:rPr>
          <w:del w:author="PC" w:date="2023-03-31T11:12:00Z" w:id="1382"/>
          <w:rFonts w:ascii="TH Sarabun New" w:hAnsi="TH Sarabun New" w:cs="TH Sarabun New"/>
          <w:sz w:val="32"/>
          <w:szCs w:val="32"/>
        </w:rPr>
      </w:pPr>
      <w:del w:author="PC" w:date="2023-03-31T11:12:00Z" w:id="1383">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455E6C2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topics in Development Economics to be determined later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111B2E" w:rsidP="00E65391" w:rsidRDefault="00111B2E" w14:paraId="0E7CDE48" w14:textId="77777777">
      <w:pPr>
        <w:tabs>
          <w:tab w:val="left" w:pos="567"/>
        </w:tabs>
        <w:jc w:val="thaiDistribute"/>
        <w:rPr>
          <w:rFonts w:ascii="TH Sarabun New" w:hAnsi="TH Sarabun New" w:cs="TH Sarabun New"/>
          <w:sz w:val="32"/>
          <w:szCs w:val="32"/>
        </w:rPr>
      </w:pPr>
    </w:p>
    <w:p w:rsidRPr="00357A8D" w:rsidR="00763079" w:rsidP="00E65391" w:rsidRDefault="00763079" w14:paraId="24ADB35D"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หมวดเศรษฐศาสตร์ทรัพยากรมนุษย์  ทรัพยากรธรรมชาติและสิ่งแวดล้อม (หมวด </w:t>
      </w:r>
      <w:r w:rsidRPr="00357A8D">
        <w:rPr>
          <w:rFonts w:ascii="TH Sarabun New" w:hAnsi="TH Sarabun New" w:cs="TH Sarabun New"/>
          <w:b/>
          <w:bCs/>
          <w:sz w:val="32"/>
          <w:szCs w:val="32"/>
        </w:rPr>
        <w:t>7</w:t>
      </w:r>
      <w:r w:rsidRPr="00357A8D">
        <w:rPr>
          <w:rFonts w:ascii="TH Sarabun New" w:hAnsi="TH Sarabun New" w:cs="TH Sarabun New"/>
          <w:b/>
          <w:bCs/>
          <w:sz w:val="32"/>
          <w:szCs w:val="32"/>
          <w:cs/>
        </w:rPr>
        <w:t>)</w:t>
      </w:r>
    </w:p>
    <w:p w:rsidRPr="00357A8D" w:rsidR="00763079" w:rsidP="00E65391" w:rsidRDefault="00763079" w14:paraId="36C6CAB5"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หมวดย่อยเศรษฐศาสตร์ทรัพยากรมนุษย์</w:t>
      </w:r>
    </w:p>
    <w:p w:rsidRPr="00357A8D" w:rsidR="00763079" w:rsidP="00E65391" w:rsidRDefault="00763079" w14:paraId="035B460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470</w:t>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สัมมนาเศรษฐศาสตร์ทรัพยากรมนุษย์</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0B4F9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F99CD2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EC470</w:t>
      </w:r>
      <w:r w:rsidRPr="00357A8D">
        <w:rPr>
          <w:rFonts w:ascii="TH Sarabun New" w:hAnsi="TH Sarabun New" w:cs="TH Sarabun New"/>
          <w:sz w:val="32"/>
          <w:szCs w:val="32"/>
          <w:cs/>
        </w:rPr>
        <w:tab/>
      </w:r>
      <w:r w:rsidRPr="00357A8D">
        <w:rPr>
          <w:rFonts w:ascii="TH Sarabun New" w:hAnsi="TH Sarabun New" w:cs="TH Sarabun New"/>
          <w:sz w:val="32"/>
          <w:szCs w:val="32"/>
        </w:rPr>
        <w:t>Seminar in Human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Economics</w:t>
      </w:r>
    </w:p>
    <w:p w:rsidRPr="00357A8D" w:rsidR="00763079" w:rsidP="00E65391" w:rsidRDefault="00763079" w14:paraId="2A5F8EB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วิชาบังคับก่อน : สอบได้วิชาไม่ต่ำกว่าระดับ 400 ของหมวดย่อยเศรษฐศาสตร์ทรัพยากรมนุษย์ อย่างน้อย 1 วิชา หรือ สามารถใช้วิชาของหมวดอื่นได้ เช่น หมวด 4</w:t>
      </w:r>
      <w:r w:rsidRPr="00357A8D">
        <w:rPr>
          <w:rFonts w:ascii="TH Sarabun New" w:hAnsi="TH Sarabun New" w:cs="TH Sarabun New"/>
          <w:sz w:val="32"/>
          <w:szCs w:val="32"/>
        </w:rPr>
        <w:t xml:space="preserve">, </w:t>
      </w:r>
      <w:r w:rsidRPr="00357A8D">
        <w:rPr>
          <w:rFonts w:ascii="TH Sarabun New" w:hAnsi="TH Sarabun New" w:cs="TH Sarabun New"/>
          <w:sz w:val="32"/>
          <w:szCs w:val="32"/>
          <w:cs/>
        </w:rPr>
        <w:t xml:space="preserve">6 </w:t>
      </w:r>
    </w:p>
    <w:p w:rsidRPr="00357A8D" w:rsidR="00763079" w:rsidP="00E65391" w:rsidRDefault="00763079" w14:paraId="2EF28B2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สัมมนาและวิจัยในหัวข้อเศรษฐศาสตร์ทรัพยากรมนุษย์ ภายใต้การควบคุมและแนะนำจากผู้สอน</w:t>
      </w:r>
    </w:p>
    <w:p w:rsidRPr="00357A8D" w:rsidR="00763079" w:rsidP="00E65391" w:rsidRDefault="00763079" w14:paraId="29D1F38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completed at least a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course in Human Resource Economics or any other economic fields </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w:t>
      </w:r>
      <w:r w:rsidRPr="00357A8D">
        <w:rPr>
          <w:rFonts w:ascii="TH Sarabun New" w:hAnsi="TH Sarabun New" w:cs="TH Sarabun New"/>
          <w:sz w:val="32"/>
          <w:szCs w:val="32"/>
        </w:rPr>
        <w:t>g</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Field 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Public Economics, Field 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Development Economics</w:t>
      </w:r>
      <w:r w:rsidRPr="00357A8D">
        <w:rPr>
          <w:rFonts w:ascii="TH Sarabun New" w:hAnsi="TH Sarabun New" w:cs="TH Sarabun New"/>
          <w:sz w:val="32"/>
          <w:szCs w:val="32"/>
          <w:cs/>
        </w:rPr>
        <w:t>)</w:t>
      </w:r>
    </w:p>
    <w:p w:rsidRPr="00357A8D" w:rsidR="00763079" w:rsidP="00E65391" w:rsidRDefault="00763079" w14:paraId="76781BAA" w14:textId="5DB16818">
      <w:pPr>
        <w:tabs>
          <w:tab w:val="left" w:pos="567"/>
        </w:tabs>
        <w:jc w:val="thaiDistribute"/>
        <w:rPr>
          <w:ins w:author="Jenjira O-cha" w:date="2023-02-08T15:17:00Z" w:id="1384"/>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and research on topics in human resource economics under the supervision of the lecturer</w:t>
      </w:r>
      <w:r w:rsidRPr="00357A8D">
        <w:rPr>
          <w:rFonts w:ascii="TH Sarabun New" w:hAnsi="TH Sarabun New" w:cs="TH Sarabun New"/>
          <w:sz w:val="32"/>
          <w:szCs w:val="32"/>
          <w:cs/>
        </w:rPr>
        <w:t>.</w:t>
      </w:r>
    </w:p>
    <w:p w:rsidRPr="00357A8D" w:rsidR="00111B2E" w:rsidP="00E65391" w:rsidRDefault="00111B2E" w14:paraId="79F33BC1" w14:textId="77777777">
      <w:pPr>
        <w:tabs>
          <w:tab w:val="left" w:pos="567"/>
        </w:tabs>
        <w:jc w:val="thaiDistribute"/>
        <w:rPr>
          <w:rFonts w:ascii="TH Sarabun New" w:hAnsi="TH Sarabun New" w:cs="TH Sarabun New"/>
          <w:sz w:val="32"/>
          <w:szCs w:val="32"/>
        </w:rPr>
      </w:pPr>
    </w:p>
    <w:p w:rsidRPr="00357A8D" w:rsidR="00763079" w:rsidP="00E65391" w:rsidRDefault="00763079" w14:paraId="78CA4D9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เศรษฐศาสตร์แรงงาน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0B4F9C">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4100F1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EC471</w:t>
      </w:r>
      <w:r w:rsidRPr="00357A8D">
        <w:rPr>
          <w:rFonts w:ascii="TH Sarabun New" w:hAnsi="TH Sarabun New" w:cs="TH Sarabun New"/>
          <w:sz w:val="32"/>
          <w:szCs w:val="32"/>
        </w:rPr>
        <w:tab/>
      </w:r>
      <w:r w:rsidRPr="00357A8D">
        <w:rPr>
          <w:rFonts w:ascii="TH Sarabun New" w:hAnsi="TH Sarabun New" w:cs="TH Sarabun New"/>
          <w:sz w:val="32"/>
          <w:szCs w:val="32"/>
        </w:rPr>
        <w:t>Labor Economics</w:t>
      </w:r>
    </w:p>
    <w:p w:rsidRPr="00357A8D" w:rsidR="00763079" w:rsidP="00E65391" w:rsidRDefault="00763079" w14:paraId="771FF93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20A78EB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ทฤษฎีอุปสงค์และอุปทานแรงงานทั้งในระยะสั้นและระยะยาว การกำหนดค่าจ้างโดยวิธีต่าง ๆ การวิเคราะห์การพัฒนาคุณภาพแรงงานโดยการศึกษาและการฝึกอบรมแรงงานโดยใช้ทฤษฎีทุนมนุษย์ การเคลื่อนย้ายแรงงาน โครงสร้างค่าจ้าง ความแตกต่างของค่าจ้างในตลาดแรงงาน การแสวงหางาน การว่างงาน บทบาทของสหภาพแรงงาน บทบาทของรัฐในตลาดแรงงาน การคุ้มครองทางสังคม และผลของการเลือกปฏิบัติต่อค่าจ้างและการจ้างงาน</w:t>
      </w:r>
    </w:p>
    <w:p w:rsidRPr="00357A8D" w:rsidR="00763079" w:rsidP="00E65391" w:rsidRDefault="00763079" w14:paraId="571BBC81" w14:textId="15C04EB3">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5:00Z" w:id="1385">
        <w:r w:rsidRPr="00357A8D" w:rsidR="004314CB">
          <w:rPr>
            <w:rFonts w:ascii="TH Sarabun New" w:hAnsi="TH Sarabun New" w:eastAsia="Angsana New" w:cs="TH Sarabun New"/>
            <w:sz w:val="32"/>
            <w:szCs w:val="32"/>
            <w:rPrChange w:author="PC" w:date="2023-03-31T11:41:00Z" w:id="1386">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w:t>
      </w:r>
    </w:p>
    <w:p w:rsidRPr="00357A8D" w:rsidR="00763079" w:rsidP="00E65391" w:rsidRDefault="00763079" w14:paraId="5E1B848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the supply and demand of labor in the short</w:t>
      </w:r>
      <w:r w:rsidRPr="00357A8D">
        <w:rPr>
          <w:rFonts w:ascii="TH Sarabun New" w:hAnsi="TH Sarabun New" w:cs="TH Sarabun New"/>
          <w:sz w:val="32"/>
          <w:szCs w:val="32"/>
          <w:cs/>
        </w:rPr>
        <w:t>-</w:t>
      </w:r>
      <w:r w:rsidRPr="00357A8D">
        <w:rPr>
          <w:rFonts w:ascii="TH Sarabun New" w:hAnsi="TH Sarabun New" w:cs="TH Sarabun New"/>
          <w:sz w:val="32"/>
          <w:szCs w:val="32"/>
        </w:rPr>
        <w:t>term and long</w:t>
      </w:r>
      <w:r w:rsidRPr="00357A8D">
        <w:rPr>
          <w:rFonts w:ascii="TH Sarabun New" w:hAnsi="TH Sarabun New" w:cs="TH Sarabun New"/>
          <w:sz w:val="32"/>
          <w:szCs w:val="32"/>
          <w:cs/>
        </w:rPr>
        <w:t>-</w:t>
      </w:r>
      <w:r w:rsidRPr="00357A8D">
        <w:rPr>
          <w:rFonts w:ascii="TH Sarabun New" w:hAnsi="TH Sarabun New" w:cs="TH Sarabun New"/>
          <w:sz w:val="32"/>
          <w:szCs w:val="32"/>
        </w:rPr>
        <w:t>term, wage determinations as well as improving labor quality through education and human capital training</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Labor migration, wage structure, wage differentials in the labor market, job search, unemployment, and the role of labor unions will be covered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 of government in the labor market as employer or regulator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Social security, discrimination in the labor market will be discussed</w:t>
      </w:r>
      <w:r w:rsidRPr="00357A8D">
        <w:rPr>
          <w:rFonts w:ascii="TH Sarabun New" w:hAnsi="TH Sarabun New" w:cs="TH Sarabun New"/>
          <w:sz w:val="32"/>
          <w:szCs w:val="32"/>
          <w:cs/>
        </w:rPr>
        <w:t>.</w:t>
      </w:r>
    </w:p>
    <w:p w:rsidRPr="00357A8D" w:rsidR="00111B2E" w:rsidP="00E65391" w:rsidRDefault="00111B2E" w14:paraId="46A04352" w14:textId="77777777">
      <w:pPr>
        <w:tabs>
          <w:tab w:val="left" w:pos="567"/>
        </w:tabs>
        <w:jc w:val="thaiDistribute"/>
        <w:rPr>
          <w:rFonts w:ascii="TH Sarabun New" w:hAnsi="TH Sarabun New" w:cs="TH Sarabun New"/>
          <w:sz w:val="32"/>
          <w:szCs w:val="32"/>
        </w:rPr>
      </w:pPr>
    </w:p>
    <w:p w:rsidRPr="00357A8D" w:rsidR="003919F5" w:rsidP="00E65391" w:rsidRDefault="003919F5" w14:paraId="0152F7E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ศ.472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เศรษฐศาสตร์ประชากรและครอบครัว</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3919F5" w:rsidP="00E65391" w:rsidRDefault="003919F5" w14:paraId="66FC4BA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Economics of Population and Family</w:t>
      </w:r>
    </w:p>
    <w:p w:rsidRPr="00357A8D" w:rsidR="003919F5" w:rsidP="00E65391" w:rsidRDefault="003919F5" w14:paraId="77F01CF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3919F5" w:rsidP="00E65391" w:rsidRDefault="003919F5" w14:paraId="519505DA" w14:textId="77777777">
      <w:pPr>
        <w:tabs>
          <w:tab w:val="left" w:pos="567"/>
        </w:tabs>
        <w:jc w:val="thaiDistribute"/>
        <w:rPr>
          <w:rFonts w:ascii="TH Sarabun New" w:hAnsi="TH Sarabun New" w:cs="TH Sarabun New"/>
          <w:spacing w:val="-4"/>
          <w:sz w:val="32"/>
          <w:szCs w:val="32"/>
          <w:rPrChange w:author="PC" w:date="2023-03-31T11:41:00Z" w:id="1387">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388">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389">
            <w:rPr>
              <w:rFonts w:ascii="TH Sarabun New" w:hAnsi="TH Sarabun New" w:cs="TH Sarabun New"/>
              <w:color w:val="000000"/>
              <w:sz w:val="32"/>
              <w:szCs w:val="32"/>
              <w:cs/>
            </w:rPr>
          </w:rPrChange>
        </w:rPr>
        <w:t xml:space="preserve">  </w:t>
      </w:r>
      <w:r w:rsidRPr="00357A8D">
        <w:rPr>
          <w:rFonts w:ascii="TH Sarabun New" w:hAnsi="TH Sarabun New" w:cs="TH Sarabun New"/>
          <w:spacing w:val="-4"/>
          <w:sz w:val="32"/>
          <w:szCs w:val="32"/>
          <w:cs/>
          <w:rPrChange w:author="PC" w:date="2023-03-31T11:41:00Z" w:id="1390">
            <w:rPr>
              <w:rFonts w:ascii="TH Sarabun New" w:hAnsi="TH Sarabun New" w:cs="TH Sarabun New"/>
              <w:color w:val="000000"/>
              <w:sz w:val="32"/>
              <w:szCs w:val="32"/>
              <w:cs/>
            </w:rPr>
          </w:rPrChange>
        </w:rPr>
        <w:t>กระบวนการที่ก่อให้เกิดการเปลี่ยนแปลงทางขนาดและโครงสร้างของประชากรและครอบครัว ที่ผ่านภาวะเจริญพันธุ์ การตายและการย้ายถิ่น และปัจจัยที่ทำให้กระบวนการเหล่านี้เปลี่ยนแปลง ตลอดจนศึกษาผลกระทบของตัวแปรทางประชากรและครอบครัวต่อตัวแปรทางเศรษฐกิจทั้งในระดับจุลภาคและมหภาค รวมทั้งศึกษาเศรษฐศาสตร์การแต่งงาน เศรษฐศาสตร์ครอบครัวและเศรษฐศาสตร์สังคมผู้สูงวัย</w:t>
      </w:r>
    </w:p>
    <w:p w:rsidRPr="00357A8D" w:rsidR="003919F5" w:rsidP="00E65391" w:rsidRDefault="003919F5" w14:paraId="5D0E646B" w14:textId="1E85F74D">
      <w:pPr>
        <w:tabs>
          <w:tab w:val="left" w:pos="567"/>
        </w:tabs>
        <w:jc w:val="thaiDistribute"/>
        <w:rPr>
          <w:rFonts w:ascii="TH Sarabun New" w:hAnsi="TH Sarabun New" w:cs="TH Sarabun New"/>
          <w:sz w:val="32"/>
          <w:szCs w:val="32"/>
          <w:rPrChange w:author="PC" w:date="2023-03-31T11:41:00Z" w:id="139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392">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39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393">
            <w:rPr>
              <w:rFonts w:ascii="TH Sarabun New" w:hAnsi="TH Sarabun New" w:cs="TH Sarabun New"/>
              <w:color w:val="000000"/>
              <w:sz w:val="32"/>
              <w:szCs w:val="32"/>
            </w:rPr>
          </w:rPrChange>
        </w:rPr>
        <w:t>Prerequisites</w:t>
      </w:r>
      <w:r w:rsidRPr="00357A8D">
        <w:rPr>
          <w:rFonts w:ascii="TH Sarabun New" w:hAnsi="TH Sarabun New" w:cs="TH Sarabun New"/>
          <w:sz w:val="32"/>
          <w:szCs w:val="32"/>
          <w:cs/>
          <w:rPrChange w:author="PC" w:date="2023-03-31T11:41:00Z" w:id="1394">
            <w:rPr>
              <w:rFonts w:ascii="TH Sarabun New" w:hAnsi="TH Sarabun New" w:cs="TH Sarabun New"/>
              <w:color w:val="000000"/>
              <w:sz w:val="32"/>
              <w:szCs w:val="32"/>
              <w:cs/>
            </w:rPr>
          </w:rPrChange>
        </w:rPr>
        <w:t xml:space="preserve">: </w:t>
      </w:r>
      <w:ins w:author="phetc" w:date="2023-02-15T11:25:00Z" w:id="1395">
        <w:r w:rsidRPr="00357A8D" w:rsidR="004314CB">
          <w:rPr>
            <w:rFonts w:ascii="TH Sarabun New" w:hAnsi="TH Sarabun New" w:eastAsia="Angsana New" w:cs="TH Sarabun New"/>
            <w:sz w:val="32"/>
            <w:szCs w:val="32"/>
            <w:rPrChange w:author="PC" w:date="2023-03-31T11:41:00Z" w:id="1396">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Change w:author="PC" w:date="2023-03-31T11:41:00Z" w:id="1397">
            <w:rPr>
              <w:rFonts w:ascii="TH Sarabun New" w:hAnsi="TH Sarabun New" w:cs="TH Sarabun New"/>
              <w:color w:val="000000"/>
              <w:sz w:val="32"/>
              <w:szCs w:val="32"/>
            </w:rPr>
          </w:rPrChange>
        </w:rPr>
        <w:t>EC</w:t>
      </w:r>
      <w:r w:rsidRPr="00357A8D">
        <w:rPr>
          <w:rFonts w:ascii="TH Sarabun New" w:hAnsi="TH Sarabun New" w:cs="TH Sarabun New"/>
          <w:sz w:val="32"/>
          <w:szCs w:val="32"/>
          <w:cs/>
          <w:rPrChange w:author="PC" w:date="2023-03-31T11:41:00Z" w:id="1398">
            <w:rPr>
              <w:rFonts w:ascii="TH Sarabun New" w:hAnsi="TH Sarabun New" w:cs="TH Sarabun New"/>
              <w:color w:val="000000"/>
              <w:sz w:val="32"/>
              <w:szCs w:val="32"/>
              <w:cs/>
            </w:rPr>
          </w:rPrChange>
        </w:rPr>
        <w:t xml:space="preserve">311 </w:t>
      </w:r>
    </w:p>
    <w:p w:rsidRPr="00357A8D" w:rsidR="003919F5" w:rsidP="00E65391" w:rsidRDefault="003919F5" w14:paraId="0C2F501D" w14:textId="77777777">
      <w:pPr>
        <w:tabs>
          <w:tab w:val="left" w:pos="567"/>
        </w:tabs>
        <w:jc w:val="thaiDistribute"/>
        <w:rPr>
          <w:rFonts w:ascii="TH Sarabun New" w:hAnsi="TH Sarabun New" w:cs="TH Sarabun New"/>
          <w:sz w:val="32"/>
          <w:szCs w:val="32"/>
          <w:rPrChange w:author="PC" w:date="2023-03-31T11:41:00Z" w:id="1399">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400">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40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01">
            <w:rPr>
              <w:rFonts w:ascii="TH Sarabun New" w:hAnsi="TH Sarabun New" w:cs="TH Sarabun New"/>
              <w:color w:val="000000"/>
              <w:sz w:val="32"/>
              <w:szCs w:val="32"/>
            </w:rPr>
          </w:rPrChange>
        </w:rPr>
        <w:t>Processes generate change in population and family size and structure through reproduction, death, and migration</w:t>
      </w:r>
      <w:r w:rsidRPr="00357A8D">
        <w:rPr>
          <w:rFonts w:ascii="TH Sarabun New" w:hAnsi="TH Sarabun New" w:cs="TH Sarabun New"/>
          <w:sz w:val="32"/>
          <w:szCs w:val="32"/>
          <w:cs/>
          <w:rPrChange w:author="PC" w:date="2023-03-31T11:41:00Z" w:id="140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03">
            <w:rPr>
              <w:rFonts w:ascii="TH Sarabun New" w:hAnsi="TH Sarabun New" w:cs="TH Sarabun New"/>
              <w:color w:val="000000"/>
              <w:sz w:val="32"/>
              <w:szCs w:val="32"/>
            </w:rPr>
          </w:rPrChange>
        </w:rPr>
        <w:t>Factors causing these changes</w:t>
      </w:r>
      <w:r w:rsidRPr="00357A8D">
        <w:rPr>
          <w:rFonts w:ascii="TH Sarabun New" w:hAnsi="TH Sarabun New" w:cs="TH Sarabun New"/>
          <w:sz w:val="32"/>
          <w:szCs w:val="32"/>
          <w:cs/>
          <w:rPrChange w:author="PC" w:date="2023-03-31T11:41:00Z" w:id="1404">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05">
            <w:rPr>
              <w:rFonts w:ascii="TH Sarabun New" w:hAnsi="TH Sarabun New" w:cs="TH Sarabun New"/>
              <w:color w:val="000000"/>
              <w:sz w:val="32"/>
              <w:szCs w:val="32"/>
            </w:rPr>
          </w:rPrChange>
        </w:rPr>
        <w:t>The impact of demographics and family variables on the economy at the micro and macro levels</w:t>
      </w:r>
      <w:r w:rsidRPr="00357A8D">
        <w:rPr>
          <w:rFonts w:ascii="TH Sarabun New" w:hAnsi="TH Sarabun New" w:cs="TH Sarabun New"/>
          <w:sz w:val="32"/>
          <w:szCs w:val="32"/>
          <w:cs/>
          <w:rPrChange w:author="PC" w:date="2023-03-31T11:41:00Z" w:id="1406">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07">
            <w:rPr>
              <w:rFonts w:ascii="TH Sarabun New" w:hAnsi="TH Sarabun New" w:cs="TH Sarabun New"/>
              <w:color w:val="000000"/>
              <w:sz w:val="32"/>
              <w:szCs w:val="32"/>
            </w:rPr>
          </w:rPrChange>
        </w:rPr>
        <w:t>The Economics of Marriage, the Economics of Household</w:t>
      </w:r>
      <w:r w:rsidRPr="00357A8D">
        <w:rPr>
          <w:rFonts w:ascii="TH Sarabun New" w:hAnsi="TH Sarabun New" w:cs="TH Sarabun New"/>
          <w:sz w:val="32"/>
          <w:szCs w:val="32"/>
          <w:cs/>
          <w:rPrChange w:author="PC" w:date="2023-03-31T11:41:00Z" w:id="1408">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409">
            <w:rPr>
              <w:rFonts w:ascii="TH Sarabun New" w:hAnsi="TH Sarabun New" w:cs="TH Sarabun New"/>
              <w:color w:val="000000"/>
              <w:sz w:val="32"/>
              <w:szCs w:val="32"/>
            </w:rPr>
          </w:rPrChange>
        </w:rPr>
        <w:t>Family, and the Economics of Aging will be included</w:t>
      </w:r>
      <w:r w:rsidRPr="00357A8D">
        <w:rPr>
          <w:rFonts w:ascii="TH Sarabun New" w:hAnsi="TH Sarabun New" w:cs="TH Sarabun New"/>
          <w:sz w:val="32"/>
          <w:szCs w:val="32"/>
          <w:cs/>
          <w:rPrChange w:author="PC" w:date="2023-03-31T11:41:00Z" w:id="1410">
            <w:rPr>
              <w:rFonts w:ascii="TH Sarabun New" w:hAnsi="TH Sarabun New" w:cs="TH Sarabun New"/>
              <w:color w:val="000000"/>
              <w:sz w:val="32"/>
              <w:szCs w:val="32"/>
              <w:cs/>
            </w:rPr>
          </w:rPrChange>
        </w:rPr>
        <w:t>.</w:t>
      </w:r>
      <w:r w:rsidRPr="00357A8D">
        <w:rPr>
          <w:rFonts w:ascii="TH Sarabun New" w:hAnsi="TH Sarabun New" w:cs="TH Sarabun New"/>
          <w:sz w:val="32"/>
          <w:szCs w:val="32"/>
          <w:cs/>
          <w:rPrChange w:author="PC" w:date="2023-03-31T11:41:00Z" w:id="1411">
            <w:rPr>
              <w:rFonts w:ascii="TH Sarabun New" w:hAnsi="TH Sarabun New" w:cs="TH Sarabun New"/>
              <w:color w:val="000000"/>
              <w:sz w:val="32"/>
              <w:szCs w:val="32"/>
              <w:cs/>
            </w:rPr>
          </w:rPrChange>
        </w:rPr>
        <w:tab/>
      </w:r>
    </w:p>
    <w:p w:rsidRPr="00357A8D" w:rsidR="00763079" w:rsidDel="00111B2E" w:rsidP="00E65391" w:rsidRDefault="00763079" w14:paraId="0E2129F3" w14:textId="453BE9B7">
      <w:pPr>
        <w:tabs>
          <w:tab w:val="left" w:pos="567"/>
        </w:tabs>
        <w:jc w:val="thaiDistribute"/>
        <w:rPr>
          <w:del w:author="Jenjira O-cha" w:date="2023-02-08T15:17:00Z" w:id="1412"/>
          <w:rFonts w:ascii="TH Sarabun New" w:hAnsi="TH Sarabun New" w:cs="TH Sarabun New"/>
          <w:sz w:val="32"/>
          <w:szCs w:val="32"/>
        </w:rPr>
      </w:pPr>
    </w:p>
    <w:p w:rsidRPr="00357A8D" w:rsidR="00C84E60" w:rsidDel="00EA2752" w:rsidP="00E65391" w:rsidRDefault="00C84E60" w14:paraId="295318B5" w14:textId="1AB8D1D6">
      <w:pPr>
        <w:tabs>
          <w:tab w:val="left" w:pos="567"/>
        </w:tabs>
        <w:jc w:val="thaiDistribute"/>
        <w:rPr>
          <w:del w:author="PC" w:date="2023-03-31T11:30:00Z" w:id="1413"/>
          <w:rFonts w:ascii="TH Sarabun New" w:hAnsi="TH Sarabun New" w:cs="TH Sarabun New"/>
          <w:sz w:val="32"/>
          <w:szCs w:val="32"/>
        </w:rPr>
      </w:pPr>
    </w:p>
    <w:p w:rsidRPr="00357A8D" w:rsidR="00763079" w:rsidP="00E65391" w:rsidRDefault="00763079" w14:paraId="73E7B1E4"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473</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เศรษฐศาสตร์การศึกษา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1AA0656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EC473</w:t>
      </w:r>
      <w:r w:rsidRPr="00357A8D">
        <w:rPr>
          <w:rFonts w:ascii="TH Sarabun New" w:hAnsi="TH Sarabun New" w:cs="TH Sarabun New"/>
          <w:sz w:val="32"/>
          <w:szCs w:val="32"/>
        </w:rPr>
        <w:tab/>
      </w:r>
      <w:r w:rsidRPr="00357A8D">
        <w:rPr>
          <w:rFonts w:ascii="TH Sarabun New" w:hAnsi="TH Sarabun New" w:cs="TH Sarabun New"/>
          <w:sz w:val="32"/>
          <w:szCs w:val="32"/>
        </w:rPr>
        <w:t>Economics of Education</w:t>
      </w:r>
    </w:p>
    <w:p w:rsidRPr="00357A8D" w:rsidR="00763079" w:rsidP="00E65391" w:rsidRDefault="00763079" w14:paraId="165DDCE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29F1741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หลักการการลงทุนในการศึกษา การวัดผลตอบแทนต่อการศึกษา ศึกษาทฤษฎีทุนมนุษย์และทฤษฎีทางเลือกในการอธิบายการลงทุนในการศึกษา สมมุติฐาน ศึกษาหลักการการลงทุนในการฝึกอบรมระหว่างการทำงาน  วิเคราะห์ความสัมพันธ์ของการศึกษาที่มีต่อตัวแปรทางเศรษฐกิจที่สำคัญ เช่น ค่าจ้างในช่วงตลอดเวลาทำงาน การเติบโตของค่าจ้าง  การเปลี่ยนงาน และการขยายตัวของระบบเศรษฐกิจโดยรวม  ประเมินประสิทธิภาพและความเสมอภาคของการจัดสรรงบประมาณของภาครัฐในระบบการศึกษา</w:t>
      </w:r>
    </w:p>
    <w:p w:rsidRPr="00357A8D" w:rsidR="00763079" w:rsidP="00E65391" w:rsidRDefault="00763079" w14:paraId="2F00A50D" w14:textId="0D200ABB">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5:00Z" w:id="1414">
        <w:r w:rsidRPr="00357A8D" w:rsidR="004314CB">
          <w:rPr>
            <w:rFonts w:ascii="TH Sarabun New" w:hAnsi="TH Sarabun New" w:eastAsia="Angsana New" w:cs="TH Sarabun New"/>
            <w:sz w:val="32"/>
            <w:szCs w:val="32"/>
            <w:rPrChange w:author="PC" w:date="2023-03-31T11:41:00Z" w:id="1415">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w:t>
      </w:r>
    </w:p>
    <w:p w:rsidRPr="00357A8D" w:rsidR="00763079" w:rsidP="00E65391" w:rsidRDefault="00763079" w14:paraId="46C8AAC1" w14:textId="77777777">
      <w:pPr>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rPr>
        <w:t>Principles of investment in education, measuring return on education, theory of human capital and choice theory explaining educational investment will be discussed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Principles of investment in on</w:t>
      </w:r>
      <w:r w:rsidRPr="00357A8D">
        <w:rPr>
          <w:rFonts w:ascii="TH Sarabun New" w:hAnsi="TH Sarabun New" w:cs="TH Sarabun New"/>
          <w:sz w:val="32"/>
          <w:szCs w:val="32"/>
          <w:cs/>
        </w:rPr>
        <w:t>-</w:t>
      </w:r>
      <w:r w:rsidRPr="00357A8D">
        <w:rPr>
          <w:rFonts w:ascii="TH Sarabun New" w:hAnsi="TH Sarabun New" w:cs="TH Sarabun New"/>
          <w:sz w:val="32"/>
          <w:szCs w:val="32"/>
        </w:rPr>
        <w:t>the</w:t>
      </w:r>
      <w:r w:rsidRPr="00357A8D">
        <w:rPr>
          <w:rFonts w:ascii="TH Sarabun New" w:hAnsi="TH Sarabun New" w:cs="TH Sarabun New"/>
          <w:sz w:val="32"/>
          <w:szCs w:val="32"/>
          <w:cs/>
        </w:rPr>
        <w:t>-</w:t>
      </w:r>
      <w:r w:rsidRPr="00357A8D">
        <w:rPr>
          <w:rFonts w:ascii="TH Sarabun New" w:hAnsi="TH Sarabun New" w:cs="TH Sarabun New"/>
          <w:sz w:val="32"/>
          <w:szCs w:val="32"/>
        </w:rPr>
        <w:t>job training, analyzing educational impact on key economic variables such as wages throughout the entire working period, growth in the wage rate, job switching, and expansion of the economy as a whole will be covered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Evaluating efficiency and equality in governmental budget allocation within the educational system</w:t>
      </w:r>
      <w:r w:rsidRPr="00357A8D">
        <w:rPr>
          <w:rFonts w:ascii="TH Sarabun New" w:hAnsi="TH Sarabun New" w:cs="TH Sarabun New"/>
          <w:sz w:val="32"/>
          <w:szCs w:val="32"/>
          <w:cs/>
        </w:rPr>
        <w:t>.</w:t>
      </w:r>
    </w:p>
    <w:p w:rsidRPr="00357A8D" w:rsidR="00763079" w:rsidP="00E65391" w:rsidRDefault="00763079" w14:paraId="1B4B8F73" w14:textId="77777777">
      <w:pPr>
        <w:jc w:val="thaiDistribute"/>
        <w:rPr>
          <w:rFonts w:ascii="TH Sarabun New" w:hAnsi="TH Sarabun New" w:cs="TH Sarabun New"/>
          <w:sz w:val="32"/>
          <w:szCs w:val="32"/>
        </w:rPr>
      </w:pPr>
    </w:p>
    <w:p w:rsidRPr="00357A8D" w:rsidR="00763079" w:rsidP="00E65391" w:rsidRDefault="00763079" w14:paraId="3CCAE06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เศรษฐศาสตร์สุขภาพ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E0ECC8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EC474</w:t>
      </w:r>
      <w:r w:rsidRPr="00357A8D">
        <w:rPr>
          <w:rFonts w:ascii="TH Sarabun New" w:hAnsi="TH Sarabun New" w:cs="TH Sarabun New"/>
          <w:sz w:val="32"/>
          <w:szCs w:val="32"/>
        </w:rPr>
        <w:tab/>
      </w:r>
      <w:r w:rsidRPr="00357A8D">
        <w:rPr>
          <w:rFonts w:ascii="TH Sarabun New" w:hAnsi="TH Sarabun New" w:cs="TH Sarabun New"/>
          <w:sz w:val="32"/>
          <w:szCs w:val="32"/>
        </w:rPr>
        <w:t>Health Economics</w:t>
      </w:r>
    </w:p>
    <w:p w:rsidRPr="00357A8D" w:rsidR="00763079" w:rsidP="00E65391" w:rsidRDefault="00763079" w14:paraId="28C8D7A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312</w:t>
      </w:r>
    </w:p>
    <w:p w:rsidRPr="00357A8D" w:rsidR="00763079" w:rsidP="00E65391" w:rsidRDefault="00763079" w14:paraId="3C0599C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แนวคิดทางเศรษฐศาสตร์ด้านสุขภาพและบริการสุขภาพ อุปสงค์และอุปทานต่อบริการสุขภาพ ความล้มเหลวของตลาดบริการสุขภาพและการแทรกแซงของรัฐ การประกันสุขภาพ การคลังสาธารณสุข ปัจจัยการผลิตบริการสุขภาพ  ประสิทธิภาพและความเสมอภาคในระบบบริการสุขภาพ การประเมินโครงการสุขภาพ ปัญหาความไร้สมมาตรของสารสนเทศในการประกันสุขภาพ เศรษฐศาสตร์สุขภาพระดับมหภาค และการปฏิรูประบบบริการสุขภาพทั้งของประเทศไทยและต่างประเทศ     </w:t>
      </w:r>
    </w:p>
    <w:p w:rsidRPr="00357A8D" w:rsidR="00763079" w:rsidP="00E65391" w:rsidRDefault="00763079" w14:paraId="3DEA248A" w14:textId="66FB75E8">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5:00Z" w:id="1416">
        <w:r w:rsidRPr="00357A8D" w:rsidR="004314CB">
          <w:rPr>
            <w:rFonts w:ascii="TH Sarabun New" w:hAnsi="TH Sarabun New" w:eastAsia="Angsana New" w:cs="TH Sarabun New"/>
            <w:sz w:val="32"/>
            <w:szCs w:val="32"/>
            <w:rPrChange w:author="PC" w:date="2023-03-31T11:41:00Z" w:id="1417">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EC311 or EC312</w:t>
      </w:r>
    </w:p>
    <w:p w:rsidRPr="00357A8D" w:rsidR="00763079" w:rsidP="00E65391" w:rsidRDefault="00763079" w14:paraId="5A889E85" w14:textId="77777777">
      <w:pPr>
        <w:tabs>
          <w:tab w:val="left" w:pos="567"/>
        </w:tabs>
        <w:jc w:val="thaiDistribute"/>
        <w:rPr>
          <w:rFonts w:ascii="TH Sarabun New" w:hAnsi="TH Sarabun New" w:cs="TH Sarabun New"/>
          <w:sz w:val="32"/>
          <w:szCs w:val="32"/>
          <w:rPrChange w:author="PC" w:date="2023-03-31T11:41:00Z" w:id="1418">
            <w:rPr>
              <w:rFonts w:ascii="TH Sarabun New" w:hAnsi="TH Sarabun New" w:cs="TH Sarabun New"/>
              <w:color w:val="000000"/>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 thought about health and health care services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Supply of and demand for health care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Market failure in the health care market and government intervention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Health insurance, fiscal policy on public health, factors of health service production, and efficiency and equality in the health care system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Evaluation of health care projects, </w:t>
      </w:r>
      <w:r w:rsidRPr="00357A8D">
        <w:rPr>
          <w:rFonts w:ascii="TH Sarabun New" w:hAnsi="TH Sarabun New" w:cs="TH Sarabun New"/>
          <w:sz w:val="32"/>
          <w:szCs w:val="32"/>
          <w:rPrChange w:author="PC" w:date="2023-03-31T11:41:00Z" w:id="1419">
            <w:rPr>
              <w:rFonts w:ascii="TH Sarabun New" w:hAnsi="TH Sarabun New" w:cs="TH Sarabun New"/>
              <w:color w:val="000000"/>
              <w:sz w:val="32"/>
              <w:szCs w:val="32"/>
            </w:rPr>
          </w:rPrChange>
        </w:rPr>
        <w:t xml:space="preserve">asymmetric information in health insurance, </w:t>
      </w:r>
      <w:r w:rsidRPr="00357A8D" w:rsidR="00505061">
        <w:rPr>
          <w:rFonts w:ascii="TH Sarabun New" w:hAnsi="TH Sarabun New" w:cs="TH Sarabun New"/>
          <w:sz w:val="32"/>
          <w:szCs w:val="32"/>
          <w:rPrChange w:author="PC" w:date="2023-03-31T11:41:00Z" w:id="1420">
            <w:rPr>
              <w:rFonts w:ascii="TH Sarabun New" w:hAnsi="TH Sarabun New" w:cs="TH Sarabun New"/>
              <w:color w:val="000000"/>
              <w:sz w:val="32"/>
              <w:szCs w:val="32"/>
            </w:rPr>
          </w:rPrChange>
        </w:rPr>
        <w:t xml:space="preserve">and </w:t>
      </w:r>
      <w:r w:rsidRPr="00357A8D">
        <w:rPr>
          <w:rFonts w:ascii="TH Sarabun New" w:hAnsi="TH Sarabun New" w:cs="TH Sarabun New"/>
          <w:sz w:val="32"/>
          <w:szCs w:val="32"/>
          <w:rPrChange w:author="PC" w:date="2023-03-31T11:41:00Z" w:id="1421">
            <w:rPr>
              <w:rFonts w:ascii="TH Sarabun New" w:hAnsi="TH Sarabun New" w:cs="TH Sarabun New"/>
              <w:color w:val="000000"/>
              <w:sz w:val="32"/>
              <w:szCs w:val="32"/>
            </w:rPr>
          </w:rPrChange>
        </w:rPr>
        <w:t>health economics at the Macro level</w:t>
      </w:r>
      <w:r w:rsidRPr="00357A8D">
        <w:rPr>
          <w:rFonts w:ascii="TH Sarabun New" w:hAnsi="TH Sarabun New" w:cs="TH Sarabun New"/>
          <w:sz w:val="32"/>
          <w:szCs w:val="32"/>
          <w:cs/>
          <w:rPrChange w:author="PC" w:date="2023-03-31T11:41:00Z" w:id="142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23">
            <w:rPr>
              <w:rFonts w:ascii="TH Sarabun New" w:hAnsi="TH Sarabun New" w:cs="TH Sarabun New"/>
              <w:color w:val="000000"/>
              <w:sz w:val="32"/>
              <w:szCs w:val="32"/>
            </w:rPr>
          </w:rPrChange>
        </w:rPr>
        <w:t>Health service system reform in Thailand and abroad</w:t>
      </w:r>
      <w:r w:rsidRPr="00357A8D">
        <w:rPr>
          <w:rFonts w:ascii="TH Sarabun New" w:hAnsi="TH Sarabun New" w:cs="TH Sarabun New"/>
          <w:sz w:val="32"/>
          <w:szCs w:val="32"/>
          <w:cs/>
          <w:rPrChange w:author="PC" w:date="2023-03-31T11:41:00Z" w:id="1424">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425">
            <w:rPr>
              <w:rFonts w:ascii="TH Sarabun New" w:hAnsi="TH Sarabun New" w:cs="TH Sarabun New"/>
              <w:color w:val="000000"/>
              <w:sz w:val="32"/>
              <w:szCs w:val="32"/>
            </w:rPr>
          </w:rPrChange>
        </w:rPr>
        <w:tab/>
      </w:r>
    </w:p>
    <w:p w:rsidRPr="00357A8D" w:rsidR="00763079" w:rsidP="00E65391" w:rsidRDefault="00763079" w14:paraId="46362CBB" w14:textId="77777777">
      <w:pPr>
        <w:jc w:val="thaiDistribute"/>
        <w:rPr>
          <w:rFonts w:ascii="TH Sarabun New" w:hAnsi="TH Sarabun New" w:cs="TH Sarabun New"/>
          <w:szCs w:val="24"/>
        </w:rPr>
      </w:pPr>
    </w:p>
    <w:p w:rsidRPr="00357A8D" w:rsidR="00763079" w:rsidP="00E65391" w:rsidRDefault="00763079" w14:paraId="275EE8A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571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เศรษฐศาสตร์ทรัพยากรมนุษย์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7F10765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EC571</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Human Resource Economics 1 </w:t>
      </w:r>
    </w:p>
    <w:p w:rsidRPr="00357A8D" w:rsidR="00763079" w:rsidP="00E65391" w:rsidRDefault="00763079" w14:paraId="35996E88" w14:textId="7B481A4C">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w:t>
      </w:r>
      <w:del w:author="Jenjira O-cha" w:date="2023-05-12T14:26:00Z" w:id="1426">
        <w:r w:rsidRPr="00357A8D" w:rsidDel="00932528">
          <w:rPr>
            <w:rFonts w:ascii="TH Sarabun New" w:hAnsi="TH Sarabun New" w:cs="TH Sarabun New"/>
            <w:sz w:val="32"/>
            <w:szCs w:val="32"/>
            <w:cs/>
          </w:rPr>
          <w:delText>ผู้สอนกำหนด</w:delText>
        </w:r>
      </w:del>
      <w:ins w:author="Jenjira O-cha" w:date="2023-05-12T14:26:00Z" w:id="1427">
        <w:r w:rsidR="00932528">
          <w:rPr>
            <w:rFonts w:hint="cs" w:ascii="TH Sarabun New" w:hAnsi="TH Sarabun New" w:cs="TH Sarabun New"/>
            <w:sz w:val="32"/>
            <w:szCs w:val="32"/>
            <w:cs/>
          </w:rPr>
          <w:t>-</w:t>
        </w:r>
      </w:ins>
    </w:p>
    <w:p w:rsidRPr="00357A8D" w:rsidR="00763079" w:rsidP="00E65391" w:rsidRDefault="00763079" w14:paraId="5A32196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ศึกษาเฉพาะเรื่องที่เป็นหัวข้อที่น่าสนใจในด้านเศรษฐศาสตร์ทรัพยากรมนุษย์ ซึ่งจะประกาศเป็นคราว ๆ ไป</w:t>
      </w:r>
    </w:p>
    <w:p w:rsidRPr="00357A8D" w:rsidR="00763079" w:rsidP="00E65391" w:rsidRDefault="00763079" w14:paraId="4F05F8AF" w14:textId="6C8E4702">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del w:author="Jenjira O-cha" w:date="2023-05-12T14:27:00Z" w:id="1428">
        <w:r w:rsidRPr="00357A8D" w:rsidDel="00932528">
          <w:rPr>
            <w:rFonts w:ascii="TH Sarabun New" w:hAnsi="TH Sarabun New" w:cs="TH Sarabun New"/>
            <w:sz w:val="32"/>
            <w:szCs w:val="32"/>
          </w:rPr>
          <w:delText>with the consent of the lecturer</w:delText>
        </w:r>
        <w:r w:rsidRPr="00357A8D" w:rsidDel="00932528">
          <w:rPr>
            <w:rFonts w:ascii="TH Sarabun New" w:hAnsi="TH Sarabun New" w:cs="TH Sarabun New"/>
            <w:sz w:val="32"/>
            <w:szCs w:val="32"/>
            <w:cs/>
          </w:rPr>
          <w:delText>.</w:delText>
        </w:r>
      </w:del>
      <w:ins w:author="Jenjira O-cha" w:date="2023-05-12T14:27:00Z" w:id="1429">
        <w:r w:rsidR="00932528">
          <w:rPr>
            <w:rFonts w:hint="cs" w:ascii="TH Sarabun New" w:hAnsi="TH Sarabun New" w:cs="TH Sarabun New"/>
            <w:sz w:val="32"/>
            <w:szCs w:val="32"/>
            <w:cs/>
          </w:rPr>
          <w:t>-</w:t>
        </w:r>
      </w:ins>
    </w:p>
    <w:p w:rsidRPr="00357A8D" w:rsidR="00763079" w:rsidP="00E65391" w:rsidRDefault="00763079" w14:paraId="3322311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selected topics in Human Resource Economics to be determined later</w:t>
      </w:r>
      <w:r w:rsidRPr="00357A8D">
        <w:rPr>
          <w:rFonts w:ascii="TH Sarabun New" w:hAnsi="TH Sarabun New" w:cs="TH Sarabun New"/>
          <w:sz w:val="32"/>
          <w:szCs w:val="32"/>
          <w:cs/>
        </w:rPr>
        <w:t>.</w:t>
      </w:r>
    </w:p>
    <w:p w:rsidRPr="00357A8D" w:rsidR="00505061" w:rsidDel="00EA2752" w:rsidP="00E65391" w:rsidRDefault="00505061" w14:paraId="41C2C95A" w14:textId="3C9CF0A5">
      <w:pPr>
        <w:tabs>
          <w:tab w:val="left" w:pos="567"/>
        </w:tabs>
        <w:jc w:val="thaiDistribute"/>
        <w:rPr>
          <w:ins w:author="Jenjira O-cha" w:date="2023-02-08T15:45:00Z" w:id="1430"/>
          <w:del w:author="PC" w:date="2023-03-31T11:30:00Z" w:id="1431"/>
          <w:rFonts w:ascii="TH Sarabun New" w:hAnsi="TH Sarabun New" w:cs="TH Sarabun New"/>
          <w:sz w:val="32"/>
          <w:szCs w:val="32"/>
        </w:rPr>
      </w:pPr>
    </w:p>
    <w:p w:rsidRPr="00357A8D" w:rsidR="004E7E1E" w:rsidDel="00EA2752" w:rsidP="00E65391" w:rsidRDefault="004E7E1E" w14:paraId="6A94ABCB" w14:textId="33BC063B">
      <w:pPr>
        <w:tabs>
          <w:tab w:val="left" w:pos="567"/>
        </w:tabs>
        <w:jc w:val="thaiDistribute"/>
        <w:rPr>
          <w:ins w:author="Jenjira O-cha" w:date="2023-02-08T15:45:00Z" w:id="1432"/>
          <w:del w:author="PC" w:date="2023-03-31T11:30:00Z" w:id="1433"/>
          <w:rFonts w:ascii="TH Sarabun New" w:hAnsi="TH Sarabun New" w:cs="TH Sarabun New"/>
          <w:sz w:val="32"/>
          <w:szCs w:val="32"/>
        </w:rPr>
      </w:pPr>
    </w:p>
    <w:p w:rsidRPr="00357A8D" w:rsidR="004E7E1E" w:rsidDel="00EA2752" w:rsidP="00E65391" w:rsidRDefault="004E7E1E" w14:paraId="0E1900BA" w14:textId="615E8364">
      <w:pPr>
        <w:tabs>
          <w:tab w:val="left" w:pos="567"/>
        </w:tabs>
        <w:jc w:val="thaiDistribute"/>
        <w:rPr>
          <w:ins w:author="Jenjira O-cha" w:date="2023-02-08T15:45:00Z" w:id="1434"/>
          <w:del w:author="PC" w:date="2023-03-31T11:30:00Z" w:id="1435"/>
          <w:rFonts w:ascii="TH Sarabun New" w:hAnsi="TH Sarabun New" w:cs="TH Sarabun New"/>
          <w:sz w:val="32"/>
          <w:szCs w:val="32"/>
        </w:rPr>
      </w:pPr>
    </w:p>
    <w:p w:rsidRPr="00357A8D" w:rsidR="004E7E1E" w:rsidDel="00EA2752" w:rsidP="00E65391" w:rsidRDefault="004E7E1E" w14:paraId="5E84552E" w14:textId="17427939">
      <w:pPr>
        <w:tabs>
          <w:tab w:val="left" w:pos="567"/>
        </w:tabs>
        <w:jc w:val="thaiDistribute"/>
        <w:rPr>
          <w:ins w:author="Jenjira O-cha" w:date="2023-02-08T15:45:00Z" w:id="1436"/>
          <w:del w:author="PC" w:date="2023-03-31T11:30:00Z" w:id="1437"/>
          <w:rFonts w:ascii="TH Sarabun New" w:hAnsi="TH Sarabun New" w:cs="TH Sarabun New"/>
          <w:sz w:val="32"/>
          <w:szCs w:val="32"/>
        </w:rPr>
      </w:pPr>
    </w:p>
    <w:p w:rsidRPr="00357A8D" w:rsidR="004E7E1E" w:rsidP="00E65391" w:rsidRDefault="004E7E1E" w14:paraId="1AE90FD7" w14:textId="77777777">
      <w:pPr>
        <w:tabs>
          <w:tab w:val="left" w:pos="567"/>
        </w:tabs>
        <w:jc w:val="thaiDistribute"/>
        <w:rPr>
          <w:rFonts w:ascii="TH Sarabun New" w:hAnsi="TH Sarabun New" w:cs="TH Sarabun New"/>
          <w:sz w:val="32"/>
          <w:szCs w:val="32"/>
        </w:rPr>
      </w:pPr>
    </w:p>
    <w:p w:rsidRPr="00357A8D" w:rsidR="00763079" w:rsidP="00E65391" w:rsidRDefault="00763079" w14:paraId="68B354C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572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เศรษฐศาสตร์ทรัพยากรมนุษย์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2C8B41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EC572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Human Resource Economics 2 </w:t>
      </w:r>
    </w:p>
    <w:p w:rsidRPr="00357A8D" w:rsidR="00763079" w:rsidP="00E65391" w:rsidRDefault="00763079" w14:paraId="28B15648" w14:textId="1791E4B8">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w:t>
      </w:r>
      <w:del w:author="Jenjira O-cha" w:date="2023-05-12T14:27:00Z" w:id="1438">
        <w:r w:rsidRPr="00357A8D" w:rsidDel="00932528">
          <w:rPr>
            <w:rFonts w:ascii="TH Sarabun New" w:hAnsi="TH Sarabun New" w:cs="TH Sarabun New"/>
            <w:sz w:val="32"/>
            <w:szCs w:val="32"/>
            <w:cs/>
          </w:rPr>
          <w:delText>ผู้สอนกำหนด</w:delText>
        </w:r>
      </w:del>
      <w:ins w:author="Jenjira O-cha" w:date="2023-05-12T14:27:00Z" w:id="1439">
        <w:r w:rsidR="00932528">
          <w:rPr>
            <w:rFonts w:hint="cs" w:ascii="TH Sarabun New" w:hAnsi="TH Sarabun New" w:cs="TH Sarabun New"/>
            <w:sz w:val="32"/>
            <w:szCs w:val="32"/>
            <w:cs/>
          </w:rPr>
          <w:t>-</w:t>
        </w:r>
      </w:ins>
    </w:p>
    <w:p w:rsidRPr="00357A8D" w:rsidR="00763079" w:rsidP="00E65391" w:rsidRDefault="00763079" w14:paraId="3647DB0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ศึกษาเฉพาะเรื่องที่เป็นหัวข้อที่น่าสนใจในด้านเศรษฐศาสตร์ทรัพยากรมนุษย์ ซึ่งจะประกาศเป็นคราว ๆ ไป</w:t>
      </w:r>
    </w:p>
    <w:p w:rsidRPr="00357A8D" w:rsidR="00763079" w:rsidP="00E65391" w:rsidRDefault="00763079" w14:paraId="7DAA7155" w14:textId="7778D6DF">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del w:author="Jenjira O-cha" w:date="2023-05-12T14:27:00Z" w:id="1440">
        <w:r w:rsidRPr="00357A8D" w:rsidDel="00932528">
          <w:rPr>
            <w:rFonts w:ascii="TH Sarabun New" w:hAnsi="TH Sarabun New" w:cs="TH Sarabun New"/>
            <w:sz w:val="32"/>
            <w:szCs w:val="32"/>
          </w:rPr>
          <w:delText>with the consent of the lecturer</w:delText>
        </w:r>
        <w:r w:rsidRPr="00357A8D" w:rsidDel="00932528">
          <w:rPr>
            <w:rFonts w:ascii="TH Sarabun New" w:hAnsi="TH Sarabun New" w:cs="TH Sarabun New"/>
            <w:sz w:val="32"/>
            <w:szCs w:val="32"/>
            <w:cs/>
          </w:rPr>
          <w:delText>.</w:delText>
        </w:r>
      </w:del>
      <w:ins w:author="Jenjira O-cha" w:date="2023-05-12T14:27:00Z" w:id="1441">
        <w:r w:rsidR="00932528">
          <w:rPr>
            <w:rFonts w:hint="cs" w:ascii="TH Sarabun New" w:hAnsi="TH Sarabun New" w:cs="TH Sarabun New"/>
            <w:sz w:val="32"/>
            <w:szCs w:val="32"/>
            <w:cs/>
          </w:rPr>
          <w:t>-</w:t>
        </w:r>
      </w:ins>
    </w:p>
    <w:p w:rsidRPr="00357A8D" w:rsidR="00763079" w:rsidP="00E65391" w:rsidRDefault="00763079" w14:paraId="0ECAC94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selected topics in Human Resource Economics to be determined later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111B2E" w:rsidP="00E65391" w:rsidRDefault="00111B2E" w14:paraId="72750743" w14:textId="77777777">
      <w:pPr>
        <w:jc w:val="thaiDistribute"/>
        <w:rPr>
          <w:rFonts w:ascii="TH Sarabun New" w:hAnsi="TH Sarabun New" w:cs="TH Sarabun New"/>
          <w:b/>
          <w:bCs/>
          <w:sz w:val="32"/>
          <w:szCs w:val="32"/>
        </w:rPr>
      </w:pPr>
    </w:p>
    <w:p w:rsidRPr="00357A8D" w:rsidR="00763079" w:rsidP="00E65391" w:rsidRDefault="00763079" w14:paraId="1BE32B91"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หมวดย่อยเศรษฐศาสตร์ทรัพยากรธรรมชาติและสิ่งแวดล้อม</w:t>
      </w:r>
    </w:p>
    <w:p w:rsidRPr="00357A8D" w:rsidR="00763079" w:rsidP="00E65391" w:rsidRDefault="00763079" w14:paraId="750B23C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375</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เศรษฐศาสตร์ประยุกต์ด้านทรัพยากรธรรมชาติและสิ่งแวดล้อม</w:t>
      </w:r>
      <w:r w:rsidRPr="00357A8D">
        <w:rPr>
          <w:rFonts w:ascii="TH Sarabun New" w:hAnsi="TH Sarabun New" w:cs="TH Sarabun New"/>
          <w:sz w:val="32"/>
          <w:szCs w:val="32"/>
          <w:cs/>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7687BC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EC375</w:t>
      </w:r>
      <w:r w:rsidRPr="00357A8D">
        <w:rPr>
          <w:rFonts w:ascii="TH Sarabun New" w:hAnsi="TH Sarabun New" w:cs="TH Sarabun New"/>
          <w:sz w:val="32"/>
          <w:szCs w:val="32"/>
        </w:rPr>
        <w:tab/>
      </w:r>
      <w:r w:rsidRPr="00357A8D">
        <w:rPr>
          <w:rFonts w:ascii="TH Sarabun New" w:hAnsi="TH Sarabun New" w:cs="TH Sarabun New"/>
          <w:sz w:val="32"/>
          <w:szCs w:val="32"/>
        </w:rPr>
        <w:t>Applied Economics for Natural Resources and Environment</w:t>
      </w:r>
    </w:p>
    <w:p w:rsidRPr="00357A8D" w:rsidR="00763079" w:rsidP="00E65391" w:rsidRDefault="00763079" w14:paraId="0E61967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 xml:space="preserve">213 </w:t>
      </w:r>
      <w:r w:rsidRPr="00357A8D">
        <w:rPr>
          <w:rFonts w:ascii="TH Sarabun New" w:hAnsi="TH Sarabun New" w:cs="TH Sarabun New"/>
          <w:sz w:val="32"/>
          <w:szCs w:val="32"/>
          <w:cs/>
        </w:rPr>
        <w:t xml:space="preserve">(จะไม่นับหน่วยกิตให้ หากสอบได้วิชาไม่ต่ำกว่าระดับ </w:t>
      </w:r>
      <w:r w:rsidRPr="00357A8D">
        <w:rPr>
          <w:rFonts w:ascii="TH Sarabun New" w:hAnsi="TH Sarabun New" w:cs="TH Sarabun New"/>
          <w:sz w:val="32"/>
          <w:szCs w:val="32"/>
        </w:rPr>
        <w:t>400</w:t>
      </w:r>
      <w:r w:rsidRPr="00357A8D">
        <w:rPr>
          <w:rFonts w:ascii="TH Sarabun New" w:hAnsi="TH Sarabun New" w:cs="TH Sarabun New"/>
          <w:sz w:val="32"/>
          <w:szCs w:val="32"/>
          <w:cs/>
        </w:rPr>
        <w:t xml:space="preserve"> ของหมวดย่อยนี้มาก่อน หรือกำลังศึกษาวิชาดังกล่าวอยู่)</w:t>
      </w:r>
    </w:p>
    <w:p w:rsidRPr="00357A8D" w:rsidR="00763079" w:rsidP="00E65391" w:rsidRDefault="00763079" w14:paraId="50D6929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ความสัมพันธ์ระหว่างความเจริญเติบโตทางเศรษฐกิจ การจัดสรรทรัพยากรธรรมชาติและปัญหาสิ่งแวดล้อม ศึกษาแนวคิดเบื้องต้นทางเศรษฐศาสตร์ในการวิเคราะห์และการประยุกต์ใช้ในการจัดการปัญหาการใช้ทรัพยากรธรรมชาติและสิ่งแวดล้อม  ศึกษาบทบาทของชุมชน ภาคธุรกิจ ภาครัฐ และภาคประชาสังคม ในการควบคุมและแก้ปัญหาการใช้ทรัพยากรธรรมชาติและสิ่งแวดล้อม ทั้งในระดับท้องถิ่น ระดับประเทศ และ ระดับโลก  ศึกษาแนวคิดการพัฒนาอย่างยั่งยืนเบื้องต้น  แนวคิดความเป็นธรรมด้านสิ่งแวดล้อม  และ แนวคิดเบื้องต้นด้านการประเมินมูลค่าทางเศรษฐศาสตร์ของทรัพยากรธรรมชาติและสิ่งแวดล้อมและประเด็นร่วมสมัยด้านทรัพยากรธรรมชาติและสิ่งแวดล้อม</w:t>
      </w:r>
    </w:p>
    <w:p w:rsidRPr="00357A8D" w:rsidR="00763079" w:rsidP="00E65391" w:rsidRDefault="00763079" w14:paraId="52C2CDF9" w14:textId="0A3D52AC">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5:00Z" w:id="1442">
        <w:r w:rsidRPr="00357A8D" w:rsidR="004314CB">
          <w:rPr>
            <w:rFonts w:ascii="TH Sarabun New" w:hAnsi="TH Sarabun New" w:eastAsia="Angsana New" w:cs="TH Sarabun New"/>
            <w:sz w:val="32"/>
            <w:szCs w:val="32"/>
            <w:rPrChange w:author="PC" w:date="2023-03-31T11:41:00Z" w:id="1443">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EC210 or EC211 or EC213 </w:t>
      </w:r>
      <w:r w:rsidRPr="00357A8D">
        <w:rPr>
          <w:rFonts w:ascii="TH Sarabun New" w:hAnsi="TH Sarabun New" w:cs="TH Sarabun New"/>
          <w:sz w:val="32"/>
          <w:szCs w:val="32"/>
          <w:cs/>
        </w:rPr>
        <w:t>(</w:t>
      </w:r>
      <w:r w:rsidRPr="00357A8D">
        <w:rPr>
          <w:rFonts w:ascii="TH Sarabun New" w:hAnsi="TH Sarabun New" w:cs="TH Sarabun New"/>
          <w:sz w:val="32"/>
          <w:szCs w:val="32"/>
        </w:rPr>
        <w:t>credits will not be awarded to students who are taking or have completed any 400</w:t>
      </w:r>
      <w:r w:rsidRPr="00357A8D">
        <w:rPr>
          <w:rFonts w:ascii="TH Sarabun New" w:hAnsi="TH Sarabun New" w:cs="TH Sarabun New"/>
          <w:sz w:val="32"/>
          <w:szCs w:val="32"/>
          <w:cs/>
        </w:rPr>
        <w:t>-</w:t>
      </w:r>
      <w:r w:rsidRPr="00357A8D">
        <w:rPr>
          <w:rFonts w:ascii="TH Sarabun New" w:hAnsi="TH Sarabun New" w:cs="TH Sarabun New"/>
          <w:sz w:val="32"/>
          <w:szCs w:val="32"/>
        </w:rPr>
        <w:t>level courses in this subfield</w:t>
      </w:r>
      <w:r w:rsidRPr="00357A8D">
        <w:rPr>
          <w:rFonts w:ascii="TH Sarabun New" w:hAnsi="TH Sarabun New" w:cs="TH Sarabun New"/>
          <w:sz w:val="32"/>
          <w:szCs w:val="32"/>
          <w:cs/>
        </w:rPr>
        <w:t xml:space="preserve">.) </w:t>
      </w:r>
    </w:p>
    <w:p w:rsidRPr="00357A8D" w:rsidR="00763079" w:rsidP="00E65391" w:rsidRDefault="00763079" w14:paraId="1664B3D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relationship between economic growth, natural resources allocation and environmental problems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Basic economic theories used for analysis and application in natural resources management and environmental problems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roles of government, community, and business sectors to control and solve problems in natural resource and environmental exploitation at local, national, and global levels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Concept of sustainable development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Concept of environmental justice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Basic concepts and methodologies in economic valuation of natural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resources and environment</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Current issues in natural resource and environment</w:t>
      </w:r>
      <w:r w:rsidRPr="00357A8D">
        <w:rPr>
          <w:rFonts w:ascii="TH Sarabun New" w:hAnsi="TH Sarabun New" w:cs="TH Sarabun New"/>
          <w:sz w:val="32"/>
          <w:szCs w:val="32"/>
          <w:cs/>
        </w:rPr>
        <w:t>.</w:t>
      </w:r>
    </w:p>
    <w:p w:rsidRPr="00357A8D" w:rsidR="00763079" w:rsidDel="00EA2752" w:rsidP="00E65391" w:rsidRDefault="00763079" w14:paraId="3054AFB4" w14:textId="4F770403">
      <w:pPr>
        <w:tabs>
          <w:tab w:val="left" w:pos="567"/>
        </w:tabs>
        <w:jc w:val="thaiDistribute"/>
        <w:rPr>
          <w:ins w:author="Jenjira O-cha" w:date="2023-02-08T15:45:00Z" w:id="1444"/>
          <w:del w:author="PC" w:date="2023-03-31T11:30:00Z" w:id="1445"/>
          <w:rFonts w:ascii="TH Sarabun New" w:hAnsi="TH Sarabun New" w:cs="TH Sarabun New"/>
          <w:sz w:val="32"/>
          <w:szCs w:val="32"/>
        </w:rPr>
      </w:pPr>
    </w:p>
    <w:p w:rsidRPr="00357A8D" w:rsidR="004E7E1E" w:rsidP="00E65391" w:rsidRDefault="004E7E1E" w14:paraId="0838263F" w14:textId="77777777">
      <w:pPr>
        <w:tabs>
          <w:tab w:val="left" w:pos="567"/>
        </w:tabs>
        <w:jc w:val="thaiDistribute"/>
        <w:rPr>
          <w:rFonts w:ascii="TH Sarabun New" w:hAnsi="TH Sarabun New" w:cs="TH Sarabun New"/>
          <w:sz w:val="32"/>
          <w:szCs w:val="32"/>
        </w:rPr>
      </w:pPr>
    </w:p>
    <w:p w:rsidRPr="00357A8D" w:rsidR="00763079" w:rsidP="00E65391" w:rsidRDefault="00763079" w14:paraId="3BE5496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w:t>
      </w:r>
      <w:r w:rsidRPr="00357A8D">
        <w:rPr>
          <w:rFonts w:ascii="TH Sarabun New" w:hAnsi="TH Sarabun New" w:cs="TH Sarabun New"/>
          <w:sz w:val="32"/>
          <w:szCs w:val="32"/>
          <w:cs/>
        </w:rPr>
        <w:t>7</w:t>
      </w:r>
      <w:r w:rsidRPr="00357A8D">
        <w:rPr>
          <w:rFonts w:ascii="TH Sarabun New" w:hAnsi="TH Sarabun New" w:cs="TH Sarabun New"/>
          <w:sz w:val="32"/>
          <w:szCs w:val="32"/>
        </w:rPr>
        <w:t xml:space="preserve">6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เศรษฐศาสตร์ว่าด้วยการเปลี่ยนแปลงสภาพภูมิอากาศ</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663D08E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EC376</w:t>
      </w:r>
      <w:r w:rsidRPr="00357A8D">
        <w:rPr>
          <w:rFonts w:ascii="TH Sarabun New" w:hAnsi="TH Sarabun New" w:cs="TH Sarabun New"/>
          <w:sz w:val="32"/>
          <w:szCs w:val="32"/>
        </w:rPr>
        <w:tab/>
      </w:r>
      <w:r w:rsidRPr="00357A8D">
        <w:rPr>
          <w:rFonts w:ascii="TH Sarabun New" w:hAnsi="TH Sarabun New" w:cs="TH Sarabun New"/>
          <w:sz w:val="32"/>
          <w:szCs w:val="32"/>
        </w:rPr>
        <w:t>Economics of Climate Change</w:t>
      </w:r>
    </w:p>
    <w:p w:rsidRPr="00357A8D" w:rsidR="00763079" w:rsidP="00E65391" w:rsidRDefault="00763079" w14:paraId="4E8B204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213</w:t>
      </w:r>
    </w:p>
    <w:p w:rsidRPr="00357A8D" w:rsidR="00763079" w:rsidP="00E65391" w:rsidRDefault="00763079" w14:paraId="4A62B4B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ความรู้เบื้องต้นทางวิทยาศาสตร์ของการเปลี่ยนแปลงภูมิอากาศ ระดับการปล่อยก๊าซเรือนกระจกกับแนวทางการรักษาเสถียรภาพภูมิอากาศ  แนวคิดความล้มเหลวของตลาดและมาตรการเศรษฐศาสตร์เพื่อการลดก๊าซเรือนกระจกและการพัฒนาเทคโนโลยี  ผลกระทบของการใช้มาตรการดังกล่าวต่อเศรษฐกิจ การค้าและการลงทุนระหว่างประเทศ  เศรษฐศาสตร์ด้านการปรับตัวต่อการเปลี่ยนแปลงภูมิอากาศ  เวทีการเจรจาและความร่วมมือระหว่างประเทศด้านการเปลี่ยนแปลงสภาพภูมิอากาศ</w:t>
      </w:r>
    </w:p>
    <w:p w:rsidRPr="00357A8D" w:rsidR="00763079" w:rsidP="00E65391" w:rsidRDefault="00763079" w14:paraId="47BA9CCD" w14:textId="7BD8A13E">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6:00Z" w:id="1446">
        <w:r w:rsidRPr="00357A8D" w:rsidR="004314CB">
          <w:rPr>
            <w:rFonts w:ascii="TH Sarabun New" w:hAnsi="TH Sarabun New" w:eastAsia="Angsana New" w:cs="TH Sarabun New"/>
            <w:sz w:val="32"/>
            <w:szCs w:val="32"/>
            <w:rPrChange w:author="PC" w:date="2023-03-31T11:41:00Z" w:id="1447">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EC210 or EC211 or EC213</w:t>
      </w:r>
    </w:p>
    <w:p w:rsidRPr="00357A8D" w:rsidR="00763079" w:rsidP="00E65391" w:rsidRDefault="00763079" w14:paraId="5D1E4EA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1448">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44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50">
            <w:rPr>
              <w:rFonts w:ascii="TH Sarabun New" w:hAnsi="TH Sarabun New" w:cs="TH Sarabun New"/>
              <w:color w:val="000000"/>
              <w:sz w:val="32"/>
              <w:szCs w:val="32"/>
            </w:rPr>
          </w:rPrChange>
        </w:rPr>
        <w:t>Basic scientific knowledge o</w:t>
      </w:r>
      <w:r w:rsidRPr="00357A8D" w:rsidR="00505061">
        <w:rPr>
          <w:rFonts w:ascii="TH Sarabun New" w:hAnsi="TH Sarabun New" w:cs="TH Sarabun New"/>
          <w:sz w:val="32"/>
          <w:szCs w:val="32"/>
          <w:rPrChange w:author="PC" w:date="2023-03-31T11:41:00Z" w:id="1451">
            <w:rPr>
              <w:rFonts w:ascii="TH Sarabun New" w:hAnsi="TH Sarabun New" w:cs="TH Sarabun New"/>
              <w:color w:val="000000"/>
              <w:sz w:val="32"/>
              <w:szCs w:val="32"/>
            </w:rPr>
          </w:rPrChange>
        </w:rPr>
        <w:t>f</w:t>
      </w:r>
      <w:r w:rsidRPr="00357A8D">
        <w:rPr>
          <w:rFonts w:ascii="TH Sarabun New" w:hAnsi="TH Sarabun New" w:cs="TH Sarabun New"/>
          <w:sz w:val="32"/>
          <w:szCs w:val="32"/>
          <w:rPrChange w:author="PC" w:date="2023-03-31T11:41:00Z" w:id="1452">
            <w:rPr>
              <w:rFonts w:ascii="TH Sarabun New" w:hAnsi="TH Sarabun New" w:cs="TH Sarabun New"/>
              <w:color w:val="000000"/>
              <w:sz w:val="32"/>
              <w:szCs w:val="32"/>
            </w:rPr>
          </w:rPrChange>
        </w:rPr>
        <w:t xml:space="preserve"> climate change</w:t>
      </w:r>
      <w:r w:rsidRPr="00357A8D">
        <w:rPr>
          <w:rFonts w:ascii="TH Sarabun New" w:hAnsi="TH Sarabun New" w:cs="TH Sarabun New"/>
          <w:sz w:val="32"/>
          <w:szCs w:val="32"/>
          <w:cs/>
          <w:rPrChange w:author="PC" w:date="2023-03-31T11:41:00Z" w:id="145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54">
            <w:rPr>
              <w:rFonts w:ascii="TH Sarabun New" w:hAnsi="TH Sarabun New" w:cs="TH Sarabun New"/>
              <w:color w:val="000000"/>
              <w:sz w:val="32"/>
              <w:szCs w:val="32"/>
            </w:rPr>
          </w:rPrChange>
        </w:rPr>
        <w:t>Greenhouse gas emissions and climate change mitigation</w:t>
      </w:r>
      <w:r w:rsidRPr="00357A8D">
        <w:rPr>
          <w:rFonts w:ascii="TH Sarabun New" w:hAnsi="TH Sarabun New" w:cs="TH Sarabun New"/>
          <w:sz w:val="32"/>
          <w:szCs w:val="32"/>
          <w:cs/>
          <w:rPrChange w:author="PC" w:date="2023-03-31T11:41:00Z" w:id="145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56">
            <w:rPr>
              <w:rFonts w:ascii="TH Sarabun New" w:hAnsi="TH Sarabun New" w:cs="TH Sarabun New"/>
              <w:color w:val="000000"/>
              <w:sz w:val="32"/>
              <w:szCs w:val="32"/>
            </w:rPr>
          </w:rPrChange>
        </w:rPr>
        <w:t>Concept of market failure and economic measures to support</w:t>
      </w:r>
      <w:r w:rsidRPr="00357A8D">
        <w:rPr>
          <w:rFonts w:ascii="TH Sarabun New" w:hAnsi="TH Sarabun New" w:cs="TH Sarabun New"/>
          <w:sz w:val="32"/>
          <w:szCs w:val="32"/>
        </w:rPr>
        <w:t xml:space="preserve"> climate mitigation and technological development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Impacts of these measures on the economy, international trade</w:t>
      </w:r>
      <w:r w:rsidRPr="00357A8D" w:rsidR="00505061">
        <w:rPr>
          <w:rFonts w:ascii="TH Sarabun New" w:hAnsi="TH Sarabun New" w:cs="TH Sarabun New"/>
          <w:sz w:val="32"/>
          <w:szCs w:val="32"/>
        </w:rPr>
        <w:t>,</w:t>
      </w:r>
      <w:r w:rsidRPr="00357A8D">
        <w:rPr>
          <w:rFonts w:ascii="TH Sarabun New" w:hAnsi="TH Sarabun New" w:cs="TH Sarabun New"/>
          <w:sz w:val="32"/>
          <w:szCs w:val="32"/>
        </w:rPr>
        <w:t xml:space="preserve"> and investment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Economics of climate change adaptation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International climate negotiation and cooperation</w:t>
      </w:r>
      <w:r w:rsidRPr="00357A8D">
        <w:rPr>
          <w:rFonts w:ascii="TH Sarabun New" w:hAnsi="TH Sarabun New" w:cs="TH Sarabun New"/>
          <w:sz w:val="32"/>
          <w:szCs w:val="32"/>
          <w:cs/>
        </w:rPr>
        <w:t>.</w:t>
      </w:r>
    </w:p>
    <w:p w:rsidRPr="00357A8D" w:rsidR="00763079" w:rsidP="00E65391" w:rsidRDefault="00763079" w14:paraId="6EBBF88A" w14:textId="77777777">
      <w:pPr>
        <w:tabs>
          <w:tab w:val="left" w:pos="567"/>
        </w:tabs>
        <w:jc w:val="thaiDistribute"/>
        <w:rPr>
          <w:rFonts w:ascii="TH Sarabun New" w:hAnsi="TH Sarabun New" w:cs="TH Sarabun New"/>
          <w:sz w:val="32"/>
          <w:szCs w:val="32"/>
        </w:rPr>
      </w:pPr>
    </w:p>
    <w:p w:rsidRPr="00357A8D" w:rsidR="00763079" w:rsidP="00E65391" w:rsidRDefault="00763079" w14:paraId="3C3AB5D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475</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เศรษฐศาสตร์ทรัพยากรธรรมชาติ</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35F3F7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EC475</w:t>
      </w:r>
      <w:r w:rsidRPr="00357A8D">
        <w:rPr>
          <w:rFonts w:ascii="TH Sarabun New" w:hAnsi="TH Sarabun New" w:cs="TH Sarabun New"/>
          <w:sz w:val="32"/>
          <w:szCs w:val="32"/>
        </w:rPr>
        <w:tab/>
      </w:r>
      <w:r w:rsidRPr="00357A8D">
        <w:rPr>
          <w:rFonts w:ascii="TH Sarabun New" w:hAnsi="TH Sarabun New" w:cs="TH Sarabun New"/>
          <w:sz w:val="32"/>
          <w:szCs w:val="32"/>
        </w:rPr>
        <w:t>Natural Resource Economics</w:t>
      </w:r>
    </w:p>
    <w:p w:rsidRPr="00357A8D" w:rsidR="00763079" w:rsidP="00E65391" w:rsidRDefault="00763079" w14:paraId="6811A45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763079" w:rsidDel="00111B2E" w:rsidP="00E65391" w:rsidRDefault="00763079" w14:paraId="07D9C891" w14:textId="39D2F027">
      <w:pPr>
        <w:tabs>
          <w:tab w:val="left" w:pos="567"/>
        </w:tabs>
        <w:jc w:val="thaiDistribute"/>
        <w:rPr>
          <w:del w:author="Jenjira O-cha" w:date="2023-02-08T15:18:00Z" w:id="1457"/>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ทฤษฎีและเครื่องมือทางเศรษฐศาสตร์ที่ใช้ในการจัดสรรทรัพยากรธรรมชาติ แนวคิดเรื่องความหายากและค่าเช่าทางเศรษฐกิจของทรัพยากรธรรมชาติ การจัดสรรระหว่างผู้ใช้ในปัจจุบันและการจัดสรรข้ามเวลา ความล้มเหลวของตลาดเนื่องจากความบกพร่องของระบบกรรมสิทธิ์ ศึกษานโยบายและมาตรการการจัดสรรทรัพยากรธรรมชาติของรัฐและผลกระทบ</w:t>
      </w:r>
    </w:p>
    <w:p w:rsidRPr="00357A8D" w:rsidR="00C84E60" w:rsidP="00E65391" w:rsidRDefault="00C84E60" w14:paraId="48F00FEF" w14:textId="77777777">
      <w:pPr>
        <w:tabs>
          <w:tab w:val="left" w:pos="567"/>
        </w:tabs>
        <w:jc w:val="thaiDistribute"/>
        <w:rPr>
          <w:rFonts w:ascii="TH Sarabun New" w:hAnsi="TH Sarabun New" w:cs="TH Sarabun New"/>
          <w:sz w:val="32"/>
          <w:szCs w:val="32"/>
        </w:rPr>
      </w:pPr>
    </w:p>
    <w:p w:rsidRPr="00357A8D" w:rsidR="00763079" w:rsidP="00E65391" w:rsidRDefault="00763079" w14:paraId="3CA01293" w14:textId="378FB94D">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26:00Z" w:id="1458">
        <w:r w:rsidRPr="00357A8D" w:rsidR="004314CB">
          <w:rPr>
            <w:rFonts w:ascii="TH Sarabun New" w:hAnsi="TH Sarabun New" w:eastAsia="Angsana New" w:cs="TH Sarabun New"/>
            <w:sz w:val="32"/>
            <w:szCs w:val="32"/>
            <w:rPrChange w:author="PC" w:date="2023-03-31T11:41:00Z" w:id="1459">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w:t>
      </w:r>
      <w:r w:rsidRPr="00357A8D">
        <w:rPr>
          <w:rFonts w:ascii="TH Sarabun New" w:hAnsi="TH Sarabun New" w:cs="TH Sarabun New"/>
          <w:sz w:val="32"/>
          <w:szCs w:val="32"/>
          <w:cs/>
        </w:rPr>
        <w:t xml:space="preserve">311 </w:t>
      </w:r>
    </w:p>
    <w:p w:rsidRPr="00357A8D" w:rsidR="00763079" w:rsidP="00E65391" w:rsidRDefault="00763079" w14:paraId="63F5679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 xml:space="preserve">   Economic theories and tools used for natural resource allocation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Concepts of scarcity and economic rent of natural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Allocation of natural resource among current users as well as intertemporal allocation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Market failure due to deficiencies in the property rights system</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Government policies and tools for natural resource management and their impacts</w:t>
      </w:r>
      <w:r w:rsidRPr="00357A8D">
        <w:rPr>
          <w:rFonts w:ascii="TH Sarabun New" w:hAnsi="TH Sarabun New" w:cs="TH Sarabun New"/>
          <w:sz w:val="32"/>
          <w:szCs w:val="32"/>
          <w:cs/>
        </w:rPr>
        <w:t>.</w:t>
      </w:r>
    </w:p>
    <w:p w:rsidRPr="00357A8D" w:rsidR="00110D4D" w:rsidDel="00EA2752" w:rsidP="00E65391" w:rsidRDefault="00110D4D" w14:paraId="58932188" w14:textId="55C02110">
      <w:pPr>
        <w:tabs>
          <w:tab w:val="left" w:pos="567"/>
        </w:tabs>
        <w:jc w:val="thaiDistribute"/>
        <w:rPr>
          <w:ins w:author="Jenjira O-cha" w:date="2023-02-08T15:45:00Z" w:id="1460"/>
          <w:del w:author="PC" w:date="2023-03-31T11:30:00Z" w:id="1461"/>
          <w:rFonts w:ascii="TH Sarabun New" w:hAnsi="TH Sarabun New" w:cs="TH Sarabun New"/>
          <w:sz w:val="32"/>
          <w:szCs w:val="32"/>
        </w:rPr>
      </w:pPr>
    </w:p>
    <w:p w:rsidRPr="00357A8D" w:rsidR="004E7E1E" w:rsidDel="00EA2752" w:rsidP="00E65391" w:rsidRDefault="004E7E1E" w14:paraId="7EEABE1F" w14:textId="403A6D56">
      <w:pPr>
        <w:tabs>
          <w:tab w:val="left" w:pos="567"/>
        </w:tabs>
        <w:jc w:val="thaiDistribute"/>
        <w:rPr>
          <w:ins w:author="Jenjira O-cha" w:date="2023-02-08T15:45:00Z" w:id="1462"/>
          <w:del w:author="PC" w:date="2023-03-31T11:30:00Z" w:id="1463"/>
          <w:rFonts w:ascii="TH Sarabun New" w:hAnsi="TH Sarabun New" w:cs="TH Sarabun New"/>
          <w:sz w:val="32"/>
          <w:szCs w:val="32"/>
        </w:rPr>
      </w:pPr>
    </w:p>
    <w:p w:rsidRPr="00357A8D" w:rsidR="004E7E1E" w:rsidDel="00EA2752" w:rsidP="00E65391" w:rsidRDefault="004E7E1E" w14:paraId="3B8FAA12" w14:textId="434FF516">
      <w:pPr>
        <w:tabs>
          <w:tab w:val="left" w:pos="567"/>
        </w:tabs>
        <w:jc w:val="thaiDistribute"/>
        <w:rPr>
          <w:ins w:author="Jenjira O-cha" w:date="2023-02-08T15:45:00Z" w:id="1464"/>
          <w:del w:author="PC" w:date="2023-03-31T11:30:00Z" w:id="1465"/>
          <w:rFonts w:ascii="TH Sarabun New" w:hAnsi="TH Sarabun New" w:cs="TH Sarabun New"/>
          <w:sz w:val="32"/>
          <w:szCs w:val="32"/>
        </w:rPr>
      </w:pPr>
    </w:p>
    <w:p w:rsidRPr="00357A8D" w:rsidR="004E7E1E" w:rsidP="00E65391" w:rsidRDefault="004E7E1E" w14:paraId="180E6184" w14:textId="77777777">
      <w:pPr>
        <w:tabs>
          <w:tab w:val="left" w:pos="567"/>
        </w:tabs>
        <w:jc w:val="thaiDistribute"/>
        <w:rPr>
          <w:rFonts w:ascii="TH Sarabun New" w:hAnsi="TH Sarabun New" w:cs="TH Sarabun New"/>
          <w:sz w:val="32"/>
          <w:szCs w:val="32"/>
        </w:rPr>
      </w:pPr>
    </w:p>
    <w:p w:rsidRPr="00357A8D" w:rsidR="00763079" w:rsidRDefault="00763079" w14:paraId="1F7A41EA" w14:textId="77777777">
      <w:pPr>
        <w:tabs>
          <w:tab w:val="left" w:pos="567"/>
        </w:tabs>
        <w:jc w:val="both"/>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476</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เศรษฐศาสตร์สิ่งแวดล้อม</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sidR="003636AB">
        <w:rPr>
          <w:rFonts w:ascii="TH Sarabun New" w:hAnsi="TH Sarabun New" w:cs="TH Sarabun New"/>
          <w:sz w:val="32"/>
          <w:szCs w:val="32"/>
        </w:rPr>
        <w:t xml:space="preserve">3 </w:t>
      </w:r>
      <w:r w:rsidRPr="00357A8D" w:rsidR="003636AB">
        <w:rPr>
          <w:rFonts w:ascii="TH Sarabun New" w:hAnsi="TH Sarabun New" w:cs="TH Sarabun New"/>
          <w:sz w:val="32"/>
          <w:szCs w:val="32"/>
          <w:cs/>
        </w:rPr>
        <w:t>(</w:t>
      </w:r>
      <w:r w:rsidRPr="00357A8D" w:rsidR="003636AB">
        <w:rPr>
          <w:rFonts w:ascii="TH Sarabun New" w:hAnsi="TH Sarabun New" w:cs="TH Sarabun New"/>
          <w:sz w:val="32"/>
          <w:szCs w:val="32"/>
        </w:rPr>
        <w:t>3</w:t>
      </w:r>
      <w:r w:rsidRPr="00357A8D" w:rsidR="003636AB">
        <w:rPr>
          <w:rFonts w:ascii="TH Sarabun New" w:hAnsi="TH Sarabun New" w:cs="TH Sarabun New"/>
          <w:sz w:val="32"/>
          <w:szCs w:val="32"/>
          <w:cs/>
        </w:rPr>
        <w:t>-</w:t>
      </w:r>
      <w:r w:rsidRPr="00357A8D" w:rsidR="003636AB">
        <w:rPr>
          <w:rFonts w:ascii="TH Sarabun New" w:hAnsi="TH Sarabun New" w:cs="TH Sarabun New"/>
          <w:sz w:val="32"/>
          <w:szCs w:val="32"/>
        </w:rPr>
        <w:t>0</w:t>
      </w:r>
      <w:r w:rsidRPr="00357A8D" w:rsidR="003636AB">
        <w:rPr>
          <w:rFonts w:ascii="TH Sarabun New" w:hAnsi="TH Sarabun New" w:cs="TH Sarabun New"/>
          <w:sz w:val="32"/>
          <w:szCs w:val="32"/>
          <w:cs/>
        </w:rPr>
        <w:t>-</w:t>
      </w:r>
      <w:r w:rsidRPr="00357A8D" w:rsidR="003636AB">
        <w:rPr>
          <w:rFonts w:ascii="TH Sarabun New" w:hAnsi="TH Sarabun New" w:cs="TH Sarabun New"/>
          <w:sz w:val="32"/>
          <w:szCs w:val="32"/>
        </w:rPr>
        <w:t>6</w:t>
      </w:r>
      <w:r w:rsidRPr="00357A8D" w:rsidR="003636AB">
        <w:rPr>
          <w:rFonts w:ascii="TH Sarabun New" w:hAnsi="TH Sarabun New" w:cs="TH Sarabun New"/>
          <w:sz w:val="32"/>
          <w:szCs w:val="32"/>
          <w:cs/>
        </w:rPr>
        <w:t>)</w:t>
      </w:r>
      <w:r w:rsidRPr="00357A8D">
        <w:rPr>
          <w:rFonts w:ascii="TH Sarabun New" w:hAnsi="TH Sarabun New" w:cs="TH Sarabun New"/>
          <w:sz w:val="32"/>
          <w:szCs w:val="32"/>
        </w:rPr>
        <w:tab/>
      </w:r>
      <w:r w:rsidRPr="00357A8D" w:rsidR="003636AB">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sidR="003636AB">
        <w:rPr>
          <w:rFonts w:ascii="TH Sarabun New" w:hAnsi="TH Sarabun New" w:cs="TH Sarabun New"/>
          <w:sz w:val="32"/>
          <w:szCs w:val="32"/>
          <w:cs/>
        </w:rPr>
        <w:t xml:space="preserve">   </w:t>
      </w:r>
    </w:p>
    <w:p w:rsidRPr="00357A8D" w:rsidR="00763079" w:rsidP="00E65391" w:rsidRDefault="00763079" w14:paraId="303F69E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476</w:t>
      </w:r>
      <w:r w:rsidRPr="00357A8D">
        <w:rPr>
          <w:rFonts w:ascii="TH Sarabun New" w:hAnsi="TH Sarabun New" w:cs="TH Sarabun New"/>
          <w:sz w:val="32"/>
          <w:szCs w:val="32"/>
        </w:rPr>
        <w:tab/>
      </w:r>
      <w:r w:rsidRPr="00357A8D">
        <w:rPr>
          <w:rFonts w:ascii="TH Sarabun New" w:hAnsi="TH Sarabun New" w:cs="TH Sarabun New"/>
          <w:sz w:val="32"/>
          <w:szCs w:val="32"/>
        </w:rPr>
        <w:t>Environmental Economics</w:t>
      </w:r>
    </w:p>
    <w:p w:rsidRPr="00357A8D" w:rsidR="00763079" w:rsidP="00E65391" w:rsidRDefault="00763079" w14:paraId="0BCD953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763079" w:rsidP="00E65391" w:rsidRDefault="00763079" w14:paraId="68E2F6FC"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แนวคิดการพัฒนาอย่างยั่งยืน  แนวคิดประสิทธิภาพการผลิตและการบริโภค  แนวคิดความล้มเหลวของตลาด  แนวคิดประสิทธิภาพและประสิทธิผลของนโยบายด้านสิ่งแวดล้อม และมาตรการทางเศรษฐศาสตร์ในการจัดการปัญหาสิ่งแวดล้อม  การประเมินความเสี่ยงด้านสิ่งแวดล้อม  การประเมินมูลค่าทางเศรษฐศาสตร์และผลกระทบสิ่งแวดล้อมของโครงการด้านการพัฒนา หลักการความเป็นธรรมด้านสิ่งแวดล้อม  ความร่วมมือและข้อตกลงระหว่างประเทศในประเด็นต่าง ๆ ที่เกี่ยวกับปัญหาสิ่งแวดล้อม เช่น ประเด็นด้านการค้าการลงทุน ประเด็นร่วมสมัยด้านสิ่งแวดล้อม</w:t>
      </w:r>
    </w:p>
    <w:p w:rsidRPr="00357A8D" w:rsidR="00763079" w:rsidP="00E65391" w:rsidRDefault="00763079" w14:paraId="662A19BB" w14:textId="1FA688B2">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6:00Z" w:id="1466">
        <w:r w:rsidRPr="00357A8D" w:rsidR="004314CB">
          <w:rPr>
            <w:rFonts w:ascii="TH Sarabun New" w:hAnsi="TH Sarabun New" w:eastAsia="Angsana New" w:cs="TH Sarabun New"/>
            <w:sz w:val="32"/>
            <w:szCs w:val="32"/>
            <w:rPrChange w:author="PC" w:date="2023-03-31T11:41:00Z" w:id="1467">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w:t>
      </w:r>
      <w:r w:rsidRPr="00357A8D">
        <w:rPr>
          <w:rFonts w:ascii="TH Sarabun New" w:hAnsi="TH Sarabun New" w:cs="TH Sarabun New"/>
          <w:sz w:val="32"/>
          <w:szCs w:val="32"/>
          <w:cs/>
        </w:rPr>
        <w:t xml:space="preserve">311 </w:t>
      </w:r>
    </w:p>
    <w:p w:rsidRPr="00357A8D" w:rsidR="00763079" w:rsidP="00E65391" w:rsidRDefault="00763079" w14:paraId="782A024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The concepts of sustainable development, efficient production, efficient consumption and market failure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concepts of efficiency and effectiveness of policies, measures, and tools to control and solve environmental problems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Environmental risk assessment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Economic valuation and environmental impact assessment of development projects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Concept of environmental justice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Issues related to international environmental cooperation and agreements, including the effects on trade and investment and current issues in environment</w:t>
      </w:r>
      <w:r w:rsidRPr="00357A8D">
        <w:rPr>
          <w:rFonts w:ascii="TH Sarabun New" w:hAnsi="TH Sarabun New" w:cs="TH Sarabun New"/>
          <w:sz w:val="32"/>
          <w:szCs w:val="32"/>
          <w:cs/>
        </w:rPr>
        <w:t>.</w:t>
      </w:r>
    </w:p>
    <w:p w:rsidRPr="00357A8D" w:rsidR="003B2639" w:rsidP="00E65391" w:rsidRDefault="003B2639" w14:paraId="7EA58A52" w14:textId="77777777">
      <w:pPr>
        <w:tabs>
          <w:tab w:val="left" w:pos="567"/>
        </w:tabs>
        <w:jc w:val="thaiDistribute"/>
        <w:rPr>
          <w:rFonts w:ascii="TH Sarabun New" w:hAnsi="TH Sarabun New" w:cs="TH Sarabun New"/>
          <w:sz w:val="32"/>
          <w:szCs w:val="32"/>
        </w:rPr>
      </w:pPr>
    </w:p>
    <w:p w:rsidRPr="00357A8D" w:rsidR="00763079" w:rsidP="00E65391" w:rsidRDefault="00763079" w14:paraId="2FB85EC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477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เศรษฐศาสตร์พลังงาน</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F19D7C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477</w:t>
      </w:r>
      <w:r w:rsidRPr="00357A8D">
        <w:rPr>
          <w:rFonts w:ascii="TH Sarabun New" w:hAnsi="TH Sarabun New" w:cs="TH Sarabun New"/>
          <w:sz w:val="32"/>
          <w:szCs w:val="32"/>
        </w:rPr>
        <w:tab/>
      </w:r>
      <w:r w:rsidRPr="00357A8D">
        <w:rPr>
          <w:rFonts w:ascii="TH Sarabun New" w:hAnsi="TH Sarabun New" w:cs="TH Sarabun New"/>
          <w:sz w:val="32"/>
          <w:szCs w:val="32"/>
        </w:rPr>
        <w:t>Energy Economics</w:t>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357A8D" w:rsidR="00763079" w:rsidP="00E65391" w:rsidRDefault="00763079" w14:paraId="2D77F06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ศ.311</w:t>
      </w:r>
    </w:p>
    <w:p w:rsidRPr="00357A8D" w:rsidR="00763079" w:rsidP="00E65391" w:rsidRDefault="00763079" w14:paraId="6D4F0DC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ปัจจัยที่มีอิทธิพลต่อการผลิต การแปรรูป การขนส่ง และความต้องการใช้พลังงาน  ศึกษาการใช้ทดแทนกันระหว่างพลังงานชนิดต่าง ๆ  ความสำคัญของพลังงานที่มีต่อเศรษฐกิจและผลกระทบของพลังงานที่มีสิ่งแวดล้อม  ศึกษาโครงสร้างตลาดของพลังงานและปัญหาราคาน้ำมันโลกและกลุ่มประเทศโอเปค (</w:t>
      </w:r>
      <w:r w:rsidRPr="00357A8D">
        <w:rPr>
          <w:rFonts w:ascii="TH Sarabun New" w:hAnsi="TH Sarabun New" w:cs="TH Sarabun New"/>
          <w:sz w:val="32"/>
          <w:szCs w:val="32"/>
        </w:rPr>
        <w:t>OPEC</w:t>
      </w:r>
      <w:r w:rsidRPr="00357A8D">
        <w:rPr>
          <w:rFonts w:ascii="TH Sarabun New" w:hAnsi="TH Sarabun New" w:cs="TH Sarabun New"/>
          <w:sz w:val="32"/>
          <w:szCs w:val="32"/>
          <w:cs/>
        </w:rPr>
        <w:t>)  ศึกษานโยบายของภาครัฐเกี่ยวกับการจัดหา การผลิต และการใช้พลังงาน  โดยครอบคลุมนโยบายการกำกับดูแลราคา การผลิต การจัดหา การใช้พลังงานอย่างมีประสิทธิภาพ และการใช้พลังงานทดแทนน้ำมัน  รวมทั้งความร่วมมือและข้อตกลงระหว่างประเทศในประเด็นต่าง ๆ ที่เกี่ยวข้องกับพลังงาน  โดยการศึกษาในแต่ละหัวข้อจะนำเอากรณีของประเทศไทยมาประกอบการอธิบายเพื่อสร้างให้เกิดความเข้าใจสถานะและปัญหาพลังงานของไทย</w:t>
      </w:r>
    </w:p>
    <w:p w:rsidRPr="00357A8D" w:rsidR="00763079" w:rsidP="00E65391" w:rsidRDefault="00763079" w14:paraId="0CCFEA54" w14:textId="20E8AFD0">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6:00Z" w:id="1468">
        <w:r w:rsidRPr="00357A8D" w:rsidR="004314CB">
          <w:rPr>
            <w:rFonts w:ascii="TH Sarabun New" w:hAnsi="TH Sarabun New" w:eastAsia="Angsana New" w:cs="TH Sarabun New"/>
            <w:sz w:val="32"/>
            <w:szCs w:val="32"/>
            <w:rPrChange w:author="PC" w:date="2023-03-31T11:41:00Z" w:id="1469">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 311 </w:t>
      </w:r>
    </w:p>
    <w:p w:rsidRPr="00357A8D" w:rsidR="00763079" w:rsidP="00E65391" w:rsidRDefault="00763079" w14:paraId="1F5D4EF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Factors influencing energy resource production, processing, transportation and demand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Substitution among different energy resources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importance of energy to the economy and the impacts of energy on the environment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energy market structure and prices of different types of energy, along with problems in global oil pricing and the role of OPEC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Governmental policy on the provision, production and use of energy, including price regulation and provision, production, and efficient use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use of alternative energy to replace fossil fuel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International cooperation and agreements related to energy sector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Each topic will include the discussion of case studies from Thailand, in order to encourage better understanding of situation and problems in the Thai context</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0F3206" w:rsidP="00E65391" w:rsidRDefault="000F3206" w14:paraId="3219256D" w14:textId="2ED24D5A">
      <w:pPr>
        <w:tabs>
          <w:tab w:val="left" w:pos="567"/>
        </w:tabs>
        <w:jc w:val="thaiDistribute"/>
        <w:rPr>
          <w:rFonts w:ascii="TH Sarabun New" w:hAnsi="TH Sarabun New" w:cs="TH Sarabun New"/>
          <w:sz w:val="32"/>
          <w:szCs w:val="32"/>
        </w:rPr>
      </w:pPr>
    </w:p>
    <w:p w:rsidRPr="00357A8D" w:rsidR="00763079" w:rsidP="00E65391" w:rsidRDefault="00763079" w14:paraId="3AB248E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479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สัมมนาเศรษฐศาสตร์ทรัพยากรธรรมชาติและสิ่งแวดล้อม</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64A4AFA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EC479</w:t>
      </w:r>
      <w:r w:rsidRPr="00357A8D">
        <w:rPr>
          <w:rFonts w:ascii="TH Sarabun New" w:hAnsi="TH Sarabun New" w:cs="TH Sarabun New"/>
          <w:sz w:val="32"/>
          <w:szCs w:val="32"/>
        </w:rPr>
        <w:tab/>
      </w:r>
      <w:r w:rsidRPr="00357A8D">
        <w:rPr>
          <w:rFonts w:ascii="TH Sarabun New" w:hAnsi="TH Sarabun New" w:cs="TH Sarabun New"/>
          <w:sz w:val="32"/>
          <w:szCs w:val="32"/>
        </w:rPr>
        <w:t>Seminar in Natural Resources and Environmental Economics</w:t>
      </w:r>
    </w:p>
    <w:p w:rsidRPr="00357A8D" w:rsidR="00763079" w:rsidP="00E65391" w:rsidRDefault="00763079" w14:paraId="1CF431D4" w14:textId="02E6AF09">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w:t>
      </w:r>
      <w:del w:author="phetc" w:date="2023-02-15T11:27:00Z" w:id="1470">
        <w:r w:rsidRPr="00357A8D" w:rsidDel="004314CB">
          <w:rPr>
            <w:rFonts w:ascii="TH Sarabun New" w:hAnsi="TH Sarabun New" w:cs="TH Sarabun New"/>
            <w:sz w:val="32"/>
            <w:szCs w:val="32"/>
            <w:cs/>
          </w:rPr>
          <w:delText xml:space="preserve">วิชา </w:delText>
        </w:r>
      </w:del>
      <w:r w:rsidRPr="00357A8D">
        <w:rPr>
          <w:rFonts w:ascii="TH Sarabun New" w:hAnsi="TH Sarabun New" w:cs="TH Sarabun New"/>
          <w:sz w:val="32"/>
          <w:szCs w:val="32"/>
          <w:cs/>
        </w:rPr>
        <w:t xml:space="preserve"> ศ.376 หรือ ศ.475 หรือ ศ.476 หรือ ศ.477  อย่างน้อย 2 วิชา</w:t>
      </w:r>
    </w:p>
    <w:p w:rsidRPr="00357A8D" w:rsidR="00763079" w:rsidP="00E65391" w:rsidRDefault="00763079" w14:paraId="5F284B6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สัมมนาและวิจัยในหัวข้อเศรษฐศาสตร์ทรัพยากรธรรมชาติและสิ่งแวดล้อม</w:t>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cs/>
        </w:rPr>
        <w:t>ภายใต้การควบคุมและแนะนำจากผู้สอน</w:t>
      </w:r>
    </w:p>
    <w:p w:rsidRPr="00357A8D" w:rsidR="00763079" w:rsidP="00E65391" w:rsidRDefault="00763079" w14:paraId="27E1DA3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completed at least two courses from EC376 or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EC475 or EC476 or EC477</w:t>
      </w:r>
    </w:p>
    <w:p w:rsidRPr="00357A8D" w:rsidR="00763079" w:rsidP="00E65391" w:rsidRDefault="00763079" w14:paraId="1E7DD02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and research on topics in Natural Resources and Environmental Economics under the supervision of the lecturer</w:t>
      </w:r>
      <w:r w:rsidRPr="00357A8D">
        <w:rPr>
          <w:rFonts w:ascii="TH Sarabun New" w:hAnsi="TH Sarabun New" w:cs="TH Sarabun New"/>
          <w:sz w:val="32"/>
          <w:szCs w:val="32"/>
          <w:cs/>
        </w:rPr>
        <w:t>.</w:t>
      </w:r>
    </w:p>
    <w:p w:rsidRPr="00357A8D" w:rsidR="00763079" w:rsidP="00E65391" w:rsidRDefault="00763079" w14:paraId="5BA7C714" w14:textId="77777777">
      <w:pPr>
        <w:tabs>
          <w:tab w:val="left" w:pos="567"/>
        </w:tabs>
        <w:autoSpaceDE w:val="0"/>
        <w:autoSpaceDN w:val="0"/>
        <w:adjustRightInd w:val="0"/>
        <w:jc w:val="thaiDistribute"/>
        <w:rPr>
          <w:rFonts w:ascii="TH Sarabun New" w:hAnsi="TH Sarabun New" w:cs="TH Sarabun New"/>
          <w:sz w:val="32"/>
          <w:szCs w:val="32"/>
        </w:rPr>
      </w:pPr>
    </w:p>
    <w:p w:rsidRPr="00357A8D" w:rsidR="00763079" w:rsidP="00E65391" w:rsidRDefault="00763079" w14:paraId="4E8D32B7"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573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เศรษฐศาสตร์ทรัพยากรธรรมชาติและสิ่งแวดล้อม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00763079" w:rsidP="00E65391" w:rsidRDefault="00763079" w14:paraId="19DF7844" w14:textId="77777777">
      <w:pPr>
        <w:tabs>
          <w:tab w:val="left" w:pos="567"/>
        </w:tabs>
        <w:jc w:val="thaiDistribute"/>
        <w:rPr>
          <w:ins w:author="phetc" w:date="2023-06-13T09:11:00Z" w:id="1471"/>
          <w:rFonts w:ascii="TH Sarabun New" w:hAnsi="TH Sarabun New" w:cs="TH Sarabun New"/>
          <w:sz w:val="32"/>
          <w:szCs w:val="32"/>
        </w:rPr>
      </w:pPr>
      <w:r w:rsidRPr="00357A8D">
        <w:rPr>
          <w:rFonts w:ascii="TH Sarabun New" w:hAnsi="TH Sarabun New" w:cs="TH Sarabun New"/>
          <w:sz w:val="32"/>
          <w:szCs w:val="32"/>
        </w:rPr>
        <w:t>EC573</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Natural Resources and Environmental Economics 1 </w:t>
      </w:r>
    </w:p>
    <w:p w:rsidRPr="00357A8D" w:rsidR="005E52FD" w:rsidP="005E52FD" w:rsidRDefault="005E52FD" w14:paraId="3E4DEA17" w14:textId="292F0CA3">
      <w:pPr>
        <w:tabs>
          <w:tab w:val="left" w:pos="567"/>
        </w:tabs>
        <w:jc w:val="thaiDistribute"/>
        <w:rPr>
          <w:ins w:author="phetc" w:date="2023-06-13T09:11:00Z" w:id="1472"/>
          <w:rFonts w:ascii="TH Sarabun New" w:hAnsi="TH Sarabun New" w:cs="TH Sarabun New"/>
          <w:sz w:val="32"/>
          <w:szCs w:val="32"/>
        </w:rPr>
      </w:pPr>
      <w:ins w:author="phetc" w:date="2023-06-13T09:11:00Z" w:id="1473">
        <w:r>
          <w:rPr>
            <w:rFonts w:ascii="TH Sarabun New" w:hAnsi="TH Sarabun New" w:cs="TH Sarabun New"/>
            <w:sz w:val="32"/>
            <w:szCs w:val="32"/>
            <w:cs/>
          </w:rPr>
          <w:tab/>
        </w:r>
        <w:r>
          <w:rPr>
            <w:rFonts w:hint="cs" w:ascii="TH Sarabun New" w:hAnsi="TH Sarabun New" w:cs="TH Sarabun New"/>
            <w:sz w:val="32"/>
            <w:szCs w:val="32"/>
            <w:cs/>
          </w:rPr>
          <w:t xml:space="preserve">   </w:t>
        </w:r>
        <w:r w:rsidRPr="00357A8D">
          <w:rPr>
            <w:rFonts w:ascii="TH Sarabun New" w:hAnsi="TH Sarabun New" w:cs="TH Sarabun New"/>
            <w:sz w:val="32"/>
            <w:szCs w:val="32"/>
            <w:cs/>
          </w:rPr>
          <w:t xml:space="preserve">วิชาบังคับก่อน : </w:t>
        </w:r>
        <w:r>
          <w:rPr>
            <w:rFonts w:hint="cs" w:ascii="TH Sarabun New" w:hAnsi="TH Sarabun New" w:cs="TH Sarabun New"/>
            <w:sz w:val="32"/>
            <w:szCs w:val="32"/>
            <w:cs/>
          </w:rPr>
          <w:t>-</w:t>
        </w:r>
      </w:ins>
    </w:p>
    <w:p w:rsidRPr="00357A8D" w:rsidR="005E52FD" w:rsidDel="005E52FD" w:rsidP="00E65391" w:rsidRDefault="005E52FD" w14:paraId="5FF2FCEC" w14:textId="00A43582">
      <w:pPr>
        <w:tabs>
          <w:tab w:val="left" w:pos="567"/>
        </w:tabs>
        <w:jc w:val="thaiDistribute"/>
        <w:rPr>
          <w:del w:author="phetc" w:date="2023-06-13T09:11:00Z" w:id="1474"/>
          <w:rFonts w:ascii="TH Sarabun New" w:hAnsi="TH Sarabun New" w:cs="TH Sarabun New"/>
          <w:sz w:val="32"/>
          <w:szCs w:val="32"/>
        </w:rPr>
      </w:pPr>
    </w:p>
    <w:p w:rsidRPr="00357A8D" w:rsidR="00763079" w:rsidDel="00C5386D" w:rsidP="00E65391" w:rsidRDefault="00763079" w14:paraId="2D157DC1" w14:textId="46D84C65">
      <w:pPr>
        <w:tabs>
          <w:tab w:val="left" w:pos="567"/>
        </w:tabs>
        <w:jc w:val="thaiDistribute"/>
        <w:rPr>
          <w:del w:author="PC" w:date="2023-03-31T11:13:00Z" w:id="1475"/>
          <w:rFonts w:ascii="TH Sarabun New" w:hAnsi="TH Sarabun New" w:cs="TH Sarabun New"/>
          <w:sz w:val="32"/>
          <w:szCs w:val="32"/>
        </w:rPr>
      </w:pPr>
      <w:del w:author="PC" w:date="2023-03-31T11:13:00Z" w:id="1476">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commentRangeStart w:id="1477"/>
        <w:r w:rsidRPr="00357A8D" w:rsidDel="00C5386D">
          <w:rPr>
            <w:rFonts w:ascii="TH Sarabun New" w:hAnsi="TH Sarabun New" w:cs="TH Sarabun New"/>
            <w:sz w:val="32"/>
            <w:szCs w:val="32"/>
            <w:cs/>
          </w:rPr>
          <w:delText>วิชาบังคับก่อน : ผู้สอนกำหนด</w:delText>
        </w:r>
      </w:del>
      <w:commentRangeEnd w:id="1477"/>
      <w:r w:rsidRPr="00357A8D" w:rsidR="00C5386D">
        <w:rPr>
          <w:rStyle w:val="CommentReference"/>
        </w:rPr>
        <w:commentReference w:id="1477"/>
      </w:r>
    </w:p>
    <w:p w:rsidRPr="00357A8D" w:rsidR="00763079" w:rsidDel="000F3206" w:rsidP="00E65391" w:rsidRDefault="00763079" w14:paraId="2C861FAB" w14:textId="276BB25F">
      <w:pPr>
        <w:tabs>
          <w:tab w:val="left" w:pos="567"/>
        </w:tabs>
        <w:jc w:val="thaiDistribute"/>
        <w:rPr>
          <w:del w:author="Jenjira O-cha" w:date="2023-02-08T15:18:00Z" w:id="1478"/>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ศึกษาเฉพาะเรื่องที่เป็นหัวข้อที่น่าสนใจในด้านเศรษฐศาสตร์ทรัพยากรธรรมชาติและสิ่งแวดล้อม ซึ่งจะประกาศเป็นคราว ๆ ไป</w:t>
      </w:r>
    </w:p>
    <w:p w:rsidRPr="00357A8D" w:rsidR="00C84E60" w:rsidP="00E65391" w:rsidRDefault="00C84E60" w14:paraId="3079B2B2" w14:textId="77777777">
      <w:pPr>
        <w:tabs>
          <w:tab w:val="left" w:pos="567"/>
        </w:tabs>
        <w:jc w:val="thaiDistribute"/>
        <w:rPr>
          <w:rFonts w:ascii="TH Sarabun New" w:hAnsi="TH Sarabun New" w:cs="TH Sarabun New"/>
          <w:sz w:val="32"/>
          <w:szCs w:val="32"/>
        </w:rPr>
      </w:pPr>
    </w:p>
    <w:p w:rsidRPr="00357A8D" w:rsidR="00763079" w:rsidDel="00C5386D" w:rsidP="00E65391" w:rsidRDefault="00763079" w14:paraId="47C92CC2" w14:textId="3D2E88F0">
      <w:pPr>
        <w:tabs>
          <w:tab w:val="left" w:pos="567"/>
        </w:tabs>
        <w:jc w:val="thaiDistribute"/>
        <w:rPr>
          <w:del w:author="PC" w:date="2023-03-31T11:13:00Z" w:id="1479"/>
          <w:rFonts w:ascii="TH Sarabun New" w:hAnsi="TH Sarabun New" w:cs="TH Sarabun New"/>
          <w:sz w:val="32"/>
          <w:szCs w:val="32"/>
        </w:rPr>
      </w:pPr>
      <w:del w:author="PC" w:date="2023-03-31T11:13:00Z" w:id="1480">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0BC6DD0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selected topics in Natural Resource and Environmental Economics to be determined later</w:t>
      </w:r>
      <w:r w:rsidRPr="00357A8D">
        <w:rPr>
          <w:rFonts w:ascii="TH Sarabun New" w:hAnsi="TH Sarabun New" w:cs="TH Sarabun New"/>
          <w:sz w:val="32"/>
          <w:szCs w:val="32"/>
          <w:cs/>
        </w:rPr>
        <w:t>.</w:t>
      </w:r>
    </w:p>
    <w:p w:rsidRPr="00357A8D" w:rsidR="00763079" w:rsidP="00E65391" w:rsidRDefault="00763079" w14:paraId="671930A0" w14:textId="77777777">
      <w:pPr>
        <w:tabs>
          <w:tab w:val="left" w:pos="567"/>
        </w:tabs>
        <w:jc w:val="thaiDistribute"/>
        <w:rPr>
          <w:rFonts w:ascii="TH Sarabun New" w:hAnsi="TH Sarabun New" w:cs="TH Sarabun New"/>
          <w:sz w:val="32"/>
          <w:szCs w:val="32"/>
        </w:rPr>
      </w:pPr>
    </w:p>
    <w:p w:rsidRPr="00357A8D" w:rsidR="00763079" w:rsidP="00E65391" w:rsidRDefault="00763079" w14:paraId="4C6B4BF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574</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เศรษฐศาสตร์ทรัพยากรธรรมชาติและสิ่งแวดล้อม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cs/>
        </w:rPr>
        <w:t xml:space="preserve">            </w:t>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00763079" w:rsidP="00E65391" w:rsidRDefault="00763079" w14:paraId="4B4EBE90" w14:textId="77777777">
      <w:pPr>
        <w:tabs>
          <w:tab w:val="left" w:pos="567"/>
        </w:tabs>
        <w:autoSpaceDE w:val="0"/>
        <w:autoSpaceDN w:val="0"/>
        <w:adjustRightInd w:val="0"/>
        <w:jc w:val="thaiDistribute"/>
        <w:rPr>
          <w:ins w:author="phetc" w:date="2023-06-13T09:11:00Z" w:id="1481"/>
          <w:rFonts w:ascii="TH Sarabun New" w:hAnsi="TH Sarabun New" w:cs="TH Sarabun New"/>
          <w:sz w:val="32"/>
          <w:szCs w:val="32"/>
        </w:rPr>
      </w:pPr>
      <w:r w:rsidRPr="00357A8D">
        <w:rPr>
          <w:rFonts w:ascii="TH Sarabun New" w:hAnsi="TH Sarabun New" w:cs="TH Sarabun New"/>
          <w:sz w:val="32"/>
          <w:szCs w:val="32"/>
        </w:rPr>
        <w:t>EC574</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Natural Resources and Environmental Economics 2 </w:t>
      </w:r>
    </w:p>
    <w:p w:rsidRPr="00357A8D" w:rsidR="005E52FD" w:rsidP="005E52FD" w:rsidRDefault="005E52FD" w14:paraId="2FE9D580" w14:textId="77777777">
      <w:pPr>
        <w:tabs>
          <w:tab w:val="left" w:pos="567"/>
        </w:tabs>
        <w:jc w:val="thaiDistribute"/>
        <w:rPr>
          <w:ins w:author="phetc" w:date="2023-06-13T09:11:00Z" w:id="1482"/>
          <w:rFonts w:ascii="TH Sarabun New" w:hAnsi="TH Sarabun New" w:cs="TH Sarabun New"/>
          <w:sz w:val="32"/>
          <w:szCs w:val="32"/>
        </w:rPr>
      </w:pPr>
      <w:ins w:author="phetc" w:date="2023-06-13T09:11:00Z" w:id="1483">
        <w:r>
          <w:rPr>
            <w:rFonts w:hint="cs" w:ascii="TH Sarabun New" w:hAnsi="TH Sarabun New" w:cs="TH Sarabun New"/>
            <w:sz w:val="32"/>
            <w:szCs w:val="32"/>
            <w:cs/>
          </w:rPr>
          <w:t xml:space="preserve">          </w:t>
        </w:r>
        <w:r w:rsidRPr="00357A8D">
          <w:rPr>
            <w:rFonts w:ascii="TH Sarabun New" w:hAnsi="TH Sarabun New" w:cs="TH Sarabun New"/>
            <w:sz w:val="32"/>
            <w:szCs w:val="32"/>
            <w:cs/>
          </w:rPr>
          <w:t xml:space="preserve">วิชาบังคับก่อน : </w:t>
        </w:r>
        <w:r>
          <w:rPr>
            <w:rFonts w:hint="cs" w:ascii="TH Sarabun New" w:hAnsi="TH Sarabun New" w:cs="TH Sarabun New"/>
            <w:sz w:val="32"/>
            <w:szCs w:val="32"/>
            <w:cs/>
          </w:rPr>
          <w:t>-</w:t>
        </w:r>
      </w:ins>
    </w:p>
    <w:p w:rsidRPr="00357A8D" w:rsidR="005E52FD" w:rsidDel="005E52FD" w:rsidP="00E65391" w:rsidRDefault="005E52FD" w14:paraId="4E06889C" w14:textId="2CACC3AA">
      <w:pPr>
        <w:tabs>
          <w:tab w:val="left" w:pos="567"/>
        </w:tabs>
        <w:autoSpaceDE w:val="0"/>
        <w:autoSpaceDN w:val="0"/>
        <w:adjustRightInd w:val="0"/>
        <w:jc w:val="thaiDistribute"/>
        <w:rPr>
          <w:del w:author="phetc" w:date="2023-06-13T09:11:00Z" w:id="1484"/>
          <w:rFonts w:ascii="TH Sarabun New" w:hAnsi="TH Sarabun New" w:cs="TH Sarabun New"/>
          <w:sz w:val="32"/>
          <w:szCs w:val="32"/>
        </w:rPr>
      </w:pPr>
    </w:p>
    <w:p w:rsidRPr="00357A8D" w:rsidR="00763079" w:rsidDel="00C5386D" w:rsidP="00E65391" w:rsidRDefault="00763079" w14:paraId="26F1871C" w14:textId="4F88D4EC">
      <w:pPr>
        <w:tabs>
          <w:tab w:val="left" w:pos="567"/>
        </w:tabs>
        <w:autoSpaceDE w:val="0"/>
        <w:autoSpaceDN w:val="0"/>
        <w:adjustRightInd w:val="0"/>
        <w:jc w:val="thaiDistribute"/>
        <w:rPr>
          <w:del w:author="PC" w:date="2023-03-31T11:13:00Z" w:id="1485"/>
          <w:rFonts w:ascii="TH Sarabun New" w:hAnsi="TH Sarabun New" w:cs="TH Sarabun New"/>
          <w:sz w:val="32"/>
          <w:szCs w:val="32"/>
        </w:rPr>
      </w:pPr>
      <w:del w:author="PC" w:date="2023-03-31T11:13:00Z" w:id="1486">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commentRangeStart w:id="1487"/>
        <w:r w:rsidRPr="00357A8D" w:rsidDel="00C5386D">
          <w:rPr>
            <w:rFonts w:ascii="TH Sarabun New" w:hAnsi="TH Sarabun New" w:cs="TH Sarabun New"/>
            <w:sz w:val="32"/>
            <w:szCs w:val="32"/>
            <w:cs/>
          </w:rPr>
          <w:delText xml:space="preserve"> วิชาบังคับก่อน : ผู้สอนกำหนด</w:delText>
        </w:r>
      </w:del>
      <w:commentRangeEnd w:id="1487"/>
      <w:r w:rsidRPr="00357A8D" w:rsidR="00C5386D">
        <w:rPr>
          <w:rStyle w:val="CommentReference"/>
        </w:rPr>
        <w:commentReference w:id="1487"/>
      </w:r>
    </w:p>
    <w:p w:rsidRPr="00357A8D" w:rsidR="00763079" w:rsidP="00E65391" w:rsidRDefault="00763079" w14:paraId="1AD90D1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ศึกษาเฉพาะเรื่องที่เป็นหัวข้อที่น่าสนใจในด้านเศรษฐศาสตร์ทรัพยากรธรรมชาติและสิ่งแวดล้อม ซึ่งจะประกาศเป็นคราว ๆ ไป</w:t>
      </w:r>
    </w:p>
    <w:p w:rsidRPr="00357A8D" w:rsidR="00763079" w:rsidDel="00C5386D" w:rsidP="00E65391" w:rsidRDefault="00763079" w14:paraId="13D930D6" w14:textId="70C46ECB">
      <w:pPr>
        <w:tabs>
          <w:tab w:val="left" w:pos="567"/>
        </w:tabs>
        <w:jc w:val="thaiDistribute"/>
        <w:rPr>
          <w:del w:author="PC" w:date="2023-03-31T11:13:00Z" w:id="1488"/>
          <w:rFonts w:ascii="TH Sarabun New" w:hAnsi="TH Sarabun New" w:cs="TH Sarabun New"/>
          <w:sz w:val="32"/>
          <w:szCs w:val="32"/>
        </w:rPr>
      </w:pPr>
      <w:del w:author="PC" w:date="2023-03-31T11:13:00Z" w:id="1489">
        <w:r w:rsidRPr="00357A8D" w:rsidDel="00C5386D">
          <w:rPr>
            <w:rFonts w:ascii="TH Sarabun New" w:hAnsi="TH Sarabun New" w:cs="TH Sarabun New"/>
            <w:sz w:val="32"/>
            <w:szCs w:val="32"/>
          </w:rPr>
          <w:tab/>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Prerequisites</w:delText>
        </w:r>
        <w:r w:rsidRPr="00357A8D" w:rsidDel="00C5386D">
          <w:rPr>
            <w:rFonts w:ascii="TH Sarabun New" w:hAnsi="TH Sarabun New" w:cs="TH Sarabun New"/>
            <w:sz w:val="32"/>
            <w:szCs w:val="32"/>
            <w:cs/>
          </w:rPr>
          <w:delText xml:space="preserve">: </w:delText>
        </w:r>
        <w:r w:rsidRPr="00357A8D" w:rsidDel="00C5386D">
          <w:rPr>
            <w:rFonts w:ascii="TH Sarabun New" w:hAnsi="TH Sarabun New" w:cs="TH Sarabun New"/>
            <w:sz w:val="32"/>
            <w:szCs w:val="32"/>
          </w:rPr>
          <w:delText>with the consent of the lecturer</w:delText>
        </w:r>
        <w:r w:rsidRPr="00357A8D" w:rsidDel="00C5386D">
          <w:rPr>
            <w:rFonts w:ascii="TH Sarabun New" w:hAnsi="TH Sarabun New" w:cs="TH Sarabun New"/>
            <w:sz w:val="32"/>
            <w:szCs w:val="32"/>
            <w:cs/>
          </w:rPr>
          <w:delText>.</w:delText>
        </w:r>
      </w:del>
    </w:p>
    <w:p w:rsidRPr="00357A8D" w:rsidR="00763079" w:rsidP="00E65391" w:rsidRDefault="00763079" w14:paraId="0E333BAA"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selected topics in Natural Resource and Environmental Economics to be determined later</w:t>
      </w:r>
      <w:r w:rsidRPr="00357A8D">
        <w:rPr>
          <w:rFonts w:ascii="TH Sarabun New" w:hAnsi="TH Sarabun New" w:cs="TH Sarabun New"/>
          <w:sz w:val="32"/>
          <w:szCs w:val="32"/>
          <w:cs/>
        </w:rPr>
        <w:t>.</w:t>
      </w:r>
    </w:p>
    <w:p w:rsidRPr="00357A8D" w:rsidR="000F3206" w:rsidP="00E65391" w:rsidRDefault="000F3206" w14:paraId="37B6E63E" w14:textId="5DF47042">
      <w:pPr>
        <w:tabs>
          <w:tab w:val="left" w:pos="567"/>
        </w:tabs>
        <w:jc w:val="thaiDistribute"/>
        <w:rPr>
          <w:rFonts w:ascii="TH Sarabun New" w:hAnsi="TH Sarabun New" w:cs="TH Sarabun New"/>
          <w:sz w:val="32"/>
          <w:szCs w:val="32"/>
        </w:rPr>
      </w:pPr>
    </w:p>
    <w:p w:rsidRPr="00357A8D" w:rsidR="00763079" w:rsidP="00E65391" w:rsidRDefault="00763079" w14:paraId="22C34071" w14:textId="77777777">
      <w:pPr>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b/>
          <w:bCs/>
          <w:sz w:val="32"/>
          <w:szCs w:val="32"/>
          <w:cs/>
        </w:rPr>
        <w:t xml:space="preserve">หมวดเศรษฐศาสตร์อุตสาหกรรม (หมวด </w:t>
      </w:r>
      <w:r w:rsidRPr="00357A8D">
        <w:rPr>
          <w:rFonts w:ascii="TH Sarabun New" w:hAnsi="TH Sarabun New" w:cs="TH Sarabun New"/>
          <w:b/>
          <w:bCs/>
          <w:sz w:val="32"/>
          <w:szCs w:val="32"/>
        </w:rPr>
        <w:t>8</w:t>
      </w:r>
      <w:r w:rsidRPr="00357A8D">
        <w:rPr>
          <w:rFonts w:ascii="TH Sarabun New" w:hAnsi="TH Sarabun New" w:cs="TH Sarabun New"/>
          <w:b/>
          <w:bCs/>
          <w:sz w:val="32"/>
          <w:szCs w:val="32"/>
          <w:cs/>
        </w:rPr>
        <w:t>)</w:t>
      </w:r>
    </w:p>
    <w:p w:rsidRPr="00357A8D" w:rsidR="00763079" w:rsidP="00E65391" w:rsidRDefault="00763079" w14:paraId="378BF72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 xml:space="preserve">ศ.380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เศรษฐศาสตร์อุตสาหกรรมเบื้องต้น</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cs/>
        </w:rPr>
        <w:t xml:space="preserve">   3 (3-0-6)</w:t>
      </w:r>
    </w:p>
    <w:p w:rsidRPr="00357A8D" w:rsidR="00763079" w:rsidP="00E65391" w:rsidRDefault="00763079" w14:paraId="0F94A32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EC380</w:t>
      </w:r>
      <w:r w:rsidRPr="00357A8D">
        <w:rPr>
          <w:rFonts w:ascii="TH Sarabun New" w:hAnsi="TH Sarabun New" w:cs="TH Sarabun New"/>
          <w:sz w:val="32"/>
          <w:szCs w:val="32"/>
        </w:rPr>
        <w:tab/>
      </w:r>
      <w:r w:rsidRPr="00357A8D">
        <w:rPr>
          <w:rFonts w:ascii="TH Sarabun New" w:hAnsi="TH Sarabun New" w:cs="TH Sarabun New"/>
          <w:sz w:val="32"/>
          <w:szCs w:val="32"/>
        </w:rPr>
        <w:t>Introduction to Industrial Economics</w:t>
      </w:r>
    </w:p>
    <w:p w:rsidRPr="00357A8D" w:rsidR="00763079" w:rsidP="00E65391" w:rsidRDefault="00763079" w14:paraId="5443D3CD"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ศ.210 หรือ ศ.211 หรือ ศ.213  (จะไม่นับหน่วยกิตให้ หากสอบได้วิชาอื่น ๆ ในระดับ 400 ของหมวดนี้มาก่อน หรือกำลังศึกษาวิชาดังกล่าวอยู่)</w:t>
      </w:r>
    </w:p>
    <w:p w:rsidRPr="00357A8D" w:rsidR="00763079" w:rsidP="00E65391" w:rsidRDefault="00763079" w14:paraId="492147FF"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ความสำคัญของภาคอุตสาหกรรมในระบบเศรษฐกิจ  ความสัมพันธ์ระหว่างภาคอุตสาหกรรมกับภาคอื่น ๆ ในระบบเศรษฐกิจทั้งในประเทศและต่างประเทศ ศึกษาโครงสร้างตลาด พฤติกรรม และการแข่งขันของอุตสาหกรรม ผลกระทบของนโยบายรัฐบาลต่อการพัฒนาอุตสาหกรรม รวมทั้ง บทบาทของรัฐในการส่งเสริมการแข่งขันและการกำกับดูแลกิจกรรมทางเศรษฐกิจ</w:t>
      </w:r>
    </w:p>
    <w:p w:rsidRPr="00357A8D" w:rsidR="00763079" w:rsidP="00E65391" w:rsidRDefault="00763079" w14:paraId="1CD3EA64" w14:textId="03657A15">
      <w:pPr>
        <w:tabs>
          <w:tab w:val="left" w:pos="567"/>
        </w:tabs>
        <w:autoSpaceDE w:val="0"/>
        <w:autoSpaceDN w:val="0"/>
        <w:adjustRightInd w:val="0"/>
        <w:jc w:val="thaiDistribute"/>
        <w:rPr>
          <w:rFonts w:ascii="TH Sarabun New" w:hAnsi="TH Sarabun New" w:cs="TH Sarabun New"/>
          <w:sz w:val="32"/>
          <w:szCs w:val="32"/>
          <w:rPrChange w:author="PC" w:date="2023-03-31T11:41:00Z" w:id="1490">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491">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491">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492">
            <w:rPr>
              <w:rFonts w:ascii="TH Sarabun New" w:hAnsi="TH Sarabun New" w:cs="TH Sarabun New"/>
              <w:color w:val="000000"/>
              <w:sz w:val="32"/>
              <w:szCs w:val="32"/>
            </w:rPr>
          </w:rPrChange>
        </w:rPr>
        <w:t>Prerequisites</w:t>
      </w:r>
      <w:r w:rsidRPr="00357A8D">
        <w:rPr>
          <w:rFonts w:ascii="TH Sarabun New" w:hAnsi="TH Sarabun New" w:cs="TH Sarabun New"/>
          <w:sz w:val="32"/>
          <w:szCs w:val="32"/>
          <w:cs/>
          <w:rPrChange w:author="PC" w:date="2023-03-31T11:41:00Z" w:id="1493">
            <w:rPr>
              <w:rFonts w:ascii="TH Sarabun New" w:hAnsi="TH Sarabun New" w:cs="TH Sarabun New"/>
              <w:color w:val="000000"/>
              <w:sz w:val="32"/>
              <w:szCs w:val="32"/>
              <w:cs/>
            </w:rPr>
          </w:rPrChange>
        </w:rPr>
        <w:t xml:space="preserve">: </w:t>
      </w:r>
      <w:ins w:author="phetc" w:date="2023-02-15T11:27:00Z" w:id="1494">
        <w:r w:rsidRPr="00357A8D" w:rsidR="004314CB">
          <w:rPr>
            <w:rFonts w:ascii="TH Sarabun New" w:hAnsi="TH Sarabun New" w:eastAsia="Angsana New" w:cs="TH Sarabun New"/>
            <w:sz w:val="32"/>
            <w:szCs w:val="32"/>
            <w:rPrChange w:author="PC" w:date="2023-03-31T11:41:00Z" w:id="1495">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Change w:author="PC" w:date="2023-03-31T11:41:00Z" w:id="1496">
            <w:rPr>
              <w:rFonts w:ascii="TH Sarabun New" w:hAnsi="TH Sarabun New" w:cs="TH Sarabun New"/>
              <w:color w:val="000000"/>
              <w:sz w:val="32"/>
              <w:szCs w:val="32"/>
            </w:rPr>
          </w:rPrChange>
        </w:rPr>
        <w:t>EC</w:t>
      </w:r>
      <w:r w:rsidRPr="00357A8D">
        <w:rPr>
          <w:rFonts w:ascii="TH Sarabun New" w:hAnsi="TH Sarabun New" w:cs="TH Sarabun New"/>
          <w:sz w:val="32"/>
          <w:szCs w:val="32"/>
          <w:cs/>
          <w:rPrChange w:author="PC" w:date="2023-03-31T11:41:00Z" w:id="1497">
            <w:rPr>
              <w:rFonts w:ascii="TH Sarabun New" w:hAnsi="TH Sarabun New" w:cs="TH Sarabun New"/>
              <w:color w:val="000000"/>
              <w:sz w:val="32"/>
              <w:szCs w:val="32"/>
              <w:cs/>
            </w:rPr>
          </w:rPrChange>
        </w:rPr>
        <w:t>210</w:t>
      </w:r>
      <w:r w:rsidRPr="00357A8D">
        <w:rPr>
          <w:rFonts w:ascii="TH Sarabun New" w:hAnsi="TH Sarabun New" w:cs="TH Sarabun New"/>
          <w:sz w:val="32"/>
          <w:szCs w:val="32"/>
          <w:rPrChange w:author="PC" w:date="2023-03-31T11:41:00Z" w:id="1498">
            <w:rPr>
              <w:rFonts w:ascii="TH Sarabun New" w:hAnsi="TH Sarabun New" w:cs="TH Sarabun New"/>
              <w:color w:val="000000"/>
              <w:sz w:val="32"/>
              <w:szCs w:val="32"/>
            </w:rPr>
          </w:rPrChange>
        </w:rPr>
        <w:t xml:space="preserve"> or EC211 or EC</w:t>
      </w:r>
      <w:r w:rsidRPr="00357A8D">
        <w:rPr>
          <w:rFonts w:ascii="TH Sarabun New" w:hAnsi="TH Sarabun New" w:cs="TH Sarabun New"/>
          <w:sz w:val="32"/>
          <w:szCs w:val="32"/>
          <w:cs/>
          <w:rPrChange w:author="PC" w:date="2023-03-31T11:41:00Z" w:id="1499">
            <w:rPr>
              <w:rFonts w:ascii="TH Sarabun New" w:hAnsi="TH Sarabun New" w:cs="TH Sarabun New"/>
              <w:color w:val="000000"/>
              <w:sz w:val="32"/>
              <w:szCs w:val="32"/>
              <w:cs/>
            </w:rPr>
          </w:rPrChange>
        </w:rPr>
        <w:t>213 (</w:t>
      </w:r>
      <w:r w:rsidRPr="00357A8D">
        <w:rPr>
          <w:rFonts w:ascii="TH Sarabun New" w:hAnsi="TH Sarabun New" w:cs="TH Sarabun New"/>
          <w:sz w:val="32"/>
          <w:szCs w:val="32"/>
          <w:rPrChange w:author="PC" w:date="2023-03-31T11:41:00Z" w:id="1500">
            <w:rPr>
              <w:rFonts w:ascii="TH Sarabun New" w:hAnsi="TH Sarabun New" w:cs="TH Sarabun New"/>
              <w:color w:val="000000"/>
              <w:sz w:val="32"/>
              <w:szCs w:val="32"/>
            </w:rPr>
          </w:rPrChange>
        </w:rPr>
        <w:t xml:space="preserve">credits will not be awarded to students who are taking or have completed any </w:t>
      </w:r>
      <w:r w:rsidRPr="00357A8D">
        <w:rPr>
          <w:rFonts w:ascii="TH Sarabun New" w:hAnsi="TH Sarabun New" w:cs="TH Sarabun New"/>
          <w:sz w:val="32"/>
          <w:szCs w:val="32"/>
          <w:cs/>
          <w:rPrChange w:author="PC" w:date="2023-03-31T11:41:00Z" w:id="1501">
            <w:rPr>
              <w:rFonts w:ascii="TH Sarabun New" w:hAnsi="TH Sarabun New" w:cs="TH Sarabun New"/>
              <w:color w:val="000000"/>
              <w:sz w:val="32"/>
              <w:szCs w:val="32"/>
              <w:cs/>
            </w:rPr>
          </w:rPrChange>
        </w:rPr>
        <w:t>400-</w:t>
      </w:r>
      <w:r w:rsidRPr="00357A8D">
        <w:rPr>
          <w:rFonts w:ascii="TH Sarabun New" w:hAnsi="TH Sarabun New" w:cs="TH Sarabun New"/>
          <w:sz w:val="32"/>
          <w:szCs w:val="32"/>
          <w:rPrChange w:author="PC" w:date="2023-03-31T11:41:00Z" w:id="1502">
            <w:rPr>
              <w:rFonts w:ascii="TH Sarabun New" w:hAnsi="TH Sarabun New" w:cs="TH Sarabun New"/>
              <w:color w:val="000000"/>
              <w:sz w:val="32"/>
              <w:szCs w:val="32"/>
            </w:rPr>
          </w:rPrChange>
        </w:rPr>
        <w:t>level courses in this field</w:t>
      </w:r>
      <w:r w:rsidRPr="00357A8D">
        <w:rPr>
          <w:rFonts w:ascii="TH Sarabun New" w:hAnsi="TH Sarabun New" w:cs="TH Sarabun New"/>
          <w:sz w:val="32"/>
          <w:szCs w:val="32"/>
          <w:cs/>
          <w:rPrChange w:author="PC" w:date="2023-03-31T11:41:00Z" w:id="1503">
            <w:rPr>
              <w:rFonts w:ascii="TH Sarabun New" w:hAnsi="TH Sarabun New" w:cs="TH Sarabun New"/>
              <w:color w:val="000000"/>
              <w:sz w:val="32"/>
              <w:szCs w:val="32"/>
              <w:cs/>
            </w:rPr>
          </w:rPrChange>
        </w:rPr>
        <w:t>.)</w:t>
      </w:r>
    </w:p>
    <w:p w:rsidRPr="00357A8D" w:rsidR="00763079" w:rsidP="00E65391" w:rsidRDefault="00763079" w14:paraId="08D3AF43" w14:textId="77777777">
      <w:pPr>
        <w:tabs>
          <w:tab w:val="left" w:pos="567"/>
        </w:tabs>
        <w:autoSpaceDE w:val="0"/>
        <w:autoSpaceDN w:val="0"/>
        <w:adjustRightInd w:val="0"/>
        <w:jc w:val="thaiDistribute"/>
        <w:rPr>
          <w:rFonts w:ascii="TH Sarabun New" w:hAnsi="TH Sarabun New" w:cs="TH Sarabun New"/>
          <w:sz w:val="32"/>
          <w:szCs w:val="32"/>
          <w:cs/>
        </w:rPr>
      </w:pPr>
      <w:r w:rsidRPr="00357A8D">
        <w:rPr>
          <w:rFonts w:ascii="TH Sarabun New" w:hAnsi="TH Sarabun New" w:cs="TH Sarabun New"/>
          <w:sz w:val="32"/>
          <w:szCs w:val="32"/>
          <w:cs/>
          <w:rPrChange w:author="PC" w:date="2023-03-31T11:41:00Z" w:id="1504">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504">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05">
            <w:rPr>
              <w:rFonts w:ascii="TH Sarabun New" w:hAnsi="TH Sarabun New" w:cs="TH Sarabun New"/>
              <w:color w:val="000000"/>
              <w:sz w:val="32"/>
              <w:szCs w:val="32"/>
            </w:rPr>
          </w:rPrChange>
        </w:rPr>
        <w:t>The importance of the economy</w:t>
      </w:r>
      <w:r w:rsidRPr="00357A8D">
        <w:rPr>
          <w:rFonts w:ascii="TH Sarabun New" w:hAnsi="TH Sarabun New" w:cs="TH Sarabun New"/>
          <w:sz w:val="32"/>
          <w:szCs w:val="32"/>
          <w:cs/>
          <w:rPrChange w:author="PC" w:date="2023-03-31T11:41:00Z" w:id="1506">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507">
            <w:rPr>
              <w:rFonts w:ascii="TH Sarabun New" w:hAnsi="TH Sarabun New" w:cs="TH Sarabun New"/>
              <w:color w:val="000000"/>
              <w:sz w:val="32"/>
              <w:szCs w:val="32"/>
            </w:rPr>
          </w:rPrChange>
        </w:rPr>
        <w:t>s industrial sector</w:t>
      </w:r>
      <w:r w:rsidRPr="00357A8D">
        <w:rPr>
          <w:rFonts w:ascii="TH Sarabun New" w:hAnsi="TH Sarabun New" w:cs="TH Sarabun New"/>
          <w:sz w:val="32"/>
          <w:szCs w:val="32"/>
          <w:cs/>
          <w:rPrChange w:author="PC" w:date="2023-03-31T11:41:00Z" w:id="150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09">
            <w:rPr>
              <w:rFonts w:ascii="TH Sarabun New" w:hAnsi="TH Sarabun New" w:cs="TH Sarabun New"/>
              <w:color w:val="000000"/>
              <w:sz w:val="32"/>
              <w:szCs w:val="32"/>
            </w:rPr>
          </w:rPrChange>
        </w:rPr>
        <w:t xml:space="preserve">Relationship between </w:t>
      </w:r>
      <w:r w:rsidRPr="00357A8D" w:rsidR="00505061">
        <w:rPr>
          <w:rFonts w:ascii="TH Sarabun New" w:hAnsi="TH Sarabun New" w:cs="TH Sarabun New"/>
          <w:sz w:val="32"/>
          <w:szCs w:val="32"/>
          <w:rPrChange w:author="PC" w:date="2023-03-31T11:41:00Z" w:id="1510">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1511">
            <w:rPr>
              <w:rFonts w:ascii="TH Sarabun New" w:hAnsi="TH Sarabun New" w:cs="TH Sarabun New"/>
              <w:color w:val="000000"/>
              <w:sz w:val="32"/>
              <w:szCs w:val="32"/>
            </w:rPr>
          </w:rPrChange>
        </w:rPr>
        <w:t>industrial sector and other sectors, on the domestic and international level</w:t>
      </w:r>
      <w:r w:rsidRPr="00357A8D">
        <w:rPr>
          <w:rFonts w:ascii="TH Sarabun New" w:hAnsi="TH Sarabun New" w:cs="TH Sarabun New"/>
          <w:sz w:val="32"/>
          <w:szCs w:val="32"/>
          <w:cs/>
          <w:rPrChange w:author="PC" w:date="2023-03-31T11:41:00Z" w:id="151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13">
            <w:rPr>
              <w:rFonts w:ascii="TH Sarabun New" w:hAnsi="TH Sarabun New" w:cs="TH Sarabun New"/>
              <w:color w:val="000000"/>
              <w:sz w:val="32"/>
              <w:szCs w:val="32"/>
            </w:rPr>
          </w:rPrChange>
        </w:rPr>
        <w:t>Studying</w:t>
      </w:r>
      <w:r w:rsidRPr="00357A8D">
        <w:rPr>
          <w:rFonts w:ascii="TH Sarabun New" w:hAnsi="TH Sarabun New" w:cs="TH Sarabun New"/>
          <w:sz w:val="32"/>
          <w:szCs w:val="32"/>
        </w:rPr>
        <w:t xml:space="preserve"> market structure, conduct, and competitiveness of the industrial sector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Government policy, the legal system, and their effects on industrial development</w:t>
      </w:r>
      <w:r w:rsidRPr="00357A8D">
        <w:rPr>
          <w:rFonts w:ascii="TH Sarabun New" w:hAnsi="TH Sarabun New" w:cs="TH Sarabun New"/>
          <w:sz w:val="32"/>
          <w:szCs w:val="32"/>
          <w:cs/>
        </w:rPr>
        <w:t>.</w:t>
      </w:r>
      <w:r w:rsidRPr="00357A8D">
        <w:rPr>
          <w:rFonts w:ascii="TH Sarabun New" w:hAnsi="TH Sarabun New" w:cs="TH Sarabun New"/>
          <w:sz w:val="32"/>
          <w:szCs w:val="32"/>
          <w:cs/>
        </w:rPr>
        <w:tab/>
      </w:r>
    </w:p>
    <w:p w:rsidRPr="00357A8D" w:rsidR="00763079" w:rsidP="00E65391" w:rsidRDefault="00763079" w14:paraId="3BF741E8" w14:textId="77777777">
      <w:pPr>
        <w:jc w:val="thaiDistribute"/>
        <w:rPr>
          <w:rFonts w:ascii="TH Sarabun New" w:hAnsi="TH Sarabun New" w:cs="TH Sarabun New"/>
          <w:sz w:val="32"/>
          <w:szCs w:val="32"/>
        </w:rPr>
      </w:pPr>
    </w:p>
    <w:p w:rsidRPr="00357A8D" w:rsidR="00763079" w:rsidP="00E65391" w:rsidRDefault="00763079" w14:paraId="17A82D5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381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เศรษฐศาสตร์การขนส่ง</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9DFFDB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381</w:t>
      </w:r>
      <w:r w:rsidRPr="00357A8D">
        <w:rPr>
          <w:rFonts w:ascii="TH Sarabun New" w:hAnsi="TH Sarabun New" w:cs="TH Sarabun New"/>
          <w:sz w:val="32"/>
          <w:szCs w:val="32"/>
        </w:rPr>
        <w:tab/>
      </w:r>
      <w:r w:rsidRPr="00357A8D">
        <w:rPr>
          <w:rFonts w:ascii="TH Sarabun New" w:hAnsi="TH Sarabun New" w:cs="TH Sarabun New"/>
          <w:sz w:val="32"/>
          <w:szCs w:val="32"/>
        </w:rPr>
        <w:t>Economics of Transportation</w:t>
      </w:r>
    </w:p>
    <w:p w:rsidRPr="00357A8D" w:rsidR="00763079" w:rsidP="00E65391" w:rsidRDefault="00763079" w14:paraId="1115BF5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213</w:t>
      </w:r>
    </w:p>
    <w:p w:rsidRPr="00357A8D" w:rsidR="00763079" w:rsidP="00E65391" w:rsidRDefault="00763079" w14:paraId="0A59F5E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บทบาทของการขนส่งในระบบเศรษฐกิจภายในและระหว่างประเทศ ความสัมพันธ์ระหว่างการขนส่งต่อการเลือกที่ตั้งของหน่วยผลิตและธุรกิจการค้า หลักเกณฑ์และเหตุผลการตั้งอัตราค่าขนส่งในเชิงเศรษฐศาสตร์ ต้นทุนเอกชนและต้นทุนสังคมที่เกี่ยวข้องกับการขนส่ง ความสัมพันธ์ของการขนส่งในเมืองกับการขยายตัวของเมือง ปัญหาและนโยบายที่เกี่ยวข้องกับการลงทุนด้านการขนส่งในเขตเมือง </w:t>
      </w:r>
    </w:p>
    <w:p w:rsidRPr="00357A8D" w:rsidR="00763079" w:rsidP="00E65391" w:rsidRDefault="00763079" w14:paraId="383B401D" w14:textId="5A055AD4">
      <w:pPr>
        <w:tabs>
          <w:tab w:val="left" w:pos="567"/>
          <w:tab w:val="left" w:pos="7938"/>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8:00Z" w:id="1514">
        <w:r w:rsidRPr="00357A8D" w:rsidR="004314CB">
          <w:rPr>
            <w:rFonts w:ascii="TH Sarabun New" w:hAnsi="TH Sarabun New" w:eastAsia="Angsana New" w:cs="TH Sarabun New"/>
            <w:sz w:val="32"/>
            <w:szCs w:val="32"/>
            <w:rPrChange w:author="PC" w:date="2023-03-31T11:41:00Z" w:id="1515">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EC210 or EC211 or EC213 </w:t>
      </w:r>
    </w:p>
    <w:p w:rsidRPr="00357A8D" w:rsidR="00763079" w:rsidP="00E65391" w:rsidRDefault="00763079" w14:paraId="54175DEB"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 of transportation in the domestic and international economy</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How transportation affects the location of businesses and production 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Criteria and economic reasons for transportation pricing</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Private and social costs related to transportation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How urban transportation is affected by expansion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Problems and policies related to investment in urban transportation</w:t>
      </w:r>
      <w:r w:rsidRPr="00357A8D">
        <w:rPr>
          <w:rFonts w:ascii="TH Sarabun New" w:hAnsi="TH Sarabun New" w:cs="TH Sarabun New"/>
          <w:sz w:val="32"/>
          <w:szCs w:val="32"/>
          <w:cs/>
        </w:rPr>
        <w:t>.</w:t>
      </w:r>
    </w:p>
    <w:p w:rsidRPr="00357A8D" w:rsidR="000F3206" w:rsidP="00E65391" w:rsidRDefault="000F3206" w14:paraId="2BDF5F4C" w14:textId="565BF8B1">
      <w:pPr>
        <w:tabs>
          <w:tab w:val="left" w:pos="567"/>
        </w:tabs>
        <w:jc w:val="thaiDistribute"/>
        <w:rPr>
          <w:rFonts w:ascii="TH Sarabun New" w:hAnsi="TH Sarabun New" w:cs="TH Sarabun New"/>
          <w:sz w:val="32"/>
          <w:szCs w:val="32"/>
        </w:rPr>
      </w:pPr>
    </w:p>
    <w:p w:rsidRPr="00357A8D" w:rsidR="00726287" w:rsidP="00E65391" w:rsidRDefault="00726287" w14:paraId="48374E19"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382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เศรษฐศาสตร์ว่าด้วยภาคบริการ</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26287" w:rsidP="00E65391" w:rsidRDefault="00726287" w14:paraId="0CBBF02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EC382</w:t>
      </w:r>
      <w:r w:rsidRPr="00357A8D">
        <w:rPr>
          <w:rFonts w:ascii="TH Sarabun New" w:hAnsi="TH Sarabun New" w:cs="TH Sarabun New"/>
          <w:sz w:val="32"/>
          <w:szCs w:val="32"/>
        </w:rPr>
        <w:tab/>
      </w:r>
      <w:r w:rsidRPr="00357A8D">
        <w:rPr>
          <w:rFonts w:ascii="TH Sarabun New" w:hAnsi="TH Sarabun New" w:cs="TH Sarabun New"/>
          <w:sz w:val="32"/>
          <w:szCs w:val="32"/>
        </w:rPr>
        <w:t>Economics of Services Sector</w:t>
      </w:r>
    </w:p>
    <w:p w:rsidRPr="00357A8D" w:rsidR="00726287" w:rsidP="00E65391" w:rsidRDefault="00726287" w14:paraId="20F7A35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p>
    <w:p w:rsidRPr="00357A8D" w:rsidR="003919F5" w:rsidP="00E65391" w:rsidRDefault="00726287" w14:paraId="5741FE6C" w14:textId="77777777">
      <w:pPr>
        <w:tabs>
          <w:tab w:val="left" w:pos="567"/>
        </w:tabs>
        <w:autoSpaceDE w:val="0"/>
        <w:autoSpaceDN w:val="0"/>
        <w:adjustRightInd w:val="0"/>
        <w:jc w:val="thaiDistribute"/>
        <w:rPr>
          <w:rFonts w:ascii="TH Sarabun New" w:hAnsi="TH Sarabun New" w:cs="TH Sarabun New"/>
          <w:sz w:val="32"/>
          <w:szCs w:val="32"/>
          <w:rPrChange w:author="PC" w:date="2023-03-31T11:41:00Z" w:id="1516">
            <w:rPr>
              <w:rFonts w:ascii="TH Sarabun New" w:hAnsi="TH Sarabun New" w:cs="TH Sarabun New"/>
              <w:color w:val="000000"/>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ลักษณะสำคัญของบริการ ความสำคัญของภาคบริการในระบบเศรษฐกิจและการพัฒนาเศรษฐกิจ การนำแนวคิดทางเศรษฐศาสตร์และทางธุรกิจมาประยุกต์ใช้ในการวิเคราะห์อุตสาหกรรมบริการ</w:t>
      </w:r>
      <w:r w:rsidRPr="00357A8D">
        <w:rPr>
          <w:rFonts w:ascii="TH Sarabun New" w:hAnsi="TH Sarabun New" w:cs="TH Sarabun New"/>
          <w:sz w:val="32"/>
          <w:szCs w:val="32"/>
          <w:cs/>
          <w:rPrChange w:author="PC" w:date="2023-03-31T11:41:00Z" w:id="1517">
            <w:rPr>
              <w:rFonts w:ascii="TH Sarabun New" w:hAnsi="TH Sarabun New" w:cs="TH Sarabun New"/>
              <w:color w:val="000000"/>
              <w:sz w:val="32"/>
              <w:szCs w:val="32"/>
              <w:cs/>
            </w:rPr>
          </w:rPrChange>
        </w:rPr>
        <w:t xml:space="preserve">โดยเฉพาะภาคการท่องเที่ยว </w:t>
      </w:r>
      <w:r w:rsidRPr="00357A8D" w:rsidR="003919F5">
        <w:rPr>
          <w:rFonts w:ascii="TH Sarabun New" w:hAnsi="TH Sarabun New" w:cs="TH Sarabun New"/>
          <w:sz w:val="32"/>
          <w:szCs w:val="32"/>
          <w:cs/>
          <w:rPrChange w:author="PC" w:date="2023-03-31T11:41:00Z" w:id="151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1519">
            <w:rPr>
              <w:rFonts w:ascii="TH Sarabun New" w:hAnsi="TH Sarabun New" w:cs="TH Sarabun New"/>
              <w:color w:val="000000"/>
              <w:sz w:val="32"/>
              <w:szCs w:val="32"/>
              <w:cs/>
            </w:rPr>
          </w:rPrChange>
        </w:rPr>
        <w:t>การวิเคราะห์และอภิปรายเกี่ยวกับกรณีศึกษาในภาคบริการในประเด็น</w:t>
      </w:r>
    </w:p>
    <w:p w:rsidRPr="00357A8D" w:rsidR="00726287" w:rsidP="00E65391" w:rsidRDefault="00726287" w14:paraId="19CA4975" w14:textId="77777777">
      <w:pPr>
        <w:tabs>
          <w:tab w:val="left" w:pos="567"/>
        </w:tabs>
        <w:autoSpaceDE w:val="0"/>
        <w:autoSpaceDN w:val="0"/>
        <w:adjustRightInd w:val="0"/>
        <w:jc w:val="thaiDistribute"/>
        <w:rPr>
          <w:rFonts w:ascii="TH Sarabun New" w:hAnsi="TH Sarabun New" w:cs="TH Sarabun New"/>
          <w:sz w:val="32"/>
          <w:szCs w:val="32"/>
          <w:rPrChange w:author="PC" w:date="2023-03-31T11:41:00Z" w:id="1520">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521">
            <w:rPr>
              <w:rFonts w:ascii="TH Sarabun New" w:hAnsi="TH Sarabun New" w:cs="TH Sarabun New"/>
              <w:color w:val="000000"/>
              <w:sz w:val="32"/>
              <w:szCs w:val="32"/>
              <w:cs/>
            </w:rPr>
          </w:rPrChange>
        </w:rPr>
        <w:t>ต่าง ๆ</w:t>
      </w:r>
    </w:p>
    <w:p w:rsidRPr="00357A8D" w:rsidR="00726287" w:rsidP="00E65391" w:rsidRDefault="00726287" w14:paraId="0070C747" w14:textId="7A32BFBB">
      <w:pPr>
        <w:tabs>
          <w:tab w:val="left" w:pos="567"/>
        </w:tabs>
        <w:jc w:val="thaiDistribute"/>
        <w:rPr>
          <w:rFonts w:ascii="TH Sarabun New" w:hAnsi="TH Sarabun New" w:cs="TH Sarabun New"/>
          <w:sz w:val="32"/>
          <w:szCs w:val="32"/>
          <w:rPrChange w:author="PC" w:date="2023-03-31T11:41:00Z" w:id="1522">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523">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52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24">
            <w:rPr>
              <w:rFonts w:ascii="TH Sarabun New" w:hAnsi="TH Sarabun New" w:cs="TH Sarabun New"/>
              <w:color w:val="000000"/>
              <w:sz w:val="32"/>
              <w:szCs w:val="32"/>
            </w:rPr>
          </w:rPrChange>
        </w:rPr>
        <w:t>Prerequisites</w:t>
      </w:r>
      <w:r w:rsidRPr="00357A8D">
        <w:rPr>
          <w:rFonts w:ascii="TH Sarabun New" w:hAnsi="TH Sarabun New" w:cs="TH Sarabun New"/>
          <w:sz w:val="32"/>
          <w:szCs w:val="32"/>
          <w:cs/>
          <w:rPrChange w:author="PC" w:date="2023-03-31T11:41:00Z" w:id="1525">
            <w:rPr>
              <w:rFonts w:ascii="TH Sarabun New" w:hAnsi="TH Sarabun New" w:cs="TH Sarabun New"/>
              <w:color w:val="000000"/>
              <w:sz w:val="32"/>
              <w:szCs w:val="32"/>
              <w:cs/>
            </w:rPr>
          </w:rPrChange>
        </w:rPr>
        <w:t xml:space="preserve">: </w:t>
      </w:r>
      <w:ins w:author="phetc" w:date="2023-02-15T11:28:00Z" w:id="1526">
        <w:r w:rsidRPr="00357A8D" w:rsidR="004314CB">
          <w:rPr>
            <w:rFonts w:ascii="TH Sarabun New" w:hAnsi="TH Sarabun New" w:eastAsia="Angsana New" w:cs="TH Sarabun New"/>
            <w:sz w:val="32"/>
            <w:szCs w:val="32"/>
            <w:rPrChange w:author="PC" w:date="2023-03-31T11:41:00Z" w:id="1527">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Change w:author="PC" w:date="2023-03-31T11:41:00Z" w:id="1528">
            <w:rPr>
              <w:rFonts w:ascii="TH Sarabun New" w:hAnsi="TH Sarabun New" w:cs="TH Sarabun New"/>
              <w:color w:val="000000"/>
              <w:sz w:val="32"/>
              <w:szCs w:val="32"/>
            </w:rPr>
          </w:rPrChange>
        </w:rPr>
        <w:t>a</w:t>
      </w:r>
      <w:r w:rsidRPr="00357A8D">
        <w:rPr>
          <w:rFonts w:ascii="TH Sarabun New" w:hAnsi="TH Sarabun New" w:cs="TH Sarabun New"/>
          <w:sz w:val="32"/>
          <w:szCs w:val="32"/>
          <w:cs/>
          <w:rPrChange w:author="PC" w:date="2023-03-31T11:41:00Z" w:id="152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30">
            <w:rPr>
              <w:rFonts w:ascii="TH Sarabun New" w:hAnsi="TH Sarabun New" w:cs="TH Sarabun New"/>
              <w:color w:val="000000"/>
              <w:sz w:val="32"/>
              <w:szCs w:val="32"/>
            </w:rPr>
          </w:rPrChange>
        </w:rPr>
        <w:t>EC</w:t>
      </w:r>
      <w:r w:rsidRPr="00357A8D">
        <w:rPr>
          <w:rFonts w:ascii="TH Sarabun New" w:hAnsi="TH Sarabun New" w:cs="TH Sarabun New"/>
          <w:sz w:val="32"/>
          <w:szCs w:val="32"/>
          <w:cs/>
          <w:rPrChange w:author="PC" w:date="2023-03-31T11:41:00Z" w:id="1531">
            <w:rPr>
              <w:rFonts w:ascii="TH Sarabun New" w:hAnsi="TH Sarabun New" w:cs="TH Sarabun New"/>
              <w:color w:val="000000"/>
              <w:sz w:val="32"/>
              <w:szCs w:val="32"/>
              <w:cs/>
            </w:rPr>
          </w:rPrChange>
        </w:rPr>
        <w:t xml:space="preserve">210 </w:t>
      </w:r>
      <w:r w:rsidRPr="00357A8D">
        <w:rPr>
          <w:rFonts w:ascii="TH Sarabun New" w:hAnsi="TH Sarabun New" w:cs="TH Sarabun New"/>
          <w:sz w:val="32"/>
          <w:szCs w:val="32"/>
          <w:rPrChange w:author="PC" w:date="2023-03-31T11:41:00Z" w:id="1532">
            <w:rPr>
              <w:rFonts w:ascii="TH Sarabun New" w:hAnsi="TH Sarabun New" w:cs="TH Sarabun New"/>
              <w:color w:val="000000"/>
              <w:sz w:val="32"/>
              <w:szCs w:val="32"/>
            </w:rPr>
          </w:rPrChange>
        </w:rPr>
        <w:t>or b</w:t>
      </w:r>
      <w:r w:rsidRPr="00357A8D">
        <w:rPr>
          <w:rFonts w:ascii="TH Sarabun New" w:hAnsi="TH Sarabun New" w:cs="TH Sarabun New"/>
          <w:sz w:val="32"/>
          <w:szCs w:val="32"/>
          <w:cs/>
          <w:rPrChange w:author="PC" w:date="2023-03-31T11:41:00Z" w:id="153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34">
            <w:rPr>
              <w:rFonts w:ascii="TH Sarabun New" w:hAnsi="TH Sarabun New" w:cs="TH Sarabun New"/>
              <w:color w:val="000000"/>
              <w:sz w:val="32"/>
              <w:szCs w:val="32"/>
            </w:rPr>
          </w:rPrChange>
        </w:rPr>
        <w:t>EC</w:t>
      </w:r>
      <w:r w:rsidRPr="00357A8D">
        <w:rPr>
          <w:rFonts w:ascii="TH Sarabun New" w:hAnsi="TH Sarabun New" w:cs="TH Sarabun New"/>
          <w:sz w:val="32"/>
          <w:szCs w:val="32"/>
          <w:cs/>
          <w:rPrChange w:author="PC" w:date="2023-03-31T11:41:00Z" w:id="1535">
            <w:rPr>
              <w:rFonts w:ascii="TH Sarabun New" w:hAnsi="TH Sarabun New" w:cs="TH Sarabun New"/>
              <w:color w:val="000000"/>
              <w:sz w:val="32"/>
              <w:szCs w:val="32"/>
              <w:cs/>
            </w:rPr>
          </w:rPrChange>
        </w:rPr>
        <w:t>211</w:t>
      </w:r>
      <w:r w:rsidRPr="00357A8D">
        <w:rPr>
          <w:rFonts w:ascii="TH Sarabun New" w:hAnsi="TH Sarabun New" w:cs="TH Sarabun New"/>
          <w:sz w:val="32"/>
          <w:szCs w:val="32"/>
          <w:rPrChange w:author="PC" w:date="2023-03-31T11:41:00Z" w:id="1536">
            <w:rPr>
              <w:rFonts w:ascii="TH Sarabun New" w:hAnsi="TH Sarabun New" w:cs="TH Sarabun New"/>
              <w:color w:val="000000"/>
              <w:sz w:val="32"/>
              <w:szCs w:val="32"/>
            </w:rPr>
          </w:rPrChange>
        </w:rPr>
        <w:t xml:space="preserve"> and EC</w:t>
      </w:r>
      <w:r w:rsidRPr="00357A8D">
        <w:rPr>
          <w:rFonts w:ascii="TH Sarabun New" w:hAnsi="TH Sarabun New" w:cs="TH Sarabun New"/>
          <w:sz w:val="32"/>
          <w:szCs w:val="32"/>
          <w:cs/>
          <w:rPrChange w:author="PC" w:date="2023-03-31T11:41:00Z" w:id="1537">
            <w:rPr>
              <w:rFonts w:ascii="TH Sarabun New" w:hAnsi="TH Sarabun New" w:cs="TH Sarabun New"/>
              <w:color w:val="000000"/>
              <w:sz w:val="32"/>
              <w:szCs w:val="32"/>
              <w:cs/>
            </w:rPr>
          </w:rPrChange>
        </w:rPr>
        <w:t>212</w:t>
      </w:r>
      <w:r w:rsidRPr="00357A8D">
        <w:rPr>
          <w:rFonts w:ascii="TH Sarabun New" w:hAnsi="TH Sarabun New" w:cs="TH Sarabun New"/>
          <w:sz w:val="32"/>
          <w:szCs w:val="32"/>
          <w:rPrChange w:author="PC" w:date="2023-03-31T11:41:00Z" w:id="1538">
            <w:rPr>
              <w:rFonts w:ascii="TH Sarabun New" w:hAnsi="TH Sarabun New" w:cs="TH Sarabun New"/>
              <w:color w:val="000000"/>
              <w:sz w:val="32"/>
              <w:szCs w:val="32"/>
            </w:rPr>
          </w:rPrChange>
        </w:rPr>
        <w:t xml:space="preserve"> or c</w:t>
      </w:r>
      <w:r w:rsidRPr="00357A8D">
        <w:rPr>
          <w:rFonts w:ascii="TH Sarabun New" w:hAnsi="TH Sarabun New" w:cs="TH Sarabun New"/>
          <w:sz w:val="32"/>
          <w:szCs w:val="32"/>
          <w:cs/>
          <w:rPrChange w:author="PC" w:date="2023-03-31T11:41:00Z" w:id="153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40">
            <w:rPr>
              <w:rFonts w:ascii="TH Sarabun New" w:hAnsi="TH Sarabun New" w:cs="TH Sarabun New"/>
              <w:color w:val="000000"/>
              <w:sz w:val="32"/>
              <w:szCs w:val="32"/>
            </w:rPr>
          </w:rPrChange>
        </w:rPr>
        <w:t>EC</w:t>
      </w:r>
      <w:r w:rsidRPr="00357A8D">
        <w:rPr>
          <w:rFonts w:ascii="TH Sarabun New" w:hAnsi="TH Sarabun New" w:cs="TH Sarabun New"/>
          <w:sz w:val="32"/>
          <w:szCs w:val="32"/>
          <w:cs/>
          <w:rPrChange w:author="PC" w:date="2023-03-31T11:41:00Z" w:id="1541">
            <w:rPr>
              <w:rFonts w:ascii="TH Sarabun New" w:hAnsi="TH Sarabun New" w:cs="TH Sarabun New"/>
              <w:color w:val="000000"/>
              <w:sz w:val="32"/>
              <w:szCs w:val="32"/>
              <w:cs/>
            </w:rPr>
          </w:rPrChange>
        </w:rPr>
        <w:t>213</w:t>
      </w:r>
      <w:r w:rsidRPr="00357A8D">
        <w:rPr>
          <w:rFonts w:ascii="TH Sarabun New" w:hAnsi="TH Sarabun New" w:cs="TH Sarabun New"/>
          <w:sz w:val="32"/>
          <w:szCs w:val="32"/>
          <w:rPrChange w:author="PC" w:date="2023-03-31T11:41:00Z" w:id="1542">
            <w:rPr>
              <w:rFonts w:ascii="TH Sarabun New" w:hAnsi="TH Sarabun New" w:cs="TH Sarabun New"/>
              <w:color w:val="000000"/>
              <w:sz w:val="32"/>
              <w:szCs w:val="32"/>
            </w:rPr>
          </w:rPrChange>
        </w:rPr>
        <w:t xml:space="preserve"> and EC</w:t>
      </w:r>
      <w:r w:rsidRPr="00357A8D">
        <w:rPr>
          <w:rFonts w:ascii="TH Sarabun New" w:hAnsi="TH Sarabun New" w:cs="TH Sarabun New"/>
          <w:sz w:val="32"/>
          <w:szCs w:val="32"/>
          <w:cs/>
          <w:rPrChange w:author="PC" w:date="2023-03-31T11:41:00Z" w:id="1543">
            <w:rPr>
              <w:rFonts w:ascii="TH Sarabun New" w:hAnsi="TH Sarabun New" w:cs="TH Sarabun New"/>
              <w:color w:val="000000"/>
              <w:sz w:val="32"/>
              <w:szCs w:val="32"/>
              <w:cs/>
            </w:rPr>
          </w:rPrChange>
        </w:rPr>
        <w:t xml:space="preserve">214 </w:t>
      </w:r>
    </w:p>
    <w:p w:rsidRPr="00357A8D" w:rsidR="00726287" w:rsidP="00E65391" w:rsidRDefault="00726287" w14:paraId="0199A3F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1544">
            <w:rPr>
              <w:rFonts w:ascii="TH Sarabun New" w:hAnsi="TH Sarabun New" w:cs="TH Sarabun New"/>
              <w:color w:val="000000"/>
              <w:sz w:val="32"/>
              <w:szCs w:val="32"/>
              <w:cs/>
            </w:rPr>
          </w:rPrChange>
        </w:rPr>
        <w:tab/>
      </w:r>
      <w:r w:rsidRPr="00357A8D">
        <w:rPr>
          <w:rFonts w:ascii="TH Sarabun New" w:hAnsi="TH Sarabun New" w:cs="TH Sarabun New"/>
          <w:sz w:val="32"/>
          <w:szCs w:val="32"/>
          <w:rPrChange w:author="PC" w:date="2023-03-31T11:41:00Z" w:id="1545">
            <w:rPr>
              <w:rFonts w:ascii="TH Sarabun New" w:hAnsi="TH Sarabun New" w:cs="TH Sarabun New"/>
              <w:color w:val="000000"/>
              <w:sz w:val="32"/>
              <w:szCs w:val="32"/>
            </w:rPr>
          </w:rPrChange>
        </w:rPr>
        <w:t xml:space="preserve">  Key characteristics of service</w:t>
      </w:r>
      <w:r w:rsidRPr="00357A8D">
        <w:rPr>
          <w:rFonts w:ascii="TH Sarabun New" w:hAnsi="TH Sarabun New" w:cs="TH Sarabun New"/>
          <w:sz w:val="32"/>
          <w:szCs w:val="32"/>
          <w:cs/>
          <w:rPrChange w:author="PC" w:date="2023-03-31T11:41:00Z" w:id="1546">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47">
            <w:rPr>
              <w:rFonts w:ascii="TH Sarabun New" w:hAnsi="TH Sarabun New" w:cs="TH Sarabun New"/>
              <w:color w:val="000000"/>
              <w:sz w:val="32"/>
              <w:szCs w:val="32"/>
            </w:rPr>
          </w:rPrChange>
        </w:rPr>
        <w:t>Contribution of the service sector to the economy and economic development</w:t>
      </w:r>
      <w:r w:rsidRPr="00357A8D">
        <w:rPr>
          <w:rFonts w:ascii="TH Sarabun New" w:hAnsi="TH Sarabun New" w:cs="TH Sarabun New"/>
          <w:sz w:val="32"/>
          <w:szCs w:val="32"/>
          <w:cs/>
          <w:rPrChange w:author="PC" w:date="2023-03-31T11:41:00Z" w:id="154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49">
            <w:rPr>
              <w:rFonts w:ascii="TH Sarabun New" w:hAnsi="TH Sarabun New" w:cs="TH Sarabun New"/>
              <w:color w:val="000000"/>
              <w:sz w:val="32"/>
              <w:szCs w:val="32"/>
            </w:rPr>
          </w:rPrChange>
        </w:rPr>
        <w:t>Application of economic and business concepts in the analysis of selected service industries especially the tourism sector</w:t>
      </w:r>
      <w:r w:rsidRPr="00357A8D">
        <w:rPr>
          <w:rFonts w:ascii="TH Sarabun New" w:hAnsi="TH Sarabun New" w:cs="TH Sarabun New"/>
          <w:sz w:val="32"/>
          <w:szCs w:val="32"/>
          <w:cs/>
          <w:rPrChange w:author="PC" w:date="2023-03-31T11:41:00Z" w:id="155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51">
            <w:rPr>
              <w:rFonts w:ascii="TH Sarabun New" w:hAnsi="TH Sarabun New" w:cs="TH Sarabun New"/>
              <w:color w:val="000000"/>
              <w:sz w:val="32"/>
              <w:szCs w:val="32"/>
            </w:rPr>
          </w:rPrChange>
        </w:rPr>
        <w:t>Analysis and</w:t>
      </w:r>
      <w:r w:rsidRPr="00357A8D">
        <w:rPr>
          <w:rFonts w:ascii="TH Sarabun New" w:hAnsi="TH Sarabun New" w:cs="TH Sarabun New"/>
          <w:sz w:val="32"/>
          <w:szCs w:val="32"/>
        </w:rPr>
        <w:t xml:space="preserve"> discussion of case studies in the service sector in various aspects</w:t>
      </w:r>
      <w:r w:rsidRPr="00357A8D">
        <w:rPr>
          <w:rFonts w:ascii="TH Sarabun New" w:hAnsi="TH Sarabun New" w:cs="TH Sarabun New"/>
          <w:sz w:val="32"/>
          <w:szCs w:val="32"/>
          <w:cs/>
        </w:rPr>
        <w:t>.</w:t>
      </w:r>
    </w:p>
    <w:p w:rsidRPr="00357A8D" w:rsidR="00763079" w:rsidP="00E65391" w:rsidRDefault="00763079" w14:paraId="7E351FC3" w14:textId="77777777">
      <w:pPr>
        <w:tabs>
          <w:tab w:val="left" w:pos="567"/>
        </w:tabs>
        <w:jc w:val="thaiDistribute"/>
        <w:rPr>
          <w:rFonts w:ascii="TH Sarabun New" w:hAnsi="TH Sarabun New" w:cs="TH Sarabun New"/>
          <w:sz w:val="32"/>
          <w:szCs w:val="32"/>
        </w:rPr>
      </w:pPr>
    </w:p>
    <w:p w:rsidRPr="00357A8D" w:rsidR="00763079" w:rsidP="00E65391" w:rsidRDefault="00763079" w14:paraId="57107508"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 xml:space="preserve">383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เศรษฐศาสตร์เชิงวัฒนธรรมและเศรษฐกิจสร้างสรรค์</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424537">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D66A8DF"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EC383</w:t>
      </w:r>
      <w:r w:rsidRPr="00357A8D">
        <w:rPr>
          <w:rFonts w:ascii="TH Sarabun New" w:hAnsi="TH Sarabun New" w:cs="TH Sarabun New"/>
          <w:sz w:val="32"/>
          <w:szCs w:val="32"/>
        </w:rPr>
        <w:tab/>
      </w:r>
      <w:r w:rsidRPr="00357A8D">
        <w:rPr>
          <w:rFonts w:ascii="TH Sarabun New" w:hAnsi="TH Sarabun New" w:cs="TH Sarabun New"/>
          <w:sz w:val="32"/>
          <w:szCs w:val="32"/>
        </w:rPr>
        <w:t xml:space="preserve">Cultural Economics and Creative Economy  </w:t>
      </w:r>
    </w:p>
    <w:p w:rsidRPr="00357A8D" w:rsidR="00763079" w:rsidP="00E65391" w:rsidRDefault="00763079" w14:paraId="56693B3E"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(ก)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(ข) ศ.</w:t>
      </w:r>
      <w:r w:rsidRPr="00357A8D">
        <w:rPr>
          <w:rFonts w:ascii="TH Sarabun New" w:hAnsi="TH Sarabun New" w:cs="TH Sarabun New"/>
          <w:sz w:val="32"/>
          <w:szCs w:val="32"/>
        </w:rPr>
        <w:t>211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212</w:t>
      </w:r>
      <w:r w:rsidRPr="00357A8D">
        <w:rPr>
          <w:rFonts w:ascii="TH Sarabun New" w:hAnsi="TH Sarabun New" w:cs="TH Sarabun New"/>
          <w:sz w:val="32"/>
          <w:szCs w:val="32"/>
          <w:cs/>
        </w:rPr>
        <w:t xml:space="preserve"> หรือ (ค) ศ.</w:t>
      </w:r>
      <w:r w:rsidRPr="00357A8D">
        <w:rPr>
          <w:rFonts w:ascii="TH Sarabun New" w:hAnsi="TH Sarabun New" w:cs="TH Sarabun New"/>
          <w:sz w:val="32"/>
          <w:szCs w:val="32"/>
        </w:rPr>
        <w:t>213</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214</w:t>
      </w:r>
    </w:p>
    <w:p w:rsidRPr="00357A8D" w:rsidR="00763079" w:rsidP="00E65391" w:rsidRDefault="00763079" w14:paraId="1E129743" w14:textId="77777777">
      <w:pPr>
        <w:tabs>
          <w:tab w:val="left" w:pos="567"/>
        </w:tabs>
        <w:autoSpaceDE w:val="0"/>
        <w:autoSpaceDN w:val="0"/>
        <w:adjustRightInd w:val="0"/>
        <w:ind w:firstLine="567"/>
        <w:jc w:val="thaiDistribute"/>
        <w:rPr>
          <w:rFonts w:ascii="TH Sarabun New" w:hAnsi="TH Sarabun New" w:cs="TH Sarabun New"/>
          <w:sz w:val="32"/>
          <w:szCs w:val="32"/>
        </w:rPr>
      </w:pPr>
      <w:r w:rsidRPr="00357A8D">
        <w:rPr>
          <w:rFonts w:ascii="TH Sarabun New" w:hAnsi="TH Sarabun New" w:cs="TH Sarabun New"/>
          <w:sz w:val="32"/>
          <w:szCs w:val="32"/>
          <w:cs/>
        </w:rPr>
        <w:t xml:space="preserve">   มุมมองทางเศรษฐศาสตร์ว่าด้วยงานศิลปะ มรดกทางวัฒนธรรม ผู้สร้างสรรค์ และเศรษฐกิจสร้างสรรค์  การประเมินคุณค่างานศิลปะและมรดกทางวัฒนธรรมทางด้านเศรษฐศาสตร์  การพัฒนาเศรษฐกิจจากงานศิลปะและมรดกทางวัฒนธรรม  ปัญหาการบริหารจัดการงานศิลปะและมรดกทางวัฒนธรรม  มาตรการทางเศรษฐกิจเพื่อส่งเสริมงานศิลปะ มรดกทางวัฒนธรรม และเศรษฐกิจสร้างสรรค์ความสำคัญของความคิดสร้างสรรค์และนวัตกรรมในการสร้างมูลค่าและบทบาทของความคิดสร้างสรรค์ในธุรกิจและระบบเศรษฐกิจ</w:t>
      </w:r>
    </w:p>
    <w:p w:rsidRPr="00357A8D" w:rsidR="00763079" w:rsidP="00E65391" w:rsidRDefault="00763079" w14:paraId="4A41A1BB" w14:textId="0FD768FA">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8:00Z" w:id="1552">
        <w:r w:rsidRPr="00357A8D" w:rsidR="004314CB">
          <w:rPr>
            <w:rFonts w:ascii="TH Sarabun New" w:hAnsi="TH Sarabun New" w:eastAsia="Angsana New" w:cs="TH Sarabun New"/>
            <w:sz w:val="32"/>
            <w:szCs w:val="32"/>
            <w:rPrChange w:author="PC" w:date="2023-03-31T11:41:00Z" w:id="1553">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w:t>
      </w:r>
      <w:r w:rsidRPr="00357A8D">
        <w:rPr>
          <w:rFonts w:ascii="TH Sarabun New" w:hAnsi="TH Sarabun New" w:cs="TH Sarabun New"/>
          <w:sz w:val="32"/>
          <w:szCs w:val="32"/>
          <w:cs/>
        </w:rPr>
        <w:t>210</w:t>
      </w:r>
      <w:r w:rsidRPr="00357A8D">
        <w:rPr>
          <w:rFonts w:ascii="TH Sarabun New" w:hAnsi="TH Sarabun New" w:cs="TH Sarabun New"/>
          <w:sz w:val="32"/>
          <w:szCs w:val="32"/>
        </w:rPr>
        <w:t xml:space="preserve"> or b</w:t>
      </w:r>
      <w:r w:rsidRPr="00357A8D">
        <w:rPr>
          <w:rFonts w:ascii="TH Sarabun New" w:hAnsi="TH Sarabun New" w:cs="TH Sarabun New"/>
          <w:sz w:val="32"/>
          <w:szCs w:val="32"/>
          <w:cs/>
        </w:rPr>
        <w:t xml:space="preserve">) </w:t>
      </w:r>
      <w:ins w:author="phetc" w:date="2023-02-15T10:21:00Z" w:id="1554">
        <w:r w:rsidRPr="00357A8D" w:rsidR="00A336C8">
          <w:rPr>
            <w:rFonts w:ascii="TH Sarabun New" w:hAnsi="TH Sarabun New" w:cs="TH Sarabun New"/>
            <w:sz w:val="32"/>
            <w:szCs w:val="32"/>
          </w:rPr>
          <w:t>EC</w:t>
        </w:r>
        <w:r w:rsidRPr="00357A8D" w:rsidR="00A336C8">
          <w:rPr>
            <w:rFonts w:ascii="TH Sarabun New" w:hAnsi="TH Sarabun New" w:cs="TH Sarabun New"/>
            <w:sz w:val="32"/>
            <w:szCs w:val="32"/>
            <w:cs/>
          </w:rPr>
          <w:t>211</w:t>
        </w:r>
        <w:r w:rsidRPr="00357A8D" w:rsidR="00A336C8">
          <w:rPr>
            <w:rFonts w:ascii="TH Sarabun New" w:hAnsi="TH Sarabun New" w:cs="TH Sarabun New"/>
            <w:sz w:val="32"/>
            <w:szCs w:val="32"/>
          </w:rPr>
          <w:t xml:space="preserve"> and EC</w:t>
        </w:r>
        <w:r w:rsidRPr="00357A8D" w:rsidR="00A336C8">
          <w:rPr>
            <w:rFonts w:ascii="TH Sarabun New" w:hAnsi="TH Sarabun New" w:cs="TH Sarabun New"/>
            <w:sz w:val="32"/>
            <w:szCs w:val="32"/>
            <w:cs/>
          </w:rPr>
          <w:t>212</w:t>
        </w:r>
      </w:ins>
      <w:del w:author="phetc" w:date="2023-02-15T10:21:00Z" w:id="1555">
        <w:r w:rsidRPr="00357A8D" w:rsidDel="00A336C8">
          <w:rPr>
            <w:rFonts w:ascii="TH Sarabun New" w:hAnsi="TH Sarabun New" w:cs="TH Sarabun New"/>
            <w:sz w:val="32"/>
            <w:szCs w:val="32"/>
          </w:rPr>
          <w:delText>EC</w:delText>
        </w:r>
        <w:r w:rsidRPr="00357A8D" w:rsidDel="00A336C8">
          <w:rPr>
            <w:rFonts w:ascii="TH Sarabun New" w:hAnsi="TH Sarabun New" w:cs="TH Sarabun New"/>
            <w:sz w:val="32"/>
            <w:szCs w:val="32"/>
            <w:cs/>
          </w:rPr>
          <w:delText>213</w:delText>
        </w:r>
        <w:r w:rsidRPr="00357A8D" w:rsidDel="00A336C8">
          <w:rPr>
            <w:rFonts w:ascii="TH Sarabun New" w:hAnsi="TH Sarabun New" w:cs="TH Sarabun New"/>
            <w:sz w:val="32"/>
            <w:szCs w:val="32"/>
          </w:rPr>
          <w:delText xml:space="preserve"> and EC</w:delText>
        </w:r>
        <w:r w:rsidRPr="00357A8D" w:rsidDel="00A336C8">
          <w:rPr>
            <w:rFonts w:ascii="TH Sarabun New" w:hAnsi="TH Sarabun New" w:cs="TH Sarabun New"/>
            <w:sz w:val="32"/>
            <w:szCs w:val="32"/>
            <w:cs/>
          </w:rPr>
          <w:delText>214</w:delText>
        </w:r>
      </w:del>
      <w:r w:rsidRPr="00357A8D">
        <w:rPr>
          <w:rFonts w:ascii="TH Sarabun New" w:hAnsi="TH Sarabun New" w:cs="TH Sarabun New"/>
          <w:sz w:val="32"/>
          <w:szCs w:val="32"/>
        </w:rPr>
        <w:t xml:space="preserve"> or 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EC</w:t>
      </w:r>
      <w:r w:rsidRPr="00357A8D">
        <w:rPr>
          <w:rFonts w:ascii="TH Sarabun New" w:hAnsi="TH Sarabun New" w:cs="TH Sarabun New"/>
          <w:sz w:val="32"/>
          <w:szCs w:val="32"/>
          <w:cs/>
        </w:rPr>
        <w:t>21</w:t>
      </w:r>
      <w:ins w:author="phetc" w:date="2023-02-15T10:21:00Z" w:id="1556">
        <w:r w:rsidRPr="00357A8D" w:rsidR="00A336C8">
          <w:rPr>
            <w:rFonts w:ascii="TH Sarabun New" w:hAnsi="TH Sarabun New" w:cs="TH Sarabun New"/>
            <w:sz w:val="32"/>
            <w:szCs w:val="32"/>
            <w:cs/>
          </w:rPr>
          <w:t>3</w:t>
        </w:r>
      </w:ins>
      <w:del w:author="phetc" w:date="2023-02-15T10:21:00Z" w:id="1557">
        <w:r w:rsidRPr="00357A8D" w:rsidDel="00A336C8">
          <w:rPr>
            <w:rFonts w:ascii="TH Sarabun New" w:hAnsi="TH Sarabun New" w:cs="TH Sarabun New"/>
            <w:sz w:val="32"/>
            <w:szCs w:val="32"/>
            <w:cs/>
          </w:rPr>
          <w:delText>1</w:delText>
        </w:r>
      </w:del>
      <w:r w:rsidRPr="00357A8D">
        <w:rPr>
          <w:rFonts w:ascii="TH Sarabun New" w:hAnsi="TH Sarabun New" w:cs="TH Sarabun New"/>
          <w:sz w:val="32"/>
          <w:szCs w:val="32"/>
        </w:rPr>
        <w:t xml:space="preserve"> and EC</w:t>
      </w:r>
      <w:r w:rsidRPr="00357A8D">
        <w:rPr>
          <w:rFonts w:ascii="TH Sarabun New" w:hAnsi="TH Sarabun New" w:cs="TH Sarabun New"/>
          <w:sz w:val="32"/>
          <w:szCs w:val="32"/>
          <w:cs/>
        </w:rPr>
        <w:t>21</w:t>
      </w:r>
      <w:ins w:author="phetc" w:date="2023-02-15T10:21:00Z" w:id="1558">
        <w:r w:rsidRPr="00357A8D" w:rsidR="00A336C8">
          <w:rPr>
            <w:rFonts w:ascii="TH Sarabun New" w:hAnsi="TH Sarabun New" w:cs="TH Sarabun New"/>
            <w:sz w:val="32"/>
            <w:szCs w:val="32"/>
            <w:cs/>
          </w:rPr>
          <w:t>4</w:t>
        </w:r>
      </w:ins>
      <w:del w:author="phetc" w:date="2023-02-15T10:21:00Z" w:id="1559">
        <w:r w:rsidRPr="00357A8D" w:rsidDel="00A336C8">
          <w:rPr>
            <w:rFonts w:ascii="TH Sarabun New" w:hAnsi="TH Sarabun New" w:cs="TH Sarabun New"/>
            <w:sz w:val="32"/>
            <w:szCs w:val="32"/>
            <w:cs/>
          </w:rPr>
          <w:delText>2</w:delText>
        </w:r>
      </w:del>
    </w:p>
    <w:p w:rsidRPr="00357A8D" w:rsidR="00763079" w:rsidP="00E65391" w:rsidRDefault="00763079" w14:paraId="52E66C35" w14:textId="4359232E">
      <w:pPr>
        <w:tabs>
          <w:tab w:val="left" w:pos="567"/>
        </w:tabs>
        <w:jc w:val="thaiDistribute"/>
        <w:rPr>
          <w:ins w:author="PC" w:date="2023-03-31T11:31:00Z" w:id="1560"/>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 xml:space="preserve">  Economic aspects of arts, cultural heritages, art creators and performers as well as creative economy; Economic evaluation on arts and cultural heritages; Economic development based on arts and culture heritages; Practical problems of arts and cultural heritage management; and Economic measures promoting artworks and creative economy</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importance of creativity and innovation in value creation and the role of creativity in business and the economy</w:t>
      </w:r>
      <w:r w:rsidRPr="00357A8D">
        <w:rPr>
          <w:rFonts w:ascii="TH Sarabun New" w:hAnsi="TH Sarabun New" w:cs="TH Sarabun New"/>
          <w:sz w:val="32"/>
          <w:szCs w:val="32"/>
          <w:cs/>
        </w:rPr>
        <w:t>.</w:t>
      </w:r>
    </w:p>
    <w:p w:rsidRPr="00357A8D" w:rsidR="00EA2752" w:rsidP="00E65391" w:rsidRDefault="00EA2752" w14:paraId="4DA77C5E" w14:textId="77777777">
      <w:pPr>
        <w:tabs>
          <w:tab w:val="left" w:pos="567"/>
        </w:tabs>
        <w:jc w:val="thaiDistribute"/>
        <w:rPr>
          <w:rFonts w:ascii="TH Sarabun New" w:hAnsi="TH Sarabun New" w:cs="TH Sarabun New"/>
          <w:sz w:val="32"/>
          <w:szCs w:val="32"/>
        </w:rPr>
      </w:pPr>
    </w:p>
    <w:p w:rsidRPr="00357A8D" w:rsidR="000F3206" w:rsidDel="004E7E1E" w:rsidP="00E65391" w:rsidRDefault="000F3206" w14:paraId="53038C5F" w14:textId="356E0029">
      <w:pPr>
        <w:tabs>
          <w:tab w:val="left" w:pos="567"/>
        </w:tabs>
        <w:jc w:val="thaiDistribute"/>
        <w:rPr>
          <w:del w:author="Jenjira O-cha" w:date="2023-02-08T15:46:00Z" w:id="1561"/>
          <w:rFonts w:ascii="TH Sarabun New" w:hAnsi="TH Sarabun New" w:cs="TH Sarabun New"/>
          <w:sz w:val="32"/>
          <w:szCs w:val="32"/>
          <w:rPrChange w:author="PC" w:date="2023-03-31T11:41:00Z" w:id="1562">
            <w:rPr>
              <w:del w:author="Jenjira O-cha" w:date="2023-02-08T15:46:00Z" w:id="1563"/>
              <w:rFonts w:ascii="TH Sarabun New" w:hAnsi="TH Sarabun New" w:cs="TH Sarabun New"/>
              <w:color w:val="FF0000"/>
              <w:sz w:val="32"/>
              <w:szCs w:val="32"/>
            </w:rPr>
          </w:rPrChange>
        </w:rPr>
      </w:pPr>
      <w:bookmarkStart w:name="_Hlk123911246" w:id="1564"/>
    </w:p>
    <w:bookmarkEnd w:id="1564"/>
    <w:p w:rsidRPr="00357A8D" w:rsidR="00763079" w:rsidP="00E65391" w:rsidRDefault="00763079" w14:paraId="5194C7D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เศรษฐศาสตร์อุตสาหกรรม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9D5DD9">
        <w:rPr>
          <w:rFonts w:ascii="TH Sarabun New" w:hAnsi="TH Sarabun New" w:cs="TH Sarabun New"/>
          <w:sz w:val="32"/>
          <w:szCs w:val="32"/>
          <w:cs/>
        </w:rPr>
        <w:t xml:space="preserve">        </w:t>
      </w:r>
      <w:r w:rsidRPr="00357A8D">
        <w:rPr>
          <w:rFonts w:ascii="TH Sarabun New" w:hAnsi="TH Sarabun New" w:cs="TH Sarabun New"/>
          <w:sz w:val="32"/>
          <w:szCs w:val="32"/>
          <w:cs/>
        </w:rPr>
        <w:t>3 (3-0-6)</w:t>
      </w:r>
    </w:p>
    <w:p w:rsidRPr="00357A8D" w:rsidR="00763079" w:rsidP="00E65391" w:rsidRDefault="00763079" w14:paraId="53C2455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EC481</w:t>
      </w:r>
      <w:r w:rsidRPr="00357A8D">
        <w:rPr>
          <w:rFonts w:ascii="TH Sarabun New" w:hAnsi="TH Sarabun New" w:cs="TH Sarabun New"/>
          <w:sz w:val="32"/>
          <w:szCs w:val="32"/>
        </w:rPr>
        <w:tab/>
      </w:r>
      <w:r w:rsidRPr="00357A8D">
        <w:rPr>
          <w:rFonts w:ascii="TH Sarabun New" w:hAnsi="TH Sarabun New" w:cs="TH Sarabun New"/>
          <w:sz w:val="32"/>
          <w:szCs w:val="32"/>
        </w:rPr>
        <w:t>Industrial Economics</w:t>
      </w:r>
    </w:p>
    <w:p w:rsidRPr="00357A8D" w:rsidR="00763079" w:rsidP="00E65391" w:rsidRDefault="00763079" w14:paraId="5EE9E43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4DE580ED" w14:textId="492650C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ab/>
      </w:r>
      <w:r w:rsidRPr="00357A8D">
        <w:rPr>
          <w:rFonts w:ascii="TH Sarabun New" w:hAnsi="TH Sarabun New" w:cs="TH Sarabun New"/>
          <w:sz w:val="32"/>
          <w:szCs w:val="32"/>
          <w:cs/>
        </w:rPr>
        <w:t>โครงสร้าง พฤติกรรมธุรกิจ และผลการดำเนินงานของตลาด พฤติกรรมของหน่วยธุรกิจภายใต้การแข่งขันที่ไม่สมบูรณ์ ความสัมพันธ์ของโครงสร้างตลาดในรูปแบบต่าง ๆ กับการดำเนินธุรกิจ และการจัดสรรทรัพยากร วิเคราะห์พฤติกรรมของหน่วยธุรกิจในเชิงกลยุทธ์ โดยใช้แนวคิดทฤษ</w:t>
      </w:r>
      <w:ins w:author="Jenjira O-cha" w:date="2023-02-08T11:42:00Z" w:id="1565">
        <w:r w:rsidRPr="00357A8D" w:rsidR="00F32FA2">
          <w:rPr>
            <w:rFonts w:ascii="TH Sarabun New" w:hAnsi="TH Sarabun New" w:cs="TH Sarabun New"/>
            <w:sz w:val="32"/>
            <w:szCs w:val="32"/>
            <w:cs/>
          </w:rPr>
          <w:t>ฎี</w:t>
        </w:r>
      </w:ins>
      <w:del w:author="Jenjira O-cha" w:date="2023-02-08T11:42:00Z" w:id="1566">
        <w:r w:rsidRPr="00357A8D" w:rsidDel="00F32FA2">
          <w:rPr>
            <w:rFonts w:ascii="TH Sarabun New" w:hAnsi="TH Sarabun New" w:cs="TH Sarabun New"/>
            <w:sz w:val="32"/>
            <w:szCs w:val="32"/>
            <w:cs/>
          </w:rPr>
          <w:delText>ฏี</w:delText>
        </w:r>
      </w:del>
      <w:r w:rsidRPr="00357A8D">
        <w:rPr>
          <w:rFonts w:ascii="TH Sarabun New" w:hAnsi="TH Sarabun New" w:cs="TH Sarabun New"/>
          <w:sz w:val="32"/>
          <w:szCs w:val="32"/>
          <w:cs/>
        </w:rPr>
        <w:t>ราคาและ</w:t>
      </w:r>
      <w:del w:author="Jenjira O-cha" w:date="2023-02-08T11:42:00Z" w:id="1567">
        <w:r w:rsidRPr="00357A8D" w:rsidDel="00F32FA2">
          <w:rPr>
            <w:rFonts w:ascii="TH Sarabun New" w:hAnsi="TH Sarabun New" w:cs="TH Sarabun New"/>
            <w:sz w:val="32"/>
            <w:szCs w:val="32"/>
            <w:cs/>
          </w:rPr>
          <w:delText>ทฤษฏี</w:delText>
        </w:r>
      </w:del>
      <w:ins w:author="Jenjira O-cha" w:date="2023-02-08T11:42:00Z" w:id="1568">
        <w:r w:rsidRPr="00357A8D" w:rsidR="00F32FA2">
          <w:rPr>
            <w:rFonts w:ascii="TH Sarabun New" w:hAnsi="TH Sarabun New" w:cs="TH Sarabun New"/>
            <w:sz w:val="32"/>
            <w:szCs w:val="32"/>
            <w:cs/>
          </w:rPr>
          <w:t>ทฤษฎี</w:t>
        </w:r>
      </w:ins>
      <w:r w:rsidRPr="00357A8D">
        <w:rPr>
          <w:rFonts w:ascii="TH Sarabun New" w:hAnsi="TH Sarabun New" w:cs="TH Sarabun New"/>
          <w:sz w:val="32"/>
          <w:szCs w:val="32"/>
          <w:cs/>
        </w:rPr>
        <w:t xml:space="preserve">เกม เช่น การกำหนดราคา การวิจัยและพัฒนา การโฆษณา และการกำหนดกลยุทธการแข่งขันภายใต้การได้รับข้อมูลข่าวสารในรูปแบบต่าง ๆ การแข่งขันบนตลาดหลายด้านและความสำคัญของแพลตฟอร์ม รวมถึงบทบาทของนโยบายส่งเสริมแข่งขันทางการค้าในการกำกับดูแลการแข่งขัน </w:t>
      </w:r>
    </w:p>
    <w:p w:rsidRPr="00357A8D" w:rsidR="00763079" w:rsidP="00E65391" w:rsidRDefault="00763079" w14:paraId="788FE799" w14:textId="3E8F0F68">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9:00Z" w:id="1569">
        <w:r w:rsidRPr="00357A8D" w:rsidR="004314CB">
          <w:rPr>
            <w:rFonts w:ascii="TH Sarabun New" w:hAnsi="TH Sarabun New" w:eastAsia="Angsana New" w:cs="TH Sarabun New"/>
            <w:sz w:val="32"/>
            <w:szCs w:val="32"/>
            <w:rPrChange w:author="PC" w:date="2023-03-31T11:41:00Z" w:id="1570">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EC311</w:t>
      </w:r>
    </w:p>
    <w:p w:rsidRPr="00357A8D" w:rsidR="00763079" w:rsidP="00E65391" w:rsidRDefault="00763079" w14:paraId="43B4E12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1571">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57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73">
            <w:rPr>
              <w:rFonts w:ascii="TH Sarabun New" w:hAnsi="TH Sarabun New" w:cs="TH Sarabun New"/>
              <w:color w:val="000000"/>
              <w:sz w:val="32"/>
              <w:szCs w:val="32"/>
            </w:rPr>
          </w:rPrChange>
        </w:rPr>
        <w:t>This course studies</w:t>
      </w:r>
      <w:r w:rsidRPr="00357A8D" w:rsidR="00505061">
        <w:rPr>
          <w:rFonts w:ascii="TH Sarabun New" w:hAnsi="TH Sarabun New" w:cs="TH Sarabun New"/>
          <w:sz w:val="32"/>
          <w:szCs w:val="32"/>
          <w:rPrChange w:author="PC" w:date="2023-03-31T11:41:00Z" w:id="1574">
            <w:rPr>
              <w:rFonts w:ascii="TH Sarabun New" w:hAnsi="TH Sarabun New" w:cs="TH Sarabun New"/>
              <w:color w:val="000000"/>
              <w:sz w:val="32"/>
              <w:szCs w:val="32"/>
            </w:rPr>
          </w:rPrChange>
        </w:rPr>
        <w:t xml:space="preserve"> the</w:t>
      </w:r>
      <w:r w:rsidRPr="00357A8D">
        <w:rPr>
          <w:rFonts w:ascii="TH Sarabun New" w:hAnsi="TH Sarabun New" w:cs="TH Sarabun New"/>
          <w:sz w:val="32"/>
          <w:szCs w:val="32"/>
          <w:rPrChange w:author="PC" w:date="2023-03-31T11:41:00Z" w:id="1575">
            <w:rPr>
              <w:rFonts w:ascii="TH Sarabun New" w:hAnsi="TH Sarabun New" w:cs="TH Sarabun New"/>
              <w:color w:val="000000"/>
              <w:sz w:val="32"/>
              <w:szCs w:val="32"/>
            </w:rPr>
          </w:rPrChange>
        </w:rPr>
        <w:t xml:space="preserve"> behaviors of firms under imperfectly competitive markets</w:t>
      </w:r>
      <w:r w:rsidRPr="00357A8D">
        <w:rPr>
          <w:rFonts w:ascii="TH Sarabun New" w:hAnsi="TH Sarabun New" w:cs="TH Sarabun New"/>
          <w:sz w:val="32"/>
          <w:szCs w:val="32"/>
          <w:cs/>
          <w:rPrChange w:author="PC" w:date="2023-03-31T11:41:00Z" w:id="1576">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77">
            <w:rPr>
              <w:rFonts w:ascii="TH Sarabun New" w:hAnsi="TH Sarabun New" w:cs="TH Sarabun New"/>
              <w:color w:val="000000"/>
              <w:sz w:val="32"/>
              <w:szCs w:val="32"/>
            </w:rPr>
          </w:rPrChange>
        </w:rPr>
        <w:t>It covers the structure</w:t>
      </w:r>
      <w:r w:rsidRPr="00357A8D">
        <w:rPr>
          <w:rFonts w:ascii="TH Sarabun New" w:hAnsi="TH Sarabun New" w:cs="TH Sarabun New"/>
          <w:sz w:val="32"/>
          <w:szCs w:val="32"/>
          <w:cs/>
          <w:rPrChange w:author="PC" w:date="2023-03-31T11:41:00Z" w:id="1578">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579">
            <w:rPr>
              <w:rFonts w:ascii="TH Sarabun New" w:hAnsi="TH Sarabun New" w:cs="TH Sarabun New"/>
              <w:color w:val="000000"/>
              <w:sz w:val="32"/>
              <w:szCs w:val="32"/>
            </w:rPr>
          </w:rPrChange>
        </w:rPr>
        <w:t>conduct</w:t>
      </w:r>
      <w:r w:rsidRPr="00357A8D">
        <w:rPr>
          <w:rFonts w:ascii="TH Sarabun New" w:hAnsi="TH Sarabun New" w:cs="TH Sarabun New"/>
          <w:sz w:val="32"/>
          <w:szCs w:val="32"/>
          <w:cs/>
          <w:rPrChange w:author="PC" w:date="2023-03-31T11:41:00Z" w:id="1580">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581">
            <w:rPr>
              <w:rFonts w:ascii="TH Sarabun New" w:hAnsi="TH Sarabun New" w:cs="TH Sarabun New"/>
              <w:color w:val="000000"/>
              <w:sz w:val="32"/>
              <w:szCs w:val="32"/>
            </w:rPr>
          </w:rPrChange>
        </w:rPr>
        <w:t xml:space="preserve">performance </w:t>
      </w:r>
      <w:r w:rsidRPr="00357A8D">
        <w:rPr>
          <w:rFonts w:ascii="TH Sarabun New" w:hAnsi="TH Sarabun New" w:cs="TH Sarabun New"/>
          <w:sz w:val="32"/>
          <w:szCs w:val="32"/>
          <w:cs/>
          <w:rPrChange w:author="PC" w:date="2023-03-31T11:41:00Z" w:id="1582">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583">
            <w:rPr>
              <w:rFonts w:ascii="TH Sarabun New" w:hAnsi="TH Sarabun New" w:cs="TH Sarabun New"/>
              <w:color w:val="000000"/>
              <w:sz w:val="32"/>
              <w:szCs w:val="32"/>
            </w:rPr>
          </w:rPrChange>
        </w:rPr>
        <w:t>SCP</w:t>
      </w:r>
      <w:r w:rsidRPr="00357A8D">
        <w:rPr>
          <w:rFonts w:ascii="TH Sarabun New" w:hAnsi="TH Sarabun New" w:cs="TH Sarabun New"/>
          <w:sz w:val="32"/>
          <w:szCs w:val="32"/>
          <w:cs/>
          <w:rPrChange w:author="PC" w:date="2023-03-31T11:41:00Z" w:id="1584">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85">
            <w:rPr>
              <w:rFonts w:ascii="TH Sarabun New" w:hAnsi="TH Sarabun New" w:cs="TH Sarabun New"/>
              <w:color w:val="000000"/>
              <w:sz w:val="32"/>
              <w:szCs w:val="32"/>
            </w:rPr>
          </w:rPrChange>
        </w:rPr>
        <w:t>paradigm, which examines the relationship among m</w:t>
      </w:r>
      <w:r w:rsidRPr="00357A8D" w:rsidR="00714FAC">
        <w:rPr>
          <w:rFonts w:ascii="TH Sarabun New" w:hAnsi="TH Sarabun New" w:cs="TH Sarabun New"/>
          <w:sz w:val="32"/>
          <w:szCs w:val="32"/>
          <w:rPrChange w:author="PC" w:date="2023-03-31T11:41:00Z" w:id="1586">
            <w:rPr>
              <w:rFonts w:ascii="TH Sarabun New" w:hAnsi="TH Sarabun New" w:cs="TH Sarabun New"/>
              <w:color w:val="000000"/>
              <w:sz w:val="32"/>
              <w:szCs w:val="32"/>
            </w:rPr>
          </w:rPrChange>
        </w:rPr>
        <w:t>arket structure, firms</w:t>
      </w:r>
      <w:r w:rsidRPr="00357A8D" w:rsidR="00714FAC">
        <w:rPr>
          <w:rFonts w:ascii="TH Sarabun New" w:hAnsi="TH Sarabun New" w:cs="TH Sarabun New"/>
          <w:sz w:val="32"/>
          <w:szCs w:val="32"/>
          <w:cs/>
          <w:rPrChange w:author="PC" w:date="2023-03-31T11:41:00Z" w:id="1587">
            <w:rPr>
              <w:rFonts w:ascii="TH Sarabun New" w:hAnsi="TH Sarabun New" w:cs="TH Sarabun New"/>
              <w:color w:val="000000"/>
              <w:sz w:val="32"/>
              <w:szCs w:val="32"/>
              <w:cs/>
            </w:rPr>
          </w:rPrChange>
        </w:rPr>
        <w:t xml:space="preserve">’ </w:t>
      </w:r>
      <w:r w:rsidRPr="00357A8D" w:rsidR="00714FAC">
        <w:rPr>
          <w:rFonts w:ascii="TH Sarabun New" w:hAnsi="TH Sarabun New" w:cs="TH Sarabun New"/>
          <w:sz w:val="32"/>
          <w:szCs w:val="32"/>
          <w:rPrChange w:author="PC" w:date="2023-03-31T11:41:00Z" w:id="1588">
            <w:rPr>
              <w:rFonts w:ascii="TH Sarabun New" w:hAnsi="TH Sarabun New" w:cs="TH Sarabun New"/>
              <w:color w:val="000000"/>
              <w:sz w:val="32"/>
              <w:szCs w:val="32"/>
            </w:rPr>
          </w:rPrChange>
        </w:rPr>
        <w:t>conduct,</w:t>
      </w:r>
      <w:r w:rsidRPr="00357A8D">
        <w:rPr>
          <w:rFonts w:ascii="TH Sarabun New" w:hAnsi="TH Sarabun New" w:cs="TH Sarabun New"/>
          <w:sz w:val="32"/>
          <w:szCs w:val="32"/>
          <w:rPrChange w:author="PC" w:date="2023-03-31T11:41:00Z" w:id="1589">
            <w:rPr>
              <w:rFonts w:ascii="TH Sarabun New" w:hAnsi="TH Sarabun New" w:cs="TH Sarabun New"/>
              <w:color w:val="000000"/>
              <w:sz w:val="32"/>
              <w:szCs w:val="32"/>
            </w:rPr>
          </w:rPrChange>
        </w:rPr>
        <w:t xml:space="preserve"> and their performance</w:t>
      </w:r>
      <w:r w:rsidRPr="00357A8D">
        <w:rPr>
          <w:rFonts w:ascii="TH Sarabun New" w:hAnsi="TH Sarabun New" w:cs="TH Sarabun New"/>
          <w:sz w:val="32"/>
          <w:szCs w:val="32"/>
          <w:cs/>
          <w:rPrChange w:author="PC" w:date="2023-03-31T11:41:00Z" w:id="159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91">
            <w:rPr>
              <w:rFonts w:ascii="TH Sarabun New" w:hAnsi="TH Sarabun New" w:cs="TH Sarabun New"/>
              <w:color w:val="000000"/>
              <w:sz w:val="32"/>
              <w:szCs w:val="32"/>
            </w:rPr>
          </w:rPrChange>
        </w:rPr>
        <w:t>It also covers firms</w:t>
      </w:r>
      <w:r w:rsidRPr="00357A8D">
        <w:rPr>
          <w:rFonts w:ascii="TH Sarabun New" w:hAnsi="TH Sarabun New" w:cs="TH Sarabun New"/>
          <w:sz w:val="32"/>
          <w:szCs w:val="32"/>
          <w:cs/>
          <w:rPrChange w:author="PC" w:date="2023-03-31T11:41:00Z" w:id="159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593">
            <w:rPr>
              <w:rFonts w:ascii="TH Sarabun New" w:hAnsi="TH Sarabun New" w:cs="TH Sarabun New"/>
              <w:color w:val="000000"/>
              <w:sz w:val="32"/>
              <w:szCs w:val="32"/>
            </w:rPr>
          </w:rPrChange>
        </w:rPr>
        <w:t>decision</w:t>
      </w:r>
      <w:r w:rsidRPr="00357A8D" w:rsidR="00714FAC">
        <w:rPr>
          <w:rFonts w:ascii="TH Sarabun New" w:hAnsi="TH Sarabun New" w:cs="TH Sarabun New"/>
          <w:sz w:val="32"/>
          <w:szCs w:val="32"/>
          <w:rPrChange w:author="PC" w:date="2023-03-31T11:41:00Z" w:id="1594">
            <w:rPr>
              <w:rFonts w:ascii="TH Sarabun New" w:hAnsi="TH Sarabun New" w:cs="TH Sarabun New"/>
              <w:color w:val="000000"/>
              <w:sz w:val="32"/>
              <w:szCs w:val="32"/>
            </w:rPr>
          </w:rPrChange>
        </w:rPr>
        <w:t>s</w:t>
      </w:r>
      <w:r w:rsidRPr="00357A8D">
        <w:rPr>
          <w:rFonts w:ascii="TH Sarabun New" w:hAnsi="TH Sarabun New" w:cs="TH Sarabun New"/>
          <w:sz w:val="32"/>
          <w:szCs w:val="32"/>
          <w:rPrChange w:author="PC" w:date="2023-03-31T11:41:00Z" w:id="1595">
            <w:rPr>
              <w:rFonts w:ascii="TH Sarabun New" w:hAnsi="TH Sarabun New" w:cs="TH Sarabun New"/>
              <w:color w:val="000000"/>
              <w:sz w:val="32"/>
              <w:szCs w:val="32"/>
            </w:rPr>
          </w:rPrChange>
        </w:rPr>
        <w:t xml:space="preserve"> on operation, resource allocation, as well as firm</w:t>
      </w:r>
      <w:r w:rsidRPr="00357A8D">
        <w:rPr>
          <w:rFonts w:ascii="TH Sarabun New" w:hAnsi="TH Sarabun New" w:cs="TH Sarabun New"/>
          <w:sz w:val="32"/>
          <w:szCs w:val="32"/>
          <w:cs/>
          <w:rPrChange w:author="PC" w:date="2023-03-31T11:41:00Z" w:id="1596">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597">
            <w:rPr>
              <w:rFonts w:ascii="TH Sarabun New" w:hAnsi="TH Sarabun New" w:cs="TH Sarabun New"/>
              <w:color w:val="000000"/>
              <w:sz w:val="32"/>
              <w:szCs w:val="32"/>
            </w:rPr>
          </w:rPrChange>
        </w:rPr>
        <w:t>s strategic</w:t>
      </w:r>
      <w:r w:rsidRPr="00357A8D">
        <w:rPr>
          <w:rFonts w:ascii="TH Sarabun New" w:hAnsi="TH Sarabun New" w:cs="TH Sarabun New"/>
          <w:sz w:val="32"/>
          <w:szCs w:val="32"/>
        </w:rPr>
        <w:t xml:space="preserve"> actions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Price theory and game theory will be used to analyze issues such as pricing, research and development, advertising, and firms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decision under imperfect information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Competition in multi</w:t>
      </w:r>
      <w:r w:rsidRPr="00357A8D">
        <w:rPr>
          <w:rFonts w:ascii="TH Sarabun New" w:hAnsi="TH Sarabun New" w:cs="TH Sarabun New"/>
          <w:sz w:val="32"/>
          <w:szCs w:val="32"/>
          <w:cs/>
        </w:rPr>
        <w:t>-</w:t>
      </w:r>
      <w:r w:rsidRPr="00357A8D">
        <w:rPr>
          <w:rFonts w:ascii="TH Sarabun New" w:hAnsi="TH Sarabun New" w:cs="TH Sarabun New"/>
          <w:sz w:val="32"/>
          <w:szCs w:val="32"/>
        </w:rPr>
        <w:t>sided markets and the importance of platforms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role of competition policy in competition regulation</w:t>
      </w:r>
      <w:r w:rsidRPr="00357A8D">
        <w:rPr>
          <w:rFonts w:ascii="TH Sarabun New" w:hAnsi="TH Sarabun New" w:cs="TH Sarabun New"/>
          <w:sz w:val="32"/>
          <w:szCs w:val="32"/>
          <w:cs/>
        </w:rPr>
        <w:t>.</w:t>
      </w:r>
    </w:p>
    <w:p w:rsidRPr="00357A8D" w:rsidR="00763079" w:rsidDel="00FC697C" w:rsidP="00E65391" w:rsidRDefault="00763079" w14:paraId="0D2F5A49" w14:textId="7D78180F">
      <w:pPr>
        <w:tabs>
          <w:tab w:val="left" w:pos="567"/>
        </w:tabs>
        <w:jc w:val="thaiDistribute"/>
        <w:rPr>
          <w:ins w:author="PC" w:date="2023-03-31T11:31:00Z" w:id="1598"/>
          <w:del w:author="phetc" w:date="2023-06-13T09:11:00Z" w:id="1599"/>
          <w:rFonts w:ascii="TH Sarabun New" w:hAnsi="TH Sarabun New" w:cs="TH Sarabun New"/>
          <w:sz w:val="32"/>
          <w:szCs w:val="32"/>
        </w:rPr>
      </w:pPr>
    </w:p>
    <w:p w:rsidRPr="00357A8D" w:rsidR="00EA2752" w:rsidDel="00FC697C" w:rsidP="00E65391" w:rsidRDefault="00EA2752" w14:paraId="52491630" w14:textId="401BCE3D">
      <w:pPr>
        <w:tabs>
          <w:tab w:val="left" w:pos="567"/>
        </w:tabs>
        <w:jc w:val="thaiDistribute"/>
        <w:rPr>
          <w:ins w:author="PC" w:date="2023-03-31T11:31:00Z" w:id="1600"/>
          <w:del w:author="phetc" w:date="2023-06-13T09:11:00Z" w:id="1601"/>
          <w:rFonts w:ascii="TH Sarabun New" w:hAnsi="TH Sarabun New" w:cs="TH Sarabun New"/>
          <w:sz w:val="32"/>
          <w:szCs w:val="32"/>
        </w:rPr>
      </w:pPr>
    </w:p>
    <w:p w:rsidRPr="00357A8D" w:rsidR="00EA2752" w:rsidDel="00FC697C" w:rsidP="00E65391" w:rsidRDefault="00EA2752" w14:paraId="15DB99FA" w14:textId="6BD6ECC2">
      <w:pPr>
        <w:tabs>
          <w:tab w:val="left" w:pos="567"/>
        </w:tabs>
        <w:jc w:val="thaiDistribute"/>
        <w:rPr>
          <w:ins w:author="PC" w:date="2023-03-31T11:31:00Z" w:id="1602"/>
          <w:del w:author="phetc" w:date="2023-06-13T09:11:00Z" w:id="1603"/>
          <w:rFonts w:ascii="TH Sarabun New" w:hAnsi="TH Sarabun New" w:cs="TH Sarabun New"/>
          <w:sz w:val="32"/>
          <w:szCs w:val="32"/>
        </w:rPr>
      </w:pPr>
    </w:p>
    <w:p w:rsidRPr="00357A8D" w:rsidR="00EA2752" w:rsidDel="00FC697C" w:rsidP="00E65391" w:rsidRDefault="00EA2752" w14:paraId="231A5835" w14:textId="0499E467">
      <w:pPr>
        <w:tabs>
          <w:tab w:val="left" w:pos="567"/>
        </w:tabs>
        <w:jc w:val="thaiDistribute"/>
        <w:rPr>
          <w:ins w:author="PC" w:date="2023-03-31T11:31:00Z" w:id="1604"/>
          <w:del w:author="phetc" w:date="2023-06-13T09:11:00Z" w:id="1605"/>
          <w:rFonts w:ascii="TH Sarabun New" w:hAnsi="TH Sarabun New" w:cs="TH Sarabun New"/>
          <w:sz w:val="32"/>
          <w:szCs w:val="32"/>
        </w:rPr>
      </w:pPr>
    </w:p>
    <w:p w:rsidRPr="00357A8D" w:rsidR="00EA2752" w:rsidP="00E65391" w:rsidRDefault="00EA2752" w14:paraId="58507950" w14:textId="77777777">
      <w:pPr>
        <w:tabs>
          <w:tab w:val="left" w:pos="567"/>
        </w:tabs>
        <w:jc w:val="thaiDistribute"/>
        <w:rPr>
          <w:rFonts w:ascii="TH Sarabun New" w:hAnsi="TH Sarabun New" w:cs="TH Sarabun New"/>
          <w:sz w:val="32"/>
          <w:szCs w:val="32"/>
        </w:rPr>
      </w:pPr>
    </w:p>
    <w:p w:rsidRPr="00357A8D" w:rsidR="00763079" w:rsidP="00E65391" w:rsidRDefault="00763079" w14:paraId="6CA75B50" w14:textId="77777777">
      <w:pPr>
        <w:tabs>
          <w:tab w:val="left" w:pos="567"/>
        </w:tabs>
        <w:autoSpaceDE w:val="0"/>
        <w:autoSpaceDN w:val="0"/>
        <w:adjustRightInd w:val="0"/>
        <w:jc w:val="thaiDistribute"/>
        <w:rPr>
          <w:rFonts w:ascii="TH Sarabun New" w:hAnsi="TH Sarabun New" w:cs="TH Sarabun New"/>
          <w:sz w:val="32"/>
          <w:szCs w:val="32"/>
          <w:rPrChange w:author="PC" w:date="2023-03-31T11:41:00Z" w:id="1606">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607">
            <w:rPr>
              <w:rFonts w:ascii="TH Sarabun New" w:hAnsi="TH Sarabun New" w:cs="TH Sarabun New"/>
              <w:color w:val="000000"/>
              <w:sz w:val="32"/>
              <w:szCs w:val="32"/>
              <w:cs/>
            </w:rPr>
          </w:rPrChange>
        </w:rPr>
        <w:t>ศ.</w:t>
      </w:r>
      <w:r w:rsidRPr="00357A8D">
        <w:rPr>
          <w:rFonts w:ascii="TH Sarabun New" w:hAnsi="TH Sarabun New" w:cs="TH Sarabun New"/>
          <w:sz w:val="32"/>
          <w:szCs w:val="32"/>
          <w:rPrChange w:author="PC" w:date="2023-03-31T11:41:00Z" w:id="1608">
            <w:rPr>
              <w:rFonts w:ascii="TH Sarabun New" w:hAnsi="TH Sarabun New" w:cs="TH Sarabun New"/>
              <w:color w:val="000000"/>
              <w:sz w:val="32"/>
              <w:szCs w:val="32"/>
            </w:rPr>
          </w:rPrChange>
        </w:rPr>
        <w:t>482</w:t>
      </w:r>
      <w:r w:rsidRPr="00357A8D">
        <w:rPr>
          <w:rFonts w:ascii="TH Sarabun New" w:hAnsi="TH Sarabun New" w:cs="TH Sarabun New"/>
          <w:sz w:val="32"/>
          <w:szCs w:val="32"/>
          <w:cs/>
          <w:rPrChange w:author="PC" w:date="2023-03-31T11:41:00Z" w:id="160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10">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611">
            <w:rPr>
              <w:rFonts w:ascii="TH Sarabun New" w:hAnsi="TH Sarabun New" w:cs="TH Sarabun New"/>
              <w:color w:val="000000"/>
              <w:sz w:val="32"/>
              <w:szCs w:val="32"/>
              <w:cs/>
            </w:rPr>
          </w:rPrChange>
        </w:rPr>
        <w:t xml:space="preserve">เศรษฐศาสตร์นวัตกรรมและการพัฒนาอุตสาหกรรม                            </w:t>
      </w:r>
      <w:r w:rsidRPr="00357A8D" w:rsidR="007441E8">
        <w:rPr>
          <w:rFonts w:ascii="TH Sarabun New" w:hAnsi="TH Sarabun New" w:cs="TH Sarabun New"/>
          <w:sz w:val="32"/>
          <w:szCs w:val="32"/>
          <w:cs/>
          <w:rPrChange w:author="PC" w:date="2023-03-31T11:41:00Z" w:id="1612">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161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cs/>
          <w:rPrChange w:author="PC" w:date="2023-03-31T11:41:00Z" w:id="1614">
            <w:rPr>
              <w:rFonts w:ascii="TH Sarabun New" w:hAnsi="TH Sarabun New" w:cs="TH Sarabun New"/>
              <w:color w:val="000000"/>
              <w:sz w:val="32"/>
              <w:szCs w:val="32"/>
              <w:cs/>
            </w:rPr>
          </w:rPrChange>
        </w:rPr>
        <w:tab/>
      </w:r>
      <w:r w:rsidRPr="00357A8D" w:rsidR="007441E8">
        <w:rPr>
          <w:rFonts w:ascii="TH Sarabun New" w:hAnsi="TH Sarabun New" w:cs="TH Sarabun New"/>
          <w:sz w:val="32"/>
          <w:szCs w:val="32"/>
          <w:cs/>
          <w:rPrChange w:author="PC" w:date="2023-03-31T11:41:00Z" w:id="161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16">
            <w:rPr>
              <w:rFonts w:ascii="TH Sarabun New" w:hAnsi="TH Sarabun New" w:cs="TH Sarabun New"/>
              <w:color w:val="000000"/>
              <w:sz w:val="32"/>
              <w:szCs w:val="32"/>
            </w:rPr>
          </w:rPrChange>
        </w:rPr>
        <w:t xml:space="preserve">3 </w:t>
      </w:r>
      <w:r w:rsidRPr="00357A8D">
        <w:rPr>
          <w:rFonts w:ascii="TH Sarabun New" w:hAnsi="TH Sarabun New" w:cs="TH Sarabun New"/>
          <w:sz w:val="32"/>
          <w:szCs w:val="32"/>
          <w:cs/>
          <w:rPrChange w:author="PC" w:date="2023-03-31T11:41:00Z" w:id="1617">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618">
            <w:rPr>
              <w:rFonts w:ascii="TH Sarabun New" w:hAnsi="TH Sarabun New" w:cs="TH Sarabun New"/>
              <w:color w:val="000000"/>
              <w:sz w:val="32"/>
              <w:szCs w:val="32"/>
            </w:rPr>
          </w:rPrChange>
        </w:rPr>
        <w:t>3</w:t>
      </w:r>
      <w:r w:rsidRPr="00357A8D">
        <w:rPr>
          <w:rFonts w:ascii="TH Sarabun New" w:hAnsi="TH Sarabun New" w:cs="TH Sarabun New"/>
          <w:sz w:val="32"/>
          <w:szCs w:val="32"/>
          <w:cs/>
          <w:rPrChange w:author="PC" w:date="2023-03-31T11:41:00Z" w:id="1619">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620">
            <w:rPr>
              <w:rFonts w:ascii="TH Sarabun New" w:hAnsi="TH Sarabun New" w:cs="TH Sarabun New"/>
              <w:color w:val="000000"/>
              <w:sz w:val="32"/>
              <w:szCs w:val="32"/>
            </w:rPr>
          </w:rPrChange>
        </w:rPr>
        <w:t>0</w:t>
      </w:r>
      <w:r w:rsidRPr="00357A8D">
        <w:rPr>
          <w:rFonts w:ascii="TH Sarabun New" w:hAnsi="TH Sarabun New" w:cs="TH Sarabun New"/>
          <w:sz w:val="32"/>
          <w:szCs w:val="32"/>
          <w:cs/>
          <w:rPrChange w:author="PC" w:date="2023-03-31T11:41:00Z" w:id="1621">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622">
            <w:rPr>
              <w:rFonts w:ascii="TH Sarabun New" w:hAnsi="TH Sarabun New" w:cs="TH Sarabun New"/>
              <w:color w:val="000000"/>
              <w:sz w:val="32"/>
              <w:szCs w:val="32"/>
            </w:rPr>
          </w:rPrChange>
        </w:rPr>
        <w:t>6</w:t>
      </w:r>
      <w:r w:rsidRPr="00357A8D">
        <w:rPr>
          <w:rFonts w:ascii="TH Sarabun New" w:hAnsi="TH Sarabun New" w:cs="TH Sarabun New"/>
          <w:sz w:val="32"/>
          <w:szCs w:val="32"/>
          <w:cs/>
          <w:rPrChange w:author="PC" w:date="2023-03-31T11:41:00Z" w:id="1623">
            <w:rPr>
              <w:rFonts w:ascii="TH Sarabun New" w:hAnsi="TH Sarabun New" w:cs="TH Sarabun New"/>
              <w:color w:val="000000"/>
              <w:sz w:val="32"/>
              <w:szCs w:val="32"/>
              <w:cs/>
            </w:rPr>
          </w:rPrChange>
        </w:rPr>
        <w:t>)</w:t>
      </w:r>
    </w:p>
    <w:p w:rsidRPr="00357A8D" w:rsidR="00763079" w:rsidP="00E65391" w:rsidRDefault="00763079" w14:paraId="6B670020" w14:textId="77777777">
      <w:pPr>
        <w:tabs>
          <w:tab w:val="left" w:pos="567"/>
        </w:tabs>
        <w:autoSpaceDE w:val="0"/>
        <w:autoSpaceDN w:val="0"/>
        <w:adjustRightInd w:val="0"/>
        <w:jc w:val="thaiDistribute"/>
        <w:rPr>
          <w:rFonts w:ascii="TH Sarabun New" w:hAnsi="TH Sarabun New" w:cs="TH Sarabun New"/>
          <w:sz w:val="32"/>
          <w:szCs w:val="32"/>
          <w:rPrChange w:author="PC" w:date="2023-03-31T11:41:00Z" w:id="1624">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625">
            <w:rPr>
              <w:rFonts w:ascii="TH Sarabun New" w:hAnsi="TH Sarabun New" w:cs="TH Sarabun New"/>
              <w:color w:val="000000"/>
              <w:sz w:val="32"/>
              <w:szCs w:val="32"/>
            </w:rPr>
          </w:rPrChange>
        </w:rPr>
        <w:t>EC482</w:t>
      </w:r>
      <w:r w:rsidRPr="00357A8D">
        <w:rPr>
          <w:rFonts w:ascii="TH Sarabun New" w:hAnsi="TH Sarabun New" w:cs="TH Sarabun New"/>
          <w:sz w:val="32"/>
          <w:szCs w:val="32"/>
          <w:rPrChange w:author="PC" w:date="2023-03-31T11:41:00Z" w:id="1626">
            <w:rPr>
              <w:rFonts w:ascii="TH Sarabun New" w:hAnsi="TH Sarabun New" w:cs="TH Sarabun New"/>
              <w:color w:val="000000"/>
              <w:sz w:val="32"/>
              <w:szCs w:val="32"/>
            </w:rPr>
          </w:rPrChange>
        </w:rPr>
        <w:tab/>
      </w:r>
      <w:r w:rsidRPr="00357A8D" w:rsidR="00726287">
        <w:rPr>
          <w:rFonts w:ascii="TH SarabunPSK" w:hAnsi="TH SarabunPSK" w:cs="TH SarabunPSK"/>
          <w:sz w:val="32"/>
          <w:szCs w:val="32"/>
          <w:rPrChange w:author="PC" w:date="2023-03-31T11:41:00Z" w:id="1627">
            <w:rPr>
              <w:rFonts w:ascii="TH SarabunPSK" w:hAnsi="TH SarabunPSK" w:cs="TH SarabunPSK"/>
              <w:color w:val="000000"/>
              <w:sz w:val="32"/>
              <w:szCs w:val="32"/>
            </w:rPr>
          </w:rPrChange>
        </w:rPr>
        <w:t>Economics of Innovation and Industrial Development</w:t>
      </w:r>
    </w:p>
    <w:p w:rsidRPr="00357A8D" w:rsidR="00763079" w:rsidP="00E65391" w:rsidRDefault="00763079" w14:paraId="697CB36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763079" w:rsidP="00E65391" w:rsidRDefault="00763079" w14:paraId="6FFB3FEC"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ทฤษฎีทางเศรษฐศาสตร์ที่เกี่ยวข้องกับการพัฒนาวิทยาศาสตร์ เทคโนโลยีและนวัตกรรมและการพัฒนาอุตสาหกรรม ความสำคัญของการพัฒนานวัตกรรมและการพัฒนาอุตสาหกรรมในระบบเศรษฐกิจไทย วิวัฒนาการของนโยบายอุตสาหกรรมและนโยบายนวัตกรรมในประเทศไทย รวมทั้งการพัฒนาเศรษฐกิจรูปแบบใหม่ เช่น เศรษฐกิจฐานความรู้ เศรษฐกิจดิจิทัล อุตสาหกรรม 4.0 บทบาทของรัฐบาลและภาคเอกชนในการพัฒนาวิทยาศาสตร์ เทคโนโลยีและนวัตกรรมและการพัฒนาอุตสาหกรรม และแนวคิดและเครื่องมือในการพัฒนาวิทยาศาสตร์ เทคโนโลยีและนวัตกรรมและการพัฒนาอุตสาหกรรม</w:t>
      </w:r>
    </w:p>
    <w:p w:rsidRPr="00357A8D" w:rsidR="00763079" w:rsidP="00E65391" w:rsidRDefault="00763079" w14:paraId="14D021D8" w14:textId="75AA62F3">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9:00Z" w:id="1628">
        <w:r w:rsidRPr="00357A8D" w:rsidR="004314CB">
          <w:rPr>
            <w:rFonts w:ascii="TH Sarabun New" w:hAnsi="TH Sarabun New" w:eastAsia="Angsana New" w:cs="TH Sarabun New"/>
            <w:sz w:val="32"/>
            <w:szCs w:val="32"/>
            <w:rPrChange w:author="PC" w:date="2023-03-31T11:41:00Z" w:id="1629">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 xml:space="preserve">EC311 </w:t>
      </w:r>
    </w:p>
    <w:p w:rsidRPr="00357A8D" w:rsidR="00763079" w:rsidP="00E65391" w:rsidRDefault="00763079" w14:paraId="0FAF1E8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1630">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631">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32">
            <w:rPr>
              <w:rFonts w:ascii="TH Sarabun New" w:hAnsi="TH Sarabun New" w:cs="TH Sarabun New"/>
              <w:color w:val="000000"/>
              <w:sz w:val="32"/>
              <w:szCs w:val="32"/>
            </w:rPr>
          </w:rPrChange>
        </w:rPr>
        <w:t>Economic theories related to science, technology, innovation, and industrial development</w:t>
      </w:r>
      <w:r w:rsidRPr="00357A8D">
        <w:rPr>
          <w:rFonts w:ascii="TH Sarabun New" w:hAnsi="TH Sarabun New" w:cs="TH Sarabun New"/>
          <w:sz w:val="32"/>
          <w:szCs w:val="32"/>
          <w:cs/>
          <w:rPrChange w:author="PC" w:date="2023-03-31T11:41:00Z" w:id="1633">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34">
            <w:rPr>
              <w:rFonts w:ascii="TH Sarabun New" w:hAnsi="TH Sarabun New" w:cs="TH Sarabun New"/>
              <w:color w:val="000000"/>
              <w:sz w:val="32"/>
              <w:szCs w:val="32"/>
            </w:rPr>
          </w:rPrChange>
        </w:rPr>
        <w:t>The importance of innovation and industrial development in the Thai economy</w:t>
      </w:r>
      <w:r w:rsidRPr="00357A8D">
        <w:rPr>
          <w:rFonts w:ascii="TH Sarabun New" w:hAnsi="TH Sarabun New" w:cs="TH Sarabun New"/>
          <w:sz w:val="32"/>
          <w:szCs w:val="32"/>
          <w:cs/>
          <w:rPrChange w:author="PC" w:date="2023-03-31T11:41:00Z" w:id="163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36">
            <w:rPr>
              <w:rFonts w:ascii="TH Sarabun New" w:hAnsi="TH Sarabun New" w:cs="TH Sarabun New"/>
              <w:color w:val="000000"/>
              <w:sz w:val="32"/>
              <w:szCs w:val="32"/>
            </w:rPr>
          </w:rPrChange>
        </w:rPr>
        <w:t xml:space="preserve">Evolution of Industrial Policy and Innovation Policy in Thailand, including developing new economic forms such as </w:t>
      </w:r>
      <w:r w:rsidRPr="00357A8D" w:rsidR="00714FAC">
        <w:rPr>
          <w:rFonts w:ascii="TH Sarabun New" w:hAnsi="TH Sarabun New" w:cs="TH Sarabun New"/>
          <w:sz w:val="32"/>
          <w:szCs w:val="32"/>
          <w:rPrChange w:author="PC" w:date="2023-03-31T11:41:00Z" w:id="1637">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1638">
            <w:rPr>
              <w:rFonts w:ascii="TH Sarabun New" w:hAnsi="TH Sarabun New" w:cs="TH Sarabun New"/>
              <w:color w:val="000000"/>
              <w:sz w:val="32"/>
              <w:szCs w:val="32"/>
            </w:rPr>
          </w:rPrChange>
        </w:rPr>
        <w:t>Knowledge</w:t>
      </w:r>
      <w:r w:rsidRPr="00357A8D">
        <w:rPr>
          <w:rFonts w:ascii="TH Sarabun New" w:hAnsi="TH Sarabun New" w:cs="TH Sarabun New"/>
          <w:sz w:val="32"/>
          <w:szCs w:val="32"/>
          <w:cs/>
          <w:rPrChange w:author="PC" w:date="2023-03-31T11:41:00Z" w:id="1639">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640">
            <w:rPr>
              <w:rFonts w:ascii="TH Sarabun New" w:hAnsi="TH Sarabun New" w:cs="TH Sarabun New"/>
              <w:color w:val="000000"/>
              <w:sz w:val="32"/>
              <w:szCs w:val="32"/>
            </w:rPr>
          </w:rPrChange>
        </w:rPr>
        <w:t xml:space="preserve">based Economy, Digital Economy, </w:t>
      </w:r>
      <w:r w:rsidRPr="00357A8D" w:rsidR="00714FAC">
        <w:rPr>
          <w:rFonts w:ascii="TH Sarabun New" w:hAnsi="TH Sarabun New" w:cs="TH Sarabun New"/>
          <w:sz w:val="32"/>
          <w:szCs w:val="32"/>
          <w:rPrChange w:author="PC" w:date="2023-03-31T11:41:00Z" w:id="1641">
            <w:rPr>
              <w:rFonts w:ascii="TH Sarabun New" w:hAnsi="TH Sarabun New" w:cs="TH Sarabun New"/>
              <w:color w:val="000000"/>
              <w:sz w:val="32"/>
              <w:szCs w:val="32"/>
            </w:rPr>
          </w:rPrChange>
        </w:rPr>
        <w:t xml:space="preserve">and </w:t>
      </w:r>
      <w:r w:rsidRPr="00357A8D">
        <w:rPr>
          <w:rFonts w:ascii="TH Sarabun New" w:hAnsi="TH Sarabun New" w:cs="TH Sarabun New"/>
          <w:sz w:val="32"/>
          <w:szCs w:val="32"/>
          <w:rPrChange w:author="PC" w:date="2023-03-31T11:41:00Z" w:id="1642">
            <w:rPr>
              <w:rFonts w:ascii="TH Sarabun New" w:hAnsi="TH Sarabun New" w:cs="TH Sarabun New"/>
              <w:color w:val="000000"/>
              <w:sz w:val="32"/>
              <w:szCs w:val="32"/>
            </w:rPr>
          </w:rPrChange>
        </w:rPr>
        <w:t>Industry 4</w:t>
      </w:r>
      <w:r w:rsidRPr="00357A8D">
        <w:rPr>
          <w:rFonts w:ascii="TH Sarabun New" w:hAnsi="TH Sarabun New" w:cs="TH Sarabun New"/>
          <w:sz w:val="32"/>
          <w:szCs w:val="32"/>
          <w:cs/>
          <w:rPrChange w:author="PC" w:date="2023-03-31T11:41:00Z" w:id="1643">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644">
            <w:rPr>
              <w:rFonts w:ascii="TH Sarabun New" w:hAnsi="TH Sarabun New" w:cs="TH Sarabun New"/>
              <w:color w:val="000000"/>
              <w:sz w:val="32"/>
              <w:szCs w:val="32"/>
            </w:rPr>
          </w:rPrChange>
        </w:rPr>
        <w:t>0</w:t>
      </w:r>
      <w:r w:rsidRPr="00357A8D">
        <w:rPr>
          <w:rFonts w:ascii="TH Sarabun New" w:hAnsi="TH Sarabun New" w:cs="TH Sarabun New"/>
          <w:sz w:val="32"/>
          <w:szCs w:val="32"/>
          <w:cs/>
          <w:rPrChange w:author="PC" w:date="2023-03-31T11:41:00Z" w:id="164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46">
            <w:rPr>
              <w:rFonts w:ascii="TH Sarabun New" w:hAnsi="TH Sarabun New" w:cs="TH Sarabun New"/>
              <w:color w:val="000000"/>
              <w:sz w:val="32"/>
              <w:szCs w:val="32"/>
            </w:rPr>
          </w:rPrChange>
        </w:rPr>
        <w:t>The role of government and private sector in science, technology, innovation, and industrial development</w:t>
      </w:r>
      <w:r w:rsidRPr="00357A8D">
        <w:rPr>
          <w:rFonts w:ascii="TH Sarabun New" w:hAnsi="TH Sarabun New" w:cs="TH Sarabun New"/>
          <w:sz w:val="32"/>
          <w:szCs w:val="32"/>
          <w:cs/>
          <w:rPrChange w:author="PC" w:date="2023-03-31T11:41:00Z" w:id="1647">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48">
            <w:rPr>
              <w:rFonts w:ascii="TH Sarabun New" w:hAnsi="TH Sarabun New" w:cs="TH Sarabun New"/>
              <w:color w:val="000000"/>
              <w:sz w:val="32"/>
              <w:szCs w:val="32"/>
            </w:rPr>
          </w:rPrChange>
        </w:rPr>
        <w:t>Concepts and tools for developing</w:t>
      </w:r>
      <w:r w:rsidRPr="00357A8D">
        <w:rPr>
          <w:rFonts w:ascii="TH Sarabun New" w:hAnsi="TH Sarabun New" w:cs="TH Sarabun New"/>
          <w:sz w:val="32"/>
          <w:szCs w:val="32"/>
        </w:rPr>
        <w:t xml:space="preserve"> science, technology, innovation, and industrial development</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C2554A" w:rsidP="00E65391" w:rsidRDefault="00C2554A" w14:paraId="4C3310B0" w14:textId="77777777">
      <w:pPr>
        <w:tabs>
          <w:tab w:val="left" w:pos="567"/>
        </w:tabs>
        <w:jc w:val="thaiDistribute"/>
        <w:rPr>
          <w:rFonts w:ascii="TH Sarabun New" w:hAnsi="TH Sarabun New" w:cs="TH Sarabun New"/>
          <w:sz w:val="32"/>
          <w:szCs w:val="32"/>
        </w:rPr>
      </w:pPr>
    </w:p>
    <w:p w:rsidRPr="00357A8D" w:rsidR="00763079" w:rsidP="00E65391" w:rsidRDefault="00763079" w14:paraId="5E13FC23"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เศรษฐศาสตร์ว่าด้วยการกำกับดูแลและการแข่งขันทางการค้า</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sidR="007441E8">
        <w:rPr>
          <w:rFonts w:ascii="TH Sarabun New" w:hAnsi="TH Sarabun New" w:cs="TH Sarabun New"/>
          <w:sz w:val="32"/>
          <w:szCs w:val="32"/>
          <w:cs/>
        </w:rPr>
        <w:t xml:space="preserve">         </w:t>
      </w:r>
      <w:r w:rsidRPr="00357A8D">
        <w:rPr>
          <w:rFonts w:ascii="TH Sarabun New" w:hAnsi="TH Sarabun New" w:cs="TH Sarabun New"/>
          <w:sz w:val="32"/>
          <w:szCs w:val="32"/>
          <w:cs/>
        </w:rPr>
        <w:t>3 (3-0-6)</w:t>
      </w:r>
    </w:p>
    <w:p w:rsidRPr="00357A8D" w:rsidR="00763079" w:rsidP="00E65391" w:rsidRDefault="00763079" w14:paraId="3FBCC081"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EC483</w:t>
      </w:r>
      <w:r w:rsidRPr="00357A8D">
        <w:rPr>
          <w:rFonts w:ascii="TH Sarabun New" w:hAnsi="TH Sarabun New" w:cs="TH Sarabun New"/>
          <w:sz w:val="32"/>
          <w:szCs w:val="32"/>
        </w:rPr>
        <w:tab/>
      </w:r>
      <w:r w:rsidRPr="00357A8D">
        <w:rPr>
          <w:rFonts w:ascii="TH Sarabun New" w:hAnsi="TH Sarabun New" w:cs="TH Sarabun New"/>
          <w:sz w:val="32"/>
          <w:szCs w:val="32"/>
        </w:rPr>
        <w:t>Economics of Regulation and Competition</w:t>
      </w:r>
    </w:p>
    <w:p w:rsidRPr="00357A8D" w:rsidR="00763079" w:rsidP="00E65391" w:rsidRDefault="00763079" w14:paraId="4731DD0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p>
    <w:p w:rsidRPr="00357A8D" w:rsidR="00763079" w:rsidP="00E65391" w:rsidRDefault="00763079" w14:paraId="5EF8DF9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ทฤษฎีที่อธิบายถึงความสำคัญและสาเหตุที่ต้องมีการกำกับดูแลและการแข่งขันทางการค้า ศึกษาเครื่องมือ วิธีการ และผลของการกำกับดูแลและการแข่งขันทางการค้า ศึกษาการกำกับดูแลและการแข่งขันทางการค้าเชิงสถาบัน พร้อมทั้งศึกษาตัวอย่างการปฏิรูปกิจการทางเศรษฐกิจ การกำกับดูแล และการส่งเสริมการแข่งขันทางการค้าในประเทศที่พัฒนาแล้วและประเทศกำลังพัฒนา</w:t>
      </w:r>
    </w:p>
    <w:p w:rsidRPr="00357A8D" w:rsidR="00763079" w:rsidP="00E65391" w:rsidRDefault="00763079" w14:paraId="0CA63E02" w14:textId="052CFF36">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29:00Z" w:id="1649">
        <w:r w:rsidRPr="00357A8D" w:rsidR="004314CB">
          <w:rPr>
            <w:rFonts w:ascii="TH Sarabun New" w:hAnsi="TH Sarabun New" w:eastAsia="Angsana New" w:cs="TH Sarabun New"/>
            <w:sz w:val="32"/>
            <w:szCs w:val="32"/>
            <w:rPrChange w:author="PC" w:date="2023-03-31T11:41:00Z" w:id="1650">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rPr>
        <w:t>EC311</w:t>
      </w:r>
    </w:p>
    <w:p w:rsidRPr="00357A8D" w:rsidR="00763079" w:rsidP="00E65391" w:rsidRDefault="00763079" w14:paraId="60A59543"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regulatory theories, competition policies, together with their economic rationales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approaches, methods, instruments and impact assessment of regulation and competition policies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regulatory institutions, governance and performance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of case studies from the developed and developing countries</w:t>
      </w:r>
      <w:r w:rsidRPr="00357A8D">
        <w:rPr>
          <w:rFonts w:ascii="TH Sarabun New" w:hAnsi="TH Sarabun New" w:cs="TH Sarabun New"/>
          <w:sz w:val="32"/>
          <w:szCs w:val="32"/>
          <w:cs/>
        </w:rPr>
        <w:t>.</w:t>
      </w:r>
    </w:p>
    <w:p w:rsidR="00763079" w:rsidP="00E65391" w:rsidRDefault="00763079" w14:paraId="4B5C1091" w14:textId="64B92D37">
      <w:pPr>
        <w:tabs>
          <w:tab w:val="left" w:pos="567"/>
        </w:tabs>
        <w:jc w:val="thaiDistribute"/>
        <w:rPr>
          <w:ins w:author="PC" w:date="2023-07-03T09:51:00Z" w:id="1651"/>
          <w:rFonts w:ascii="TH Sarabun New" w:hAnsi="TH Sarabun New" w:cs="TH Sarabun New"/>
          <w:sz w:val="32"/>
          <w:szCs w:val="32"/>
        </w:rPr>
      </w:pPr>
      <w:r w:rsidRPr="00357A8D">
        <w:rPr>
          <w:rFonts w:ascii="TH Sarabun New" w:hAnsi="TH Sarabun New" w:cs="TH Sarabun New"/>
          <w:sz w:val="32"/>
          <w:szCs w:val="32"/>
        </w:rPr>
        <w:tab/>
      </w:r>
    </w:p>
    <w:p w:rsidR="00D96E86" w:rsidP="00E65391" w:rsidRDefault="00D96E86" w14:paraId="2F087684" w14:textId="0864FD35">
      <w:pPr>
        <w:tabs>
          <w:tab w:val="left" w:pos="567"/>
        </w:tabs>
        <w:jc w:val="thaiDistribute"/>
        <w:rPr>
          <w:ins w:author="PC" w:date="2023-07-03T09:51:00Z" w:id="1652"/>
          <w:rFonts w:ascii="TH Sarabun New" w:hAnsi="TH Sarabun New" w:cs="TH Sarabun New"/>
          <w:sz w:val="32"/>
          <w:szCs w:val="32"/>
        </w:rPr>
      </w:pPr>
    </w:p>
    <w:p w:rsidR="00D96E86" w:rsidP="00E65391" w:rsidRDefault="00D96E86" w14:paraId="255280FE" w14:textId="28889F89">
      <w:pPr>
        <w:tabs>
          <w:tab w:val="left" w:pos="567"/>
        </w:tabs>
        <w:jc w:val="thaiDistribute"/>
        <w:rPr>
          <w:ins w:author="PC" w:date="2023-07-03T09:51:00Z" w:id="1653"/>
          <w:rFonts w:ascii="TH Sarabun New" w:hAnsi="TH Sarabun New" w:cs="TH Sarabun New"/>
          <w:sz w:val="32"/>
          <w:szCs w:val="32"/>
        </w:rPr>
      </w:pPr>
    </w:p>
    <w:p w:rsidR="00D96E86" w:rsidP="00E65391" w:rsidRDefault="00D96E86" w14:paraId="1C5D1567" w14:textId="53E8B243">
      <w:pPr>
        <w:tabs>
          <w:tab w:val="left" w:pos="567"/>
        </w:tabs>
        <w:jc w:val="thaiDistribute"/>
        <w:rPr>
          <w:ins w:author="PC" w:date="2023-07-03T09:51:00Z" w:id="1654"/>
          <w:rFonts w:ascii="TH Sarabun New" w:hAnsi="TH Sarabun New" w:cs="TH Sarabun New"/>
          <w:sz w:val="32"/>
          <w:szCs w:val="32"/>
        </w:rPr>
      </w:pPr>
    </w:p>
    <w:p w:rsidRPr="00357A8D" w:rsidR="00D96E86" w:rsidP="00E65391" w:rsidRDefault="00D96E86" w14:paraId="210B8663" w14:textId="77777777">
      <w:pPr>
        <w:tabs>
          <w:tab w:val="left" w:pos="567"/>
        </w:tabs>
        <w:jc w:val="thaiDistribute"/>
        <w:rPr>
          <w:ins w:author="PC" w:date="2023-03-31T11:31:00Z" w:id="1655"/>
          <w:rFonts w:ascii="TH Sarabun New" w:hAnsi="TH Sarabun New" w:cs="TH Sarabun New"/>
          <w:sz w:val="32"/>
          <w:szCs w:val="32"/>
        </w:rPr>
      </w:pPr>
    </w:p>
    <w:p w:rsidRPr="00357A8D" w:rsidR="00EA2752" w:rsidDel="00FC697C" w:rsidP="00E65391" w:rsidRDefault="00EA2752" w14:paraId="131E0297" w14:textId="75D6E13C">
      <w:pPr>
        <w:tabs>
          <w:tab w:val="left" w:pos="567"/>
        </w:tabs>
        <w:jc w:val="thaiDistribute"/>
        <w:rPr>
          <w:del w:author="phetc" w:date="2023-06-13T09:11:00Z" w:id="1656"/>
          <w:rFonts w:ascii="TH Sarabun New" w:hAnsi="TH Sarabun New" w:cs="TH Sarabun New"/>
          <w:sz w:val="32"/>
          <w:szCs w:val="32"/>
        </w:rPr>
      </w:pPr>
    </w:p>
    <w:p w:rsidRPr="00357A8D" w:rsidR="00763079" w:rsidP="00E65391" w:rsidRDefault="00763079" w14:paraId="25F473B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484</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เศรษฐศาสตร์อุตสาหกรรมเชิงประจักษ์</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sidR="007441E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E08736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EC484</w:t>
      </w:r>
      <w:r w:rsidRPr="00357A8D">
        <w:rPr>
          <w:rFonts w:ascii="TH Sarabun New" w:hAnsi="TH Sarabun New" w:cs="TH Sarabun New"/>
          <w:sz w:val="32"/>
          <w:szCs w:val="32"/>
        </w:rPr>
        <w:tab/>
      </w:r>
      <w:r w:rsidRPr="00357A8D">
        <w:rPr>
          <w:rFonts w:ascii="TH Sarabun New" w:hAnsi="TH Sarabun New" w:cs="TH Sarabun New"/>
          <w:sz w:val="32"/>
          <w:szCs w:val="32"/>
        </w:rPr>
        <w:t>Empirical Industrial Organization</w:t>
      </w:r>
    </w:p>
    <w:p w:rsidRPr="00357A8D" w:rsidR="00763079" w:rsidP="00E65391" w:rsidRDefault="00763079" w14:paraId="153EE452" w14:textId="61C60039">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(ก)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และ ศ.</w:t>
      </w:r>
      <w:r w:rsidRPr="00357A8D">
        <w:rPr>
          <w:rFonts w:ascii="TH Sarabun New" w:hAnsi="TH Sarabun New" w:cs="TH Sarabun New"/>
          <w:sz w:val="32"/>
          <w:szCs w:val="32"/>
        </w:rPr>
        <w:t xml:space="preserve">325 </w:t>
      </w:r>
      <w:r w:rsidRPr="00357A8D">
        <w:rPr>
          <w:rFonts w:ascii="TH Sarabun New" w:hAnsi="TH Sarabun New" w:cs="TH Sarabun New"/>
          <w:sz w:val="32"/>
          <w:szCs w:val="32"/>
          <w:cs/>
        </w:rPr>
        <w:t>(หรือ ศ.</w:t>
      </w:r>
      <w:r w:rsidRPr="00357A8D">
        <w:rPr>
          <w:rFonts w:ascii="TH Sarabun New" w:hAnsi="TH Sarabun New" w:cs="TH Sarabun New"/>
          <w:sz w:val="32"/>
          <w:szCs w:val="32"/>
        </w:rPr>
        <w:t>425</w:t>
      </w:r>
      <w:r w:rsidRPr="00357A8D">
        <w:rPr>
          <w:rFonts w:ascii="TH Sarabun New" w:hAnsi="TH Sarabun New" w:cs="TH Sarabun New"/>
          <w:sz w:val="32"/>
          <w:szCs w:val="32"/>
          <w:cs/>
        </w:rPr>
        <w:t xml:space="preserve">) </w:t>
      </w:r>
      <w:del w:author="phetc" w:date="2023-02-14T13:55:00Z" w:id="1657">
        <w:r w:rsidRPr="00357A8D" w:rsidDel="00B6512E">
          <w:rPr>
            <w:rFonts w:ascii="TH Sarabun New" w:hAnsi="TH Sarabun New" w:cs="TH Sarabun New"/>
            <w:sz w:val="32"/>
            <w:szCs w:val="32"/>
            <w:cs/>
          </w:rPr>
          <w:delText>หรือ (ข) ได้รับการอนุมัติจากผู้สอน</w:delText>
        </w:r>
      </w:del>
    </w:p>
    <w:p w:rsidRPr="00357A8D" w:rsidR="00763079" w:rsidP="00E65391" w:rsidRDefault="00763079" w14:paraId="28C9EB5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วิธีการเชิงประจักษ์ในเศรษฐศาสตร์อุตสาหกรรม และการประยุกต์ใช้เศรษฐมิติในการวิเคราะห์ทฤษฎีเศรษฐศาสตร์อุตสาหกรรม เช่น การประมาณค่าเส้นอุปสงค์และฟังก์ชันการผลิต การวัดอำนาจในตลาด การวิเคราะห์พฤติกรรมของหน่วยธุรกิจในเชิงกลยุทธ์ การแข่งขันแนวดิ่งและแนวราบ การตัดสินใจเข้าตลาดของบริษัท สัญญาและการเรียนรู้ และการวัดผลการดำเนินงานของหน่วยผลิต โดยอาศัยตัววัดค่าประสิทธิภาพและผลิตภาพ</w:t>
      </w:r>
    </w:p>
    <w:p w:rsidRPr="00357A8D" w:rsidR="00763079" w:rsidP="00E65391" w:rsidRDefault="00763079" w14:paraId="6556425E" w14:textId="23BEF4CA">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30:00Z" w:id="1658">
        <w:r w:rsidRPr="00357A8D" w:rsidR="004314CB">
          <w:rPr>
            <w:rFonts w:ascii="TH Sarabun New" w:hAnsi="TH Sarabun New" w:eastAsia="Angsana New" w:cs="TH Sarabun New"/>
            <w:sz w:val="32"/>
            <w:szCs w:val="32"/>
            <w:rPrChange w:author="PC" w:date="2023-03-31T11:41:00Z" w:id="1659">
              <w:rPr>
                <w:rFonts w:ascii="TH Sarabun New" w:hAnsi="TH Sarabun New" w:eastAsia="Angsana New" w:cs="TH Sarabun New"/>
                <w:color w:val="FF0000"/>
                <w:sz w:val="32"/>
                <w:szCs w:val="32"/>
              </w:rPr>
            </w:rPrChange>
          </w:rPr>
          <w:t>Have earned credits of</w:t>
        </w:r>
        <w:r w:rsidRPr="00357A8D" w:rsidR="004314CB">
          <w:rPr>
            <w:rFonts w:ascii="TH Sarabun New" w:hAnsi="TH Sarabun New" w:cs="TH Sarabun New"/>
            <w:sz w:val="32"/>
            <w:szCs w:val="32"/>
            <w:cs/>
          </w:rPr>
          <w:t xml:space="preserve"> </w:t>
        </w:r>
      </w:ins>
      <w:r w:rsidRPr="00357A8D">
        <w:rPr>
          <w:rFonts w:ascii="TH Sarabun New" w:hAnsi="TH Sarabun New" w:cs="TH Sarabun New"/>
          <w:sz w:val="32"/>
          <w:szCs w:val="32"/>
          <w:cs/>
        </w:rPr>
        <w:t>(</w:t>
      </w:r>
      <w:r w:rsidRPr="00357A8D">
        <w:rPr>
          <w:rFonts w:ascii="TH Sarabun New" w:hAnsi="TH Sarabun New" w:cs="TH Sarabun New"/>
          <w:sz w:val="32"/>
          <w:szCs w:val="32"/>
        </w:rPr>
        <w:t>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EC311 and EC325 </w:t>
      </w:r>
      <w:r w:rsidRPr="00357A8D">
        <w:rPr>
          <w:rFonts w:ascii="TH Sarabun New" w:hAnsi="TH Sarabun New" w:cs="TH Sarabun New"/>
          <w:sz w:val="32"/>
          <w:szCs w:val="32"/>
          <w:cs/>
        </w:rPr>
        <w:t>(</w:t>
      </w:r>
      <w:r w:rsidRPr="00357A8D">
        <w:rPr>
          <w:rFonts w:ascii="TH Sarabun New" w:hAnsi="TH Sarabun New" w:cs="TH Sarabun New"/>
          <w:sz w:val="32"/>
          <w:szCs w:val="32"/>
        </w:rPr>
        <w:t>or EC425</w:t>
      </w:r>
      <w:r w:rsidRPr="00357A8D">
        <w:rPr>
          <w:rFonts w:ascii="TH Sarabun New" w:hAnsi="TH Sarabun New" w:cs="TH Sarabun New"/>
          <w:sz w:val="32"/>
          <w:szCs w:val="32"/>
          <w:cs/>
        </w:rPr>
        <w:t xml:space="preserve">) </w:t>
      </w:r>
      <w:del w:author="phetc" w:date="2023-02-14T13:55:00Z" w:id="1660">
        <w:r w:rsidRPr="00357A8D" w:rsidDel="00B6512E">
          <w:rPr>
            <w:rFonts w:ascii="TH Sarabun New" w:hAnsi="TH Sarabun New" w:cs="TH Sarabun New"/>
            <w:sz w:val="32"/>
            <w:szCs w:val="32"/>
          </w:rPr>
          <w:delText xml:space="preserve">or </w:delText>
        </w:r>
        <w:r w:rsidRPr="00357A8D" w:rsidDel="00B6512E">
          <w:rPr>
            <w:rFonts w:ascii="TH Sarabun New" w:hAnsi="TH Sarabun New" w:cs="TH Sarabun New"/>
            <w:sz w:val="32"/>
            <w:szCs w:val="32"/>
            <w:cs/>
          </w:rPr>
          <w:delText>(</w:delText>
        </w:r>
        <w:r w:rsidRPr="00357A8D" w:rsidDel="00B6512E">
          <w:rPr>
            <w:rFonts w:ascii="TH Sarabun New" w:hAnsi="TH Sarabun New" w:cs="TH Sarabun New"/>
            <w:sz w:val="32"/>
            <w:szCs w:val="32"/>
          </w:rPr>
          <w:delText>b</w:delText>
        </w:r>
        <w:r w:rsidRPr="00357A8D" w:rsidDel="00B6512E">
          <w:rPr>
            <w:rFonts w:ascii="TH Sarabun New" w:hAnsi="TH Sarabun New" w:cs="TH Sarabun New"/>
            <w:sz w:val="32"/>
            <w:szCs w:val="32"/>
            <w:cs/>
          </w:rPr>
          <w:delText xml:space="preserve">) </w:delText>
        </w:r>
        <w:r w:rsidRPr="00357A8D" w:rsidDel="00B6512E">
          <w:rPr>
            <w:rFonts w:ascii="TH Sarabun New" w:hAnsi="TH Sarabun New" w:cs="TH Sarabun New"/>
            <w:sz w:val="32"/>
            <w:szCs w:val="32"/>
          </w:rPr>
          <w:delText>with the consent of the lecturer</w:delText>
        </w:r>
        <w:r w:rsidRPr="00357A8D" w:rsidDel="00B6512E">
          <w:rPr>
            <w:rFonts w:ascii="TH Sarabun New" w:hAnsi="TH Sarabun New" w:cs="TH Sarabun New"/>
            <w:sz w:val="32"/>
            <w:szCs w:val="32"/>
            <w:cs/>
          </w:rPr>
          <w:delText>.</w:delText>
        </w:r>
      </w:del>
    </w:p>
    <w:p w:rsidRPr="00357A8D" w:rsidR="00EA2752" w:rsidP="00E65391" w:rsidRDefault="00763079" w14:paraId="5FF2215C" w14:textId="77777777">
      <w:pPr>
        <w:tabs>
          <w:tab w:val="left" w:pos="567"/>
          <w:tab w:val="left" w:pos="709"/>
        </w:tabs>
        <w:jc w:val="thaiDistribute"/>
        <w:rPr>
          <w:ins w:author="PC" w:date="2023-03-31T11:31:00Z" w:id="1661"/>
          <w:rFonts w:ascii="TH Sarabun New" w:hAnsi="TH Sarabun New" w:cs="TH Sarabun New"/>
          <w:sz w:val="32"/>
          <w:szCs w:val="32"/>
        </w:rPr>
      </w:pPr>
      <w:r w:rsidRPr="00357A8D">
        <w:rPr>
          <w:rFonts w:ascii="TH Sarabun New" w:hAnsi="TH Sarabun New" w:cs="TH Sarabun New"/>
          <w:sz w:val="32"/>
          <w:szCs w:val="32"/>
          <w:rPrChange w:author="PC" w:date="2023-03-31T11:41:00Z" w:id="1662">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663">
            <w:rPr>
              <w:rFonts w:ascii="TH Sarabun New" w:hAnsi="TH Sarabun New" w:cs="TH Sarabun New"/>
              <w:color w:val="000000"/>
              <w:sz w:val="32"/>
              <w:szCs w:val="32"/>
              <w:cs/>
            </w:rPr>
          </w:rPrChange>
        </w:rPr>
        <w:t xml:space="preserve"> </w:t>
      </w:r>
      <w:r w:rsidRPr="00357A8D" w:rsidR="00714FAC">
        <w:rPr>
          <w:rFonts w:ascii="TH Sarabun New" w:hAnsi="TH Sarabun New" w:cs="TH Sarabun New"/>
          <w:sz w:val="32"/>
          <w:szCs w:val="32"/>
          <w:rPrChange w:author="PC" w:date="2023-03-31T11:41:00Z" w:id="1664">
            <w:rPr>
              <w:rFonts w:ascii="TH Sarabun New" w:hAnsi="TH Sarabun New" w:cs="TH Sarabun New"/>
              <w:color w:val="000000"/>
              <w:sz w:val="32"/>
              <w:szCs w:val="32"/>
            </w:rPr>
          </w:rPrChange>
        </w:rPr>
        <w:t>The e</w:t>
      </w:r>
      <w:r w:rsidRPr="00357A8D">
        <w:rPr>
          <w:rFonts w:ascii="TH Sarabun New" w:hAnsi="TH Sarabun New" w:cs="TH Sarabun New"/>
          <w:sz w:val="32"/>
          <w:szCs w:val="32"/>
          <w:rPrChange w:author="PC" w:date="2023-03-31T11:41:00Z" w:id="1665">
            <w:rPr>
              <w:rFonts w:ascii="TH Sarabun New" w:hAnsi="TH Sarabun New" w:cs="TH Sarabun New"/>
              <w:color w:val="000000"/>
              <w:sz w:val="32"/>
              <w:szCs w:val="32"/>
            </w:rPr>
          </w:rPrChange>
        </w:rPr>
        <w:t>mpirical approach in industrial economics and application of econometric</w:t>
      </w:r>
      <w:r w:rsidRPr="00357A8D">
        <w:rPr>
          <w:rFonts w:ascii="TH Sarabun New" w:hAnsi="TH Sarabun New" w:cs="TH Sarabun New"/>
          <w:sz w:val="32"/>
          <w:szCs w:val="32"/>
        </w:rPr>
        <w:t xml:space="preserve"> analysis in industrial economics theory i</w:t>
      </w:r>
      <w:r w:rsidRPr="00357A8D">
        <w:rPr>
          <w:rFonts w:ascii="TH Sarabun New" w:hAnsi="TH Sarabun New" w:cs="TH Sarabun New"/>
          <w:sz w:val="32"/>
          <w:szCs w:val="32"/>
          <w:cs/>
        </w:rPr>
        <w:t>.</w:t>
      </w:r>
      <w:r w:rsidRPr="00357A8D">
        <w:rPr>
          <w:rFonts w:ascii="TH Sarabun New" w:hAnsi="TH Sarabun New" w:cs="TH Sarabun New"/>
          <w:sz w:val="32"/>
          <w:szCs w:val="32"/>
        </w:rPr>
        <w:t>e</w:t>
      </w:r>
      <w:r w:rsidRPr="00357A8D">
        <w:rPr>
          <w:rFonts w:ascii="TH Sarabun New" w:hAnsi="TH Sarabun New" w:cs="TH Sarabun New"/>
          <w:sz w:val="32"/>
          <w:szCs w:val="32"/>
          <w:cs/>
        </w:rPr>
        <w:t>.</w:t>
      </w:r>
      <w:r w:rsidRPr="00357A8D">
        <w:rPr>
          <w:rFonts w:ascii="TH Sarabun New" w:hAnsi="TH Sarabun New" w:cs="TH Sarabun New"/>
          <w:sz w:val="32"/>
          <w:szCs w:val="32"/>
        </w:rPr>
        <w:t>, Estimation of demand and production functions, Measurement of market power, Analysis of firm</w:t>
      </w:r>
      <w:r w:rsidRPr="00357A8D">
        <w:rPr>
          <w:rFonts w:ascii="TH Sarabun New" w:hAnsi="TH Sarabun New" w:cs="TH Sarabun New"/>
          <w:sz w:val="32"/>
          <w:szCs w:val="32"/>
          <w:cs/>
        </w:rPr>
        <w:t>’</w:t>
      </w:r>
      <w:r w:rsidRPr="00357A8D">
        <w:rPr>
          <w:rFonts w:ascii="TH Sarabun New" w:hAnsi="TH Sarabun New" w:cs="TH Sarabun New"/>
          <w:sz w:val="32"/>
          <w:szCs w:val="32"/>
        </w:rPr>
        <w:t>s strategic behavior, Vertical and horizontal competition, Firm's entry decisions, contract</w:t>
      </w:r>
      <w:r w:rsidRPr="00357A8D" w:rsidR="00714FAC">
        <w:rPr>
          <w:rFonts w:ascii="TH Sarabun New" w:hAnsi="TH Sarabun New" w:cs="TH Sarabun New"/>
          <w:sz w:val="32"/>
          <w:szCs w:val="32"/>
        </w:rPr>
        <w:t>,</w:t>
      </w:r>
      <w:r w:rsidRPr="00357A8D">
        <w:rPr>
          <w:rFonts w:ascii="TH Sarabun New" w:hAnsi="TH Sarabun New" w:cs="TH Sarabun New"/>
          <w:sz w:val="32"/>
          <w:szCs w:val="32"/>
        </w:rPr>
        <w:t xml:space="preserve"> and learning</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Measurement of firm performance by efficiency and productivity indicators</w:t>
      </w:r>
      <w:r w:rsidRPr="00357A8D">
        <w:rPr>
          <w:rFonts w:ascii="TH Sarabun New" w:hAnsi="TH Sarabun New" w:cs="TH Sarabun New"/>
          <w:sz w:val="32"/>
          <w:szCs w:val="32"/>
          <w:cs/>
        </w:rPr>
        <w:t>.</w:t>
      </w:r>
    </w:p>
    <w:p w:rsidRPr="00357A8D" w:rsidR="00763079" w:rsidP="00E65391" w:rsidRDefault="00763079" w14:paraId="393D0137" w14:textId="196C046A">
      <w:pPr>
        <w:tabs>
          <w:tab w:val="left" w:pos="567"/>
          <w:tab w:val="left" w:pos="709"/>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ab/>
      </w:r>
    </w:p>
    <w:p w:rsidRPr="00357A8D" w:rsidR="00895741" w:rsidDel="000F3206" w:rsidP="00E65391" w:rsidRDefault="00895741" w14:paraId="7464787D" w14:textId="60508442">
      <w:pPr>
        <w:tabs>
          <w:tab w:val="left" w:pos="567"/>
        </w:tabs>
        <w:autoSpaceDE w:val="0"/>
        <w:autoSpaceDN w:val="0"/>
        <w:adjustRightInd w:val="0"/>
        <w:jc w:val="thaiDistribute"/>
        <w:rPr>
          <w:del w:author="Jenjira O-cha" w:date="2023-02-08T15:18:00Z" w:id="1666"/>
          <w:rFonts w:ascii="TH Sarabun New" w:hAnsi="TH Sarabun New" w:cs="TH Sarabun New"/>
          <w:sz w:val="32"/>
          <w:szCs w:val="32"/>
        </w:rPr>
      </w:pPr>
    </w:p>
    <w:p w:rsidRPr="00357A8D" w:rsidR="00895741" w:rsidP="00E65391" w:rsidRDefault="00895741" w14:paraId="4D6F47A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ศ.4</w:t>
      </w:r>
      <w:r w:rsidRPr="00357A8D">
        <w:rPr>
          <w:rFonts w:ascii="TH Sarabun New" w:hAnsi="TH Sarabun New" w:cs="TH Sarabun New"/>
          <w:sz w:val="32"/>
          <w:szCs w:val="32"/>
        </w:rPr>
        <w:t>86</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เศรษฐศาสตร์ธุรกิจ</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3 (3-0-6)</w:t>
      </w:r>
    </w:p>
    <w:p w:rsidRPr="00357A8D" w:rsidR="00895741" w:rsidP="00E65391" w:rsidRDefault="00895741" w14:paraId="411B9479"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w:t>
      </w:r>
      <w:r w:rsidRPr="00357A8D">
        <w:rPr>
          <w:rFonts w:ascii="TH Sarabun New" w:hAnsi="TH Sarabun New" w:cs="TH Sarabun New"/>
          <w:sz w:val="32"/>
          <w:szCs w:val="32"/>
          <w:cs/>
        </w:rPr>
        <w:t>4</w:t>
      </w:r>
      <w:r w:rsidRPr="00357A8D">
        <w:rPr>
          <w:rFonts w:ascii="TH Sarabun New" w:hAnsi="TH Sarabun New" w:cs="TH Sarabun New"/>
          <w:sz w:val="32"/>
          <w:szCs w:val="32"/>
        </w:rPr>
        <w:t>86</w:t>
      </w:r>
      <w:r w:rsidRPr="00357A8D">
        <w:rPr>
          <w:rFonts w:ascii="TH Sarabun New" w:hAnsi="TH Sarabun New" w:cs="TH Sarabun New"/>
          <w:sz w:val="32"/>
          <w:szCs w:val="32"/>
        </w:rPr>
        <w:tab/>
      </w:r>
      <w:r w:rsidRPr="00357A8D">
        <w:rPr>
          <w:rFonts w:ascii="TH Sarabun New" w:hAnsi="TH Sarabun New" w:cs="TH Sarabun New"/>
          <w:sz w:val="32"/>
          <w:szCs w:val="32"/>
        </w:rPr>
        <w:t>Business Economics</w:t>
      </w:r>
    </w:p>
    <w:p w:rsidRPr="00357A8D" w:rsidR="00895741" w:rsidP="00E65391" w:rsidRDefault="00895741" w14:paraId="5A1BCD8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ศ.311 </w:t>
      </w:r>
    </w:p>
    <w:p w:rsidRPr="00357A8D" w:rsidR="00895741" w:rsidP="00E65391" w:rsidRDefault="00895741" w14:paraId="77A7CF1D"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ทฤษฎีและเครื่องมือต่าง ๆ ที่สามารถนำมาประยุกต์ใช้เพื่อวิเคราะห์ปัญหาและแนวทางในการแก้ไขปัญหาธุรกิจ อันได้แก่ การประยุกต์แนวคิดทางเศรษฐศาสตร์เพื่อการพยากรณ์ภาวะเศรษฐกิจและอุตสาหกรรม การวางกลยุทธ์ การตลาด การผลิต การจัดโครงสร้างองค์กรและบริหารทรัพยากรมนุษย์ และการตัดสินใจทางธุรกิจ</w:t>
      </w:r>
    </w:p>
    <w:p w:rsidRPr="00357A8D" w:rsidR="00895741" w:rsidP="00E65391" w:rsidRDefault="00895741" w14:paraId="7BC17209" w14:textId="39CF4DC2">
      <w:pPr>
        <w:tabs>
          <w:tab w:val="left" w:pos="567"/>
        </w:tabs>
        <w:jc w:val="thaiDistribute"/>
        <w:rPr>
          <w:rFonts w:ascii="TH Sarabun New" w:hAnsi="TH Sarabun New" w:cs="TH Sarabun New"/>
          <w:sz w:val="32"/>
          <w:szCs w:val="32"/>
          <w:rPrChange w:author="PC" w:date="2023-03-31T11:41:00Z" w:id="1667">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668">
            <w:rPr>
              <w:rFonts w:ascii="TH Sarabun New" w:hAnsi="TH Sarabun New" w:cs="TH Sarabun New"/>
              <w:color w:val="000000"/>
              <w:sz w:val="32"/>
              <w:szCs w:val="32"/>
              <w:cs/>
            </w:rPr>
          </w:rPrChange>
        </w:rPr>
        <w:tab/>
      </w:r>
      <w:r w:rsidRPr="00357A8D">
        <w:rPr>
          <w:rFonts w:ascii="TH Sarabun New" w:hAnsi="TH Sarabun New" w:cs="TH Sarabun New"/>
          <w:sz w:val="32"/>
          <w:szCs w:val="32"/>
          <w:cs/>
          <w:rPrChange w:author="PC" w:date="2023-03-31T11:41:00Z" w:id="166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669">
            <w:rPr>
              <w:rFonts w:ascii="TH Sarabun New" w:hAnsi="TH Sarabun New" w:cs="TH Sarabun New"/>
              <w:color w:val="000000"/>
              <w:sz w:val="32"/>
              <w:szCs w:val="32"/>
            </w:rPr>
          </w:rPrChange>
        </w:rPr>
        <w:t>Prerequisites</w:t>
      </w:r>
      <w:r w:rsidRPr="00357A8D">
        <w:rPr>
          <w:rFonts w:ascii="TH Sarabun New" w:hAnsi="TH Sarabun New" w:cs="TH Sarabun New"/>
          <w:sz w:val="32"/>
          <w:szCs w:val="32"/>
          <w:cs/>
          <w:rPrChange w:author="PC" w:date="2023-03-31T11:41:00Z" w:id="1670">
            <w:rPr>
              <w:rFonts w:ascii="TH Sarabun New" w:hAnsi="TH Sarabun New" w:cs="TH Sarabun New"/>
              <w:color w:val="000000"/>
              <w:sz w:val="32"/>
              <w:szCs w:val="32"/>
              <w:cs/>
            </w:rPr>
          </w:rPrChange>
        </w:rPr>
        <w:t xml:space="preserve">: </w:t>
      </w:r>
      <w:ins w:author="phetc" w:date="2023-02-15T11:30:00Z" w:id="1671">
        <w:r w:rsidRPr="00357A8D" w:rsidR="00E65B98">
          <w:rPr>
            <w:rFonts w:ascii="TH Sarabun New" w:hAnsi="TH Sarabun New" w:eastAsia="Angsana New" w:cs="TH Sarabun New"/>
            <w:sz w:val="32"/>
            <w:szCs w:val="32"/>
            <w:rPrChange w:author="PC" w:date="2023-03-31T11:41:00Z" w:id="1672">
              <w:rPr>
                <w:rFonts w:ascii="TH Sarabun New" w:hAnsi="TH Sarabun New" w:eastAsia="Angsana New" w:cs="TH Sarabun New"/>
                <w:color w:val="FF0000"/>
                <w:sz w:val="32"/>
                <w:szCs w:val="32"/>
              </w:rPr>
            </w:rPrChange>
          </w:rPr>
          <w:t>Have earned credits of</w:t>
        </w:r>
        <w:r w:rsidRPr="00357A8D" w:rsidR="00E65B98">
          <w:rPr>
            <w:rFonts w:ascii="TH Sarabun New" w:hAnsi="TH Sarabun New" w:cs="TH Sarabun New"/>
            <w:sz w:val="32"/>
            <w:szCs w:val="32"/>
            <w:cs/>
          </w:rPr>
          <w:t xml:space="preserve"> </w:t>
        </w:r>
      </w:ins>
      <w:r w:rsidRPr="00357A8D">
        <w:rPr>
          <w:rFonts w:ascii="TH Sarabun New" w:hAnsi="TH Sarabun New" w:cs="TH Sarabun New"/>
          <w:sz w:val="32"/>
          <w:szCs w:val="32"/>
          <w:rPrChange w:author="PC" w:date="2023-03-31T11:41:00Z" w:id="1673">
            <w:rPr>
              <w:rFonts w:ascii="TH Sarabun New" w:hAnsi="TH Sarabun New" w:cs="TH Sarabun New"/>
              <w:color w:val="000000"/>
              <w:sz w:val="32"/>
              <w:szCs w:val="32"/>
            </w:rPr>
          </w:rPrChange>
        </w:rPr>
        <w:t>EC</w:t>
      </w:r>
      <w:r w:rsidRPr="00357A8D">
        <w:rPr>
          <w:rFonts w:ascii="TH Sarabun New" w:hAnsi="TH Sarabun New" w:cs="TH Sarabun New"/>
          <w:sz w:val="32"/>
          <w:szCs w:val="32"/>
          <w:cs/>
          <w:rPrChange w:author="PC" w:date="2023-03-31T11:41:00Z" w:id="1674">
            <w:rPr>
              <w:rFonts w:ascii="TH Sarabun New" w:hAnsi="TH Sarabun New" w:cs="TH Sarabun New"/>
              <w:color w:val="000000"/>
              <w:sz w:val="32"/>
              <w:szCs w:val="32"/>
              <w:cs/>
            </w:rPr>
          </w:rPrChange>
        </w:rPr>
        <w:t>311</w:t>
      </w:r>
    </w:p>
    <w:p w:rsidRPr="00357A8D" w:rsidR="00895741" w:rsidP="00E65391" w:rsidRDefault="00895741" w14:paraId="4740AFB1"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Change w:author="PC" w:date="2023-03-31T11:41:00Z" w:id="1675">
            <w:rPr>
              <w:rFonts w:ascii="TH Sarabun New" w:hAnsi="TH Sarabun New" w:cs="TH Sarabun New"/>
              <w:color w:val="000000"/>
              <w:sz w:val="32"/>
              <w:szCs w:val="32"/>
              <w:cs/>
            </w:rPr>
          </w:rPrChange>
        </w:rPr>
        <w:tab/>
      </w:r>
      <w:r w:rsidRPr="00357A8D">
        <w:rPr>
          <w:rFonts w:ascii="TH Sarabun New" w:hAnsi="TH Sarabun New" w:cs="TH Sarabun New"/>
          <w:sz w:val="32"/>
          <w:szCs w:val="32"/>
          <w:rPrChange w:author="PC" w:date="2023-03-31T11:41:00Z" w:id="1676">
            <w:rPr>
              <w:rFonts w:ascii="TH Sarabun New" w:hAnsi="TH Sarabun New" w:cs="TH Sarabun New"/>
              <w:color w:val="000000"/>
              <w:sz w:val="32"/>
              <w:szCs w:val="32"/>
            </w:rPr>
          </w:rPrChange>
        </w:rPr>
        <w:t xml:space="preserve">  Theories and tools </w:t>
      </w:r>
      <w:r w:rsidRPr="00357A8D" w:rsidR="00714FAC">
        <w:rPr>
          <w:rFonts w:ascii="TH Sarabun New" w:hAnsi="TH Sarabun New" w:cs="TH Sarabun New"/>
          <w:sz w:val="32"/>
          <w:szCs w:val="32"/>
          <w:rPrChange w:author="PC" w:date="2023-03-31T11:41:00Z" w:id="1677">
            <w:rPr>
              <w:rFonts w:ascii="TH Sarabun New" w:hAnsi="TH Sarabun New" w:cs="TH Sarabun New"/>
              <w:color w:val="000000"/>
              <w:sz w:val="32"/>
              <w:szCs w:val="32"/>
            </w:rPr>
          </w:rPrChange>
        </w:rPr>
        <w:t xml:space="preserve">are </w:t>
      </w:r>
      <w:r w:rsidRPr="00357A8D">
        <w:rPr>
          <w:rFonts w:ascii="TH Sarabun New" w:hAnsi="TH Sarabun New" w:cs="TH Sarabun New"/>
          <w:sz w:val="32"/>
          <w:szCs w:val="32"/>
          <w:rPrChange w:author="PC" w:date="2023-03-31T11:41:00Z" w:id="1678">
            <w:rPr>
              <w:rFonts w:ascii="TH Sarabun New" w:hAnsi="TH Sarabun New" w:cs="TH Sarabun New"/>
              <w:color w:val="000000"/>
              <w:sz w:val="32"/>
              <w:szCs w:val="32"/>
            </w:rPr>
          </w:rPrChange>
        </w:rPr>
        <w:t>applicable for analysis of business problems and solutions, such as the application of economic concepts to forecast economic and industrial conditions, determination of business strategy, marketing, production, organization,</w:t>
      </w:r>
      <w:r w:rsidRPr="00357A8D">
        <w:rPr>
          <w:rFonts w:ascii="TH Sarabun New" w:hAnsi="TH Sarabun New" w:cs="TH Sarabun New"/>
          <w:sz w:val="32"/>
          <w:szCs w:val="32"/>
        </w:rPr>
        <w:t xml:space="preserve"> human resource management, and decision</w:t>
      </w:r>
      <w:r w:rsidRPr="00357A8D">
        <w:rPr>
          <w:rFonts w:ascii="TH Sarabun New" w:hAnsi="TH Sarabun New" w:cs="TH Sarabun New"/>
          <w:sz w:val="32"/>
          <w:szCs w:val="32"/>
          <w:cs/>
        </w:rPr>
        <w:t>-</w:t>
      </w:r>
      <w:r w:rsidRPr="00357A8D">
        <w:rPr>
          <w:rFonts w:ascii="TH Sarabun New" w:hAnsi="TH Sarabun New" w:cs="TH Sarabun New"/>
          <w:sz w:val="32"/>
          <w:szCs w:val="32"/>
        </w:rPr>
        <w:t>making</w:t>
      </w:r>
      <w:r w:rsidRPr="00357A8D">
        <w:rPr>
          <w:rFonts w:ascii="TH Sarabun New" w:hAnsi="TH Sarabun New" w:cs="TH Sarabun New"/>
          <w:sz w:val="32"/>
          <w:szCs w:val="32"/>
          <w:cs/>
        </w:rPr>
        <w:t>.</w:t>
      </w:r>
    </w:p>
    <w:p w:rsidR="00C2554A" w:rsidP="00E65391" w:rsidRDefault="00C2554A" w14:paraId="17A0ECD9" w14:textId="77777777">
      <w:pPr>
        <w:jc w:val="thaiDistribute"/>
        <w:rPr>
          <w:ins w:author="phetc" w:date="2023-06-13T09:11:00Z" w:id="1679"/>
          <w:rFonts w:ascii="TH Sarabun New" w:hAnsi="TH Sarabun New" w:cs="TH Sarabun New"/>
          <w:sz w:val="32"/>
          <w:szCs w:val="32"/>
        </w:rPr>
      </w:pPr>
    </w:p>
    <w:p w:rsidRPr="00357A8D" w:rsidR="00FC697C" w:rsidDel="00D96E86" w:rsidP="00E65391" w:rsidRDefault="00FC697C" w14:paraId="3828CA86" w14:textId="02817673">
      <w:pPr>
        <w:jc w:val="thaiDistribute"/>
        <w:rPr>
          <w:del w:author="PC" w:date="2023-07-03T09:51:00Z" w:id="1680"/>
          <w:rFonts w:ascii="TH Sarabun New" w:hAnsi="TH Sarabun New" w:cs="TH Sarabun New"/>
          <w:sz w:val="32"/>
          <w:szCs w:val="32"/>
        </w:rPr>
      </w:pPr>
    </w:p>
    <w:p w:rsidRPr="00357A8D" w:rsidR="00763079" w:rsidP="00E65391" w:rsidRDefault="00763079" w14:paraId="13AB089E"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489</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สัมมนาเศรษฐศาสตร์อุตสาหกรรม</w:t>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3764953"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EC489</w:t>
      </w:r>
      <w:r w:rsidRPr="00357A8D">
        <w:rPr>
          <w:rFonts w:ascii="TH Sarabun New" w:hAnsi="TH Sarabun New" w:cs="TH Sarabun New"/>
          <w:sz w:val="32"/>
          <w:szCs w:val="32"/>
        </w:rPr>
        <w:tab/>
      </w:r>
      <w:r w:rsidRPr="00357A8D">
        <w:rPr>
          <w:rFonts w:ascii="TH Sarabun New" w:hAnsi="TH Sarabun New" w:cs="TH Sarabun New"/>
          <w:sz w:val="32"/>
          <w:szCs w:val="32"/>
        </w:rPr>
        <w:t>Seminar in Industrial Economics</w:t>
      </w:r>
    </w:p>
    <w:p w:rsidRPr="00357A8D" w:rsidR="00763079" w:rsidP="00E65391" w:rsidRDefault="00763079" w14:paraId="0BE7CA4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สอบได้วิชาไม่ต่ำกว่าระดับ </w:t>
      </w:r>
      <w:r w:rsidRPr="00357A8D">
        <w:rPr>
          <w:rFonts w:ascii="TH Sarabun New" w:hAnsi="TH Sarabun New" w:cs="TH Sarabun New"/>
          <w:sz w:val="32"/>
          <w:szCs w:val="32"/>
        </w:rPr>
        <w:t>400</w:t>
      </w:r>
      <w:r w:rsidRPr="00357A8D">
        <w:rPr>
          <w:rFonts w:ascii="TH Sarabun New" w:hAnsi="TH Sarabun New" w:cs="TH Sarabun New"/>
          <w:sz w:val="32"/>
          <w:szCs w:val="32"/>
          <w:cs/>
        </w:rPr>
        <w:t xml:space="preserve"> ของหมวดเศรษฐศาสตร์อุตสาหกรรม อย่างน้อย </w:t>
      </w:r>
      <w:r w:rsidRPr="00357A8D">
        <w:rPr>
          <w:rFonts w:ascii="TH Sarabun New" w:hAnsi="TH Sarabun New" w:cs="TH Sarabun New"/>
          <w:sz w:val="32"/>
          <w:szCs w:val="32"/>
        </w:rPr>
        <w:t>2</w:t>
      </w:r>
      <w:r w:rsidRPr="00357A8D">
        <w:rPr>
          <w:rFonts w:ascii="TH Sarabun New" w:hAnsi="TH Sarabun New" w:cs="TH Sarabun New"/>
          <w:sz w:val="32"/>
          <w:szCs w:val="32"/>
          <w:cs/>
        </w:rPr>
        <w:t xml:space="preserve"> วิชา</w:t>
      </w:r>
    </w:p>
    <w:p w:rsidRPr="00357A8D" w:rsidR="00763079" w:rsidP="00E65391" w:rsidRDefault="00763079" w14:paraId="5647A01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สัมมนาและวิจัยในหัวข้อเศรษฐศาสตร์อุตสาหกรรม ภายใต้การควบคุมและแนะนำจากผู้สอน</w:t>
      </w:r>
      <w:r w:rsidRPr="00357A8D">
        <w:rPr>
          <w:rFonts w:ascii="TH Sarabun New" w:hAnsi="TH Sarabun New" w:cs="TH Sarabun New"/>
          <w:sz w:val="32"/>
          <w:szCs w:val="32"/>
          <w:cs/>
        </w:rPr>
        <w:tab/>
      </w:r>
    </w:p>
    <w:p w:rsidRPr="00357A8D" w:rsidR="00763079" w:rsidP="00E65391" w:rsidRDefault="00763079" w14:paraId="14D58932"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completed at least two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the above 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courses in field of Industrial Economics</w:t>
      </w:r>
    </w:p>
    <w:p w:rsidRPr="00357A8D" w:rsidR="00763079" w:rsidP="00E65391" w:rsidRDefault="00763079" w14:paraId="5EFCF9C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and research on topics in Industrial Economics under the supervision of the lecturer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P="00E65391" w:rsidRDefault="00763079" w14:paraId="2A077DD2" w14:textId="77777777">
      <w:pPr>
        <w:tabs>
          <w:tab w:val="left" w:pos="567"/>
        </w:tabs>
        <w:jc w:val="thaiDistribute"/>
        <w:rPr>
          <w:rFonts w:ascii="TH Sarabun New" w:hAnsi="TH Sarabun New" w:cs="TH Sarabun New"/>
          <w:sz w:val="32"/>
          <w:szCs w:val="32"/>
        </w:rPr>
      </w:pPr>
    </w:p>
    <w:p w:rsidRPr="00357A8D" w:rsidR="00763079" w:rsidP="00E65391" w:rsidRDefault="00763079" w14:paraId="7C72A70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581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เศรษฐศาสตร์อุตสาหกรรม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sidR="007441E8">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7441E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57F555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EC581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Industrial Economics 1</w:t>
      </w:r>
    </w:p>
    <w:p w:rsidRPr="00357A8D" w:rsidR="00763079" w:rsidDel="005A078D" w:rsidP="00E65391" w:rsidRDefault="00763079" w14:paraId="10F8FC3D" w14:textId="69F32723">
      <w:pPr>
        <w:tabs>
          <w:tab w:val="left" w:pos="567"/>
        </w:tabs>
        <w:autoSpaceDE w:val="0"/>
        <w:autoSpaceDN w:val="0"/>
        <w:adjustRightInd w:val="0"/>
        <w:jc w:val="thaiDistribute"/>
        <w:rPr>
          <w:del w:author="PC" w:date="2023-03-31T11:13:00Z" w:id="1681"/>
          <w:rFonts w:ascii="TH Sarabun New" w:hAnsi="TH Sarabun New" w:cs="TH Sarabun New"/>
          <w:sz w:val="32"/>
          <w:szCs w:val="32"/>
        </w:rPr>
      </w:pPr>
      <w:del w:author="PC" w:date="2023-03-31T11:13:00Z" w:id="1682">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w:delText>
        </w:r>
        <w:commentRangeStart w:id="1683"/>
        <w:r w:rsidRPr="00357A8D" w:rsidDel="005A078D">
          <w:rPr>
            <w:rFonts w:ascii="TH Sarabun New" w:hAnsi="TH Sarabun New" w:cs="TH Sarabun New"/>
            <w:sz w:val="32"/>
            <w:szCs w:val="32"/>
            <w:cs/>
          </w:rPr>
          <w:delText xml:space="preserve"> วิชาบังคับก่อน : ผู้สอนกำหนด</w:delText>
        </w:r>
      </w:del>
      <w:commentRangeEnd w:id="1683"/>
      <w:r w:rsidRPr="00357A8D" w:rsidR="005A078D">
        <w:rPr>
          <w:rStyle w:val="CommentReference"/>
        </w:rPr>
        <w:commentReference w:id="1683"/>
      </w:r>
    </w:p>
    <w:p w:rsidRPr="00357A8D" w:rsidR="00763079" w:rsidP="00E65391" w:rsidRDefault="00763079" w14:paraId="3AF174A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ศึกษาเฉพาะเรื่องที่เป็นหัวข้อที่น่าสนใจในด้านเศรษฐศาสตร์อุตสาหกรรม</w:t>
      </w:r>
      <w:r w:rsidRPr="00357A8D" w:rsidR="008C1837">
        <w:rPr>
          <w:rFonts w:ascii="TH Sarabun New" w:hAnsi="TH Sarabun New" w:cs="TH Sarabun New"/>
          <w:sz w:val="32"/>
          <w:szCs w:val="32"/>
          <w:cs/>
        </w:rPr>
        <w:t xml:space="preserve"> </w:t>
      </w:r>
      <w:r w:rsidRPr="00357A8D">
        <w:rPr>
          <w:rFonts w:ascii="TH Sarabun New" w:hAnsi="TH Sarabun New" w:cs="TH Sarabun New"/>
          <w:sz w:val="32"/>
          <w:szCs w:val="32"/>
          <w:cs/>
        </w:rPr>
        <w:t xml:space="preserve"> ซึ่งจะประกาศเป็นคราว ๆ ไป</w:t>
      </w:r>
    </w:p>
    <w:p w:rsidRPr="00357A8D" w:rsidR="00763079" w:rsidDel="005A078D" w:rsidP="00E65391" w:rsidRDefault="00763079" w14:paraId="5C14B887" w14:textId="41DD4B67">
      <w:pPr>
        <w:tabs>
          <w:tab w:val="left" w:pos="567"/>
        </w:tabs>
        <w:jc w:val="thaiDistribute"/>
        <w:rPr>
          <w:del w:author="PC" w:date="2023-03-31T11:14:00Z" w:id="1684"/>
          <w:rFonts w:ascii="TH Sarabun New" w:hAnsi="TH Sarabun New" w:cs="TH Sarabun New"/>
          <w:sz w:val="32"/>
          <w:szCs w:val="32"/>
        </w:rPr>
      </w:pPr>
      <w:del w:author="PC" w:date="2023-03-31T11:14:00Z" w:id="1685">
        <w:r w:rsidRPr="00357A8D" w:rsidDel="005A078D">
          <w:rPr>
            <w:rFonts w:ascii="TH Sarabun New" w:hAnsi="TH Sarabun New" w:cs="TH Sarabun New"/>
            <w:sz w:val="32"/>
            <w:szCs w:val="32"/>
            <w:cs/>
          </w:rPr>
          <w:tab/>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Prerequisites</w:delText>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with the consent of the lecturer</w:delText>
        </w:r>
        <w:r w:rsidRPr="00357A8D" w:rsidDel="005A078D">
          <w:rPr>
            <w:rFonts w:ascii="TH Sarabun New" w:hAnsi="TH Sarabun New" w:cs="TH Sarabun New"/>
            <w:sz w:val="32"/>
            <w:szCs w:val="32"/>
            <w:cs/>
          </w:rPr>
          <w:delText>.</w:delText>
        </w:r>
      </w:del>
    </w:p>
    <w:p w:rsidRPr="00357A8D" w:rsidR="00763079" w:rsidP="00E65391" w:rsidRDefault="00763079" w14:paraId="21F8040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 xml:space="preserve">  Studying topics in Industrial Economics to be determined later</w:t>
      </w:r>
      <w:r w:rsidRPr="00357A8D">
        <w:rPr>
          <w:rFonts w:ascii="TH Sarabun New" w:hAnsi="TH Sarabun New" w:cs="TH Sarabun New"/>
          <w:sz w:val="32"/>
          <w:szCs w:val="32"/>
          <w:cs/>
        </w:rPr>
        <w:t>.</w:t>
      </w:r>
      <w:r w:rsidRPr="00357A8D">
        <w:rPr>
          <w:rFonts w:ascii="TH Sarabun New" w:hAnsi="TH Sarabun New" w:cs="TH Sarabun New"/>
          <w:sz w:val="32"/>
          <w:szCs w:val="32"/>
          <w:cs/>
        </w:rPr>
        <w:tab/>
      </w:r>
    </w:p>
    <w:p w:rsidRPr="00357A8D" w:rsidR="00763079" w:rsidDel="00EA2752" w:rsidP="00E65391" w:rsidRDefault="00763079" w14:paraId="42BFA3D0" w14:textId="55C73C8F">
      <w:pPr>
        <w:jc w:val="thaiDistribute"/>
        <w:rPr>
          <w:ins w:author="Jenjira O-cha" w:date="2023-02-08T15:18:00Z" w:id="1686"/>
          <w:del w:author="PC" w:date="2023-03-31T11:31:00Z" w:id="1687"/>
          <w:rFonts w:ascii="TH Sarabun New" w:hAnsi="TH Sarabun New" w:cs="TH Sarabun New"/>
          <w:sz w:val="32"/>
          <w:szCs w:val="32"/>
        </w:rPr>
      </w:pPr>
    </w:p>
    <w:p w:rsidRPr="00357A8D" w:rsidR="000F3206" w:rsidP="00E65391" w:rsidRDefault="000F3206" w14:paraId="224F4B15" w14:textId="77777777">
      <w:pPr>
        <w:jc w:val="thaiDistribute"/>
        <w:rPr>
          <w:rFonts w:ascii="TH Sarabun New" w:hAnsi="TH Sarabun New" w:cs="TH Sarabun New"/>
          <w:sz w:val="32"/>
          <w:szCs w:val="32"/>
        </w:rPr>
      </w:pPr>
    </w:p>
    <w:p w:rsidRPr="00357A8D" w:rsidR="00763079" w:rsidP="00E65391" w:rsidRDefault="00763079" w14:paraId="4CFC3489"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582</w:t>
      </w:r>
      <w:r w:rsidRPr="00357A8D">
        <w:rPr>
          <w:rFonts w:ascii="TH Sarabun New" w:hAnsi="TH Sarabun New" w:cs="TH Sarabun New"/>
          <w:sz w:val="32"/>
          <w:szCs w:val="32"/>
          <w:cs/>
        </w:rPr>
        <w:t xml:space="preserve">  เศรษฐศาสตร์อุตสาหกรรม : ศึกษาเฉพาะเรื่อง </w:t>
      </w:r>
      <w:r w:rsidRPr="00357A8D">
        <w:rPr>
          <w:rFonts w:ascii="TH Sarabun New" w:hAnsi="TH Sarabun New" w:cs="TH Sarabun New"/>
          <w:sz w:val="32"/>
          <w:szCs w:val="32"/>
        </w:rPr>
        <w:t>2</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7441E8">
        <w:rPr>
          <w:rFonts w:ascii="TH Sarabun New" w:hAnsi="TH Sarabun New" w:cs="TH Sarabun New"/>
          <w:sz w:val="32"/>
          <w:szCs w:val="32"/>
          <w:cs/>
        </w:rPr>
        <w:t xml:space="preserve"> </w:t>
      </w:r>
      <w:r w:rsidRPr="00357A8D" w:rsidR="008C1837">
        <w:rPr>
          <w:rFonts w:ascii="TH Sarabun New" w:hAnsi="TH Sarabun New" w:cs="TH Sarabun New"/>
          <w:sz w:val="32"/>
          <w:szCs w:val="32"/>
          <w:cs/>
        </w:rPr>
        <w:t xml:space="preserve"> </w:t>
      </w:r>
      <w:r w:rsidRPr="00357A8D" w:rsidR="007441E8">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2783AAC"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EC582</w:t>
      </w:r>
      <w:r w:rsidRPr="00357A8D">
        <w:rPr>
          <w:rFonts w:ascii="TH Sarabun New" w:hAnsi="TH Sarabun New" w:cs="TH Sarabun New"/>
          <w:sz w:val="32"/>
          <w:szCs w:val="32"/>
        </w:rPr>
        <w:tab/>
      </w:r>
      <w:r w:rsidRPr="00357A8D">
        <w:rPr>
          <w:rFonts w:ascii="TH Sarabun New" w:hAnsi="TH Sarabun New" w:cs="TH Sarabun New"/>
          <w:sz w:val="32"/>
          <w:szCs w:val="32"/>
        </w:rPr>
        <w:t xml:space="preserve">Selected Topics in Industrial Economics 2   </w:t>
      </w:r>
    </w:p>
    <w:p w:rsidRPr="00357A8D" w:rsidR="00763079" w:rsidDel="005A078D" w:rsidP="00E65391" w:rsidRDefault="00763079" w14:paraId="596F9639" w14:textId="780042CA">
      <w:pPr>
        <w:tabs>
          <w:tab w:val="left" w:pos="567"/>
        </w:tabs>
        <w:autoSpaceDE w:val="0"/>
        <w:autoSpaceDN w:val="0"/>
        <w:adjustRightInd w:val="0"/>
        <w:jc w:val="thaiDistribute"/>
        <w:rPr>
          <w:del w:author="PC" w:date="2023-03-31T11:14:00Z" w:id="1688"/>
          <w:rFonts w:ascii="TH Sarabun New" w:hAnsi="TH Sarabun New" w:cs="TH Sarabun New"/>
          <w:sz w:val="32"/>
          <w:szCs w:val="32"/>
        </w:rPr>
      </w:pPr>
      <w:commentRangeStart w:id="1689"/>
      <w:del w:author="PC" w:date="2023-03-31T11:14:00Z" w:id="1690">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วิชาบังคับก่อน : ผู้สอนกำหนด</w:delText>
        </w:r>
      </w:del>
      <w:commentRangeEnd w:id="1689"/>
      <w:r w:rsidRPr="00357A8D" w:rsidR="005A078D">
        <w:rPr>
          <w:rStyle w:val="CommentReference"/>
        </w:rPr>
        <w:commentReference w:id="1689"/>
      </w:r>
    </w:p>
    <w:p w:rsidRPr="00357A8D" w:rsidR="00763079" w:rsidP="00E65391" w:rsidRDefault="00763079" w14:paraId="28E2FC53"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ศึกษาเฉพาะเรื่องที่เป็นหัวข้อที่น่าสนใจในด้านเศรษฐศาสตร์อุตสาหกรรม </w:t>
      </w:r>
      <w:r w:rsidRPr="00357A8D" w:rsidR="008C1837">
        <w:rPr>
          <w:rFonts w:ascii="TH Sarabun New" w:hAnsi="TH Sarabun New" w:cs="TH Sarabun New"/>
          <w:sz w:val="32"/>
          <w:szCs w:val="32"/>
          <w:cs/>
        </w:rPr>
        <w:t xml:space="preserve"> </w:t>
      </w:r>
      <w:r w:rsidRPr="00357A8D">
        <w:rPr>
          <w:rFonts w:ascii="TH Sarabun New" w:hAnsi="TH Sarabun New" w:cs="TH Sarabun New"/>
          <w:sz w:val="32"/>
          <w:szCs w:val="32"/>
          <w:cs/>
        </w:rPr>
        <w:t>ซึ่งจะประกาศเป็น</w:t>
      </w:r>
    </w:p>
    <w:p w:rsidRPr="00357A8D" w:rsidR="00763079" w:rsidP="00E65391" w:rsidRDefault="00763079" w14:paraId="26F6D10C"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คราว ๆ ไป</w:t>
      </w:r>
    </w:p>
    <w:p w:rsidRPr="00357A8D" w:rsidR="00763079" w:rsidDel="005A078D" w:rsidP="00E65391" w:rsidRDefault="00763079" w14:paraId="65BE8B7B" w14:textId="370C4076">
      <w:pPr>
        <w:tabs>
          <w:tab w:val="left" w:pos="567"/>
        </w:tabs>
        <w:jc w:val="thaiDistribute"/>
        <w:rPr>
          <w:del w:author="PC" w:date="2023-03-31T11:14:00Z" w:id="1691"/>
          <w:rFonts w:ascii="TH Sarabun New" w:hAnsi="TH Sarabun New" w:cs="TH Sarabun New"/>
          <w:sz w:val="32"/>
          <w:szCs w:val="32"/>
        </w:rPr>
      </w:pPr>
      <w:del w:author="PC" w:date="2023-03-31T11:14:00Z" w:id="1692">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Prerequisites</w:delText>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with the consent of the lecturer</w:delText>
        </w:r>
        <w:r w:rsidRPr="00357A8D" w:rsidDel="005A078D">
          <w:rPr>
            <w:rFonts w:ascii="TH Sarabun New" w:hAnsi="TH Sarabun New" w:cs="TH Sarabun New"/>
            <w:sz w:val="32"/>
            <w:szCs w:val="32"/>
            <w:cs/>
          </w:rPr>
          <w:delText>.</w:delText>
        </w:r>
      </w:del>
    </w:p>
    <w:p w:rsidRPr="00357A8D" w:rsidR="00763079" w:rsidP="00E65391" w:rsidRDefault="00763079" w14:paraId="59F9CA8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topics in Industrial Economics to be determined later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P="00E65391" w:rsidRDefault="00763079" w14:paraId="5EDB2C2D" w14:textId="77777777">
      <w:pPr>
        <w:jc w:val="thaiDistribute"/>
        <w:rPr>
          <w:rFonts w:ascii="TH Sarabun New" w:hAnsi="TH Sarabun New" w:cs="TH Sarabun New"/>
          <w:sz w:val="32"/>
          <w:szCs w:val="32"/>
        </w:rPr>
      </w:pPr>
    </w:p>
    <w:p w:rsidRPr="00357A8D" w:rsidR="00763079" w:rsidP="00E65391" w:rsidRDefault="00763079" w14:paraId="193AAEB7" w14:textId="77777777">
      <w:pPr>
        <w:jc w:val="thaiDistribute"/>
        <w:rPr>
          <w:rFonts w:ascii="TH Sarabun New" w:hAnsi="TH Sarabun New" w:cs="TH Sarabun New"/>
          <w:b/>
          <w:bCs/>
          <w:sz w:val="32"/>
          <w:szCs w:val="32"/>
        </w:rPr>
      </w:pPr>
      <w:r w:rsidRPr="00357A8D">
        <w:rPr>
          <w:rFonts w:ascii="TH Sarabun New" w:hAnsi="TH Sarabun New" w:cs="TH Sarabun New"/>
          <w:b/>
          <w:bCs/>
          <w:sz w:val="32"/>
          <w:szCs w:val="32"/>
          <w:cs/>
        </w:rPr>
        <w:t>หมวดเศรษฐศาสตร์การเกษตร  (หมวด 9)</w:t>
      </w:r>
    </w:p>
    <w:p w:rsidRPr="00357A8D" w:rsidR="00763079" w:rsidP="00E65391" w:rsidRDefault="00763079" w14:paraId="7B4D5953" w14:textId="77777777">
      <w:pPr>
        <w:tabs>
          <w:tab w:val="left" w:pos="567"/>
        </w:tabs>
        <w:autoSpaceDE w:val="0"/>
        <w:autoSpaceDN w:val="0"/>
        <w:adjustRightInd w:val="0"/>
        <w:jc w:val="thaiDistribute"/>
        <w:rPr>
          <w:rFonts w:ascii="TH Sarabun New" w:hAnsi="TH Sarabun New" w:cs="TH Sarabun New"/>
          <w:sz w:val="10"/>
          <w:szCs w:val="10"/>
        </w:rPr>
      </w:pPr>
    </w:p>
    <w:p w:rsidRPr="00357A8D" w:rsidR="00763079" w:rsidP="00E65391" w:rsidRDefault="00763079" w14:paraId="6168C3D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390</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เศรษฐศาสตร์การเกษตรเบื้องต้น</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8C1837">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B2E886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EC390</w:t>
      </w:r>
      <w:r w:rsidRPr="00357A8D">
        <w:rPr>
          <w:rFonts w:ascii="TH Sarabun New" w:hAnsi="TH Sarabun New" w:cs="TH Sarabun New"/>
          <w:sz w:val="32"/>
          <w:szCs w:val="32"/>
        </w:rPr>
        <w:tab/>
      </w:r>
      <w:r w:rsidRPr="00357A8D">
        <w:rPr>
          <w:rFonts w:ascii="TH Sarabun New" w:hAnsi="TH Sarabun New" w:cs="TH Sarabun New"/>
          <w:sz w:val="32"/>
          <w:szCs w:val="32"/>
        </w:rPr>
        <w:t xml:space="preserve">Introduction to Agricultural Economics  </w:t>
      </w:r>
    </w:p>
    <w:p w:rsidRPr="00357A8D" w:rsidR="00763079" w:rsidP="00E65391" w:rsidRDefault="00763079" w14:paraId="13334A6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210</w:t>
      </w:r>
      <w:r w:rsidRPr="00357A8D">
        <w:rPr>
          <w:rFonts w:ascii="TH Sarabun New" w:hAnsi="TH Sarabun New" w:cs="TH Sarabun New"/>
          <w:sz w:val="32"/>
          <w:szCs w:val="32"/>
          <w:cs/>
        </w:rPr>
        <w:t xml:space="preserve"> หรือ  ศ.</w:t>
      </w:r>
      <w:r w:rsidRPr="00357A8D">
        <w:rPr>
          <w:rFonts w:ascii="TH Sarabun New" w:hAnsi="TH Sarabun New" w:cs="TH Sarabun New"/>
          <w:sz w:val="32"/>
          <w:szCs w:val="32"/>
        </w:rPr>
        <w:t>211</w:t>
      </w:r>
      <w:r w:rsidRPr="00357A8D">
        <w:rPr>
          <w:rFonts w:ascii="TH Sarabun New" w:hAnsi="TH Sarabun New" w:cs="TH Sarabun New"/>
          <w:sz w:val="32"/>
          <w:szCs w:val="32"/>
          <w:cs/>
        </w:rPr>
        <w:t>(หรือ ศ.</w:t>
      </w:r>
      <w:r w:rsidRPr="00357A8D">
        <w:rPr>
          <w:rFonts w:ascii="TH Sarabun New" w:hAnsi="TH Sarabun New" w:cs="TH Sarabun New"/>
          <w:sz w:val="32"/>
          <w:szCs w:val="32"/>
        </w:rPr>
        <w:t>213</w:t>
      </w:r>
      <w:r w:rsidRPr="00357A8D">
        <w:rPr>
          <w:rFonts w:ascii="TH Sarabun New" w:hAnsi="TH Sarabun New" w:cs="TH Sarabun New"/>
          <w:sz w:val="32"/>
          <w:szCs w:val="32"/>
          <w:cs/>
        </w:rPr>
        <w:t>)</w:t>
      </w:r>
    </w:p>
    <w:p w:rsidRPr="00357A8D" w:rsidR="00763079" w:rsidP="00E65391" w:rsidRDefault="00763079" w14:paraId="31B95437"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บทบาทของการเกษตรต่อการพัฒนาเศรษฐกิจ โครงสร้างและการเปลี่ยนแปลงโครงสร้างทางเศรษฐกิจการเกษตร การผลิต ตลาดและราคาสินค้าเกษตร  สถาบันการเกษตร  สถานการณ์ด้านการเกษตรของโลกและของไทย  การเกษตรกับปัญหาทรัพยากรธรรมชาติและสิ่งแวดล้อม นโยบายการพัฒนาการเกษตรของประเทศไทย  </w:t>
      </w:r>
    </w:p>
    <w:p w:rsidRPr="00357A8D" w:rsidR="00110D4D" w:rsidDel="000F3206" w:rsidP="00E65391" w:rsidRDefault="00110D4D" w14:paraId="2DE087D1" w14:textId="5A17D7A9">
      <w:pPr>
        <w:tabs>
          <w:tab w:val="left" w:pos="567"/>
        </w:tabs>
        <w:autoSpaceDE w:val="0"/>
        <w:autoSpaceDN w:val="0"/>
        <w:adjustRightInd w:val="0"/>
        <w:jc w:val="thaiDistribute"/>
        <w:rPr>
          <w:del w:author="Jenjira O-cha" w:date="2023-02-08T15:18:00Z" w:id="1693"/>
          <w:rFonts w:ascii="TH Sarabun New" w:hAnsi="TH Sarabun New" w:cs="TH Sarabun New"/>
          <w:sz w:val="32"/>
          <w:szCs w:val="32"/>
        </w:rPr>
      </w:pPr>
    </w:p>
    <w:p w:rsidRPr="00357A8D" w:rsidR="004C7929" w:rsidDel="000F3206" w:rsidP="00E65391" w:rsidRDefault="004C7929" w14:paraId="19C71B7E" w14:textId="0681A49B">
      <w:pPr>
        <w:tabs>
          <w:tab w:val="left" w:pos="567"/>
        </w:tabs>
        <w:autoSpaceDE w:val="0"/>
        <w:autoSpaceDN w:val="0"/>
        <w:adjustRightInd w:val="0"/>
        <w:jc w:val="thaiDistribute"/>
        <w:rPr>
          <w:del w:author="Jenjira O-cha" w:date="2023-02-08T15:18:00Z" w:id="1694"/>
          <w:rFonts w:ascii="TH Sarabun New" w:hAnsi="TH Sarabun New" w:cs="TH Sarabun New"/>
          <w:sz w:val="32"/>
          <w:szCs w:val="32"/>
        </w:rPr>
      </w:pPr>
    </w:p>
    <w:p w:rsidRPr="00357A8D" w:rsidR="00110D4D" w:rsidDel="000F3206" w:rsidP="00E65391" w:rsidRDefault="00110D4D" w14:paraId="06767DF4" w14:textId="5E33ED71">
      <w:pPr>
        <w:tabs>
          <w:tab w:val="left" w:pos="567"/>
        </w:tabs>
        <w:autoSpaceDE w:val="0"/>
        <w:autoSpaceDN w:val="0"/>
        <w:adjustRightInd w:val="0"/>
        <w:jc w:val="thaiDistribute"/>
        <w:rPr>
          <w:del w:author="Jenjira O-cha" w:date="2023-02-08T15:18:00Z" w:id="1695"/>
          <w:rFonts w:ascii="TH Sarabun New" w:hAnsi="TH Sarabun New" w:cs="TH Sarabun New"/>
          <w:sz w:val="32"/>
          <w:szCs w:val="32"/>
        </w:rPr>
      </w:pPr>
    </w:p>
    <w:p w:rsidRPr="00357A8D" w:rsidR="00763079" w:rsidP="00E65391" w:rsidRDefault="00763079" w14:paraId="0ACAB091" w14:textId="2A7F51F6">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rPr>
        <w:t xml:space="preserve">  Prerequisites</w:t>
      </w:r>
      <w:r w:rsidRPr="00357A8D">
        <w:rPr>
          <w:rFonts w:ascii="TH Sarabun New" w:hAnsi="TH Sarabun New" w:cs="TH Sarabun New"/>
          <w:sz w:val="32"/>
          <w:szCs w:val="32"/>
          <w:cs/>
        </w:rPr>
        <w:t xml:space="preserve">: </w:t>
      </w:r>
      <w:ins w:author="phetc" w:date="2023-02-15T11:30:00Z" w:id="1696">
        <w:r w:rsidRPr="00357A8D" w:rsidR="00E65B98">
          <w:rPr>
            <w:rFonts w:ascii="TH Sarabun New" w:hAnsi="TH Sarabun New" w:eastAsia="Angsana New" w:cs="TH Sarabun New"/>
            <w:sz w:val="32"/>
            <w:szCs w:val="32"/>
            <w:rPrChange w:author="PC" w:date="2023-03-31T11:41:00Z" w:id="1697">
              <w:rPr>
                <w:rFonts w:ascii="TH Sarabun New" w:hAnsi="TH Sarabun New" w:eastAsia="Angsana New" w:cs="TH Sarabun New"/>
                <w:color w:val="FF0000"/>
                <w:sz w:val="32"/>
                <w:szCs w:val="32"/>
              </w:rPr>
            </w:rPrChange>
          </w:rPr>
          <w:t>Have earned credits of</w:t>
        </w:r>
        <w:r w:rsidRPr="00357A8D" w:rsidR="00E65B98">
          <w:rPr>
            <w:rFonts w:ascii="TH Sarabun New" w:hAnsi="TH Sarabun New" w:cs="TH Sarabun New"/>
            <w:sz w:val="32"/>
            <w:szCs w:val="32"/>
            <w:cs/>
          </w:rPr>
          <w:t xml:space="preserve"> </w:t>
        </w:r>
      </w:ins>
      <w:r w:rsidRPr="00357A8D">
        <w:rPr>
          <w:rFonts w:ascii="TH Sarabun New" w:hAnsi="TH Sarabun New" w:cs="TH Sarabun New"/>
          <w:sz w:val="32"/>
          <w:szCs w:val="32"/>
        </w:rPr>
        <w:t>EC</w:t>
      </w:r>
      <w:r w:rsidRPr="00357A8D">
        <w:rPr>
          <w:rFonts w:ascii="TH Sarabun New" w:hAnsi="TH Sarabun New" w:cs="TH Sarabun New"/>
          <w:sz w:val="32"/>
          <w:szCs w:val="32"/>
          <w:cs/>
        </w:rPr>
        <w:t>210</w:t>
      </w:r>
      <w:r w:rsidRPr="00357A8D">
        <w:rPr>
          <w:rFonts w:ascii="TH Sarabun New" w:hAnsi="TH Sarabun New" w:cs="TH Sarabun New"/>
          <w:sz w:val="32"/>
          <w:szCs w:val="32"/>
        </w:rPr>
        <w:t xml:space="preserve"> or EC</w:t>
      </w:r>
      <w:r w:rsidRPr="00357A8D">
        <w:rPr>
          <w:rFonts w:ascii="TH Sarabun New" w:hAnsi="TH Sarabun New" w:cs="TH Sarabun New"/>
          <w:sz w:val="32"/>
          <w:szCs w:val="32"/>
          <w:cs/>
        </w:rPr>
        <w:t>211 (</w:t>
      </w:r>
      <w:r w:rsidRPr="00357A8D">
        <w:rPr>
          <w:rFonts w:ascii="TH Sarabun New" w:hAnsi="TH Sarabun New" w:cs="TH Sarabun New"/>
          <w:sz w:val="32"/>
          <w:szCs w:val="32"/>
        </w:rPr>
        <w:t>or EC</w:t>
      </w:r>
      <w:r w:rsidRPr="00357A8D">
        <w:rPr>
          <w:rFonts w:ascii="TH Sarabun New" w:hAnsi="TH Sarabun New" w:cs="TH Sarabun New"/>
          <w:sz w:val="32"/>
          <w:szCs w:val="32"/>
          <w:cs/>
        </w:rPr>
        <w:t>213)</w:t>
      </w:r>
    </w:p>
    <w:p w:rsidRPr="00357A8D" w:rsidR="00763079" w:rsidP="00E65391" w:rsidRDefault="00763079" w14:paraId="1CE463A0"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Change w:author="PC" w:date="2023-03-31T11:41:00Z" w:id="1698">
            <w:rPr>
              <w:rFonts w:ascii="TH Sarabun New" w:hAnsi="TH Sarabun New" w:cs="TH Sarabun New"/>
              <w:color w:val="000000"/>
              <w:sz w:val="32"/>
              <w:szCs w:val="32"/>
            </w:rPr>
          </w:rPrChange>
        </w:rPr>
        <w:tab/>
      </w:r>
      <w:r w:rsidRPr="00357A8D">
        <w:rPr>
          <w:rFonts w:ascii="TH Sarabun New" w:hAnsi="TH Sarabun New" w:cs="TH Sarabun New"/>
          <w:sz w:val="32"/>
          <w:szCs w:val="32"/>
          <w:cs/>
          <w:rPrChange w:author="PC" w:date="2023-03-31T11:41:00Z" w:id="1699">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700">
            <w:rPr>
              <w:rFonts w:ascii="TH Sarabun New" w:hAnsi="TH Sarabun New" w:cs="TH Sarabun New"/>
              <w:color w:val="000000"/>
              <w:sz w:val="32"/>
              <w:szCs w:val="32"/>
            </w:rPr>
          </w:rPrChange>
        </w:rPr>
        <w:t>The role of agriculture in economic development</w:t>
      </w:r>
      <w:r w:rsidRPr="00357A8D">
        <w:rPr>
          <w:rFonts w:ascii="TH Sarabun New" w:hAnsi="TH Sarabun New" w:cs="TH Sarabun New"/>
          <w:sz w:val="32"/>
          <w:szCs w:val="32"/>
          <w:cs/>
          <w:rPrChange w:author="PC" w:date="2023-03-31T11:41:00Z" w:id="1701">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702">
            <w:rPr>
              <w:rFonts w:ascii="TH Sarabun New" w:hAnsi="TH Sarabun New" w:cs="TH Sarabun New"/>
              <w:color w:val="000000"/>
              <w:sz w:val="32"/>
              <w:szCs w:val="32"/>
            </w:rPr>
          </w:rPrChange>
        </w:rPr>
        <w:t xml:space="preserve">Structure and structural change of </w:t>
      </w:r>
      <w:r w:rsidRPr="00357A8D" w:rsidR="00DE2061">
        <w:rPr>
          <w:rFonts w:ascii="TH Sarabun New" w:hAnsi="TH Sarabun New" w:cs="TH Sarabun New"/>
          <w:sz w:val="32"/>
          <w:szCs w:val="32"/>
          <w:rPrChange w:author="PC" w:date="2023-03-31T11:41:00Z" w:id="1703">
            <w:rPr>
              <w:rFonts w:ascii="TH Sarabun New" w:hAnsi="TH Sarabun New" w:cs="TH Sarabun New"/>
              <w:color w:val="000000"/>
              <w:sz w:val="32"/>
              <w:szCs w:val="32"/>
            </w:rPr>
          </w:rPrChange>
        </w:rPr>
        <w:t xml:space="preserve">the </w:t>
      </w:r>
      <w:r w:rsidRPr="00357A8D">
        <w:rPr>
          <w:rFonts w:ascii="TH Sarabun New" w:hAnsi="TH Sarabun New" w:cs="TH Sarabun New"/>
          <w:sz w:val="32"/>
          <w:szCs w:val="32"/>
          <w:rPrChange w:author="PC" w:date="2023-03-31T11:41:00Z" w:id="1704">
            <w:rPr>
              <w:rFonts w:ascii="TH Sarabun New" w:hAnsi="TH Sarabun New" w:cs="TH Sarabun New"/>
              <w:color w:val="000000"/>
              <w:sz w:val="32"/>
              <w:szCs w:val="32"/>
            </w:rPr>
          </w:rPrChange>
        </w:rPr>
        <w:t>agricultural economy</w:t>
      </w:r>
      <w:r w:rsidRPr="00357A8D">
        <w:rPr>
          <w:rFonts w:ascii="TH Sarabun New" w:hAnsi="TH Sarabun New" w:cs="TH Sarabun New"/>
          <w:sz w:val="32"/>
          <w:szCs w:val="32"/>
          <w:cs/>
          <w:rPrChange w:author="PC" w:date="2023-03-31T11:41:00Z" w:id="1705">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706">
            <w:rPr>
              <w:rFonts w:ascii="TH Sarabun New" w:hAnsi="TH Sarabun New" w:cs="TH Sarabun New"/>
              <w:color w:val="000000"/>
              <w:sz w:val="32"/>
              <w:szCs w:val="32"/>
            </w:rPr>
          </w:rPrChange>
        </w:rPr>
        <w:t>Production, market, and price of agricultural product</w:t>
      </w:r>
      <w:r w:rsidRPr="00357A8D" w:rsidR="00DE2061">
        <w:rPr>
          <w:rFonts w:ascii="TH Sarabun New" w:hAnsi="TH Sarabun New" w:cs="TH Sarabun New"/>
          <w:sz w:val="32"/>
          <w:szCs w:val="32"/>
          <w:rPrChange w:author="PC" w:date="2023-03-31T11:41:00Z" w:id="1707">
            <w:rPr>
              <w:rFonts w:ascii="TH Sarabun New" w:hAnsi="TH Sarabun New" w:cs="TH Sarabun New"/>
              <w:color w:val="000000"/>
              <w:sz w:val="32"/>
              <w:szCs w:val="32"/>
            </w:rPr>
          </w:rPrChange>
        </w:rPr>
        <w:t>s</w:t>
      </w:r>
      <w:r w:rsidRPr="00357A8D">
        <w:rPr>
          <w:rFonts w:ascii="TH Sarabun New" w:hAnsi="TH Sarabun New" w:cs="TH Sarabun New"/>
          <w:sz w:val="32"/>
          <w:szCs w:val="32"/>
          <w:cs/>
          <w:rPrChange w:author="PC" w:date="2023-03-31T11:41:00Z" w:id="1708">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709">
            <w:rPr>
              <w:rFonts w:ascii="TH Sarabun New" w:hAnsi="TH Sarabun New" w:cs="TH Sarabun New"/>
              <w:color w:val="000000"/>
              <w:sz w:val="32"/>
              <w:szCs w:val="32"/>
            </w:rPr>
          </w:rPrChange>
        </w:rPr>
        <w:t>Agricultural institutions</w:t>
      </w:r>
      <w:r w:rsidRPr="00357A8D">
        <w:rPr>
          <w:rFonts w:ascii="TH Sarabun New" w:hAnsi="TH Sarabun New" w:cs="TH Sarabun New"/>
          <w:sz w:val="32"/>
          <w:szCs w:val="32"/>
          <w:cs/>
          <w:rPrChange w:author="PC" w:date="2023-03-31T11:41:00Z" w:id="1710">
            <w:rPr>
              <w:rFonts w:ascii="TH Sarabun New" w:hAnsi="TH Sarabun New" w:cs="TH Sarabun New"/>
              <w:color w:val="000000"/>
              <w:sz w:val="32"/>
              <w:szCs w:val="32"/>
              <w:cs/>
            </w:rPr>
          </w:rPrChange>
        </w:rPr>
        <w:t xml:space="preserve">. </w:t>
      </w:r>
      <w:r w:rsidRPr="00357A8D">
        <w:rPr>
          <w:rFonts w:ascii="TH Sarabun New" w:hAnsi="TH Sarabun New" w:cs="TH Sarabun New"/>
          <w:sz w:val="32"/>
          <w:szCs w:val="32"/>
          <w:rPrChange w:author="PC" w:date="2023-03-31T11:41:00Z" w:id="1711">
            <w:rPr>
              <w:rFonts w:ascii="TH Sarabun New" w:hAnsi="TH Sarabun New" w:cs="TH Sarabun New"/>
              <w:color w:val="000000"/>
              <w:sz w:val="32"/>
              <w:szCs w:val="32"/>
            </w:rPr>
          </w:rPrChange>
        </w:rPr>
        <w:t>The relationship between agriculture and natural resource and</w:t>
      </w:r>
      <w:r w:rsidRPr="00357A8D">
        <w:rPr>
          <w:rFonts w:ascii="TH Sarabun New" w:hAnsi="TH Sarabun New" w:cs="TH Sarabun New"/>
          <w:sz w:val="32"/>
          <w:szCs w:val="32"/>
        </w:rPr>
        <w:t xml:space="preserve"> environmental problems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Agricultural development policies in Thailand</w:t>
      </w:r>
      <w:r w:rsidRPr="00357A8D">
        <w:rPr>
          <w:rFonts w:ascii="TH Sarabun New" w:hAnsi="TH Sarabun New" w:cs="TH Sarabun New"/>
          <w:sz w:val="32"/>
          <w:szCs w:val="32"/>
          <w:cs/>
        </w:rPr>
        <w:t>.</w:t>
      </w:r>
    </w:p>
    <w:p w:rsidRPr="00357A8D" w:rsidR="00763079" w:rsidP="00E65391" w:rsidRDefault="00763079" w14:paraId="00CEA667" w14:textId="77777777">
      <w:pPr>
        <w:jc w:val="thaiDistribute"/>
        <w:rPr>
          <w:rFonts w:ascii="TH Sarabun New" w:hAnsi="TH Sarabun New" w:cs="TH Sarabun New"/>
          <w:sz w:val="32"/>
          <w:szCs w:val="32"/>
        </w:rPr>
      </w:pPr>
    </w:p>
    <w:p w:rsidRPr="00357A8D" w:rsidR="00763079" w:rsidP="00E65391" w:rsidRDefault="00763079" w14:paraId="12D2768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491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การผลิตสินค้าเกษตรและนโยบาย</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2F19692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EC491</w:t>
      </w:r>
      <w:r w:rsidRPr="00357A8D">
        <w:rPr>
          <w:rFonts w:ascii="TH Sarabun New" w:hAnsi="TH Sarabun New" w:cs="TH Sarabun New"/>
          <w:sz w:val="32"/>
          <w:szCs w:val="32"/>
        </w:rPr>
        <w:tab/>
      </w:r>
      <w:r w:rsidRPr="00357A8D">
        <w:rPr>
          <w:rFonts w:ascii="TH Sarabun New" w:hAnsi="TH Sarabun New" w:cs="TH Sarabun New"/>
          <w:sz w:val="32"/>
          <w:szCs w:val="32"/>
        </w:rPr>
        <w:t>Agricultural Production and Policy</w:t>
      </w:r>
      <w:r w:rsidRPr="00357A8D">
        <w:rPr>
          <w:rFonts w:ascii="TH Sarabun New" w:hAnsi="TH Sarabun New" w:cs="TH Sarabun New"/>
          <w:sz w:val="32"/>
          <w:szCs w:val="32"/>
        </w:rPr>
        <w:tab/>
      </w:r>
    </w:p>
    <w:p w:rsidRPr="00357A8D" w:rsidR="00763079" w:rsidP="00E65391" w:rsidRDefault="00763079" w14:paraId="7CE452F9"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5E50136D" w14:textId="1A884BF6">
      <w:pPr>
        <w:tabs>
          <w:tab w:val="left" w:pos="567"/>
        </w:tabs>
        <w:autoSpaceDE w:val="0"/>
        <w:autoSpaceDN w:val="0"/>
        <w:adjustRightInd w:val="0"/>
        <w:jc w:val="thaiDistribute"/>
        <w:rPr>
          <w:ins w:author="Jenjira O-cha" w:date="2023-02-08T15:18:00Z" w:id="1712"/>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ศึกษาแนวคิดทฤษฎีทางเศรษฐศาสตร์และประเด็นปัญหาที่เกี่ยวข้องกับการผลิตสินค้าเกษตร เช่น ต้นทุน อุปทานสินค้าเกษตร ผลิตภาพและประสิทธิภาพ ความเสี่ยง การเปลี่ยนแปลงเทคโนโลยีในระดับหน่วยผลิตหรือฟาร์ม เป็นต้น นโยบายสาธารณะและสถาบันที่เกี่ยวข้องกับเกษตรกรและการผลิตทางการเกษตร เช่น ระบบการถือครองที่ดิน ระบบสินเชื่อ ระบบสหกรณ์ การเปลี่ยนแปลงทางวัฒนธรรม นโยบายของรัฐที่ส่งผลต่อการผลิตทางการเกษตร และประเด็นร่วมสมัยอื่น ๆ ที่น่าสนใจ</w:t>
      </w:r>
    </w:p>
    <w:p w:rsidRPr="00357A8D" w:rsidR="000F3206" w:rsidDel="00EA2752" w:rsidP="00E65391" w:rsidRDefault="000F3206" w14:paraId="79D6E45F" w14:textId="7E535817">
      <w:pPr>
        <w:tabs>
          <w:tab w:val="left" w:pos="567"/>
        </w:tabs>
        <w:autoSpaceDE w:val="0"/>
        <w:autoSpaceDN w:val="0"/>
        <w:adjustRightInd w:val="0"/>
        <w:jc w:val="thaiDistribute"/>
        <w:rPr>
          <w:ins w:author="Jenjira O-cha" w:date="2023-02-08T15:18:00Z" w:id="1713"/>
          <w:del w:author="PC" w:date="2023-03-31T11:31:00Z" w:id="1714"/>
          <w:rFonts w:ascii="TH Sarabun New" w:hAnsi="TH Sarabun New" w:cs="TH Sarabun New"/>
          <w:sz w:val="32"/>
          <w:szCs w:val="32"/>
        </w:rPr>
      </w:pPr>
    </w:p>
    <w:p w:rsidRPr="00357A8D" w:rsidR="000F3206" w:rsidDel="00EA2752" w:rsidP="00E65391" w:rsidRDefault="000F3206" w14:paraId="51F0E65C" w14:textId="5F895699">
      <w:pPr>
        <w:tabs>
          <w:tab w:val="left" w:pos="567"/>
        </w:tabs>
        <w:autoSpaceDE w:val="0"/>
        <w:autoSpaceDN w:val="0"/>
        <w:adjustRightInd w:val="0"/>
        <w:jc w:val="thaiDistribute"/>
        <w:rPr>
          <w:del w:author="PC" w:date="2023-03-31T11:31:00Z" w:id="1715"/>
          <w:rFonts w:ascii="TH Sarabun New" w:hAnsi="TH Sarabun New" w:cs="TH Sarabun New"/>
          <w:sz w:val="32"/>
          <w:szCs w:val="32"/>
        </w:rPr>
      </w:pPr>
    </w:p>
    <w:p w:rsidRPr="00357A8D" w:rsidR="00763079" w:rsidP="00E65391" w:rsidRDefault="00763079" w14:paraId="410633A9" w14:textId="1DE4AEB5">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30:00Z" w:id="1716">
        <w:r w:rsidRPr="00357A8D" w:rsidR="00E65B98">
          <w:rPr>
            <w:rFonts w:ascii="TH Sarabun New" w:hAnsi="TH Sarabun New" w:eastAsia="Angsana New" w:cs="TH Sarabun New"/>
            <w:sz w:val="32"/>
            <w:szCs w:val="32"/>
            <w:rPrChange w:author="PC" w:date="2023-03-31T11:41:00Z" w:id="1717">
              <w:rPr>
                <w:rFonts w:ascii="TH Sarabun New" w:hAnsi="TH Sarabun New" w:eastAsia="Angsana New" w:cs="TH Sarabun New"/>
                <w:color w:val="FF0000"/>
                <w:sz w:val="32"/>
                <w:szCs w:val="32"/>
              </w:rPr>
            </w:rPrChange>
          </w:rPr>
          <w:t>Have earned credits of</w:t>
        </w:r>
        <w:r w:rsidRPr="00357A8D" w:rsidR="00E65B98">
          <w:rPr>
            <w:rFonts w:ascii="TH Sarabun New" w:hAnsi="TH Sarabun New" w:cs="TH Sarabun New"/>
            <w:sz w:val="32"/>
            <w:szCs w:val="32"/>
            <w:cs/>
          </w:rPr>
          <w:t xml:space="preserve"> </w:t>
        </w:r>
      </w:ins>
      <w:r w:rsidRPr="00357A8D">
        <w:rPr>
          <w:rFonts w:ascii="TH Sarabun New" w:hAnsi="TH Sarabun New" w:cs="TH Sarabun New"/>
          <w:sz w:val="32"/>
          <w:szCs w:val="32"/>
        </w:rPr>
        <w:t>EC311</w:t>
      </w:r>
    </w:p>
    <w:p w:rsidRPr="00357A8D" w:rsidR="00763079" w:rsidP="00E65391" w:rsidRDefault="00763079" w14:paraId="25F8A5ED"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Explore economic theoretical concepts and related issues on agricultural production, such as cost of production, supply of agricultural product</w:t>
      </w:r>
      <w:r w:rsidRPr="00357A8D" w:rsidR="00DE2061">
        <w:rPr>
          <w:rFonts w:ascii="TH Sarabun New" w:hAnsi="TH Sarabun New" w:cs="TH Sarabun New"/>
          <w:sz w:val="32"/>
          <w:szCs w:val="32"/>
        </w:rPr>
        <w:t>s</w:t>
      </w:r>
      <w:r w:rsidRPr="00357A8D">
        <w:rPr>
          <w:rFonts w:ascii="TH Sarabun New" w:hAnsi="TH Sarabun New" w:cs="TH Sarabun New"/>
          <w:sz w:val="32"/>
          <w:szCs w:val="32"/>
        </w:rPr>
        <w:t xml:space="preserve">, agricultural productivity and efficiency, risk, technological change at </w:t>
      </w:r>
      <w:r w:rsidRPr="00357A8D" w:rsidR="00DE2061">
        <w:rPr>
          <w:rFonts w:ascii="TH Sarabun New" w:hAnsi="TH Sarabun New" w:cs="TH Sarabun New"/>
          <w:sz w:val="32"/>
          <w:szCs w:val="32"/>
        </w:rPr>
        <w:t xml:space="preserve">the </w:t>
      </w:r>
      <w:r w:rsidRPr="00357A8D">
        <w:rPr>
          <w:rFonts w:ascii="TH Sarabun New" w:hAnsi="TH Sarabun New" w:cs="TH Sarabun New"/>
          <w:sz w:val="32"/>
          <w:szCs w:val="32"/>
        </w:rPr>
        <w:t>farm level, etc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Also explore public policies and institutions related to farmers and agricultural production, such as land tenure, credit system, cooperative system, cultural change, policy change affecting agricultural production, and other interesting contemporary issues</w:t>
      </w:r>
      <w:r w:rsidRPr="00357A8D">
        <w:rPr>
          <w:rFonts w:ascii="TH Sarabun New" w:hAnsi="TH Sarabun New" w:cs="TH Sarabun New"/>
          <w:sz w:val="32"/>
          <w:szCs w:val="32"/>
          <w:cs/>
        </w:rPr>
        <w:t>.</w:t>
      </w:r>
    </w:p>
    <w:p w:rsidRPr="00357A8D" w:rsidR="00763079" w:rsidP="00E65391" w:rsidRDefault="00763079" w14:paraId="4F022C2B" w14:textId="77777777">
      <w:pPr>
        <w:tabs>
          <w:tab w:val="left" w:pos="567"/>
        </w:tabs>
        <w:jc w:val="thaiDistribute"/>
        <w:rPr>
          <w:rFonts w:ascii="TH Sarabun New" w:hAnsi="TH Sarabun New" w:cs="TH Sarabun New"/>
          <w:sz w:val="32"/>
          <w:szCs w:val="32"/>
        </w:rPr>
      </w:pPr>
    </w:p>
    <w:p w:rsidRPr="00357A8D" w:rsidR="00763079" w:rsidP="00E65391" w:rsidRDefault="00763079" w14:paraId="21655ADE"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492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การตลาดสินค้าเกษตรและนโยบาย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85BCA0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EC492</w:t>
      </w:r>
      <w:r w:rsidRPr="00357A8D">
        <w:rPr>
          <w:rFonts w:ascii="TH Sarabun New" w:hAnsi="TH Sarabun New" w:cs="TH Sarabun New"/>
          <w:sz w:val="32"/>
          <w:szCs w:val="32"/>
        </w:rPr>
        <w:tab/>
      </w:r>
      <w:r w:rsidRPr="00357A8D">
        <w:rPr>
          <w:rFonts w:ascii="TH Sarabun New" w:hAnsi="TH Sarabun New" w:cs="TH Sarabun New"/>
          <w:sz w:val="32"/>
          <w:szCs w:val="32"/>
        </w:rPr>
        <w:t>Agricultural Marketing and Policy</w:t>
      </w:r>
    </w:p>
    <w:p w:rsidRPr="00357A8D" w:rsidR="00763079" w:rsidP="00E65391" w:rsidRDefault="00763079" w14:paraId="0462E83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w:t>
      </w:r>
      <w:r w:rsidRPr="00357A8D">
        <w:rPr>
          <w:rFonts w:ascii="TH Sarabun New" w:hAnsi="TH Sarabun New" w:cs="TH Sarabun New"/>
          <w:sz w:val="32"/>
          <w:szCs w:val="32"/>
        </w:rPr>
        <w:t>311</w:t>
      </w:r>
      <w:r w:rsidRPr="00357A8D">
        <w:rPr>
          <w:rFonts w:ascii="TH Sarabun New" w:hAnsi="TH Sarabun New" w:cs="TH Sarabun New"/>
          <w:sz w:val="32"/>
          <w:szCs w:val="32"/>
          <w:cs/>
        </w:rPr>
        <w:t xml:space="preserve"> </w:t>
      </w:r>
    </w:p>
    <w:p w:rsidRPr="00357A8D" w:rsidR="00763079" w:rsidP="00E65391" w:rsidRDefault="00763079" w14:paraId="6172F56B"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แนวคิดทฤษฎีทางเศรษฐศาสตร์และประเด็นปัญหาที่เกี่ยวข้องกับการตลาดสินค้าเกษตรตลอดห่วงโซ่อุปทาน เช่น อุปสงค์ อุปทาน ความยืดหยุ่นของอุปสงค์ของสินค้าเกษตรรูปแบบต่าง ๆ การเปลี่ยนแปลงของราคาในตลาดสินค้าเกษตรภายใต้เงื่อนไขต่าง ๆ ทางการตลาดและฤดูกาล บทบาทของคนกลาง เป็นต้น นโยบายสาธารณะและสถาบันที่เกี่ยวข้องกับการค้าสินค้าการเกษตรทั้งในประเทศและระหว่างประเทศ เช่น นโยบายการแทรกแซงด้านราคา ตลาดสินค้าเกษตรล่วงหน้า การค้าระหว่างประเทศและมาตรการที่เกี่ยวข้องกับสินค้าเกษตร และ ประเด็นร่วมสมัยที่อื่น ๆ ที่น่าสนใจ</w:t>
      </w:r>
    </w:p>
    <w:p w:rsidRPr="00357A8D" w:rsidR="004C7929" w:rsidDel="000F3206" w:rsidP="00E65391" w:rsidRDefault="004C7929" w14:paraId="123E049B" w14:textId="28C759D9">
      <w:pPr>
        <w:tabs>
          <w:tab w:val="left" w:pos="567"/>
        </w:tabs>
        <w:autoSpaceDE w:val="0"/>
        <w:autoSpaceDN w:val="0"/>
        <w:adjustRightInd w:val="0"/>
        <w:jc w:val="thaiDistribute"/>
        <w:rPr>
          <w:del w:author="Jenjira O-cha" w:date="2023-02-08T15:19:00Z" w:id="1718"/>
          <w:rFonts w:ascii="TH Sarabun New" w:hAnsi="TH Sarabun New" w:cs="TH Sarabun New"/>
          <w:sz w:val="32"/>
          <w:szCs w:val="32"/>
        </w:rPr>
      </w:pPr>
    </w:p>
    <w:p w:rsidRPr="00357A8D" w:rsidR="00763079" w:rsidP="00E65391" w:rsidRDefault="00763079" w14:paraId="70437603" w14:textId="1EA3E06C">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Jenjira O-cha" w:date="2023-02-07T21:09:00Z" w:id="1719">
        <w:r w:rsidRPr="00357A8D" w:rsidR="00FB5F32">
          <w:rPr>
            <w:rFonts w:ascii="TH Sarabun New" w:hAnsi="TH Sarabun New" w:cs="TH Sarabun New"/>
            <w:sz w:val="32"/>
            <w:szCs w:val="32"/>
          </w:rPr>
          <w:t xml:space="preserve">Have earned credits of </w:t>
        </w:r>
      </w:ins>
      <w:r w:rsidRPr="00357A8D">
        <w:rPr>
          <w:rFonts w:ascii="TH Sarabun New" w:hAnsi="TH Sarabun New" w:cs="TH Sarabun New"/>
          <w:sz w:val="32"/>
          <w:szCs w:val="32"/>
        </w:rPr>
        <w:t>EC311</w:t>
      </w:r>
    </w:p>
    <w:p w:rsidRPr="00357A8D" w:rsidR="00763079" w:rsidP="00E65391" w:rsidRDefault="00763079" w14:paraId="67134AC5"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Explore economic theories and challenging issues related to agricultural markets throughout supply chain, such as agricultural product</w:t>
      </w:r>
      <w:r w:rsidRPr="00357A8D">
        <w:rPr>
          <w:rFonts w:ascii="TH Sarabun New" w:hAnsi="TH Sarabun New" w:cs="TH Sarabun New"/>
          <w:sz w:val="32"/>
          <w:szCs w:val="32"/>
          <w:cs/>
        </w:rPr>
        <w:t>’</w:t>
      </w:r>
      <w:r w:rsidRPr="00357A8D">
        <w:rPr>
          <w:rFonts w:ascii="TH Sarabun New" w:hAnsi="TH Sarabun New" w:cs="TH Sarabun New"/>
          <w:sz w:val="32"/>
          <w:szCs w:val="32"/>
        </w:rPr>
        <w:t>s demand and supply, various types of elasticity of demand for agricultural product price adjustment in agricultural product market under different conditions including marketing, season, and roles of middlemen, etc</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Also explore public policies and institutions related to domestic and international agricultural trade, for instance, government intervention policy on price, the agricultural futures market, international trade and other trade measurements related to agricultural products, and other interesting contemporary issues</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P="00E65391" w:rsidRDefault="00763079" w14:paraId="6A28672B" w14:textId="77777777">
      <w:pPr>
        <w:tabs>
          <w:tab w:val="left" w:pos="567"/>
        </w:tabs>
        <w:jc w:val="thaiDistribute"/>
        <w:rPr>
          <w:rFonts w:ascii="TH Sarabun New" w:hAnsi="TH Sarabun New" w:cs="TH Sarabun New"/>
          <w:sz w:val="32"/>
          <w:szCs w:val="32"/>
        </w:rPr>
      </w:pPr>
    </w:p>
    <w:p w:rsidRPr="00357A8D" w:rsidR="00763079" w:rsidP="00E65391" w:rsidRDefault="00763079" w14:paraId="2B0AC34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493</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เศรษฐศาสตร์เกษตรประยุกต์</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56F2286C"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EC493</w:t>
      </w:r>
      <w:r w:rsidRPr="00357A8D">
        <w:rPr>
          <w:rFonts w:ascii="TH Sarabun New" w:hAnsi="TH Sarabun New" w:cs="TH Sarabun New"/>
          <w:sz w:val="32"/>
          <w:szCs w:val="32"/>
        </w:rPr>
        <w:tab/>
      </w:r>
      <w:r w:rsidRPr="00357A8D">
        <w:rPr>
          <w:rFonts w:ascii="TH Sarabun New" w:hAnsi="TH Sarabun New" w:cs="TH Sarabun New"/>
          <w:sz w:val="32"/>
          <w:szCs w:val="32"/>
        </w:rPr>
        <w:t xml:space="preserve">Applied Agricultural Economics  </w:t>
      </w:r>
    </w:p>
    <w:p w:rsidRPr="00357A8D" w:rsidR="00763079" w:rsidP="00E65391" w:rsidRDefault="00763079" w14:paraId="2305A8D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วิชาบังคับก่อน : สอบได้ ศ.325 หรือ ศ.425 และ ศ.320 หรือ ศ.421</w:t>
      </w:r>
    </w:p>
    <w:p w:rsidRPr="00357A8D" w:rsidR="00763079" w:rsidP="00E65391" w:rsidRDefault="00763079" w14:paraId="2B2A8E9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การประยุกต์ใช้ทฤษฎีและแนวคิดด้านเศรษฐศาสตร์เกษตรโดยใช้เครื่องมือวิเคราะห์เชิงปริมาณหรือคุณภาพสำหรับการนำไปประยุกต์ในการศึกษาหัวข้อทางด้านเศรษฐศาสตร์การเกษตรหรือกรณีศึกษาที่เกี่ยวข้อง เช่น การผลิตและต้นทุนการผลิต อุปสงค์ของผู้บริโภคและตลาดสินค้าเกษตร การตัดสินใจในการผลิตการตัดสินใจและความเป็นไปได้ในการลงทุน การวิเคราะห์ผลกระทบในของนโยบายต่อมิติต่าง ๆ ของตลาดสินค้าเกษตร ธุรกิจการเกษตร ห่วงโซ่อุปทานของอาหารและนโยบายด้านอาหาร เป็นต้น รวมทั้งประเด็นหรือกรณีศึกษาร่วมสมัยที่น่าสนใจ</w:t>
      </w:r>
    </w:p>
    <w:p w:rsidRPr="00357A8D" w:rsidR="00763079" w:rsidP="00E65391" w:rsidRDefault="00763079" w14:paraId="1AAC9B22" w14:textId="479A9560">
      <w:pPr>
        <w:tabs>
          <w:tab w:val="left" w:pos="567"/>
          <w:tab w:val="center" w:pos="4513"/>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ins w:author="phetc" w:date="2023-02-15T11:31:00Z" w:id="1720">
        <w:r w:rsidRPr="00357A8D" w:rsidR="00EF312A">
          <w:rPr>
            <w:rFonts w:ascii="TH Sarabun New" w:hAnsi="TH Sarabun New" w:eastAsia="Angsana New" w:cs="TH Sarabun New"/>
            <w:sz w:val="32"/>
            <w:szCs w:val="32"/>
            <w:rPrChange w:author="PC" w:date="2023-03-31T11:41:00Z" w:id="1721">
              <w:rPr>
                <w:rFonts w:ascii="TH Sarabun New" w:hAnsi="TH Sarabun New" w:eastAsia="Angsana New" w:cs="TH Sarabun New"/>
                <w:color w:val="FF0000"/>
                <w:sz w:val="32"/>
                <w:szCs w:val="32"/>
              </w:rPr>
            </w:rPrChange>
          </w:rPr>
          <w:t>Have earned credits of</w:t>
        </w:r>
        <w:r w:rsidRPr="00357A8D" w:rsidR="00EF312A">
          <w:rPr>
            <w:rFonts w:ascii="TH Sarabun New" w:hAnsi="TH Sarabun New" w:cs="TH Sarabun New"/>
            <w:sz w:val="32"/>
            <w:szCs w:val="32"/>
            <w:cs/>
          </w:rPr>
          <w:t xml:space="preserve"> </w:t>
        </w:r>
      </w:ins>
      <w:r w:rsidRPr="00357A8D">
        <w:rPr>
          <w:rFonts w:ascii="TH Sarabun New" w:hAnsi="TH Sarabun New" w:cs="TH Sarabun New"/>
          <w:sz w:val="32"/>
          <w:szCs w:val="32"/>
        </w:rPr>
        <w:t>EC325 or EC425 and EC320 or EC421</w:t>
      </w:r>
      <w:r w:rsidRPr="00357A8D">
        <w:rPr>
          <w:rFonts w:ascii="TH Sarabun New" w:hAnsi="TH Sarabun New" w:cs="TH Sarabun New"/>
          <w:sz w:val="32"/>
          <w:szCs w:val="32"/>
        </w:rPr>
        <w:tab/>
      </w:r>
    </w:p>
    <w:p w:rsidRPr="00357A8D" w:rsidR="00763079" w:rsidP="00E65391" w:rsidRDefault="00763079" w14:paraId="6AC8393F"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 the application of theories and concepts in agricultural economics, using quantitative or qualitative analytical methods, on agricultural economic issues or related case studies, such as production and cost of production, consumer and market demand, agricultural product markets, production decision</w:t>
      </w:r>
      <w:r w:rsidRPr="00357A8D" w:rsidR="00DE2061">
        <w:rPr>
          <w:rFonts w:ascii="TH Sarabun New" w:hAnsi="TH Sarabun New" w:cs="TH Sarabun New"/>
          <w:sz w:val="32"/>
          <w:szCs w:val="32"/>
        </w:rPr>
        <w:t>s,</w:t>
      </w:r>
      <w:r w:rsidRPr="00357A8D">
        <w:rPr>
          <w:rFonts w:ascii="TH Sarabun New" w:hAnsi="TH Sarabun New" w:cs="TH Sarabun New"/>
          <w:sz w:val="32"/>
          <w:szCs w:val="32"/>
        </w:rPr>
        <w:t xml:space="preserve"> and investment possibilities, analyzing policy impacts on different aspects of agricultural product markets, agribusiness, food supply chain, food policy, and other interesting contemporary issues or case studies</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P="00E65391" w:rsidRDefault="00763079" w14:paraId="1E49142F" w14:textId="77777777">
      <w:pPr>
        <w:tabs>
          <w:tab w:val="left" w:pos="567"/>
        </w:tabs>
        <w:jc w:val="thaiDistribute"/>
        <w:rPr>
          <w:rFonts w:ascii="TH Sarabun New" w:hAnsi="TH Sarabun New" w:cs="TH Sarabun New"/>
          <w:sz w:val="32"/>
          <w:szCs w:val="32"/>
        </w:rPr>
      </w:pPr>
    </w:p>
    <w:p w:rsidRPr="00357A8D" w:rsidR="00763079" w:rsidP="00E65391" w:rsidRDefault="00763079" w14:paraId="749810EF"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ศ.499   สัมมนาเศรษฐศาสตร์การเกษตร</w:t>
      </w:r>
      <w:r w:rsidRPr="00357A8D">
        <w:rPr>
          <w:rFonts w:ascii="TH Sarabun New" w:hAnsi="TH Sarabun New" w:cs="TH Sarabun New"/>
          <w:sz w:val="32"/>
          <w:szCs w:val="32"/>
          <w:cs/>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08CE9411"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EC499</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 Seminar in Agricultural Economics</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p>
    <w:p w:rsidRPr="00D96E86" w:rsidR="00763079" w:rsidP="00E65391" w:rsidRDefault="00763079" w14:paraId="781311BC" w14:textId="77777777">
      <w:pPr>
        <w:tabs>
          <w:tab w:val="left" w:pos="567"/>
        </w:tabs>
        <w:autoSpaceDE w:val="0"/>
        <w:autoSpaceDN w:val="0"/>
        <w:adjustRightInd w:val="0"/>
        <w:jc w:val="thaiDistribute"/>
        <w:rPr>
          <w:rFonts w:ascii="TH Sarabun New" w:hAnsi="TH Sarabun New" w:cs="TH Sarabun New"/>
          <w:spacing w:val="-6"/>
          <w:sz w:val="32"/>
          <w:szCs w:val="32"/>
          <w:rPrChange w:author="PC" w:date="2023-07-03T09:52:00Z" w:id="1722">
            <w:rPr>
              <w:rFonts w:ascii="TH Sarabun New" w:hAnsi="TH Sarabun New" w:cs="TH Sarabun New"/>
              <w:sz w:val="32"/>
              <w:szCs w:val="32"/>
            </w:rPr>
          </w:rPrChange>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D96E86">
        <w:rPr>
          <w:rFonts w:ascii="TH Sarabun New" w:hAnsi="TH Sarabun New" w:cs="TH Sarabun New"/>
          <w:spacing w:val="-6"/>
          <w:sz w:val="32"/>
          <w:szCs w:val="32"/>
          <w:cs/>
          <w:rPrChange w:author="PC" w:date="2023-07-03T09:52:00Z" w:id="1723">
            <w:rPr>
              <w:rFonts w:ascii="TH Sarabun New" w:hAnsi="TH Sarabun New" w:cs="TH Sarabun New"/>
              <w:sz w:val="32"/>
              <w:szCs w:val="32"/>
              <w:cs/>
            </w:rPr>
          </w:rPrChange>
        </w:rPr>
        <w:t>วิชาบังคับก่อน : สอบได้วิชาไม่ต่ำกว่าระดับ 400 ในหมวดเศรษฐศาสตร์การเกษตรอย่างน้อย 2 วิชา</w:t>
      </w:r>
    </w:p>
    <w:p w:rsidRPr="00357A8D" w:rsidR="00763079" w:rsidP="00E65391" w:rsidRDefault="00763079" w14:paraId="0E9C5708"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สัมมนาและวิจัยในหัวข้อเศรษฐศาสตร์การเกษตร ภายใต้การควบคุมและแนะนำจากผู้สอน</w:t>
      </w:r>
    </w:p>
    <w:p w:rsidRPr="00357A8D" w:rsidR="00763079" w:rsidP="00E65391" w:rsidRDefault="00763079" w14:paraId="1EC37998"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Prerequisites</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Having completed at least two 400</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level </w:t>
      </w:r>
      <w:r w:rsidRPr="00357A8D">
        <w:rPr>
          <w:rFonts w:ascii="TH Sarabun New" w:hAnsi="TH Sarabun New" w:cs="TH Sarabun New"/>
          <w:sz w:val="32"/>
          <w:szCs w:val="32"/>
          <w:cs/>
        </w:rPr>
        <w:t>(</w:t>
      </w:r>
      <w:r w:rsidRPr="00357A8D">
        <w:rPr>
          <w:rFonts w:ascii="TH Sarabun New" w:hAnsi="TH Sarabun New" w:cs="TH Sarabun New"/>
          <w:sz w:val="32"/>
          <w:szCs w:val="32"/>
        </w:rPr>
        <w:t>or the above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level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courses in the field of agricultural economics</w:t>
      </w:r>
      <w:r w:rsidRPr="00357A8D">
        <w:rPr>
          <w:rFonts w:ascii="TH Sarabun New" w:hAnsi="TH Sarabun New" w:cs="TH Sarabun New"/>
          <w:sz w:val="32"/>
          <w:szCs w:val="32"/>
          <w:cs/>
        </w:rPr>
        <w:t>.</w:t>
      </w:r>
    </w:p>
    <w:p w:rsidRPr="00357A8D" w:rsidR="00763079" w:rsidP="00E65391" w:rsidRDefault="00763079" w14:paraId="4C1C6BB9"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Seminar and research on topics in agricultural economics under the supervision of the lecturer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00763079" w:rsidP="00E65391" w:rsidRDefault="00763079" w14:paraId="795D7830" w14:textId="5D4C95C2">
      <w:pPr>
        <w:jc w:val="thaiDistribute"/>
        <w:rPr>
          <w:ins w:author="PC" w:date="2023-07-03T09:52:00Z" w:id="1724"/>
          <w:rFonts w:ascii="TH Sarabun New" w:hAnsi="TH Sarabun New" w:cs="TH Sarabun New"/>
          <w:sz w:val="32"/>
          <w:szCs w:val="32"/>
        </w:rPr>
      </w:pPr>
    </w:p>
    <w:p w:rsidR="00D96E86" w:rsidP="00E65391" w:rsidRDefault="00D96E86" w14:paraId="5E1A21B2" w14:textId="2FFDA3DB">
      <w:pPr>
        <w:jc w:val="thaiDistribute"/>
        <w:rPr>
          <w:ins w:author="PC" w:date="2023-07-03T09:52:00Z" w:id="1725"/>
          <w:rFonts w:ascii="TH Sarabun New" w:hAnsi="TH Sarabun New" w:cs="TH Sarabun New"/>
          <w:sz w:val="32"/>
          <w:szCs w:val="32"/>
        </w:rPr>
      </w:pPr>
    </w:p>
    <w:p w:rsidR="00D96E86" w:rsidP="00E65391" w:rsidRDefault="00D96E86" w14:paraId="3083CB8C" w14:textId="51C7FE96">
      <w:pPr>
        <w:jc w:val="thaiDistribute"/>
        <w:rPr>
          <w:ins w:author="PC" w:date="2023-07-03T09:52:00Z" w:id="1726"/>
          <w:rFonts w:ascii="TH Sarabun New" w:hAnsi="TH Sarabun New" w:cs="TH Sarabun New"/>
          <w:sz w:val="32"/>
          <w:szCs w:val="32"/>
        </w:rPr>
      </w:pPr>
    </w:p>
    <w:p w:rsidRPr="00357A8D" w:rsidR="00D96E86" w:rsidP="00E65391" w:rsidRDefault="00D96E86" w14:paraId="007E988A" w14:textId="77777777">
      <w:pPr>
        <w:jc w:val="thaiDistribute"/>
        <w:rPr>
          <w:ins w:author="PC" w:date="2023-03-31T11:31:00Z" w:id="1727"/>
          <w:rFonts w:ascii="TH Sarabun New" w:hAnsi="TH Sarabun New" w:cs="TH Sarabun New"/>
          <w:sz w:val="32"/>
          <w:szCs w:val="32"/>
        </w:rPr>
      </w:pPr>
    </w:p>
    <w:p w:rsidRPr="00357A8D" w:rsidR="00EA2752" w:rsidDel="00FC697C" w:rsidP="00E65391" w:rsidRDefault="00EA2752" w14:paraId="7BF4BB9B" w14:textId="34136EFB">
      <w:pPr>
        <w:jc w:val="thaiDistribute"/>
        <w:rPr>
          <w:ins w:author="PC" w:date="2023-03-31T11:31:00Z" w:id="1728"/>
          <w:del w:author="phetc" w:date="2023-06-13T09:11:00Z" w:id="1729"/>
          <w:rFonts w:ascii="TH Sarabun New" w:hAnsi="TH Sarabun New" w:cs="TH Sarabun New"/>
          <w:sz w:val="32"/>
          <w:szCs w:val="32"/>
        </w:rPr>
      </w:pPr>
    </w:p>
    <w:p w:rsidRPr="00357A8D" w:rsidR="00EA2752" w:rsidDel="00FC697C" w:rsidP="00E65391" w:rsidRDefault="00EA2752" w14:paraId="37A51570" w14:textId="60CA635B">
      <w:pPr>
        <w:jc w:val="thaiDistribute"/>
        <w:rPr>
          <w:del w:author="phetc" w:date="2023-06-13T09:11:00Z" w:id="1730"/>
          <w:rFonts w:ascii="TH Sarabun New" w:hAnsi="TH Sarabun New" w:cs="TH Sarabun New"/>
          <w:sz w:val="32"/>
          <w:szCs w:val="32"/>
        </w:rPr>
      </w:pPr>
    </w:p>
    <w:p w:rsidRPr="00357A8D" w:rsidR="00763079" w:rsidP="00E65391" w:rsidRDefault="00763079" w14:paraId="11D8BD6E"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591</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เศรษฐศาสตร์การเกษตร : ศึกษาเฉพาะเรื่อง </w:t>
      </w:r>
      <w:r w:rsidRPr="00357A8D">
        <w:rPr>
          <w:rFonts w:ascii="TH Sarabun New" w:hAnsi="TH Sarabun New" w:cs="TH Sarabun New"/>
          <w:sz w:val="32"/>
          <w:szCs w:val="32"/>
        </w:rPr>
        <w:t>1</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6965D6">
        <w:rPr>
          <w:rFonts w:ascii="TH Sarabun New" w:hAnsi="TH Sarabun New" w:cs="TH Sarabun New"/>
          <w:sz w:val="32"/>
          <w:szCs w:val="32"/>
          <w:cs/>
        </w:rPr>
        <w:t xml:space="preserve">       </w:t>
      </w:r>
      <w:r w:rsidRPr="00357A8D" w:rsidR="009040BB">
        <w:rPr>
          <w:rFonts w:ascii="TH Sarabun New" w:hAnsi="TH Sarabun New" w:cs="TH Sarabun New"/>
          <w:sz w:val="32"/>
          <w:szCs w:val="32"/>
          <w:cs/>
        </w:rPr>
        <w:t xml:space="preserve"> </w:t>
      </w:r>
      <w:r w:rsidRPr="00357A8D" w:rsidR="006965D6">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42E7DF55"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EC591</w:t>
      </w:r>
      <w:r w:rsidRPr="00357A8D">
        <w:rPr>
          <w:rFonts w:ascii="TH Sarabun New" w:hAnsi="TH Sarabun New" w:cs="TH Sarabun New"/>
          <w:sz w:val="32"/>
          <w:szCs w:val="32"/>
        </w:rPr>
        <w:tab/>
      </w:r>
      <w:r w:rsidRPr="00357A8D">
        <w:rPr>
          <w:rFonts w:ascii="TH Sarabun New" w:hAnsi="TH Sarabun New" w:cs="TH Sarabun New"/>
          <w:sz w:val="32"/>
          <w:szCs w:val="32"/>
        </w:rPr>
        <w:t>Selected Topics in Agricultural Economics 1</w:t>
      </w:r>
      <w:r w:rsidRPr="00357A8D">
        <w:rPr>
          <w:rFonts w:ascii="TH Sarabun New" w:hAnsi="TH Sarabun New" w:cs="TH Sarabun New"/>
          <w:sz w:val="32"/>
          <w:szCs w:val="32"/>
        </w:rPr>
        <w:tab/>
      </w:r>
    </w:p>
    <w:p w:rsidRPr="00357A8D" w:rsidR="00763079" w:rsidDel="005A078D" w:rsidP="00E65391" w:rsidRDefault="00763079" w14:paraId="546F8676" w14:textId="556F7753">
      <w:pPr>
        <w:tabs>
          <w:tab w:val="left" w:pos="567"/>
        </w:tabs>
        <w:autoSpaceDE w:val="0"/>
        <w:autoSpaceDN w:val="0"/>
        <w:adjustRightInd w:val="0"/>
        <w:jc w:val="thaiDistribute"/>
        <w:rPr>
          <w:del w:author="PC" w:date="2023-03-31T11:14:00Z" w:id="1731"/>
          <w:rFonts w:ascii="TH Sarabun New" w:hAnsi="TH Sarabun New" w:cs="TH Sarabun New"/>
          <w:sz w:val="32"/>
          <w:szCs w:val="32"/>
        </w:rPr>
      </w:pPr>
      <w:del w:author="PC" w:date="2023-03-31T11:14:00Z" w:id="1732">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w:delText>
        </w:r>
        <w:commentRangeStart w:id="1733"/>
        <w:r w:rsidRPr="00357A8D" w:rsidDel="005A078D">
          <w:rPr>
            <w:rFonts w:ascii="TH Sarabun New" w:hAnsi="TH Sarabun New" w:cs="TH Sarabun New"/>
            <w:sz w:val="32"/>
            <w:szCs w:val="32"/>
            <w:cs/>
          </w:rPr>
          <w:delText xml:space="preserve"> วิชาบังคับก่อน : ผู้สอนกำหนด</w:delText>
        </w:r>
      </w:del>
      <w:commentRangeEnd w:id="1733"/>
      <w:r w:rsidRPr="00357A8D" w:rsidR="005A078D">
        <w:rPr>
          <w:rStyle w:val="CommentReference"/>
        </w:rPr>
        <w:commentReference w:id="1733"/>
      </w:r>
    </w:p>
    <w:p w:rsidRPr="00357A8D" w:rsidR="00763079" w:rsidP="00E65391" w:rsidRDefault="00763079" w14:paraId="55863AC0"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ศึกษาเฉพาะเรื่องที่เป็นหัวข้อที่น่าสนใจในด้านเศรษฐศาสตร์การเกษตร ซึ่งจะประกาศเป็น</w:t>
      </w:r>
    </w:p>
    <w:p w:rsidRPr="00357A8D" w:rsidR="00763079" w:rsidP="00E65391" w:rsidRDefault="00763079" w14:paraId="1988C872"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คราว ๆ ไป</w:t>
      </w:r>
    </w:p>
    <w:p w:rsidRPr="00357A8D" w:rsidR="00763079" w:rsidDel="005A078D" w:rsidP="00E65391" w:rsidRDefault="00763079" w14:paraId="2F7E7816" w14:textId="0C503C8E">
      <w:pPr>
        <w:tabs>
          <w:tab w:val="left" w:pos="567"/>
        </w:tabs>
        <w:jc w:val="thaiDistribute"/>
        <w:rPr>
          <w:del w:author="PC" w:date="2023-03-31T11:14:00Z" w:id="1734"/>
          <w:rFonts w:ascii="TH Sarabun New" w:hAnsi="TH Sarabun New" w:cs="TH Sarabun New"/>
          <w:sz w:val="32"/>
          <w:szCs w:val="32"/>
        </w:rPr>
      </w:pPr>
      <w:del w:author="PC" w:date="2023-03-31T11:14:00Z" w:id="1735">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Prerequisites</w:delText>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the consent of the lecturer</w:delText>
        </w:r>
        <w:r w:rsidRPr="00357A8D" w:rsidDel="005A078D">
          <w:rPr>
            <w:rFonts w:ascii="TH Sarabun New" w:hAnsi="TH Sarabun New" w:cs="TH Sarabun New"/>
            <w:sz w:val="32"/>
            <w:szCs w:val="32"/>
            <w:cs/>
          </w:rPr>
          <w:delText>.</w:delText>
        </w:r>
      </w:del>
    </w:p>
    <w:p w:rsidRPr="00357A8D" w:rsidR="00763079" w:rsidP="00E65391" w:rsidRDefault="00763079" w14:paraId="21D1A016"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topics in Agricultural Economics to be determined later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Pr="00357A8D" w:rsidR="00763079" w:rsidDel="00EA2752" w:rsidP="00E65391" w:rsidRDefault="00763079" w14:paraId="01F73966" w14:textId="092E634D">
      <w:pPr>
        <w:jc w:val="thaiDistribute"/>
        <w:rPr>
          <w:ins w:author="Jenjira O-cha" w:date="2023-02-08T15:19:00Z" w:id="1736"/>
          <w:del w:author="PC" w:date="2023-03-31T11:31:00Z" w:id="1737"/>
          <w:rFonts w:ascii="TH Sarabun New" w:hAnsi="TH Sarabun New" w:cs="TH Sarabun New"/>
          <w:sz w:val="32"/>
          <w:szCs w:val="32"/>
        </w:rPr>
      </w:pPr>
    </w:p>
    <w:p w:rsidRPr="00357A8D" w:rsidR="000F3206" w:rsidDel="00EA2752" w:rsidP="00E65391" w:rsidRDefault="000F3206" w14:paraId="7963304A" w14:textId="39C1C273">
      <w:pPr>
        <w:jc w:val="thaiDistribute"/>
        <w:rPr>
          <w:ins w:author="Jenjira O-cha" w:date="2023-02-08T15:19:00Z" w:id="1738"/>
          <w:del w:author="PC" w:date="2023-03-31T11:31:00Z" w:id="1739"/>
          <w:rFonts w:ascii="TH Sarabun New" w:hAnsi="TH Sarabun New" w:cs="TH Sarabun New"/>
          <w:sz w:val="32"/>
          <w:szCs w:val="32"/>
        </w:rPr>
      </w:pPr>
    </w:p>
    <w:p w:rsidRPr="00357A8D" w:rsidR="000F3206" w:rsidP="00E65391" w:rsidRDefault="000F3206" w14:paraId="48B57701" w14:textId="77777777">
      <w:pPr>
        <w:jc w:val="thaiDistribute"/>
        <w:rPr>
          <w:rFonts w:ascii="TH Sarabun New" w:hAnsi="TH Sarabun New" w:cs="TH Sarabun New"/>
          <w:sz w:val="32"/>
          <w:szCs w:val="32"/>
        </w:rPr>
      </w:pPr>
    </w:p>
    <w:p w:rsidRPr="00357A8D" w:rsidR="00763079" w:rsidP="00E65391" w:rsidRDefault="00763079" w14:paraId="0461A38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ศ.</w:t>
      </w:r>
      <w:r w:rsidRPr="00357A8D">
        <w:rPr>
          <w:rFonts w:ascii="TH Sarabun New" w:hAnsi="TH Sarabun New" w:cs="TH Sarabun New"/>
          <w:sz w:val="32"/>
          <w:szCs w:val="32"/>
        </w:rPr>
        <w:t>592</w:t>
      </w:r>
      <w:r w:rsidRPr="00357A8D">
        <w:rPr>
          <w:rFonts w:ascii="TH Sarabun New" w:hAnsi="TH Sarabun New" w:cs="TH Sarabun New"/>
          <w:sz w:val="32"/>
          <w:szCs w:val="32"/>
        </w:rPr>
        <w:tab/>
      </w:r>
      <w:r w:rsidRPr="00357A8D">
        <w:rPr>
          <w:rFonts w:ascii="TH Sarabun New" w:hAnsi="TH Sarabun New" w:cs="TH Sarabun New"/>
          <w:sz w:val="32"/>
          <w:szCs w:val="32"/>
          <w:cs/>
        </w:rPr>
        <w:t xml:space="preserve">  เศรษฐศาสตร์การเกษตร : ศึกษาเฉพาะเรื่อง </w:t>
      </w:r>
      <w:r w:rsidRPr="00357A8D">
        <w:rPr>
          <w:rFonts w:ascii="TH Sarabun New" w:hAnsi="TH Sarabun New" w:cs="TH Sarabun New"/>
          <w:sz w:val="32"/>
          <w:szCs w:val="32"/>
        </w:rPr>
        <w:t xml:space="preserve">2           </w:t>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Pr>
          <w:rFonts w:ascii="TH Sarabun New" w:hAnsi="TH Sarabun New" w:cs="TH Sarabun New"/>
          <w:sz w:val="32"/>
          <w:szCs w:val="32"/>
        </w:rPr>
        <w:tab/>
      </w:r>
      <w:r w:rsidRPr="00357A8D" w:rsidR="009040BB">
        <w:rPr>
          <w:rFonts w:ascii="TH Sarabun New" w:hAnsi="TH Sarabun New" w:cs="TH Sarabun New"/>
          <w:sz w:val="32"/>
          <w:szCs w:val="32"/>
          <w:cs/>
        </w:rPr>
        <w:t xml:space="preserve">         </w:t>
      </w:r>
      <w:r w:rsidRPr="00357A8D">
        <w:rPr>
          <w:rFonts w:ascii="TH Sarabun New" w:hAnsi="TH Sarabun New" w:cs="TH Sarabun New"/>
          <w:sz w:val="32"/>
          <w:szCs w:val="32"/>
        </w:rPr>
        <w:t xml:space="preserve">3 </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0</w:t>
      </w:r>
      <w:r w:rsidRPr="00357A8D">
        <w:rPr>
          <w:rFonts w:ascii="TH Sarabun New" w:hAnsi="TH Sarabun New" w:cs="TH Sarabun New"/>
          <w:sz w:val="32"/>
          <w:szCs w:val="32"/>
          <w:cs/>
        </w:rPr>
        <w:t>-</w:t>
      </w:r>
      <w:r w:rsidRPr="00357A8D">
        <w:rPr>
          <w:rFonts w:ascii="TH Sarabun New" w:hAnsi="TH Sarabun New" w:cs="TH Sarabun New"/>
          <w:sz w:val="32"/>
          <w:szCs w:val="32"/>
        </w:rPr>
        <w:t>6</w:t>
      </w:r>
      <w:r w:rsidRPr="00357A8D">
        <w:rPr>
          <w:rFonts w:ascii="TH Sarabun New" w:hAnsi="TH Sarabun New" w:cs="TH Sarabun New"/>
          <w:sz w:val="32"/>
          <w:szCs w:val="32"/>
          <w:cs/>
        </w:rPr>
        <w:t>)</w:t>
      </w:r>
    </w:p>
    <w:p w:rsidRPr="00357A8D" w:rsidR="00763079" w:rsidP="00E65391" w:rsidRDefault="00763079" w14:paraId="30CAF844"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EC592</w:t>
      </w:r>
      <w:r w:rsidRPr="00357A8D">
        <w:rPr>
          <w:rFonts w:ascii="TH Sarabun New" w:hAnsi="TH Sarabun New" w:cs="TH Sarabun New"/>
          <w:sz w:val="32"/>
          <w:szCs w:val="32"/>
        </w:rPr>
        <w:tab/>
      </w:r>
      <w:r w:rsidRPr="00357A8D">
        <w:rPr>
          <w:rFonts w:ascii="TH Sarabun New" w:hAnsi="TH Sarabun New" w:cs="TH Sarabun New"/>
          <w:sz w:val="32"/>
          <w:szCs w:val="32"/>
        </w:rPr>
        <w:t>Selected Topics in Agricultural Economics 2</w:t>
      </w:r>
      <w:r w:rsidRPr="00357A8D">
        <w:rPr>
          <w:rFonts w:ascii="TH Sarabun New" w:hAnsi="TH Sarabun New" w:cs="TH Sarabun New"/>
          <w:sz w:val="32"/>
          <w:szCs w:val="32"/>
        </w:rPr>
        <w:tab/>
      </w:r>
    </w:p>
    <w:p w:rsidRPr="00357A8D" w:rsidR="00763079" w:rsidDel="005A078D" w:rsidP="00E65391" w:rsidRDefault="00763079" w14:paraId="75A31617" w14:textId="3281217A">
      <w:pPr>
        <w:tabs>
          <w:tab w:val="left" w:pos="567"/>
        </w:tabs>
        <w:autoSpaceDE w:val="0"/>
        <w:autoSpaceDN w:val="0"/>
        <w:adjustRightInd w:val="0"/>
        <w:jc w:val="thaiDistribute"/>
        <w:rPr>
          <w:del w:author="PC" w:date="2023-03-31T11:14:00Z" w:id="1740"/>
          <w:rFonts w:ascii="TH Sarabun New" w:hAnsi="TH Sarabun New" w:cs="TH Sarabun New"/>
          <w:sz w:val="32"/>
          <w:szCs w:val="32"/>
        </w:rPr>
      </w:pPr>
      <w:del w:author="PC" w:date="2023-03-31T11:14:00Z" w:id="1741">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w:delText>
        </w:r>
        <w:commentRangeStart w:id="1742"/>
        <w:r w:rsidRPr="00357A8D" w:rsidDel="005A078D">
          <w:rPr>
            <w:rFonts w:ascii="TH Sarabun New" w:hAnsi="TH Sarabun New" w:cs="TH Sarabun New"/>
            <w:sz w:val="32"/>
            <w:szCs w:val="32"/>
            <w:cs/>
          </w:rPr>
          <w:delText xml:space="preserve"> วิชาบังคับก่อน : ผู้สอนกำหนด</w:delText>
        </w:r>
      </w:del>
      <w:commentRangeEnd w:id="1742"/>
      <w:r w:rsidRPr="00357A8D" w:rsidR="005A078D">
        <w:rPr>
          <w:rStyle w:val="CommentReference"/>
        </w:rPr>
        <w:commentReference w:id="1742"/>
      </w:r>
    </w:p>
    <w:p w:rsidRPr="00357A8D" w:rsidR="00763079" w:rsidP="00E65391" w:rsidRDefault="00763079" w14:paraId="0C9379AA"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ศึกษาเฉพาะเรื่องที่เป็นหัวข้อที่น่าสนใจในด้านเศรษฐศาสตร์การเกษตร ซึ่งจะประกาศเป็น</w:t>
      </w:r>
    </w:p>
    <w:p w:rsidRPr="00357A8D" w:rsidR="00763079" w:rsidP="00E65391" w:rsidRDefault="00763079" w14:paraId="10AF3006" w14:textId="77777777">
      <w:pPr>
        <w:tabs>
          <w:tab w:val="left" w:pos="567"/>
        </w:tabs>
        <w:autoSpaceDE w:val="0"/>
        <w:autoSpaceDN w:val="0"/>
        <w:adjustRightInd w:val="0"/>
        <w:jc w:val="thaiDistribute"/>
        <w:rPr>
          <w:rFonts w:ascii="TH Sarabun New" w:hAnsi="TH Sarabun New" w:cs="TH Sarabun New"/>
          <w:sz w:val="32"/>
          <w:szCs w:val="32"/>
        </w:rPr>
      </w:pPr>
      <w:r w:rsidRPr="00357A8D">
        <w:rPr>
          <w:rFonts w:ascii="TH Sarabun New" w:hAnsi="TH Sarabun New" w:cs="TH Sarabun New"/>
          <w:sz w:val="32"/>
          <w:szCs w:val="32"/>
          <w:cs/>
        </w:rPr>
        <w:t>คราว ๆ ไป</w:t>
      </w:r>
    </w:p>
    <w:p w:rsidRPr="00357A8D" w:rsidR="00763079" w:rsidDel="005A078D" w:rsidP="00E65391" w:rsidRDefault="00763079" w14:paraId="2BD211AD" w14:textId="706AF4D9">
      <w:pPr>
        <w:tabs>
          <w:tab w:val="left" w:pos="567"/>
        </w:tabs>
        <w:jc w:val="thaiDistribute"/>
        <w:rPr>
          <w:del w:author="PC" w:date="2023-03-31T11:14:00Z" w:id="1743"/>
          <w:rFonts w:ascii="TH Sarabun New" w:hAnsi="TH Sarabun New" w:cs="TH Sarabun New"/>
          <w:sz w:val="32"/>
          <w:szCs w:val="32"/>
        </w:rPr>
      </w:pPr>
      <w:del w:author="PC" w:date="2023-03-31T11:14:00Z" w:id="1744">
        <w:r w:rsidRPr="00357A8D" w:rsidDel="005A078D">
          <w:rPr>
            <w:rFonts w:ascii="TH Sarabun New" w:hAnsi="TH Sarabun New" w:cs="TH Sarabun New"/>
            <w:sz w:val="32"/>
            <w:szCs w:val="32"/>
          </w:rPr>
          <w:tab/>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Prerequisites</w:delText>
        </w:r>
        <w:r w:rsidRPr="00357A8D" w:rsidDel="005A078D">
          <w:rPr>
            <w:rFonts w:ascii="TH Sarabun New" w:hAnsi="TH Sarabun New" w:cs="TH Sarabun New"/>
            <w:sz w:val="32"/>
            <w:szCs w:val="32"/>
            <w:cs/>
          </w:rPr>
          <w:delText xml:space="preserve">: </w:delText>
        </w:r>
        <w:r w:rsidRPr="00357A8D" w:rsidDel="005A078D">
          <w:rPr>
            <w:rFonts w:ascii="TH Sarabun New" w:hAnsi="TH Sarabun New" w:cs="TH Sarabun New"/>
            <w:sz w:val="32"/>
            <w:szCs w:val="32"/>
          </w:rPr>
          <w:delText>the consent of the lecturer</w:delText>
        </w:r>
        <w:r w:rsidRPr="00357A8D" w:rsidDel="005A078D">
          <w:rPr>
            <w:rFonts w:ascii="TH Sarabun New" w:hAnsi="TH Sarabun New" w:cs="TH Sarabun New"/>
            <w:sz w:val="32"/>
            <w:szCs w:val="32"/>
            <w:cs/>
          </w:rPr>
          <w:delText>.</w:delText>
        </w:r>
      </w:del>
    </w:p>
    <w:p w:rsidRPr="00357A8D" w:rsidR="00763079" w:rsidP="00E65391" w:rsidRDefault="00763079" w14:paraId="34FCD5DE" w14:textId="77777777">
      <w:pPr>
        <w:tabs>
          <w:tab w:val="left" w:pos="567"/>
        </w:tabs>
        <w:jc w:val="thaiDistribute"/>
        <w:rPr>
          <w:rFonts w:ascii="TH Sarabun New" w:hAnsi="TH Sarabun New" w:cs="TH Sarabun New"/>
          <w:sz w:val="32"/>
          <w:szCs w:val="32"/>
        </w:rPr>
      </w:pPr>
      <w:r w:rsidRPr="00357A8D">
        <w:rPr>
          <w:rFonts w:ascii="TH Sarabun New" w:hAnsi="TH Sarabun New" w:cs="TH Sarabun New"/>
          <w:sz w:val="32"/>
          <w:szCs w:val="32"/>
        </w:rPr>
        <w:tab/>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Studying topics in Agricultural Economics to be determined later</w:t>
      </w:r>
      <w:r w:rsidRPr="00357A8D">
        <w:rPr>
          <w:rFonts w:ascii="TH Sarabun New" w:hAnsi="TH Sarabun New" w:cs="TH Sarabun New"/>
          <w:sz w:val="32"/>
          <w:szCs w:val="32"/>
          <w:cs/>
        </w:rPr>
        <w:t>.</w:t>
      </w:r>
      <w:r w:rsidRPr="00357A8D">
        <w:rPr>
          <w:rFonts w:ascii="TH Sarabun New" w:hAnsi="TH Sarabun New" w:cs="TH Sarabun New"/>
          <w:sz w:val="32"/>
          <w:szCs w:val="32"/>
        </w:rPr>
        <w:tab/>
      </w:r>
    </w:p>
    <w:p w:rsidR="00DB579D" w:rsidRDefault="00DB579D" w14:paraId="62A56C14" w14:textId="77777777">
      <w:pPr>
        <w:tabs>
          <w:tab w:val="left" w:pos="360"/>
          <w:tab w:val="left" w:pos="720"/>
          <w:tab w:val="left" w:pos="900"/>
          <w:tab w:val="left" w:pos="1440"/>
          <w:tab w:val="left" w:pos="1890"/>
          <w:tab w:val="left" w:pos="2340"/>
        </w:tabs>
        <w:rPr>
          <w:rFonts w:ascii="TH Sarabun New" w:hAnsi="TH Sarabun New" w:cs="TH Sarabun New"/>
          <w:b/>
          <w:bCs/>
          <w:sz w:val="32"/>
          <w:szCs w:val="32"/>
          <w:cs/>
        </w:rPr>
        <w:sectPr w:rsidR="00DB579D" w:rsidSect="00172337">
          <w:footerReference w:type="even" r:id="rId14"/>
          <w:footerReference w:type="default" r:id="rId15"/>
          <w:footerReference w:type="first" r:id="rId16"/>
          <w:pgSz w:w="11906" w:h="16838" w:orient="portrait" w:code="9"/>
          <w:pgMar w:top="1418" w:right="1440" w:bottom="1440" w:left="1797" w:header="720" w:footer="709" w:gutter="0"/>
          <w:pgNumType w:start="0"/>
          <w:cols w:space="708"/>
          <w:titlePg/>
          <w:docGrid w:linePitch="360"/>
        </w:sectPr>
      </w:pPr>
    </w:p>
    <w:p w:rsidRPr="00357A8D" w:rsidR="002332CF" w:rsidRDefault="00321359" w14:paraId="7F303193"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bookmarkStart w:name="_Hlk118473626" w:id="1745"/>
      <w:r w:rsidRPr="00357A8D">
        <w:rPr>
          <w:rFonts w:ascii="TH Sarabun New" w:hAnsi="TH Sarabun New" w:cs="TH Sarabun New"/>
          <w:b/>
          <w:bCs/>
          <w:sz w:val="32"/>
          <w:szCs w:val="32"/>
          <w:cs/>
        </w:rPr>
        <w:t xml:space="preserve">หมวดที่ </w:t>
      </w:r>
      <w:r w:rsidRPr="00357A8D" w:rsidR="00283187">
        <w:rPr>
          <w:rFonts w:ascii="TH Sarabun New" w:hAnsi="TH Sarabun New" w:cs="TH Sarabun New"/>
          <w:b/>
          <w:bCs/>
          <w:sz w:val="32"/>
          <w:szCs w:val="32"/>
        </w:rPr>
        <w:t>5</w:t>
      </w:r>
      <w:r w:rsidRPr="00357A8D">
        <w:rPr>
          <w:rFonts w:ascii="TH Sarabun New" w:hAnsi="TH Sarabun New" w:cs="TH Sarabun New"/>
          <w:b/>
          <w:bCs/>
          <w:sz w:val="32"/>
          <w:szCs w:val="32"/>
          <w:cs/>
        </w:rPr>
        <w:t xml:space="preserve"> การจัดกระบวนการเรียนรู้</w:t>
      </w:r>
      <w:r w:rsidRPr="00357A8D" w:rsidR="004817D8">
        <w:rPr>
          <w:rFonts w:ascii="TH Sarabun New" w:hAnsi="TH Sarabun New" w:cs="TH Sarabun New"/>
          <w:b/>
          <w:bCs/>
          <w:sz w:val="32"/>
          <w:szCs w:val="32"/>
          <w:cs/>
        </w:rPr>
        <w:t xml:space="preserve"> </w:t>
      </w:r>
    </w:p>
    <w:p w:rsidRPr="00357A8D" w:rsidR="00321359" w:rsidRDefault="00321359" w14:paraId="76EACD55"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1"/>
          <w:szCs w:val="11"/>
        </w:rPr>
      </w:pPr>
    </w:p>
    <w:p w:rsidRPr="00357A8D" w:rsidR="00C21449" w:rsidRDefault="00C21449" w14:paraId="28D43CAD"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1"/>
          <w:szCs w:val="11"/>
        </w:rPr>
      </w:pPr>
    </w:p>
    <w:tbl>
      <w:tblPr>
        <w:tblW w:w="13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3890"/>
        <w:gridCol w:w="4396"/>
        <w:gridCol w:w="4265"/>
      </w:tblGrid>
      <w:tr w:rsidRPr="00357A8D" w:rsidR="00357A8D" w14:paraId="5F241D5D" w14:textId="77777777">
        <w:trPr>
          <w:trHeight w:val="513"/>
          <w:tblHeader/>
        </w:trPr>
        <w:tc>
          <w:tcPr>
            <w:tcW w:w="737" w:type="dxa"/>
            <w:shd w:val="clear" w:color="auto" w:fill="auto"/>
          </w:tcPr>
          <w:p w:rsidRPr="00357A8D" w:rsidR="00C21449" w:rsidRDefault="00C21449" w14:paraId="712889FE" w14:textId="77777777">
            <w:pPr>
              <w:jc w:val="center"/>
              <w:rPr>
                <w:rFonts w:ascii="TH Sarabun New" w:hAnsi="TH Sarabun New" w:cs="TH Sarabun New"/>
                <w:b/>
                <w:bCs/>
                <w:sz w:val="32"/>
                <w:szCs w:val="32"/>
                <w:cs/>
              </w:rPr>
            </w:pPr>
            <w:bookmarkStart w:name="_Hlk125979187" w:id="1746"/>
            <w:r w:rsidRPr="00357A8D">
              <w:rPr>
                <w:rFonts w:ascii="TH Sarabun New" w:hAnsi="TH Sarabun New" w:cs="TH Sarabun New"/>
                <w:b/>
                <w:bCs/>
                <w:sz w:val="32"/>
                <w:szCs w:val="32"/>
                <w:cs/>
              </w:rPr>
              <w:t>ลำดับ</w:t>
            </w:r>
          </w:p>
        </w:tc>
        <w:tc>
          <w:tcPr>
            <w:tcW w:w="3890" w:type="dxa"/>
            <w:shd w:val="clear" w:color="auto" w:fill="auto"/>
          </w:tcPr>
          <w:p w:rsidRPr="00357A8D" w:rsidR="00C21449" w:rsidRDefault="00C21449" w14:paraId="3B42CA9D"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ผลลัพธ์การเรียนรู้ของหลักสูตร (</w:t>
            </w:r>
            <w:r w:rsidRPr="00357A8D">
              <w:rPr>
                <w:rFonts w:ascii="TH Sarabun New" w:hAnsi="TH Sarabun New" w:cs="TH Sarabun New"/>
                <w:b/>
                <w:bCs/>
                <w:sz w:val="32"/>
                <w:szCs w:val="32"/>
              </w:rPr>
              <w:t>PLOs</w:t>
            </w:r>
            <w:r w:rsidRPr="00357A8D">
              <w:rPr>
                <w:rFonts w:ascii="TH Sarabun New" w:hAnsi="TH Sarabun New" w:cs="TH Sarabun New"/>
                <w:b/>
                <w:bCs/>
                <w:sz w:val="32"/>
                <w:szCs w:val="32"/>
                <w:cs/>
              </w:rPr>
              <w:t>)</w:t>
            </w:r>
          </w:p>
        </w:tc>
        <w:tc>
          <w:tcPr>
            <w:tcW w:w="4396" w:type="dxa"/>
            <w:shd w:val="clear" w:color="auto" w:fill="auto"/>
          </w:tcPr>
          <w:p w:rsidRPr="00357A8D" w:rsidR="00C21449" w:rsidRDefault="00C21449" w14:paraId="0C63ADE6"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การจัดกระบวนการเรียนรู้</w:t>
            </w:r>
          </w:p>
        </w:tc>
        <w:tc>
          <w:tcPr>
            <w:tcW w:w="4264" w:type="dxa"/>
            <w:shd w:val="clear" w:color="auto" w:fill="auto"/>
          </w:tcPr>
          <w:p w:rsidRPr="00357A8D" w:rsidR="00C21449" w:rsidRDefault="00C21449" w14:paraId="67130142"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วิธีการวัดและประเมินผล</w:t>
            </w:r>
          </w:p>
        </w:tc>
      </w:tr>
      <w:tr w:rsidRPr="00357A8D" w:rsidR="00357A8D" w14:paraId="6D42F840" w14:textId="77777777">
        <w:trPr>
          <w:trHeight w:val="513"/>
        </w:trPr>
        <w:tc>
          <w:tcPr>
            <w:tcW w:w="13288" w:type="dxa"/>
            <w:gridSpan w:val="4"/>
            <w:shd w:val="clear" w:color="auto" w:fill="auto"/>
          </w:tcPr>
          <w:p w:rsidRPr="00357A8D" w:rsidR="00C21449" w:rsidRDefault="00C21449" w14:paraId="07875134" w14:textId="77777777">
            <w:pPr>
              <w:rPr>
                <w:rFonts w:ascii="TH Sarabun New" w:hAnsi="TH Sarabun New" w:cs="TH Sarabun New"/>
                <w:b/>
                <w:bCs/>
                <w:sz w:val="32"/>
                <w:szCs w:val="32"/>
              </w:rPr>
            </w:pPr>
            <w:r w:rsidRPr="00357A8D">
              <w:rPr>
                <w:rFonts w:ascii="TH Sarabun New" w:hAnsi="TH Sarabun New" w:cs="TH Sarabun New"/>
                <w:b/>
                <w:bCs/>
                <w:sz w:val="32"/>
                <w:szCs w:val="32"/>
                <w:cs/>
              </w:rPr>
              <w:t>ด้านความรู้ (</w:t>
            </w:r>
            <w:r w:rsidRPr="00357A8D">
              <w:rPr>
                <w:rFonts w:ascii="TH Sarabun New" w:hAnsi="TH Sarabun New" w:cs="TH Sarabun New"/>
                <w:b/>
                <w:bCs/>
                <w:sz w:val="32"/>
                <w:szCs w:val="32"/>
              </w:rPr>
              <w:t>Knowledge</w:t>
            </w:r>
            <w:r w:rsidRPr="00357A8D">
              <w:rPr>
                <w:rFonts w:ascii="TH Sarabun New" w:hAnsi="TH Sarabun New" w:cs="TH Sarabun New"/>
                <w:b/>
                <w:bCs/>
                <w:sz w:val="32"/>
                <w:szCs w:val="32"/>
                <w:cs/>
              </w:rPr>
              <w:t>)</w:t>
            </w:r>
          </w:p>
        </w:tc>
      </w:tr>
      <w:tr w:rsidRPr="00357A8D" w:rsidR="00357A8D" w14:paraId="777D1F5D" w14:textId="77777777">
        <w:trPr>
          <w:trHeight w:val="1543"/>
        </w:trPr>
        <w:tc>
          <w:tcPr>
            <w:tcW w:w="737" w:type="dxa"/>
            <w:shd w:val="clear" w:color="auto" w:fill="auto"/>
          </w:tcPr>
          <w:p w:rsidRPr="00357A8D" w:rsidR="00C21449" w:rsidRDefault="00C21449" w14:paraId="3D3AB094" w14:textId="77777777">
            <w:pPr>
              <w:jc w:val="center"/>
              <w:rPr>
                <w:rFonts w:ascii="TH Sarabun New" w:hAnsi="TH Sarabun New" w:cs="TH Sarabun New"/>
                <w:sz w:val="32"/>
                <w:szCs w:val="32"/>
                <w:rPrChange w:author="PC" w:date="2023-03-31T11:41:00Z" w:id="1747">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748">
                  <w:rPr>
                    <w:rFonts w:ascii="TH Sarabun New" w:hAnsi="TH Sarabun New" w:cs="TH Sarabun New"/>
                    <w:color w:val="000000"/>
                    <w:sz w:val="32"/>
                    <w:szCs w:val="32"/>
                  </w:rPr>
                </w:rPrChange>
              </w:rPr>
              <w:t>K1</w:t>
            </w:r>
          </w:p>
        </w:tc>
        <w:tc>
          <w:tcPr>
            <w:tcW w:w="3890" w:type="dxa"/>
            <w:shd w:val="clear" w:color="auto" w:fill="auto"/>
          </w:tcPr>
          <w:p w:rsidRPr="00357A8D" w:rsidR="00C21449" w:rsidRDefault="00C21449" w14:paraId="0F94E507" w14:textId="77777777">
            <w:pPr>
              <w:spacing w:before="40"/>
              <w:rPr>
                <w:rFonts w:ascii="TH Sarabun New" w:hAnsi="TH Sarabun New" w:cs="TH Sarabun New"/>
                <w:sz w:val="32"/>
                <w:szCs w:val="32"/>
                <w:cs/>
                <w:rPrChange w:author="PC" w:date="2023-03-31T11:41:00Z" w:id="1749">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1750">
                  <w:rPr>
                    <w:rFonts w:ascii="TH Sarabun New" w:hAnsi="TH Sarabun New" w:cs="TH Sarabun New"/>
                    <w:color w:val="000000"/>
                    <w:sz w:val="32"/>
                    <w:szCs w:val="32"/>
                    <w:cs/>
                  </w:rPr>
                </w:rPrChange>
              </w:rPr>
              <w:t>มีความรู้ ความเข้าใจแนวคิด ทฤษฎีเศรษฐศาสตร์ เครื่องมือพื้นฐานทางเศรษฐศาสตร์ พัฒนาการของทฤษฎี และเศรษฐศาสตร์ประยุกต์</w:t>
            </w:r>
          </w:p>
        </w:tc>
        <w:tc>
          <w:tcPr>
            <w:tcW w:w="4396" w:type="dxa"/>
            <w:vMerge w:val="restart"/>
            <w:shd w:val="clear" w:color="auto" w:fill="auto"/>
          </w:tcPr>
          <w:p w:rsidRPr="00357A8D" w:rsidR="00C21449" w:rsidRDefault="00C21449" w14:paraId="5E22E70D" w14:textId="77777777">
            <w:pPr>
              <w:rPr>
                <w:rFonts w:ascii="TH Sarabun New" w:hAnsi="TH Sarabun New" w:cs="TH Sarabun New"/>
                <w:sz w:val="32"/>
                <w:szCs w:val="32"/>
                <w:rPrChange w:author="PC" w:date="2023-03-31T11:41:00Z" w:id="175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752">
                  <w:rPr>
                    <w:rFonts w:ascii="TH Sarabun New" w:hAnsi="TH Sarabun New" w:cs="TH Sarabun New"/>
                    <w:color w:val="000000"/>
                    <w:sz w:val="32"/>
                    <w:szCs w:val="32"/>
                    <w:cs/>
                  </w:rPr>
                </w:rPrChange>
              </w:rPr>
              <w:t xml:space="preserve">1. การบรรยาย/การอภิปรายในทฤษฎีและประเด็นความรู้ต่าง ๆ </w:t>
            </w:r>
          </w:p>
          <w:p w:rsidRPr="00357A8D" w:rsidR="00C21449" w:rsidRDefault="00C21449" w14:paraId="7C06CFAF" w14:textId="77777777">
            <w:pPr>
              <w:rPr>
                <w:rFonts w:ascii="TH Sarabun New" w:hAnsi="TH Sarabun New" w:cs="TH Sarabun New"/>
                <w:sz w:val="32"/>
                <w:szCs w:val="32"/>
                <w:rPrChange w:author="PC" w:date="2023-03-31T11:41:00Z" w:id="1753">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754">
                  <w:rPr>
                    <w:rFonts w:ascii="TH Sarabun New" w:hAnsi="TH Sarabun New" w:cs="TH Sarabun New"/>
                    <w:color w:val="000000"/>
                    <w:sz w:val="32"/>
                    <w:szCs w:val="32"/>
                    <w:cs/>
                  </w:rPr>
                </w:rPrChange>
              </w:rPr>
              <w:t>2. การสอนโดยใช้ปัญหาเป็นหลัก (</w:t>
            </w:r>
            <w:r w:rsidRPr="00357A8D">
              <w:rPr>
                <w:rFonts w:ascii="TH Sarabun New" w:hAnsi="TH Sarabun New" w:cs="TH Sarabun New"/>
                <w:sz w:val="32"/>
                <w:szCs w:val="32"/>
                <w:rPrChange w:author="PC" w:date="2023-03-31T11:41:00Z" w:id="1755">
                  <w:rPr>
                    <w:rFonts w:ascii="TH Sarabun New" w:hAnsi="TH Sarabun New" w:cs="TH Sarabun New"/>
                    <w:color w:val="000000"/>
                    <w:sz w:val="32"/>
                    <w:szCs w:val="32"/>
                  </w:rPr>
                </w:rPrChange>
              </w:rPr>
              <w:t>Problem base</w:t>
            </w:r>
            <w:r w:rsidRPr="00357A8D">
              <w:rPr>
                <w:rFonts w:ascii="TH Sarabun New" w:hAnsi="TH Sarabun New" w:cs="TH Sarabun New"/>
                <w:sz w:val="32"/>
                <w:szCs w:val="32"/>
                <w:cs/>
                <w:rPrChange w:author="PC" w:date="2023-03-31T11:41:00Z" w:id="1756">
                  <w:rPr>
                    <w:rFonts w:ascii="TH Sarabun New" w:hAnsi="TH Sarabun New" w:cs="TH Sarabun New"/>
                    <w:color w:val="000000"/>
                    <w:sz w:val="32"/>
                    <w:szCs w:val="32"/>
                    <w:cs/>
                  </w:rPr>
                </w:rPrChange>
              </w:rPr>
              <w:t>) เน้นการคิดวิเคราะห์หาสาเหตุของปัญหา/คิดวิธีแก้ไขปัญหา</w:t>
            </w:r>
          </w:p>
          <w:p w:rsidRPr="00357A8D" w:rsidR="00C21449" w:rsidRDefault="00C21449" w14:paraId="2C5A7758" w14:textId="77777777">
            <w:pPr>
              <w:rPr>
                <w:rFonts w:ascii="TH Sarabun New" w:hAnsi="TH Sarabun New" w:cs="TH Sarabun New"/>
                <w:sz w:val="32"/>
                <w:szCs w:val="32"/>
                <w:rPrChange w:author="PC" w:date="2023-03-31T11:41:00Z" w:id="1757">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758">
                  <w:rPr>
                    <w:rFonts w:ascii="TH Sarabun New" w:hAnsi="TH Sarabun New" w:cs="TH Sarabun New"/>
                    <w:color w:val="000000"/>
                    <w:sz w:val="32"/>
                    <w:szCs w:val="32"/>
                    <w:cs/>
                  </w:rPr>
                </w:rPrChange>
              </w:rPr>
              <w:t>3. การศึกษา ค้นคว้าด้วยตนเอง โดยการมอบหมายให้ทำรายงานการวิจัย การทำโครงงาน</w:t>
            </w:r>
          </w:p>
          <w:p w:rsidRPr="00357A8D" w:rsidR="00C21449" w:rsidRDefault="00C21449" w14:paraId="25A12DBB" w14:textId="77777777">
            <w:pPr>
              <w:rPr>
                <w:rFonts w:ascii="TH Sarabun New" w:hAnsi="TH Sarabun New" w:cs="TH Sarabun New"/>
                <w:sz w:val="32"/>
                <w:szCs w:val="32"/>
                <w:rPrChange w:author="PC" w:date="2023-03-31T11:41:00Z" w:id="1759">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760">
                  <w:rPr>
                    <w:rFonts w:ascii="TH Sarabun New" w:hAnsi="TH Sarabun New" w:cs="TH Sarabun New"/>
                    <w:color w:val="000000"/>
                    <w:sz w:val="32"/>
                    <w:szCs w:val="32"/>
                    <w:cs/>
                  </w:rPr>
                </w:rPrChange>
              </w:rPr>
              <w:t>4. การสอน และการฝึกอบรมให้มีทักษะในการวิเคราะห์เชิงตัวเลข การใช้เทคโนโลยี และสารสนเทศ ในการวิเคราะห์ข้อมูล ประมวลผล แปลความหมาย และการนำเสนอได้อย่างเหมาะสม</w:t>
            </w:r>
          </w:p>
          <w:p w:rsidRPr="00357A8D" w:rsidR="00C21449" w:rsidRDefault="00C21449" w14:paraId="336432B4" w14:textId="77777777">
            <w:pPr>
              <w:rPr>
                <w:rFonts w:ascii="TH Sarabun New" w:hAnsi="TH Sarabun New" w:cs="TH Sarabun New"/>
                <w:sz w:val="32"/>
                <w:szCs w:val="32"/>
                <w:rPrChange w:author="PC" w:date="2023-03-31T11:41:00Z" w:id="176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762">
                  <w:rPr>
                    <w:rFonts w:ascii="TH Sarabun New" w:hAnsi="TH Sarabun New" w:cs="TH Sarabun New"/>
                    <w:color w:val="000000"/>
                    <w:sz w:val="32"/>
                    <w:szCs w:val="32"/>
                    <w:cs/>
                  </w:rPr>
                </w:rPrChange>
              </w:rPr>
              <w:t>5.การสอนบูรณาการความรู้ของศาสตร์ต่าง ๆ ที่เกี่ยวข้องของสัมพันธ์กัน</w:t>
            </w:r>
          </w:p>
          <w:p w:rsidRPr="00357A8D" w:rsidR="00C21449" w:rsidRDefault="00C21449" w14:paraId="25FA0014" w14:textId="77777777">
            <w:pPr>
              <w:rPr>
                <w:rFonts w:ascii="TH Sarabun New" w:hAnsi="TH Sarabun New" w:cs="TH Sarabun New"/>
                <w:sz w:val="32"/>
                <w:szCs w:val="32"/>
                <w:cs/>
                <w:rPrChange w:author="PC" w:date="2023-03-31T11:41:00Z" w:id="1763">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1764">
                  <w:rPr>
                    <w:rFonts w:ascii="TH Sarabun New" w:hAnsi="TH Sarabun New" w:cs="TH Sarabun New"/>
                    <w:color w:val="000000"/>
                    <w:sz w:val="32"/>
                    <w:szCs w:val="32"/>
                    <w:cs/>
                  </w:rPr>
                </w:rPrChange>
              </w:rPr>
              <w:t>6.การระดมสมองเพื่อการเรียนรู้ ตลอดจนนำไปประยุกต์ใช้</w:t>
            </w:r>
          </w:p>
        </w:tc>
        <w:tc>
          <w:tcPr>
            <w:tcW w:w="4264" w:type="dxa"/>
            <w:vMerge w:val="restart"/>
            <w:shd w:val="clear" w:color="auto" w:fill="auto"/>
          </w:tcPr>
          <w:p w:rsidRPr="00357A8D" w:rsidR="00C21449" w:rsidRDefault="00C21449" w14:paraId="02E1CD32" w14:textId="77777777">
            <w:pPr>
              <w:rPr>
                <w:rFonts w:ascii="TH Sarabun New" w:hAnsi="TH Sarabun New" w:cs="TH Sarabun New"/>
                <w:sz w:val="32"/>
                <w:szCs w:val="32"/>
              </w:rPr>
            </w:pPr>
            <w:r w:rsidRPr="00357A8D">
              <w:rPr>
                <w:rFonts w:ascii="TH Sarabun New" w:hAnsi="TH Sarabun New" w:cs="TH Sarabun New"/>
                <w:sz w:val="32"/>
                <w:szCs w:val="32"/>
                <w:cs/>
              </w:rPr>
              <w:t>1.การประเมินผลสัมฤทธิ์โดยการมอบหมายแบบฝึกหัด/การทำโครงการงาน/การทำรายงาน /การทำผลงานวิจัย</w:t>
            </w:r>
          </w:p>
          <w:p w:rsidRPr="00357A8D" w:rsidR="00C21449" w:rsidRDefault="00C21449" w14:paraId="2B89A70B" w14:textId="77777777">
            <w:pPr>
              <w:rPr>
                <w:rFonts w:ascii="TH Sarabun New" w:hAnsi="TH Sarabun New" w:cs="TH Sarabun New"/>
                <w:sz w:val="32"/>
                <w:szCs w:val="32"/>
              </w:rPr>
            </w:pPr>
            <w:r w:rsidRPr="00357A8D">
              <w:rPr>
                <w:rFonts w:ascii="TH Sarabun New" w:hAnsi="TH Sarabun New" w:cs="TH Sarabun New"/>
                <w:sz w:val="32"/>
                <w:szCs w:val="32"/>
                <w:cs/>
              </w:rPr>
              <w:t>2.การประเมินผลสัมฤทธิ์โดยการสอบ</w:t>
            </w:r>
          </w:p>
          <w:p w:rsidRPr="00357A8D" w:rsidR="00C21449" w:rsidRDefault="00C21449" w14:paraId="5ADA2D75" w14:textId="77777777">
            <w:pPr>
              <w:rPr>
                <w:rFonts w:ascii="TH Sarabun New" w:hAnsi="TH Sarabun New" w:cs="TH Sarabun New"/>
                <w:sz w:val="32"/>
                <w:szCs w:val="32"/>
              </w:rPr>
            </w:pPr>
            <w:r w:rsidRPr="00357A8D">
              <w:rPr>
                <w:rFonts w:ascii="TH Sarabun New" w:hAnsi="TH Sarabun New" w:cs="TH Sarabun New"/>
                <w:sz w:val="32"/>
                <w:szCs w:val="32"/>
                <w:cs/>
              </w:rPr>
              <w:t>3.การประเมินผลสัมฤทธิ์โดยการวิเคราะห์กรณีศึกษา/การนำเสนอ ความรู้ แนวความคิด และความเข้าใจ</w:t>
            </w:r>
          </w:p>
          <w:p w:rsidRPr="00357A8D" w:rsidR="00C21449" w:rsidRDefault="00C21449" w14:paraId="7F0ED7E3" w14:textId="77777777">
            <w:pPr>
              <w:rPr>
                <w:rFonts w:ascii="TH Sarabun New" w:hAnsi="TH Sarabun New" w:cs="TH Sarabun New"/>
                <w:sz w:val="32"/>
                <w:szCs w:val="32"/>
                <w:cs/>
              </w:rPr>
            </w:pPr>
          </w:p>
        </w:tc>
      </w:tr>
      <w:tr w:rsidRPr="00357A8D" w:rsidR="00357A8D" w14:paraId="3901F656" w14:textId="77777777">
        <w:trPr>
          <w:trHeight w:val="1015"/>
        </w:trPr>
        <w:tc>
          <w:tcPr>
            <w:tcW w:w="737" w:type="dxa"/>
            <w:shd w:val="clear" w:color="auto" w:fill="auto"/>
          </w:tcPr>
          <w:p w:rsidRPr="00357A8D" w:rsidR="00C21449" w:rsidRDefault="00C21449" w14:paraId="16293563" w14:textId="77777777">
            <w:pPr>
              <w:jc w:val="center"/>
              <w:rPr>
                <w:rFonts w:ascii="TH Sarabun New" w:hAnsi="TH Sarabun New" w:cs="TH Sarabun New"/>
                <w:sz w:val="32"/>
                <w:szCs w:val="32"/>
                <w:rPrChange w:author="PC" w:date="2023-03-31T11:41:00Z" w:id="1765">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766">
                  <w:rPr>
                    <w:rFonts w:ascii="TH Sarabun New" w:hAnsi="TH Sarabun New" w:cs="TH Sarabun New"/>
                    <w:color w:val="000000"/>
                    <w:sz w:val="32"/>
                    <w:szCs w:val="32"/>
                  </w:rPr>
                </w:rPrChange>
              </w:rPr>
              <w:t>K2</w:t>
            </w:r>
          </w:p>
        </w:tc>
        <w:tc>
          <w:tcPr>
            <w:tcW w:w="3890" w:type="dxa"/>
            <w:shd w:val="clear" w:color="auto" w:fill="auto"/>
          </w:tcPr>
          <w:p w:rsidRPr="00357A8D" w:rsidR="00C21449" w:rsidRDefault="00C21449" w14:paraId="45F1E185" w14:textId="77777777">
            <w:pPr>
              <w:spacing w:before="40"/>
              <w:rPr>
                <w:rFonts w:ascii="TH Sarabun New" w:hAnsi="TH Sarabun New" w:cs="TH Sarabun New"/>
                <w:sz w:val="32"/>
                <w:szCs w:val="32"/>
                <w:cs/>
                <w:rPrChange w:author="PC" w:date="2023-03-31T11:41:00Z" w:id="1767">
                  <w:rPr>
                    <w:rFonts w:ascii="TH Sarabun New" w:hAnsi="TH Sarabun New" w:cs="TH Sarabun New"/>
                    <w:color w:val="000000"/>
                    <w:sz w:val="32"/>
                    <w:szCs w:val="32"/>
                    <w:cs/>
                  </w:rPr>
                </w:rPrChange>
              </w:rPr>
            </w:pPr>
            <w:bookmarkStart w:name="_Hlk120793809" w:id="1768"/>
            <w:r w:rsidRPr="00357A8D">
              <w:rPr>
                <w:rFonts w:ascii="TH Sarabun New" w:hAnsi="TH Sarabun New" w:cs="TH Sarabun New"/>
                <w:sz w:val="32"/>
                <w:szCs w:val="32"/>
                <w:cs/>
                <w:rPrChange w:author="PC" w:date="2023-03-31T11:41:00Z" w:id="1769">
                  <w:rPr>
                    <w:rFonts w:ascii="TH Sarabun New" w:hAnsi="TH Sarabun New" w:cs="TH Sarabun New"/>
                    <w:color w:val="000000"/>
                    <w:sz w:val="32"/>
                    <w:szCs w:val="32"/>
                    <w:cs/>
                  </w:rPr>
                </w:rPrChange>
              </w:rPr>
              <w:t>สามารถนำความรู้ทางทฤษฎี มาวิเคราะห์ปัญหาเศรษฐกิจและสังคม และสามารถให้ข้อเสนอแนะที่เป็นประโยชน์ต่อสาธารณะได้</w:t>
            </w:r>
            <w:bookmarkEnd w:id="1768"/>
          </w:p>
        </w:tc>
        <w:tc>
          <w:tcPr>
            <w:tcW w:w="4396" w:type="dxa"/>
            <w:vMerge/>
            <w:shd w:val="clear" w:color="auto" w:fill="auto"/>
          </w:tcPr>
          <w:p w:rsidRPr="00357A8D" w:rsidR="00C21449" w:rsidRDefault="00C21449" w14:paraId="6B657AE3" w14:textId="77777777">
            <w:pPr>
              <w:rPr>
                <w:rFonts w:ascii="TH Sarabun New" w:hAnsi="TH Sarabun New" w:cs="TH Sarabun New"/>
                <w:sz w:val="32"/>
                <w:szCs w:val="32"/>
              </w:rPr>
            </w:pPr>
          </w:p>
        </w:tc>
        <w:tc>
          <w:tcPr>
            <w:tcW w:w="4264" w:type="dxa"/>
            <w:vMerge/>
            <w:shd w:val="clear" w:color="auto" w:fill="auto"/>
          </w:tcPr>
          <w:p w:rsidRPr="00357A8D" w:rsidR="00C21449" w:rsidRDefault="00C21449" w14:paraId="2F2852EC" w14:textId="77777777">
            <w:pPr>
              <w:rPr>
                <w:rFonts w:ascii="TH Sarabun New" w:hAnsi="TH Sarabun New" w:cs="TH Sarabun New"/>
                <w:sz w:val="32"/>
                <w:szCs w:val="32"/>
              </w:rPr>
            </w:pPr>
          </w:p>
        </w:tc>
      </w:tr>
      <w:tr w:rsidRPr="00357A8D" w:rsidR="00357A8D" w14:paraId="165E4122" w14:textId="77777777">
        <w:trPr>
          <w:trHeight w:val="49"/>
        </w:trPr>
        <w:tc>
          <w:tcPr>
            <w:tcW w:w="737" w:type="dxa"/>
            <w:shd w:val="clear" w:color="auto" w:fill="auto"/>
          </w:tcPr>
          <w:p w:rsidRPr="00357A8D" w:rsidR="00C21449" w:rsidRDefault="00C21449" w14:paraId="1B54097A" w14:textId="77777777">
            <w:pPr>
              <w:jc w:val="center"/>
              <w:rPr>
                <w:rFonts w:ascii="TH Sarabun New" w:hAnsi="TH Sarabun New" w:cs="TH Sarabun New"/>
                <w:sz w:val="32"/>
                <w:szCs w:val="32"/>
                <w:rPrChange w:author="PC" w:date="2023-03-31T11:41:00Z" w:id="1770">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771">
                  <w:rPr>
                    <w:rFonts w:ascii="TH Sarabun New" w:hAnsi="TH Sarabun New" w:cs="TH Sarabun New"/>
                    <w:color w:val="000000"/>
                    <w:sz w:val="32"/>
                    <w:szCs w:val="32"/>
                  </w:rPr>
                </w:rPrChange>
              </w:rPr>
              <w:t>K3</w:t>
            </w:r>
          </w:p>
        </w:tc>
        <w:tc>
          <w:tcPr>
            <w:tcW w:w="3890" w:type="dxa"/>
            <w:shd w:val="clear" w:color="auto" w:fill="auto"/>
          </w:tcPr>
          <w:p w:rsidRPr="00357A8D" w:rsidR="00C21449" w:rsidRDefault="00C21449" w14:paraId="01FC44B2" w14:textId="77777777">
            <w:pPr>
              <w:spacing w:before="40"/>
              <w:rPr>
                <w:rFonts w:ascii="TH Sarabun New" w:hAnsi="TH Sarabun New" w:cs="TH Sarabun New"/>
                <w:sz w:val="32"/>
                <w:szCs w:val="32"/>
                <w:cs/>
                <w:rPrChange w:author="PC" w:date="2023-03-31T11:41:00Z" w:id="1772">
                  <w:rPr>
                    <w:rFonts w:ascii="TH Sarabun New" w:hAnsi="TH Sarabun New" w:cs="TH Sarabun New"/>
                    <w:color w:val="000000"/>
                    <w:sz w:val="32"/>
                    <w:szCs w:val="32"/>
                    <w:cs/>
                  </w:rPr>
                </w:rPrChange>
              </w:rPr>
            </w:pPr>
            <w:bookmarkStart w:name="_Hlk120793819" w:id="1773"/>
            <w:r w:rsidRPr="00357A8D">
              <w:rPr>
                <w:rFonts w:ascii="TH Sarabun New" w:hAnsi="TH Sarabun New" w:cs="TH Sarabun New"/>
                <w:sz w:val="32"/>
                <w:szCs w:val="32"/>
                <w:cs/>
                <w:rPrChange w:author="PC" w:date="2023-03-31T11:41:00Z" w:id="1774">
                  <w:rPr>
                    <w:rFonts w:ascii="TH Sarabun New" w:hAnsi="TH Sarabun New" w:cs="TH Sarabun New"/>
                    <w:color w:val="000000"/>
                    <w:sz w:val="32"/>
                    <w:szCs w:val="32"/>
                    <w:cs/>
                  </w:rPr>
                </w:rPrChange>
              </w:rPr>
              <w:t>สามารถบูรณาการความรู้สาขาเศรษฐศาสตร์ กับศาสตร์สาขาอื่นๆ ได้อย่างเหมาะสม</w:t>
            </w:r>
            <w:bookmarkEnd w:id="1773"/>
          </w:p>
        </w:tc>
        <w:tc>
          <w:tcPr>
            <w:tcW w:w="4396" w:type="dxa"/>
            <w:vMerge/>
            <w:shd w:val="clear" w:color="auto" w:fill="auto"/>
          </w:tcPr>
          <w:p w:rsidRPr="00357A8D" w:rsidR="00C21449" w:rsidRDefault="00C21449" w14:paraId="45E41D0E" w14:textId="77777777">
            <w:pPr>
              <w:rPr>
                <w:rFonts w:ascii="TH Sarabun New" w:hAnsi="TH Sarabun New" w:cs="TH Sarabun New"/>
                <w:sz w:val="32"/>
                <w:szCs w:val="32"/>
              </w:rPr>
            </w:pPr>
          </w:p>
        </w:tc>
        <w:tc>
          <w:tcPr>
            <w:tcW w:w="4264" w:type="dxa"/>
            <w:vMerge/>
            <w:shd w:val="clear" w:color="auto" w:fill="auto"/>
          </w:tcPr>
          <w:p w:rsidRPr="00357A8D" w:rsidR="00C21449" w:rsidRDefault="00C21449" w14:paraId="5B3B8B5C" w14:textId="77777777">
            <w:pPr>
              <w:rPr>
                <w:rFonts w:ascii="TH Sarabun New" w:hAnsi="TH Sarabun New" w:cs="TH Sarabun New"/>
                <w:sz w:val="32"/>
                <w:szCs w:val="32"/>
              </w:rPr>
            </w:pPr>
          </w:p>
        </w:tc>
      </w:tr>
      <w:tr w:rsidRPr="00357A8D" w:rsidR="00C21449" w14:paraId="04C88E7E" w14:textId="77777777">
        <w:trPr>
          <w:trHeight w:val="1335"/>
        </w:trPr>
        <w:tc>
          <w:tcPr>
            <w:tcW w:w="737" w:type="dxa"/>
            <w:shd w:val="clear" w:color="auto" w:fill="auto"/>
          </w:tcPr>
          <w:p w:rsidRPr="00357A8D" w:rsidR="00C21449" w:rsidRDefault="00C21449" w14:paraId="38F580BB" w14:textId="77777777">
            <w:pPr>
              <w:jc w:val="center"/>
              <w:rPr>
                <w:rFonts w:ascii="TH Sarabun New" w:hAnsi="TH Sarabun New" w:cs="TH Sarabun New"/>
                <w:sz w:val="32"/>
                <w:szCs w:val="32"/>
                <w:rPrChange w:author="PC" w:date="2023-03-31T11:41:00Z" w:id="1775">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776">
                  <w:rPr>
                    <w:rFonts w:ascii="TH Sarabun New" w:hAnsi="TH Sarabun New" w:cs="TH Sarabun New"/>
                    <w:color w:val="000000"/>
                    <w:sz w:val="32"/>
                    <w:szCs w:val="32"/>
                  </w:rPr>
                </w:rPrChange>
              </w:rPr>
              <w:t>K4</w:t>
            </w:r>
          </w:p>
        </w:tc>
        <w:tc>
          <w:tcPr>
            <w:tcW w:w="3890" w:type="dxa"/>
            <w:shd w:val="clear" w:color="auto" w:fill="auto"/>
          </w:tcPr>
          <w:p w:rsidRPr="00357A8D" w:rsidR="00C21449" w:rsidRDefault="00C21449" w14:paraId="3D58556F" w14:textId="77777777">
            <w:pPr>
              <w:spacing w:before="40"/>
              <w:rPr>
                <w:rFonts w:ascii="TH Sarabun New" w:hAnsi="TH Sarabun New" w:cs="TH Sarabun New"/>
                <w:sz w:val="32"/>
                <w:szCs w:val="32"/>
                <w:cs/>
                <w:rPrChange w:author="PC" w:date="2023-03-31T11:41:00Z" w:id="1777">
                  <w:rPr>
                    <w:rFonts w:ascii="TH Sarabun New" w:hAnsi="TH Sarabun New" w:cs="TH Sarabun New"/>
                    <w:color w:val="000000"/>
                    <w:sz w:val="32"/>
                    <w:szCs w:val="32"/>
                    <w:cs/>
                  </w:rPr>
                </w:rPrChange>
              </w:rPr>
            </w:pPr>
            <w:bookmarkStart w:name="_Hlk120793830" w:id="1778"/>
            <w:r w:rsidRPr="00357A8D">
              <w:rPr>
                <w:rFonts w:ascii="TH Sarabun New" w:hAnsi="TH Sarabun New" w:cs="TH Sarabun New"/>
                <w:sz w:val="32"/>
                <w:szCs w:val="32"/>
                <w:cs/>
                <w:rPrChange w:author="PC" w:date="2023-03-31T11:41:00Z" w:id="1779">
                  <w:rPr>
                    <w:rFonts w:ascii="TH Sarabun New" w:hAnsi="TH Sarabun New" w:cs="TH Sarabun New"/>
                    <w:color w:val="000000"/>
                    <w:sz w:val="32"/>
                    <w:szCs w:val="32"/>
                    <w:cs/>
                  </w:rPr>
                </w:rPrChange>
              </w:rPr>
              <w:t>มีความสามารถในการแสวงหาความรู้ตลอดชีวิต รวมทั้งความเข้าใจอย่างเท่าทันในสถานการณ์ การเปลี่ยนแปลง และผลกระทบทางเศรษฐกิจและสังคมโลก</w:t>
            </w:r>
            <w:bookmarkEnd w:id="1778"/>
          </w:p>
        </w:tc>
        <w:tc>
          <w:tcPr>
            <w:tcW w:w="4396" w:type="dxa"/>
            <w:vMerge/>
            <w:shd w:val="clear" w:color="auto" w:fill="auto"/>
          </w:tcPr>
          <w:p w:rsidRPr="00357A8D" w:rsidR="00C21449" w:rsidRDefault="00C21449" w14:paraId="00D25274" w14:textId="77777777">
            <w:pPr>
              <w:rPr>
                <w:rFonts w:ascii="TH Sarabun New" w:hAnsi="TH Sarabun New" w:cs="TH Sarabun New"/>
                <w:sz w:val="32"/>
                <w:szCs w:val="32"/>
              </w:rPr>
            </w:pPr>
          </w:p>
        </w:tc>
        <w:tc>
          <w:tcPr>
            <w:tcW w:w="4264" w:type="dxa"/>
            <w:vMerge/>
            <w:shd w:val="clear" w:color="auto" w:fill="auto"/>
          </w:tcPr>
          <w:p w:rsidRPr="00357A8D" w:rsidR="00C21449" w:rsidRDefault="00C21449" w14:paraId="1FB1D86D" w14:textId="77777777">
            <w:pPr>
              <w:rPr>
                <w:rFonts w:ascii="TH Sarabun New" w:hAnsi="TH Sarabun New" w:cs="TH Sarabun New"/>
                <w:sz w:val="32"/>
                <w:szCs w:val="32"/>
              </w:rPr>
            </w:pPr>
          </w:p>
        </w:tc>
      </w:tr>
      <w:bookmarkEnd w:id="1746"/>
    </w:tbl>
    <w:p w:rsidRPr="00357A8D" w:rsidR="00C21449" w:rsidRDefault="00C21449" w14:paraId="1D0F1BEE"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tbl>
      <w:tblPr>
        <w:tblW w:w="13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37"/>
        <w:gridCol w:w="3890"/>
        <w:gridCol w:w="4396"/>
        <w:gridCol w:w="4265"/>
      </w:tblGrid>
      <w:tr w:rsidRPr="00357A8D" w:rsidR="00357A8D" w14:paraId="6F1CC1D5" w14:textId="77777777">
        <w:trPr>
          <w:trHeight w:val="513"/>
          <w:tblHeader/>
        </w:trPr>
        <w:tc>
          <w:tcPr>
            <w:tcW w:w="737" w:type="dxa"/>
            <w:shd w:val="clear" w:color="auto" w:fill="auto"/>
          </w:tcPr>
          <w:p w:rsidRPr="00357A8D" w:rsidR="009B5754" w:rsidRDefault="009B5754" w14:paraId="67AF325E" w14:textId="77777777">
            <w:pPr>
              <w:jc w:val="center"/>
              <w:rPr>
                <w:rFonts w:ascii="TH Sarabun New" w:hAnsi="TH Sarabun New" w:cs="TH Sarabun New"/>
                <w:b/>
                <w:bCs/>
                <w:sz w:val="32"/>
                <w:szCs w:val="32"/>
                <w:cs/>
              </w:rPr>
            </w:pPr>
            <w:bookmarkStart w:name="_Hlk125979222" w:id="1780"/>
            <w:r w:rsidRPr="00357A8D">
              <w:rPr>
                <w:rFonts w:ascii="TH Sarabun New" w:hAnsi="TH Sarabun New" w:cs="TH Sarabun New"/>
                <w:b/>
                <w:bCs/>
                <w:sz w:val="32"/>
                <w:szCs w:val="32"/>
                <w:cs/>
              </w:rPr>
              <w:t>ลำดับ</w:t>
            </w:r>
          </w:p>
        </w:tc>
        <w:tc>
          <w:tcPr>
            <w:tcW w:w="3890" w:type="dxa"/>
            <w:shd w:val="clear" w:color="auto" w:fill="auto"/>
          </w:tcPr>
          <w:p w:rsidRPr="00357A8D" w:rsidR="009B5754" w:rsidRDefault="009B5754" w14:paraId="472C2B7C"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ผลลัพธ์การเรียนรู้ของหลักสูตร (</w:t>
            </w:r>
            <w:r w:rsidRPr="00357A8D">
              <w:rPr>
                <w:rFonts w:ascii="TH Sarabun New" w:hAnsi="TH Sarabun New" w:cs="TH Sarabun New"/>
                <w:b/>
                <w:bCs/>
                <w:sz w:val="32"/>
                <w:szCs w:val="32"/>
              </w:rPr>
              <w:t>PLOs</w:t>
            </w:r>
            <w:r w:rsidRPr="00357A8D">
              <w:rPr>
                <w:rFonts w:ascii="TH Sarabun New" w:hAnsi="TH Sarabun New" w:cs="TH Sarabun New"/>
                <w:b/>
                <w:bCs/>
                <w:sz w:val="32"/>
                <w:szCs w:val="32"/>
                <w:cs/>
              </w:rPr>
              <w:t>)</w:t>
            </w:r>
          </w:p>
        </w:tc>
        <w:tc>
          <w:tcPr>
            <w:tcW w:w="4396" w:type="dxa"/>
            <w:shd w:val="clear" w:color="auto" w:fill="auto"/>
          </w:tcPr>
          <w:p w:rsidRPr="00357A8D" w:rsidR="009B5754" w:rsidRDefault="009B5754" w14:paraId="048D026D"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การจัดกระบวนการเรียนรู้</w:t>
            </w:r>
          </w:p>
        </w:tc>
        <w:tc>
          <w:tcPr>
            <w:tcW w:w="4265" w:type="dxa"/>
            <w:shd w:val="clear" w:color="auto" w:fill="auto"/>
          </w:tcPr>
          <w:p w:rsidRPr="00357A8D" w:rsidR="009B5754" w:rsidRDefault="009B5754" w14:paraId="30A2C2ED"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วิธีการวัดและประเมินผล</w:t>
            </w:r>
          </w:p>
        </w:tc>
      </w:tr>
      <w:tr w:rsidRPr="00357A8D" w:rsidR="00357A8D" w14:paraId="17D242A5" w14:textId="77777777">
        <w:trPr>
          <w:trHeight w:val="513"/>
        </w:trPr>
        <w:tc>
          <w:tcPr>
            <w:tcW w:w="13288" w:type="dxa"/>
            <w:gridSpan w:val="4"/>
            <w:shd w:val="clear" w:color="auto" w:fill="auto"/>
          </w:tcPr>
          <w:p w:rsidRPr="00357A8D" w:rsidR="009B5754" w:rsidRDefault="009B5754" w14:paraId="3D44EA03" w14:textId="77777777">
            <w:pPr>
              <w:rPr>
                <w:rFonts w:ascii="TH Sarabun New" w:hAnsi="TH Sarabun New" w:cs="TH Sarabun New"/>
                <w:b/>
                <w:bCs/>
                <w:sz w:val="32"/>
                <w:szCs w:val="32"/>
              </w:rPr>
            </w:pPr>
            <w:r w:rsidRPr="00357A8D">
              <w:rPr>
                <w:rFonts w:ascii="TH Sarabun New" w:hAnsi="TH Sarabun New" w:cs="TH Sarabun New"/>
                <w:b/>
                <w:bCs/>
                <w:sz w:val="32"/>
                <w:szCs w:val="32"/>
                <w:cs/>
              </w:rPr>
              <w:t>ด้านทักษะ (</w:t>
            </w:r>
            <w:r w:rsidRPr="00357A8D">
              <w:rPr>
                <w:rFonts w:ascii="TH Sarabun New" w:hAnsi="TH Sarabun New" w:cs="TH Sarabun New"/>
                <w:b/>
                <w:bCs/>
                <w:sz w:val="32"/>
                <w:szCs w:val="32"/>
              </w:rPr>
              <w:t>Skills</w:t>
            </w:r>
            <w:r w:rsidRPr="00357A8D">
              <w:rPr>
                <w:rFonts w:ascii="TH Sarabun New" w:hAnsi="TH Sarabun New" w:cs="TH Sarabun New"/>
                <w:b/>
                <w:bCs/>
                <w:sz w:val="32"/>
                <w:szCs w:val="32"/>
                <w:cs/>
              </w:rPr>
              <w:t>)</w:t>
            </w:r>
          </w:p>
        </w:tc>
      </w:tr>
      <w:tr w:rsidRPr="00357A8D" w:rsidR="00357A8D" w14:paraId="7D19B2F2" w14:textId="77777777">
        <w:trPr>
          <w:trHeight w:val="1543"/>
        </w:trPr>
        <w:tc>
          <w:tcPr>
            <w:tcW w:w="737" w:type="dxa"/>
            <w:shd w:val="clear" w:color="auto" w:fill="auto"/>
          </w:tcPr>
          <w:p w:rsidRPr="00357A8D" w:rsidR="009B5754" w:rsidRDefault="009B5754" w14:paraId="78536757" w14:textId="77777777">
            <w:pPr>
              <w:jc w:val="center"/>
              <w:rPr>
                <w:rFonts w:ascii="TH Sarabun New" w:hAnsi="TH Sarabun New" w:cs="TH Sarabun New"/>
                <w:sz w:val="32"/>
                <w:szCs w:val="32"/>
                <w:rPrChange w:author="PC" w:date="2023-03-31T11:41:00Z" w:id="1781">
                  <w:rPr>
                    <w:rFonts w:ascii="TH Sarabun New" w:hAnsi="TH Sarabun New" w:cs="TH Sarabun New"/>
                    <w:color w:val="000000"/>
                    <w:sz w:val="32"/>
                    <w:szCs w:val="32"/>
                  </w:rPr>
                </w:rPrChange>
              </w:rPr>
            </w:pPr>
            <w:r w:rsidRPr="00357A8D">
              <w:rPr>
                <w:rFonts w:ascii="TH Sarabun New" w:hAnsi="TH Sarabun New" w:cs="TH Sarabun New"/>
                <w:sz w:val="32"/>
                <w:szCs w:val="32"/>
              </w:rPr>
              <w:t>S1</w:t>
            </w:r>
          </w:p>
        </w:tc>
        <w:tc>
          <w:tcPr>
            <w:tcW w:w="3890" w:type="dxa"/>
            <w:shd w:val="clear" w:color="auto" w:fill="auto"/>
          </w:tcPr>
          <w:p w:rsidRPr="00357A8D" w:rsidR="009B5754" w:rsidRDefault="009B5754" w14:paraId="32B065AC" w14:textId="77777777">
            <w:pPr>
              <w:spacing w:before="40"/>
              <w:rPr>
                <w:rFonts w:ascii="TH Sarabun New" w:hAnsi="TH Sarabun New" w:cs="TH Sarabun New"/>
                <w:sz w:val="32"/>
                <w:szCs w:val="32"/>
                <w:cs/>
                <w:rPrChange w:author="PC" w:date="2023-03-31T11:41:00Z" w:id="1782">
                  <w:rPr>
                    <w:rFonts w:ascii="TH Sarabun New" w:hAnsi="TH Sarabun New" w:cs="TH Sarabun New"/>
                    <w:color w:val="000000"/>
                    <w:sz w:val="32"/>
                    <w:szCs w:val="32"/>
                    <w:cs/>
                  </w:rPr>
                </w:rPrChange>
              </w:rPr>
            </w:pPr>
            <w:r w:rsidRPr="00357A8D">
              <w:rPr>
                <w:rFonts w:ascii="TH Sarabun New" w:hAnsi="TH Sarabun New" w:cs="TH Sarabun New"/>
                <w:sz w:val="32"/>
                <w:szCs w:val="32"/>
                <w:cs/>
              </w:rPr>
              <w:t>มีทักษะทางปัญญา สามารถคิด วิเคราะห์ได้อย่างเป็นระบบ เป็นเหตุเป็นผล สามารถกำหนดประเด็นการศึกษา สืบค้น รวบรวมและประมวลข้อมูล</w:t>
            </w:r>
          </w:p>
        </w:tc>
        <w:tc>
          <w:tcPr>
            <w:tcW w:w="4396" w:type="dxa"/>
            <w:vMerge w:val="restart"/>
            <w:shd w:val="clear" w:color="auto" w:fill="auto"/>
          </w:tcPr>
          <w:p w:rsidRPr="00357A8D" w:rsidR="009B5754" w:rsidRDefault="009B5754" w14:paraId="34395512" w14:textId="77777777">
            <w:pPr>
              <w:rPr>
                <w:rFonts w:ascii="TH Sarabun New" w:hAnsi="TH Sarabun New" w:cs="TH Sarabun New"/>
                <w:sz w:val="32"/>
                <w:szCs w:val="32"/>
              </w:rPr>
            </w:pPr>
            <w:r w:rsidRPr="00357A8D">
              <w:rPr>
                <w:rFonts w:ascii="TH Sarabun New" w:hAnsi="TH Sarabun New" w:cs="TH Sarabun New"/>
                <w:sz w:val="32"/>
                <w:szCs w:val="32"/>
                <w:cs/>
              </w:rPr>
              <w:t>1. เน้นการเรียนการสอนโดยใช้ปัญหาเป็นหลัก (</w:t>
            </w:r>
            <w:r w:rsidRPr="00357A8D">
              <w:rPr>
                <w:rFonts w:ascii="TH Sarabun New" w:hAnsi="TH Sarabun New" w:cs="TH Sarabun New"/>
                <w:sz w:val="32"/>
                <w:szCs w:val="32"/>
              </w:rPr>
              <w:t>problem</w:t>
            </w:r>
            <w:r w:rsidRPr="00357A8D">
              <w:rPr>
                <w:rFonts w:ascii="TH Sarabun New" w:hAnsi="TH Sarabun New" w:cs="TH Sarabun New"/>
                <w:sz w:val="32"/>
                <w:szCs w:val="32"/>
                <w:cs/>
              </w:rPr>
              <w:t>-</w:t>
            </w:r>
            <w:r w:rsidRPr="00357A8D">
              <w:rPr>
                <w:rFonts w:ascii="TH Sarabun New" w:hAnsi="TH Sarabun New" w:cs="TH Sarabun New"/>
                <w:sz w:val="32"/>
                <w:szCs w:val="32"/>
              </w:rPr>
              <w:t>based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learning</w:t>
            </w:r>
            <w:r w:rsidRPr="00357A8D">
              <w:rPr>
                <w:rFonts w:ascii="TH Sarabun New" w:hAnsi="TH Sarabun New" w:cs="TH Sarabun New"/>
                <w:sz w:val="32"/>
                <w:szCs w:val="32"/>
                <w:cs/>
              </w:rPr>
              <w:t>) เน้นการคิดวิเคราะห์หาสาเหตุของปัญหา / คิดวิธีแก้ปัญหา</w:t>
            </w:r>
          </w:p>
          <w:p w:rsidRPr="00357A8D" w:rsidR="009B5754" w:rsidRDefault="009B5754" w14:paraId="1681685C" w14:textId="77777777">
            <w:pPr>
              <w:rPr>
                <w:rFonts w:ascii="TH Sarabun New" w:hAnsi="TH Sarabun New" w:cs="TH Sarabun New"/>
                <w:sz w:val="32"/>
                <w:szCs w:val="32"/>
              </w:rPr>
            </w:pPr>
            <w:r w:rsidRPr="00357A8D">
              <w:rPr>
                <w:rFonts w:ascii="TH Sarabun New" w:hAnsi="TH Sarabun New" w:cs="TH Sarabun New"/>
                <w:sz w:val="32"/>
                <w:szCs w:val="32"/>
                <w:cs/>
              </w:rPr>
              <w:t>2. การระดมสมองเพื่อการเรียนรู้  เปิดโอกาสให้มีการอภิปรายแสดงความคิดเห็น ตลอดจนการนำไปประยุกต์ใช้</w:t>
            </w:r>
          </w:p>
          <w:p w:rsidRPr="00357A8D" w:rsidR="009B5754" w:rsidRDefault="009B5754" w14:paraId="7D8D5C92" w14:textId="77777777">
            <w:pPr>
              <w:rPr>
                <w:rFonts w:ascii="TH Sarabun New" w:hAnsi="TH Sarabun New" w:cs="TH Sarabun New"/>
                <w:sz w:val="32"/>
                <w:szCs w:val="32"/>
              </w:rPr>
            </w:pPr>
            <w:r w:rsidRPr="00357A8D">
              <w:rPr>
                <w:rFonts w:ascii="TH Sarabun New" w:hAnsi="TH Sarabun New" w:cs="TH Sarabun New"/>
                <w:sz w:val="32"/>
                <w:szCs w:val="32"/>
              </w:rPr>
              <w:t>3</w:t>
            </w:r>
            <w:r w:rsidRPr="00357A8D">
              <w:rPr>
                <w:rFonts w:ascii="TH Sarabun New" w:hAnsi="TH Sarabun New" w:cs="TH Sarabun New"/>
                <w:sz w:val="32"/>
                <w:szCs w:val="32"/>
                <w:cs/>
              </w:rPr>
              <w:t>. การจัดทำรายงานวิจัย /การจัดทำโครงงาน</w:t>
            </w:r>
          </w:p>
          <w:p w:rsidRPr="00357A8D" w:rsidR="009B5754" w:rsidRDefault="009B5754" w14:paraId="3325545C" w14:textId="77777777">
            <w:pPr>
              <w:rPr>
                <w:rFonts w:ascii="TH Sarabun New" w:hAnsi="TH Sarabun New" w:cs="TH Sarabun New"/>
                <w:sz w:val="32"/>
                <w:szCs w:val="32"/>
              </w:rPr>
            </w:pPr>
            <w:r w:rsidRPr="00357A8D">
              <w:rPr>
                <w:rFonts w:ascii="TH Sarabun New" w:hAnsi="TH Sarabun New" w:cs="TH Sarabun New"/>
                <w:sz w:val="32"/>
                <w:szCs w:val="32"/>
                <w:cs/>
              </w:rPr>
              <w:t>4. การฝึกอบรมการใช้เทคโนโลยีต่างๆ ที่จำเป็นสำหรับการศึกษา การทำงาน และการเรียนรู้ตลอดชีพ และการเรียนรู้ตลอดชีพ</w:t>
            </w:r>
          </w:p>
          <w:p w:rsidRPr="00357A8D" w:rsidR="009B5754" w:rsidRDefault="009B5754" w14:paraId="3A22290F" w14:textId="77777777">
            <w:pPr>
              <w:rPr>
                <w:rFonts w:ascii="TH Sarabun New" w:hAnsi="TH Sarabun New" w:cs="TH Sarabun New"/>
                <w:sz w:val="32"/>
                <w:szCs w:val="32"/>
              </w:rPr>
            </w:pPr>
            <w:r w:rsidRPr="00357A8D">
              <w:rPr>
                <w:rFonts w:ascii="TH Sarabun New" w:hAnsi="TH Sarabun New" w:cs="TH Sarabun New"/>
                <w:sz w:val="32"/>
                <w:szCs w:val="32"/>
                <w:cs/>
              </w:rPr>
              <w:t xml:space="preserve">5. การนำเสนอผลงานในลักษณะที่เป็นงานเขียน การนำเสนอด้วยวาจา และการใช้เทคโนโลยีสารสนเทศต่างๆ </w:t>
            </w:r>
          </w:p>
          <w:p w:rsidRPr="00357A8D" w:rsidR="009B5754" w:rsidRDefault="009B5754" w14:paraId="4B8E03E8" w14:textId="77777777">
            <w:pPr>
              <w:rPr>
                <w:rFonts w:ascii="TH Sarabun New" w:hAnsi="TH Sarabun New" w:cs="TH Sarabun New"/>
                <w:sz w:val="32"/>
                <w:szCs w:val="32"/>
                <w:cs/>
                <w:rPrChange w:author="PC" w:date="2023-03-31T11:41:00Z" w:id="1783">
                  <w:rPr>
                    <w:rFonts w:ascii="TH Sarabun New" w:hAnsi="TH Sarabun New" w:cs="TH Sarabun New"/>
                    <w:color w:val="000000"/>
                    <w:sz w:val="32"/>
                    <w:szCs w:val="32"/>
                    <w:cs/>
                  </w:rPr>
                </w:rPrChange>
              </w:rPr>
            </w:pPr>
            <w:r w:rsidRPr="00357A8D">
              <w:rPr>
                <w:rFonts w:ascii="TH Sarabun New" w:hAnsi="TH Sarabun New" w:cs="TH Sarabun New"/>
                <w:sz w:val="32"/>
                <w:szCs w:val="32"/>
              </w:rPr>
              <w:t>6</w:t>
            </w:r>
            <w:r w:rsidRPr="00357A8D">
              <w:rPr>
                <w:rFonts w:ascii="TH Sarabun New" w:hAnsi="TH Sarabun New" w:cs="TH Sarabun New"/>
                <w:sz w:val="32"/>
                <w:szCs w:val="32"/>
                <w:cs/>
              </w:rPr>
              <w:t xml:space="preserve">. กิจกรรมเสริมทักษะ </w:t>
            </w:r>
            <w:r w:rsidRPr="00357A8D">
              <w:rPr>
                <w:rFonts w:ascii="TH Sarabun New" w:hAnsi="TH Sarabun New" w:cs="TH Sarabun New"/>
                <w:sz w:val="32"/>
                <w:szCs w:val="32"/>
              </w:rPr>
              <w:t>Soft</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skills </w:t>
            </w:r>
            <w:r w:rsidRPr="00357A8D">
              <w:rPr>
                <w:rFonts w:ascii="TH Sarabun New" w:hAnsi="TH Sarabun New" w:cs="TH Sarabun New"/>
                <w:sz w:val="32"/>
                <w:szCs w:val="32"/>
                <w:cs/>
              </w:rPr>
              <w:t>และพัฒนาความรู้นอกหลักสูตร</w:t>
            </w:r>
          </w:p>
        </w:tc>
        <w:tc>
          <w:tcPr>
            <w:tcW w:w="4265" w:type="dxa"/>
            <w:vMerge w:val="restart"/>
            <w:shd w:val="clear" w:color="auto" w:fill="auto"/>
          </w:tcPr>
          <w:p w:rsidRPr="00357A8D" w:rsidR="009B5754" w:rsidRDefault="009B5754" w14:paraId="2238C4DB" w14:textId="77777777">
            <w:pPr>
              <w:rPr>
                <w:rFonts w:ascii="TH Sarabun New" w:hAnsi="TH Sarabun New" w:cs="TH Sarabun New"/>
                <w:sz w:val="32"/>
                <w:szCs w:val="32"/>
              </w:rPr>
            </w:pPr>
            <w:r w:rsidRPr="00357A8D">
              <w:rPr>
                <w:rFonts w:ascii="TH Sarabun New" w:hAnsi="TH Sarabun New" w:cs="TH Sarabun New"/>
                <w:sz w:val="32"/>
                <w:szCs w:val="32"/>
                <w:cs/>
              </w:rPr>
              <w:t>1. ประเมินผลโดยการทดสอบด้วยข้อสอบ</w:t>
            </w:r>
          </w:p>
          <w:p w:rsidRPr="00357A8D" w:rsidR="009B5754" w:rsidRDefault="009B5754" w14:paraId="76E4DCC6" w14:textId="77777777">
            <w:pPr>
              <w:rPr>
                <w:rFonts w:ascii="TH Sarabun New" w:hAnsi="TH Sarabun New" w:cs="TH Sarabun New"/>
                <w:sz w:val="32"/>
                <w:szCs w:val="32"/>
              </w:rPr>
            </w:pPr>
            <w:r w:rsidRPr="00357A8D">
              <w:rPr>
                <w:rFonts w:ascii="TH Sarabun New" w:hAnsi="TH Sarabun New" w:cs="TH Sarabun New"/>
                <w:sz w:val="32"/>
                <w:szCs w:val="32"/>
                <w:cs/>
              </w:rPr>
              <w:t>2. ประเมินโดยการสังเกตการมีส่วนร่วมในการคิดวิเคราะห์ การเสนอแนวทางแก้ไขปัญหา</w:t>
            </w:r>
          </w:p>
          <w:p w:rsidRPr="00357A8D" w:rsidR="009B5754" w:rsidRDefault="009B5754" w14:paraId="44F68241" w14:textId="77777777">
            <w:pPr>
              <w:rPr>
                <w:rFonts w:ascii="TH Sarabun New" w:hAnsi="TH Sarabun New" w:cs="TH Sarabun New"/>
                <w:sz w:val="32"/>
                <w:szCs w:val="32"/>
              </w:rPr>
            </w:pPr>
            <w:r w:rsidRPr="00357A8D">
              <w:rPr>
                <w:rFonts w:ascii="TH Sarabun New" w:hAnsi="TH Sarabun New" w:cs="TH Sarabun New"/>
                <w:sz w:val="32"/>
                <w:szCs w:val="32"/>
              </w:rPr>
              <w:t>3</w:t>
            </w:r>
            <w:r w:rsidRPr="00357A8D">
              <w:rPr>
                <w:rFonts w:ascii="TH Sarabun New" w:hAnsi="TH Sarabun New" w:cs="TH Sarabun New"/>
                <w:sz w:val="32"/>
                <w:szCs w:val="32"/>
                <w:cs/>
              </w:rPr>
              <w:t>. ประเมินจากความสามารถในการใช้เครื่องมือทางคณิตศาสตร์ และสถิติ ในการวิเคราะห์ข้อมูล ประมวลผล แปลความหมาย เสนอแนะแนวทางแก้ไข ที่แสดงให้เห็นในการนำเสนอรายงาน/ผลงาน</w:t>
            </w:r>
          </w:p>
          <w:p w:rsidRPr="00357A8D" w:rsidR="009B5754" w:rsidRDefault="009B5754" w14:paraId="3FEFC7DD" w14:textId="77777777">
            <w:pPr>
              <w:rPr>
                <w:rFonts w:ascii="TH Sarabun New" w:hAnsi="TH Sarabun New" w:cs="TH Sarabun New"/>
                <w:sz w:val="32"/>
                <w:szCs w:val="32"/>
              </w:rPr>
            </w:pPr>
            <w:r w:rsidRPr="00357A8D">
              <w:rPr>
                <w:rFonts w:ascii="TH Sarabun New" w:hAnsi="TH Sarabun New" w:cs="TH Sarabun New"/>
                <w:sz w:val="32"/>
                <w:szCs w:val="32"/>
              </w:rPr>
              <w:t>4</w:t>
            </w:r>
            <w:r w:rsidRPr="00357A8D">
              <w:rPr>
                <w:rFonts w:ascii="TH Sarabun New" w:hAnsi="TH Sarabun New" w:cs="TH Sarabun New"/>
                <w:sz w:val="32"/>
                <w:szCs w:val="32"/>
                <w:cs/>
              </w:rPr>
              <w:t>. ประเมินผลสำเร็จจากการเข้าร่วมกิจกรรมเสริมทักษะความรู้นอกหลักสูตร</w:t>
            </w:r>
          </w:p>
          <w:p w:rsidRPr="00357A8D" w:rsidR="009B5754" w:rsidRDefault="009B5754" w14:paraId="6CD3315D" w14:textId="77777777">
            <w:pPr>
              <w:rPr>
                <w:rFonts w:ascii="TH Sarabun New" w:hAnsi="TH Sarabun New" w:cs="TH Sarabun New"/>
                <w:sz w:val="32"/>
                <w:szCs w:val="32"/>
                <w:cs/>
              </w:rPr>
            </w:pPr>
            <w:r w:rsidRPr="00357A8D">
              <w:rPr>
                <w:rFonts w:ascii="TH Sarabun New" w:hAnsi="TH Sarabun New" w:cs="TH Sarabun New"/>
                <w:sz w:val="32"/>
                <w:szCs w:val="32"/>
              </w:rPr>
              <w:t>5</w:t>
            </w:r>
            <w:r w:rsidRPr="00357A8D">
              <w:rPr>
                <w:rFonts w:ascii="TH Sarabun New" w:hAnsi="TH Sarabun New" w:cs="TH Sarabun New"/>
                <w:sz w:val="32"/>
                <w:szCs w:val="32"/>
                <w:cs/>
              </w:rPr>
              <w:t>.การประเมินการมีส่วนร่วมและพัฒนาตนเอง โดยนักศึกษาประเมินตนเอง ประเมินเพื่อน</w:t>
            </w:r>
          </w:p>
        </w:tc>
      </w:tr>
      <w:tr w:rsidRPr="00357A8D" w:rsidR="00357A8D" w14:paraId="6A55D955" w14:textId="77777777">
        <w:trPr>
          <w:trHeight w:val="1015"/>
        </w:trPr>
        <w:tc>
          <w:tcPr>
            <w:tcW w:w="737" w:type="dxa"/>
            <w:shd w:val="clear" w:color="auto" w:fill="auto"/>
          </w:tcPr>
          <w:p w:rsidRPr="00357A8D" w:rsidR="009B5754" w:rsidRDefault="009B5754" w14:paraId="5DF2D8FC" w14:textId="77777777">
            <w:pPr>
              <w:jc w:val="center"/>
              <w:rPr>
                <w:rFonts w:ascii="TH Sarabun New" w:hAnsi="TH Sarabun New" w:cs="TH Sarabun New"/>
                <w:sz w:val="32"/>
                <w:szCs w:val="32"/>
                <w:rPrChange w:author="PC" w:date="2023-03-31T11:41:00Z" w:id="1784">
                  <w:rPr>
                    <w:rFonts w:ascii="TH Sarabun New" w:hAnsi="TH Sarabun New" w:cs="TH Sarabun New"/>
                    <w:color w:val="000000"/>
                    <w:sz w:val="32"/>
                    <w:szCs w:val="32"/>
                  </w:rPr>
                </w:rPrChange>
              </w:rPr>
            </w:pPr>
            <w:r w:rsidRPr="00357A8D">
              <w:rPr>
                <w:rFonts w:ascii="TH Sarabun New" w:hAnsi="TH Sarabun New" w:cs="TH Sarabun New"/>
                <w:sz w:val="32"/>
                <w:szCs w:val="32"/>
              </w:rPr>
              <w:t>S2</w:t>
            </w:r>
          </w:p>
        </w:tc>
        <w:tc>
          <w:tcPr>
            <w:tcW w:w="3890" w:type="dxa"/>
            <w:shd w:val="clear" w:color="auto" w:fill="auto"/>
          </w:tcPr>
          <w:p w:rsidRPr="00357A8D" w:rsidR="009B5754" w:rsidRDefault="009B5754" w14:paraId="487B2B1D" w14:textId="4C4D5EA6">
            <w:pPr>
              <w:spacing w:before="40"/>
              <w:rPr>
                <w:rFonts w:ascii="TH Sarabun New" w:hAnsi="TH Sarabun New" w:cs="TH Sarabun New"/>
                <w:sz w:val="32"/>
                <w:szCs w:val="32"/>
                <w:cs/>
                <w:rPrChange w:author="PC" w:date="2023-03-31T11:41:00Z" w:id="1785">
                  <w:rPr>
                    <w:rFonts w:ascii="TH Sarabun New" w:hAnsi="TH Sarabun New" w:cs="TH Sarabun New"/>
                    <w:color w:val="000000"/>
                    <w:sz w:val="32"/>
                    <w:szCs w:val="32"/>
                    <w:cs/>
                  </w:rPr>
                </w:rPrChange>
              </w:rPr>
            </w:pPr>
            <w:r w:rsidRPr="00357A8D">
              <w:rPr>
                <w:rFonts w:ascii="TH Sarabun New" w:hAnsi="TH Sarabun New" w:cs="TH Sarabun New"/>
                <w:sz w:val="32"/>
                <w:szCs w:val="32"/>
                <w:cs/>
              </w:rPr>
              <w:t>มีทักษะใน</w:t>
            </w:r>
            <w:ins w:author="phetc" w:date="2023-02-15T10:31:00Z" w:id="1786">
              <w:r w:rsidRPr="00357A8D" w:rsidR="00E83383">
                <w:rPr>
                  <w:rFonts w:ascii="TH Sarabun New" w:hAnsi="TH Sarabun New" w:cs="TH Sarabun New"/>
                  <w:sz w:val="32"/>
                  <w:szCs w:val="32"/>
                  <w:cs/>
                </w:rPr>
                <w:t>การ</w:t>
              </w:r>
            </w:ins>
            <w:r w:rsidRPr="00357A8D">
              <w:rPr>
                <w:rFonts w:ascii="TH Sarabun New" w:hAnsi="TH Sarabun New" w:cs="TH Sarabun New"/>
                <w:sz w:val="32"/>
                <w:szCs w:val="32"/>
                <w:cs/>
              </w:rPr>
              <w:t>วิเคราะห์ สังเคราะห์ แปลความหมาย และสรุปประเด็นจากแหล่งข้อมูลที่หลากหลาย นำมาวิเคราะห์ และบูรณาการความรู้เพื่อเสนอแนะแนวทางแก้ไขปัญหาทางเศรษฐกิจและสังคมได้อย่างเหมาะสม มีทักษะในการสื่อสาร</w:t>
            </w:r>
          </w:p>
        </w:tc>
        <w:tc>
          <w:tcPr>
            <w:tcW w:w="4396" w:type="dxa"/>
            <w:vMerge/>
            <w:shd w:val="clear" w:color="auto" w:fill="auto"/>
          </w:tcPr>
          <w:p w:rsidRPr="00357A8D" w:rsidR="009B5754" w:rsidRDefault="009B5754" w14:paraId="3831E322" w14:textId="77777777">
            <w:pPr>
              <w:rPr>
                <w:rFonts w:ascii="TH Sarabun New" w:hAnsi="TH Sarabun New" w:cs="TH Sarabun New"/>
                <w:sz w:val="32"/>
                <w:szCs w:val="32"/>
              </w:rPr>
            </w:pPr>
          </w:p>
        </w:tc>
        <w:tc>
          <w:tcPr>
            <w:tcW w:w="4265" w:type="dxa"/>
            <w:vMerge/>
            <w:shd w:val="clear" w:color="auto" w:fill="auto"/>
          </w:tcPr>
          <w:p w:rsidRPr="00357A8D" w:rsidR="009B5754" w:rsidRDefault="009B5754" w14:paraId="6CE362E5" w14:textId="77777777">
            <w:pPr>
              <w:rPr>
                <w:rFonts w:ascii="TH Sarabun New" w:hAnsi="TH Sarabun New" w:cs="TH Sarabun New"/>
                <w:sz w:val="32"/>
                <w:szCs w:val="32"/>
              </w:rPr>
            </w:pPr>
          </w:p>
        </w:tc>
      </w:tr>
      <w:tr w:rsidRPr="00357A8D" w:rsidR="009B5754" w14:paraId="4CF49393" w14:textId="77777777">
        <w:trPr>
          <w:trHeight w:val="49"/>
        </w:trPr>
        <w:tc>
          <w:tcPr>
            <w:tcW w:w="737" w:type="dxa"/>
            <w:shd w:val="clear" w:color="auto" w:fill="auto"/>
          </w:tcPr>
          <w:p w:rsidRPr="00357A8D" w:rsidR="009B5754" w:rsidRDefault="009B5754" w14:paraId="7A7F92AD" w14:textId="77777777">
            <w:pPr>
              <w:jc w:val="center"/>
              <w:rPr>
                <w:rFonts w:ascii="TH Sarabun New" w:hAnsi="TH Sarabun New" w:cs="TH Sarabun New"/>
                <w:sz w:val="32"/>
                <w:szCs w:val="32"/>
                <w:rPrChange w:author="PC" w:date="2023-03-31T11:41:00Z" w:id="1787">
                  <w:rPr>
                    <w:rFonts w:ascii="TH Sarabun New" w:hAnsi="TH Sarabun New" w:cs="TH Sarabun New"/>
                    <w:color w:val="000000"/>
                    <w:sz w:val="32"/>
                    <w:szCs w:val="32"/>
                  </w:rPr>
                </w:rPrChange>
              </w:rPr>
            </w:pPr>
            <w:r w:rsidRPr="00357A8D">
              <w:rPr>
                <w:rFonts w:ascii="TH Sarabun New" w:hAnsi="TH Sarabun New" w:cs="TH Sarabun New"/>
                <w:sz w:val="32"/>
                <w:szCs w:val="32"/>
              </w:rPr>
              <w:t>S3</w:t>
            </w:r>
          </w:p>
        </w:tc>
        <w:tc>
          <w:tcPr>
            <w:tcW w:w="3890" w:type="dxa"/>
            <w:shd w:val="clear" w:color="auto" w:fill="auto"/>
          </w:tcPr>
          <w:p w:rsidRPr="00357A8D" w:rsidR="009B5754" w:rsidRDefault="009B5754" w14:paraId="0B2B0045" w14:textId="77777777">
            <w:pPr>
              <w:spacing w:before="40"/>
              <w:rPr>
                <w:rFonts w:ascii="TH Sarabun New" w:hAnsi="TH Sarabun New" w:cs="TH Sarabun New"/>
                <w:sz w:val="32"/>
                <w:szCs w:val="32"/>
                <w:cs/>
                <w:rPrChange w:author="PC" w:date="2023-03-31T11:41:00Z" w:id="1788">
                  <w:rPr>
                    <w:rFonts w:ascii="TH Sarabun New" w:hAnsi="TH Sarabun New" w:cs="TH Sarabun New"/>
                    <w:color w:val="000000"/>
                    <w:sz w:val="32"/>
                    <w:szCs w:val="32"/>
                    <w:cs/>
                  </w:rPr>
                </w:rPrChange>
              </w:rPr>
            </w:pPr>
            <w:r w:rsidRPr="00357A8D">
              <w:rPr>
                <w:rFonts w:ascii="TH Sarabun New" w:hAnsi="TH Sarabun New" w:cs="TH Sarabun New"/>
                <w:sz w:val="32"/>
                <w:szCs w:val="32"/>
                <w:cs/>
              </w:rPr>
              <w:t>มีทักษะในการวิเคราะห์เชิงตัวเลข และการใช้เทคโนโลยีเพื่อการศึกษาวิจัย</w:t>
            </w:r>
          </w:p>
        </w:tc>
        <w:tc>
          <w:tcPr>
            <w:tcW w:w="4396" w:type="dxa"/>
            <w:vMerge/>
            <w:shd w:val="clear" w:color="auto" w:fill="auto"/>
          </w:tcPr>
          <w:p w:rsidRPr="00357A8D" w:rsidR="009B5754" w:rsidRDefault="009B5754" w14:paraId="0BB60FA4" w14:textId="77777777">
            <w:pPr>
              <w:rPr>
                <w:rFonts w:ascii="TH Sarabun New" w:hAnsi="TH Sarabun New" w:cs="TH Sarabun New"/>
                <w:sz w:val="32"/>
                <w:szCs w:val="32"/>
              </w:rPr>
            </w:pPr>
          </w:p>
        </w:tc>
        <w:tc>
          <w:tcPr>
            <w:tcW w:w="4265" w:type="dxa"/>
            <w:vMerge/>
            <w:shd w:val="clear" w:color="auto" w:fill="auto"/>
          </w:tcPr>
          <w:p w:rsidRPr="00357A8D" w:rsidR="009B5754" w:rsidRDefault="009B5754" w14:paraId="6282BF5F" w14:textId="77777777">
            <w:pPr>
              <w:rPr>
                <w:rFonts w:ascii="TH Sarabun New" w:hAnsi="TH Sarabun New" w:cs="TH Sarabun New"/>
                <w:sz w:val="32"/>
                <w:szCs w:val="32"/>
              </w:rPr>
            </w:pPr>
          </w:p>
        </w:tc>
      </w:tr>
      <w:bookmarkEnd w:id="1780"/>
    </w:tbl>
    <w:p w:rsidRPr="00357A8D" w:rsidR="009B5754" w:rsidRDefault="009B5754" w14:paraId="5DCE561A"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4FCA0C45"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15459154"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28E50A53"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75C9DE94"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5C6CB818"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51DF52F3"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7F7E1322"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22B0FDE8"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tbl>
      <w:tblPr>
        <w:tblW w:w="139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72"/>
        <w:gridCol w:w="4077"/>
        <w:gridCol w:w="4608"/>
        <w:gridCol w:w="4472"/>
      </w:tblGrid>
      <w:tr w:rsidRPr="00357A8D" w:rsidR="00357A8D" w:rsidTr="00122800" w14:paraId="053FEAE6" w14:textId="77777777">
        <w:trPr>
          <w:trHeight w:val="649"/>
          <w:tblHeader/>
        </w:trPr>
        <w:tc>
          <w:tcPr>
            <w:tcW w:w="772" w:type="dxa"/>
            <w:shd w:val="clear" w:color="auto" w:fill="auto"/>
          </w:tcPr>
          <w:p w:rsidRPr="00357A8D" w:rsidR="00122800" w:rsidRDefault="00122800" w14:paraId="7B097F2D" w14:textId="77777777">
            <w:pPr>
              <w:jc w:val="center"/>
              <w:rPr>
                <w:rFonts w:ascii="TH Sarabun New" w:hAnsi="TH Sarabun New" w:cs="TH Sarabun New"/>
                <w:b/>
                <w:bCs/>
                <w:sz w:val="32"/>
                <w:szCs w:val="32"/>
                <w:cs/>
              </w:rPr>
            </w:pPr>
            <w:bookmarkStart w:name="_Hlk125979238" w:id="1789"/>
            <w:r w:rsidRPr="00357A8D">
              <w:rPr>
                <w:rFonts w:ascii="TH Sarabun New" w:hAnsi="TH Sarabun New" w:cs="TH Sarabun New"/>
                <w:b/>
                <w:bCs/>
                <w:sz w:val="32"/>
                <w:szCs w:val="32"/>
                <w:cs/>
              </w:rPr>
              <w:t>ลำดับ</w:t>
            </w:r>
          </w:p>
        </w:tc>
        <w:tc>
          <w:tcPr>
            <w:tcW w:w="4077" w:type="dxa"/>
            <w:shd w:val="clear" w:color="auto" w:fill="auto"/>
          </w:tcPr>
          <w:p w:rsidRPr="00357A8D" w:rsidR="00122800" w:rsidRDefault="00122800" w14:paraId="3660CFA5"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ผลลัพธ์การเรียนรู้ของหลักสูตร (</w:t>
            </w:r>
            <w:r w:rsidRPr="00357A8D">
              <w:rPr>
                <w:rFonts w:ascii="TH Sarabun New" w:hAnsi="TH Sarabun New" w:cs="TH Sarabun New"/>
                <w:b/>
                <w:bCs/>
                <w:sz w:val="32"/>
                <w:szCs w:val="32"/>
              </w:rPr>
              <w:t>PLOs</w:t>
            </w:r>
            <w:r w:rsidRPr="00357A8D">
              <w:rPr>
                <w:rFonts w:ascii="TH Sarabun New" w:hAnsi="TH Sarabun New" w:cs="TH Sarabun New"/>
                <w:b/>
                <w:bCs/>
                <w:sz w:val="32"/>
                <w:szCs w:val="32"/>
                <w:cs/>
              </w:rPr>
              <w:t>)</w:t>
            </w:r>
          </w:p>
        </w:tc>
        <w:tc>
          <w:tcPr>
            <w:tcW w:w="4608" w:type="dxa"/>
            <w:shd w:val="clear" w:color="auto" w:fill="auto"/>
          </w:tcPr>
          <w:p w:rsidRPr="00357A8D" w:rsidR="00122800" w:rsidRDefault="00122800" w14:paraId="3B0AAECE"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การจัดกระบวนการเรียนรู้</w:t>
            </w:r>
          </w:p>
        </w:tc>
        <w:tc>
          <w:tcPr>
            <w:tcW w:w="4470" w:type="dxa"/>
            <w:shd w:val="clear" w:color="auto" w:fill="auto"/>
          </w:tcPr>
          <w:p w:rsidRPr="00357A8D" w:rsidR="00122800" w:rsidRDefault="00122800" w14:paraId="23E0E1B7"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วิธีการวัดและประเมินผล</w:t>
            </w:r>
          </w:p>
        </w:tc>
      </w:tr>
      <w:tr w:rsidRPr="00357A8D" w:rsidR="00357A8D" w:rsidTr="00872C86" w14:paraId="5E0DD9E6" w14:textId="77777777">
        <w:trPr>
          <w:trHeight w:val="469"/>
        </w:trPr>
        <w:tc>
          <w:tcPr>
            <w:tcW w:w="13929" w:type="dxa"/>
            <w:gridSpan w:val="4"/>
            <w:shd w:val="clear" w:color="auto" w:fill="auto"/>
          </w:tcPr>
          <w:p w:rsidRPr="00357A8D" w:rsidR="00122800" w:rsidRDefault="00122800" w14:paraId="00231CA0" w14:textId="77777777">
            <w:pPr>
              <w:rPr>
                <w:rFonts w:ascii="TH Sarabun New" w:hAnsi="TH Sarabun New" w:cs="TH Sarabun New"/>
                <w:b/>
                <w:bCs/>
                <w:sz w:val="32"/>
                <w:szCs w:val="32"/>
              </w:rPr>
            </w:pPr>
            <w:r w:rsidRPr="00357A8D">
              <w:rPr>
                <w:rFonts w:ascii="TH Sarabun New" w:hAnsi="TH Sarabun New" w:cs="TH Sarabun New"/>
                <w:b/>
                <w:bCs/>
                <w:sz w:val="32"/>
                <w:szCs w:val="32"/>
                <w:cs/>
              </w:rPr>
              <w:t>ด้านจริยธรรม (</w:t>
            </w:r>
            <w:r w:rsidRPr="00357A8D">
              <w:rPr>
                <w:rFonts w:ascii="TH Sarabun New" w:hAnsi="TH Sarabun New" w:cs="TH Sarabun New"/>
                <w:b/>
                <w:bCs/>
                <w:sz w:val="32"/>
                <w:szCs w:val="32"/>
              </w:rPr>
              <w:t>Ethics</w:t>
            </w:r>
            <w:r w:rsidRPr="00357A8D">
              <w:rPr>
                <w:rFonts w:ascii="TH Sarabun New" w:hAnsi="TH Sarabun New" w:cs="TH Sarabun New"/>
                <w:b/>
                <w:bCs/>
                <w:sz w:val="32"/>
                <w:szCs w:val="32"/>
                <w:cs/>
              </w:rPr>
              <w:t>)</w:t>
            </w:r>
          </w:p>
        </w:tc>
      </w:tr>
      <w:tr w:rsidRPr="00357A8D" w:rsidR="00357A8D" w:rsidTr="00122800" w14:paraId="5028B9B7" w14:textId="77777777">
        <w:trPr>
          <w:trHeight w:val="1357"/>
        </w:trPr>
        <w:tc>
          <w:tcPr>
            <w:tcW w:w="772" w:type="dxa"/>
            <w:shd w:val="clear" w:color="auto" w:fill="auto"/>
          </w:tcPr>
          <w:p w:rsidRPr="00357A8D" w:rsidR="00122800" w:rsidRDefault="00122800" w14:paraId="546D3A1A" w14:textId="77777777">
            <w:pPr>
              <w:jc w:val="center"/>
              <w:rPr>
                <w:rFonts w:ascii="TH Sarabun New" w:hAnsi="TH Sarabun New" w:cs="TH Sarabun New"/>
                <w:sz w:val="32"/>
                <w:szCs w:val="32"/>
                <w:rPrChange w:author="PC" w:date="2023-03-31T11:41:00Z" w:id="1790">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791">
                  <w:rPr>
                    <w:rFonts w:ascii="TH Sarabun New" w:hAnsi="TH Sarabun New" w:cs="TH Sarabun New"/>
                    <w:color w:val="000000"/>
                    <w:sz w:val="32"/>
                    <w:szCs w:val="32"/>
                  </w:rPr>
                </w:rPrChange>
              </w:rPr>
              <w:t>E1</w:t>
            </w:r>
          </w:p>
        </w:tc>
        <w:tc>
          <w:tcPr>
            <w:tcW w:w="4077" w:type="dxa"/>
            <w:shd w:val="clear" w:color="auto" w:fill="auto"/>
          </w:tcPr>
          <w:p w:rsidRPr="00357A8D" w:rsidR="00122800" w:rsidRDefault="00122800" w14:paraId="7D5ACEBC" w14:textId="77777777">
            <w:pPr>
              <w:spacing w:before="40"/>
              <w:rPr>
                <w:rFonts w:ascii="TH Sarabun New" w:hAnsi="TH Sarabun New" w:cs="TH Sarabun New"/>
                <w:sz w:val="32"/>
                <w:szCs w:val="32"/>
                <w:cs/>
                <w:rPrChange w:author="PC" w:date="2023-03-31T11:41:00Z" w:id="1792">
                  <w:rPr>
                    <w:rFonts w:ascii="TH Sarabun New" w:hAnsi="TH Sarabun New" w:cs="TH Sarabun New"/>
                    <w:color w:val="000000"/>
                    <w:sz w:val="32"/>
                    <w:szCs w:val="32"/>
                    <w:cs/>
                  </w:rPr>
                </w:rPrChange>
              </w:rPr>
            </w:pPr>
            <w:bookmarkStart w:name="_Hlk120794396" w:id="1793"/>
            <w:r w:rsidRPr="00357A8D">
              <w:rPr>
                <w:rFonts w:ascii="TH Sarabun New" w:hAnsi="TH Sarabun New" w:cs="TH Sarabun New"/>
                <w:sz w:val="32"/>
                <w:szCs w:val="32"/>
                <w:cs/>
                <w:rPrChange w:author="PC" w:date="2023-03-31T11:41:00Z" w:id="1794">
                  <w:rPr>
                    <w:rFonts w:ascii="TH Sarabun New" w:hAnsi="TH Sarabun New" w:cs="TH Sarabun New"/>
                    <w:color w:val="000000"/>
                    <w:sz w:val="32"/>
                    <w:szCs w:val="32"/>
                    <w:cs/>
                  </w:rPr>
                </w:rPrChange>
              </w:rPr>
              <w:t>มีความตระหนักในคุณค่าและคุณธรรม จริยธรรม มีความเป็นธรรม เสียสละ มีจิตอาสา และซื่อสัตย์สุจริต</w:t>
            </w:r>
            <w:bookmarkEnd w:id="1793"/>
          </w:p>
        </w:tc>
        <w:tc>
          <w:tcPr>
            <w:tcW w:w="4608" w:type="dxa"/>
            <w:vMerge w:val="restart"/>
            <w:shd w:val="clear" w:color="auto" w:fill="auto"/>
          </w:tcPr>
          <w:p w:rsidRPr="00357A8D" w:rsidR="00122800" w:rsidRDefault="00122800" w14:paraId="1FB9F397" w14:textId="77777777">
            <w:pPr>
              <w:rPr>
                <w:rFonts w:ascii="TH Sarabun New" w:hAnsi="TH Sarabun New" w:cs="TH Sarabun New"/>
                <w:sz w:val="32"/>
                <w:szCs w:val="32"/>
                <w:rPrChange w:author="PC" w:date="2023-03-31T11:41:00Z" w:id="1795">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796">
                  <w:rPr>
                    <w:rFonts w:ascii="TH Sarabun New" w:hAnsi="TH Sarabun New" w:cs="TH Sarabun New"/>
                    <w:color w:val="000000"/>
                    <w:sz w:val="32"/>
                    <w:szCs w:val="32"/>
                    <w:cs/>
                  </w:rPr>
                </w:rPrChange>
              </w:rPr>
              <w:t>1. เรียนจากบทบาทสมมต และกรณีตัวอย่างที่ครอบคลุมประเด็นปัญหาด้านคุณธรรม จริยธรรม</w:t>
            </w:r>
          </w:p>
          <w:p w:rsidRPr="00357A8D" w:rsidR="00122800" w:rsidRDefault="00122800" w14:paraId="3BC2B3E9" w14:textId="77777777">
            <w:pPr>
              <w:rPr>
                <w:rFonts w:ascii="TH Sarabun New" w:hAnsi="TH Sarabun New" w:cs="TH Sarabun New"/>
                <w:sz w:val="32"/>
                <w:szCs w:val="32"/>
                <w:rPrChange w:author="PC" w:date="2023-03-31T11:41:00Z" w:id="1797">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798">
                  <w:rPr>
                    <w:rFonts w:ascii="TH Sarabun New" w:hAnsi="TH Sarabun New" w:cs="TH Sarabun New"/>
                    <w:color w:val="000000"/>
                    <w:sz w:val="32"/>
                    <w:szCs w:val="32"/>
                  </w:rPr>
                </w:rPrChange>
              </w:rPr>
              <w:t>2</w:t>
            </w:r>
            <w:r w:rsidRPr="00357A8D">
              <w:rPr>
                <w:rFonts w:ascii="TH Sarabun New" w:hAnsi="TH Sarabun New" w:cs="TH Sarabun New"/>
                <w:sz w:val="32"/>
                <w:szCs w:val="32"/>
                <w:cs/>
                <w:rPrChange w:author="PC" w:date="2023-03-31T11:41:00Z" w:id="1799">
                  <w:rPr>
                    <w:rFonts w:ascii="TH Sarabun New" w:hAnsi="TH Sarabun New" w:cs="TH Sarabun New"/>
                    <w:color w:val="000000"/>
                    <w:sz w:val="32"/>
                    <w:szCs w:val="32"/>
                    <w:cs/>
                  </w:rPr>
                </w:rPrChange>
              </w:rPr>
              <w:t>. บรรยายและอภิปรายโดยสอดแทรกคุณธรรม จริยธรรมในรายวิชา</w:t>
            </w:r>
          </w:p>
          <w:p w:rsidRPr="00357A8D" w:rsidR="00122800" w:rsidRDefault="00122800" w14:paraId="377CB322" w14:textId="77777777">
            <w:pPr>
              <w:rPr>
                <w:rFonts w:ascii="TH Sarabun New" w:hAnsi="TH Sarabun New" w:cs="TH Sarabun New"/>
                <w:sz w:val="32"/>
                <w:szCs w:val="32"/>
                <w:rPrChange w:author="PC" w:date="2023-03-31T11:41:00Z" w:id="1800">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01">
                  <w:rPr>
                    <w:rFonts w:ascii="TH Sarabun New" w:hAnsi="TH Sarabun New" w:cs="TH Sarabun New"/>
                    <w:color w:val="000000"/>
                    <w:sz w:val="32"/>
                    <w:szCs w:val="32"/>
                    <w:cs/>
                  </w:rPr>
                </w:rPrChange>
              </w:rPr>
              <w:t>3. มอบหมายงานโดยค้นคว้าด้วยตนเองเป็นรายบุคคล</w:t>
            </w:r>
          </w:p>
          <w:p w:rsidRPr="00357A8D" w:rsidR="00122800" w:rsidRDefault="00122800" w14:paraId="45F0EFC0" w14:textId="77777777">
            <w:pPr>
              <w:rPr>
                <w:rFonts w:ascii="TH Sarabun New" w:hAnsi="TH Sarabun New" w:cs="TH Sarabun New"/>
                <w:sz w:val="32"/>
                <w:szCs w:val="32"/>
                <w:rPrChange w:author="PC" w:date="2023-03-31T11:41:00Z" w:id="1802">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03">
                  <w:rPr>
                    <w:rFonts w:ascii="TH Sarabun New" w:hAnsi="TH Sarabun New" w:cs="TH Sarabun New"/>
                    <w:color w:val="000000"/>
                    <w:sz w:val="32"/>
                    <w:szCs w:val="32"/>
                    <w:cs/>
                  </w:rPr>
                </w:rPrChange>
              </w:rPr>
              <w:t>4. มอบหมายงานโดยค้นคว้าเป็นกลุ่ม</w:t>
            </w:r>
          </w:p>
          <w:p w:rsidRPr="00357A8D" w:rsidR="00122800" w:rsidRDefault="00122800" w14:paraId="472A6EC4" w14:textId="77777777">
            <w:pPr>
              <w:rPr>
                <w:rFonts w:ascii="TH Sarabun New" w:hAnsi="TH Sarabun New" w:cs="TH Sarabun New"/>
                <w:sz w:val="32"/>
                <w:szCs w:val="32"/>
                <w:rPrChange w:author="PC" w:date="2023-03-31T11:41:00Z" w:id="1804">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05">
                  <w:rPr>
                    <w:rFonts w:ascii="TH Sarabun New" w:hAnsi="TH Sarabun New" w:cs="TH Sarabun New"/>
                    <w:color w:val="000000"/>
                    <w:sz w:val="32"/>
                    <w:szCs w:val="32"/>
                    <w:cs/>
                  </w:rPr>
                </w:rPrChange>
              </w:rPr>
              <w:t>5. กรณีศึกษาและการมีส่วนร่วมในการวิเคราะห์และให้ความเห็นด้านคุณธรรม จริยธรรม</w:t>
            </w:r>
          </w:p>
          <w:p w:rsidRPr="00357A8D" w:rsidR="00122800" w:rsidRDefault="00122800" w14:paraId="41E84320" w14:textId="77777777">
            <w:pPr>
              <w:rPr>
                <w:rFonts w:ascii="TH Sarabun New" w:hAnsi="TH Sarabun New" w:cs="TH Sarabun New"/>
                <w:sz w:val="32"/>
                <w:szCs w:val="32"/>
                <w:rPrChange w:author="PC" w:date="2023-03-31T11:41:00Z" w:id="1806">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07">
                  <w:rPr>
                    <w:rFonts w:ascii="TH Sarabun New" w:hAnsi="TH Sarabun New" w:cs="TH Sarabun New"/>
                    <w:color w:val="000000"/>
                    <w:sz w:val="32"/>
                    <w:szCs w:val="32"/>
                    <w:cs/>
                  </w:rPr>
                </w:rPrChange>
              </w:rPr>
              <w:t>6. เรียนรู้จากสถานการณ์จริง</w:t>
            </w:r>
          </w:p>
          <w:p w:rsidRPr="00357A8D" w:rsidR="00122800" w:rsidRDefault="00122800" w14:paraId="0663E803" w14:textId="77777777">
            <w:pPr>
              <w:rPr>
                <w:rFonts w:ascii="TH Sarabun New" w:hAnsi="TH Sarabun New" w:cs="TH Sarabun New"/>
                <w:sz w:val="32"/>
                <w:szCs w:val="32"/>
                <w:cs/>
                <w:rPrChange w:author="PC" w:date="2023-03-31T11:41:00Z" w:id="1808">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1809">
                  <w:rPr>
                    <w:rFonts w:ascii="TH Sarabun New" w:hAnsi="TH Sarabun New" w:cs="TH Sarabun New"/>
                    <w:color w:val="000000"/>
                    <w:sz w:val="32"/>
                    <w:szCs w:val="32"/>
                    <w:cs/>
                  </w:rPr>
                </w:rPrChange>
              </w:rPr>
              <w:t>7. จัดกิจกรรมส่งเสริมในเรื่องความรับผิดชอบทั้งในชั้นเรียนและนอกชั้นเรียน</w:t>
            </w:r>
          </w:p>
        </w:tc>
        <w:tc>
          <w:tcPr>
            <w:tcW w:w="4470" w:type="dxa"/>
            <w:vMerge w:val="restart"/>
            <w:shd w:val="clear" w:color="auto" w:fill="auto"/>
          </w:tcPr>
          <w:p w:rsidRPr="00357A8D" w:rsidR="00122800" w:rsidRDefault="00122800" w14:paraId="41C87635" w14:textId="77777777">
            <w:pPr>
              <w:rPr>
                <w:rFonts w:ascii="TH Sarabun New" w:hAnsi="TH Sarabun New" w:cs="TH Sarabun New"/>
                <w:sz w:val="32"/>
                <w:szCs w:val="32"/>
                <w:rPrChange w:author="PC" w:date="2023-03-31T11:41:00Z" w:id="1810">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11">
                  <w:rPr>
                    <w:rFonts w:ascii="TH Sarabun New" w:hAnsi="TH Sarabun New" w:cs="TH Sarabun New"/>
                    <w:color w:val="000000"/>
                    <w:sz w:val="32"/>
                    <w:szCs w:val="32"/>
                    <w:cs/>
                  </w:rPr>
                </w:rPrChange>
              </w:rPr>
              <w:t>1. ประเมินจากการตรงต่อเวลาในการเข้าชั้นเรียน การมีส่วนร่วมในห้องเรียน และการทำงานที่ได้รับมอบหมาย และการส่งงานตามกำหนดระยะเวลา</w:t>
            </w:r>
          </w:p>
          <w:p w:rsidRPr="00357A8D" w:rsidR="00122800" w:rsidRDefault="00122800" w14:paraId="426BB528" w14:textId="77777777">
            <w:pPr>
              <w:rPr>
                <w:rFonts w:ascii="TH Sarabun New" w:hAnsi="TH Sarabun New" w:cs="TH Sarabun New"/>
                <w:sz w:val="32"/>
                <w:szCs w:val="32"/>
                <w:rPrChange w:author="PC" w:date="2023-03-31T11:41:00Z" w:id="1812">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13">
                  <w:rPr>
                    <w:rFonts w:ascii="TH Sarabun New" w:hAnsi="TH Sarabun New" w:cs="TH Sarabun New"/>
                    <w:color w:val="000000"/>
                    <w:sz w:val="32"/>
                    <w:szCs w:val="32"/>
                    <w:cs/>
                  </w:rPr>
                </w:rPrChange>
              </w:rPr>
              <w:t>2. ประเมินโดยใช้การสังเกต</w:t>
            </w:r>
          </w:p>
          <w:p w:rsidRPr="00357A8D" w:rsidR="00122800" w:rsidRDefault="00122800" w14:paraId="39119A92" w14:textId="77777777">
            <w:pPr>
              <w:rPr>
                <w:rFonts w:ascii="TH Sarabun New" w:hAnsi="TH Sarabun New" w:cs="TH Sarabun New"/>
                <w:sz w:val="32"/>
                <w:szCs w:val="32"/>
                <w:rPrChange w:author="PC" w:date="2023-03-31T11:41:00Z" w:id="1814">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15">
                  <w:rPr>
                    <w:rFonts w:ascii="TH Sarabun New" w:hAnsi="TH Sarabun New" w:cs="TH Sarabun New"/>
                    <w:color w:val="000000"/>
                    <w:sz w:val="32"/>
                    <w:szCs w:val="32"/>
                    <w:cs/>
                  </w:rPr>
                </w:rPrChange>
              </w:rPr>
              <w:t>3. ประเมินโดยการสะท้อนความคิดเห็นของตนเองและผู้อื่น</w:t>
            </w:r>
          </w:p>
          <w:p w:rsidRPr="00357A8D" w:rsidR="00122800" w:rsidRDefault="00122800" w14:paraId="7363A11D" w14:textId="77777777">
            <w:pPr>
              <w:rPr>
                <w:rFonts w:ascii="TH Sarabun New" w:hAnsi="TH Sarabun New" w:cs="TH Sarabun New"/>
                <w:sz w:val="32"/>
                <w:szCs w:val="32"/>
                <w:cs/>
              </w:rPr>
            </w:pPr>
            <w:r w:rsidRPr="00357A8D">
              <w:rPr>
                <w:rFonts w:ascii="TH Sarabun New" w:hAnsi="TH Sarabun New" w:cs="TH Sarabun New"/>
                <w:sz w:val="32"/>
                <w:szCs w:val="32"/>
                <w:cs/>
                <w:rPrChange w:author="PC" w:date="2023-03-31T11:41:00Z" w:id="1816">
                  <w:rPr>
                    <w:rFonts w:ascii="TH Sarabun New" w:hAnsi="TH Sarabun New" w:cs="TH Sarabun New"/>
                    <w:color w:val="000000"/>
                    <w:sz w:val="32"/>
                    <w:szCs w:val="32"/>
                    <w:cs/>
                  </w:rPr>
                </w:rPrChange>
              </w:rPr>
              <w:t>4. ประเมินโดยใช้แบบประเมิน</w:t>
            </w:r>
          </w:p>
        </w:tc>
      </w:tr>
      <w:tr w:rsidRPr="00357A8D" w:rsidR="00357A8D" w:rsidTr="00122800" w14:paraId="14D49949" w14:textId="77777777">
        <w:trPr>
          <w:trHeight w:val="852"/>
        </w:trPr>
        <w:tc>
          <w:tcPr>
            <w:tcW w:w="772" w:type="dxa"/>
            <w:shd w:val="clear" w:color="auto" w:fill="auto"/>
          </w:tcPr>
          <w:p w:rsidRPr="00357A8D" w:rsidR="00122800" w:rsidRDefault="00122800" w14:paraId="456975C6" w14:textId="77777777">
            <w:pPr>
              <w:jc w:val="center"/>
              <w:rPr>
                <w:rFonts w:ascii="TH Sarabun New" w:hAnsi="TH Sarabun New" w:cs="TH Sarabun New"/>
                <w:sz w:val="32"/>
                <w:szCs w:val="32"/>
                <w:rPrChange w:author="PC" w:date="2023-03-31T11:41:00Z" w:id="1817">
                  <w:rPr>
                    <w:rFonts w:ascii="TH Sarabun New" w:hAnsi="TH Sarabun New" w:cs="TH Sarabun New"/>
                    <w:color w:val="000000"/>
                    <w:sz w:val="32"/>
                    <w:szCs w:val="32"/>
                  </w:rPr>
                </w:rPrChange>
              </w:rPr>
            </w:pPr>
            <w:r w:rsidRPr="00357A8D">
              <w:rPr>
                <w:rFonts w:ascii="TH Sarabun New" w:hAnsi="TH Sarabun New" w:cs="TH Sarabun New"/>
                <w:sz w:val="32"/>
                <w:szCs w:val="32"/>
              </w:rPr>
              <w:t>E2</w:t>
            </w:r>
          </w:p>
        </w:tc>
        <w:tc>
          <w:tcPr>
            <w:tcW w:w="4077" w:type="dxa"/>
            <w:shd w:val="clear" w:color="auto" w:fill="auto"/>
          </w:tcPr>
          <w:p w:rsidRPr="00357A8D" w:rsidR="00122800" w:rsidRDefault="00122800" w14:paraId="79D81407" w14:textId="77777777">
            <w:pPr>
              <w:spacing w:before="40"/>
              <w:rPr>
                <w:rFonts w:ascii="TH Sarabun New" w:hAnsi="TH Sarabun New" w:cs="TH Sarabun New"/>
                <w:sz w:val="32"/>
                <w:szCs w:val="32"/>
                <w:cs/>
                <w:rPrChange w:author="PC" w:date="2023-03-31T11:41:00Z" w:id="1818">
                  <w:rPr>
                    <w:rFonts w:ascii="TH Sarabun New" w:hAnsi="TH Sarabun New" w:cs="TH Sarabun New"/>
                    <w:color w:val="000000"/>
                    <w:sz w:val="32"/>
                    <w:szCs w:val="32"/>
                    <w:cs/>
                  </w:rPr>
                </w:rPrChange>
              </w:rPr>
            </w:pPr>
            <w:bookmarkStart w:name="_Hlk120794413" w:id="1819"/>
            <w:r w:rsidRPr="00357A8D">
              <w:rPr>
                <w:rFonts w:ascii="TH Sarabun New" w:hAnsi="TH Sarabun New" w:cs="TH Sarabun New"/>
                <w:sz w:val="32"/>
                <w:szCs w:val="32"/>
                <w:cs/>
                <w:rPrChange w:author="PC" w:date="2023-03-31T11:41:00Z" w:id="1820">
                  <w:rPr>
                    <w:rFonts w:ascii="TH Sarabun New" w:hAnsi="TH Sarabun New" w:cs="TH Sarabun New"/>
                    <w:color w:val="000000"/>
                    <w:sz w:val="32"/>
                    <w:szCs w:val="32"/>
                    <w:cs/>
                  </w:rPr>
                </w:rPrChange>
              </w:rPr>
              <w:t>มีวินัย มีความรับผิดต่อตนเองและสังคมและมีความเป็นพลเมืองที่ดี</w:t>
            </w:r>
            <w:bookmarkEnd w:id="1819"/>
          </w:p>
        </w:tc>
        <w:tc>
          <w:tcPr>
            <w:tcW w:w="4608" w:type="dxa"/>
            <w:vMerge/>
            <w:shd w:val="clear" w:color="auto" w:fill="auto"/>
          </w:tcPr>
          <w:p w:rsidRPr="00357A8D" w:rsidR="00122800" w:rsidRDefault="00122800" w14:paraId="71854E58" w14:textId="77777777">
            <w:pPr>
              <w:rPr>
                <w:rFonts w:ascii="TH Sarabun New" w:hAnsi="TH Sarabun New" w:cs="TH Sarabun New"/>
                <w:sz w:val="32"/>
                <w:szCs w:val="32"/>
              </w:rPr>
            </w:pPr>
          </w:p>
        </w:tc>
        <w:tc>
          <w:tcPr>
            <w:tcW w:w="4470" w:type="dxa"/>
            <w:vMerge/>
            <w:shd w:val="clear" w:color="auto" w:fill="auto"/>
          </w:tcPr>
          <w:p w:rsidRPr="00357A8D" w:rsidR="00122800" w:rsidRDefault="00122800" w14:paraId="221B8546" w14:textId="77777777">
            <w:pPr>
              <w:rPr>
                <w:rFonts w:ascii="TH Sarabun New" w:hAnsi="TH Sarabun New" w:cs="TH Sarabun New"/>
                <w:sz w:val="32"/>
                <w:szCs w:val="32"/>
              </w:rPr>
            </w:pPr>
          </w:p>
        </w:tc>
      </w:tr>
      <w:tr w:rsidRPr="00357A8D" w:rsidR="00357A8D" w:rsidTr="00122800" w14:paraId="25D02399" w14:textId="77777777">
        <w:trPr>
          <w:trHeight w:val="1828"/>
        </w:trPr>
        <w:tc>
          <w:tcPr>
            <w:tcW w:w="772" w:type="dxa"/>
            <w:shd w:val="clear" w:color="auto" w:fill="auto"/>
          </w:tcPr>
          <w:p w:rsidRPr="00357A8D" w:rsidR="00122800" w:rsidRDefault="00122800" w14:paraId="3B094A9B" w14:textId="77777777">
            <w:pPr>
              <w:jc w:val="center"/>
              <w:rPr>
                <w:rFonts w:ascii="TH Sarabun New" w:hAnsi="TH Sarabun New" w:cs="TH Sarabun New"/>
                <w:sz w:val="32"/>
                <w:szCs w:val="32"/>
                <w:rPrChange w:author="PC" w:date="2023-03-31T11:41:00Z" w:id="1821">
                  <w:rPr>
                    <w:rFonts w:ascii="TH Sarabun New" w:hAnsi="TH Sarabun New" w:cs="TH Sarabun New"/>
                    <w:color w:val="000000"/>
                    <w:sz w:val="32"/>
                    <w:szCs w:val="32"/>
                  </w:rPr>
                </w:rPrChange>
              </w:rPr>
            </w:pPr>
            <w:r w:rsidRPr="00357A8D">
              <w:rPr>
                <w:rFonts w:ascii="TH Sarabun New" w:hAnsi="TH Sarabun New" w:cs="TH Sarabun New"/>
                <w:sz w:val="32"/>
                <w:szCs w:val="32"/>
              </w:rPr>
              <w:t>E3</w:t>
            </w:r>
          </w:p>
        </w:tc>
        <w:tc>
          <w:tcPr>
            <w:tcW w:w="4077" w:type="dxa"/>
            <w:shd w:val="clear" w:color="auto" w:fill="auto"/>
          </w:tcPr>
          <w:p w:rsidRPr="00357A8D" w:rsidR="00122800" w:rsidRDefault="00122800" w14:paraId="6E7FE1EA" w14:textId="6119A594">
            <w:pPr>
              <w:spacing w:before="40"/>
              <w:rPr>
                <w:rFonts w:ascii="TH Sarabun New" w:hAnsi="TH Sarabun New" w:cs="TH Sarabun New"/>
                <w:sz w:val="32"/>
                <w:szCs w:val="32"/>
                <w:cs/>
                <w:rPrChange w:author="PC" w:date="2023-03-31T11:41:00Z" w:id="1822">
                  <w:rPr>
                    <w:rFonts w:ascii="TH Sarabun New" w:hAnsi="TH Sarabun New" w:cs="TH Sarabun New"/>
                    <w:color w:val="000000"/>
                    <w:sz w:val="32"/>
                    <w:szCs w:val="32"/>
                    <w:cs/>
                  </w:rPr>
                </w:rPrChange>
              </w:rPr>
            </w:pPr>
            <w:bookmarkStart w:name="_Hlk120794424" w:id="1823"/>
            <w:r w:rsidRPr="00357A8D">
              <w:rPr>
                <w:rFonts w:ascii="TH Sarabun New" w:hAnsi="TH Sarabun New" w:cs="TH Sarabun New"/>
                <w:sz w:val="32"/>
                <w:szCs w:val="32"/>
                <w:cs/>
                <w:rPrChange w:author="PC" w:date="2023-03-31T11:41:00Z" w:id="1824">
                  <w:rPr>
                    <w:rFonts w:ascii="TH Sarabun New" w:hAnsi="TH Sarabun New" w:cs="TH Sarabun New"/>
                    <w:color w:val="000000"/>
                    <w:sz w:val="32"/>
                    <w:szCs w:val="32"/>
                    <w:cs/>
                  </w:rPr>
                </w:rPrChange>
              </w:rPr>
              <w:t>เคารพสิทธิ์และรับฟังความคิดเห็นผู้อื่น รวมทั้งเคารพในคุณค่าและศักดิ์ศรี</w:t>
            </w:r>
            <w:ins w:author="phetc" w:date="2023-02-15T10:31:00Z" w:id="1825">
              <w:r w:rsidRPr="00357A8D" w:rsidR="00E83383">
                <w:rPr>
                  <w:rFonts w:ascii="TH Sarabun New" w:hAnsi="TH Sarabun New" w:cs="TH Sarabun New"/>
                  <w:sz w:val="32"/>
                  <w:szCs w:val="32"/>
                  <w:cs/>
                  <w:rPrChange w:author="PC" w:date="2023-03-31T11:41:00Z" w:id="1826">
                    <w:rPr>
                      <w:rFonts w:ascii="TH Sarabun New" w:hAnsi="TH Sarabun New" w:cs="TH Sarabun New"/>
                      <w:color w:val="000000"/>
                      <w:sz w:val="32"/>
                      <w:szCs w:val="32"/>
                      <w:cs/>
                    </w:rPr>
                  </w:rPrChange>
                </w:rPr>
                <w:t>ของ</w:t>
              </w:r>
            </w:ins>
            <w:r w:rsidRPr="00357A8D">
              <w:rPr>
                <w:rFonts w:ascii="TH Sarabun New" w:hAnsi="TH Sarabun New" w:cs="TH Sarabun New"/>
                <w:sz w:val="32"/>
                <w:szCs w:val="32"/>
                <w:cs/>
                <w:rPrChange w:author="PC" w:date="2023-03-31T11:41:00Z" w:id="1827">
                  <w:rPr>
                    <w:rFonts w:ascii="TH Sarabun New" w:hAnsi="TH Sarabun New" w:cs="TH Sarabun New"/>
                    <w:color w:val="000000"/>
                    <w:sz w:val="32"/>
                    <w:szCs w:val="32"/>
                    <w:cs/>
                  </w:rPr>
                </w:rPrChange>
              </w:rPr>
              <w:t>ความ</w:t>
            </w:r>
            <w:del w:author="phetc" w:date="2023-02-15T10:31:00Z" w:id="1828">
              <w:r w:rsidRPr="00357A8D" w:rsidDel="00E83383">
                <w:rPr>
                  <w:rFonts w:ascii="TH Sarabun New" w:hAnsi="TH Sarabun New" w:cs="TH Sarabun New"/>
                  <w:sz w:val="32"/>
                  <w:szCs w:val="32"/>
                  <w:cs/>
                  <w:rPrChange w:author="PC" w:date="2023-03-31T11:41:00Z" w:id="1829">
                    <w:rPr>
                      <w:rFonts w:ascii="TH Sarabun New" w:hAnsi="TH Sarabun New" w:cs="TH Sarabun New"/>
                      <w:color w:val="000000"/>
                      <w:sz w:val="32"/>
                      <w:szCs w:val="32"/>
                      <w:cs/>
                    </w:rPr>
                  </w:rPrChange>
                </w:rPr>
                <w:delText>ของ</w:delText>
              </w:r>
            </w:del>
            <w:r w:rsidRPr="00357A8D">
              <w:rPr>
                <w:rFonts w:ascii="TH Sarabun New" w:hAnsi="TH Sarabun New" w:cs="TH Sarabun New"/>
                <w:sz w:val="32"/>
                <w:szCs w:val="32"/>
                <w:cs/>
                <w:rPrChange w:author="PC" w:date="2023-03-31T11:41:00Z" w:id="1830">
                  <w:rPr>
                    <w:rFonts w:ascii="TH Sarabun New" w:hAnsi="TH Sarabun New" w:cs="TH Sarabun New"/>
                    <w:color w:val="000000"/>
                    <w:sz w:val="32"/>
                    <w:szCs w:val="32"/>
                    <w:cs/>
                  </w:rPr>
                </w:rPrChange>
              </w:rPr>
              <w:t>เป็นมนุษย์ เคารพและปฏิบัติตนตามกฎ ระเบียบและข้อบังคับขององค์กรและสังคม</w:t>
            </w:r>
            <w:bookmarkEnd w:id="1823"/>
          </w:p>
        </w:tc>
        <w:tc>
          <w:tcPr>
            <w:tcW w:w="4608" w:type="dxa"/>
            <w:vMerge/>
            <w:shd w:val="clear" w:color="auto" w:fill="auto"/>
          </w:tcPr>
          <w:p w:rsidRPr="00357A8D" w:rsidR="00122800" w:rsidRDefault="00122800" w14:paraId="3B0AC465" w14:textId="77777777">
            <w:pPr>
              <w:rPr>
                <w:rFonts w:ascii="TH Sarabun New" w:hAnsi="TH Sarabun New" w:cs="TH Sarabun New"/>
                <w:sz w:val="32"/>
                <w:szCs w:val="32"/>
              </w:rPr>
            </w:pPr>
          </w:p>
        </w:tc>
        <w:tc>
          <w:tcPr>
            <w:tcW w:w="4470" w:type="dxa"/>
            <w:vMerge/>
            <w:shd w:val="clear" w:color="auto" w:fill="auto"/>
          </w:tcPr>
          <w:p w:rsidRPr="00357A8D" w:rsidR="00122800" w:rsidRDefault="00122800" w14:paraId="271D303C" w14:textId="77777777">
            <w:pPr>
              <w:rPr>
                <w:rFonts w:ascii="TH Sarabun New" w:hAnsi="TH Sarabun New" w:cs="TH Sarabun New"/>
                <w:sz w:val="32"/>
                <w:szCs w:val="32"/>
              </w:rPr>
            </w:pPr>
          </w:p>
        </w:tc>
      </w:tr>
      <w:tr w:rsidRPr="00357A8D" w:rsidR="00122800" w:rsidTr="00122800" w14:paraId="71106CDE" w14:textId="77777777">
        <w:trPr>
          <w:trHeight w:val="62"/>
        </w:trPr>
        <w:tc>
          <w:tcPr>
            <w:tcW w:w="772" w:type="dxa"/>
            <w:shd w:val="clear" w:color="auto" w:fill="auto"/>
          </w:tcPr>
          <w:p w:rsidRPr="00357A8D" w:rsidR="00122800" w:rsidRDefault="00122800" w14:paraId="3CF26818" w14:textId="77777777">
            <w:pPr>
              <w:jc w:val="center"/>
              <w:rPr>
                <w:rFonts w:ascii="TH Sarabun New" w:hAnsi="TH Sarabun New" w:cs="TH Sarabun New"/>
                <w:sz w:val="32"/>
                <w:szCs w:val="32"/>
                <w:rPrChange w:author="PC" w:date="2023-03-31T11:41:00Z" w:id="1831">
                  <w:rPr>
                    <w:rFonts w:ascii="TH Sarabun New" w:hAnsi="TH Sarabun New" w:cs="TH Sarabun New"/>
                    <w:color w:val="000000"/>
                    <w:sz w:val="32"/>
                    <w:szCs w:val="32"/>
                  </w:rPr>
                </w:rPrChange>
              </w:rPr>
            </w:pPr>
            <w:r w:rsidRPr="00357A8D">
              <w:rPr>
                <w:rFonts w:ascii="TH Sarabun New" w:hAnsi="TH Sarabun New" w:cs="TH Sarabun New"/>
                <w:sz w:val="32"/>
                <w:szCs w:val="32"/>
              </w:rPr>
              <w:t>E4</w:t>
            </w:r>
          </w:p>
        </w:tc>
        <w:tc>
          <w:tcPr>
            <w:tcW w:w="4077" w:type="dxa"/>
            <w:shd w:val="clear" w:color="auto" w:fill="auto"/>
          </w:tcPr>
          <w:p w:rsidRPr="00357A8D" w:rsidR="00122800" w:rsidRDefault="00122800" w14:paraId="3A902D72" w14:textId="77777777">
            <w:pPr>
              <w:spacing w:before="40"/>
              <w:rPr>
                <w:rFonts w:ascii="TH Sarabun New" w:hAnsi="TH Sarabun New" w:cs="TH Sarabun New"/>
                <w:sz w:val="32"/>
                <w:szCs w:val="32"/>
              </w:rPr>
            </w:pPr>
            <w:r w:rsidRPr="00357A8D">
              <w:rPr>
                <w:rFonts w:ascii="TH Sarabun New" w:hAnsi="TH Sarabun New" w:cs="TH Sarabun New"/>
                <w:sz w:val="32"/>
                <w:szCs w:val="32"/>
                <w:cs/>
              </w:rPr>
              <w:t>มีจริยธรรมและจรรยาบรรณในวิชาชีพ</w:t>
            </w:r>
          </w:p>
          <w:p w:rsidRPr="00357A8D" w:rsidR="00122800" w:rsidRDefault="00122800" w14:paraId="482C4841" w14:textId="77777777">
            <w:pPr>
              <w:spacing w:before="40"/>
              <w:rPr>
                <w:rFonts w:ascii="TH Sarabun New" w:hAnsi="TH Sarabun New" w:cs="TH Sarabun New"/>
                <w:sz w:val="32"/>
                <w:szCs w:val="32"/>
                <w:cs/>
                <w:rPrChange w:author="PC" w:date="2023-03-31T11:41:00Z" w:id="1832">
                  <w:rPr>
                    <w:rFonts w:ascii="TH Sarabun New" w:hAnsi="TH Sarabun New" w:cs="TH Sarabun New"/>
                    <w:color w:val="000000"/>
                    <w:sz w:val="32"/>
                    <w:szCs w:val="32"/>
                    <w:cs/>
                  </w:rPr>
                </w:rPrChange>
              </w:rPr>
            </w:pPr>
          </w:p>
        </w:tc>
        <w:tc>
          <w:tcPr>
            <w:tcW w:w="4608" w:type="dxa"/>
            <w:vMerge/>
            <w:shd w:val="clear" w:color="auto" w:fill="auto"/>
          </w:tcPr>
          <w:p w:rsidRPr="00357A8D" w:rsidR="00122800" w:rsidRDefault="00122800" w14:paraId="65DCB748" w14:textId="77777777">
            <w:pPr>
              <w:rPr>
                <w:rFonts w:ascii="TH Sarabun New" w:hAnsi="TH Sarabun New" w:cs="TH Sarabun New"/>
                <w:sz w:val="32"/>
                <w:szCs w:val="32"/>
              </w:rPr>
            </w:pPr>
          </w:p>
        </w:tc>
        <w:tc>
          <w:tcPr>
            <w:tcW w:w="4470" w:type="dxa"/>
            <w:vMerge/>
            <w:shd w:val="clear" w:color="auto" w:fill="auto"/>
          </w:tcPr>
          <w:p w:rsidRPr="00357A8D" w:rsidR="00122800" w:rsidRDefault="00122800" w14:paraId="5F7044E8" w14:textId="77777777">
            <w:pPr>
              <w:rPr>
                <w:rFonts w:ascii="TH Sarabun New" w:hAnsi="TH Sarabun New" w:cs="TH Sarabun New"/>
                <w:sz w:val="32"/>
                <w:szCs w:val="32"/>
              </w:rPr>
            </w:pPr>
          </w:p>
        </w:tc>
      </w:tr>
      <w:bookmarkEnd w:id="1789"/>
    </w:tbl>
    <w:p w:rsidRPr="00357A8D" w:rsidR="009B5754" w:rsidRDefault="009B5754" w14:paraId="1E2D72C4"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50989541"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08A2C678"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67A493A0"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2FC05D82"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01D00BCA"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2560E368"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1100C7E8"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6601BF75"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6C1AE3D6"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5EA37E01"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4125D08B"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62BE38B7"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3692A49D"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p w:rsidRPr="00357A8D" w:rsidR="009B5754" w:rsidRDefault="009B5754" w14:paraId="32C1F699"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11"/>
          <w:szCs w:val="11"/>
        </w:rPr>
      </w:pPr>
    </w:p>
    <w:tbl>
      <w:tblPr>
        <w:tblW w:w="13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724"/>
        <w:gridCol w:w="3819"/>
        <w:gridCol w:w="4318"/>
        <w:gridCol w:w="4194"/>
        <w:tblGridChange w:id="1833">
          <w:tblGrid>
            <w:gridCol w:w="724"/>
            <w:gridCol w:w="3819"/>
            <w:gridCol w:w="4318"/>
            <w:gridCol w:w="4194"/>
          </w:tblGrid>
        </w:tblGridChange>
      </w:tblGrid>
      <w:tr w:rsidRPr="00357A8D" w:rsidR="00357A8D" w:rsidTr="00872C86" w14:paraId="1C302B61" w14:textId="77777777">
        <w:trPr>
          <w:trHeight w:val="711"/>
          <w:tblHeader/>
        </w:trPr>
        <w:tc>
          <w:tcPr>
            <w:tcW w:w="723" w:type="dxa"/>
            <w:shd w:val="clear" w:color="auto" w:fill="auto"/>
          </w:tcPr>
          <w:p w:rsidRPr="00357A8D" w:rsidR="00EB33CA" w:rsidRDefault="00EB33CA" w14:paraId="561E2412" w14:textId="77777777">
            <w:pPr>
              <w:jc w:val="center"/>
              <w:rPr>
                <w:rFonts w:ascii="TH Sarabun New" w:hAnsi="TH Sarabun New" w:cs="TH Sarabun New"/>
                <w:b/>
                <w:bCs/>
                <w:sz w:val="32"/>
                <w:szCs w:val="32"/>
                <w:cs/>
              </w:rPr>
            </w:pPr>
            <w:bookmarkStart w:name="_Hlk125979266" w:id="1834"/>
            <w:r w:rsidRPr="00357A8D">
              <w:rPr>
                <w:rFonts w:ascii="TH Sarabun New" w:hAnsi="TH Sarabun New" w:cs="TH Sarabun New"/>
                <w:b/>
                <w:bCs/>
                <w:sz w:val="32"/>
                <w:szCs w:val="32"/>
                <w:cs/>
              </w:rPr>
              <w:t>ลำดับ</w:t>
            </w:r>
          </w:p>
        </w:tc>
        <w:tc>
          <w:tcPr>
            <w:tcW w:w="3820" w:type="dxa"/>
            <w:shd w:val="clear" w:color="auto" w:fill="auto"/>
          </w:tcPr>
          <w:p w:rsidRPr="00357A8D" w:rsidR="00EB33CA" w:rsidRDefault="00EB33CA" w14:paraId="5D5AB43C"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ผลลัพธ์การเรียนรู้ของหลักสูตร (</w:t>
            </w:r>
            <w:r w:rsidRPr="00357A8D">
              <w:rPr>
                <w:rFonts w:ascii="TH Sarabun New" w:hAnsi="TH Sarabun New" w:cs="TH Sarabun New"/>
                <w:b/>
                <w:bCs/>
                <w:sz w:val="32"/>
                <w:szCs w:val="32"/>
              </w:rPr>
              <w:t>PLOs</w:t>
            </w:r>
            <w:r w:rsidRPr="00357A8D">
              <w:rPr>
                <w:rFonts w:ascii="TH Sarabun New" w:hAnsi="TH Sarabun New" w:cs="TH Sarabun New"/>
                <w:b/>
                <w:bCs/>
                <w:sz w:val="32"/>
                <w:szCs w:val="32"/>
                <w:cs/>
              </w:rPr>
              <w:t>)</w:t>
            </w:r>
          </w:p>
        </w:tc>
        <w:tc>
          <w:tcPr>
            <w:tcW w:w="4318" w:type="dxa"/>
            <w:shd w:val="clear" w:color="auto" w:fill="auto"/>
          </w:tcPr>
          <w:p w:rsidRPr="00357A8D" w:rsidR="00EB33CA" w:rsidRDefault="00EB33CA" w14:paraId="7BC138A3" w14:textId="77777777">
            <w:pPr>
              <w:jc w:val="center"/>
              <w:rPr>
                <w:rFonts w:ascii="TH Sarabun New" w:hAnsi="TH Sarabun New" w:cs="TH Sarabun New"/>
                <w:b/>
                <w:bCs/>
                <w:sz w:val="32"/>
                <w:szCs w:val="32"/>
                <w:cs/>
              </w:rPr>
            </w:pPr>
            <w:r w:rsidRPr="00357A8D">
              <w:rPr>
                <w:rFonts w:ascii="TH Sarabun New" w:hAnsi="TH Sarabun New" w:cs="TH Sarabun New"/>
                <w:b/>
                <w:bCs/>
                <w:sz w:val="32"/>
                <w:szCs w:val="32"/>
                <w:cs/>
              </w:rPr>
              <w:t>การจัดกระบวนการเรียนรู้</w:t>
            </w:r>
          </w:p>
        </w:tc>
        <w:tc>
          <w:tcPr>
            <w:tcW w:w="4192" w:type="dxa"/>
            <w:shd w:val="clear" w:color="auto" w:fill="auto"/>
          </w:tcPr>
          <w:p w:rsidRPr="00357A8D" w:rsidR="00EB33CA" w:rsidRDefault="00EB33CA" w14:paraId="3EA6B30F" w14:textId="77777777">
            <w:pPr>
              <w:jc w:val="center"/>
              <w:rPr>
                <w:rFonts w:ascii="TH Sarabun New" w:hAnsi="TH Sarabun New" w:cs="TH Sarabun New"/>
                <w:b/>
                <w:bCs/>
                <w:sz w:val="32"/>
                <w:szCs w:val="32"/>
              </w:rPr>
            </w:pPr>
            <w:r w:rsidRPr="00357A8D">
              <w:rPr>
                <w:rFonts w:ascii="TH Sarabun New" w:hAnsi="TH Sarabun New" w:cs="TH Sarabun New"/>
                <w:b/>
                <w:bCs/>
                <w:sz w:val="32"/>
                <w:szCs w:val="32"/>
                <w:cs/>
              </w:rPr>
              <w:t>วิธีการวัดและประเมินผล</w:t>
            </w:r>
          </w:p>
        </w:tc>
      </w:tr>
      <w:tr w:rsidRPr="00357A8D" w:rsidR="00357A8D" w:rsidTr="00D96E86" w14:paraId="495FC0CB" w14:textId="77777777">
        <w:tblPrEx>
          <w:tblW w:w="13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Change w:author="PC" w:date="2023-07-03T09:52:00Z" w:id="1835">
            <w:tblPrEx>
              <w:tblW w:w="130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blPrExChange>
        </w:tblPrEx>
        <w:trPr>
          <w:trHeight w:val="386"/>
          <w:trPrChange w:author="PC" w:date="2023-07-03T09:52:00Z" w:id="1836">
            <w:trPr>
              <w:trHeight w:val="711"/>
            </w:trPr>
          </w:trPrChange>
        </w:trPr>
        <w:tc>
          <w:tcPr>
            <w:tcW w:w="13055" w:type="dxa"/>
            <w:gridSpan w:val="4"/>
            <w:shd w:val="clear" w:color="auto" w:fill="auto"/>
            <w:tcPrChange w:author="PC" w:date="2023-07-03T09:52:00Z" w:id="1837">
              <w:tcPr>
                <w:tcW w:w="13055" w:type="dxa"/>
                <w:gridSpan w:val="4"/>
                <w:shd w:val="clear" w:color="auto" w:fill="auto"/>
              </w:tcPr>
            </w:tcPrChange>
          </w:tcPr>
          <w:p w:rsidRPr="00357A8D" w:rsidR="00EB33CA" w:rsidRDefault="00EB33CA" w14:paraId="7EFCF569" w14:textId="77777777">
            <w:pPr>
              <w:rPr>
                <w:rFonts w:ascii="TH Sarabun New" w:hAnsi="TH Sarabun New" w:cs="TH Sarabun New"/>
                <w:b/>
                <w:bCs/>
                <w:sz w:val="32"/>
                <w:szCs w:val="32"/>
              </w:rPr>
            </w:pPr>
            <w:r w:rsidRPr="00357A8D">
              <w:rPr>
                <w:rFonts w:ascii="TH Sarabun New" w:hAnsi="TH Sarabun New" w:cs="TH Sarabun New"/>
                <w:b/>
                <w:bCs/>
                <w:sz w:val="32"/>
                <w:szCs w:val="32"/>
                <w:cs/>
              </w:rPr>
              <w:t>ด้านลักษณะบุคคล (</w:t>
            </w:r>
            <w:r w:rsidRPr="00357A8D">
              <w:rPr>
                <w:rFonts w:ascii="TH Sarabun New" w:hAnsi="TH Sarabun New" w:cs="TH Sarabun New"/>
                <w:b/>
                <w:bCs/>
                <w:sz w:val="32"/>
                <w:szCs w:val="32"/>
              </w:rPr>
              <w:t>Character</w:t>
            </w:r>
            <w:r w:rsidRPr="00357A8D">
              <w:rPr>
                <w:rFonts w:ascii="TH Sarabun New" w:hAnsi="TH Sarabun New" w:cs="TH Sarabun New"/>
                <w:b/>
                <w:bCs/>
                <w:sz w:val="32"/>
                <w:szCs w:val="32"/>
                <w:cs/>
              </w:rPr>
              <w:t>)</w:t>
            </w:r>
          </w:p>
        </w:tc>
      </w:tr>
      <w:tr w:rsidRPr="00357A8D" w:rsidR="00357A8D" w:rsidTr="00872C86" w14:paraId="3F5BB4E9" w14:textId="77777777">
        <w:trPr>
          <w:trHeight w:val="1683"/>
        </w:trPr>
        <w:tc>
          <w:tcPr>
            <w:tcW w:w="723" w:type="dxa"/>
            <w:shd w:val="clear" w:color="auto" w:fill="auto"/>
          </w:tcPr>
          <w:p w:rsidRPr="00357A8D" w:rsidR="00EB33CA" w:rsidRDefault="00EB33CA" w14:paraId="79740B20" w14:textId="77777777">
            <w:pPr>
              <w:jc w:val="center"/>
              <w:rPr>
                <w:rFonts w:ascii="TH Sarabun New" w:hAnsi="TH Sarabun New" w:cs="TH Sarabun New"/>
                <w:sz w:val="32"/>
                <w:szCs w:val="32"/>
                <w:rPrChange w:author="PC" w:date="2023-03-31T11:41:00Z" w:id="1838">
                  <w:rPr>
                    <w:rFonts w:ascii="TH Sarabun New" w:hAnsi="TH Sarabun New" w:cs="TH Sarabun New"/>
                    <w:color w:val="000000"/>
                    <w:sz w:val="32"/>
                    <w:szCs w:val="32"/>
                  </w:rPr>
                </w:rPrChange>
              </w:rPr>
            </w:pPr>
            <w:r w:rsidRPr="00357A8D">
              <w:rPr>
                <w:rFonts w:ascii="TH Sarabun New" w:hAnsi="TH Sarabun New" w:cs="TH Sarabun New"/>
                <w:sz w:val="32"/>
                <w:szCs w:val="32"/>
              </w:rPr>
              <w:t>C1</w:t>
            </w:r>
          </w:p>
        </w:tc>
        <w:tc>
          <w:tcPr>
            <w:tcW w:w="3820" w:type="dxa"/>
            <w:shd w:val="clear" w:color="auto" w:fill="auto"/>
          </w:tcPr>
          <w:p w:rsidRPr="00357A8D" w:rsidR="00EB33CA" w:rsidRDefault="00EB33CA" w14:paraId="73DBD397" w14:textId="77777777">
            <w:pPr>
              <w:spacing w:before="40"/>
              <w:rPr>
                <w:rFonts w:ascii="TH Sarabun New" w:hAnsi="TH Sarabun New" w:cs="TH Sarabun New"/>
                <w:sz w:val="32"/>
                <w:szCs w:val="32"/>
                <w:cs/>
                <w:rPrChange w:author="PC" w:date="2023-03-31T11:41:00Z" w:id="1839">
                  <w:rPr>
                    <w:rFonts w:ascii="TH Sarabun New" w:hAnsi="TH Sarabun New" w:cs="TH Sarabun New"/>
                    <w:color w:val="000000"/>
                    <w:sz w:val="32"/>
                    <w:szCs w:val="32"/>
                    <w:cs/>
                  </w:rPr>
                </w:rPrChange>
              </w:rPr>
            </w:pPr>
            <w:bookmarkStart w:name="_Hlk120794536" w:id="1840"/>
            <w:r w:rsidRPr="00357A8D">
              <w:rPr>
                <w:rFonts w:ascii="TH Sarabun New" w:hAnsi="TH Sarabun New" w:cs="TH Sarabun New"/>
                <w:sz w:val="32"/>
                <w:szCs w:val="32"/>
                <w:cs/>
              </w:rPr>
              <w:t>มีความสามารถในการปฏิบัติงาน และรับผิดชอบต่อหน้าที่ที่ได้รับมอบหมายอย่างมีประสิทธิภาพ</w:t>
            </w:r>
            <w:bookmarkEnd w:id="1840"/>
          </w:p>
        </w:tc>
        <w:tc>
          <w:tcPr>
            <w:tcW w:w="4318" w:type="dxa"/>
            <w:vMerge w:val="restart"/>
            <w:shd w:val="clear" w:color="auto" w:fill="auto"/>
          </w:tcPr>
          <w:p w:rsidRPr="00357A8D" w:rsidR="00EB33CA" w:rsidRDefault="00EB33CA" w14:paraId="5351498E" w14:textId="77777777">
            <w:pPr>
              <w:rPr>
                <w:rFonts w:ascii="TH Sarabun New" w:hAnsi="TH Sarabun New" w:cs="TH Sarabun New"/>
                <w:sz w:val="32"/>
                <w:szCs w:val="32"/>
                <w:rPrChange w:author="PC" w:date="2023-03-31T11:41:00Z" w:id="1841">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42">
                  <w:rPr>
                    <w:rFonts w:ascii="TH Sarabun New" w:hAnsi="TH Sarabun New" w:cs="TH Sarabun New"/>
                    <w:color w:val="000000"/>
                    <w:sz w:val="32"/>
                    <w:szCs w:val="32"/>
                    <w:cs/>
                  </w:rPr>
                </w:rPrChange>
              </w:rPr>
              <w:t>1. การมอบหมายงานโดยทำเป็นรายบุคคล และ/หรือเป็นกลุ่ม</w:t>
            </w:r>
          </w:p>
          <w:p w:rsidRPr="00357A8D" w:rsidR="00EB33CA" w:rsidRDefault="00EB33CA" w14:paraId="707FB69B" w14:textId="77777777">
            <w:pPr>
              <w:rPr>
                <w:rFonts w:ascii="TH Sarabun New" w:hAnsi="TH Sarabun New" w:cs="TH Sarabun New"/>
                <w:sz w:val="32"/>
                <w:szCs w:val="32"/>
                <w:cs/>
                <w:rPrChange w:author="PC" w:date="2023-03-31T11:41:00Z" w:id="1843">
                  <w:rPr>
                    <w:rFonts w:ascii="TH Sarabun New" w:hAnsi="TH Sarabun New" w:cs="TH Sarabun New"/>
                    <w:color w:val="000000"/>
                    <w:sz w:val="32"/>
                    <w:szCs w:val="32"/>
                    <w:cs/>
                  </w:rPr>
                </w:rPrChange>
              </w:rPr>
            </w:pPr>
            <w:r w:rsidRPr="00357A8D">
              <w:rPr>
                <w:rFonts w:ascii="TH Sarabun New" w:hAnsi="TH Sarabun New" w:cs="TH Sarabun New"/>
                <w:sz w:val="32"/>
                <w:szCs w:val="32"/>
                <w:rPrChange w:author="PC" w:date="2023-03-31T11:41:00Z" w:id="1844">
                  <w:rPr>
                    <w:rFonts w:ascii="TH Sarabun New" w:hAnsi="TH Sarabun New" w:cs="TH Sarabun New"/>
                    <w:color w:val="000000"/>
                    <w:sz w:val="32"/>
                    <w:szCs w:val="32"/>
                  </w:rPr>
                </w:rPrChange>
              </w:rPr>
              <w:t>2</w:t>
            </w:r>
            <w:r w:rsidRPr="00357A8D">
              <w:rPr>
                <w:rFonts w:ascii="TH Sarabun New" w:hAnsi="TH Sarabun New" w:cs="TH Sarabun New"/>
                <w:sz w:val="32"/>
                <w:szCs w:val="32"/>
                <w:cs/>
                <w:rPrChange w:author="PC" w:date="2023-03-31T11:41:00Z" w:id="1845">
                  <w:rPr>
                    <w:rFonts w:ascii="TH Sarabun New" w:hAnsi="TH Sarabun New" w:cs="TH Sarabun New"/>
                    <w:color w:val="000000"/>
                    <w:sz w:val="32"/>
                    <w:szCs w:val="32"/>
                    <w:cs/>
                  </w:rPr>
                </w:rPrChange>
              </w:rPr>
              <w:t xml:space="preserve">. การบรรยาย/การอภิปราย/การระดมสมอง/การแสดงความคิดเห็น/การแลกเปลี่ยนเรียนรู้ </w:t>
            </w:r>
          </w:p>
          <w:p w:rsidRPr="00357A8D" w:rsidR="00EB33CA" w:rsidRDefault="00EB33CA" w14:paraId="6E8D5955" w14:textId="77777777">
            <w:pPr>
              <w:rPr>
                <w:rFonts w:ascii="TH Sarabun New" w:hAnsi="TH Sarabun New" w:cs="TH Sarabun New"/>
                <w:sz w:val="32"/>
                <w:szCs w:val="32"/>
                <w:rPrChange w:author="PC" w:date="2023-03-31T11:41:00Z" w:id="1846">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47">
                  <w:rPr>
                    <w:rFonts w:ascii="TH Sarabun New" w:hAnsi="TH Sarabun New" w:cs="TH Sarabun New"/>
                    <w:color w:val="000000"/>
                    <w:sz w:val="32"/>
                    <w:szCs w:val="32"/>
                    <w:cs/>
                  </w:rPr>
                </w:rPrChange>
              </w:rPr>
              <w:t>3. การตั้งคำถาม และการตอบคำถามในชั้นเรียน การมีส่วนร่วมในชั้นเรียน</w:t>
            </w:r>
          </w:p>
          <w:p w:rsidRPr="00357A8D" w:rsidR="00EB33CA" w:rsidRDefault="00EB33CA" w14:paraId="3FA909FD" w14:textId="77777777">
            <w:pPr>
              <w:rPr>
                <w:rFonts w:ascii="TH Sarabun New" w:hAnsi="TH Sarabun New" w:cs="TH Sarabun New"/>
                <w:sz w:val="32"/>
                <w:szCs w:val="32"/>
                <w:rPrChange w:author="PC" w:date="2023-03-31T11:41:00Z" w:id="1848">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49">
                  <w:rPr>
                    <w:rFonts w:ascii="TH Sarabun New" w:hAnsi="TH Sarabun New" w:cs="TH Sarabun New"/>
                    <w:color w:val="000000"/>
                    <w:sz w:val="32"/>
                    <w:szCs w:val="32"/>
                    <w:cs/>
                  </w:rPr>
                </w:rPrChange>
              </w:rPr>
              <w:t>4. การจัดกิจกรรมส่งเสริมกระบวนการเรียนการสอนแบบให้สัมผัสปัญหา (</w:t>
            </w:r>
            <w:r w:rsidRPr="00357A8D">
              <w:rPr>
                <w:rFonts w:ascii="TH Sarabun New" w:hAnsi="TH Sarabun New" w:cs="TH Sarabun New"/>
                <w:sz w:val="32"/>
                <w:szCs w:val="32"/>
                <w:rPrChange w:author="PC" w:date="2023-03-31T11:41:00Z" w:id="1850">
                  <w:rPr>
                    <w:rFonts w:ascii="TH Sarabun New" w:hAnsi="TH Sarabun New" w:cs="TH Sarabun New"/>
                    <w:color w:val="000000"/>
                    <w:sz w:val="32"/>
                    <w:szCs w:val="32"/>
                  </w:rPr>
                </w:rPrChange>
              </w:rPr>
              <w:t>problem</w:t>
            </w:r>
            <w:r w:rsidRPr="00357A8D">
              <w:rPr>
                <w:rFonts w:ascii="TH Sarabun New" w:hAnsi="TH Sarabun New" w:cs="TH Sarabun New"/>
                <w:sz w:val="32"/>
                <w:szCs w:val="32"/>
                <w:cs/>
                <w:rPrChange w:author="PC" w:date="2023-03-31T11:41:00Z" w:id="1851">
                  <w:rPr>
                    <w:rFonts w:ascii="TH Sarabun New" w:hAnsi="TH Sarabun New" w:cs="TH Sarabun New"/>
                    <w:color w:val="000000"/>
                    <w:sz w:val="32"/>
                    <w:szCs w:val="32"/>
                    <w:cs/>
                  </w:rPr>
                </w:rPrChange>
              </w:rPr>
              <w:t>-</w:t>
            </w:r>
            <w:r w:rsidRPr="00357A8D">
              <w:rPr>
                <w:rFonts w:ascii="TH Sarabun New" w:hAnsi="TH Sarabun New" w:cs="TH Sarabun New"/>
                <w:sz w:val="32"/>
                <w:szCs w:val="32"/>
                <w:rPrChange w:author="PC" w:date="2023-03-31T11:41:00Z" w:id="1852">
                  <w:rPr>
                    <w:rFonts w:ascii="TH Sarabun New" w:hAnsi="TH Sarabun New" w:cs="TH Sarabun New"/>
                    <w:color w:val="000000"/>
                    <w:sz w:val="32"/>
                    <w:szCs w:val="32"/>
                  </w:rPr>
                </w:rPrChange>
              </w:rPr>
              <w:t>based learning</w:t>
            </w:r>
            <w:r w:rsidRPr="00357A8D">
              <w:rPr>
                <w:rFonts w:ascii="TH Sarabun New" w:hAnsi="TH Sarabun New" w:cs="TH Sarabun New"/>
                <w:sz w:val="32"/>
                <w:szCs w:val="32"/>
                <w:cs/>
                <w:rPrChange w:author="PC" w:date="2023-03-31T11:41:00Z" w:id="1853">
                  <w:rPr>
                    <w:rFonts w:ascii="TH Sarabun New" w:hAnsi="TH Sarabun New" w:cs="TH Sarabun New"/>
                    <w:color w:val="000000"/>
                    <w:sz w:val="32"/>
                    <w:szCs w:val="32"/>
                    <w:cs/>
                  </w:rPr>
                </w:rPrChange>
              </w:rPr>
              <w:t>) เน้นใช้ปัญหาเป็นหลักในการคิดวิเคราะห์หาสาเหตุของปัญหา/คิดวิธีแก้ปัญหา</w:t>
            </w:r>
          </w:p>
          <w:p w:rsidRPr="00357A8D" w:rsidR="00EB33CA" w:rsidRDefault="00EB33CA" w14:paraId="52F10F58" w14:textId="77777777">
            <w:pPr>
              <w:rPr>
                <w:rFonts w:ascii="TH Sarabun New" w:hAnsi="TH Sarabun New" w:cs="TH Sarabun New"/>
                <w:sz w:val="32"/>
                <w:szCs w:val="32"/>
                <w:rPrChange w:author="PC" w:date="2023-03-31T11:41:00Z" w:id="1854">
                  <w:rPr>
                    <w:rFonts w:ascii="TH Sarabun New" w:hAnsi="TH Sarabun New" w:cs="TH Sarabun New"/>
                    <w:color w:val="000000"/>
                    <w:sz w:val="32"/>
                    <w:szCs w:val="32"/>
                  </w:rPr>
                </w:rPrChange>
              </w:rPr>
            </w:pPr>
            <w:r w:rsidRPr="00357A8D">
              <w:rPr>
                <w:rFonts w:ascii="TH Sarabun New" w:hAnsi="TH Sarabun New" w:cs="TH Sarabun New"/>
                <w:sz w:val="32"/>
                <w:szCs w:val="32"/>
                <w:rPrChange w:author="PC" w:date="2023-03-31T11:41:00Z" w:id="1855">
                  <w:rPr>
                    <w:rFonts w:ascii="TH Sarabun New" w:hAnsi="TH Sarabun New" w:cs="TH Sarabun New"/>
                    <w:color w:val="000000"/>
                    <w:sz w:val="32"/>
                    <w:szCs w:val="32"/>
                  </w:rPr>
                </w:rPrChange>
              </w:rPr>
              <w:t>5</w:t>
            </w:r>
            <w:r w:rsidRPr="00357A8D">
              <w:rPr>
                <w:rFonts w:ascii="TH Sarabun New" w:hAnsi="TH Sarabun New" w:cs="TH Sarabun New"/>
                <w:sz w:val="32"/>
                <w:szCs w:val="32"/>
                <w:cs/>
                <w:rPrChange w:author="PC" w:date="2023-03-31T11:41:00Z" w:id="1856">
                  <w:rPr>
                    <w:rFonts w:ascii="TH Sarabun New" w:hAnsi="TH Sarabun New" w:cs="TH Sarabun New"/>
                    <w:color w:val="000000"/>
                    <w:sz w:val="32"/>
                    <w:szCs w:val="32"/>
                    <w:cs/>
                  </w:rPr>
                </w:rPrChange>
              </w:rPr>
              <w:t>. ให้ลงมือปฏิบัติในการแก้ปัญหาด้วยการให้ทำโครงงาน/การทำรายงานวิจัย</w:t>
            </w:r>
          </w:p>
          <w:p w:rsidRPr="00357A8D" w:rsidR="00EB33CA" w:rsidRDefault="00EB33CA" w14:paraId="04E6740C" w14:textId="77777777">
            <w:pPr>
              <w:rPr>
                <w:rFonts w:ascii="TH Sarabun New" w:hAnsi="TH Sarabun New" w:cs="TH Sarabun New"/>
                <w:sz w:val="32"/>
                <w:szCs w:val="32"/>
                <w:rPrChange w:author="PC" w:date="2023-03-31T11:41:00Z" w:id="1857">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58">
                  <w:rPr>
                    <w:rFonts w:ascii="TH Sarabun New" w:hAnsi="TH Sarabun New" w:cs="TH Sarabun New"/>
                    <w:color w:val="000000"/>
                    <w:sz w:val="32"/>
                    <w:szCs w:val="32"/>
                    <w:cs/>
                  </w:rPr>
                </w:rPrChange>
              </w:rPr>
              <w:t>6. การให้นำเสนองานด้วยวาจาหน้าชั้นเรียน</w:t>
            </w:r>
          </w:p>
          <w:p w:rsidRPr="00357A8D" w:rsidR="00EB33CA" w:rsidRDefault="00EB33CA" w14:paraId="17FE9201" w14:textId="77777777">
            <w:pPr>
              <w:rPr>
                <w:rFonts w:ascii="TH Sarabun New" w:hAnsi="TH Sarabun New" w:cs="TH Sarabun New"/>
                <w:sz w:val="32"/>
                <w:szCs w:val="32"/>
                <w:cs/>
                <w:rPrChange w:author="PC" w:date="2023-03-31T11:41:00Z" w:id="1859">
                  <w:rPr>
                    <w:rFonts w:ascii="TH Sarabun New" w:hAnsi="TH Sarabun New" w:cs="TH Sarabun New"/>
                    <w:color w:val="000000"/>
                    <w:sz w:val="32"/>
                    <w:szCs w:val="32"/>
                    <w:cs/>
                  </w:rPr>
                </w:rPrChange>
              </w:rPr>
            </w:pPr>
            <w:r w:rsidRPr="00357A8D">
              <w:rPr>
                <w:rFonts w:ascii="TH Sarabun New" w:hAnsi="TH Sarabun New" w:cs="TH Sarabun New"/>
                <w:sz w:val="32"/>
                <w:szCs w:val="32"/>
                <w:cs/>
                <w:rPrChange w:author="PC" w:date="2023-03-31T11:41:00Z" w:id="1860">
                  <w:rPr>
                    <w:rFonts w:ascii="TH Sarabun New" w:hAnsi="TH Sarabun New" w:cs="TH Sarabun New"/>
                    <w:color w:val="000000"/>
                    <w:sz w:val="32"/>
                    <w:szCs w:val="32"/>
                    <w:cs/>
                  </w:rPr>
                </w:rPrChange>
              </w:rPr>
              <w:t>7.การจัดประสบการณ์การเรียนรู้ภายนอกชั้นเรียน</w:t>
            </w:r>
          </w:p>
          <w:p w:rsidRPr="00357A8D" w:rsidR="00EB33CA" w:rsidRDefault="00EB33CA" w14:paraId="1C33F932" w14:textId="77777777">
            <w:pPr>
              <w:rPr>
                <w:rFonts w:ascii="TH Sarabun New" w:hAnsi="TH Sarabun New" w:cs="TH Sarabun New"/>
                <w:sz w:val="32"/>
                <w:szCs w:val="32"/>
                <w:cs/>
                <w:rPrChange w:author="PC" w:date="2023-03-31T11:41:00Z" w:id="1861">
                  <w:rPr>
                    <w:rFonts w:ascii="TH Sarabun New" w:hAnsi="TH Sarabun New" w:cs="TH Sarabun New"/>
                    <w:color w:val="000000"/>
                    <w:sz w:val="32"/>
                    <w:szCs w:val="32"/>
                    <w:cs/>
                  </w:rPr>
                </w:rPrChange>
              </w:rPr>
            </w:pPr>
          </w:p>
        </w:tc>
        <w:tc>
          <w:tcPr>
            <w:tcW w:w="4192" w:type="dxa"/>
            <w:vMerge w:val="restart"/>
            <w:shd w:val="clear" w:color="auto" w:fill="auto"/>
          </w:tcPr>
          <w:p w:rsidRPr="00357A8D" w:rsidR="00EB33CA" w:rsidRDefault="00EB33CA" w14:paraId="10EBBBEC" w14:textId="77777777">
            <w:pPr>
              <w:rPr>
                <w:rFonts w:ascii="TH Sarabun New" w:hAnsi="TH Sarabun New" w:cs="TH Sarabun New"/>
                <w:sz w:val="32"/>
                <w:szCs w:val="32"/>
              </w:rPr>
            </w:pPr>
            <w:r w:rsidRPr="00357A8D">
              <w:rPr>
                <w:rFonts w:ascii="TH Sarabun New" w:hAnsi="TH Sarabun New" w:cs="TH Sarabun New"/>
                <w:sz w:val="32"/>
                <w:szCs w:val="32"/>
                <w:cs/>
              </w:rPr>
              <w:t>1. ประเมินจากคุณภาพผลงานที่มอบหมาย</w:t>
            </w:r>
          </w:p>
          <w:p w:rsidRPr="00357A8D" w:rsidR="00EB33CA" w:rsidRDefault="00EB33CA" w14:paraId="3E950E86" w14:textId="77777777">
            <w:pPr>
              <w:rPr>
                <w:rFonts w:ascii="TH Sarabun New" w:hAnsi="TH Sarabun New" w:cs="TH Sarabun New"/>
                <w:sz w:val="32"/>
                <w:szCs w:val="32"/>
              </w:rPr>
            </w:pPr>
            <w:r w:rsidRPr="00357A8D">
              <w:rPr>
                <w:rFonts w:ascii="TH Sarabun New" w:hAnsi="TH Sarabun New" w:cs="TH Sarabun New"/>
                <w:sz w:val="32"/>
                <w:szCs w:val="32"/>
                <w:cs/>
              </w:rPr>
              <w:t>2. ประเมินจากกระบวนการคิด วิเคราะห์แก้ไขปัญหา</w:t>
            </w:r>
          </w:p>
          <w:p w:rsidRPr="00357A8D" w:rsidR="00EB33CA" w:rsidRDefault="00EB33CA" w14:paraId="775AF096" w14:textId="77777777">
            <w:pPr>
              <w:rPr>
                <w:rFonts w:ascii="TH Sarabun New" w:hAnsi="TH Sarabun New" w:cs="TH Sarabun New"/>
                <w:sz w:val="32"/>
                <w:szCs w:val="32"/>
              </w:rPr>
            </w:pPr>
            <w:r w:rsidRPr="00357A8D">
              <w:rPr>
                <w:rFonts w:ascii="TH Sarabun New" w:hAnsi="TH Sarabun New" w:cs="TH Sarabun New"/>
                <w:sz w:val="32"/>
                <w:szCs w:val="32"/>
                <w:cs/>
              </w:rPr>
              <w:t>3. ประเมินจากการสังเกตพฤติกรรม/การนำเสนอรายงาน/โครงงาน/ผลงาน</w:t>
            </w:r>
          </w:p>
          <w:p w:rsidRPr="00357A8D" w:rsidR="00EB33CA" w:rsidRDefault="00EB33CA" w14:paraId="76CC9663" w14:textId="77777777">
            <w:pPr>
              <w:rPr>
                <w:rFonts w:ascii="TH Sarabun New" w:hAnsi="TH Sarabun New" w:cs="TH Sarabun New"/>
                <w:sz w:val="32"/>
                <w:szCs w:val="32"/>
              </w:rPr>
            </w:pPr>
            <w:r w:rsidRPr="00357A8D">
              <w:rPr>
                <w:rFonts w:ascii="TH Sarabun New" w:hAnsi="TH Sarabun New" w:cs="TH Sarabun New"/>
                <w:sz w:val="32"/>
                <w:szCs w:val="32"/>
                <w:cs/>
              </w:rPr>
              <w:t>4. ประเมินความสามารถในการแสดงออกในบทบาทภาวะผู้นำและผู้ตามในสถานการณ์ต่างๆ</w:t>
            </w:r>
          </w:p>
          <w:p w:rsidRPr="00357A8D" w:rsidR="00EB33CA" w:rsidRDefault="00EB33CA" w14:paraId="21B24363" w14:textId="77777777">
            <w:pPr>
              <w:rPr>
                <w:rFonts w:ascii="TH Sarabun New" w:hAnsi="TH Sarabun New" w:cs="TH Sarabun New"/>
                <w:sz w:val="32"/>
                <w:szCs w:val="32"/>
              </w:rPr>
            </w:pPr>
            <w:r w:rsidRPr="00357A8D">
              <w:rPr>
                <w:rFonts w:ascii="TH Sarabun New" w:hAnsi="TH Sarabun New" w:cs="TH Sarabun New"/>
                <w:sz w:val="32"/>
                <w:szCs w:val="32"/>
              </w:rPr>
              <w:t>5</w:t>
            </w:r>
            <w:r w:rsidRPr="00357A8D">
              <w:rPr>
                <w:rFonts w:ascii="TH Sarabun New" w:hAnsi="TH Sarabun New" w:cs="TH Sarabun New"/>
                <w:sz w:val="32"/>
                <w:szCs w:val="32"/>
                <w:cs/>
              </w:rPr>
              <w:t>. ประเมินจากการมีส่วนร่วมในการทำงานเป็นทีม การวิเคราะห์ปัญหา / วิเคราะห์กรณีศึกษา</w:t>
            </w:r>
          </w:p>
          <w:p w:rsidRPr="00357A8D" w:rsidR="00EB33CA" w:rsidRDefault="00EB33CA" w14:paraId="4ECFE456" w14:textId="77777777">
            <w:pPr>
              <w:rPr>
                <w:rFonts w:ascii="TH Sarabun New" w:hAnsi="TH Sarabun New" w:cs="TH Sarabun New"/>
                <w:sz w:val="32"/>
                <w:szCs w:val="32"/>
              </w:rPr>
            </w:pPr>
            <w:r w:rsidRPr="00357A8D">
              <w:rPr>
                <w:rFonts w:ascii="TH Sarabun New" w:hAnsi="TH Sarabun New" w:cs="TH Sarabun New"/>
                <w:sz w:val="32"/>
                <w:szCs w:val="32"/>
                <w:cs/>
              </w:rPr>
              <w:t>6. การทดสอบ/ การสอบเกี่ยวกับระบบความคิด ความเชื่อมโยงและเหตุผล</w:t>
            </w:r>
          </w:p>
          <w:p w:rsidRPr="00357A8D" w:rsidR="00EB33CA" w:rsidRDefault="00EB33CA" w14:paraId="18779A00" w14:textId="77777777">
            <w:pPr>
              <w:rPr>
                <w:rFonts w:ascii="TH Sarabun New" w:hAnsi="TH Sarabun New" w:cs="TH Sarabun New"/>
                <w:sz w:val="32"/>
                <w:szCs w:val="32"/>
                <w:cs/>
              </w:rPr>
            </w:pPr>
          </w:p>
        </w:tc>
      </w:tr>
      <w:tr w:rsidRPr="00357A8D" w:rsidR="00357A8D" w:rsidTr="00872C86" w14:paraId="07EF95C1" w14:textId="77777777">
        <w:trPr>
          <w:trHeight w:val="1409"/>
        </w:trPr>
        <w:tc>
          <w:tcPr>
            <w:tcW w:w="723" w:type="dxa"/>
            <w:shd w:val="clear" w:color="auto" w:fill="auto"/>
          </w:tcPr>
          <w:p w:rsidRPr="00357A8D" w:rsidR="00EB33CA" w:rsidRDefault="00EB33CA" w14:paraId="3C38305A" w14:textId="77777777">
            <w:pPr>
              <w:jc w:val="center"/>
              <w:rPr>
                <w:rFonts w:ascii="TH Sarabun New" w:hAnsi="TH Sarabun New" w:cs="TH Sarabun New"/>
                <w:sz w:val="32"/>
                <w:szCs w:val="32"/>
                <w:rPrChange w:author="PC" w:date="2023-03-31T11:41:00Z" w:id="1862">
                  <w:rPr>
                    <w:rFonts w:ascii="TH Sarabun New" w:hAnsi="TH Sarabun New" w:cs="TH Sarabun New"/>
                    <w:color w:val="000000"/>
                    <w:sz w:val="32"/>
                    <w:szCs w:val="32"/>
                  </w:rPr>
                </w:rPrChange>
              </w:rPr>
            </w:pPr>
            <w:r w:rsidRPr="00357A8D">
              <w:rPr>
                <w:rFonts w:ascii="TH Sarabun New" w:hAnsi="TH Sarabun New" w:cs="TH Sarabun New"/>
                <w:sz w:val="32"/>
                <w:szCs w:val="32"/>
              </w:rPr>
              <w:t>C2</w:t>
            </w:r>
          </w:p>
        </w:tc>
        <w:tc>
          <w:tcPr>
            <w:tcW w:w="3820" w:type="dxa"/>
            <w:shd w:val="clear" w:color="auto" w:fill="auto"/>
          </w:tcPr>
          <w:p w:rsidRPr="00357A8D" w:rsidR="00EB33CA" w:rsidRDefault="00EB33CA" w14:paraId="52A3C124" w14:textId="77777777">
            <w:pPr>
              <w:spacing w:before="40"/>
              <w:rPr>
                <w:rFonts w:ascii="TH Sarabun New" w:hAnsi="TH Sarabun New" w:cs="TH Sarabun New"/>
                <w:sz w:val="32"/>
                <w:szCs w:val="32"/>
                <w:cs/>
                <w:rPrChange w:author="PC" w:date="2023-03-31T11:41:00Z" w:id="1863">
                  <w:rPr>
                    <w:rFonts w:ascii="TH Sarabun New" w:hAnsi="TH Sarabun New" w:cs="TH Sarabun New"/>
                    <w:color w:val="000000"/>
                    <w:sz w:val="32"/>
                    <w:szCs w:val="32"/>
                    <w:cs/>
                  </w:rPr>
                </w:rPrChange>
              </w:rPr>
            </w:pPr>
            <w:bookmarkStart w:name="_Hlk120794569" w:id="1864"/>
            <w:r w:rsidRPr="00357A8D">
              <w:rPr>
                <w:rFonts w:ascii="TH Sarabun New" w:hAnsi="TH Sarabun New" w:cs="TH Sarabun New"/>
                <w:sz w:val="32"/>
                <w:szCs w:val="32"/>
                <w:cs/>
              </w:rPr>
              <w:t>มีความสามารถในการคิดริเริ่มสร้างสรรค์ในการวิเคราะห์ปัญหาด้วยตนเอง และ/หรือร่วมกับบุคคลอื่น</w:t>
            </w:r>
            <w:bookmarkEnd w:id="1864"/>
          </w:p>
        </w:tc>
        <w:tc>
          <w:tcPr>
            <w:tcW w:w="4318" w:type="dxa"/>
            <w:vMerge/>
            <w:shd w:val="clear" w:color="auto" w:fill="auto"/>
          </w:tcPr>
          <w:p w:rsidRPr="00357A8D" w:rsidR="00EB33CA" w:rsidRDefault="00EB33CA" w14:paraId="6F3550C0" w14:textId="77777777">
            <w:pPr>
              <w:rPr>
                <w:rFonts w:ascii="TH Sarabun New" w:hAnsi="TH Sarabun New" w:cs="TH Sarabun New"/>
                <w:sz w:val="32"/>
                <w:szCs w:val="32"/>
              </w:rPr>
            </w:pPr>
          </w:p>
        </w:tc>
        <w:tc>
          <w:tcPr>
            <w:tcW w:w="4192" w:type="dxa"/>
            <w:vMerge/>
            <w:shd w:val="clear" w:color="auto" w:fill="auto"/>
          </w:tcPr>
          <w:p w:rsidRPr="00357A8D" w:rsidR="00EB33CA" w:rsidRDefault="00EB33CA" w14:paraId="6B67CB4F" w14:textId="77777777">
            <w:pPr>
              <w:rPr>
                <w:rFonts w:ascii="TH Sarabun New" w:hAnsi="TH Sarabun New" w:cs="TH Sarabun New"/>
                <w:sz w:val="32"/>
                <w:szCs w:val="32"/>
              </w:rPr>
            </w:pPr>
          </w:p>
        </w:tc>
      </w:tr>
      <w:tr w:rsidRPr="00357A8D" w:rsidR="00357A8D" w:rsidTr="00872C86" w14:paraId="2818915D" w14:textId="77777777">
        <w:trPr>
          <w:trHeight w:val="963"/>
        </w:trPr>
        <w:tc>
          <w:tcPr>
            <w:tcW w:w="723" w:type="dxa"/>
            <w:shd w:val="clear" w:color="auto" w:fill="auto"/>
          </w:tcPr>
          <w:p w:rsidRPr="00357A8D" w:rsidR="00EB33CA" w:rsidRDefault="00EB33CA" w14:paraId="0D50D0ED" w14:textId="77777777">
            <w:pPr>
              <w:jc w:val="center"/>
              <w:rPr>
                <w:rFonts w:ascii="TH Sarabun New" w:hAnsi="TH Sarabun New" w:cs="TH Sarabun New"/>
                <w:sz w:val="32"/>
                <w:szCs w:val="32"/>
                <w:rPrChange w:author="PC" w:date="2023-03-31T11:41:00Z" w:id="1865">
                  <w:rPr>
                    <w:rFonts w:ascii="TH Sarabun New" w:hAnsi="TH Sarabun New" w:cs="TH Sarabun New"/>
                    <w:color w:val="000000"/>
                    <w:sz w:val="32"/>
                    <w:szCs w:val="32"/>
                  </w:rPr>
                </w:rPrChange>
              </w:rPr>
            </w:pPr>
            <w:r w:rsidRPr="00357A8D">
              <w:rPr>
                <w:rFonts w:ascii="TH Sarabun New" w:hAnsi="TH Sarabun New" w:cs="TH Sarabun New"/>
                <w:sz w:val="32"/>
                <w:szCs w:val="32"/>
              </w:rPr>
              <w:t>C3</w:t>
            </w:r>
          </w:p>
        </w:tc>
        <w:tc>
          <w:tcPr>
            <w:tcW w:w="3820" w:type="dxa"/>
            <w:shd w:val="clear" w:color="auto" w:fill="auto"/>
          </w:tcPr>
          <w:p w:rsidRPr="00357A8D" w:rsidR="00EB33CA" w:rsidRDefault="00EB33CA" w14:paraId="706BD655" w14:textId="77777777">
            <w:pPr>
              <w:spacing w:before="40"/>
              <w:rPr>
                <w:rFonts w:ascii="TH Sarabun New" w:hAnsi="TH Sarabun New" w:cs="TH Sarabun New"/>
                <w:sz w:val="32"/>
                <w:szCs w:val="32"/>
                <w:cs/>
                <w:rPrChange w:author="PC" w:date="2023-03-31T11:41:00Z" w:id="1866">
                  <w:rPr>
                    <w:rFonts w:ascii="TH Sarabun New" w:hAnsi="TH Sarabun New" w:cs="TH Sarabun New"/>
                    <w:color w:val="000000"/>
                    <w:sz w:val="32"/>
                    <w:szCs w:val="32"/>
                    <w:cs/>
                  </w:rPr>
                </w:rPrChange>
              </w:rPr>
            </w:pPr>
            <w:bookmarkStart w:name="_Hlk120794600" w:id="1867"/>
            <w:r w:rsidRPr="00357A8D">
              <w:rPr>
                <w:rFonts w:ascii="TH Sarabun New" w:hAnsi="TH Sarabun New" w:cs="TH Sarabun New"/>
                <w:sz w:val="32"/>
                <w:szCs w:val="32"/>
                <w:cs/>
              </w:rPr>
              <w:t>มีภาวะความเป็นผู้นำและผู้ตามที่ดี ยอมรับในความเห็นที่แตกต่าง</w:t>
            </w:r>
            <w:bookmarkEnd w:id="1867"/>
          </w:p>
        </w:tc>
        <w:tc>
          <w:tcPr>
            <w:tcW w:w="4318" w:type="dxa"/>
            <w:vMerge/>
            <w:shd w:val="clear" w:color="auto" w:fill="auto"/>
          </w:tcPr>
          <w:p w:rsidRPr="00357A8D" w:rsidR="00EB33CA" w:rsidRDefault="00EB33CA" w14:paraId="740A6A98" w14:textId="77777777">
            <w:pPr>
              <w:rPr>
                <w:rFonts w:ascii="TH Sarabun New" w:hAnsi="TH Sarabun New" w:cs="TH Sarabun New"/>
                <w:sz w:val="32"/>
                <w:szCs w:val="32"/>
              </w:rPr>
            </w:pPr>
          </w:p>
        </w:tc>
        <w:tc>
          <w:tcPr>
            <w:tcW w:w="4192" w:type="dxa"/>
            <w:vMerge/>
            <w:shd w:val="clear" w:color="auto" w:fill="auto"/>
          </w:tcPr>
          <w:p w:rsidRPr="00357A8D" w:rsidR="00EB33CA" w:rsidRDefault="00EB33CA" w14:paraId="4EA842D4" w14:textId="77777777">
            <w:pPr>
              <w:rPr>
                <w:rFonts w:ascii="TH Sarabun New" w:hAnsi="TH Sarabun New" w:cs="TH Sarabun New"/>
                <w:sz w:val="32"/>
                <w:szCs w:val="32"/>
              </w:rPr>
            </w:pPr>
          </w:p>
        </w:tc>
      </w:tr>
      <w:tr w:rsidRPr="00357A8D" w:rsidR="00357A8D" w:rsidTr="00872C86" w14:paraId="444A291B" w14:textId="77777777">
        <w:trPr>
          <w:trHeight w:val="978"/>
        </w:trPr>
        <w:tc>
          <w:tcPr>
            <w:tcW w:w="723" w:type="dxa"/>
            <w:shd w:val="clear" w:color="auto" w:fill="auto"/>
          </w:tcPr>
          <w:p w:rsidRPr="00357A8D" w:rsidR="00EB33CA" w:rsidRDefault="00EB33CA" w14:paraId="518D682A" w14:textId="77777777">
            <w:pPr>
              <w:jc w:val="center"/>
              <w:rPr>
                <w:rFonts w:ascii="TH Sarabun New" w:hAnsi="TH Sarabun New" w:cs="TH Sarabun New"/>
                <w:sz w:val="32"/>
                <w:szCs w:val="32"/>
                <w:rPrChange w:author="PC" w:date="2023-03-31T11:41:00Z" w:id="1868">
                  <w:rPr>
                    <w:rFonts w:ascii="TH Sarabun New" w:hAnsi="TH Sarabun New" w:cs="TH Sarabun New"/>
                    <w:color w:val="000000"/>
                    <w:sz w:val="32"/>
                    <w:szCs w:val="32"/>
                  </w:rPr>
                </w:rPrChange>
              </w:rPr>
            </w:pPr>
            <w:r w:rsidRPr="00357A8D">
              <w:rPr>
                <w:rFonts w:ascii="TH Sarabun New" w:hAnsi="TH Sarabun New" w:cs="TH Sarabun New"/>
                <w:sz w:val="32"/>
                <w:szCs w:val="32"/>
              </w:rPr>
              <w:t>C4</w:t>
            </w:r>
          </w:p>
        </w:tc>
        <w:tc>
          <w:tcPr>
            <w:tcW w:w="3820" w:type="dxa"/>
            <w:shd w:val="clear" w:color="auto" w:fill="auto"/>
          </w:tcPr>
          <w:p w:rsidRPr="00357A8D" w:rsidR="00EB33CA" w:rsidRDefault="00EB33CA" w14:paraId="38E1E2C2" w14:textId="77777777">
            <w:pPr>
              <w:spacing w:before="40"/>
              <w:rPr>
                <w:rFonts w:ascii="TH Sarabun New" w:hAnsi="TH Sarabun New" w:cs="TH Sarabun New"/>
                <w:sz w:val="32"/>
                <w:szCs w:val="32"/>
                <w:cs/>
                <w:rPrChange w:author="PC" w:date="2023-03-31T11:41:00Z" w:id="1869">
                  <w:rPr>
                    <w:rFonts w:ascii="TH Sarabun New" w:hAnsi="TH Sarabun New" w:cs="TH Sarabun New"/>
                    <w:color w:val="000000"/>
                    <w:sz w:val="32"/>
                    <w:szCs w:val="32"/>
                    <w:cs/>
                  </w:rPr>
                </w:rPrChange>
              </w:rPr>
            </w:pPr>
            <w:bookmarkStart w:name="_Hlk120794632" w:id="1870"/>
            <w:r w:rsidRPr="00357A8D">
              <w:rPr>
                <w:rFonts w:ascii="TH Sarabun New" w:hAnsi="TH Sarabun New" w:cs="TH Sarabun New"/>
                <w:sz w:val="32"/>
                <w:szCs w:val="32"/>
                <w:cs/>
              </w:rPr>
              <w:t>เป็นผู้ใฝ่รู้ มีการพัฒนาตนเองทั้งด้านความรู้ และทักษะทางวิชาการอย่างต่อเนื่อง</w:t>
            </w:r>
            <w:bookmarkEnd w:id="1870"/>
          </w:p>
        </w:tc>
        <w:tc>
          <w:tcPr>
            <w:tcW w:w="4318" w:type="dxa"/>
            <w:vMerge/>
            <w:shd w:val="clear" w:color="auto" w:fill="auto"/>
          </w:tcPr>
          <w:p w:rsidRPr="00357A8D" w:rsidR="00EB33CA" w:rsidRDefault="00EB33CA" w14:paraId="4CC4FB9A" w14:textId="77777777">
            <w:pPr>
              <w:rPr>
                <w:rFonts w:ascii="TH Sarabun New" w:hAnsi="TH Sarabun New" w:cs="TH Sarabun New"/>
                <w:sz w:val="32"/>
                <w:szCs w:val="32"/>
              </w:rPr>
            </w:pPr>
          </w:p>
        </w:tc>
        <w:tc>
          <w:tcPr>
            <w:tcW w:w="4192" w:type="dxa"/>
            <w:vMerge/>
            <w:shd w:val="clear" w:color="auto" w:fill="auto"/>
          </w:tcPr>
          <w:p w:rsidRPr="00357A8D" w:rsidR="00EB33CA" w:rsidRDefault="00EB33CA" w14:paraId="3BF51597" w14:textId="77777777">
            <w:pPr>
              <w:rPr>
                <w:rFonts w:ascii="TH Sarabun New" w:hAnsi="TH Sarabun New" w:cs="TH Sarabun New"/>
                <w:sz w:val="32"/>
                <w:szCs w:val="32"/>
              </w:rPr>
            </w:pPr>
          </w:p>
        </w:tc>
      </w:tr>
      <w:tr w:rsidRPr="00357A8D" w:rsidR="00357A8D" w:rsidTr="00872C86" w14:paraId="26CB190C" w14:textId="77777777">
        <w:trPr>
          <w:trHeight w:val="67"/>
        </w:trPr>
        <w:tc>
          <w:tcPr>
            <w:tcW w:w="723" w:type="dxa"/>
            <w:shd w:val="clear" w:color="auto" w:fill="auto"/>
          </w:tcPr>
          <w:p w:rsidRPr="00357A8D" w:rsidR="00EB33CA" w:rsidRDefault="00EB33CA" w14:paraId="6C17D62F" w14:textId="77777777">
            <w:pPr>
              <w:jc w:val="center"/>
              <w:rPr>
                <w:rFonts w:ascii="TH Sarabun New" w:hAnsi="TH Sarabun New" w:cs="TH Sarabun New"/>
                <w:sz w:val="32"/>
                <w:szCs w:val="32"/>
                <w:rPrChange w:author="PC" w:date="2023-03-31T11:41:00Z" w:id="1871">
                  <w:rPr>
                    <w:rFonts w:ascii="TH Sarabun New" w:hAnsi="TH Sarabun New" w:cs="TH Sarabun New"/>
                    <w:color w:val="000000"/>
                    <w:sz w:val="32"/>
                    <w:szCs w:val="32"/>
                  </w:rPr>
                </w:rPrChange>
              </w:rPr>
            </w:pPr>
            <w:r w:rsidRPr="00357A8D">
              <w:rPr>
                <w:rFonts w:ascii="TH Sarabun New" w:hAnsi="TH Sarabun New" w:cs="TH Sarabun New"/>
                <w:sz w:val="32"/>
                <w:szCs w:val="32"/>
              </w:rPr>
              <w:t>C5</w:t>
            </w:r>
          </w:p>
        </w:tc>
        <w:tc>
          <w:tcPr>
            <w:tcW w:w="3820" w:type="dxa"/>
            <w:shd w:val="clear" w:color="auto" w:fill="auto"/>
          </w:tcPr>
          <w:p w:rsidRPr="00357A8D" w:rsidR="00EB33CA" w:rsidRDefault="00EB33CA" w14:paraId="6980C00F" w14:textId="77777777">
            <w:pPr>
              <w:spacing w:before="40"/>
              <w:rPr>
                <w:rFonts w:ascii="TH Sarabun New" w:hAnsi="TH Sarabun New" w:cs="TH Sarabun New"/>
                <w:sz w:val="32"/>
                <w:szCs w:val="32"/>
                <w:cs/>
                <w:rPrChange w:author="PC" w:date="2023-03-31T11:41:00Z" w:id="1872">
                  <w:rPr>
                    <w:rFonts w:ascii="TH Sarabun New" w:hAnsi="TH Sarabun New" w:cs="TH Sarabun New"/>
                    <w:color w:val="000000"/>
                    <w:sz w:val="32"/>
                    <w:szCs w:val="32"/>
                    <w:cs/>
                  </w:rPr>
                </w:rPrChange>
              </w:rPr>
            </w:pPr>
            <w:bookmarkStart w:name="_Hlk120794644" w:id="1873"/>
            <w:r w:rsidRPr="00357A8D">
              <w:rPr>
                <w:rFonts w:ascii="TH Sarabun New" w:hAnsi="TH Sarabun New" w:cs="TH Sarabun New"/>
                <w:sz w:val="32"/>
                <w:szCs w:val="32"/>
                <w:cs/>
              </w:rPr>
              <w:t>มีมนุษย์สัมพันธ์ดี สามารถทำงานร่วมกับบุคคลอื่นได้ และสามารถปรับตัวเข้ากับสถานการณ์ต่าง ๆ ได้</w:t>
            </w:r>
            <w:bookmarkEnd w:id="1873"/>
          </w:p>
        </w:tc>
        <w:tc>
          <w:tcPr>
            <w:tcW w:w="4318" w:type="dxa"/>
            <w:vMerge/>
            <w:shd w:val="clear" w:color="auto" w:fill="auto"/>
          </w:tcPr>
          <w:p w:rsidRPr="00357A8D" w:rsidR="00EB33CA" w:rsidRDefault="00EB33CA" w14:paraId="0B54EA60" w14:textId="77777777">
            <w:pPr>
              <w:rPr>
                <w:rFonts w:ascii="TH Sarabun New" w:hAnsi="TH Sarabun New" w:cs="TH Sarabun New"/>
                <w:sz w:val="32"/>
                <w:szCs w:val="32"/>
              </w:rPr>
            </w:pPr>
          </w:p>
        </w:tc>
        <w:tc>
          <w:tcPr>
            <w:tcW w:w="4192" w:type="dxa"/>
            <w:vMerge/>
            <w:shd w:val="clear" w:color="auto" w:fill="auto"/>
          </w:tcPr>
          <w:p w:rsidRPr="00357A8D" w:rsidR="00EB33CA" w:rsidRDefault="00EB33CA" w14:paraId="53B02011" w14:textId="77777777">
            <w:pPr>
              <w:rPr>
                <w:rFonts w:ascii="TH Sarabun New" w:hAnsi="TH Sarabun New" w:cs="TH Sarabun New"/>
                <w:sz w:val="32"/>
                <w:szCs w:val="32"/>
              </w:rPr>
            </w:pPr>
          </w:p>
        </w:tc>
      </w:tr>
      <w:bookmarkEnd w:id="1745"/>
      <w:bookmarkEnd w:id="1834"/>
    </w:tbl>
    <w:p w:rsidR="00DB579D" w:rsidRDefault="00DB579D" w14:paraId="588CB846" w14:textId="77777777">
      <w:pPr>
        <w:tabs>
          <w:tab w:val="left" w:pos="360"/>
          <w:tab w:val="left" w:pos="720"/>
          <w:tab w:val="left" w:pos="900"/>
          <w:tab w:val="left" w:pos="1440"/>
          <w:tab w:val="left" w:pos="1890"/>
          <w:tab w:val="left" w:pos="2340"/>
        </w:tabs>
        <w:ind w:left="360" w:hanging="360"/>
        <w:rPr>
          <w:rFonts w:ascii="TH Sarabun New" w:hAnsi="TH Sarabun New" w:cs="TH Sarabun New"/>
          <w:b/>
          <w:bCs/>
          <w:sz w:val="32"/>
          <w:szCs w:val="32"/>
          <w:cs/>
        </w:rPr>
        <w:sectPr w:rsidR="00DB579D" w:rsidSect="007C7C50">
          <w:pgSz w:w="16838" w:h="11906" w:orient="landscape" w:code="9"/>
          <w:pgMar w:top="1440" w:right="1440" w:bottom="1800" w:left="1800" w:header="720" w:footer="706" w:gutter="0"/>
          <w:cols w:space="708"/>
          <w:docGrid w:linePitch="360"/>
        </w:sectPr>
      </w:pPr>
    </w:p>
    <w:p w:rsidRPr="00357A8D" w:rsidR="00D518CA" w:rsidRDefault="002F2C5F" w14:paraId="29864A3F" w14:textId="77777777">
      <w:pPr>
        <w:pStyle w:val="NormalWeb"/>
        <w:jc w:val="center"/>
        <w:rPr>
          <w:b/>
          <w:bCs/>
        </w:rPr>
      </w:pPr>
      <w:r w:rsidRPr="00357A8D">
        <w:rPr>
          <w:rFonts w:ascii="TH Sarabun New" w:hAnsi="TH Sarabun New" w:cs="TH Sarabun New"/>
          <w:b/>
          <w:bCs/>
          <w:sz w:val="32"/>
          <w:szCs w:val="32"/>
          <w:cs/>
        </w:rPr>
        <w:t xml:space="preserve">หมวดที่ </w:t>
      </w:r>
      <w:r w:rsidRPr="00357A8D">
        <w:rPr>
          <w:rFonts w:ascii="TH Sarabun New" w:hAnsi="TH Sarabun New" w:cs="TH Sarabun New"/>
          <w:b/>
          <w:bCs/>
          <w:sz w:val="32"/>
          <w:szCs w:val="32"/>
        </w:rPr>
        <w:t xml:space="preserve">6 </w:t>
      </w:r>
      <w:r w:rsidRPr="00357A8D" w:rsidR="00D518CA">
        <w:rPr>
          <w:rFonts w:ascii="TH SarabunIT๙" w:hAnsi="TH SarabunIT๙" w:cs="TH SarabunIT๙"/>
          <w:b/>
          <w:bCs/>
          <w:sz w:val="34"/>
          <w:szCs w:val="34"/>
          <w:cs/>
        </w:rPr>
        <w:t>ความพร้อมและศักยภาพในการบริหารจัดการหลักสูตร</w:t>
      </w:r>
    </w:p>
    <w:p w:rsidRPr="00357A8D" w:rsidR="002F2C5F" w:rsidP="00E65391" w:rsidRDefault="00D64632" w14:paraId="1FDB0D2F" w14:textId="602F005F">
      <w:pPr>
        <w:pStyle w:val="ListParagraph"/>
        <w:tabs>
          <w:tab w:val="left" w:pos="284"/>
          <w:tab w:val="left" w:pos="1134"/>
        </w:tabs>
        <w:ind w:left="0" w:firstLine="1276"/>
        <w:jc w:val="thaiDistribute"/>
        <w:rPr>
          <w:rFonts w:ascii="TH Sarabun New" w:hAnsi="TH Sarabun New" w:cs="TH Sarabun New"/>
          <w:sz w:val="32"/>
          <w:szCs w:val="32"/>
        </w:rPr>
      </w:pPr>
      <w:r w:rsidRPr="00357A8D">
        <w:rPr>
          <w:rFonts w:ascii="TH Sarabun New" w:hAnsi="TH Sarabun New" w:cs="TH Sarabun New"/>
          <w:sz w:val="32"/>
          <w:szCs w:val="32"/>
          <w:cs/>
        </w:rPr>
        <w:t>หลักสูตร</w:t>
      </w:r>
      <w:r w:rsidRPr="00357A8D" w:rsidR="0056109C">
        <w:rPr>
          <w:rFonts w:ascii="TH Sarabun New" w:hAnsi="TH Sarabun New" w:cs="TH Sarabun New"/>
          <w:sz w:val="32"/>
          <w:szCs w:val="32"/>
          <w:cs/>
        </w:rPr>
        <w:t xml:space="preserve">บริหารการจัดการศึกษา </w:t>
      </w:r>
      <w:r w:rsidRPr="00357A8D" w:rsidR="009F14D4">
        <w:rPr>
          <w:rFonts w:ascii="TH Sarabun New" w:hAnsi="TH Sarabun New" w:cs="TH Sarabun New"/>
          <w:sz w:val="32"/>
          <w:szCs w:val="32"/>
          <w:cs/>
        </w:rPr>
        <w:t>ตามกฎกระทรวงมาตรฐานการจัดการศึกษาระดับอุดมศึกษา พ.ศ.</w:t>
      </w:r>
      <w:ins w:author="Jenjira O-cha" w:date="2023-02-07T21:51:00Z" w:id="1874">
        <w:r w:rsidRPr="00357A8D" w:rsidR="007F75AB">
          <w:rPr>
            <w:rFonts w:ascii="TH Sarabun New" w:hAnsi="TH Sarabun New" w:cs="TH Sarabun New"/>
            <w:sz w:val="32"/>
            <w:szCs w:val="32"/>
            <w:cs/>
          </w:rPr>
          <w:t xml:space="preserve"> </w:t>
        </w:r>
      </w:ins>
      <w:r w:rsidRPr="00357A8D" w:rsidR="009F14D4">
        <w:rPr>
          <w:rFonts w:ascii="TH Sarabun New" w:hAnsi="TH Sarabun New" w:cs="TH Sarabun New"/>
          <w:sz w:val="32"/>
          <w:szCs w:val="32"/>
        </w:rPr>
        <w:t>2565</w:t>
      </w:r>
      <w:r w:rsidRPr="00357A8D" w:rsidR="009F3D47">
        <w:rPr>
          <w:rFonts w:ascii="TH Sarabun New" w:hAnsi="TH Sarabun New" w:cs="TH Sarabun New"/>
          <w:sz w:val="32"/>
          <w:szCs w:val="32"/>
          <w:cs/>
        </w:rPr>
        <w:t xml:space="preserve"> ข้อ </w:t>
      </w:r>
      <w:r w:rsidRPr="00357A8D" w:rsidR="009F3D47">
        <w:rPr>
          <w:rFonts w:ascii="TH Sarabun New" w:hAnsi="TH Sarabun New" w:cs="TH Sarabun New"/>
          <w:sz w:val="32"/>
          <w:szCs w:val="32"/>
        </w:rPr>
        <w:t xml:space="preserve">6 </w:t>
      </w:r>
      <w:r w:rsidRPr="00357A8D" w:rsidR="004760EF">
        <w:rPr>
          <w:rFonts w:ascii="TH Sarabun New" w:hAnsi="TH Sarabun New" w:cs="TH Sarabun New"/>
          <w:sz w:val="32"/>
          <w:szCs w:val="32"/>
          <w:cs/>
        </w:rPr>
        <w:t xml:space="preserve">ที่ประกอบด้วย </w:t>
      </w:r>
      <w:r w:rsidRPr="00357A8D" w:rsidR="004760EF">
        <w:rPr>
          <w:rFonts w:ascii="TH Sarabun New" w:hAnsi="TH Sarabun New" w:cs="TH Sarabun New"/>
          <w:sz w:val="32"/>
          <w:szCs w:val="32"/>
        </w:rPr>
        <w:t xml:space="preserve">4 </w:t>
      </w:r>
      <w:r w:rsidRPr="00357A8D" w:rsidR="004760EF">
        <w:rPr>
          <w:rFonts w:ascii="TH Sarabun New" w:hAnsi="TH Sarabun New" w:cs="TH Sarabun New"/>
          <w:sz w:val="32"/>
          <w:szCs w:val="32"/>
          <w:cs/>
        </w:rPr>
        <w:t>ด้าน ได้แก่</w:t>
      </w:r>
      <w:r w:rsidRPr="00357A8D" w:rsidR="00173C3A">
        <w:rPr>
          <w:rFonts w:ascii="TH Sarabun New" w:hAnsi="TH Sarabun New" w:cs="TH Sarabun New"/>
          <w:sz w:val="32"/>
          <w:szCs w:val="32"/>
          <w:cs/>
        </w:rPr>
        <w:t xml:space="preserve"> </w:t>
      </w:r>
    </w:p>
    <w:p w:rsidRPr="00357A8D" w:rsidR="0056109C" w:rsidP="00E65391" w:rsidRDefault="0056109C" w14:paraId="319583B1" w14:textId="77777777">
      <w:pPr>
        <w:pStyle w:val="ListParagraph"/>
        <w:tabs>
          <w:tab w:val="left" w:pos="284"/>
          <w:tab w:val="left" w:pos="1134"/>
        </w:tabs>
        <w:ind w:left="0" w:firstLine="1276"/>
        <w:jc w:val="thaiDistribute"/>
        <w:rPr>
          <w:rFonts w:ascii="TH Sarabun New" w:hAnsi="TH Sarabun New" w:cs="TH Sarabun New"/>
          <w:sz w:val="16"/>
          <w:szCs w:val="16"/>
          <w:cs/>
        </w:rPr>
      </w:pPr>
    </w:p>
    <w:p w:rsidRPr="00357A8D" w:rsidR="00D518CA" w:rsidRDefault="008F48D8" w14:paraId="4FE9D8F1" w14:textId="77777777">
      <w:pPr>
        <w:pStyle w:val="ListParagraph"/>
        <w:tabs>
          <w:tab w:val="left" w:pos="426"/>
          <w:tab w:val="left" w:pos="1843"/>
        </w:tabs>
        <w:ind w:left="0"/>
        <w:jc w:val="both"/>
        <w:rPr>
          <w:rFonts w:ascii="TH Sarabun New" w:hAnsi="TH Sarabun New" w:cs="TH Sarabun New"/>
          <w:i/>
          <w:iCs/>
          <w:sz w:val="32"/>
          <w:szCs w:val="32"/>
        </w:rPr>
      </w:pPr>
      <w:r w:rsidRPr="00357A8D">
        <w:rPr>
          <w:rFonts w:ascii="TH Sarabun New" w:hAnsi="TH Sarabun New" w:cs="TH Sarabun New"/>
          <w:sz w:val="32"/>
          <w:szCs w:val="32"/>
        </w:rPr>
        <w:t>6</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1 </w:t>
      </w:r>
      <w:r w:rsidRPr="00357A8D" w:rsidR="0076029F">
        <w:rPr>
          <w:rFonts w:ascii="TH Sarabun New" w:hAnsi="TH Sarabun New" w:cs="TH Sarabun New"/>
          <w:sz w:val="32"/>
          <w:szCs w:val="32"/>
          <w:cs/>
        </w:rPr>
        <w:t>ด้านกายภา</w:t>
      </w:r>
      <w:r w:rsidRPr="00357A8D" w:rsidR="002008DF">
        <w:rPr>
          <w:rFonts w:ascii="TH Sarabun New" w:hAnsi="TH Sarabun New" w:cs="TH Sarabun New"/>
          <w:sz w:val="32"/>
          <w:szCs w:val="32"/>
          <w:cs/>
        </w:rPr>
        <w:t>พ</w:t>
      </w:r>
      <w:r w:rsidRPr="00357A8D" w:rsidR="00173C3A">
        <w:rPr>
          <w:rFonts w:ascii="TH Sarabun New" w:hAnsi="TH Sarabun New" w:cs="TH Sarabun New"/>
          <w:sz w:val="32"/>
          <w:szCs w:val="32"/>
          <w:cs/>
          <w:rPrChange w:author="PC" w:date="2023-03-31T11:41:00Z" w:id="1875">
            <w:rPr>
              <w:rFonts w:ascii="TH Sarabun New" w:hAnsi="TH Sarabun New" w:cs="TH Sarabun New"/>
              <w:color w:val="FF0000"/>
              <w:sz w:val="32"/>
              <w:szCs w:val="32"/>
              <w:cs/>
            </w:rPr>
          </w:rPrChange>
        </w:rPr>
        <w:t xml:space="preserve"> </w:t>
      </w:r>
      <w:r w:rsidRPr="00357A8D" w:rsidR="009F51EC">
        <w:rPr>
          <w:rFonts w:ascii="TH Sarabun New" w:hAnsi="TH Sarabun New" w:cs="TH Sarabun New"/>
          <w:sz w:val="32"/>
          <w:szCs w:val="32"/>
          <w:cs/>
        </w:rPr>
        <w:t xml:space="preserve">มีอาคารสำนักงานจำนวน </w:t>
      </w:r>
      <w:r w:rsidRPr="00357A8D">
        <w:rPr>
          <w:rFonts w:ascii="TH Sarabun New" w:hAnsi="TH Sarabun New" w:cs="TH Sarabun New"/>
          <w:sz w:val="32"/>
          <w:szCs w:val="32"/>
        </w:rPr>
        <w:t>2</w:t>
      </w:r>
      <w:r w:rsidRPr="00357A8D" w:rsidR="009F51EC">
        <w:rPr>
          <w:rFonts w:ascii="TH Sarabun New" w:hAnsi="TH Sarabun New" w:cs="TH Sarabun New"/>
          <w:sz w:val="32"/>
          <w:szCs w:val="32"/>
          <w:cs/>
        </w:rPr>
        <w:t xml:space="preserve"> อาคาร</w:t>
      </w:r>
      <w:r w:rsidRPr="00357A8D" w:rsidR="008138B6">
        <w:rPr>
          <w:rFonts w:ascii="TH Sarabun New" w:hAnsi="TH Sarabun New" w:cs="TH Sarabun New"/>
          <w:sz w:val="32"/>
          <w:szCs w:val="32"/>
          <w:cs/>
        </w:rPr>
        <w:t xml:space="preserve"> </w:t>
      </w:r>
      <w:r w:rsidRPr="00357A8D" w:rsidR="009F51EC">
        <w:rPr>
          <w:rFonts w:ascii="TH Sarabun New" w:hAnsi="TH Sarabun New" w:cs="TH Sarabun New"/>
          <w:sz w:val="32"/>
          <w:szCs w:val="32"/>
          <w:cs/>
        </w:rPr>
        <w:t xml:space="preserve">ประกอบด้วย คือ อาคารคณะเศรษฐศาสตร์ </w:t>
      </w:r>
      <w:r w:rsidRPr="00357A8D" w:rsidR="00D00E36">
        <w:rPr>
          <w:rFonts w:ascii="TH Sarabun New" w:hAnsi="TH Sarabun New" w:cs="TH Sarabun New"/>
          <w:sz w:val="32"/>
          <w:szCs w:val="32"/>
          <w:cs/>
        </w:rPr>
        <w:t xml:space="preserve">อาคารกลุ่มสังคมศาสตร์ (อาคาร </w:t>
      </w:r>
      <w:r w:rsidRPr="00357A8D" w:rsidR="00D00E36">
        <w:rPr>
          <w:rFonts w:ascii="TH Sarabun New" w:hAnsi="TH Sarabun New" w:cs="TH Sarabun New"/>
          <w:sz w:val="32"/>
          <w:szCs w:val="32"/>
        </w:rPr>
        <w:t>Y</w:t>
      </w:r>
      <w:r w:rsidRPr="00357A8D" w:rsidR="00D00E36">
        <w:rPr>
          <w:rFonts w:ascii="TH Sarabun New" w:hAnsi="TH Sarabun New" w:cs="TH Sarabun New"/>
          <w:sz w:val="32"/>
          <w:szCs w:val="32"/>
          <w:cs/>
        </w:rPr>
        <w:t>) มีจำนวน 7 ชั้น และอาคารเดือน บุนนาค มีจำนวน 2 ชั้น</w:t>
      </w:r>
    </w:p>
    <w:p w:rsidRPr="00357A8D" w:rsidR="00272FD5" w:rsidRDefault="00B5795B" w14:paraId="593485DE" w14:textId="77777777">
      <w:pPr>
        <w:pStyle w:val="ListParagraph"/>
        <w:numPr>
          <w:ilvl w:val="2"/>
          <w:numId w:val="2"/>
        </w:numPr>
        <w:tabs>
          <w:tab w:val="left" w:pos="284"/>
          <w:tab w:val="left" w:pos="1843"/>
        </w:tabs>
        <w:ind w:firstLine="556"/>
        <w:rPr>
          <w:rFonts w:ascii="TH Sarabun New" w:hAnsi="TH Sarabun New" w:cs="TH Sarabun New"/>
          <w:sz w:val="32"/>
          <w:szCs w:val="32"/>
        </w:rPr>
      </w:pPr>
      <w:r w:rsidRPr="00357A8D">
        <w:rPr>
          <w:rFonts w:ascii="TH Sarabun New" w:hAnsi="TH Sarabun New" w:cs="TH Sarabun New"/>
          <w:sz w:val="32"/>
          <w:szCs w:val="32"/>
          <w:cs/>
        </w:rPr>
        <w:t>ห้องเรียน</w:t>
      </w:r>
      <w:r w:rsidRPr="00357A8D" w:rsidR="00D00E36">
        <w:rPr>
          <w:rFonts w:ascii="TH Sarabun New" w:hAnsi="TH Sarabun New" w:cs="TH Sarabun New"/>
          <w:sz w:val="32"/>
          <w:szCs w:val="32"/>
          <w:cs/>
        </w:rPr>
        <w:t xml:space="preserve"> อาคาร </w:t>
      </w:r>
      <w:r w:rsidRPr="00357A8D" w:rsidR="00D00E36">
        <w:rPr>
          <w:rFonts w:ascii="TH Sarabun New" w:hAnsi="TH Sarabun New" w:cs="TH Sarabun New"/>
          <w:sz w:val="32"/>
          <w:szCs w:val="32"/>
        </w:rPr>
        <w:t xml:space="preserve">Y </w:t>
      </w:r>
      <w:r w:rsidRPr="00357A8D" w:rsidR="00D00E36">
        <w:rPr>
          <w:rFonts w:ascii="TH Sarabun New" w:hAnsi="TH Sarabun New" w:cs="TH Sarabun New"/>
          <w:sz w:val="32"/>
          <w:szCs w:val="32"/>
          <w:cs/>
        </w:rPr>
        <w:t xml:space="preserve"> จำนวน</w:t>
      </w:r>
      <w:r w:rsidRPr="00357A8D" w:rsidR="00272FD5">
        <w:rPr>
          <w:rFonts w:ascii="TH Sarabun New" w:hAnsi="TH Sarabun New" w:cs="TH Sarabun New"/>
          <w:sz w:val="32"/>
          <w:szCs w:val="32"/>
          <w:cs/>
        </w:rPr>
        <w:t xml:space="preserve">ห้องเรียน </w:t>
      </w:r>
      <w:r w:rsidRPr="00357A8D" w:rsidR="00D00E36">
        <w:rPr>
          <w:rFonts w:ascii="TH Sarabun New" w:hAnsi="TH Sarabun New" w:cs="TH Sarabun New"/>
          <w:sz w:val="32"/>
          <w:szCs w:val="32"/>
          <w:cs/>
        </w:rPr>
        <w:t xml:space="preserve"> </w:t>
      </w:r>
      <w:r w:rsidRPr="00357A8D" w:rsidR="00D00E36">
        <w:rPr>
          <w:rFonts w:ascii="TH Sarabun New" w:hAnsi="TH Sarabun New" w:cs="TH Sarabun New"/>
          <w:sz w:val="32"/>
          <w:szCs w:val="32"/>
        </w:rPr>
        <w:t xml:space="preserve">5 </w:t>
      </w:r>
      <w:r w:rsidRPr="00357A8D" w:rsidR="00D00E36">
        <w:rPr>
          <w:rFonts w:ascii="TH Sarabun New" w:hAnsi="TH Sarabun New" w:cs="TH Sarabun New"/>
          <w:sz w:val="32"/>
          <w:szCs w:val="32"/>
          <w:cs/>
        </w:rPr>
        <w:t xml:space="preserve"> ห้อง  และอาคารเดือน บุนนาค </w:t>
      </w:r>
      <w:r w:rsidRPr="00357A8D" w:rsidR="0042745C">
        <w:rPr>
          <w:rFonts w:ascii="TH Sarabun New" w:hAnsi="TH Sarabun New" w:cs="TH Sarabun New"/>
          <w:sz w:val="32"/>
          <w:szCs w:val="32"/>
          <w:cs/>
        </w:rPr>
        <w:t xml:space="preserve"> </w:t>
      </w:r>
    </w:p>
    <w:p w:rsidRPr="00357A8D" w:rsidR="00D00E36" w:rsidRDefault="00D00E36" w14:paraId="4F007A34" w14:textId="77777777">
      <w:pPr>
        <w:pStyle w:val="ListParagraph"/>
        <w:tabs>
          <w:tab w:val="left" w:pos="284"/>
          <w:tab w:val="left" w:pos="1843"/>
        </w:tabs>
        <w:ind w:left="1276" w:hanging="1276"/>
        <w:rPr>
          <w:rFonts w:ascii="TH Sarabun New" w:hAnsi="TH Sarabun New" w:cs="TH Sarabun New"/>
          <w:sz w:val="32"/>
          <w:szCs w:val="32"/>
        </w:rPr>
      </w:pPr>
      <w:r w:rsidRPr="00357A8D">
        <w:rPr>
          <w:rFonts w:ascii="TH Sarabun New" w:hAnsi="TH Sarabun New" w:cs="TH Sarabun New"/>
          <w:sz w:val="32"/>
          <w:szCs w:val="32"/>
          <w:cs/>
        </w:rPr>
        <w:t>จำนวน</w:t>
      </w:r>
      <w:r w:rsidRPr="00357A8D" w:rsidR="00272FD5">
        <w:rPr>
          <w:rFonts w:ascii="TH Sarabun New" w:hAnsi="TH Sarabun New" w:cs="TH Sarabun New"/>
          <w:sz w:val="32"/>
          <w:szCs w:val="32"/>
          <w:cs/>
        </w:rPr>
        <w:t xml:space="preserve"> ห้องเรียน </w:t>
      </w:r>
      <w:r w:rsidRPr="00357A8D" w:rsidR="00D64632">
        <w:rPr>
          <w:rFonts w:ascii="TH Sarabun New" w:hAnsi="TH Sarabun New" w:cs="TH Sarabun New"/>
          <w:sz w:val="32"/>
          <w:szCs w:val="32"/>
          <w:cs/>
        </w:rPr>
        <w:t xml:space="preserve"> </w:t>
      </w:r>
      <w:r w:rsidRPr="00357A8D" w:rsidR="00272FD5">
        <w:rPr>
          <w:rFonts w:ascii="TH Sarabun New" w:hAnsi="TH Sarabun New" w:cs="TH Sarabun New"/>
          <w:sz w:val="32"/>
          <w:szCs w:val="32"/>
          <w:cs/>
        </w:rPr>
        <w:t xml:space="preserve">6 </w:t>
      </w:r>
      <w:r w:rsidRPr="00357A8D" w:rsidR="00D64632">
        <w:rPr>
          <w:rFonts w:ascii="TH Sarabun New" w:hAnsi="TH Sarabun New" w:cs="TH Sarabun New"/>
          <w:sz w:val="32"/>
          <w:szCs w:val="32"/>
          <w:cs/>
        </w:rPr>
        <w:t xml:space="preserve"> </w:t>
      </w:r>
      <w:r w:rsidRPr="00357A8D" w:rsidR="00272FD5">
        <w:rPr>
          <w:rFonts w:ascii="TH Sarabun New" w:hAnsi="TH Sarabun New" w:cs="TH Sarabun New"/>
          <w:sz w:val="32"/>
          <w:szCs w:val="32"/>
          <w:cs/>
        </w:rPr>
        <w:t>ห้อง</w:t>
      </w:r>
      <w:r w:rsidRPr="00357A8D" w:rsidR="00D64632">
        <w:rPr>
          <w:rFonts w:ascii="TH Sarabun New" w:hAnsi="TH Sarabun New" w:cs="TH Sarabun New"/>
          <w:sz w:val="32"/>
          <w:szCs w:val="32"/>
          <w:cs/>
        </w:rPr>
        <w:t xml:space="preserve"> </w:t>
      </w:r>
    </w:p>
    <w:p w:rsidRPr="00357A8D" w:rsidR="00B5795B" w:rsidP="00E65391" w:rsidRDefault="00B5795B" w14:paraId="605CED96" w14:textId="77777777">
      <w:pPr>
        <w:pStyle w:val="ListParagraph"/>
        <w:numPr>
          <w:ilvl w:val="2"/>
          <w:numId w:val="2"/>
        </w:numPr>
        <w:tabs>
          <w:tab w:val="left" w:pos="284"/>
          <w:tab w:val="left" w:pos="1843"/>
        </w:tabs>
        <w:ind w:left="0" w:firstLine="1276"/>
        <w:jc w:val="thaiDistribute"/>
        <w:rPr>
          <w:rFonts w:ascii="TH Sarabun New" w:hAnsi="TH Sarabun New" w:cs="TH Sarabun New"/>
          <w:sz w:val="32"/>
          <w:szCs w:val="32"/>
        </w:rPr>
      </w:pPr>
      <w:r w:rsidRPr="00357A8D">
        <w:rPr>
          <w:rFonts w:ascii="TH Sarabun New" w:hAnsi="TH Sarabun New" w:cs="TH Sarabun New"/>
          <w:sz w:val="32"/>
          <w:szCs w:val="32"/>
          <w:cs/>
        </w:rPr>
        <w:t>ห้องปฏิบัติการ</w:t>
      </w:r>
      <w:r w:rsidRPr="00357A8D" w:rsidR="00A47848">
        <w:rPr>
          <w:rFonts w:ascii="TH Sarabun New" w:hAnsi="TH Sarabun New" w:cs="TH Sarabun New"/>
          <w:sz w:val="32"/>
          <w:szCs w:val="32"/>
          <w:cs/>
        </w:rPr>
        <w:t xml:space="preserve">ห้องคอมพิวเตอร์ </w:t>
      </w:r>
      <w:r w:rsidRPr="00357A8D" w:rsidR="005164E3">
        <w:rPr>
          <w:rFonts w:ascii="TH Sarabun New" w:hAnsi="TH Sarabun New" w:cs="TH Sarabun New"/>
          <w:sz w:val="32"/>
          <w:szCs w:val="32"/>
          <w:cs/>
        </w:rPr>
        <w:t>เพื่อ</w:t>
      </w:r>
      <w:r w:rsidRPr="00357A8D" w:rsidR="0011415B">
        <w:rPr>
          <w:rFonts w:ascii="TH Sarabun New" w:hAnsi="TH Sarabun New" w:cs="TH Sarabun New"/>
          <w:sz w:val="32"/>
          <w:szCs w:val="32"/>
          <w:cs/>
        </w:rPr>
        <w:t>บริการ</w:t>
      </w:r>
      <w:r w:rsidRPr="00357A8D" w:rsidR="005164E3">
        <w:rPr>
          <w:rFonts w:ascii="TH Sarabun New" w:hAnsi="TH Sarabun New" w:cs="TH Sarabun New"/>
          <w:sz w:val="32"/>
          <w:szCs w:val="32"/>
          <w:cs/>
        </w:rPr>
        <w:t>การเรียนการสอน</w:t>
      </w:r>
      <w:r w:rsidRPr="00357A8D" w:rsidR="0011415B">
        <w:rPr>
          <w:rFonts w:ascii="TH Sarabun New" w:hAnsi="TH Sarabun New" w:cs="TH Sarabun New"/>
          <w:sz w:val="32"/>
          <w:szCs w:val="32"/>
          <w:cs/>
        </w:rPr>
        <w:t>และพัฒนาทักษะ</w:t>
      </w:r>
      <w:r w:rsidRPr="00357A8D" w:rsidR="005164E3">
        <w:rPr>
          <w:rFonts w:ascii="TH Sarabun New" w:hAnsi="TH Sarabun New" w:cs="TH Sarabun New"/>
          <w:sz w:val="32"/>
          <w:szCs w:val="32"/>
          <w:cs/>
        </w:rPr>
        <w:t>นักศึกษาใน</w:t>
      </w:r>
      <w:r w:rsidRPr="00357A8D" w:rsidR="00272FD5">
        <w:rPr>
          <w:rFonts w:ascii="TH Sarabun New" w:hAnsi="TH Sarabun New" w:cs="TH Sarabun New"/>
          <w:sz w:val="32"/>
          <w:szCs w:val="32"/>
          <w:cs/>
        </w:rPr>
        <w:t>หลักสูตร</w:t>
      </w:r>
    </w:p>
    <w:p w:rsidRPr="00357A8D" w:rsidR="0011415B" w:rsidP="00E65391" w:rsidRDefault="0011415B" w14:paraId="68138562" w14:textId="77777777">
      <w:pPr>
        <w:pStyle w:val="ListParagraph"/>
        <w:numPr>
          <w:ilvl w:val="0"/>
          <w:numId w:val="18"/>
        </w:numPr>
        <w:tabs>
          <w:tab w:val="left" w:pos="284"/>
          <w:tab w:val="left" w:pos="1843"/>
        </w:tabs>
        <w:ind w:hanging="718"/>
        <w:jc w:val="thaiDistribute"/>
        <w:rPr>
          <w:rFonts w:ascii="TH Sarabun New" w:hAnsi="TH Sarabun New" w:cs="TH Sarabun New"/>
          <w:sz w:val="32"/>
          <w:szCs w:val="32"/>
          <w:rPrChange w:author="PC" w:date="2023-03-31T11:41:00Z" w:id="1876">
            <w:rPr>
              <w:rFonts w:ascii="TH Sarabun New" w:hAnsi="TH Sarabun New" w:cs="TH Sarabun New"/>
              <w:color w:val="000000"/>
              <w:sz w:val="32"/>
              <w:szCs w:val="32"/>
            </w:rPr>
          </w:rPrChange>
        </w:rPr>
      </w:pPr>
      <w:r w:rsidRPr="00357A8D">
        <w:rPr>
          <w:rFonts w:ascii="TH SarabunPSK" w:hAnsi="TH SarabunPSK" w:cs="TH SarabunPSK"/>
          <w:sz w:val="32"/>
          <w:szCs w:val="32"/>
          <w:cs/>
          <w:rPrChange w:author="PC" w:date="2023-03-31T11:41:00Z" w:id="1877">
            <w:rPr>
              <w:rFonts w:ascii="TH SarabunPSK" w:hAnsi="TH SarabunPSK" w:cs="TH SarabunPSK"/>
              <w:color w:val="000000"/>
              <w:sz w:val="32"/>
              <w:szCs w:val="32"/>
              <w:cs/>
            </w:rPr>
          </w:rPrChange>
        </w:rPr>
        <w:t>ห้องคอมพิวเตอร์ จำนวน 1 ห้อง</w:t>
      </w:r>
    </w:p>
    <w:p w:rsidRPr="00357A8D" w:rsidR="0011415B" w:rsidP="00E65391" w:rsidRDefault="0011415B" w14:paraId="4FF0DE09" w14:textId="77777777">
      <w:pPr>
        <w:pStyle w:val="ListParagraph"/>
        <w:numPr>
          <w:ilvl w:val="0"/>
          <w:numId w:val="18"/>
        </w:numPr>
        <w:tabs>
          <w:tab w:val="left" w:pos="284"/>
          <w:tab w:val="left" w:pos="1843"/>
        </w:tabs>
        <w:ind w:hanging="718"/>
        <w:jc w:val="thaiDistribute"/>
        <w:rPr>
          <w:rFonts w:ascii="TH Sarabun New" w:hAnsi="TH Sarabun New" w:cs="TH Sarabun New"/>
          <w:sz w:val="32"/>
          <w:szCs w:val="32"/>
          <w:rPrChange w:author="PC" w:date="2023-03-31T11:41:00Z" w:id="1878">
            <w:rPr>
              <w:rFonts w:ascii="TH Sarabun New" w:hAnsi="TH Sarabun New" w:cs="TH Sarabun New"/>
              <w:color w:val="000000"/>
              <w:sz w:val="32"/>
              <w:szCs w:val="32"/>
            </w:rPr>
          </w:rPrChange>
        </w:rPr>
      </w:pPr>
      <w:r w:rsidRPr="00357A8D">
        <w:rPr>
          <w:rFonts w:ascii="TH SarabunPSK" w:hAnsi="TH SarabunPSK" w:cs="TH SarabunPSK"/>
          <w:sz w:val="32"/>
          <w:szCs w:val="32"/>
          <w:cs/>
          <w:rPrChange w:author="PC" w:date="2023-03-31T11:41:00Z" w:id="1879">
            <w:rPr>
              <w:rFonts w:ascii="TH SarabunPSK" w:hAnsi="TH SarabunPSK" w:cs="TH SarabunPSK"/>
              <w:color w:val="000000"/>
              <w:sz w:val="32"/>
              <w:szCs w:val="32"/>
              <w:cs/>
            </w:rPr>
          </w:rPrChange>
        </w:rPr>
        <w:t xml:space="preserve">ห้อง </w:t>
      </w:r>
      <w:r w:rsidRPr="00357A8D">
        <w:rPr>
          <w:rFonts w:ascii="TH SarabunPSK" w:hAnsi="TH SarabunPSK" w:cs="TH SarabunPSK"/>
          <w:sz w:val="32"/>
          <w:szCs w:val="32"/>
          <w:rPrChange w:author="PC" w:date="2023-03-31T11:41:00Z" w:id="1880">
            <w:rPr>
              <w:rFonts w:ascii="TH SarabunPSK" w:hAnsi="TH SarabunPSK" w:cs="TH SarabunPSK"/>
              <w:color w:val="000000"/>
              <w:sz w:val="32"/>
              <w:szCs w:val="32"/>
            </w:rPr>
          </w:rPrChange>
        </w:rPr>
        <w:t xml:space="preserve">Data Science Lab </w:t>
      </w:r>
      <w:r w:rsidRPr="00357A8D">
        <w:rPr>
          <w:rFonts w:ascii="TH SarabunPSK" w:hAnsi="TH SarabunPSK" w:cs="TH SarabunPSK"/>
          <w:sz w:val="32"/>
          <w:szCs w:val="32"/>
          <w:cs/>
          <w:rPrChange w:author="PC" w:date="2023-03-31T11:41:00Z" w:id="1881">
            <w:rPr>
              <w:rFonts w:ascii="TH SarabunPSK" w:hAnsi="TH SarabunPSK" w:cs="TH SarabunPSK"/>
              <w:color w:val="000000"/>
              <w:sz w:val="32"/>
              <w:szCs w:val="32"/>
              <w:cs/>
            </w:rPr>
          </w:rPrChange>
        </w:rPr>
        <w:t>จำนวน 1 ห้อง</w:t>
      </w:r>
    </w:p>
    <w:p w:rsidRPr="00357A8D" w:rsidR="00272FD5" w:rsidP="00E65391" w:rsidRDefault="00B5795B" w14:paraId="6682EC83" w14:textId="77777777">
      <w:pPr>
        <w:pStyle w:val="ListParagraph"/>
        <w:numPr>
          <w:ilvl w:val="2"/>
          <w:numId w:val="2"/>
        </w:numPr>
        <w:tabs>
          <w:tab w:val="left" w:pos="284"/>
          <w:tab w:val="left" w:pos="1843"/>
        </w:tabs>
        <w:ind w:left="0" w:firstLine="1276"/>
        <w:jc w:val="thaiDistribute"/>
        <w:rPr>
          <w:rFonts w:ascii="TH Sarabun New" w:hAnsi="TH Sarabun New" w:cs="TH Sarabun New"/>
          <w:sz w:val="32"/>
          <w:szCs w:val="32"/>
          <w:rPrChange w:author="PC" w:date="2023-03-31T11:41:00Z" w:id="1882">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83">
            <w:rPr>
              <w:rFonts w:ascii="TH Sarabun New" w:hAnsi="TH Sarabun New" w:cs="TH Sarabun New"/>
              <w:color w:val="000000"/>
              <w:sz w:val="32"/>
              <w:szCs w:val="32"/>
              <w:cs/>
            </w:rPr>
          </w:rPrChange>
        </w:rPr>
        <w:t xml:space="preserve">สิ่งอำนวยความสะดวกเพื่อการเรียนรู้  </w:t>
      </w:r>
    </w:p>
    <w:p w:rsidRPr="00357A8D" w:rsidR="00272FD5" w:rsidP="00E65391" w:rsidRDefault="00272FD5" w14:paraId="47B85759" w14:textId="77777777">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357A8D">
        <w:rPr>
          <w:rFonts w:ascii="TH Sarabun New" w:hAnsi="TH Sarabun New" w:cs="TH Sarabun New"/>
          <w:sz w:val="32"/>
          <w:szCs w:val="32"/>
          <w:cs/>
        </w:rPr>
        <w:t xml:space="preserve">ห้อง </w:t>
      </w:r>
      <w:r w:rsidRPr="00357A8D">
        <w:rPr>
          <w:rFonts w:ascii="TH Sarabun New" w:hAnsi="TH Sarabun New" w:eastAsia="Calibri" w:cs="TH Sarabun New"/>
          <w:sz w:val="32"/>
          <w:szCs w:val="32"/>
        </w:rPr>
        <w:t>Co</w:t>
      </w:r>
      <w:r w:rsidRPr="00357A8D">
        <w:rPr>
          <w:rFonts w:ascii="TH Sarabun New" w:hAnsi="TH Sarabun New" w:eastAsia="Calibri" w:cs="TH Sarabun New"/>
          <w:sz w:val="32"/>
          <w:szCs w:val="32"/>
          <w:cs/>
        </w:rPr>
        <w:t>-</w:t>
      </w:r>
      <w:r w:rsidRPr="00357A8D">
        <w:rPr>
          <w:rFonts w:ascii="TH Sarabun New" w:hAnsi="TH Sarabun New" w:eastAsia="Calibri" w:cs="TH Sarabun New"/>
          <w:sz w:val="32"/>
          <w:szCs w:val="32"/>
        </w:rPr>
        <w:t xml:space="preserve">working space </w:t>
      </w:r>
    </w:p>
    <w:p w:rsidRPr="00357A8D" w:rsidR="00272FD5" w:rsidP="00E65391" w:rsidRDefault="00272FD5" w14:paraId="05FBD18B" w14:textId="77777777">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357A8D">
        <w:rPr>
          <w:rFonts w:ascii="TH Sarabun New" w:hAnsi="TH Sarabun New" w:eastAsia="Calibri" w:cs="TH Sarabun New"/>
          <w:sz w:val="32"/>
          <w:szCs w:val="32"/>
          <w:cs/>
        </w:rPr>
        <w:t xml:space="preserve"> ห้องประชุมย่อย</w:t>
      </w:r>
    </w:p>
    <w:p w:rsidRPr="00357A8D" w:rsidR="00272FD5" w:rsidP="00E65391" w:rsidRDefault="00272FD5" w14:paraId="28A27DAA" w14:textId="77777777">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357A8D">
        <w:rPr>
          <w:rFonts w:ascii="TH Sarabun New" w:hAnsi="TH Sarabun New" w:cs="TH Sarabun New"/>
          <w:sz w:val="32"/>
          <w:szCs w:val="32"/>
          <w:cs/>
        </w:rPr>
        <w:t>ห้องสมุดป๋วย อึ้งภากรณ์ ห้องสมุดทางด้านเศรษฐศาสตร์</w:t>
      </w:r>
    </w:p>
    <w:p w:rsidRPr="00357A8D" w:rsidR="00272FD5" w:rsidP="00E65391" w:rsidRDefault="00272FD5" w14:paraId="7CBBB720" w14:textId="662FA089">
      <w:pPr>
        <w:pStyle w:val="ListParagraph"/>
        <w:numPr>
          <w:ilvl w:val="0"/>
          <w:numId w:val="17"/>
        </w:numPr>
        <w:tabs>
          <w:tab w:val="left" w:pos="284"/>
          <w:tab w:val="left" w:pos="1843"/>
        </w:tabs>
        <w:ind w:hanging="705"/>
        <w:jc w:val="thaiDistribute"/>
        <w:rPr>
          <w:rFonts w:ascii="TH Sarabun New" w:hAnsi="TH Sarabun New" w:cs="TH Sarabun New"/>
          <w:sz w:val="32"/>
          <w:szCs w:val="32"/>
        </w:rPr>
      </w:pPr>
      <w:r w:rsidRPr="00357A8D">
        <w:rPr>
          <w:rFonts w:ascii="TH Sarabun New" w:hAnsi="TH Sarabun New" w:cs="TH Sarabun New"/>
          <w:sz w:val="32"/>
          <w:szCs w:val="32"/>
          <w:cs/>
        </w:rPr>
        <w:t>ห้องอ่านหนังสือ</w:t>
      </w:r>
      <w:ins w:author="phetc" w:date="2023-02-15T11:38:00Z" w:id="1884">
        <w:r w:rsidRPr="00357A8D" w:rsidR="004B77C2">
          <w:rPr>
            <w:rFonts w:ascii="TH Sarabun New" w:hAnsi="TH Sarabun New" w:cs="TH Sarabun New"/>
            <w:sz w:val="32"/>
            <w:szCs w:val="32"/>
            <w:cs/>
          </w:rPr>
          <w:t xml:space="preserve"> คณะเศรษฐศาสตร์</w:t>
        </w:r>
      </w:ins>
    </w:p>
    <w:p w:rsidRPr="00357A8D" w:rsidR="00272FD5" w:rsidDel="004B77C2" w:rsidP="00E65391" w:rsidRDefault="00272FD5" w14:paraId="486D34B2" w14:textId="36880A8E">
      <w:pPr>
        <w:pStyle w:val="ListParagraph"/>
        <w:numPr>
          <w:ilvl w:val="0"/>
          <w:numId w:val="17"/>
        </w:numPr>
        <w:tabs>
          <w:tab w:val="left" w:pos="284"/>
          <w:tab w:val="left" w:pos="1843"/>
        </w:tabs>
        <w:ind w:hanging="705"/>
        <w:jc w:val="thaiDistribute"/>
        <w:rPr>
          <w:del w:author="phetc" w:date="2023-02-15T11:40:00Z" w:id="1885"/>
          <w:rFonts w:ascii="TH Sarabun New" w:hAnsi="TH Sarabun New" w:cs="TH Sarabun New"/>
          <w:sz w:val="32"/>
          <w:szCs w:val="32"/>
        </w:rPr>
      </w:pPr>
      <w:del w:author="phetc" w:date="2023-02-15T11:40:00Z" w:id="1886">
        <w:r w:rsidRPr="00357A8D" w:rsidDel="004B77C2">
          <w:rPr>
            <w:rFonts w:ascii="TH Sarabun New" w:hAnsi="TH Sarabun New" w:cs="TH Sarabun New"/>
            <w:sz w:val="32"/>
            <w:szCs w:val="32"/>
            <w:cs/>
          </w:rPr>
          <w:delText xml:space="preserve">ฐานข้อมูล </w:delText>
        </w:r>
        <w:r w:rsidRPr="00357A8D" w:rsidDel="004B77C2">
          <w:rPr>
            <w:rFonts w:ascii="TH Sarabun New" w:hAnsi="TH Sarabun New" w:cs="TH Sarabun New"/>
            <w:sz w:val="32"/>
            <w:szCs w:val="32"/>
          </w:rPr>
          <w:delText xml:space="preserve">CEIC Datastream </w:delText>
        </w:r>
        <w:r w:rsidRPr="00357A8D" w:rsidDel="004B77C2">
          <w:rPr>
            <w:rFonts w:ascii="TH Sarabun New" w:hAnsi="TH Sarabun New" w:cs="TH Sarabun New"/>
            <w:sz w:val="32"/>
            <w:szCs w:val="32"/>
            <w:cs/>
          </w:rPr>
          <w:delText xml:space="preserve">โปรแกรม </w:delText>
        </w:r>
        <w:r w:rsidRPr="00357A8D" w:rsidDel="004B77C2">
          <w:rPr>
            <w:rFonts w:ascii="TH Sarabun New" w:hAnsi="TH Sarabun New" w:cs="TH Sarabun New"/>
            <w:sz w:val="32"/>
            <w:szCs w:val="32"/>
          </w:rPr>
          <w:delText xml:space="preserve">Eviews STATA </w:delText>
        </w:r>
        <w:r w:rsidRPr="00357A8D" w:rsidDel="004B77C2">
          <w:rPr>
            <w:rFonts w:ascii="TH Sarabun New" w:hAnsi="TH Sarabun New" w:cs="TH Sarabun New"/>
            <w:sz w:val="32"/>
            <w:szCs w:val="32"/>
            <w:cs/>
          </w:rPr>
          <w:delText xml:space="preserve">และ </w:delText>
        </w:r>
        <w:r w:rsidRPr="00357A8D" w:rsidDel="004B77C2">
          <w:rPr>
            <w:rFonts w:ascii="TH Sarabun New" w:hAnsi="TH Sarabun New" w:cs="TH Sarabun New"/>
            <w:sz w:val="32"/>
            <w:szCs w:val="32"/>
          </w:rPr>
          <w:delText>MATLAB</w:delText>
        </w:r>
      </w:del>
    </w:p>
    <w:p w:rsidRPr="00357A8D" w:rsidR="0011415B" w:rsidP="00E65391" w:rsidRDefault="0011415B" w14:paraId="208B6410" w14:textId="77777777">
      <w:pPr>
        <w:pStyle w:val="ListParagraph"/>
        <w:numPr>
          <w:ilvl w:val="0"/>
          <w:numId w:val="17"/>
        </w:numPr>
        <w:tabs>
          <w:tab w:val="left" w:pos="284"/>
          <w:tab w:val="left" w:pos="1843"/>
        </w:tabs>
        <w:ind w:hanging="705"/>
        <w:jc w:val="thaiDistribute"/>
        <w:rPr>
          <w:rFonts w:ascii="TH Sarabun New" w:hAnsi="TH Sarabun New" w:cs="TH Sarabun New"/>
          <w:sz w:val="32"/>
          <w:szCs w:val="32"/>
          <w:rPrChange w:author="PC" w:date="2023-03-31T11:41:00Z" w:id="1887">
            <w:rPr>
              <w:rFonts w:ascii="TH Sarabun New" w:hAnsi="TH Sarabun New" w:cs="TH Sarabun New"/>
              <w:color w:val="000000"/>
              <w:sz w:val="32"/>
              <w:szCs w:val="32"/>
            </w:rPr>
          </w:rPrChange>
        </w:rPr>
      </w:pPr>
      <w:r w:rsidRPr="00357A8D">
        <w:rPr>
          <w:rFonts w:ascii="TH SarabunPSK" w:hAnsi="TH SarabunPSK" w:cs="TH SarabunPSK"/>
          <w:sz w:val="32"/>
          <w:szCs w:val="32"/>
          <w:cs/>
          <w:rPrChange w:author="PC" w:date="2023-03-31T11:41:00Z" w:id="1888">
            <w:rPr>
              <w:rFonts w:ascii="TH SarabunPSK" w:hAnsi="TH SarabunPSK" w:cs="TH SarabunPSK"/>
              <w:color w:val="000000"/>
              <w:sz w:val="32"/>
              <w:szCs w:val="32"/>
              <w:cs/>
            </w:rPr>
          </w:rPrChange>
        </w:rPr>
        <w:t>ฐานข้อมูลออนไลน์ระดับสากลสำหรับสืบค้นข้อมูลด้านเศรษฐกิจและการเงิน</w:t>
      </w:r>
    </w:p>
    <w:p w:rsidRPr="00357A8D" w:rsidR="0011415B" w:rsidP="00E65391" w:rsidRDefault="0011415B" w14:paraId="1E8A73A9"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889">
            <w:rPr>
              <w:rFonts w:ascii="TH SarabunPSK" w:hAnsi="TH SarabunPSK" w:cs="TH SarabunPSK"/>
              <w:color w:val="000000"/>
              <w:sz w:val="32"/>
              <w:szCs w:val="32"/>
            </w:rPr>
          </w:rPrChange>
        </w:rPr>
      </w:pPr>
      <w:r w:rsidRPr="00357A8D">
        <w:rPr>
          <w:rFonts w:ascii="TH Sarabun New" w:hAnsi="TH Sarabun New" w:cs="TH Sarabun New"/>
          <w:sz w:val="32"/>
          <w:szCs w:val="32"/>
          <w:rPrChange w:author="PC" w:date="2023-03-31T11:41:00Z" w:id="1890">
            <w:rPr>
              <w:rFonts w:ascii="TH Sarabun New" w:hAnsi="TH Sarabun New" w:cs="TH Sarabun New"/>
              <w:color w:val="000000"/>
              <w:sz w:val="32"/>
              <w:szCs w:val="32"/>
            </w:rPr>
          </w:rPrChange>
        </w:rPr>
        <w:t>CEIC Datastream</w:t>
      </w:r>
    </w:p>
    <w:p w:rsidRPr="00357A8D" w:rsidR="0011415B" w:rsidP="00E65391" w:rsidRDefault="0011415B" w14:paraId="4083D690"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891">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892">
            <w:rPr>
              <w:rFonts w:ascii="TH SarabunPSK" w:hAnsi="TH SarabunPSK" w:cs="TH SarabunPSK"/>
              <w:color w:val="000000"/>
              <w:sz w:val="32"/>
              <w:szCs w:val="32"/>
            </w:rPr>
          </w:rPrChange>
        </w:rPr>
        <w:t>Refinitive Eikon with DataStream</w:t>
      </w:r>
    </w:p>
    <w:p w:rsidRPr="00357A8D" w:rsidR="0011415B" w:rsidP="00E65391" w:rsidRDefault="0011415B" w14:paraId="1CCB26AF" w14:textId="77777777">
      <w:pPr>
        <w:pStyle w:val="ListParagraph"/>
        <w:numPr>
          <w:ilvl w:val="0"/>
          <w:numId w:val="17"/>
        </w:numPr>
        <w:tabs>
          <w:tab w:val="left" w:pos="284"/>
          <w:tab w:val="left" w:pos="1843"/>
        </w:tabs>
        <w:ind w:hanging="705"/>
        <w:jc w:val="thaiDistribute"/>
        <w:rPr>
          <w:rFonts w:ascii="TH Sarabun New" w:hAnsi="TH Sarabun New" w:cs="TH Sarabun New"/>
          <w:sz w:val="32"/>
          <w:szCs w:val="32"/>
          <w:rPrChange w:author="PC" w:date="2023-03-31T11:41:00Z" w:id="1893">
            <w:rPr>
              <w:rFonts w:ascii="TH Sarabun New" w:hAnsi="TH Sarabun New" w:cs="TH Sarabun New"/>
              <w:color w:val="000000"/>
              <w:sz w:val="32"/>
              <w:szCs w:val="32"/>
            </w:rPr>
          </w:rPrChange>
        </w:rPr>
      </w:pPr>
      <w:r w:rsidRPr="00357A8D">
        <w:rPr>
          <w:rFonts w:ascii="TH Sarabun New" w:hAnsi="TH Sarabun New" w:cs="TH Sarabun New"/>
          <w:sz w:val="32"/>
          <w:szCs w:val="32"/>
          <w:cs/>
          <w:rPrChange w:author="PC" w:date="2023-03-31T11:41:00Z" w:id="1894">
            <w:rPr>
              <w:rFonts w:ascii="TH Sarabun New" w:hAnsi="TH Sarabun New" w:cs="TH Sarabun New"/>
              <w:color w:val="000000"/>
              <w:sz w:val="32"/>
              <w:szCs w:val="32"/>
              <w:cs/>
            </w:rPr>
          </w:rPrChange>
        </w:rPr>
        <w:t>โปรแกรมสำหรบคำนวณและวิเคราะห์ข้อมูล</w:t>
      </w:r>
    </w:p>
    <w:p w:rsidRPr="00357A8D" w:rsidR="0011415B" w:rsidP="00E65391" w:rsidRDefault="0011415B" w14:paraId="3897CF48"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895">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896">
            <w:rPr>
              <w:rFonts w:ascii="TH SarabunPSK" w:hAnsi="TH SarabunPSK" w:cs="TH SarabunPSK"/>
              <w:color w:val="000000"/>
              <w:sz w:val="32"/>
              <w:szCs w:val="32"/>
            </w:rPr>
          </w:rPrChange>
        </w:rPr>
        <w:t xml:space="preserve">Stata </w:t>
      </w:r>
    </w:p>
    <w:p w:rsidRPr="00357A8D" w:rsidR="0011415B" w:rsidP="00E65391" w:rsidRDefault="0011415B" w14:paraId="32F7D07A"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897">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898">
            <w:rPr>
              <w:rFonts w:ascii="TH SarabunPSK" w:hAnsi="TH SarabunPSK" w:cs="TH SarabunPSK"/>
              <w:color w:val="000000"/>
              <w:sz w:val="32"/>
              <w:szCs w:val="32"/>
            </w:rPr>
          </w:rPrChange>
        </w:rPr>
        <w:t>Eviews</w:t>
      </w:r>
    </w:p>
    <w:p w:rsidRPr="00357A8D" w:rsidR="0011415B" w:rsidP="00E65391" w:rsidRDefault="0011415B" w14:paraId="6805B18F"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899">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900">
            <w:rPr>
              <w:rFonts w:ascii="TH SarabunPSK" w:hAnsi="TH SarabunPSK" w:cs="TH SarabunPSK"/>
              <w:color w:val="000000"/>
              <w:sz w:val="32"/>
              <w:szCs w:val="32"/>
            </w:rPr>
          </w:rPrChange>
        </w:rPr>
        <w:t xml:space="preserve">Matlab </w:t>
      </w:r>
    </w:p>
    <w:p w:rsidRPr="00357A8D" w:rsidR="0011415B" w:rsidP="00E65391" w:rsidRDefault="0011415B" w14:paraId="3D79A19A"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901">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902">
            <w:rPr>
              <w:rFonts w:ascii="TH SarabunPSK" w:hAnsi="TH SarabunPSK" w:cs="TH SarabunPSK"/>
              <w:color w:val="000000"/>
              <w:sz w:val="32"/>
              <w:szCs w:val="32"/>
            </w:rPr>
          </w:rPrChange>
        </w:rPr>
        <w:t xml:space="preserve">Anaconda  </w:t>
      </w:r>
    </w:p>
    <w:p w:rsidRPr="00357A8D" w:rsidR="0011415B" w:rsidP="00E65391" w:rsidRDefault="0011415B" w14:paraId="7E3964F0"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903">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904">
            <w:rPr>
              <w:rFonts w:ascii="TH SarabunPSK" w:hAnsi="TH SarabunPSK" w:cs="TH SarabunPSK"/>
              <w:color w:val="000000"/>
              <w:sz w:val="32"/>
              <w:szCs w:val="32"/>
            </w:rPr>
          </w:rPrChange>
        </w:rPr>
        <w:t>R</w:t>
      </w:r>
      <w:r w:rsidRPr="00357A8D">
        <w:rPr>
          <w:rFonts w:ascii="TH SarabunPSK" w:hAnsi="TH SarabunPSK" w:cs="TH SarabunPSK"/>
          <w:sz w:val="32"/>
          <w:szCs w:val="32"/>
          <w:cs/>
          <w:rPrChange w:author="PC" w:date="2023-03-31T11:41:00Z" w:id="1905">
            <w:rPr>
              <w:rFonts w:ascii="TH SarabunPSK" w:hAnsi="TH SarabunPSK" w:cs="TH SarabunPSK"/>
              <w:color w:val="000000"/>
              <w:sz w:val="32"/>
              <w:szCs w:val="32"/>
              <w:cs/>
            </w:rPr>
          </w:rPrChange>
        </w:rPr>
        <w:t>-</w:t>
      </w:r>
      <w:r w:rsidRPr="00357A8D">
        <w:rPr>
          <w:rFonts w:ascii="TH SarabunPSK" w:hAnsi="TH SarabunPSK" w:cs="TH SarabunPSK"/>
          <w:sz w:val="32"/>
          <w:szCs w:val="32"/>
          <w:rPrChange w:author="PC" w:date="2023-03-31T11:41:00Z" w:id="1906">
            <w:rPr>
              <w:rFonts w:ascii="TH SarabunPSK" w:hAnsi="TH SarabunPSK" w:cs="TH SarabunPSK"/>
              <w:color w:val="000000"/>
              <w:sz w:val="32"/>
              <w:szCs w:val="32"/>
            </w:rPr>
          </w:rPrChange>
        </w:rPr>
        <w:t>Studio</w:t>
      </w:r>
    </w:p>
    <w:p w:rsidRPr="00357A8D" w:rsidR="0011415B" w:rsidP="00E65391" w:rsidRDefault="0011415B" w14:paraId="7AE23CC7" w14:textId="77777777">
      <w:pPr>
        <w:pStyle w:val="ListParagraph"/>
        <w:numPr>
          <w:ilvl w:val="0"/>
          <w:numId w:val="17"/>
        </w:numPr>
        <w:tabs>
          <w:tab w:val="left" w:pos="284"/>
          <w:tab w:val="left" w:pos="1843"/>
        </w:tabs>
        <w:jc w:val="thaiDistribute"/>
        <w:rPr>
          <w:rFonts w:ascii="TH SarabunPSK" w:hAnsi="TH SarabunPSK" w:cs="TH SarabunPSK"/>
          <w:sz w:val="32"/>
          <w:szCs w:val="32"/>
          <w:rPrChange w:author="PC" w:date="2023-03-31T11:41:00Z" w:id="1907">
            <w:rPr>
              <w:rFonts w:ascii="TH SarabunPSK" w:hAnsi="TH SarabunPSK" w:cs="TH SarabunPSK"/>
              <w:color w:val="000000"/>
              <w:sz w:val="32"/>
              <w:szCs w:val="32"/>
            </w:rPr>
          </w:rPrChange>
        </w:rPr>
      </w:pPr>
      <w:r w:rsidRPr="00357A8D">
        <w:rPr>
          <w:rFonts w:ascii="TH SarabunPSK" w:hAnsi="TH SarabunPSK" w:cs="TH SarabunPSK"/>
          <w:sz w:val="32"/>
          <w:szCs w:val="32"/>
          <w:rPrChange w:author="PC" w:date="2023-03-31T11:41:00Z" w:id="1908">
            <w:rPr>
              <w:rFonts w:ascii="TH SarabunPSK" w:hAnsi="TH SarabunPSK" w:cs="TH SarabunPSK"/>
              <w:color w:val="000000"/>
              <w:sz w:val="32"/>
              <w:szCs w:val="32"/>
            </w:rPr>
          </w:rPrChange>
        </w:rPr>
        <w:t>SPSS</w:t>
      </w:r>
    </w:p>
    <w:p w:rsidRPr="00357A8D" w:rsidR="00CA673B" w:rsidP="00E65391" w:rsidRDefault="00CA673B" w14:paraId="54428638" w14:textId="454F0C1C">
      <w:pPr>
        <w:pStyle w:val="ListParagraph"/>
        <w:tabs>
          <w:tab w:val="left" w:pos="284"/>
          <w:tab w:val="left" w:pos="1843"/>
        </w:tabs>
        <w:jc w:val="thaiDistribute"/>
        <w:rPr>
          <w:ins w:author="PC" w:date="2023-03-31T11:31:00Z" w:id="1909"/>
          <w:rFonts w:ascii="TH SarabunPSK" w:hAnsi="TH SarabunPSK" w:cs="TH SarabunPSK"/>
          <w:sz w:val="32"/>
          <w:szCs w:val="32"/>
          <w:rPrChange w:author="PC" w:date="2023-03-31T11:41:00Z" w:id="1910">
            <w:rPr>
              <w:ins w:author="PC" w:date="2023-03-31T11:31:00Z" w:id="1911"/>
              <w:rFonts w:ascii="TH SarabunPSK" w:hAnsi="TH SarabunPSK" w:cs="TH SarabunPSK"/>
              <w:color w:val="000000"/>
              <w:sz w:val="32"/>
              <w:szCs w:val="32"/>
            </w:rPr>
          </w:rPrChange>
        </w:rPr>
      </w:pPr>
    </w:p>
    <w:p w:rsidRPr="00357A8D" w:rsidR="00D4533A" w:rsidP="00E65391" w:rsidRDefault="00D4533A" w14:paraId="04906372" w14:textId="77777777">
      <w:pPr>
        <w:pStyle w:val="ListParagraph"/>
        <w:tabs>
          <w:tab w:val="left" w:pos="284"/>
          <w:tab w:val="left" w:pos="1843"/>
        </w:tabs>
        <w:jc w:val="thaiDistribute"/>
        <w:rPr>
          <w:rFonts w:ascii="TH SarabunPSK" w:hAnsi="TH SarabunPSK" w:cs="TH SarabunPSK"/>
          <w:sz w:val="32"/>
          <w:szCs w:val="32"/>
          <w:rPrChange w:author="PC" w:date="2023-03-31T11:41:00Z" w:id="1912">
            <w:rPr>
              <w:rFonts w:ascii="TH SarabunPSK" w:hAnsi="TH SarabunPSK" w:cs="TH SarabunPSK"/>
              <w:color w:val="000000"/>
              <w:sz w:val="32"/>
              <w:szCs w:val="32"/>
            </w:rPr>
          </w:rPrChange>
        </w:rPr>
      </w:pPr>
    </w:p>
    <w:p w:rsidRPr="00357A8D" w:rsidR="00CA673B" w:rsidP="00E65391" w:rsidRDefault="00CA673B" w14:paraId="1723E9CA" w14:textId="78CB6F72">
      <w:pPr>
        <w:pStyle w:val="ListParagraph"/>
        <w:tabs>
          <w:tab w:val="left" w:pos="284"/>
          <w:tab w:val="left" w:pos="1843"/>
        </w:tabs>
        <w:jc w:val="thaiDistribute"/>
        <w:rPr>
          <w:ins w:author="Jenjira O-cha" w:date="2023-02-08T15:47:00Z" w:id="1913"/>
          <w:rFonts w:ascii="TH SarabunPSK" w:hAnsi="TH SarabunPSK" w:cs="TH SarabunPSK"/>
          <w:sz w:val="32"/>
          <w:szCs w:val="32"/>
          <w:rPrChange w:author="PC" w:date="2023-03-31T11:41:00Z" w:id="1914">
            <w:rPr>
              <w:ins w:author="Jenjira O-cha" w:date="2023-02-08T15:47:00Z" w:id="1915"/>
              <w:rFonts w:ascii="TH SarabunPSK" w:hAnsi="TH SarabunPSK" w:cs="TH SarabunPSK"/>
              <w:color w:val="000000"/>
              <w:sz w:val="32"/>
              <w:szCs w:val="32"/>
            </w:rPr>
          </w:rPrChange>
        </w:rPr>
      </w:pPr>
    </w:p>
    <w:p w:rsidRPr="00357A8D" w:rsidR="00A2144E" w:rsidP="00E65391" w:rsidRDefault="00A2144E" w14:paraId="2F7F6C4F" w14:textId="77777777">
      <w:pPr>
        <w:pStyle w:val="ListParagraph"/>
        <w:tabs>
          <w:tab w:val="left" w:pos="284"/>
          <w:tab w:val="left" w:pos="1843"/>
        </w:tabs>
        <w:jc w:val="thaiDistribute"/>
        <w:rPr>
          <w:rFonts w:ascii="TH SarabunPSK" w:hAnsi="TH SarabunPSK" w:cs="TH SarabunPSK"/>
          <w:sz w:val="32"/>
          <w:szCs w:val="32"/>
          <w:rPrChange w:author="PC" w:date="2023-03-31T11:41:00Z" w:id="1916">
            <w:rPr>
              <w:rFonts w:ascii="TH SarabunPSK" w:hAnsi="TH SarabunPSK" w:cs="TH SarabunPSK"/>
              <w:color w:val="000000"/>
              <w:sz w:val="32"/>
              <w:szCs w:val="32"/>
            </w:rPr>
          </w:rPrChange>
        </w:rPr>
      </w:pPr>
    </w:p>
    <w:p w:rsidRPr="00357A8D" w:rsidR="0076029F" w:rsidP="00E65391" w:rsidRDefault="00CA673B" w14:paraId="57CC9CE2" w14:textId="77777777">
      <w:pPr>
        <w:pStyle w:val="ListParagraph"/>
        <w:numPr>
          <w:ilvl w:val="1"/>
          <w:numId w:val="2"/>
        </w:numPr>
        <w:tabs>
          <w:tab w:val="left" w:pos="284"/>
          <w:tab w:val="left" w:pos="1134"/>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76029F">
        <w:rPr>
          <w:rFonts w:ascii="TH Sarabun New" w:hAnsi="TH Sarabun New" w:cs="TH Sarabun New"/>
          <w:sz w:val="32"/>
          <w:szCs w:val="32"/>
          <w:cs/>
        </w:rPr>
        <w:t>ด้านวิชาการ</w:t>
      </w:r>
      <w:r w:rsidRPr="00357A8D" w:rsidR="00B5795B">
        <w:rPr>
          <w:rFonts w:ascii="TH Sarabun New" w:hAnsi="TH Sarabun New" w:cs="TH Sarabun New"/>
          <w:sz w:val="32"/>
          <w:szCs w:val="32"/>
          <w:cs/>
        </w:rPr>
        <w:t xml:space="preserve"> (จำนวนผลงานวิชาการ สิ่งประดิษฐ์ ผลงานอื่น ๆ</w:t>
      </w:r>
      <w:r w:rsidRPr="00357A8D" w:rsidR="00283187">
        <w:rPr>
          <w:rFonts w:ascii="TH Sarabun New" w:hAnsi="TH Sarabun New" w:cs="TH Sarabun New"/>
          <w:sz w:val="32"/>
          <w:szCs w:val="32"/>
          <w:cs/>
        </w:rPr>
        <w:t xml:space="preserve"> ของอาจารย์ประจำหลักสูตร ในรอบ</w:t>
      </w:r>
      <w:r w:rsidRPr="00357A8D" w:rsidR="00B5795B">
        <w:rPr>
          <w:rFonts w:ascii="TH Sarabun New" w:hAnsi="TH Sarabun New" w:cs="TH Sarabun New"/>
          <w:sz w:val="32"/>
          <w:szCs w:val="32"/>
          <w:cs/>
        </w:rPr>
        <w:t xml:space="preserve"> </w:t>
      </w:r>
      <w:r w:rsidRPr="00357A8D" w:rsidR="003C3990">
        <w:rPr>
          <w:rFonts w:ascii="TH Sarabun New" w:hAnsi="TH Sarabun New" w:cs="TH Sarabun New"/>
          <w:sz w:val="32"/>
          <w:szCs w:val="32"/>
        </w:rPr>
        <w:t xml:space="preserve">5 </w:t>
      </w:r>
      <w:r w:rsidRPr="00357A8D" w:rsidR="003C3990">
        <w:rPr>
          <w:rFonts w:ascii="TH Sarabun New" w:hAnsi="TH Sarabun New" w:cs="TH Sarabun New"/>
          <w:sz w:val="32"/>
          <w:szCs w:val="32"/>
          <w:cs/>
        </w:rPr>
        <w:t>ปีย้อนหลัง)</w:t>
      </w: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99"/>
        <w:gridCol w:w="1990"/>
        <w:gridCol w:w="1375"/>
        <w:gridCol w:w="1521"/>
        <w:gridCol w:w="1113"/>
        <w:gridCol w:w="1022"/>
      </w:tblGrid>
      <w:tr w:rsidRPr="00357A8D" w:rsidR="00357A8D" w:rsidTr="00625506" w14:paraId="1539C383" w14:textId="77777777">
        <w:trPr>
          <w:trHeight w:val="437"/>
        </w:trPr>
        <w:tc>
          <w:tcPr>
            <w:tcW w:w="5093" w:type="dxa"/>
            <w:gridSpan w:val="3"/>
            <w:shd w:val="clear" w:color="auto" w:fill="auto"/>
          </w:tcPr>
          <w:p w:rsidRPr="00357A8D" w:rsidR="00283187" w:rsidRDefault="00283187" w14:paraId="5FAB7446" w14:textId="77777777">
            <w:pPr>
              <w:pStyle w:val="BodyText"/>
              <w:tabs>
                <w:tab w:val="left" w:pos="238"/>
              </w:tabs>
              <w:spacing w:after="0"/>
              <w:ind w:right="-702"/>
              <w:jc w:val="center"/>
              <w:rPr>
                <w:rFonts w:ascii="TH SarabunPSK" w:hAnsi="TH SarabunPSK" w:cs="TH SarabunPSK"/>
                <w:b/>
                <w:bCs/>
                <w:spacing w:val="-6"/>
                <w:sz w:val="32"/>
              </w:rPr>
            </w:pPr>
            <w:r w:rsidRPr="00357A8D">
              <w:rPr>
                <w:rFonts w:ascii="TH SarabunPSK" w:hAnsi="TH SarabunPSK" w:cs="TH SarabunPSK"/>
                <w:b/>
                <w:bCs/>
                <w:spacing w:val="-6"/>
                <w:sz w:val="32"/>
                <w:cs/>
              </w:rPr>
              <w:t>จำนวนผลงานทางวิชาการ</w:t>
            </w:r>
          </w:p>
        </w:tc>
        <w:tc>
          <w:tcPr>
            <w:tcW w:w="1559" w:type="dxa"/>
            <w:vMerge w:val="restart"/>
            <w:shd w:val="clear" w:color="auto" w:fill="auto"/>
            <w:vAlign w:val="center"/>
          </w:tcPr>
          <w:p w:rsidRPr="00357A8D" w:rsidR="00283187" w:rsidRDefault="00283187" w14:paraId="4F988A07" w14:textId="77777777">
            <w:pPr>
              <w:pStyle w:val="BodyText"/>
              <w:tabs>
                <w:tab w:val="left" w:pos="238"/>
              </w:tabs>
              <w:spacing w:after="0"/>
              <w:jc w:val="center"/>
              <w:rPr>
                <w:rFonts w:ascii="TH SarabunPSK" w:hAnsi="TH SarabunPSK" w:cs="TH SarabunPSK"/>
                <w:b/>
                <w:bCs/>
                <w:spacing w:val="-6"/>
                <w:sz w:val="32"/>
              </w:rPr>
            </w:pPr>
            <w:r w:rsidRPr="00357A8D">
              <w:rPr>
                <w:rFonts w:ascii="TH SarabunPSK" w:hAnsi="TH SarabunPSK" w:cs="TH SarabunPSK"/>
                <w:b/>
                <w:bCs/>
                <w:spacing w:val="-6"/>
                <w:sz w:val="32"/>
                <w:cs/>
              </w:rPr>
              <w:t>จำนวนอาจารย์ ประจำหลักสูตร (คน)</w:t>
            </w:r>
          </w:p>
        </w:tc>
        <w:tc>
          <w:tcPr>
            <w:tcW w:w="2194" w:type="dxa"/>
            <w:gridSpan w:val="2"/>
            <w:shd w:val="clear" w:color="auto" w:fill="auto"/>
          </w:tcPr>
          <w:p w:rsidRPr="00357A8D" w:rsidR="00283187" w:rsidRDefault="00283187" w14:paraId="29F41E43" w14:textId="77777777">
            <w:pPr>
              <w:pStyle w:val="NormalWeb"/>
              <w:jc w:val="center"/>
              <w:rPr>
                <w:rFonts w:ascii="TH SarabunPSK" w:hAnsi="TH SarabunPSK" w:cs="TH SarabunPSK"/>
                <w:b/>
                <w:bCs/>
                <w:spacing w:val="-6"/>
                <w:sz w:val="32"/>
              </w:rPr>
            </w:pPr>
            <w:r w:rsidRPr="00357A8D">
              <w:rPr>
                <w:rFonts w:ascii="TH SarabunPSK" w:hAnsi="TH SarabunPSK" w:cs="TH SarabunPSK"/>
                <w:b/>
                <w:bCs/>
                <w:sz w:val="32"/>
                <w:szCs w:val="32"/>
                <w:cs/>
              </w:rPr>
              <w:t>สัดส่วนอาจารย์ : ผลงาน</w:t>
            </w:r>
          </w:p>
        </w:tc>
      </w:tr>
      <w:tr w:rsidRPr="00357A8D" w:rsidR="00357A8D" w:rsidTr="00E7092B" w14:paraId="6DABD758" w14:textId="77777777">
        <w:tc>
          <w:tcPr>
            <w:tcW w:w="1641" w:type="dxa"/>
            <w:shd w:val="clear" w:color="auto" w:fill="auto"/>
          </w:tcPr>
          <w:p w:rsidRPr="00357A8D" w:rsidR="00283187" w:rsidRDefault="00283187" w14:paraId="640E43E4" w14:textId="77777777">
            <w:pPr>
              <w:pStyle w:val="BodyText"/>
              <w:tabs>
                <w:tab w:val="left" w:pos="238"/>
              </w:tabs>
              <w:spacing w:after="0"/>
              <w:ind w:right="-51"/>
              <w:jc w:val="center"/>
              <w:rPr>
                <w:rFonts w:ascii="TH SarabunPSK" w:hAnsi="TH SarabunPSK" w:cs="TH SarabunPSK"/>
                <w:b/>
                <w:bCs/>
                <w:spacing w:val="-6"/>
                <w:sz w:val="32"/>
              </w:rPr>
            </w:pPr>
            <w:r w:rsidRPr="00357A8D">
              <w:rPr>
                <w:rFonts w:ascii="TH SarabunPSK" w:hAnsi="TH SarabunPSK" w:cs="TH SarabunPSK"/>
                <w:b/>
                <w:bCs/>
                <w:spacing w:val="-6"/>
                <w:sz w:val="32"/>
                <w:cs/>
              </w:rPr>
              <w:t>งานวิจัยหรือ บทความวิจัย (ชิ้น)</w:t>
            </w:r>
          </w:p>
        </w:tc>
        <w:tc>
          <w:tcPr>
            <w:tcW w:w="2045" w:type="dxa"/>
            <w:shd w:val="clear" w:color="auto" w:fill="auto"/>
          </w:tcPr>
          <w:p w:rsidRPr="00357A8D" w:rsidR="00283187" w:rsidRDefault="00283187" w14:paraId="124F70BA" w14:textId="77777777">
            <w:pPr>
              <w:pStyle w:val="BodyText"/>
              <w:tabs>
                <w:tab w:val="left" w:pos="238"/>
              </w:tabs>
              <w:spacing w:after="0"/>
              <w:ind w:right="-105"/>
              <w:jc w:val="center"/>
              <w:rPr>
                <w:rFonts w:ascii="TH SarabunPSK" w:hAnsi="TH SarabunPSK" w:cs="TH SarabunPSK"/>
                <w:b/>
                <w:bCs/>
                <w:spacing w:val="-6"/>
                <w:sz w:val="32"/>
              </w:rPr>
            </w:pPr>
            <w:r w:rsidRPr="00357A8D">
              <w:rPr>
                <w:rFonts w:ascii="TH SarabunPSK" w:hAnsi="TH SarabunPSK" w:cs="TH SarabunPSK"/>
                <w:b/>
                <w:bCs/>
                <w:spacing w:val="-6"/>
                <w:sz w:val="32"/>
                <w:cs/>
              </w:rPr>
              <w:t>ผลงานทางวิชาการอื่น ๆ</w:t>
            </w:r>
          </w:p>
          <w:p w:rsidRPr="00357A8D" w:rsidR="00283187" w:rsidRDefault="00283187" w14:paraId="0CA43C75" w14:textId="77777777">
            <w:pPr>
              <w:pStyle w:val="BodyText"/>
              <w:tabs>
                <w:tab w:val="left" w:pos="238"/>
              </w:tabs>
              <w:spacing w:after="0"/>
              <w:ind w:right="1"/>
              <w:jc w:val="center"/>
              <w:rPr>
                <w:rFonts w:ascii="TH SarabunPSK" w:hAnsi="TH SarabunPSK" w:cs="TH SarabunPSK"/>
                <w:b/>
                <w:bCs/>
                <w:spacing w:val="-6"/>
                <w:sz w:val="32"/>
              </w:rPr>
            </w:pPr>
            <w:r w:rsidRPr="00357A8D">
              <w:rPr>
                <w:rFonts w:ascii="TH SarabunPSK" w:hAnsi="TH SarabunPSK" w:cs="TH SarabunPSK"/>
                <w:spacing w:val="-6"/>
                <w:sz w:val="32"/>
                <w:cs/>
              </w:rPr>
              <w:t>เช่น ตำรา หนังสือ/ บทความวิชาการอื่น ๆ สิ่งประดิษฐ์ เป็นต้น</w:t>
            </w:r>
            <w:r w:rsidRPr="00357A8D">
              <w:rPr>
                <w:rFonts w:ascii="TH SarabunPSK" w:hAnsi="TH SarabunPSK" w:cs="TH SarabunPSK"/>
                <w:b/>
                <w:bCs/>
                <w:spacing w:val="-6"/>
                <w:sz w:val="32"/>
                <w:cs/>
              </w:rPr>
              <w:t xml:space="preserve"> (ชิ้น)</w:t>
            </w:r>
          </w:p>
        </w:tc>
        <w:tc>
          <w:tcPr>
            <w:tcW w:w="1407" w:type="dxa"/>
            <w:shd w:val="clear" w:color="auto" w:fill="auto"/>
          </w:tcPr>
          <w:p w:rsidRPr="00357A8D" w:rsidR="00283187" w:rsidRDefault="00283187" w14:paraId="13B0006A" w14:textId="77777777">
            <w:pPr>
              <w:pStyle w:val="BodyText"/>
              <w:tabs>
                <w:tab w:val="left" w:pos="238"/>
              </w:tabs>
              <w:spacing w:after="0"/>
              <w:jc w:val="center"/>
              <w:rPr>
                <w:rFonts w:ascii="TH SarabunPSK" w:hAnsi="TH SarabunPSK" w:cs="TH SarabunPSK"/>
                <w:b/>
                <w:bCs/>
                <w:spacing w:val="-6"/>
                <w:sz w:val="32"/>
              </w:rPr>
            </w:pPr>
            <w:r w:rsidRPr="00357A8D">
              <w:rPr>
                <w:rFonts w:ascii="TH SarabunPSK" w:hAnsi="TH SarabunPSK" w:cs="TH SarabunPSK"/>
                <w:b/>
                <w:bCs/>
                <w:spacing w:val="-6"/>
                <w:sz w:val="32"/>
                <w:cs/>
              </w:rPr>
              <w:t>รวมผลงานทาง วิชาการทั้งหมด (ชิ้น)</w:t>
            </w:r>
          </w:p>
        </w:tc>
        <w:tc>
          <w:tcPr>
            <w:tcW w:w="1559" w:type="dxa"/>
            <w:vMerge/>
            <w:shd w:val="clear" w:color="auto" w:fill="auto"/>
          </w:tcPr>
          <w:p w:rsidRPr="00357A8D" w:rsidR="00283187" w:rsidRDefault="00283187" w14:paraId="620CA6EA" w14:textId="77777777">
            <w:pPr>
              <w:pStyle w:val="BodyText"/>
              <w:tabs>
                <w:tab w:val="left" w:pos="238"/>
              </w:tabs>
              <w:spacing w:after="0"/>
              <w:jc w:val="center"/>
              <w:rPr>
                <w:rFonts w:ascii="TH SarabunPSK" w:hAnsi="TH SarabunPSK" w:cs="TH SarabunPSK"/>
                <w:b/>
                <w:bCs/>
                <w:spacing w:val="-6"/>
                <w:sz w:val="32"/>
              </w:rPr>
            </w:pPr>
          </w:p>
        </w:tc>
        <w:tc>
          <w:tcPr>
            <w:tcW w:w="1145" w:type="dxa"/>
            <w:shd w:val="clear" w:color="auto" w:fill="auto"/>
            <w:vAlign w:val="center"/>
          </w:tcPr>
          <w:p w:rsidRPr="00357A8D" w:rsidR="00283187" w:rsidRDefault="00283187" w14:paraId="1A6C58FE" w14:textId="77777777">
            <w:pPr>
              <w:pStyle w:val="BodyText"/>
              <w:tabs>
                <w:tab w:val="left" w:pos="238"/>
              </w:tabs>
              <w:spacing w:after="0"/>
              <w:ind w:right="-66"/>
              <w:jc w:val="center"/>
              <w:rPr>
                <w:rFonts w:ascii="TH SarabunPSK" w:hAnsi="TH SarabunPSK" w:cs="TH SarabunPSK"/>
                <w:b/>
                <w:bCs/>
                <w:spacing w:val="-6"/>
                <w:sz w:val="32"/>
              </w:rPr>
            </w:pPr>
            <w:r w:rsidRPr="00357A8D">
              <w:rPr>
                <w:rFonts w:ascii="TH SarabunPSK" w:hAnsi="TH SarabunPSK" w:cs="TH SarabunPSK"/>
                <w:b/>
                <w:bCs/>
                <w:spacing w:val="-6"/>
                <w:sz w:val="32"/>
                <w:cs/>
              </w:rPr>
              <w:t>วิจัย</w:t>
            </w:r>
          </w:p>
        </w:tc>
        <w:tc>
          <w:tcPr>
            <w:tcW w:w="1049" w:type="dxa"/>
            <w:shd w:val="clear" w:color="auto" w:fill="auto"/>
            <w:vAlign w:val="center"/>
          </w:tcPr>
          <w:p w:rsidRPr="00357A8D" w:rsidR="00283187" w:rsidRDefault="00283187" w14:paraId="499ED706" w14:textId="77777777">
            <w:pPr>
              <w:pStyle w:val="BodyText"/>
              <w:tabs>
                <w:tab w:val="left" w:pos="238"/>
              </w:tabs>
              <w:spacing w:after="0"/>
              <w:ind w:right="-64"/>
              <w:jc w:val="center"/>
              <w:rPr>
                <w:rFonts w:ascii="TH SarabunPSK" w:hAnsi="TH SarabunPSK" w:cs="TH SarabunPSK"/>
                <w:b/>
                <w:bCs/>
                <w:spacing w:val="-6"/>
                <w:sz w:val="32"/>
              </w:rPr>
            </w:pPr>
            <w:r w:rsidRPr="00357A8D">
              <w:rPr>
                <w:rFonts w:ascii="TH SarabunPSK" w:hAnsi="TH SarabunPSK" w:cs="TH SarabunPSK"/>
                <w:b/>
                <w:bCs/>
                <w:spacing w:val="-6"/>
                <w:sz w:val="32"/>
                <w:cs/>
              </w:rPr>
              <w:t>อื่น ๆ</w:t>
            </w:r>
          </w:p>
        </w:tc>
      </w:tr>
      <w:tr w:rsidRPr="00357A8D" w:rsidR="00357A8D" w:rsidTr="00E7092B" w14:paraId="2226B0DD" w14:textId="77777777">
        <w:tc>
          <w:tcPr>
            <w:tcW w:w="1641" w:type="dxa"/>
            <w:vMerge w:val="restart"/>
            <w:shd w:val="clear" w:color="auto" w:fill="auto"/>
          </w:tcPr>
          <w:p w:rsidRPr="00357A8D" w:rsidR="00283187" w:rsidRDefault="004476AA" w14:paraId="747146D3" w14:textId="77777777">
            <w:pPr>
              <w:pStyle w:val="BodyText"/>
              <w:tabs>
                <w:tab w:val="left" w:pos="238"/>
              </w:tabs>
              <w:spacing w:after="0"/>
              <w:ind w:right="-61"/>
              <w:jc w:val="center"/>
              <w:rPr>
                <w:rFonts w:ascii="TH Sarabun New" w:hAnsi="TH Sarabun New" w:cs="TH Sarabun New"/>
                <w:spacing w:val="-6"/>
                <w:sz w:val="32"/>
              </w:rPr>
            </w:pPr>
            <w:r w:rsidRPr="00357A8D">
              <w:rPr>
                <w:rFonts w:ascii="TH Sarabun New" w:hAnsi="TH Sarabun New" w:cs="TH Sarabun New"/>
                <w:spacing w:val="-6"/>
                <w:sz w:val="32"/>
                <w:cs/>
              </w:rPr>
              <w:t>14</w:t>
            </w:r>
          </w:p>
        </w:tc>
        <w:tc>
          <w:tcPr>
            <w:tcW w:w="2045" w:type="dxa"/>
            <w:vMerge w:val="restart"/>
            <w:shd w:val="clear" w:color="auto" w:fill="auto"/>
          </w:tcPr>
          <w:p w:rsidRPr="00357A8D" w:rsidR="00283187" w:rsidRDefault="00263738" w14:paraId="38B6F03C" w14:textId="77777777">
            <w:pPr>
              <w:pStyle w:val="BodyText"/>
              <w:tabs>
                <w:tab w:val="left" w:pos="238"/>
              </w:tabs>
              <w:spacing w:after="0"/>
              <w:ind w:right="-105"/>
              <w:jc w:val="center"/>
              <w:rPr>
                <w:rFonts w:ascii="TH Sarabun New" w:hAnsi="TH Sarabun New" w:cs="TH Sarabun New"/>
                <w:spacing w:val="-6"/>
                <w:sz w:val="32"/>
              </w:rPr>
            </w:pPr>
            <w:r w:rsidRPr="00357A8D">
              <w:rPr>
                <w:rFonts w:ascii="TH Sarabun New" w:hAnsi="TH Sarabun New" w:cs="TH Sarabun New"/>
                <w:spacing w:val="-6"/>
                <w:sz w:val="32"/>
                <w:cs/>
              </w:rPr>
              <w:t>1</w:t>
            </w:r>
          </w:p>
        </w:tc>
        <w:tc>
          <w:tcPr>
            <w:tcW w:w="1407" w:type="dxa"/>
            <w:vMerge w:val="restart"/>
            <w:shd w:val="clear" w:color="auto" w:fill="auto"/>
          </w:tcPr>
          <w:p w:rsidRPr="00357A8D" w:rsidR="00283187" w:rsidRDefault="004476AA" w14:paraId="5D2AF0B5" w14:textId="77777777">
            <w:pPr>
              <w:pStyle w:val="BodyText"/>
              <w:tabs>
                <w:tab w:val="left" w:pos="238"/>
              </w:tabs>
              <w:spacing w:after="0"/>
              <w:ind w:right="-112"/>
              <w:jc w:val="center"/>
              <w:rPr>
                <w:rFonts w:ascii="TH Sarabun New" w:hAnsi="TH Sarabun New" w:cs="TH Sarabun New"/>
                <w:spacing w:val="-6"/>
                <w:sz w:val="32"/>
              </w:rPr>
            </w:pPr>
            <w:r w:rsidRPr="00357A8D">
              <w:rPr>
                <w:rFonts w:ascii="TH Sarabun New" w:hAnsi="TH Sarabun New" w:cs="TH Sarabun New"/>
                <w:spacing w:val="-6"/>
                <w:sz w:val="32"/>
                <w:cs/>
              </w:rPr>
              <w:t>15</w:t>
            </w:r>
          </w:p>
        </w:tc>
        <w:tc>
          <w:tcPr>
            <w:tcW w:w="1559" w:type="dxa"/>
            <w:vMerge w:val="restart"/>
            <w:shd w:val="clear" w:color="auto" w:fill="auto"/>
          </w:tcPr>
          <w:p w:rsidRPr="00357A8D" w:rsidR="00283187" w:rsidRDefault="00263738" w14:paraId="53613176" w14:textId="77777777">
            <w:pPr>
              <w:pStyle w:val="BodyText"/>
              <w:tabs>
                <w:tab w:val="left" w:pos="238"/>
              </w:tabs>
              <w:spacing w:after="0"/>
              <w:ind w:right="-111"/>
              <w:jc w:val="center"/>
              <w:rPr>
                <w:rFonts w:ascii="TH Sarabun New" w:hAnsi="TH Sarabun New" w:cs="TH Sarabun New"/>
                <w:spacing w:val="-6"/>
                <w:sz w:val="32"/>
              </w:rPr>
            </w:pPr>
            <w:r w:rsidRPr="00357A8D">
              <w:rPr>
                <w:rFonts w:ascii="TH Sarabun New" w:hAnsi="TH Sarabun New" w:cs="TH Sarabun New"/>
                <w:spacing w:val="-6"/>
                <w:sz w:val="32"/>
                <w:cs/>
              </w:rPr>
              <w:t>5</w:t>
            </w:r>
          </w:p>
        </w:tc>
        <w:tc>
          <w:tcPr>
            <w:tcW w:w="1145" w:type="dxa"/>
            <w:shd w:val="clear" w:color="auto" w:fill="auto"/>
          </w:tcPr>
          <w:p w:rsidRPr="00357A8D" w:rsidR="00283187" w:rsidRDefault="00810ACB" w14:paraId="52B35050" w14:textId="77777777">
            <w:pPr>
              <w:pStyle w:val="BodyText"/>
              <w:tabs>
                <w:tab w:val="left" w:pos="238"/>
              </w:tabs>
              <w:spacing w:after="0"/>
              <w:ind w:right="-64"/>
              <w:jc w:val="center"/>
              <w:rPr>
                <w:rFonts w:ascii="TH Sarabun New" w:hAnsi="TH Sarabun New" w:cs="TH Sarabun New"/>
                <w:spacing w:val="-6"/>
                <w:sz w:val="32"/>
              </w:rPr>
            </w:pPr>
            <w:r w:rsidRPr="00357A8D">
              <w:rPr>
                <w:rFonts w:ascii="TH Sarabun New" w:hAnsi="TH Sarabun New" w:cs="TH Sarabun New"/>
                <w:spacing w:val="-6"/>
                <w:sz w:val="32"/>
                <w:cs/>
              </w:rPr>
              <w:t>1</w:t>
            </w:r>
            <w:r w:rsidRPr="00357A8D" w:rsidR="00283187">
              <w:rPr>
                <w:rFonts w:ascii="TH Sarabun New" w:hAnsi="TH Sarabun New" w:cs="TH Sarabun New"/>
                <w:spacing w:val="-6"/>
                <w:sz w:val="32"/>
                <w:szCs w:val="32"/>
                <w:cs/>
              </w:rPr>
              <w:t xml:space="preserve"> </w:t>
            </w:r>
            <w:r w:rsidRPr="00357A8D" w:rsidR="00283187">
              <w:rPr>
                <w:rFonts w:ascii="TH Sarabun New" w:hAnsi="TH Sarabun New" w:cs="TH Sarabun New"/>
                <w:spacing w:val="-6"/>
                <w:sz w:val="32"/>
                <w:cs/>
              </w:rPr>
              <w:t>:</w:t>
            </w:r>
            <w:r w:rsidRPr="00357A8D" w:rsidR="00283187">
              <w:rPr>
                <w:rFonts w:ascii="TH Sarabun New" w:hAnsi="TH Sarabun New" w:cs="TH Sarabun New"/>
                <w:spacing w:val="-6"/>
                <w:sz w:val="32"/>
                <w:szCs w:val="32"/>
                <w:cs/>
              </w:rPr>
              <w:t xml:space="preserve"> </w:t>
            </w:r>
            <w:r w:rsidRPr="00357A8D">
              <w:rPr>
                <w:rFonts w:ascii="TH Sarabun New" w:hAnsi="TH Sarabun New" w:cs="TH Sarabun New"/>
                <w:spacing w:val="-6"/>
                <w:sz w:val="32"/>
                <w:cs/>
              </w:rPr>
              <w:t>2.80</w:t>
            </w:r>
          </w:p>
        </w:tc>
        <w:tc>
          <w:tcPr>
            <w:tcW w:w="1049" w:type="dxa"/>
            <w:shd w:val="clear" w:color="auto" w:fill="auto"/>
          </w:tcPr>
          <w:p w:rsidRPr="00357A8D" w:rsidR="00283187" w:rsidRDefault="00810ACB" w14:paraId="441CDBBD" w14:textId="77777777">
            <w:pPr>
              <w:pStyle w:val="BodyText"/>
              <w:tabs>
                <w:tab w:val="left" w:pos="238"/>
              </w:tabs>
              <w:spacing w:after="0"/>
              <w:ind w:right="-64"/>
              <w:jc w:val="center"/>
              <w:rPr>
                <w:rFonts w:ascii="TH Sarabun New" w:hAnsi="TH Sarabun New" w:cs="TH Sarabun New"/>
                <w:spacing w:val="-6"/>
                <w:sz w:val="32"/>
              </w:rPr>
            </w:pPr>
            <w:r w:rsidRPr="00357A8D">
              <w:rPr>
                <w:rFonts w:ascii="TH Sarabun New" w:hAnsi="TH Sarabun New" w:cs="TH Sarabun New"/>
                <w:spacing w:val="-6"/>
                <w:sz w:val="32"/>
                <w:cs/>
              </w:rPr>
              <w:t>1</w:t>
            </w:r>
            <w:r w:rsidRPr="00357A8D" w:rsidR="00283187">
              <w:rPr>
                <w:rFonts w:ascii="TH Sarabun New" w:hAnsi="TH Sarabun New" w:cs="TH Sarabun New"/>
                <w:spacing w:val="-6"/>
                <w:sz w:val="32"/>
                <w:szCs w:val="32"/>
                <w:cs/>
              </w:rPr>
              <w:t xml:space="preserve"> </w:t>
            </w:r>
            <w:r w:rsidRPr="00357A8D" w:rsidR="00283187">
              <w:rPr>
                <w:rFonts w:ascii="TH Sarabun New" w:hAnsi="TH Sarabun New" w:cs="TH Sarabun New"/>
                <w:spacing w:val="-6"/>
                <w:sz w:val="32"/>
                <w:cs/>
              </w:rPr>
              <w:t>:</w:t>
            </w:r>
            <w:r w:rsidRPr="00357A8D" w:rsidR="00283187">
              <w:rPr>
                <w:rFonts w:ascii="TH Sarabun New" w:hAnsi="TH Sarabun New" w:cs="TH Sarabun New"/>
                <w:spacing w:val="-6"/>
                <w:sz w:val="32"/>
                <w:szCs w:val="32"/>
                <w:cs/>
              </w:rPr>
              <w:t xml:space="preserve"> </w:t>
            </w:r>
            <w:r w:rsidRPr="00357A8D">
              <w:rPr>
                <w:rFonts w:ascii="TH Sarabun New" w:hAnsi="TH Sarabun New" w:cs="TH Sarabun New"/>
                <w:spacing w:val="-6"/>
                <w:sz w:val="32"/>
                <w:cs/>
              </w:rPr>
              <w:t>0.20</w:t>
            </w:r>
          </w:p>
        </w:tc>
      </w:tr>
      <w:tr w:rsidRPr="00357A8D" w:rsidR="00357A8D" w:rsidTr="00E7092B" w14:paraId="7A807576" w14:textId="77777777">
        <w:tc>
          <w:tcPr>
            <w:tcW w:w="1641" w:type="dxa"/>
            <w:vMerge/>
            <w:shd w:val="clear" w:color="auto" w:fill="auto"/>
          </w:tcPr>
          <w:p w:rsidRPr="00357A8D" w:rsidR="00283187" w:rsidRDefault="00283187" w14:paraId="415BC189" w14:textId="77777777">
            <w:pPr>
              <w:pStyle w:val="BodyText"/>
              <w:tabs>
                <w:tab w:val="left" w:pos="238"/>
              </w:tabs>
              <w:spacing w:after="0"/>
              <w:ind w:right="-702"/>
              <w:rPr>
                <w:rFonts w:ascii="TH Sarabun New" w:hAnsi="TH Sarabun New" w:cs="TH Sarabun New"/>
                <w:spacing w:val="-6"/>
                <w:sz w:val="32"/>
              </w:rPr>
            </w:pPr>
          </w:p>
        </w:tc>
        <w:tc>
          <w:tcPr>
            <w:tcW w:w="2045" w:type="dxa"/>
            <w:vMerge/>
            <w:shd w:val="clear" w:color="auto" w:fill="auto"/>
          </w:tcPr>
          <w:p w:rsidRPr="00357A8D" w:rsidR="00283187" w:rsidRDefault="00283187" w14:paraId="781C87E6" w14:textId="77777777">
            <w:pPr>
              <w:pStyle w:val="BodyText"/>
              <w:tabs>
                <w:tab w:val="left" w:pos="238"/>
              </w:tabs>
              <w:spacing w:after="0"/>
              <w:ind w:right="-702"/>
              <w:rPr>
                <w:rFonts w:ascii="TH Sarabun New" w:hAnsi="TH Sarabun New" w:cs="TH Sarabun New"/>
                <w:spacing w:val="-6"/>
                <w:sz w:val="32"/>
              </w:rPr>
            </w:pPr>
          </w:p>
        </w:tc>
        <w:tc>
          <w:tcPr>
            <w:tcW w:w="1407" w:type="dxa"/>
            <w:vMerge/>
            <w:shd w:val="clear" w:color="auto" w:fill="auto"/>
          </w:tcPr>
          <w:p w:rsidRPr="00357A8D" w:rsidR="00283187" w:rsidRDefault="00283187" w14:paraId="7996684E" w14:textId="77777777">
            <w:pPr>
              <w:pStyle w:val="BodyText"/>
              <w:tabs>
                <w:tab w:val="left" w:pos="238"/>
              </w:tabs>
              <w:spacing w:after="0"/>
              <w:ind w:right="-702"/>
              <w:rPr>
                <w:rFonts w:ascii="TH Sarabun New" w:hAnsi="TH Sarabun New" w:cs="TH Sarabun New"/>
                <w:spacing w:val="-6"/>
                <w:sz w:val="32"/>
              </w:rPr>
            </w:pPr>
          </w:p>
        </w:tc>
        <w:tc>
          <w:tcPr>
            <w:tcW w:w="1559" w:type="dxa"/>
            <w:vMerge/>
            <w:shd w:val="clear" w:color="auto" w:fill="auto"/>
          </w:tcPr>
          <w:p w:rsidRPr="00357A8D" w:rsidR="00283187" w:rsidRDefault="00283187" w14:paraId="1A2C6BF4" w14:textId="77777777">
            <w:pPr>
              <w:pStyle w:val="BodyText"/>
              <w:tabs>
                <w:tab w:val="left" w:pos="238"/>
              </w:tabs>
              <w:spacing w:after="0"/>
              <w:ind w:right="-702"/>
              <w:rPr>
                <w:rFonts w:ascii="TH Sarabun New" w:hAnsi="TH Sarabun New" w:cs="TH Sarabun New"/>
                <w:spacing w:val="-6"/>
                <w:sz w:val="32"/>
              </w:rPr>
            </w:pPr>
          </w:p>
        </w:tc>
        <w:tc>
          <w:tcPr>
            <w:tcW w:w="2194" w:type="dxa"/>
            <w:gridSpan w:val="2"/>
            <w:shd w:val="clear" w:color="auto" w:fill="auto"/>
          </w:tcPr>
          <w:p w:rsidRPr="00357A8D" w:rsidR="00283187" w:rsidRDefault="00283187" w14:paraId="35362D9B" w14:textId="77777777">
            <w:pPr>
              <w:pStyle w:val="BodyText"/>
              <w:tabs>
                <w:tab w:val="left" w:pos="238"/>
              </w:tabs>
              <w:spacing w:after="0"/>
              <w:ind w:right="-64"/>
              <w:jc w:val="center"/>
              <w:rPr>
                <w:rFonts w:ascii="TH Sarabun New" w:hAnsi="TH Sarabun New" w:cs="TH Sarabun New"/>
                <w:b/>
                <w:bCs/>
                <w:spacing w:val="-6"/>
                <w:sz w:val="32"/>
                <w:cs/>
              </w:rPr>
            </w:pPr>
            <w:r w:rsidRPr="00357A8D">
              <w:rPr>
                <w:rFonts w:ascii="TH Sarabun New" w:hAnsi="TH Sarabun New" w:cs="TH Sarabun New"/>
                <w:b/>
                <w:bCs/>
                <w:spacing w:val="-6"/>
                <w:sz w:val="32"/>
                <w:cs/>
              </w:rPr>
              <w:t xml:space="preserve">รวม </w:t>
            </w:r>
            <w:r w:rsidRPr="00357A8D">
              <w:rPr>
                <w:rFonts w:ascii="TH Sarabun New" w:hAnsi="TH Sarabun New" w:cs="TH Sarabun New"/>
                <w:b/>
                <w:bCs/>
                <w:spacing w:val="-6"/>
                <w:sz w:val="32"/>
                <w:szCs w:val="32"/>
                <w:cs/>
              </w:rPr>
              <w:t xml:space="preserve"> </w:t>
            </w:r>
            <w:r w:rsidRPr="00357A8D">
              <w:rPr>
                <w:rFonts w:ascii="TH Sarabun New" w:hAnsi="TH Sarabun New" w:cs="TH Sarabun New"/>
                <w:b/>
                <w:bCs/>
                <w:spacing w:val="-6"/>
                <w:sz w:val="32"/>
                <w:cs/>
              </w:rPr>
              <w:t>:</w:t>
            </w:r>
            <w:r w:rsidRPr="00357A8D">
              <w:rPr>
                <w:rFonts w:ascii="TH Sarabun New" w:hAnsi="TH Sarabun New" w:cs="TH Sarabun New"/>
                <w:b/>
                <w:bCs/>
                <w:spacing w:val="-6"/>
                <w:sz w:val="32"/>
                <w:szCs w:val="32"/>
                <w:cs/>
              </w:rPr>
              <w:t xml:space="preserve"> </w:t>
            </w:r>
            <w:r w:rsidRPr="00357A8D" w:rsidR="00810ACB">
              <w:rPr>
                <w:rFonts w:ascii="TH Sarabun New" w:hAnsi="TH Sarabun New" w:cs="TH Sarabun New"/>
                <w:b/>
                <w:bCs/>
                <w:spacing w:val="-6"/>
                <w:sz w:val="32"/>
                <w:cs/>
              </w:rPr>
              <w:t>3</w:t>
            </w:r>
          </w:p>
        </w:tc>
      </w:tr>
    </w:tbl>
    <w:p w:rsidRPr="00357A8D" w:rsidR="00283187" w:rsidP="00E65391" w:rsidRDefault="00283187" w14:paraId="2D272E1F" w14:textId="77777777">
      <w:pPr>
        <w:pStyle w:val="ListParagraph"/>
        <w:tabs>
          <w:tab w:val="left" w:pos="284"/>
          <w:tab w:val="left" w:pos="1134"/>
        </w:tabs>
        <w:jc w:val="thaiDistribute"/>
        <w:rPr>
          <w:rFonts w:ascii="TH Sarabun New" w:hAnsi="TH Sarabun New" w:cs="TH Sarabun New"/>
          <w:sz w:val="12"/>
          <w:szCs w:val="12"/>
        </w:rPr>
      </w:pPr>
    </w:p>
    <w:p w:rsidRPr="00357A8D" w:rsidR="0076029F" w:rsidP="00E65391" w:rsidRDefault="00D70CE2" w14:paraId="532137A6" w14:textId="77777777">
      <w:pPr>
        <w:pStyle w:val="ListParagraph"/>
        <w:numPr>
          <w:ilvl w:val="1"/>
          <w:numId w:val="2"/>
        </w:numPr>
        <w:tabs>
          <w:tab w:val="left" w:pos="284"/>
          <w:tab w:val="left" w:pos="1134"/>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sidR="0076029F">
        <w:rPr>
          <w:rFonts w:ascii="TH Sarabun New" w:hAnsi="TH Sarabun New" w:cs="TH Sarabun New"/>
          <w:sz w:val="32"/>
          <w:szCs w:val="32"/>
          <w:cs/>
        </w:rPr>
        <w:t>ด้านการเงินและการบัญชี</w:t>
      </w:r>
      <w:r w:rsidRPr="00357A8D" w:rsidR="0056109C">
        <w:rPr>
          <w:rFonts w:ascii="TH Sarabun New" w:hAnsi="TH Sarabun New" w:cs="TH Sarabun New"/>
          <w:sz w:val="32"/>
          <w:szCs w:val="32"/>
          <w:cs/>
        </w:rPr>
        <w:t xml:space="preserve"> </w:t>
      </w:r>
      <w:r w:rsidRPr="00357A8D" w:rsidR="003C3990">
        <w:rPr>
          <w:rFonts w:ascii="TH Sarabun New" w:hAnsi="TH Sarabun New" w:cs="TH Sarabun New"/>
          <w:sz w:val="32"/>
          <w:szCs w:val="32"/>
          <w:cs/>
        </w:rPr>
        <w:t xml:space="preserve"> </w:t>
      </w:r>
    </w:p>
    <w:p w:rsidRPr="00357A8D" w:rsidR="00123833" w:rsidP="00E65391" w:rsidRDefault="003C3990" w14:paraId="3C60B3B8" w14:textId="77777777">
      <w:pPr>
        <w:pStyle w:val="ListParagraph"/>
        <w:numPr>
          <w:ilvl w:val="2"/>
          <w:numId w:val="2"/>
        </w:numPr>
        <w:tabs>
          <w:tab w:val="left" w:pos="284"/>
          <w:tab w:val="left" w:pos="1843"/>
        </w:tabs>
        <w:ind w:left="0" w:firstLine="1276"/>
        <w:jc w:val="thaiDistribute"/>
        <w:rPr>
          <w:rFonts w:ascii="TH Sarabun New" w:hAnsi="TH Sarabun New" w:cs="TH Sarabun New"/>
          <w:sz w:val="32"/>
          <w:szCs w:val="32"/>
        </w:rPr>
      </w:pPr>
      <w:r w:rsidRPr="00357A8D">
        <w:rPr>
          <w:rFonts w:ascii="TH Sarabun New" w:hAnsi="TH Sarabun New" w:cs="TH Sarabun New"/>
          <w:sz w:val="32"/>
          <w:szCs w:val="32"/>
          <w:cs/>
        </w:rPr>
        <w:t>งบอุดหนุนจาก</w:t>
      </w:r>
      <w:r w:rsidRPr="00357A8D" w:rsidR="00F531E1">
        <w:rPr>
          <w:rFonts w:ascii="TH Sarabun New" w:hAnsi="TH Sarabun New" w:cs="TH Sarabun New"/>
          <w:sz w:val="32"/>
          <w:szCs w:val="32"/>
          <w:cs/>
        </w:rPr>
        <w:t>คณะ</w:t>
      </w:r>
      <w:r w:rsidRPr="00357A8D" w:rsidR="00123833">
        <w:rPr>
          <w:rFonts w:ascii="TH Sarabun New" w:hAnsi="TH Sarabun New" w:cs="TH Sarabun New"/>
          <w:sz w:val="32"/>
          <w:szCs w:val="32"/>
          <w:cs/>
        </w:rPr>
        <w:t>/มหาวิทยาลัย</w:t>
      </w:r>
      <w:r w:rsidRPr="00357A8D" w:rsidR="0042745C">
        <w:rPr>
          <w:rFonts w:ascii="TH Sarabun New" w:hAnsi="TH Sarabun New" w:cs="TH Sarabun New"/>
          <w:sz w:val="32"/>
          <w:szCs w:val="32"/>
          <w:cs/>
        </w:rPr>
        <w:t xml:space="preserve"> </w:t>
      </w:r>
    </w:p>
    <w:p w:rsidRPr="00357A8D" w:rsidR="00123833" w:rsidP="00E65391" w:rsidRDefault="00123833" w14:paraId="64DB8092" w14:textId="77777777">
      <w:pPr>
        <w:pStyle w:val="ListParagraph"/>
        <w:numPr>
          <w:ilvl w:val="0"/>
          <w:numId w:val="14"/>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เงินอุดหนุนค่าใช้จ่ายในการคัดเลือกเข้าศึกษาระดัปริญญาตรี</w:t>
      </w:r>
    </w:p>
    <w:p w:rsidRPr="00357A8D" w:rsidR="00123833" w:rsidP="00E65391" w:rsidRDefault="00123833" w14:paraId="53E03C00" w14:textId="77777777">
      <w:pPr>
        <w:pStyle w:val="ListParagraph"/>
        <w:numPr>
          <w:ilvl w:val="0"/>
          <w:numId w:val="14"/>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เงินอุดหนุนโครงการจัดการศึกษาระดับปริญญาตรี</w:t>
      </w:r>
    </w:p>
    <w:p w:rsidRPr="00357A8D" w:rsidR="002D5CFC" w:rsidP="00E65391" w:rsidRDefault="002D5CFC" w14:paraId="5C6AB978" w14:textId="77777777">
      <w:pPr>
        <w:pStyle w:val="ListParagraph"/>
        <w:numPr>
          <w:ilvl w:val="0"/>
          <w:numId w:val="14"/>
        </w:numPr>
        <w:tabs>
          <w:tab w:val="left" w:pos="284"/>
          <w:tab w:val="left" w:pos="1843"/>
        </w:tabs>
        <w:ind w:left="1843" w:hanging="207"/>
        <w:jc w:val="thaiDistribute"/>
        <w:rPr>
          <w:rFonts w:ascii="TH Sarabun New" w:hAnsi="TH Sarabun New" w:cs="TH Sarabun New"/>
          <w:sz w:val="32"/>
          <w:szCs w:val="32"/>
        </w:rPr>
      </w:pPr>
      <w:r w:rsidRPr="00357A8D">
        <w:rPr>
          <w:rFonts w:ascii="TH Sarabun New" w:hAnsi="TH Sarabun New" w:cs="TH Sarabun New"/>
          <w:sz w:val="32"/>
          <w:szCs w:val="32"/>
          <w:cs/>
        </w:rPr>
        <w:t>เงินอุดหนุนโครงการสนับสนุนการคัดเลือกและเพิ่มพูนความรู้ให้กับตัวแทนนักศึกษาเพื่อเข้าแข่งขันในโครงการต่าง ๆ</w:t>
      </w:r>
    </w:p>
    <w:p w:rsidRPr="00357A8D" w:rsidR="00123833" w:rsidRDefault="0042745C" w14:paraId="055A18E6" w14:textId="77777777">
      <w:pPr>
        <w:numPr>
          <w:ilvl w:val="0"/>
          <w:numId w:val="14"/>
        </w:numPr>
        <w:ind w:left="1843" w:hanging="207"/>
        <w:contextualSpacing/>
        <w:rPr>
          <w:rFonts w:ascii="TH SarabunPSK" w:hAnsi="TH SarabunPSK" w:cs="TH SarabunPSK"/>
          <w:sz w:val="32"/>
          <w:szCs w:val="32"/>
        </w:rPr>
        <w:pPrChange w:author="PC" w:date="2023-03-31T11:42:00Z" w:id="1917">
          <w:pPr>
            <w:numPr>
              <w:numId w:val="14"/>
            </w:numPr>
            <w:ind w:left="1996" w:hanging="360"/>
            <w:contextualSpacing/>
          </w:pPr>
        </w:pPrChange>
      </w:pPr>
      <w:r w:rsidRPr="00357A8D">
        <w:rPr>
          <w:rFonts w:ascii="TH SarabunPSK" w:hAnsi="TH SarabunPSK" w:cs="TH SarabunPSK"/>
          <w:sz w:val="32"/>
          <w:szCs w:val="32"/>
          <w:cs/>
        </w:rPr>
        <w:t>เงินอุดหนุนทั่วไปจากมหาวิทยาลัย</w:t>
      </w:r>
    </w:p>
    <w:p w:rsidRPr="00357A8D" w:rsidR="00123833" w:rsidP="00E65391" w:rsidRDefault="004339A4" w14:paraId="6C79DD09" w14:textId="77777777">
      <w:pPr>
        <w:pStyle w:val="ListParagraph"/>
        <w:tabs>
          <w:tab w:val="left" w:pos="284"/>
          <w:tab w:val="left" w:pos="1843"/>
        </w:tabs>
        <w:ind w:left="1276"/>
        <w:jc w:val="thaiDistribute"/>
        <w:rPr>
          <w:rFonts w:ascii="TH Sarabun New" w:hAnsi="TH Sarabun New" w:cs="TH Sarabun New"/>
          <w:i/>
          <w:iCs/>
          <w:sz w:val="32"/>
          <w:szCs w:val="32"/>
        </w:rPr>
      </w:pPr>
      <w:r w:rsidRPr="00357A8D">
        <w:rPr>
          <w:rFonts w:ascii="TH Sarabun New" w:hAnsi="TH Sarabun New" w:cs="TH Sarabun New"/>
          <w:sz w:val="32"/>
          <w:szCs w:val="32"/>
        </w:rPr>
        <w:t>6</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2 </w:t>
      </w:r>
      <w:r w:rsidRPr="00357A8D" w:rsidR="00123833">
        <w:rPr>
          <w:rFonts w:ascii="TH Sarabun New" w:hAnsi="TH Sarabun New" w:cs="TH Sarabun New"/>
          <w:sz w:val="32"/>
          <w:szCs w:val="32"/>
          <w:cs/>
        </w:rPr>
        <w:t>ทุนสนับสนุนการศึกษาอาจารย์และนักศึกษา</w:t>
      </w:r>
    </w:p>
    <w:p w:rsidRPr="00357A8D" w:rsidR="002D5CFC" w:rsidP="00E65391" w:rsidRDefault="002D5CFC" w14:paraId="1A2185ED" w14:textId="77777777">
      <w:pPr>
        <w:pStyle w:val="ListParagraph"/>
        <w:numPr>
          <w:ilvl w:val="0"/>
          <w:numId w:val="15"/>
        </w:numPr>
        <w:tabs>
          <w:tab w:val="left" w:pos="284"/>
          <w:tab w:val="left" w:pos="1843"/>
        </w:tabs>
        <w:jc w:val="thaiDistribute"/>
        <w:rPr>
          <w:rFonts w:ascii="TH Sarabun New" w:hAnsi="TH Sarabun New" w:cs="TH Sarabun New"/>
          <w:i/>
          <w:iCs/>
          <w:sz w:val="32"/>
          <w:szCs w:val="32"/>
        </w:rPr>
      </w:pPr>
      <w:r w:rsidRPr="00357A8D">
        <w:rPr>
          <w:rFonts w:ascii="TH Sarabun New" w:hAnsi="TH Sarabun New" w:cs="TH Sarabun New"/>
          <w:sz w:val="32"/>
          <w:szCs w:val="32"/>
          <w:cs/>
        </w:rPr>
        <w:t>ทุนสนับสนุนการศึกษาอาจารย์ศึกษาต่อระดับปริญาโทและปริญญาเอก</w:t>
      </w:r>
    </w:p>
    <w:p w:rsidRPr="00357A8D" w:rsidR="002D5CFC" w:rsidP="00E65391" w:rsidRDefault="002D5CFC" w14:paraId="131B9F0E" w14:textId="77777777">
      <w:pPr>
        <w:pStyle w:val="ListParagraph"/>
        <w:numPr>
          <w:ilvl w:val="0"/>
          <w:numId w:val="15"/>
        </w:numPr>
        <w:tabs>
          <w:tab w:val="left" w:pos="284"/>
          <w:tab w:val="left" w:pos="1843"/>
        </w:tabs>
        <w:jc w:val="thaiDistribute"/>
        <w:rPr>
          <w:rFonts w:ascii="TH Sarabun New" w:hAnsi="TH Sarabun New" w:cs="TH Sarabun New"/>
          <w:i/>
          <w:iCs/>
          <w:sz w:val="32"/>
          <w:szCs w:val="32"/>
        </w:rPr>
      </w:pPr>
      <w:r w:rsidRPr="00357A8D">
        <w:rPr>
          <w:rFonts w:ascii="TH SarabunPSK" w:hAnsi="TH SarabunPSK" w:cs="TH SarabunPSK"/>
          <w:sz w:val="32"/>
          <w:szCs w:val="32"/>
          <w:cs/>
        </w:rPr>
        <w:t xml:space="preserve">ทุนสนับสนุนการศึกษานักศึกษา ประเภท ทุนขาดแคลน  ทุนเรียนดี </w:t>
      </w:r>
    </w:p>
    <w:p w:rsidRPr="00357A8D" w:rsidR="005164E3" w:rsidP="00E65391" w:rsidRDefault="004339A4" w14:paraId="25B19A47" w14:textId="77777777">
      <w:pPr>
        <w:pStyle w:val="ListParagraph"/>
        <w:tabs>
          <w:tab w:val="left" w:pos="284"/>
          <w:tab w:val="left" w:pos="1843"/>
        </w:tabs>
        <w:ind w:left="1276"/>
        <w:jc w:val="thaiDistribute"/>
        <w:rPr>
          <w:rFonts w:ascii="TH Sarabun New" w:hAnsi="TH Sarabun New" w:cs="TH Sarabun New"/>
          <w:i/>
          <w:iCs/>
          <w:sz w:val="32"/>
          <w:szCs w:val="32"/>
          <w:cs/>
        </w:rPr>
      </w:pPr>
      <w:r w:rsidRPr="00357A8D">
        <w:rPr>
          <w:rFonts w:ascii="TH Sarabun New" w:hAnsi="TH Sarabun New" w:cs="TH Sarabun New"/>
          <w:sz w:val="32"/>
          <w:szCs w:val="32"/>
        </w:rPr>
        <w:t>6</w:t>
      </w:r>
      <w:r w:rsidRPr="00357A8D">
        <w:rPr>
          <w:rFonts w:ascii="TH Sarabun New" w:hAnsi="TH Sarabun New" w:cs="TH Sarabun New"/>
          <w:sz w:val="32"/>
          <w:szCs w:val="32"/>
          <w:cs/>
        </w:rPr>
        <w:t>.</w:t>
      </w:r>
      <w:r w:rsidRPr="00357A8D">
        <w:rPr>
          <w:rFonts w:ascii="TH Sarabun New" w:hAnsi="TH Sarabun New" w:cs="TH Sarabun New"/>
          <w:sz w:val="32"/>
          <w:szCs w:val="32"/>
        </w:rPr>
        <w:t>3</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3 </w:t>
      </w:r>
      <w:r w:rsidRPr="00357A8D" w:rsidR="003C3990">
        <w:rPr>
          <w:rFonts w:ascii="TH Sarabun New" w:hAnsi="TH Sarabun New" w:cs="TH Sarabun New"/>
          <w:sz w:val="32"/>
          <w:szCs w:val="32"/>
          <w:cs/>
        </w:rPr>
        <w:t>ประมาณการรายได้และค่าใช้จ่าย</w:t>
      </w:r>
      <w:r w:rsidRPr="00357A8D" w:rsidR="00FC15F5">
        <w:rPr>
          <w:rFonts w:ascii="TH Sarabun New" w:hAnsi="TH Sarabun New" w:cs="TH Sarabun New"/>
          <w:sz w:val="32"/>
          <w:szCs w:val="32"/>
          <w:cs/>
        </w:rPr>
        <w:t>นักศึกษา</w:t>
      </w:r>
      <w:r w:rsidRPr="00357A8D" w:rsidR="003C3990">
        <w:rPr>
          <w:rFonts w:ascii="TH Sarabun New" w:hAnsi="TH Sarabun New" w:cs="TH Sarabun New"/>
          <w:sz w:val="32"/>
          <w:szCs w:val="32"/>
          <w:cs/>
        </w:rPr>
        <w:t>ของหลักสูตร</w:t>
      </w:r>
      <w:r w:rsidRPr="00357A8D" w:rsidR="002D5CFC">
        <w:rPr>
          <w:rFonts w:ascii="TH Sarabun New" w:hAnsi="TH Sarabun New" w:cs="TH Sarabun New"/>
          <w:sz w:val="32"/>
          <w:szCs w:val="32"/>
          <w:cs/>
        </w:rPr>
        <w:t>เศรษฐศาสตรบัณฑิต</w:t>
      </w:r>
    </w:p>
    <w:tbl>
      <w:tblPr>
        <w:tblW w:w="896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28"/>
        <w:gridCol w:w="1147"/>
        <w:gridCol w:w="1147"/>
        <w:gridCol w:w="1147"/>
        <w:gridCol w:w="1147"/>
        <w:gridCol w:w="1147"/>
      </w:tblGrid>
      <w:tr w:rsidRPr="00357A8D" w:rsidR="00357A8D" w:rsidTr="00E7092B" w14:paraId="028FFC3A" w14:textId="77777777">
        <w:trPr>
          <w:trHeight w:val="328"/>
          <w:tblHeader/>
        </w:trPr>
        <w:tc>
          <w:tcPr>
            <w:tcW w:w="3228" w:type="dxa"/>
            <w:tcBorders>
              <w:bottom w:val="single" w:color="auto" w:sz="4" w:space="0"/>
            </w:tcBorders>
            <w:shd w:val="clear" w:color="auto" w:fill="auto"/>
            <w:noWrap/>
          </w:tcPr>
          <w:p w:rsidRPr="00357A8D" w:rsidR="005164E3" w:rsidRDefault="005164E3" w14:paraId="2978667E" w14:textId="77777777">
            <w:pPr>
              <w:jc w:val="center"/>
              <w:rPr>
                <w:rFonts w:ascii="TH Sarabun New" w:hAnsi="TH Sarabun New" w:cs="TH Sarabun New"/>
                <w:sz w:val="28"/>
                <w:rPrChange w:author="PC" w:date="2023-03-31T11:41:00Z" w:id="1918">
                  <w:rPr>
                    <w:rFonts w:ascii="TH Sarabun New" w:hAnsi="TH Sarabun New" w:cs="TH Sarabun New"/>
                    <w:color w:val="FF0000"/>
                    <w:sz w:val="28"/>
                  </w:rPr>
                </w:rPrChange>
              </w:rPr>
            </w:pPr>
            <w:r w:rsidRPr="00357A8D">
              <w:rPr>
                <w:rFonts w:ascii="TH Sarabun New" w:hAnsi="TH Sarabun New" w:cs="TH Sarabun New"/>
                <w:sz w:val="28"/>
                <w:cs/>
              </w:rPr>
              <w:t>รายละเอียด</w:t>
            </w:r>
          </w:p>
        </w:tc>
        <w:tc>
          <w:tcPr>
            <w:tcW w:w="1147" w:type="dxa"/>
            <w:tcBorders>
              <w:bottom w:val="single" w:color="auto" w:sz="4" w:space="0"/>
            </w:tcBorders>
            <w:shd w:val="clear" w:color="auto" w:fill="auto"/>
          </w:tcPr>
          <w:p w:rsidRPr="00357A8D" w:rsidR="005164E3" w:rsidRDefault="005164E3" w14:paraId="0B00BB4E" w14:textId="77777777">
            <w:pPr>
              <w:jc w:val="center"/>
              <w:rPr>
                <w:rFonts w:ascii="TH Sarabun New" w:hAnsi="TH Sarabun New" w:cs="TH Sarabun New"/>
                <w:sz w:val="28"/>
                <w:rPrChange w:author="PC" w:date="2023-03-31T11:41:00Z" w:id="1919">
                  <w:rPr>
                    <w:rFonts w:ascii="TH Sarabun New" w:hAnsi="TH Sarabun New" w:cs="TH Sarabun New"/>
                    <w:color w:val="FF0000"/>
                    <w:sz w:val="28"/>
                  </w:rPr>
                </w:rPrChange>
              </w:rPr>
            </w:pPr>
            <w:r w:rsidRPr="00357A8D">
              <w:rPr>
                <w:rFonts w:ascii="TH Sarabun New" w:hAnsi="TH Sarabun New" w:cs="TH Sarabun New"/>
                <w:sz w:val="28"/>
                <w:cs/>
              </w:rPr>
              <w:t>2566</w:t>
            </w:r>
          </w:p>
        </w:tc>
        <w:tc>
          <w:tcPr>
            <w:tcW w:w="1147" w:type="dxa"/>
            <w:tcBorders>
              <w:bottom w:val="single" w:color="auto" w:sz="4" w:space="0"/>
            </w:tcBorders>
            <w:shd w:val="clear" w:color="auto" w:fill="auto"/>
          </w:tcPr>
          <w:p w:rsidRPr="00357A8D" w:rsidR="005164E3" w:rsidRDefault="005164E3" w14:paraId="361E5669" w14:textId="77777777">
            <w:pPr>
              <w:jc w:val="center"/>
              <w:rPr>
                <w:rFonts w:ascii="TH Sarabun New" w:hAnsi="TH Sarabun New" w:cs="TH Sarabun New"/>
                <w:sz w:val="28"/>
                <w:rPrChange w:author="PC" w:date="2023-03-31T11:41:00Z" w:id="1920">
                  <w:rPr>
                    <w:rFonts w:ascii="TH Sarabun New" w:hAnsi="TH Sarabun New" w:cs="TH Sarabun New"/>
                    <w:color w:val="FF0000"/>
                    <w:sz w:val="28"/>
                  </w:rPr>
                </w:rPrChange>
              </w:rPr>
            </w:pPr>
            <w:r w:rsidRPr="00357A8D">
              <w:rPr>
                <w:rFonts w:ascii="TH Sarabun New" w:hAnsi="TH Sarabun New" w:cs="TH Sarabun New"/>
                <w:sz w:val="28"/>
                <w:cs/>
              </w:rPr>
              <w:t>2567</w:t>
            </w:r>
          </w:p>
        </w:tc>
        <w:tc>
          <w:tcPr>
            <w:tcW w:w="1147" w:type="dxa"/>
            <w:tcBorders>
              <w:bottom w:val="single" w:color="auto" w:sz="4" w:space="0"/>
            </w:tcBorders>
            <w:shd w:val="clear" w:color="auto" w:fill="auto"/>
          </w:tcPr>
          <w:p w:rsidRPr="00357A8D" w:rsidR="005164E3" w:rsidRDefault="005164E3" w14:paraId="44E5C107" w14:textId="77777777">
            <w:pPr>
              <w:jc w:val="center"/>
              <w:rPr>
                <w:rFonts w:ascii="TH Sarabun New" w:hAnsi="TH Sarabun New" w:cs="TH Sarabun New"/>
                <w:sz w:val="28"/>
                <w:rPrChange w:author="PC" w:date="2023-03-31T11:41:00Z" w:id="1921">
                  <w:rPr>
                    <w:rFonts w:ascii="TH Sarabun New" w:hAnsi="TH Sarabun New" w:cs="TH Sarabun New"/>
                    <w:color w:val="FF0000"/>
                    <w:sz w:val="28"/>
                  </w:rPr>
                </w:rPrChange>
              </w:rPr>
            </w:pPr>
            <w:r w:rsidRPr="00357A8D">
              <w:rPr>
                <w:rFonts w:ascii="TH Sarabun New" w:hAnsi="TH Sarabun New" w:cs="TH Sarabun New"/>
                <w:sz w:val="28"/>
                <w:cs/>
              </w:rPr>
              <w:t>2568</w:t>
            </w:r>
          </w:p>
        </w:tc>
        <w:tc>
          <w:tcPr>
            <w:tcW w:w="1147" w:type="dxa"/>
            <w:tcBorders>
              <w:bottom w:val="single" w:color="auto" w:sz="4" w:space="0"/>
            </w:tcBorders>
            <w:shd w:val="clear" w:color="auto" w:fill="auto"/>
          </w:tcPr>
          <w:p w:rsidRPr="00357A8D" w:rsidR="005164E3" w:rsidRDefault="005164E3" w14:paraId="3D2AFCF0" w14:textId="77777777">
            <w:pPr>
              <w:jc w:val="center"/>
              <w:rPr>
                <w:rFonts w:ascii="TH Sarabun New" w:hAnsi="TH Sarabun New" w:cs="TH Sarabun New"/>
                <w:sz w:val="28"/>
                <w:rPrChange w:author="PC" w:date="2023-03-31T11:41:00Z" w:id="1922">
                  <w:rPr>
                    <w:rFonts w:ascii="TH Sarabun New" w:hAnsi="TH Sarabun New" w:cs="TH Sarabun New"/>
                    <w:color w:val="FF0000"/>
                    <w:sz w:val="28"/>
                  </w:rPr>
                </w:rPrChange>
              </w:rPr>
            </w:pPr>
            <w:r w:rsidRPr="00357A8D">
              <w:rPr>
                <w:rFonts w:ascii="TH Sarabun New" w:hAnsi="TH Sarabun New" w:cs="TH Sarabun New"/>
                <w:sz w:val="28"/>
              </w:rPr>
              <w:t>2569</w:t>
            </w:r>
          </w:p>
        </w:tc>
        <w:tc>
          <w:tcPr>
            <w:tcW w:w="1147" w:type="dxa"/>
            <w:tcBorders>
              <w:bottom w:val="single" w:color="auto" w:sz="4" w:space="0"/>
            </w:tcBorders>
            <w:shd w:val="clear" w:color="auto" w:fill="auto"/>
          </w:tcPr>
          <w:p w:rsidRPr="00357A8D" w:rsidR="005164E3" w:rsidRDefault="005164E3" w14:paraId="35366365" w14:textId="77777777">
            <w:pPr>
              <w:jc w:val="center"/>
              <w:rPr>
                <w:rFonts w:ascii="TH Sarabun New" w:hAnsi="TH Sarabun New" w:cs="TH Sarabun New"/>
                <w:sz w:val="28"/>
                <w:rPrChange w:author="PC" w:date="2023-03-31T11:41:00Z" w:id="1923">
                  <w:rPr>
                    <w:rFonts w:ascii="TH Sarabun New" w:hAnsi="TH Sarabun New" w:cs="TH Sarabun New"/>
                    <w:color w:val="FF0000"/>
                    <w:sz w:val="28"/>
                  </w:rPr>
                </w:rPrChange>
              </w:rPr>
            </w:pPr>
            <w:r w:rsidRPr="00357A8D">
              <w:rPr>
                <w:rFonts w:ascii="TH Sarabun New" w:hAnsi="TH Sarabun New" w:cs="TH Sarabun New"/>
                <w:sz w:val="28"/>
              </w:rPr>
              <w:t>2570</w:t>
            </w:r>
          </w:p>
        </w:tc>
      </w:tr>
      <w:tr w:rsidRPr="00357A8D" w:rsidR="00357A8D" w:rsidTr="00E7092B" w14:paraId="6F757B04" w14:textId="77777777">
        <w:trPr>
          <w:trHeight w:val="343"/>
        </w:trPr>
        <w:tc>
          <w:tcPr>
            <w:tcW w:w="3228" w:type="dxa"/>
            <w:tcBorders>
              <w:bottom w:val="nil"/>
            </w:tcBorders>
            <w:shd w:val="clear" w:color="auto" w:fill="auto"/>
            <w:noWrap/>
          </w:tcPr>
          <w:p w:rsidRPr="00357A8D" w:rsidR="005164E3" w:rsidRDefault="005164E3" w14:paraId="68CBEB13" w14:textId="77777777">
            <w:pPr>
              <w:spacing w:before="60"/>
              <w:rPr>
                <w:rFonts w:ascii="TH Sarabun New" w:hAnsi="TH Sarabun New" w:cs="TH Sarabun New"/>
                <w:sz w:val="28"/>
                <w:rPrChange w:author="PC" w:date="2023-03-31T11:41:00Z" w:id="1924">
                  <w:rPr>
                    <w:rFonts w:ascii="TH Sarabun New" w:hAnsi="TH Sarabun New" w:cs="TH Sarabun New"/>
                    <w:color w:val="FF0000"/>
                    <w:sz w:val="28"/>
                  </w:rPr>
                </w:rPrChange>
              </w:rPr>
            </w:pPr>
            <w:r w:rsidRPr="00357A8D">
              <w:rPr>
                <w:rFonts w:ascii="TH Sarabun New" w:hAnsi="TH Sarabun New" w:cs="TH Sarabun New"/>
                <w:sz w:val="28"/>
              </w:rPr>
              <w:t>1</w:t>
            </w:r>
            <w:r w:rsidRPr="00357A8D">
              <w:rPr>
                <w:rFonts w:ascii="TH Sarabun New" w:hAnsi="TH Sarabun New" w:cs="TH Sarabun New"/>
                <w:sz w:val="28"/>
                <w:cs/>
              </w:rPr>
              <w:t>.งบบุคลากร</w:t>
            </w:r>
          </w:p>
        </w:tc>
        <w:tc>
          <w:tcPr>
            <w:tcW w:w="1147" w:type="dxa"/>
            <w:tcBorders>
              <w:bottom w:val="nil"/>
            </w:tcBorders>
            <w:shd w:val="clear" w:color="auto" w:fill="auto"/>
          </w:tcPr>
          <w:p w:rsidRPr="00357A8D" w:rsidR="005164E3" w:rsidRDefault="005164E3" w14:paraId="720625F9" w14:textId="77777777">
            <w:pPr>
              <w:spacing w:before="60"/>
              <w:jc w:val="center"/>
              <w:rPr>
                <w:rFonts w:ascii="TH Sarabun New" w:hAnsi="TH Sarabun New" w:cs="TH Sarabun New"/>
                <w:sz w:val="28"/>
                <w:rPrChange w:author="PC" w:date="2023-03-31T11:41:00Z" w:id="1925">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70EBABC7" w14:textId="77777777">
            <w:pPr>
              <w:spacing w:before="60"/>
              <w:jc w:val="center"/>
              <w:rPr>
                <w:rFonts w:ascii="TH Sarabun New" w:hAnsi="TH Sarabun New" w:cs="TH Sarabun New"/>
                <w:sz w:val="28"/>
                <w:rPrChange w:author="PC" w:date="2023-03-31T11:41:00Z" w:id="1926">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1C29E7E8" w14:textId="77777777">
            <w:pPr>
              <w:spacing w:before="60"/>
              <w:jc w:val="center"/>
              <w:rPr>
                <w:rFonts w:ascii="TH Sarabun New" w:hAnsi="TH Sarabun New" w:cs="TH Sarabun New"/>
                <w:sz w:val="28"/>
                <w:rPrChange w:author="PC" w:date="2023-03-31T11:41:00Z" w:id="1927">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0EB27771" w14:textId="77777777">
            <w:pPr>
              <w:spacing w:before="60"/>
              <w:jc w:val="center"/>
              <w:rPr>
                <w:rFonts w:ascii="TH Sarabun New" w:hAnsi="TH Sarabun New" w:cs="TH Sarabun New"/>
                <w:sz w:val="28"/>
                <w:rPrChange w:author="PC" w:date="2023-03-31T11:41:00Z" w:id="1928">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6F9CDA74" w14:textId="77777777">
            <w:pPr>
              <w:spacing w:before="60"/>
              <w:jc w:val="center"/>
              <w:rPr>
                <w:rFonts w:ascii="TH Sarabun New" w:hAnsi="TH Sarabun New" w:cs="TH Sarabun New"/>
                <w:sz w:val="28"/>
                <w:rPrChange w:author="PC" w:date="2023-03-31T11:41:00Z" w:id="1929">
                  <w:rPr>
                    <w:rFonts w:ascii="TH Sarabun New" w:hAnsi="TH Sarabun New" w:cs="TH Sarabun New"/>
                    <w:color w:val="FF0000"/>
                    <w:sz w:val="28"/>
                  </w:rPr>
                </w:rPrChange>
              </w:rPr>
            </w:pPr>
          </w:p>
        </w:tc>
      </w:tr>
      <w:tr w:rsidRPr="00357A8D" w:rsidR="00357A8D" w:rsidTr="00E7092B" w14:paraId="342533AD" w14:textId="77777777">
        <w:trPr>
          <w:trHeight w:val="281"/>
        </w:trPr>
        <w:tc>
          <w:tcPr>
            <w:tcW w:w="3228" w:type="dxa"/>
            <w:tcBorders>
              <w:top w:val="nil"/>
              <w:bottom w:val="nil"/>
            </w:tcBorders>
            <w:shd w:val="clear" w:color="auto" w:fill="auto"/>
            <w:noWrap/>
          </w:tcPr>
          <w:p w:rsidRPr="00357A8D" w:rsidR="005164E3" w:rsidRDefault="005164E3" w14:paraId="08FD316E" w14:textId="77777777">
            <w:pPr>
              <w:spacing w:before="60"/>
              <w:rPr>
                <w:rFonts w:ascii="TH Sarabun New" w:hAnsi="TH Sarabun New" w:cs="TH Sarabun New"/>
                <w:sz w:val="28"/>
                <w:cs/>
                <w:rPrChange w:author="PC" w:date="2023-03-31T11:41:00Z" w:id="1930">
                  <w:rPr>
                    <w:rFonts w:ascii="TH Sarabun New" w:hAnsi="TH Sarabun New" w:cs="TH Sarabun New"/>
                    <w:color w:val="FF0000"/>
                    <w:sz w:val="28"/>
                    <w:cs/>
                  </w:rPr>
                </w:rPrChange>
              </w:rPr>
            </w:pPr>
            <w:r w:rsidRPr="00357A8D">
              <w:rPr>
                <w:rFonts w:ascii="TH Sarabun New" w:hAnsi="TH Sarabun New" w:cs="TH Sarabun New"/>
                <w:sz w:val="28"/>
                <w:cs/>
              </w:rPr>
              <w:t xml:space="preserve">  -หมวดเงินเดือน/ค่าจ้าง งบคณะ</w:t>
            </w:r>
          </w:p>
        </w:tc>
        <w:tc>
          <w:tcPr>
            <w:tcW w:w="1147" w:type="dxa"/>
            <w:tcBorders>
              <w:top w:val="nil"/>
              <w:bottom w:val="nil"/>
            </w:tcBorders>
            <w:shd w:val="clear" w:color="auto" w:fill="auto"/>
          </w:tcPr>
          <w:p w:rsidRPr="00357A8D" w:rsidR="005164E3" w:rsidRDefault="005164E3" w14:paraId="745E0EDE" w14:textId="77777777">
            <w:pPr>
              <w:spacing w:before="60"/>
              <w:rPr>
                <w:rFonts w:ascii="TH Sarabun New" w:hAnsi="TH Sarabun New" w:cs="TH Sarabun New"/>
                <w:sz w:val="28"/>
                <w:rPrChange w:author="PC" w:date="2023-03-31T11:41:00Z" w:id="1931">
                  <w:rPr>
                    <w:rFonts w:ascii="TH Sarabun New" w:hAnsi="TH Sarabun New" w:cs="TH Sarabun New"/>
                    <w:color w:val="FF0000"/>
                    <w:sz w:val="28"/>
                  </w:rPr>
                </w:rPrChange>
              </w:rPr>
            </w:pPr>
            <w:r w:rsidRPr="00357A8D">
              <w:rPr>
                <w:rFonts w:ascii="TH Sarabun New" w:hAnsi="TH Sarabun New" w:cs="TH Sarabun New"/>
                <w:sz w:val="28"/>
              </w:rPr>
              <w:t xml:space="preserve">10,206,240 </w:t>
            </w:r>
          </w:p>
        </w:tc>
        <w:tc>
          <w:tcPr>
            <w:tcW w:w="1147" w:type="dxa"/>
            <w:tcBorders>
              <w:top w:val="nil"/>
              <w:bottom w:val="nil"/>
            </w:tcBorders>
            <w:shd w:val="clear" w:color="auto" w:fill="auto"/>
          </w:tcPr>
          <w:p w:rsidRPr="00357A8D" w:rsidR="005164E3" w:rsidRDefault="005164E3" w14:paraId="576D468B" w14:textId="77777777">
            <w:pPr>
              <w:spacing w:before="60"/>
              <w:jc w:val="center"/>
              <w:rPr>
                <w:rFonts w:ascii="TH Sarabun New" w:hAnsi="TH Sarabun New" w:cs="TH Sarabun New"/>
                <w:sz w:val="28"/>
                <w:rPrChange w:author="PC" w:date="2023-03-31T11:41:00Z" w:id="1932">
                  <w:rPr>
                    <w:rFonts w:ascii="TH Sarabun New" w:hAnsi="TH Sarabun New" w:cs="TH Sarabun New"/>
                    <w:color w:val="FF0000"/>
                    <w:sz w:val="28"/>
                  </w:rPr>
                </w:rPrChange>
              </w:rPr>
            </w:pPr>
            <w:r w:rsidRPr="00357A8D">
              <w:rPr>
                <w:rFonts w:ascii="TH Sarabun New" w:hAnsi="TH Sarabun New" w:cs="TH Sarabun New"/>
                <w:sz w:val="28"/>
              </w:rPr>
              <w:t>11,226,864</w:t>
            </w:r>
          </w:p>
        </w:tc>
        <w:tc>
          <w:tcPr>
            <w:tcW w:w="1147" w:type="dxa"/>
            <w:tcBorders>
              <w:top w:val="nil"/>
              <w:bottom w:val="nil"/>
            </w:tcBorders>
            <w:shd w:val="clear" w:color="auto" w:fill="auto"/>
          </w:tcPr>
          <w:p w:rsidRPr="00357A8D" w:rsidR="005164E3" w:rsidRDefault="005164E3" w14:paraId="163831EB" w14:textId="77777777">
            <w:pPr>
              <w:spacing w:before="60"/>
              <w:jc w:val="center"/>
              <w:rPr>
                <w:rFonts w:ascii="TH Sarabun New" w:hAnsi="TH Sarabun New" w:cs="TH Sarabun New"/>
                <w:sz w:val="28"/>
                <w:rPrChange w:author="PC" w:date="2023-03-31T11:41:00Z" w:id="1933">
                  <w:rPr>
                    <w:rFonts w:ascii="TH Sarabun New" w:hAnsi="TH Sarabun New" w:cs="TH Sarabun New"/>
                    <w:color w:val="FF0000"/>
                    <w:sz w:val="28"/>
                  </w:rPr>
                </w:rPrChange>
              </w:rPr>
            </w:pPr>
            <w:r w:rsidRPr="00357A8D">
              <w:rPr>
                <w:rFonts w:ascii="TH Sarabun New" w:hAnsi="TH Sarabun New" w:cs="TH Sarabun New"/>
                <w:sz w:val="28"/>
              </w:rPr>
              <w:t>12,349,550</w:t>
            </w:r>
          </w:p>
        </w:tc>
        <w:tc>
          <w:tcPr>
            <w:tcW w:w="1147" w:type="dxa"/>
            <w:tcBorders>
              <w:top w:val="nil"/>
              <w:bottom w:val="nil"/>
            </w:tcBorders>
            <w:shd w:val="clear" w:color="auto" w:fill="auto"/>
          </w:tcPr>
          <w:p w:rsidRPr="00357A8D" w:rsidR="005164E3" w:rsidRDefault="005164E3" w14:paraId="04DFBBAC" w14:textId="77777777">
            <w:pPr>
              <w:spacing w:before="60"/>
              <w:jc w:val="center"/>
              <w:rPr>
                <w:rFonts w:ascii="TH Sarabun New" w:hAnsi="TH Sarabun New" w:cs="TH Sarabun New"/>
                <w:sz w:val="28"/>
                <w:rPrChange w:author="PC" w:date="2023-03-31T11:41:00Z" w:id="1934">
                  <w:rPr>
                    <w:rFonts w:ascii="TH Sarabun New" w:hAnsi="TH Sarabun New" w:cs="TH Sarabun New"/>
                    <w:color w:val="FF0000"/>
                    <w:sz w:val="28"/>
                  </w:rPr>
                </w:rPrChange>
              </w:rPr>
            </w:pPr>
            <w:r w:rsidRPr="00357A8D">
              <w:rPr>
                <w:rFonts w:ascii="TH Sarabun New" w:hAnsi="TH Sarabun New" w:cs="TH Sarabun New"/>
                <w:sz w:val="28"/>
              </w:rPr>
              <w:t xml:space="preserve">13,584,505 </w:t>
            </w:r>
          </w:p>
        </w:tc>
        <w:tc>
          <w:tcPr>
            <w:tcW w:w="1147" w:type="dxa"/>
            <w:tcBorders>
              <w:top w:val="nil"/>
              <w:bottom w:val="nil"/>
            </w:tcBorders>
            <w:shd w:val="clear" w:color="auto" w:fill="auto"/>
          </w:tcPr>
          <w:p w:rsidRPr="00357A8D" w:rsidR="005164E3" w:rsidRDefault="005164E3" w14:paraId="162F6AE9" w14:textId="77777777">
            <w:pPr>
              <w:spacing w:before="60"/>
              <w:jc w:val="center"/>
              <w:rPr>
                <w:rFonts w:ascii="TH Sarabun New" w:hAnsi="TH Sarabun New" w:cs="TH Sarabun New"/>
                <w:sz w:val="28"/>
                <w:rPrChange w:author="PC" w:date="2023-03-31T11:41:00Z" w:id="1935">
                  <w:rPr>
                    <w:rFonts w:ascii="TH Sarabun New" w:hAnsi="TH Sarabun New" w:cs="TH Sarabun New"/>
                    <w:color w:val="FF0000"/>
                    <w:sz w:val="28"/>
                  </w:rPr>
                </w:rPrChange>
              </w:rPr>
            </w:pPr>
            <w:r w:rsidRPr="00357A8D">
              <w:rPr>
                <w:rFonts w:ascii="TH Sarabun New" w:hAnsi="TH Sarabun New" w:cs="TH Sarabun New"/>
                <w:sz w:val="28"/>
              </w:rPr>
              <w:t>14,942,956</w:t>
            </w:r>
          </w:p>
        </w:tc>
      </w:tr>
      <w:tr w:rsidRPr="00357A8D" w:rsidR="00357A8D" w:rsidTr="00E7092B" w14:paraId="2360AE08" w14:textId="77777777">
        <w:trPr>
          <w:trHeight w:val="328"/>
        </w:trPr>
        <w:tc>
          <w:tcPr>
            <w:tcW w:w="3228" w:type="dxa"/>
            <w:tcBorders>
              <w:top w:val="nil"/>
              <w:bottom w:val="single" w:color="auto" w:sz="4" w:space="0"/>
            </w:tcBorders>
            <w:shd w:val="clear" w:color="auto" w:fill="auto"/>
            <w:noWrap/>
          </w:tcPr>
          <w:p w:rsidRPr="00357A8D" w:rsidR="005164E3" w:rsidRDefault="005164E3" w14:paraId="123C552F" w14:textId="77777777">
            <w:pPr>
              <w:spacing w:before="60"/>
              <w:rPr>
                <w:rFonts w:ascii="TH Sarabun New" w:hAnsi="TH Sarabun New" w:cs="TH Sarabun New"/>
                <w:sz w:val="28"/>
                <w:rPrChange w:author="PC" w:date="2023-03-31T11:41:00Z" w:id="1936">
                  <w:rPr>
                    <w:rFonts w:ascii="TH Sarabun New" w:hAnsi="TH Sarabun New" w:cs="TH Sarabun New"/>
                    <w:color w:val="FF0000"/>
                    <w:sz w:val="28"/>
                  </w:rPr>
                </w:rPrChange>
              </w:rPr>
            </w:pPr>
            <w:r w:rsidRPr="00357A8D">
              <w:rPr>
                <w:rFonts w:ascii="TH Sarabun New" w:hAnsi="TH Sarabun New" w:cs="TH Sarabun New"/>
                <w:sz w:val="28"/>
                <w:cs/>
              </w:rPr>
              <w:t xml:space="preserve">  -หมวดเงินเดือน/ค่าจ้าง งบคลัง</w:t>
            </w:r>
          </w:p>
        </w:tc>
        <w:tc>
          <w:tcPr>
            <w:tcW w:w="1147" w:type="dxa"/>
            <w:tcBorders>
              <w:top w:val="nil"/>
              <w:bottom w:val="single" w:color="auto" w:sz="4" w:space="0"/>
            </w:tcBorders>
            <w:shd w:val="clear" w:color="auto" w:fill="auto"/>
          </w:tcPr>
          <w:p w:rsidRPr="00357A8D" w:rsidR="005164E3" w:rsidRDefault="005164E3" w14:paraId="2F9C9DAE" w14:textId="77777777">
            <w:pPr>
              <w:spacing w:before="60"/>
              <w:jc w:val="center"/>
              <w:rPr>
                <w:rFonts w:ascii="TH Sarabun New" w:hAnsi="TH Sarabun New" w:cs="TH Sarabun New"/>
                <w:sz w:val="28"/>
                <w:rPrChange w:author="PC" w:date="2023-03-31T11:41:00Z" w:id="1937">
                  <w:rPr>
                    <w:rFonts w:ascii="TH Sarabun New" w:hAnsi="TH Sarabun New" w:cs="TH Sarabun New"/>
                    <w:color w:val="FF0000"/>
                    <w:sz w:val="28"/>
                  </w:rPr>
                </w:rPrChange>
              </w:rPr>
            </w:pPr>
            <w:r w:rsidRPr="00357A8D">
              <w:rPr>
                <w:rFonts w:ascii="TH Sarabun New" w:hAnsi="TH Sarabun New" w:cs="TH Sarabun New"/>
                <w:sz w:val="28"/>
              </w:rPr>
              <w:t xml:space="preserve"> 6,663,514 </w:t>
            </w:r>
          </w:p>
        </w:tc>
        <w:tc>
          <w:tcPr>
            <w:tcW w:w="1147" w:type="dxa"/>
            <w:tcBorders>
              <w:top w:val="nil"/>
              <w:bottom w:val="single" w:color="auto" w:sz="4" w:space="0"/>
            </w:tcBorders>
            <w:shd w:val="clear" w:color="auto" w:fill="auto"/>
          </w:tcPr>
          <w:p w:rsidRPr="00357A8D" w:rsidR="005164E3" w:rsidRDefault="005164E3" w14:paraId="2659D921" w14:textId="77777777">
            <w:pPr>
              <w:spacing w:before="60"/>
              <w:jc w:val="center"/>
              <w:rPr>
                <w:rFonts w:ascii="TH Sarabun New" w:hAnsi="TH Sarabun New" w:cs="TH Sarabun New"/>
                <w:sz w:val="28"/>
                <w:rPrChange w:author="PC" w:date="2023-03-31T11:41:00Z" w:id="1938">
                  <w:rPr>
                    <w:rFonts w:ascii="TH Sarabun New" w:hAnsi="TH Sarabun New" w:cs="TH Sarabun New"/>
                    <w:color w:val="FF0000"/>
                    <w:sz w:val="28"/>
                  </w:rPr>
                </w:rPrChange>
              </w:rPr>
            </w:pPr>
            <w:r w:rsidRPr="00357A8D">
              <w:rPr>
                <w:rFonts w:ascii="TH Sarabun New" w:hAnsi="TH Sarabun New" w:cs="TH Sarabun New"/>
                <w:sz w:val="28"/>
              </w:rPr>
              <w:t>7,329,865</w:t>
            </w:r>
          </w:p>
        </w:tc>
        <w:tc>
          <w:tcPr>
            <w:tcW w:w="1147" w:type="dxa"/>
            <w:tcBorders>
              <w:top w:val="nil"/>
              <w:bottom w:val="single" w:color="auto" w:sz="4" w:space="0"/>
            </w:tcBorders>
            <w:shd w:val="clear" w:color="auto" w:fill="auto"/>
          </w:tcPr>
          <w:p w:rsidRPr="00357A8D" w:rsidR="005164E3" w:rsidRDefault="005164E3" w14:paraId="5FEB9450" w14:textId="77777777">
            <w:pPr>
              <w:spacing w:before="60"/>
              <w:jc w:val="center"/>
              <w:rPr>
                <w:rFonts w:ascii="TH Sarabun New" w:hAnsi="TH Sarabun New" w:cs="TH Sarabun New"/>
                <w:sz w:val="28"/>
                <w:rPrChange w:author="PC" w:date="2023-03-31T11:41:00Z" w:id="1939">
                  <w:rPr>
                    <w:rFonts w:ascii="TH Sarabun New" w:hAnsi="TH Sarabun New" w:cs="TH Sarabun New"/>
                    <w:color w:val="FF0000"/>
                    <w:sz w:val="28"/>
                  </w:rPr>
                </w:rPrChange>
              </w:rPr>
            </w:pPr>
            <w:r w:rsidRPr="00357A8D">
              <w:rPr>
                <w:rFonts w:ascii="TH Sarabun New" w:hAnsi="TH Sarabun New" w:cs="TH Sarabun New"/>
                <w:sz w:val="28"/>
              </w:rPr>
              <w:t>8,062,852</w:t>
            </w:r>
          </w:p>
        </w:tc>
        <w:tc>
          <w:tcPr>
            <w:tcW w:w="1147" w:type="dxa"/>
            <w:tcBorders>
              <w:top w:val="nil"/>
              <w:bottom w:val="single" w:color="auto" w:sz="4" w:space="0"/>
            </w:tcBorders>
            <w:shd w:val="clear" w:color="auto" w:fill="auto"/>
          </w:tcPr>
          <w:p w:rsidRPr="00357A8D" w:rsidR="005164E3" w:rsidRDefault="005164E3" w14:paraId="6BA5AC48" w14:textId="77777777">
            <w:pPr>
              <w:spacing w:before="60"/>
              <w:jc w:val="center"/>
              <w:rPr>
                <w:rFonts w:ascii="TH Sarabun New" w:hAnsi="TH Sarabun New" w:cs="TH Sarabun New"/>
                <w:sz w:val="28"/>
                <w:rPrChange w:author="PC" w:date="2023-03-31T11:41:00Z" w:id="1940">
                  <w:rPr>
                    <w:rFonts w:ascii="TH Sarabun New" w:hAnsi="TH Sarabun New" w:cs="TH Sarabun New"/>
                    <w:color w:val="FF0000"/>
                    <w:sz w:val="28"/>
                  </w:rPr>
                </w:rPrChange>
              </w:rPr>
            </w:pPr>
            <w:r w:rsidRPr="00357A8D">
              <w:rPr>
                <w:rFonts w:ascii="TH Sarabun New" w:hAnsi="TH Sarabun New" w:cs="TH Sarabun New"/>
                <w:sz w:val="28"/>
              </w:rPr>
              <w:t xml:space="preserve"> 8,869,137 </w:t>
            </w:r>
          </w:p>
        </w:tc>
        <w:tc>
          <w:tcPr>
            <w:tcW w:w="1147" w:type="dxa"/>
            <w:tcBorders>
              <w:top w:val="nil"/>
              <w:bottom w:val="single" w:color="auto" w:sz="4" w:space="0"/>
            </w:tcBorders>
            <w:shd w:val="clear" w:color="auto" w:fill="auto"/>
          </w:tcPr>
          <w:p w:rsidRPr="00357A8D" w:rsidR="005164E3" w:rsidRDefault="005164E3" w14:paraId="4DCF4396" w14:textId="77777777">
            <w:pPr>
              <w:spacing w:before="60"/>
              <w:jc w:val="center"/>
              <w:rPr>
                <w:rFonts w:ascii="TH Sarabun New" w:hAnsi="TH Sarabun New" w:cs="TH Sarabun New"/>
                <w:sz w:val="28"/>
                <w:rPrChange w:author="PC" w:date="2023-03-31T11:41:00Z" w:id="1941">
                  <w:rPr>
                    <w:rFonts w:ascii="TH Sarabun New" w:hAnsi="TH Sarabun New" w:cs="TH Sarabun New"/>
                    <w:color w:val="FF0000"/>
                    <w:sz w:val="28"/>
                  </w:rPr>
                </w:rPrChange>
              </w:rPr>
            </w:pPr>
            <w:r w:rsidRPr="00357A8D">
              <w:rPr>
                <w:rFonts w:ascii="TH Sarabun New" w:hAnsi="TH Sarabun New" w:cs="TH Sarabun New"/>
                <w:sz w:val="28"/>
              </w:rPr>
              <w:t>9,756,051</w:t>
            </w:r>
          </w:p>
        </w:tc>
      </w:tr>
      <w:tr w:rsidRPr="00357A8D" w:rsidR="00357A8D" w:rsidTr="00E7092B" w14:paraId="6B71C79C" w14:textId="77777777">
        <w:trPr>
          <w:trHeight w:val="328"/>
        </w:trPr>
        <w:tc>
          <w:tcPr>
            <w:tcW w:w="3228" w:type="dxa"/>
            <w:tcBorders>
              <w:bottom w:val="nil"/>
            </w:tcBorders>
            <w:shd w:val="clear" w:color="auto" w:fill="auto"/>
            <w:noWrap/>
          </w:tcPr>
          <w:p w:rsidRPr="00357A8D" w:rsidR="005164E3" w:rsidRDefault="005164E3" w14:paraId="4F0128E5" w14:textId="77777777">
            <w:pPr>
              <w:spacing w:before="60"/>
              <w:rPr>
                <w:rFonts w:ascii="TH Sarabun New" w:hAnsi="TH Sarabun New" w:cs="TH Sarabun New"/>
                <w:sz w:val="28"/>
                <w:cs/>
                <w:rPrChange w:author="PC" w:date="2023-03-31T11:41:00Z" w:id="1942">
                  <w:rPr>
                    <w:rFonts w:ascii="TH Sarabun New" w:hAnsi="TH Sarabun New" w:cs="TH Sarabun New"/>
                    <w:color w:val="FF0000"/>
                    <w:sz w:val="28"/>
                    <w:cs/>
                  </w:rPr>
                </w:rPrChange>
              </w:rPr>
            </w:pPr>
            <w:r w:rsidRPr="00357A8D">
              <w:rPr>
                <w:rFonts w:ascii="TH Sarabun New" w:hAnsi="TH Sarabun New" w:cs="TH Sarabun New"/>
                <w:sz w:val="28"/>
              </w:rPr>
              <w:t>2</w:t>
            </w:r>
            <w:r w:rsidRPr="00357A8D">
              <w:rPr>
                <w:rFonts w:ascii="TH Sarabun New" w:hAnsi="TH Sarabun New" w:cs="TH Sarabun New"/>
                <w:sz w:val="28"/>
                <w:cs/>
              </w:rPr>
              <w:t>.งบดำเนินการ</w:t>
            </w:r>
          </w:p>
        </w:tc>
        <w:tc>
          <w:tcPr>
            <w:tcW w:w="1147" w:type="dxa"/>
            <w:tcBorders>
              <w:bottom w:val="nil"/>
            </w:tcBorders>
            <w:shd w:val="clear" w:color="auto" w:fill="auto"/>
          </w:tcPr>
          <w:p w:rsidRPr="00357A8D" w:rsidR="005164E3" w:rsidRDefault="005164E3" w14:paraId="7A8AB7AC" w14:textId="77777777">
            <w:pPr>
              <w:spacing w:before="60"/>
              <w:rPr>
                <w:rFonts w:ascii="TH Sarabun New" w:hAnsi="TH Sarabun New" w:cs="TH Sarabun New"/>
                <w:sz w:val="28"/>
                <w:rPrChange w:author="PC" w:date="2023-03-31T11:41:00Z" w:id="1943">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36B54390" w14:textId="77777777">
            <w:pPr>
              <w:spacing w:before="60"/>
              <w:jc w:val="center"/>
              <w:rPr>
                <w:rFonts w:ascii="TH Sarabun New" w:hAnsi="TH Sarabun New" w:cs="TH Sarabun New"/>
                <w:sz w:val="28"/>
                <w:rPrChange w:author="PC" w:date="2023-03-31T11:41:00Z" w:id="1944">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62EDAB60" w14:textId="77777777">
            <w:pPr>
              <w:spacing w:before="60"/>
              <w:jc w:val="center"/>
              <w:rPr>
                <w:rFonts w:ascii="TH Sarabun New" w:hAnsi="TH Sarabun New" w:cs="TH Sarabun New"/>
                <w:sz w:val="28"/>
                <w:rPrChange w:author="PC" w:date="2023-03-31T11:41:00Z" w:id="1945">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52D46754" w14:textId="77777777">
            <w:pPr>
              <w:spacing w:before="60"/>
              <w:jc w:val="center"/>
              <w:rPr>
                <w:rFonts w:ascii="TH Sarabun New" w:hAnsi="TH Sarabun New" w:cs="TH Sarabun New"/>
                <w:sz w:val="28"/>
                <w:rPrChange w:author="PC" w:date="2023-03-31T11:41:00Z" w:id="1946">
                  <w:rPr>
                    <w:rFonts w:ascii="TH Sarabun New" w:hAnsi="TH Sarabun New" w:cs="TH Sarabun New"/>
                    <w:color w:val="FF0000"/>
                    <w:sz w:val="28"/>
                  </w:rPr>
                </w:rPrChange>
              </w:rPr>
            </w:pPr>
          </w:p>
        </w:tc>
        <w:tc>
          <w:tcPr>
            <w:tcW w:w="1147" w:type="dxa"/>
            <w:tcBorders>
              <w:bottom w:val="nil"/>
            </w:tcBorders>
            <w:shd w:val="clear" w:color="auto" w:fill="auto"/>
          </w:tcPr>
          <w:p w:rsidRPr="00357A8D" w:rsidR="005164E3" w:rsidRDefault="005164E3" w14:paraId="398CD91C" w14:textId="77777777">
            <w:pPr>
              <w:spacing w:before="60"/>
              <w:jc w:val="center"/>
              <w:rPr>
                <w:rFonts w:ascii="TH Sarabun New" w:hAnsi="TH Sarabun New" w:cs="TH Sarabun New"/>
                <w:sz w:val="28"/>
                <w:rPrChange w:author="PC" w:date="2023-03-31T11:41:00Z" w:id="1947">
                  <w:rPr>
                    <w:rFonts w:ascii="TH Sarabun New" w:hAnsi="TH Sarabun New" w:cs="TH Sarabun New"/>
                    <w:color w:val="FF0000"/>
                    <w:sz w:val="28"/>
                  </w:rPr>
                </w:rPrChange>
              </w:rPr>
            </w:pPr>
          </w:p>
        </w:tc>
      </w:tr>
      <w:tr w:rsidRPr="00357A8D" w:rsidR="00357A8D" w:rsidTr="00E7092B" w14:paraId="2DDBD5A1" w14:textId="77777777">
        <w:trPr>
          <w:trHeight w:val="381"/>
        </w:trPr>
        <w:tc>
          <w:tcPr>
            <w:tcW w:w="3228" w:type="dxa"/>
            <w:tcBorders>
              <w:top w:val="nil"/>
              <w:bottom w:val="nil"/>
            </w:tcBorders>
            <w:shd w:val="clear" w:color="auto" w:fill="auto"/>
            <w:noWrap/>
          </w:tcPr>
          <w:p w:rsidRPr="00357A8D" w:rsidR="005164E3" w:rsidRDefault="005164E3" w14:paraId="07038D9B" w14:textId="77777777">
            <w:pPr>
              <w:spacing w:before="60"/>
              <w:rPr>
                <w:rFonts w:ascii="TH Sarabun New" w:hAnsi="TH Sarabun New" w:cs="TH Sarabun New"/>
                <w:sz w:val="28"/>
                <w:cs/>
                <w:rPrChange w:author="PC" w:date="2023-03-31T11:41:00Z" w:id="1948">
                  <w:rPr>
                    <w:rFonts w:ascii="TH Sarabun New" w:hAnsi="TH Sarabun New" w:cs="TH Sarabun New"/>
                    <w:color w:val="FF0000"/>
                    <w:sz w:val="28"/>
                    <w:cs/>
                  </w:rPr>
                </w:rPrChange>
              </w:rPr>
            </w:pPr>
            <w:r w:rsidRPr="00357A8D">
              <w:rPr>
                <w:rFonts w:ascii="TH Sarabun New" w:hAnsi="TH Sarabun New" w:cs="TH Sarabun New"/>
                <w:sz w:val="28"/>
                <w:cs/>
              </w:rPr>
              <w:t xml:space="preserve">  -หมวดค่าตอบแทน</w:t>
            </w:r>
          </w:p>
        </w:tc>
        <w:tc>
          <w:tcPr>
            <w:tcW w:w="1147" w:type="dxa"/>
            <w:tcBorders>
              <w:top w:val="nil"/>
              <w:bottom w:val="nil"/>
            </w:tcBorders>
            <w:shd w:val="clear" w:color="auto" w:fill="auto"/>
          </w:tcPr>
          <w:p w:rsidRPr="00357A8D" w:rsidR="005164E3" w:rsidRDefault="005164E3" w14:paraId="2E5C365F" w14:textId="77777777">
            <w:pPr>
              <w:spacing w:before="60"/>
              <w:rPr>
                <w:rFonts w:ascii="TH Sarabun New" w:hAnsi="TH Sarabun New" w:cs="TH Sarabun New"/>
                <w:sz w:val="28"/>
                <w:rPrChange w:author="PC" w:date="2023-03-31T11:41:00Z" w:id="1949">
                  <w:rPr>
                    <w:rFonts w:ascii="TH Sarabun New" w:hAnsi="TH Sarabun New" w:cs="TH Sarabun New"/>
                    <w:color w:val="FF0000"/>
                    <w:sz w:val="28"/>
                  </w:rPr>
                </w:rPrChange>
              </w:rPr>
            </w:pPr>
            <w:r w:rsidRPr="00357A8D">
              <w:rPr>
                <w:rFonts w:ascii="TH Sarabun New" w:hAnsi="TH Sarabun New" w:cs="TH Sarabun New"/>
                <w:sz w:val="28"/>
              </w:rPr>
              <w:t xml:space="preserve">17,002,700 </w:t>
            </w:r>
          </w:p>
        </w:tc>
        <w:tc>
          <w:tcPr>
            <w:tcW w:w="1147" w:type="dxa"/>
            <w:tcBorders>
              <w:top w:val="nil"/>
              <w:bottom w:val="nil"/>
            </w:tcBorders>
            <w:shd w:val="clear" w:color="auto" w:fill="auto"/>
          </w:tcPr>
          <w:p w:rsidRPr="00357A8D" w:rsidR="005164E3" w:rsidRDefault="005164E3" w14:paraId="229EA3CB" w14:textId="77777777">
            <w:pPr>
              <w:spacing w:before="60"/>
              <w:jc w:val="center"/>
              <w:rPr>
                <w:rFonts w:ascii="TH Sarabun New" w:hAnsi="TH Sarabun New" w:cs="TH Sarabun New"/>
                <w:sz w:val="28"/>
                <w:rPrChange w:author="PC" w:date="2023-03-31T11:41:00Z" w:id="1950">
                  <w:rPr>
                    <w:rFonts w:ascii="TH Sarabun New" w:hAnsi="TH Sarabun New" w:cs="TH Sarabun New"/>
                    <w:color w:val="FF0000"/>
                    <w:sz w:val="28"/>
                  </w:rPr>
                </w:rPrChange>
              </w:rPr>
            </w:pPr>
            <w:r w:rsidRPr="00357A8D">
              <w:rPr>
                <w:rFonts w:ascii="TH Sarabun New" w:hAnsi="TH Sarabun New" w:cs="TH Sarabun New"/>
                <w:sz w:val="28"/>
              </w:rPr>
              <w:t>18,702,970</w:t>
            </w:r>
          </w:p>
        </w:tc>
        <w:tc>
          <w:tcPr>
            <w:tcW w:w="1147" w:type="dxa"/>
            <w:tcBorders>
              <w:top w:val="nil"/>
              <w:bottom w:val="nil"/>
            </w:tcBorders>
            <w:shd w:val="clear" w:color="auto" w:fill="auto"/>
          </w:tcPr>
          <w:p w:rsidRPr="00357A8D" w:rsidR="005164E3" w:rsidRDefault="005164E3" w14:paraId="3AFE6EF3" w14:textId="77777777">
            <w:pPr>
              <w:spacing w:before="60"/>
              <w:jc w:val="center"/>
              <w:rPr>
                <w:rFonts w:ascii="TH Sarabun New" w:hAnsi="TH Sarabun New" w:cs="TH Sarabun New"/>
                <w:sz w:val="28"/>
                <w:rPrChange w:author="PC" w:date="2023-03-31T11:41:00Z" w:id="1951">
                  <w:rPr>
                    <w:rFonts w:ascii="TH Sarabun New" w:hAnsi="TH Sarabun New" w:cs="TH Sarabun New"/>
                    <w:color w:val="FF0000"/>
                    <w:sz w:val="28"/>
                  </w:rPr>
                </w:rPrChange>
              </w:rPr>
            </w:pPr>
            <w:r w:rsidRPr="00357A8D">
              <w:rPr>
                <w:rFonts w:ascii="TH Sarabun New" w:hAnsi="TH Sarabun New" w:cs="TH Sarabun New"/>
                <w:sz w:val="28"/>
              </w:rPr>
              <w:t>20,573,267</w:t>
            </w:r>
          </w:p>
        </w:tc>
        <w:tc>
          <w:tcPr>
            <w:tcW w:w="1147" w:type="dxa"/>
            <w:tcBorders>
              <w:top w:val="nil"/>
              <w:bottom w:val="nil"/>
            </w:tcBorders>
            <w:shd w:val="clear" w:color="auto" w:fill="auto"/>
          </w:tcPr>
          <w:p w:rsidRPr="00357A8D" w:rsidR="005164E3" w:rsidRDefault="005164E3" w14:paraId="4DF32FB3" w14:textId="77777777">
            <w:pPr>
              <w:spacing w:before="60"/>
              <w:jc w:val="center"/>
              <w:rPr>
                <w:rFonts w:ascii="TH Sarabun New" w:hAnsi="TH Sarabun New" w:cs="TH Sarabun New"/>
                <w:sz w:val="28"/>
                <w:rPrChange w:author="PC" w:date="2023-03-31T11:41:00Z" w:id="1952">
                  <w:rPr>
                    <w:rFonts w:ascii="TH Sarabun New" w:hAnsi="TH Sarabun New" w:cs="TH Sarabun New"/>
                    <w:color w:val="FF0000"/>
                    <w:sz w:val="28"/>
                  </w:rPr>
                </w:rPrChange>
              </w:rPr>
            </w:pPr>
            <w:r w:rsidRPr="00357A8D">
              <w:rPr>
                <w:rFonts w:ascii="TH Sarabun New" w:hAnsi="TH Sarabun New" w:cs="TH Sarabun New"/>
                <w:sz w:val="28"/>
              </w:rPr>
              <w:t xml:space="preserve">22,630,594 </w:t>
            </w:r>
          </w:p>
        </w:tc>
        <w:tc>
          <w:tcPr>
            <w:tcW w:w="1147" w:type="dxa"/>
            <w:tcBorders>
              <w:top w:val="nil"/>
              <w:bottom w:val="nil"/>
            </w:tcBorders>
            <w:shd w:val="clear" w:color="auto" w:fill="auto"/>
          </w:tcPr>
          <w:p w:rsidRPr="00357A8D" w:rsidR="005164E3" w:rsidRDefault="005164E3" w14:paraId="0579D48D" w14:textId="77777777">
            <w:pPr>
              <w:spacing w:before="60"/>
              <w:jc w:val="center"/>
              <w:rPr>
                <w:rFonts w:ascii="TH Sarabun New" w:hAnsi="TH Sarabun New" w:cs="TH Sarabun New"/>
                <w:sz w:val="28"/>
                <w:rPrChange w:author="PC" w:date="2023-03-31T11:41:00Z" w:id="1953">
                  <w:rPr>
                    <w:rFonts w:ascii="TH Sarabun New" w:hAnsi="TH Sarabun New" w:cs="TH Sarabun New"/>
                    <w:color w:val="FF0000"/>
                    <w:sz w:val="28"/>
                  </w:rPr>
                </w:rPrChange>
              </w:rPr>
            </w:pPr>
            <w:r w:rsidRPr="00357A8D">
              <w:rPr>
                <w:rFonts w:ascii="TH Sarabun New" w:hAnsi="TH Sarabun New" w:cs="TH Sarabun New"/>
                <w:sz w:val="28"/>
              </w:rPr>
              <w:t>24,893,653</w:t>
            </w:r>
          </w:p>
        </w:tc>
      </w:tr>
      <w:tr w:rsidRPr="00357A8D" w:rsidR="00357A8D" w:rsidTr="00E7092B" w14:paraId="50625306" w14:textId="77777777">
        <w:trPr>
          <w:trHeight w:val="328"/>
        </w:trPr>
        <w:tc>
          <w:tcPr>
            <w:tcW w:w="3228" w:type="dxa"/>
            <w:tcBorders>
              <w:top w:val="nil"/>
              <w:bottom w:val="single" w:color="auto" w:sz="4" w:space="0"/>
            </w:tcBorders>
            <w:shd w:val="clear" w:color="auto" w:fill="auto"/>
            <w:noWrap/>
          </w:tcPr>
          <w:p w:rsidRPr="00357A8D" w:rsidR="005164E3" w:rsidRDefault="005164E3" w14:paraId="659F4200" w14:textId="77777777">
            <w:pPr>
              <w:spacing w:before="60"/>
              <w:rPr>
                <w:rFonts w:ascii="TH Sarabun New" w:hAnsi="TH Sarabun New" w:cs="TH Sarabun New"/>
                <w:sz w:val="28"/>
                <w:rPrChange w:author="PC" w:date="2023-03-31T11:41:00Z" w:id="1954">
                  <w:rPr>
                    <w:rFonts w:ascii="TH Sarabun New" w:hAnsi="TH Sarabun New" w:cs="TH Sarabun New"/>
                    <w:color w:val="FF0000"/>
                    <w:sz w:val="28"/>
                  </w:rPr>
                </w:rPrChange>
              </w:rPr>
            </w:pPr>
            <w:r w:rsidRPr="00357A8D">
              <w:rPr>
                <w:rFonts w:ascii="TH Sarabun New" w:hAnsi="TH Sarabun New" w:cs="TH Sarabun New"/>
                <w:sz w:val="28"/>
                <w:cs/>
              </w:rPr>
              <w:t xml:space="preserve">  -หมวดค่าใช้สอย</w:t>
            </w:r>
          </w:p>
        </w:tc>
        <w:tc>
          <w:tcPr>
            <w:tcW w:w="1147" w:type="dxa"/>
            <w:tcBorders>
              <w:top w:val="nil"/>
              <w:bottom w:val="single" w:color="auto" w:sz="4" w:space="0"/>
            </w:tcBorders>
            <w:shd w:val="clear" w:color="auto" w:fill="auto"/>
          </w:tcPr>
          <w:p w:rsidRPr="00357A8D" w:rsidR="005164E3" w:rsidRDefault="005164E3" w14:paraId="29B3E2E7" w14:textId="77777777">
            <w:pPr>
              <w:spacing w:before="60"/>
              <w:jc w:val="center"/>
              <w:rPr>
                <w:rFonts w:ascii="TH Sarabun New" w:hAnsi="TH Sarabun New" w:cs="TH Sarabun New"/>
                <w:sz w:val="28"/>
                <w:rPrChange w:author="PC" w:date="2023-03-31T11:41:00Z" w:id="1955">
                  <w:rPr>
                    <w:rFonts w:ascii="TH Sarabun New" w:hAnsi="TH Sarabun New" w:cs="TH Sarabun New"/>
                    <w:color w:val="FF0000"/>
                    <w:sz w:val="28"/>
                  </w:rPr>
                </w:rPrChange>
              </w:rPr>
            </w:pPr>
            <w:r w:rsidRPr="00357A8D">
              <w:rPr>
                <w:rFonts w:ascii="TH Sarabun New" w:hAnsi="TH Sarabun New" w:cs="TH Sarabun New"/>
                <w:sz w:val="28"/>
              </w:rPr>
              <w:t xml:space="preserve">12,600,500 </w:t>
            </w:r>
          </w:p>
        </w:tc>
        <w:tc>
          <w:tcPr>
            <w:tcW w:w="1147" w:type="dxa"/>
            <w:tcBorders>
              <w:top w:val="nil"/>
              <w:bottom w:val="single" w:color="auto" w:sz="4" w:space="0"/>
            </w:tcBorders>
            <w:shd w:val="clear" w:color="auto" w:fill="auto"/>
          </w:tcPr>
          <w:p w:rsidRPr="00357A8D" w:rsidR="005164E3" w:rsidRDefault="005164E3" w14:paraId="751476C8" w14:textId="77777777">
            <w:pPr>
              <w:spacing w:before="60"/>
              <w:jc w:val="center"/>
              <w:rPr>
                <w:rFonts w:ascii="TH Sarabun New" w:hAnsi="TH Sarabun New" w:cs="TH Sarabun New"/>
                <w:sz w:val="28"/>
              </w:rPr>
            </w:pPr>
            <w:r w:rsidRPr="00357A8D">
              <w:rPr>
                <w:rFonts w:ascii="TH Sarabun New" w:hAnsi="TH Sarabun New" w:cs="TH Sarabun New"/>
                <w:sz w:val="28"/>
              </w:rPr>
              <w:t>13,860,550</w:t>
            </w:r>
          </w:p>
        </w:tc>
        <w:tc>
          <w:tcPr>
            <w:tcW w:w="1147" w:type="dxa"/>
            <w:tcBorders>
              <w:top w:val="nil"/>
              <w:bottom w:val="single" w:color="auto" w:sz="4" w:space="0"/>
            </w:tcBorders>
            <w:shd w:val="clear" w:color="auto" w:fill="auto"/>
          </w:tcPr>
          <w:p w:rsidRPr="00357A8D" w:rsidR="005164E3" w:rsidRDefault="005164E3" w14:paraId="2D1DBFB5" w14:textId="77777777">
            <w:pPr>
              <w:spacing w:before="60"/>
              <w:jc w:val="center"/>
              <w:rPr>
                <w:rFonts w:ascii="TH Sarabun New" w:hAnsi="TH Sarabun New" w:cs="TH Sarabun New"/>
                <w:sz w:val="28"/>
                <w:rPrChange w:author="PC" w:date="2023-03-31T11:41:00Z" w:id="1956">
                  <w:rPr>
                    <w:rFonts w:ascii="TH Sarabun New" w:hAnsi="TH Sarabun New" w:cs="TH Sarabun New"/>
                    <w:color w:val="FF0000"/>
                    <w:sz w:val="28"/>
                  </w:rPr>
                </w:rPrChange>
              </w:rPr>
            </w:pPr>
            <w:r w:rsidRPr="00357A8D">
              <w:rPr>
                <w:rFonts w:ascii="TH Sarabun New" w:hAnsi="TH Sarabun New" w:cs="TH Sarabun New"/>
                <w:sz w:val="28"/>
              </w:rPr>
              <w:t>15,246,605</w:t>
            </w:r>
          </w:p>
        </w:tc>
        <w:tc>
          <w:tcPr>
            <w:tcW w:w="1147" w:type="dxa"/>
            <w:tcBorders>
              <w:top w:val="nil"/>
              <w:bottom w:val="single" w:color="auto" w:sz="4" w:space="0"/>
            </w:tcBorders>
            <w:shd w:val="clear" w:color="auto" w:fill="auto"/>
          </w:tcPr>
          <w:p w:rsidRPr="00357A8D" w:rsidR="005164E3" w:rsidRDefault="005164E3" w14:paraId="69504FB4" w14:textId="77777777">
            <w:pPr>
              <w:spacing w:before="60"/>
              <w:jc w:val="center"/>
              <w:rPr>
                <w:rFonts w:ascii="TH Sarabun New" w:hAnsi="TH Sarabun New" w:cs="TH Sarabun New"/>
                <w:sz w:val="28"/>
                <w:rPrChange w:author="PC" w:date="2023-03-31T11:41:00Z" w:id="1957">
                  <w:rPr>
                    <w:rFonts w:ascii="TH Sarabun New" w:hAnsi="TH Sarabun New" w:cs="TH Sarabun New"/>
                    <w:color w:val="FF0000"/>
                    <w:sz w:val="28"/>
                  </w:rPr>
                </w:rPrChange>
              </w:rPr>
            </w:pPr>
            <w:r w:rsidRPr="00357A8D">
              <w:rPr>
                <w:rFonts w:ascii="TH Sarabun New" w:hAnsi="TH Sarabun New" w:cs="TH Sarabun New"/>
                <w:sz w:val="28"/>
              </w:rPr>
              <w:t xml:space="preserve">16,771,266 </w:t>
            </w:r>
          </w:p>
        </w:tc>
        <w:tc>
          <w:tcPr>
            <w:tcW w:w="1147" w:type="dxa"/>
            <w:tcBorders>
              <w:top w:val="nil"/>
              <w:bottom w:val="single" w:color="auto" w:sz="4" w:space="0"/>
            </w:tcBorders>
            <w:shd w:val="clear" w:color="auto" w:fill="auto"/>
          </w:tcPr>
          <w:p w:rsidRPr="00357A8D" w:rsidR="005164E3" w:rsidRDefault="005164E3" w14:paraId="490E9B22" w14:textId="77777777">
            <w:pPr>
              <w:spacing w:before="60"/>
              <w:jc w:val="center"/>
              <w:rPr>
                <w:rFonts w:ascii="TH Sarabun New" w:hAnsi="TH Sarabun New" w:cs="TH Sarabun New"/>
                <w:sz w:val="28"/>
                <w:rPrChange w:author="PC" w:date="2023-03-31T11:41:00Z" w:id="1958">
                  <w:rPr>
                    <w:rFonts w:ascii="TH Sarabun New" w:hAnsi="TH Sarabun New" w:cs="TH Sarabun New"/>
                    <w:color w:val="FF0000"/>
                    <w:sz w:val="28"/>
                  </w:rPr>
                </w:rPrChange>
              </w:rPr>
            </w:pPr>
            <w:r w:rsidRPr="00357A8D">
              <w:rPr>
                <w:rFonts w:ascii="TH Sarabun New" w:hAnsi="TH Sarabun New" w:cs="TH Sarabun New"/>
                <w:sz w:val="28"/>
              </w:rPr>
              <w:t>18,448,392</w:t>
            </w:r>
          </w:p>
        </w:tc>
      </w:tr>
      <w:tr w:rsidRPr="00357A8D" w:rsidR="00357A8D" w:rsidTr="00E7092B" w14:paraId="7E306932" w14:textId="77777777">
        <w:trPr>
          <w:trHeight w:val="328"/>
        </w:trPr>
        <w:tc>
          <w:tcPr>
            <w:tcW w:w="3228" w:type="dxa"/>
            <w:tcBorders>
              <w:bottom w:val="nil"/>
            </w:tcBorders>
            <w:shd w:val="clear" w:color="auto" w:fill="auto"/>
            <w:noWrap/>
          </w:tcPr>
          <w:p w:rsidRPr="00357A8D" w:rsidR="005164E3" w:rsidRDefault="005164E3" w14:paraId="6717E7B1" w14:textId="77777777">
            <w:pPr>
              <w:spacing w:before="60"/>
              <w:rPr>
                <w:rFonts w:ascii="TH Sarabun New" w:hAnsi="TH Sarabun New" w:cs="TH Sarabun New"/>
                <w:sz w:val="28"/>
                <w:rPrChange w:author="PC" w:date="2023-03-31T11:41:00Z" w:id="1959">
                  <w:rPr>
                    <w:rFonts w:ascii="TH Sarabun New" w:hAnsi="TH Sarabun New" w:cs="TH Sarabun New"/>
                    <w:color w:val="FF0000"/>
                    <w:sz w:val="28"/>
                  </w:rPr>
                </w:rPrChange>
              </w:rPr>
            </w:pPr>
            <w:r w:rsidRPr="00357A8D">
              <w:rPr>
                <w:rFonts w:ascii="TH Sarabun New" w:hAnsi="TH Sarabun New" w:cs="TH Sarabun New"/>
                <w:sz w:val="28"/>
                <w:cs/>
              </w:rPr>
              <w:t xml:space="preserve">  -หมวดค่าวัสดุ</w:t>
            </w:r>
          </w:p>
        </w:tc>
        <w:tc>
          <w:tcPr>
            <w:tcW w:w="1147" w:type="dxa"/>
            <w:tcBorders>
              <w:bottom w:val="nil"/>
            </w:tcBorders>
            <w:shd w:val="clear" w:color="auto" w:fill="auto"/>
          </w:tcPr>
          <w:p w:rsidRPr="00357A8D" w:rsidR="005164E3" w:rsidRDefault="005164E3" w14:paraId="1B205B54" w14:textId="77777777">
            <w:pPr>
              <w:spacing w:before="60"/>
              <w:jc w:val="center"/>
              <w:rPr>
                <w:rFonts w:ascii="TH Sarabun New" w:hAnsi="TH Sarabun New" w:cs="TH Sarabun New"/>
                <w:sz w:val="28"/>
                <w:rPrChange w:author="PC" w:date="2023-03-31T11:41:00Z" w:id="1960">
                  <w:rPr>
                    <w:rFonts w:ascii="TH Sarabun New" w:hAnsi="TH Sarabun New" w:cs="TH Sarabun New"/>
                    <w:color w:val="FF0000"/>
                    <w:sz w:val="28"/>
                  </w:rPr>
                </w:rPrChange>
              </w:rPr>
            </w:pPr>
            <w:r w:rsidRPr="00357A8D">
              <w:rPr>
                <w:rFonts w:ascii="TH Sarabun New" w:hAnsi="TH Sarabun New" w:cs="TH Sarabun New"/>
                <w:sz w:val="28"/>
              </w:rPr>
              <w:t xml:space="preserve"> 1,023,000 </w:t>
            </w:r>
          </w:p>
        </w:tc>
        <w:tc>
          <w:tcPr>
            <w:tcW w:w="1147" w:type="dxa"/>
            <w:tcBorders>
              <w:bottom w:val="nil"/>
            </w:tcBorders>
            <w:shd w:val="clear" w:color="auto" w:fill="auto"/>
          </w:tcPr>
          <w:p w:rsidRPr="00357A8D" w:rsidR="005164E3" w:rsidRDefault="005164E3" w14:paraId="435C59D1" w14:textId="77777777">
            <w:pPr>
              <w:spacing w:before="60"/>
              <w:jc w:val="center"/>
              <w:rPr>
                <w:rFonts w:ascii="TH Sarabun New" w:hAnsi="TH Sarabun New" w:cs="TH Sarabun New"/>
                <w:sz w:val="28"/>
              </w:rPr>
            </w:pPr>
            <w:r w:rsidRPr="00357A8D">
              <w:rPr>
                <w:rFonts w:ascii="TH Sarabun New" w:hAnsi="TH Sarabun New" w:cs="TH Sarabun New"/>
                <w:sz w:val="28"/>
              </w:rPr>
              <w:t>1,125,300</w:t>
            </w:r>
          </w:p>
        </w:tc>
        <w:tc>
          <w:tcPr>
            <w:tcW w:w="1147" w:type="dxa"/>
            <w:tcBorders>
              <w:bottom w:val="nil"/>
            </w:tcBorders>
            <w:shd w:val="clear" w:color="auto" w:fill="auto"/>
          </w:tcPr>
          <w:p w:rsidRPr="00357A8D" w:rsidR="005164E3" w:rsidRDefault="005164E3" w14:paraId="48EE7886" w14:textId="77777777">
            <w:pPr>
              <w:spacing w:before="60"/>
              <w:jc w:val="center"/>
              <w:rPr>
                <w:rFonts w:ascii="TH Sarabun New" w:hAnsi="TH Sarabun New" w:cs="TH Sarabun New"/>
                <w:sz w:val="28"/>
                <w:rPrChange w:author="PC" w:date="2023-03-31T11:41:00Z" w:id="1961">
                  <w:rPr>
                    <w:rFonts w:ascii="TH Sarabun New" w:hAnsi="TH Sarabun New" w:cs="TH Sarabun New"/>
                    <w:color w:val="FF0000"/>
                    <w:sz w:val="28"/>
                  </w:rPr>
                </w:rPrChange>
              </w:rPr>
            </w:pPr>
            <w:r w:rsidRPr="00357A8D">
              <w:rPr>
                <w:rFonts w:ascii="TH Sarabun New" w:hAnsi="TH Sarabun New" w:cs="TH Sarabun New"/>
                <w:sz w:val="28"/>
              </w:rPr>
              <w:t>1,237,830</w:t>
            </w:r>
          </w:p>
        </w:tc>
        <w:tc>
          <w:tcPr>
            <w:tcW w:w="1147" w:type="dxa"/>
            <w:tcBorders>
              <w:bottom w:val="nil"/>
            </w:tcBorders>
            <w:shd w:val="clear" w:color="auto" w:fill="auto"/>
          </w:tcPr>
          <w:p w:rsidRPr="00357A8D" w:rsidR="005164E3" w:rsidRDefault="005164E3" w14:paraId="7F927F19" w14:textId="77777777">
            <w:pPr>
              <w:spacing w:before="60"/>
              <w:jc w:val="center"/>
              <w:rPr>
                <w:rFonts w:ascii="TH Sarabun New" w:hAnsi="TH Sarabun New" w:cs="TH Sarabun New"/>
                <w:sz w:val="28"/>
                <w:rPrChange w:author="PC" w:date="2023-03-31T11:41:00Z" w:id="1962">
                  <w:rPr>
                    <w:rFonts w:ascii="TH Sarabun New" w:hAnsi="TH Sarabun New" w:cs="TH Sarabun New"/>
                    <w:color w:val="FF0000"/>
                    <w:sz w:val="28"/>
                  </w:rPr>
                </w:rPrChange>
              </w:rPr>
            </w:pPr>
            <w:r w:rsidRPr="00357A8D">
              <w:rPr>
                <w:rFonts w:ascii="TH Sarabun New" w:hAnsi="TH Sarabun New" w:cs="TH Sarabun New"/>
                <w:sz w:val="28"/>
              </w:rPr>
              <w:t xml:space="preserve"> 1,361,613 </w:t>
            </w:r>
          </w:p>
        </w:tc>
        <w:tc>
          <w:tcPr>
            <w:tcW w:w="1147" w:type="dxa"/>
            <w:tcBorders>
              <w:bottom w:val="nil"/>
            </w:tcBorders>
            <w:shd w:val="clear" w:color="auto" w:fill="auto"/>
          </w:tcPr>
          <w:p w:rsidRPr="00357A8D" w:rsidR="005164E3" w:rsidRDefault="005164E3" w14:paraId="3222DACB" w14:textId="77777777">
            <w:pPr>
              <w:spacing w:before="60"/>
              <w:jc w:val="center"/>
              <w:rPr>
                <w:rFonts w:ascii="TH Sarabun New" w:hAnsi="TH Sarabun New" w:cs="TH Sarabun New"/>
                <w:sz w:val="28"/>
                <w:rPrChange w:author="PC" w:date="2023-03-31T11:41:00Z" w:id="1963">
                  <w:rPr>
                    <w:rFonts w:ascii="TH Sarabun New" w:hAnsi="TH Sarabun New" w:cs="TH Sarabun New"/>
                    <w:color w:val="FF0000"/>
                    <w:sz w:val="28"/>
                  </w:rPr>
                </w:rPrChange>
              </w:rPr>
            </w:pPr>
            <w:r w:rsidRPr="00357A8D">
              <w:rPr>
                <w:rFonts w:ascii="TH Sarabun New" w:hAnsi="TH Sarabun New" w:cs="TH Sarabun New"/>
                <w:sz w:val="28"/>
              </w:rPr>
              <w:t>1,497,774</w:t>
            </w:r>
          </w:p>
        </w:tc>
      </w:tr>
      <w:tr w:rsidRPr="00357A8D" w:rsidR="00357A8D" w:rsidTr="00E7092B" w14:paraId="3EDC1B4A" w14:textId="77777777">
        <w:trPr>
          <w:trHeight w:val="328"/>
        </w:trPr>
        <w:tc>
          <w:tcPr>
            <w:tcW w:w="3228" w:type="dxa"/>
            <w:tcBorders>
              <w:top w:val="nil"/>
            </w:tcBorders>
            <w:shd w:val="clear" w:color="auto" w:fill="auto"/>
            <w:noWrap/>
          </w:tcPr>
          <w:p w:rsidRPr="00357A8D" w:rsidR="005164E3" w:rsidRDefault="005164E3" w14:paraId="22409FFF" w14:textId="77777777">
            <w:pPr>
              <w:spacing w:before="60"/>
              <w:rPr>
                <w:rFonts w:ascii="TH Sarabun New" w:hAnsi="TH Sarabun New" w:cs="TH Sarabun New"/>
                <w:sz w:val="28"/>
                <w:cs/>
                <w:rPrChange w:author="PC" w:date="2023-03-31T11:41:00Z" w:id="1964">
                  <w:rPr>
                    <w:rFonts w:ascii="TH Sarabun New" w:hAnsi="TH Sarabun New" w:cs="TH Sarabun New"/>
                    <w:color w:val="FF0000"/>
                    <w:sz w:val="28"/>
                    <w:cs/>
                  </w:rPr>
                </w:rPrChange>
              </w:rPr>
            </w:pPr>
            <w:r w:rsidRPr="00357A8D">
              <w:rPr>
                <w:rFonts w:ascii="TH Sarabun New" w:hAnsi="TH Sarabun New" w:cs="TH Sarabun New"/>
                <w:sz w:val="28"/>
                <w:cs/>
              </w:rPr>
              <w:t xml:space="preserve">  -หมวดค่าสาธารณูปโภค</w:t>
            </w:r>
          </w:p>
        </w:tc>
        <w:tc>
          <w:tcPr>
            <w:tcW w:w="1147" w:type="dxa"/>
            <w:tcBorders>
              <w:top w:val="nil"/>
            </w:tcBorders>
            <w:shd w:val="clear" w:color="auto" w:fill="auto"/>
          </w:tcPr>
          <w:p w:rsidRPr="00357A8D" w:rsidR="005164E3" w:rsidRDefault="005164E3" w14:paraId="2446C4CB" w14:textId="77777777">
            <w:pPr>
              <w:spacing w:before="60"/>
              <w:jc w:val="center"/>
              <w:rPr>
                <w:rFonts w:ascii="TH Sarabun New" w:hAnsi="TH Sarabun New" w:cs="TH Sarabun New"/>
                <w:sz w:val="28"/>
                <w:rPrChange w:author="PC" w:date="2023-03-31T11:41:00Z" w:id="1965">
                  <w:rPr>
                    <w:rFonts w:ascii="TH Sarabun New" w:hAnsi="TH Sarabun New" w:cs="TH Sarabun New"/>
                    <w:color w:val="FF0000"/>
                    <w:sz w:val="28"/>
                  </w:rPr>
                </w:rPrChange>
              </w:rPr>
            </w:pPr>
            <w:r w:rsidRPr="00357A8D">
              <w:rPr>
                <w:rFonts w:ascii="TH Sarabun New" w:hAnsi="TH Sarabun New" w:cs="TH Sarabun New"/>
                <w:sz w:val="28"/>
              </w:rPr>
              <w:t xml:space="preserve">    891,000 </w:t>
            </w:r>
          </w:p>
        </w:tc>
        <w:tc>
          <w:tcPr>
            <w:tcW w:w="1147" w:type="dxa"/>
            <w:tcBorders>
              <w:top w:val="nil"/>
            </w:tcBorders>
            <w:shd w:val="clear" w:color="auto" w:fill="auto"/>
          </w:tcPr>
          <w:p w:rsidRPr="00357A8D" w:rsidR="005164E3" w:rsidRDefault="005164E3" w14:paraId="49F85A57" w14:textId="77777777">
            <w:pPr>
              <w:spacing w:before="60"/>
              <w:jc w:val="center"/>
              <w:rPr>
                <w:rFonts w:ascii="TH Sarabun New" w:hAnsi="TH Sarabun New" w:cs="TH Sarabun New"/>
                <w:sz w:val="28"/>
              </w:rPr>
            </w:pPr>
            <w:r w:rsidRPr="00357A8D">
              <w:rPr>
                <w:rFonts w:ascii="TH Sarabun New" w:hAnsi="TH Sarabun New" w:cs="TH Sarabun New"/>
                <w:sz w:val="28"/>
                <w:cs/>
              </w:rPr>
              <w:t>980</w:t>
            </w:r>
            <w:r w:rsidRPr="00357A8D">
              <w:rPr>
                <w:rFonts w:ascii="TH Sarabun New" w:hAnsi="TH Sarabun New" w:cs="TH Sarabun New"/>
                <w:sz w:val="28"/>
              </w:rPr>
              <w:t>,</w:t>
            </w:r>
            <w:r w:rsidRPr="00357A8D">
              <w:rPr>
                <w:rFonts w:ascii="TH Sarabun New" w:hAnsi="TH Sarabun New" w:cs="TH Sarabun New"/>
                <w:sz w:val="28"/>
                <w:cs/>
              </w:rPr>
              <w:t>100</w:t>
            </w:r>
          </w:p>
        </w:tc>
        <w:tc>
          <w:tcPr>
            <w:tcW w:w="1147" w:type="dxa"/>
            <w:tcBorders>
              <w:top w:val="nil"/>
            </w:tcBorders>
            <w:shd w:val="clear" w:color="auto" w:fill="auto"/>
          </w:tcPr>
          <w:p w:rsidRPr="00357A8D" w:rsidR="005164E3" w:rsidRDefault="005164E3" w14:paraId="57AE9717" w14:textId="77777777">
            <w:pPr>
              <w:spacing w:before="60"/>
              <w:jc w:val="center"/>
              <w:rPr>
                <w:rFonts w:ascii="TH Sarabun New" w:hAnsi="TH Sarabun New" w:cs="TH Sarabun New"/>
                <w:sz w:val="28"/>
                <w:rPrChange w:author="PC" w:date="2023-03-31T11:41:00Z" w:id="1966">
                  <w:rPr>
                    <w:rFonts w:ascii="TH Sarabun New" w:hAnsi="TH Sarabun New" w:cs="TH Sarabun New"/>
                    <w:color w:val="FF0000"/>
                    <w:sz w:val="28"/>
                  </w:rPr>
                </w:rPrChange>
              </w:rPr>
            </w:pPr>
            <w:r w:rsidRPr="00357A8D">
              <w:rPr>
                <w:rFonts w:ascii="TH Sarabun New" w:hAnsi="TH Sarabun New" w:cs="TH Sarabun New"/>
                <w:sz w:val="28"/>
              </w:rPr>
              <w:t>1,078,110</w:t>
            </w:r>
          </w:p>
        </w:tc>
        <w:tc>
          <w:tcPr>
            <w:tcW w:w="1147" w:type="dxa"/>
            <w:tcBorders>
              <w:top w:val="nil"/>
            </w:tcBorders>
            <w:shd w:val="clear" w:color="auto" w:fill="auto"/>
          </w:tcPr>
          <w:p w:rsidRPr="00357A8D" w:rsidR="005164E3" w:rsidRDefault="005164E3" w14:paraId="5FE7453D" w14:textId="77777777">
            <w:pPr>
              <w:spacing w:before="60"/>
              <w:jc w:val="center"/>
              <w:rPr>
                <w:rFonts w:ascii="TH Sarabun New" w:hAnsi="TH Sarabun New" w:cs="TH Sarabun New"/>
                <w:sz w:val="28"/>
                <w:rPrChange w:author="PC" w:date="2023-03-31T11:41:00Z" w:id="1967">
                  <w:rPr>
                    <w:rFonts w:ascii="TH Sarabun New" w:hAnsi="TH Sarabun New" w:cs="TH Sarabun New"/>
                    <w:color w:val="FF0000"/>
                    <w:sz w:val="28"/>
                  </w:rPr>
                </w:rPrChange>
              </w:rPr>
            </w:pPr>
            <w:r w:rsidRPr="00357A8D">
              <w:rPr>
                <w:rFonts w:ascii="TH Sarabun New" w:hAnsi="TH Sarabun New" w:cs="TH Sarabun New"/>
                <w:sz w:val="28"/>
              </w:rPr>
              <w:t xml:space="preserve"> 1,185,921 </w:t>
            </w:r>
          </w:p>
        </w:tc>
        <w:tc>
          <w:tcPr>
            <w:tcW w:w="1147" w:type="dxa"/>
            <w:tcBorders>
              <w:top w:val="nil"/>
            </w:tcBorders>
            <w:shd w:val="clear" w:color="auto" w:fill="auto"/>
          </w:tcPr>
          <w:p w:rsidRPr="00357A8D" w:rsidR="005164E3" w:rsidRDefault="005164E3" w14:paraId="465826FA" w14:textId="77777777">
            <w:pPr>
              <w:spacing w:before="60"/>
              <w:jc w:val="center"/>
              <w:rPr>
                <w:rFonts w:ascii="TH Sarabun New" w:hAnsi="TH Sarabun New" w:cs="TH Sarabun New"/>
                <w:sz w:val="28"/>
                <w:rPrChange w:author="PC" w:date="2023-03-31T11:41:00Z" w:id="1968">
                  <w:rPr>
                    <w:rFonts w:ascii="TH Sarabun New" w:hAnsi="TH Sarabun New" w:cs="TH Sarabun New"/>
                    <w:color w:val="FF0000"/>
                    <w:sz w:val="28"/>
                  </w:rPr>
                </w:rPrChange>
              </w:rPr>
            </w:pPr>
            <w:r w:rsidRPr="00357A8D">
              <w:rPr>
                <w:rFonts w:ascii="TH Sarabun New" w:hAnsi="TH Sarabun New" w:cs="TH Sarabun New"/>
                <w:sz w:val="28"/>
              </w:rPr>
              <w:t>1,304,513</w:t>
            </w:r>
          </w:p>
        </w:tc>
      </w:tr>
      <w:tr w:rsidRPr="00357A8D" w:rsidR="00357A8D" w:rsidTr="00E7092B" w14:paraId="267FC2EF" w14:textId="77777777">
        <w:trPr>
          <w:trHeight w:val="328"/>
        </w:trPr>
        <w:tc>
          <w:tcPr>
            <w:tcW w:w="3228" w:type="dxa"/>
            <w:shd w:val="clear" w:color="auto" w:fill="auto"/>
            <w:noWrap/>
          </w:tcPr>
          <w:p w:rsidRPr="00357A8D" w:rsidR="005164E3" w:rsidRDefault="005164E3" w14:paraId="1D0FB0E3" w14:textId="77777777">
            <w:pPr>
              <w:spacing w:before="60"/>
              <w:rPr>
                <w:rFonts w:ascii="TH Sarabun New" w:hAnsi="TH Sarabun New" w:cs="TH Sarabun New"/>
                <w:sz w:val="28"/>
                <w:cs/>
                <w:rPrChange w:author="PC" w:date="2023-03-31T11:41:00Z" w:id="1969">
                  <w:rPr>
                    <w:rFonts w:ascii="TH Sarabun New" w:hAnsi="TH Sarabun New" w:cs="TH Sarabun New"/>
                    <w:color w:val="FF0000"/>
                    <w:sz w:val="28"/>
                    <w:cs/>
                  </w:rPr>
                </w:rPrChange>
              </w:rPr>
            </w:pPr>
            <w:r w:rsidRPr="00357A8D">
              <w:rPr>
                <w:rFonts w:ascii="TH Sarabun New" w:hAnsi="TH Sarabun New" w:cs="TH Sarabun New"/>
                <w:sz w:val="28"/>
                <w:cs/>
              </w:rPr>
              <w:t>3.งบลงทุน (ค่าครุภัณฑ์)</w:t>
            </w:r>
          </w:p>
        </w:tc>
        <w:tc>
          <w:tcPr>
            <w:tcW w:w="1147" w:type="dxa"/>
            <w:shd w:val="clear" w:color="auto" w:fill="auto"/>
          </w:tcPr>
          <w:p w:rsidRPr="00357A8D" w:rsidR="005164E3" w:rsidRDefault="005164E3" w14:paraId="7E01C77B" w14:textId="77777777">
            <w:pPr>
              <w:spacing w:before="60"/>
              <w:jc w:val="center"/>
              <w:rPr>
                <w:rFonts w:ascii="TH Sarabun New" w:hAnsi="TH Sarabun New" w:cs="TH Sarabun New"/>
                <w:sz w:val="28"/>
                <w:rPrChange w:author="PC" w:date="2023-03-31T11:41:00Z" w:id="1970">
                  <w:rPr>
                    <w:rFonts w:ascii="TH Sarabun New" w:hAnsi="TH Sarabun New" w:cs="TH Sarabun New"/>
                    <w:color w:val="FF0000"/>
                    <w:sz w:val="28"/>
                  </w:rPr>
                </w:rPrChange>
              </w:rPr>
            </w:pPr>
            <w:r w:rsidRPr="00357A8D">
              <w:rPr>
                <w:rFonts w:ascii="TH Sarabun New" w:hAnsi="TH Sarabun New" w:cs="TH Sarabun New"/>
                <w:sz w:val="28"/>
              </w:rPr>
              <w:t xml:space="preserve"> 3,522,860 </w:t>
            </w:r>
          </w:p>
        </w:tc>
        <w:tc>
          <w:tcPr>
            <w:tcW w:w="1147" w:type="dxa"/>
            <w:shd w:val="clear" w:color="auto" w:fill="auto"/>
          </w:tcPr>
          <w:p w:rsidRPr="00357A8D" w:rsidR="005164E3" w:rsidRDefault="005164E3" w14:paraId="254EC3C7" w14:textId="77777777">
            <w:pPr>
              <w:spacing w:before="60"/>
              <w:jc w:val="center"/>
              <w:rPr>
                <w:rFonts w:ascii="TH Sarabun New" w:hAnsi="TH Sarabun New" w:cs="TH Sarabun New"/>
                <w:sz w:val="28"/>
              </w:rPr>
            </w:pPr>
            <w:r w:rsidRPr="00357A8D">
              <w:rPr>
                <w:rFonts w:ascii="TH Sarabun New" w:hAnsi="TH Sarabun New" w:cs="TH Sarabun New"/>
                <w:sz w:val="28"/>
              </w:rPr>
              <w:t>3,875,146</w:t>
            </w:r>
          </w:p>
        </w:tc>
        <w:tc>
          <w:tcPr>
            <w:tcW w:w="1147" w:type="dxa"/>
            <w:shd w:val="clear" w:color="auto" w:fill="auto"/>
          </w:tcPr>
          <w:p w:rsidRPr="00357A8D" w:rsidR="005164E3" w:rsidRDefault="005164E3" w14:paraId="59B97A24" w14:textId="77777777">
            <w:pPr>
              <w:spacing w:before="60"/>
              <w:jc w:val="center"/>
              <w:rPr>
                <w:rFonts w:ascii="TH Sarabun New" w:hAnsi="TH Sarabun New" w:cs="TH Sarabun New"/>
                <w:sz w:val="28"/>
                <w:rPrChange w:author="PC" w:date="2023-03-31T11:41:00Z" w:id="1971">
                  <w:rPr>
                    <w:rFonts w:ascii="TH Sarabun New" w:hAnsi="TH Sarabun New" w:cs="TH Sarabun New"/>
                    <w:color w:val="FF0000"/>
                    <w:sz w:val="28"/>
                  </w:rPr>
                </w:rPrChange>
              </w:rPr>
            </w:pPr>
            <w:r w:rsidRPr="00357A8D">
              <w:rPr>
                <w:rFonts w:ascii="TH Sarabun New" w:hAnsi="TH Sarabun New" w:cs="TH Sarabun New"/>
                <w:sz w:val="28"/>
              </w:rPr>
              <w:t>4,262,661</w:t>
            </w:r>
          </w:p>
        </w:tc>
        <w:tc>
          <w:tcPr>
            <w:tcW w:w="1147" w:type="dxa"/>
            <w:shd w:val="clear" w:color="auto" w:fill="auto"/>
          </w:tcPr>
          <w:p w:rsidRPr="00357A8D" w:rsidR="005164E3" w:rsidRDefault="005164E3" w14:paraId="3B8F908B" w14:textId="77777777">
            <w:pPr>
              <w:spacing w:before="60"/>
              <w:jc w:val="center"/>
              <w:rPr>
                <w:rFonts w:ascii="TH Sarabun New" w:hAnsi="TH Sarabun New" w:cs="TH Sarabun New"/>
                <w:sz w:val="28"/>
                <w:rPrChange w:author="PC" w:date="2023-03-31T11:41:00Z" w:id="1972">
                  <w:rPr>
                    <w:rFonts w:ascii="TH Sarabun New" w:hAnsi="TH Sarabun New" w:cs="TH Sarabun New"/>
                    <w:color w:val="FF0000"/>
                    <w:sz w:val="28"/>
                  </w:rPr>
                </w:rPrChange>
              </w:rPr>
            </w:pPr>
            <w:r w:rsidRPr="00357A8D">
              <w:rPr>
                <w:rFonts w:ascii="TH Sarabun New" w:hAnsi="TH Sarabun New" w:cs="TH Sarabun New"/>
                <w:sz w:val="28"/>
              </w:rPr>
              <w:t xml:space="preserve"> 4,688,927 </w:t>
            </w:r>
          </w:p>
        </w:tc>
        <w:tc>
          <w:tcPr>
            <w:tcW w:w="1147" w:type="dxa"/>
            <w:shd w:val="clear" w:color="auto" w:fill="auto"/>
          </w:tcPr>
          <w:p w:rsidRPr="00357A8D" w:rsidR="005164E3" w:rsidRDefault="005164E3" w14:paraId="0DA8F9B1" w14:textId="77777777">
            <w:pPr>
              <w:spacing w:before="60"/>
              <w:jc w:val="center"/>
              <w:rPr>
                <w:rFonts w:ascii="TH Sarabun New" w:hAnsi="TH Sarabun New" w:cs="TH Sarabun New"/>
                <w:sz w:val="28"/>
                <w:rPrChange w:author="PC" w:date="2023-03-31T11:41:00Z" w:id="1973">
                  <w:rPr>
                    <w:rFonts w:ascii="TH Sarabun New" w:hAnsi="TH Sarabun New" w:cs="TH Sarabun New"/>
                    <w:color w:val="FF0000"/>
                    <w:sz w:val="28"/>
                  </w:rPr>
                </w:rPrChange>
              </w:rPr>
            </w:pPr>
            <w:r w:rsidRPr="00357A8D">
              <w:rPr>
                <w:rFonts w:ascii="TH Sarabun New" w:hAnsi="TH Sarabun New" w:cs="TH Sarabun New"/>
                <w:sz w:val="28"/>
              </w:rPr>
              <w:t>5,157,819</w:t>
            </w:r>
          </w:p>
        </w:tc>
      </w:tr>
      <w:tr w:rsidRPr="00357A8D" w:rsidR="005164E3" w:rsidTr="00E7092B" w14:paraId="0E9DF140" w14:textId="77777777">
        <w:trPr>
          <w:trHeight w:val="328"/>
        </w:trPr>
        <w:tc>
          <w:tcPr>
            <w:tcW w:w="3228" w:type="dxa"/>
            <w:shd w:val="clear" w:color="auto" w:fill="auto"/>
            <w:noWrap/>
          </w:tcPr>
          <w:p w:rsidRPr="00357A8D" w:rsidR="005164E3" w:rsidRDefault="005164E3" w14:paraId="0E66172E" w14:textId="77777777">
            <w:pPr>
              <w:spacing w:before="60"/>
              <w:jc w:val="center"/>
              <w:rPr>
                <w:rFonts w:ascii="TH Sarabun New" w:hAnsi="TH Sarabun New" w:cs="TH Sarabun New"/>
                <w:sz w:val="28"/>
                <w:cs/>
              </w:rPr>
            </w:pPr>
            <w:r w:rsidRPr="00357A8D">
              <w:rPr>
                <w:rFonts w:ascii="TH Sarabun New" w:hAnsi="TH Sarabun New" w:cs="TH Sarabun New"/>
                <w:sz w:val="28"/>
                <w:cs/>
              </w:rPr>
              <w:t>รวมเป็นเงินทั้งสิ้น</w:t>
            </w:r>
          </w:p>
        </w:tc>
        <w:tc>
          <w:tcPr>
            <w:tcW w:w="1147" w:type="dxa"/>
            <w:shd w:val="clear" w:color="auto" w:fill="auto"/>
            <w:vAlign w:val="center"/>
          </w:tcPr>
          <w:p w:rsidRPr="00357A8D" w:rsidR="005164E3" w:rsidRDefault="005164E3" w14:paraId="7D93F6B4" w14:textId="77777777">
            <w:pPr>
              <w:spacing w:before="60"/>
              <w:jc w:val="center"/>
              <w:rPr>
                <w:rFonts w:ascii="TH Sarabun New" w:hAnsi="TH Sarabun New" w:cs="TH Sarabun New"/>
                <w:sz w:val="28"/>
              </w:rPr>
            </w:pPr>
            <w:r w:rsidRPr="00357A8D">
              <w:rPr>
                <w:rFonts w:ascii="TH Sarabun New" w:hAnsi="TH Sarabun New" w:cs="TH Sarabun New"/>
                <w:sz w:val="28"/>
              </w:rPr>
              <w:t>51,909,814</w:t>
            </w:r>
          </w:p>
        </w:tc>
        <w:tc>
          <w:tcPr>
            <w:tcW w:w="1147" w:type="dxa"/>
            <w:shd w:val="clear" w:color="auto" w:fill="auto"/>
            <w:vAlign w:val="center"/>
          </w:tcPr>
          <w:p w:rsidRPr="00357A8D" w:rsidR="005164E3" w:rsidRDefault="005164E3" w14:paraId="306C6408" w14:textId="77777777">
            <w:pPr>
              <w:spacing w:before="60"/>
              <w:jc w:val="center"/>
              <w:rPr>
                <w:rFonts w:ascii="TH Sarabun New" w:hAnsi="TH Sarabun New" w:cs="TH Sarabun New"/>
                <w:sz w:val="28"/>
              </w:rPr>
            </w:pPr>
            <w:r w:rsidRPr="00357A8D">
              <w:rPr>
                <w:rFonts w:ascii="TH Sarabun New" w:hAnsi="TH Sarabun New" w:cs="TH Sarabun New"/>
                <w:sz w:val="28"/>
              </w:rPr>
              <w:t>57,100,795</w:t>
            </w:r>
          </w:p>
        </w:tc>
        <w:tc>
          <w:tcPr>
            <w:tcW w:w="1147" w:type="dxa"/>
            <w:shd w:val="clear" w:color="auto" w:fill="auto"/>
            <w:vAlign w:val="center"/>
          </w:tcPr>
          <w:p w:rsidRPr="00357A8D" w:rsidR="005164E3" w:rsidRDefault="005164E3" w14:paraId="49465E7F" w14:textId="77777777">
            <w:pPr>
              <w:spacing w:before="60"/>
              <w:jc w:val="center"/>
              <w:rPr>
                <w:rFonts w:ascii="TH Sarabun New" w:hAnsi="TH Sarabun New" w:cs="TH Sarabun New"/>
                <w:sz w:val="28"/>
              </w:rPr>
            </w:pPr>
            <w:r w:rsidRPr="00357A8D">
              <w:rPr>
                <w:rFonts w:ascii="TH Sarabun New" w:hAnsi="TH Sarabun New" w:cs="TH Sarabun New"/>
                <w:sz w:val="28"/>
              </w:rPr>
              <w:t>62,810,875</w:t>
            </w:r>
          </w:p>
        </w:tc>
        <w:tc>
          <w:tcPr>
            <w:tcW w:w="1147" w:type="dxa"/>
            <w:shd w:val="clear" w:color="auto" w:fill="auto"/>
            <w:vAlign w:val="center"/>
          </w:tcPr>
          <w:p w:rsidRPr="00357A8D" w:rsidR="005164E3" w:rsidRDefault="005164E3" w14:paraId="2BA414F1" w14:textId="77777777">
            <w:pPr>
              <w:spacing w:before="60"/>
              <w:jc w:val="center"/>
              <w:rPr>
                <w:rFonts w:ascii="TH Sarabun New" w:hAnsi="TH Sarabun New" w:cs="TH Sarabun New"/>
                <w:sz w:val="28"/>
              </w:rPr>
            </w:pPr>
            <w:r w:rsidRPr="00357A8D">
              <w:rPr>
                <w:rFonts w:ascii="TH Sarabun New" w:hAnsi="TH Sarabun New" w:cs="TH Sarabun New"/>
                <w:sz w:val="28"/>
              </w:rPr>
              <w:t>69,091,963</w:t>
            </w:r>
          </w:p>
        </w:tc>
        <w:tc>
          <w:tcPr>
            <w:tcW w:w="1147" w:type="dxa"/>
            <w:shd w:val="clear" w:color="auto" w:fill="auto"/>
            <w:vAlign w:val="center"/>
          </w:tcPr>
          <w:p w:rsidR="005164E3" w:rsidRDefault="005164E3" w14:paraId="377755C8" w14:textId="77777777">
            <w:pPr>
              <w:spacing w:before="60"/>
              <w:jc w:val="center"/>
              <w:rPr>
                <w:ins w:author="PC" w:date="2023-07-03T09:52:00Z" w:id="1974"/>
                <w:rFonts w:ascii="TH Sarabun New" w:hAnsi="TH Sarabun New" w:cs="TH Sarabun New"/>
                <w:sz w:val="28"/>
              </w:rPr>
            </w:pPr>
            <w:r w:rsidRPr="00357A8D">
              <w:rPr>
                <w:rFonts w:ascii="TH Sarabun New" w:hAnsi="TH Sarabun New" w:cs="TH Sarabun New"/>
                <w:sz w:val="28"/>
              </w:rPr>
              <w:t>76,001,158</w:t>
            </w:r>
          </w:p>
          <w:p w:rsidRPr="00357A8D" w:rsidR="00D96E86" w:rsidP="00D96E86" w:rsidRDefault="00D96E86" w14:paraId="50C41D1E" w14:textId="3EDDFA43">
            <w:pPr>
              <w:spacing w:before="60"/>
              <w:rPr>
                <w:rFonts w:ascii="TH Sarabun New" w:hAnsi="TH Sarabun New" w:cs="TH Sarabun New"/>
                <w:sz w:val="28"/>
              </w:rPr>
              <w:pPrChange w:author="PC" w:date="2023-07-03T09:53:00Z" w:id="1975">
                <w:pPr>
                  <w:spacing w:before="60"/>
                  <w:jc w:val="center"/>
                </w:pPr>
              </w:pPrChange>
            </w:pPr>
          </w:p>
        </w:tc>
      </w:tr>
    </w:tbl>
    <w:p w:rsidRPr="00357A8D" w:rsidR="00EA4D7C" w:rsidDel="00FC697C" w:rsidP="00D96E86" w:rsidRDefault="00EA4D7C" w14:paraId="5C3CE68F" w14:textId="440328DA">
      <w:pPr>
        <w:pStyle w:val="ListParagraph"/>
        <w:numPr>
          <w:ilvl w:val="0"/>
          <w:numId w:val="2"/>
        </w:numPr>
        <w:tabs>
          <w:tab w:val="left" w:pos="284"/>
          <w:tab w:val="left" w:pos="1843"/>
        </w:tabs>
        <w:jc w:val="thaiDistribute"/>
        <w:rPr>
          <w:ins w:author="Jenjira O-cha" w:date="2023-02-08T15:49:00Z" w:id="1976"/>
          <w:del w:author="phetc" w:date="2023-06-13T09:12:00Z" w:id="1977"/>
          <w:rFonts w:ascii="TH Sarabun New" w:hAnsi="TH Sarabun New" w:cs="TH Sarabun New"/>
          <w:sz w:val="20"/>
          <w:szCs w:val="20"/>
        </w:rPr>
        <w:pPrChange w:author="PC" w:date="2023-07-03T09:52:00Z" w:id="1978">
          <w:pPr>
            <w:pStyle w:val="ListParagraph"/>
            <w:tabs>
              <w:tab w:val="left" w:pos="284"/>
              <w:tab w:val="left" w:pos="1843"/>
            </w:tabs>
            <w:jc w:val="thaiDistribute"/>
          </w:pPr>
        </w:pPrChange>
      </w:pPr>
    </w:p>
    <w:p w:rsidRPr="00357A8D" w:rsidR="00A2144E" w:rsidDel="00FC697C" w:rsidP="00E65391" w:rsidRDefault="00A2144E" w14:paraId="7F22A1A7" w14:textId="34C0C714">
      <w:pPr>
        <w:pStyle w:val="ListParagraph"/>
        <w:tabs>
          <w:tab w:val="left" w:pos="284"/>
          <w:tab w:val="left" w:pos="1843"/>
        </w:tabs>
        <w:jc w:val="thaiDistribute"/>
        <w:rPr>
          <w:ins w:author="Jenjira O-cha" w:date="2023-02-08T15:49:00Z" w:id="1979"/>
          <w:del w:author="phetc" w:date="2023-06-13T09:12:00Z" w:id="1980"/>
          <w:rFonts w:ascii="TH Sarabun New" w:hAnsi="TH Sarabun New" w:cs="TH Sarabun New"/>
          <w:sz w:val="20"/>
          <w:szCs w:val="20"/>
        </w:rPr>
      </w:pPr>
    </w:p>
    <w:p w:rsidRPr="00357A8D" w:rsidR="00A2144E" w:rsidDel="00FC697C" w:rsidP="00E65391" w:rsidRDefault="00A2144E" w14:paraId="7782D5E0" w14:textId="5B93A2E1">
      <w:pPr>
        <w:pStyle w:val="ListParagraph"/>
        <w:tabs>
          <w:tab w:val="left" w:pos="284"/>
          <w:tab w:val="left" w:pos="1843"/>
        </w:tabs>
        <w:jc w:val="thaiDistribute"/>
        <w:rPr>
          <w:del w:author="phetc" w:date="2023-06-13T09:12:00Z" w:id="1981"/>
          <w:rFonts w:ascii="TH Sarabun New" w:hAnsi="TH Sarabun New" w:cs="TH Sarabun New"/>
          <w:sz w:val="20"/>
          <w:szCs w:val="20"/>
        </w:rPr>
      </w:pPr>
    </w:p>
    <w:p w:rsidR="00D96E86" w:rsidP="00D96E86" w:rsidRDefault="009F14D4" w14:paraId="6AFA456A" w14:textId="6677317D">
      <w:pPr>
        <w:pStyle w:val="ListParagraph"/>
        <w:tabs>
          <w:tab w:val="left" w:pos="284"/>
          <w:tab w:val="left" w:pos="1134"/>
        </w:tabs>
        <w:ind w:left="360"/>
        <w:jc w:val="thaiDistribute"/>
        <w:rPr>
          <w:ins w:author="PC" w:date="2023-07-03T09:53:00Z" w:id="1982"/>
          <w:rFonts w:ascii="TH Sarabun New" w:hAnsi="TH Sarabun New" w:cs="TH Sarabun New"/>
          <w:sz w:val="32"/>
          <w:szCs w:val="32"/>
        </w:rPr>
        <w:pPrChange w:author="PC" w:date="2023-07-03T09:53:00Z" w:id="1983">
          <w:pPr>
            <w:pStyle w:val="ListParagraph"/>
            <w:numPr>
              <w:ilvl w:val="1"/>
              <w:numId w:val="2"/>
            </w:numPr>
            <w:tabs>
              <w:tab w:val="left" w:pos="284"/>
              <w:tab w:val="left" w:pos="1134"/>
            </w:tabs>
            <w:ind w:left="360" w:hanging="360"/>
            <w:jc w:val="thaiDistribute"/>
          </w:pPr>
        </w:pPrChange>
      </w:pPr>
      <w:del w:author="PC" w:date="2023-07-03T09:53:00Z" w:id="1984">
        <w:r w:rsidRPr="00357A8D" w:rsidDel="00D96E86">
          <w:rPr>
            <w:rFonts w:ascii="TH Sarabun New" w:hAnsi="TH Sarabun New" w:cs="TH Sarabun New"/>
            <w:sz w:val="32"/>
            <w:szCs w:val="32"/>
            <w:cs/>
          </w:rPr>
          <w:delText xml:space="preserve"> </w:delText>
        </w:r>
      </w:del>
    </w:p>
    <w:p w:rsidRPr="00D96E86" w:rsidR="0076029F" w:rsidP="00D96E86" w:rsidRDefault="00D96E86" w14:paraId="2765F2A3" w14:textId="5AD5E98C">
      <w:pPr>
        <w:pStyle w:val="ListParagraph"/>
        <w:numPr>
          <w:ilvl w:val="1"/>
          <w:numId w:val="2"/>
        </w:numPr>
        <w:tabs>
          <w:tab w:val="left" w:pos="284"/>
          <w:tab w:val="left" w:pos="1134"/>
        </w:tabs>
        <w:jc w:val="thaiDistribute"/>
        <w:rPr>
          <w:rFonts w:ascii="TH Sarabun New" w:hAnsi="TH Sarabun New" w:cs="TH Sarabun New"/>
          <w:sz w:val="32"/>
          <w:szCs w:val="32"/>
          <w:rPrChange w:author="PC" w:date="2023-07-03T09:53:00Z" w:id="1985">
            <w:rPr/>
          </w:rPrChange>
        </w:rPr>
        <w:pPrChange w:author="PC" w:date="2023-07-03T09:53:00Z" w:id="1986">
          <w:pPr>
            <w:pStyle w:val="ListParagraph"/>
            <w:numPr>
              <w:ilvl w:val="1"/>
              <w:numId w:val="2"/>
            </w:numPr>
            <w:tabs>
              <w:tab w:val="left" w:pos="284"/>
              <w:tab w:val="left" w:pos="1134"/>
            </w:tabs>
            <w:ind w:left="360" w:hanging="360"/>
            <w:jc w:val="thaiDistribute"/>
          </w:pPr>
        </w:pPrChange>
      </w:pPr>
      <w:ins w:author="PC" w:date="2023-07-03T09:53:00Z" w:id="1987">
        <w:r>
          <w:rPr>
            <w:rFonts w:ascii="TH Sarabun New" w:hAnsi="TH Sarabun New" w:cs="TH Sarabun New"/>
            <w:sz w:val="32"/>
            <w:szCs w:val="32"/>
          </w:rPr>
          <w:t xml:space="preserve"> </w:t>
        </w:r>
      </w:ins>
      <w:r w:rsidRPr="00D96E86" w:rsidR="0076029F">
        <w:rPr>
          <w:rFonts w:ascii="TH Sarabun New" w:hAnsi="TH Sarabun New" w:cs="TH Sarabun New"/>
          <w:sz w:val="32"/>
          <w:szCs w:val="32"/>
          <w:cs/>
          <w:rPrChange w:author="PC" w:date="2023-07-03T09:53:00Z" w:id="1988">
            <w:rPr>
              <w:cs/>
            </w:rPr>
          </w:rPrChange>
        </w:rPr>
        <w:t>ด้านการบริหารจัดการ</w:t>
      </w:r>
      <w:r w:rsidRPr="00D96E86" w:rsidR="007F2965">
        <w:rPr>
          <w:rFonts w:ascii="TH Sarabun New" w:hAnsi="TH Sarabun New" w:cs="TH Sarabun New"/>
          <w:sz w:val="32"/>
          <w:szCs w:val="32"/>
          <w:cs/>
          <w:rPrChange w:author="PC" w:date="2023-07-03T09:53:00Z" w:id="1989">
            <w:rPr>
              <w:cs/>
            </w:rPr>
          </w:rPrChange>
        </w:rPr>
        <w:t xml:space="preserve"> </w:t>
      </w:r>
    </w:p>
    <w:p w:rsidRPr="00357A8D" w:rsidR="003C3990" w:rsidP="00E65391" w:rsidRDefault="003C3990" w14:paraId="0D1A2645" w14:textId="77777777">
      <w:pPr>
        <w:pStyle w:val="ListParagraph"/>
        <w:numPr>
          <w:ilvl w:val="2"/>
          <w:numId w:val="2"/>
        </w:numPr>
        <w:tabs>
          <w:tab w:val="left" w:pos="284"/>
          <w:tab w:val="left" w:pos="1701"/>
          <w:tab w:val="left" w:pos="1843"/>
        </w:tabs>
        <w:ind w:left="0" w:firstLine="1134"/>
        <w:jc w:val="thaiDistribute"/>
        <w:rPr>
          <w:rFonts w:ascii="TH Sarabun New" w:hAnsi="TH Sarabun New" w:cs="TH Sarabun New"/>
          <w:sz w:val="32"/>
          <w:szCs w:val="32"/>
        </w:rPr>
      </w:pPr>
      <w:r w:rsidRPr="00357A8D">
        <w:rPr>
          <w:rFonts w:ascii="TH Sarabun New" w:hAnsi="TH Sarabun New" w:cs="TH Sarabun New"/>
          <w:sz w:val="32"/>
          <w:szCs w:val="32"/>
          <w:cs/>
        </w:rPr>
        <w:t>จำนวนอาจารย์ ประจำ</w:t>
      </w:r>
      <w:r w:rsidRPr="00357A8D" w:rsidR="00ED4E09">
        <w:rPr>
          <w:rFonts w:ascii="TH Sarabun New" w:hAnsi="TH Sarabun New" w:cs="TH Sarabun New"/>
          <w:sz w:val="32"/>
          <w:szCs w:val="32"/>
          <w:cs/>
        </w:rPr>
        <w:t xml:space="preserve"> จำนวน 78 คน ประกอบด้วย ศาสตราจารย์ จำนวน 3 คน รองศาสตราจารย์ จำนวน 18 คน ผู้ช่วยศาสตราจารย์ จำนวน 32 คน และอาจารย์ จำนวน 25 คน โดยมีคุณวุฒิปริญญาเอก จำนวน 58 คน และคุณวุฒิปริญญาโท จำนวน 20 คน</w:t>
      </w:r>
    </w:p>
    <w:p w:rsidRPr="00357A8D" w:rsidR="003C3990" w:rsidP="00E65391" w:rsidRDefault="003C3990" w14:paraId="3F3ACA62" w14:textId="77777777">
      <w:pPr>
        <w:pStyle w:val="ListParagraph"/>
        <w:numPr>
          <w:ilvl w:val="2"/>
          <w:numId w:val="2"/>
        </w:numPr>
        <w:tabs>
          <w:tab w:val="left" w:pos="284"/>
          <w:tab w:val="left" w:pos="1560"/>
          <w:tab w:val="left" w:pos="1701"/>
        </w:tabs>
        <w:ind w:left="0" w:firstLine="1134"/>
        <w:jc w:val="thaiDistribute"/>
        <w:rPr>
          <w:rFonts w:ascii="TH Sarabun New" w:hAnsi="TH Sarabun New" w:cs="TH Sarabun New"/>
          <w:sz w:val="32"/>
          <w:szCs w:val="32"/>
        </w:rPr>
      </w:pPr>
      <w:r w:rsidRPr="00357A8D">
        <w:rPr>
          <w:rFonts w:ascii="TH Sarabun New" w:hAnsi="TH Sarabun New" w:cs="TH Sarabun New"/>
          <w:sz w:val="32"/>
          <w:szCs w:val="32"/>
          <w:cs/>
        </w:rPr>
        <w:t>จำนวนเจ้าหน้าที่</w:t>
      </w:r>
      <w:r w:rsidRPr="00357A8D" w:rsidR="00BF2B64">
        <w:rPr>
          <w:rFonts w:ascii="TH Sarabun New" w:hAnsi="TH Sarabun New" w:cs="TH Sarabun New"/>
          <w:sz w:val="32"/>
          <w:szCs w:val="32"/>
          <w:cs/>
        </w:rPr>
        <w:t>ปฏิบัติงานด้าน</w:t>
      </w:r>
      <w:r w:rsidRPr="00357A8D" w:rsidR="00ED4E09">
        <w:rPr>
          <w:rFonts w:ascii="TH Sarabun New" w:hAnsi="TH Sarabun New" w:cs="TH Sarabun New"/>
          <w:sz w:val="32"/>
          <w:szCs w:val="32"/>
          <w:cs/>
        </w:rPr>
        <w:t>หลักสูตร จำนวน 8 คน ประกอบด้วย นักวิชาการศึกษาชำนาญการ จำนวน 2 คน  นักวิชาการปฏิบัติการ จำนวน 4 คน เจ้าหน้าที่งานบริหารทั่วไปชำนาญการ จำนวน 1 คน  เจ้าหน้าที่งานบริหารทั่วไปปฏิบัติการ จำนวน 1 คน  และเจ้าหน้าที่ส</w:t>
      </w:r>
      <w:r w:rsidRPr="00357A8D" w:rsidR="00BF2B64">
        <w:rPr>
          <w:rFonts w:ascii="TH Sarabun New" w:hAnsi="TH Sarabun New" w:cs="TH Sarabun New"/>
          <w:sz w:val="32"/>
          <w:szCs w:val="32"/>
          <w:cs/>
        </w:rPr>
        <w:t>นับสนุนการปฏิบัติงาน</w:t>
      </w:r>
      <w:r w:rsidRPr="00357A8D" w:rsidR="00ED4E09">
        <w:rPr>
          <w:rFonts w:ascii="TH Sarabun New" w:hAnsi="TH Sarabun New" w:cs="TH Sarabun New"/>
          <w:sz w:val="32"/>
          <w:szCs w:val="32"/>
          <w:cs/>
        </w:rPr>
        <w:t xml:space="preserve">ด้านหลักสูตร </w:t>
      </w:r>
      <w:r w:rsidRPr="00357A8D" w:rsidR="00BF2B64">
        <w:rPr>
          <w:rFonts w:ascii="TH Sarabun New" w:hAnsi="TH Sarabun New" w:cs="TH Sarabun New"/>
          <w:sz w:val="32"/>
          <w:szCs w:val="32"/>
          <w:cs/>
        </w:rPr>
        <w:t xml:space="preserve">จำนวน </w:t>
      </w:r>
      <w:r w:rsidRPr="00357A8D" w:rsidR="00ED4E09">
        <w:rPr>
          <w:rFonts w:ascii="TH Sarabun New" w:hAnsi="TH Sarabun New" w:cs="TH Sarabun New"/>
          <w:sz w:val="32"/>
          <w:szCs w:val="32"/>
          <w:cs/>
        </w:rPr>
        <w:t>25 คน</w:t>
      </w:r>
    </w:p>
    <w:p w:rsidRPr="00357A8D" w:rsidR="003C3990" w:rsidP="00E65391" w:rsidRDefault="003C3990" w14:paraId="4D72D69C" w14:textId="77777777">
      <w:pPr>
        <w:pStyle w:val="ListParagraph"/>
        <w:numPr>
          <w:ilvl w:val="2"/>
          <w:numId w:val="2"/>
        </w:numPr>
        <w:tabs>
          <w:tab w:val="left" w:pos="284"/>
          <w:tab w:val="left" w:pos="1843"/>
        </w:tabs>
        <w:ind w:left="0" w:firstLine="1134"/>
        <w:jc w:val="thaiDistribute"/>
        <w:rPr>
          <w:rFonts w:ascii="TH Sarabun New" w:hAnsi="TH Sarabun New" w:cs="TH Sarabun New"/>
          <w:sz w:val="32"/>
          <w:szCs w:val="32"/>
        </w:rPr>
      </w:pPr>
      <w:r w:rsidRPr="00357A8D">
        <w:rPr>
          <w:rFonts w:ascii="TH Sarabun New" w:hAnsi="TH Sarabun New" w:cs="TH Sarabun New"/>
          <w:sz w:val="32"/>
          <w:szCs w:val="32"/>
          <w:cs/>
        </w:rPr>
        <w:t>กำกับดูแลและ</w:t>
      </w:r>
      <w:r w:rsidRPr="00357A8D" w:rsidR="004B136F">
        <w:rPr>
          <w:rFonts w:ascii="TH Sarabun New" w:hAnsi="TH Sarabun New" w:cs="TH Sarabun New"/>
          <w:sz w:val="32"/>
          <w:szCs w:val="32"/>
          <w:cs/>
        </w:rPr>
        <w:t>การ</w:t>
      </w:r>
      <w:r w:rsidRPr="00357A8D">
        <w:rPr>
          <w:rFonts w:ascii="TH Sarabun New" w:hAnsi="TH Sarabun New" w:cs="TH Sarabun New"/>
          <w:sz w:val="32"/>
          <w:szCs w:val="32"/>
          <w:cs/>
        </w:rPr>
        <w:t>ประเมินผล</w:t>
      </w:r>
    </w:p>
    <w:p w:rsidRPr="00357A8D" w:rsidR="00BF2B64" w:rsidP="00E65391" w:rsidRDefault="00BF2B64" w14:paraId="49A003AD" w14:textId="77777777">
      <w:pPr>
        <w:pStyle w:val="ListParagraph"/>
        <w:numPr>
          <w:ilvl w:val="0"/>
          <w:numId w:val="16"/>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การพัฒนา</w:t>
      </w:r>
      <w:r w:rsidRPr="00357A8D" w:rsidR="003729B7">
        <w:rPr>
          <w:rFonts w:ascii="TH Sarabun New" w:hAnsi="TH Sarabun New" w:cs="TH Sarabun New"/>
          <w:sz w:val="32"/>
          <w:szCs w:val="32"/>
          <w:cs/>
        </w:rPr>
        <w:t xml:space="preserve">อาจารย์ </w:t>
      </w:r>
    </w:p>
    <w:p w:rsidRPr="00357A8D" w:rsidR="003729B7" w:rsidP="00E65391" w:rsidRDefault="003729B7" w14:paraId="1AB9D7FF" w14:textId="77777777">
      <w:pPr>
        <w:pStyle w:val="ListParagraph"/>
        <w:numPr>
          <w:ilvl w:val="0"/>
          <w:numId w:val="16"/>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การประกันคุณภาพการศึกษา</w:t>
      </w:r>
    </w:p>
    <w:p w:rsidRPr="00357A8D" w:rsidR="003729B7" w:rsidP="00E65391" w:rsidRDefault="003729B7" w14:paraId="66A00470" w14:textId="77777777">
      <w:pPr>
        <w:pStyle w:val="ListParagraph"/>
        <w:numPr>
          <w:ilvl w:val="0"/>
          <w:numId w:val="16"/>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หลักสูตร การเรียนการสอน </w:t>
      </w:r>
    </w:p>
    <w:p w:rsidRPr="00357A8D" w:rsidR="003729B7" w:rsidP="00E65391" w:rsidRDefault="003729B7" w14:paraId="23D71C5F" w14:textId="77777777">
      <w:pPr>
        <w:pStyle w:val="ListParagraph"/>
        <w:numPr>
          <w:ilvl w:val="0"/>
          <w:numId w:val="16"/>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การพัฒนา ส่งเสริม การเรียนรู้ของนักศึกษา</w:t>
      </w:r>
    </w:p>
    <w:p w:rsidRPr="00357A8D" w:rsidR="003729B7" w:rsidP="00E65391" w:rsidRDefault="003729B7" w14:paraId="0E6840A1" w14:textId="77777777">
      <w:pPr>
        <w:pStyle w:val="ListParagraph"/>
        <w:numPr>
          <w:ilvl w:val="0"/>
          <w:numId w:val="16"/>
        </w:numPr>
        <w:tabs>
          <w:tab w:val="left" w:pos="284"/>
          <w:tab w:val="left" w:pos="1843"/>
        </w:tabs>
        <w:jc w:val="thaiDistribute"/>
        <w:rPr>
          <w:rFonts w:ascii="TH Sarabun New" w:hAnsi="TH Sarabun New" w:cs="TH Sarabun New"/>
          <w:sz w:val="32"/>
          <w:szCs w:val="32"/>
        </w:rPr>
      </w:pPr>
      <w:r w:rsidRPr="00357A8D">
        <w:rPr>
          <w:rFonts w:ascii="TH Sarabun New" w:hAnsi="TH Sarabun New" w:cs="TH Sarabun New"/>
          <w:sz w:val="32"/>
          <w:szCs w:val="32"/>
          <w:cs/>
        </w:rPr>
        <w:t>สิ่งสนับสนุนการเรียนรู้</w:t>
      </w:r>
    </w:p>
    <w:p w:rsidRPr="00357A8D" w:rsidR="002F2C5F" w:rsidP="00E65391" w:rsidRDefault="002F2C5F" w14:paraId="50842B57" w14:textId="77777777">
      <w:pPr>
        <w:pStyle w:val="ListParagraph"/>
        <w:tabs>
          <w:tab w:val="left" w:pos="284"/>
          <w:tab w:val="left" w:pos="1134"/>
        </w:tabs>
        <w:ind w:left="1500" w:hanging="1642"/>
        <w:jc w:val="thaiDistribute"/>
        <w:rPr>
          <w:rFonts w:ascii="TH Sarabun New" w:hAnsi="TH Sarabun New" w:cs="TH Sarabun New"/>
          <w:sz w:val="32"/>
          <w:szCs w:val="32"/>
        </w:rPr>
      </w:pPr>
    </w:p>
    <w:p w:rsidR="00DB579D" w:rsidP="00E65391" w:rsidRDefault="00DB579D" w14:paraId="797F940D" w14:textId="77777777">
      <w:pPr>
        <w:pStyle w:val="ListParagraph"/>
        <w:tabs>
          <w:tab w:val="left" w:pos="284"/>
          <w:tab w:val="left" w:pos="1134"/>
        </w:tabs>
        <w:ind w:left="1500" w:hanging="1642"/>
        <w:jc w:val="thaiDistribute"/>
        <w:rPr>
          <w:rFonts w:ascii="TH Sarabun New" w:hAnsi="TH Sarabun New" w:cs="TH Sarabun New"/>
          <w:sz w:val="32"/>
          <w:szCs w:val="32"/>
          <w:cs/>
        </w:rPr>
        <w:sectPr w:rsidR="00DB579D" w:rsidSect="002351E0">
          <w:footerReference w:type="even" r:id="rId17"/>
          <w:footerReference w:type="default" r:id="rId18"/>
          <w:headerReference w:type="first" r:id="rId19"/>
          <w:pgSz w:w="11906" w:h="16838" w:orient="portrait" w:code="9"/>
          <w:pgMar w:top="1440" w:right="1440" w:bottom="720" w:left="1728" w:header="720" w:footer="706" w:gutter="0"/>
          <w:cols w:space="708"/>
          <w:titlePg/>
          <w:docGrid w:linePitch="360"/>
        </w:sectPr>
      </w:pPr>
    </w:p>
    <w:p w:rsidRPr="00357A8D" w:rsidR="00AD4BF0" w:rsidP="00E65391" w:rsidRDefault="00AD4BF0" w14:paraId="2E5FA2B2" w14:textId="77777777">
      <w:pPr>
        <w:tabs>
          <w:tab w:val="left" w:pos="360"/>
          <w:tab w:val="left" w:pos="900"/>
          <w:tab w:val="left" w:pos="1620"/>
          <w:tab w:val="left" w:pos="1890"/>
          <w:tab w:val="left" w:pos="2340"/>
        </w:tabs>
        <w:ind w:left="360" w:hanging="360"/>
        <w:jc w:val="thaiDistribute"/>
        <w:rPr>
          <w:rFonts w:ascii="TH Sarabun New" w:hAnsi="TH Sarabun New" w:cs="TH Sarabun New"/>
          <w:b/>
          <w:bCs/>
          <w:sz w:val="32"/>
          <w:szCs w:val="32"/>
        </w:rPr>
      </w:pPr>
      <w:r w:rsidRPr="00357A8D">
        <w:rPr>
          <w:rFonts w:ascii="TH Sarabun New" w:hAnsi="TH Sarabun New" w:cs="TH Sarabun New"/>
          <w:sz w:val="32"/>
          <w:szCs w:val="32"/>
          <w:cs/>
        </w:rPr>
        <w:tab/>
      </w:r>
      <w:r w:rsidRPr="00357A8D" w:rsidR="00BB750F">
        <w:rPr>
          <w:rFonts w:ascii="TH Sarabun New" w:hAnsi="TH Sarabun New" w:cs="TH Sarabun New"/>
          <w:sz w:val="32"/>
          <w:szCs w:val="32"/>
          <w:cs/>
        </w:rPr>
        <w:t xml:space="preserve">       </w:t>
      </w:r>
      <w:commentRangeStart w:id="1990"/>
      <w:r w:rsidRPr="00357A8D" w:rsidR="00BB750F">
        <w:rPr>
          <w:rFonts w:ascii="TH Sarabun New" w:hAnsi="TH Sarabun New" w:cs="TH Sarabun New"/>
          <w:sz w:val="32"/>
          <w:szCs w:val="32"/>
          <w:cs/>
        </w:rPr>
        <w:t xml:space="preserve"> </w:t>
      </w:r>
      <w:r w:rsidRPr="00357A8D" w:rsidR="004760EF">
        <w:rPr>
          <w:rFonts w:ascii="TH Sarabun New" w:hAnsi="TH Sarabun New" w:cs="TH Sarabun New"/>
          <w:b/>
          <w:bCs/>
          <w:sz w:val="32"/>
          <w:szCs w:val="32"/>
        </w:rPr>
        <w:t>6</w:t>
      </w:r>
      <w:r w:rsidRPr="00357A8D" w:rsidR="004760EF">
        <w:rPr>
          <w:rFonts w:ascii="TH Sarabun New" w:hAnsi="TH Sarabun New" w:cs="TH Sarabun New"/>
          <w:b/>
          <w:bCs/>
          <w:sz w:val="32"/>
          <w:szCs w:val="32"/>
          <w:cs/>
        </w:rPr>
        <w:t>.</w:t>
      </w:r>
      <w:r w:rsidRPr="00357A8D" w:rsidR="004760EF">
        <w:rPr>
          <w:rFonts w:ascii="TH Sarabun New" w:hAnsi="TH Sarabun New" w:cs="TH Sarabun New"/>
          <w:b/>
          <w:bCs/>
          <w:sz w:val="32"/>
          <w:szCs w:val="32"/>
        </w:rPr>
        <w:t xml:space="preserve">5 </w:t>
      </w:r>
      <w:r w:rsidRPr="00357A8D" w:rsidR="00B63CC5">
        <w:rPr>
          <w:rFonts w:ascii="TH Sarabun New" w:hAnsi="TH Sarabun New" w:cs="TH Sarabun New"/>
          <w:b/>
          <w:bCs/>
          <w:sz w:val="32"/>
          <w:szCs w:val="32"/>
          <w:cs/>
        </w:rPr>
        <w:t>อาจารย์ผู้รับผิดชอบหลักสูตรและ</w:t>
      </w:r>
      <w:r w:rsidRPr="00357A8D">
        <w:rPr>
          <w:rFonts w:ascii="TH Sarabun New" w:hAnsi="TH Sarabun New" w:cs="TH Sarabun New"/>
          <w:b/>
          <w:bCs/>
          <w:sz w:val="32"/>
          <w:szCs w:val="32"/>
          <w:cs/>
        </w:rPr>
        <w:t>อาจารย์</w:t>
      </w:r>
      <w:r w:rsidRPr="00357A8D" w:rsidR="00732FE8">
        <w:rPr>
          <w:rFonts w:ascii="TH Sarabun New" w:hAnsi="TH Sarabun New" w:cs="TH Sarabun New"/>
          <w:b/>
          <w:bCs/>
          <w:sz w:val="32"/>
          <w:szCs w:val="32"/>
          <w:cs/>
        </w:rPr>
        <w:t>ประจำหลักสูตร</w:t>
      </w:r>
      <w:commentRangeEnd w:id="1990"/>
      <w:r w:rsidRPr="00357A8D" w:rsidR="00EA36A4">
        <w:rPr>
          <w:rStyle w:val="CommentReference"/>
        </w:rPr>
        <w:commentReference w:id="1990"/>
      </w:r>
    </w:p>
    <w:tbl>
      <w:tblPr>
        <w:tblW w:w="13750" w:type="dxa"/>
        <w:tblInd w:w="826" w:type="dxa"/>
        <w:tblLayout w:type="fixed"/>
        <w:tblLook w:val="0000" w:firstRow="0" w:lastRow="0" w:firstColumn="0" w:lastColumn="0" w:noHBand="0" w:noVBand="0"/>
      </w:tblPr>
      <w:tblGrid>
        <w:gridCol w:w="851"/>
        <w:gridCol w:w="2126"/>
        <w:gridCol w:w="2693"/>
        <w:gridCol w:w="1276"/>
        <w:gridCol w:w="1418"/>
        <w:gridCol w:w="4394"/>
        <w:gridCol w:w="992"/>
      </w:tblGrid>
      <w:tr w:rsidRPr="00357A8D" w:rsidR="00567CE2" w:rsidTr="00BB750F" w14:paraId="6D49B0C3" w14:textId="77777777">
        <w:trPr>
          <w:cantSplit/>
          <w:tblHeader/>
        </w:trPr>
        <w:tc>
          <w:tcPr>
            <w:tcW w:w="851" w:type="dxa"/>
            <w:vMerge w:val="restart"/>
            <w:tcBorders>
              <w:top w:val="single" w:color="auto" w:sz="4" w:space="0"/>
              <w:left w:val="single" w:color="auto" w:sz="4" w:space="0"/>
              <w:right w:val="single" w:color="auto" w:sz="4" w:space="0"/>
            </w:tcBorders>
            <w:vAlign w:val="center"/>
          </w:tcPr>
          <w:p w:rsidRPr="00357A8D" w:rsidR="00507111" w:rsidRDefault="00507111" w14:paraId="25F156C4"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357A8D">
              <w:rPr>
                <w:rFonts w:ascii="TH Sarabun New" w:hAnsi="TH Sarabun New" w:cs="TH Sarabun New"/>
                <w:b/>
                <w:bCs/>
                <w:sz w:val="30"/>
                <w:szCs w:val="30"/>
                <w:cs/>
              </w:rPr>
              <w:t>ลำดับที่</w:t>
            </w:r>
          </w:p>
        </w:tc>
        <w:tc>
          <w:tcPr>
            <w:tcW w:w="2126" w:type="dxa"/>
            <w:vMerge w:val="restart"/>
            <w:tcBorders>
              <w:top w:val="single" w:color="auto" w:sz="4" w:space="0"/>
              <w:left w:val="single" w:color="auto" w:sz="4" w:space="0"/>
              <w:right w:val="single" w:color="auto" w:sz="4" w:space="0"/>
            </w:tcBorders>
            <w:vAlign w:val="center"/>
          </w:tcPr>
          <w:p w:rsidRPr="00357A8D" w:rsidR="00507111" w:rsidRDefault="00507111" w14:paraId="369A5759"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cs/>
              </w:rPr>
            </w:pPr>
            <w:r w:rsidRPr="00357A8D">
              <w:rPr>
                <w:rFonts w:ascii="TH Sarabun New" w:hAnsi="TH Sarabun New" w:cs="TH Sarabun New"/>
                <w:b/>
                <w:bCs/>
                <w:sz w:val="30"/>
                <w:szCs w:val="30"/>
                <w:cs/>
              </w:rPr>
              <w:t>ตำแหน่งทางวิชาการ</w:t>
            </w:r>
          </w:p>
        </w:tc>
        <w:tc>
          <w:tcPr>
            <w:tcW w:w="2693" w:type="dxa"/>
            <w:vMerge w:val="restart"/>
            <w:tcBorders>
              <w:top w:val="single" w:color="auto" w:sz="4" w:space="0"/>
              <w:left w:val="single" w:color="auto" w:sz="4" w:space="0"/>
              <w:right w:val="single" w:color="auto" w:sz="4" w:space="0"/>
            </w:tcBorders>
            <w:vAlign w:val="center"/>
          </w:tcPr>
          <w:p w:rsidRPr="00357A8D" w:rsidR="00507111" w:rsidRDefault="00507111" w14:paraId="5A15C95F"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cs/>
              </w:rPr>
            </w:pPr>
            <w:r w:rsidRPr="00357A8D">
              <w:rPr>
                <w:rFonts w:ascii="TH Sarabun New" w:hAnsi="TH Sarabun New" w:cs="TH Sarabun New"/>
                <w:b/>
                <w:bCs/>
                <w:sz w:val="30"/>
                <w:szCs w:val="30"/>
                <w:cs/>
              </w:rPr>
              <w:t xml:space="preserve">ชื่อ </w:t>
            </w:r>
            <w:r w:rsidRPr="00357A8D" w:rsidR="008138B6">
              <w:rPr>
                <w:rFonts w:ascii="TH Sarabun New" w:hAnsi="TH Sarabun New" w:cs="TH Sarabun New"/>
                <w:b/>
                <w:bCs/>
                <w:sz w:val="30"/>
                <w:szCs w:val="30"/>
                <w:cs/>
              </w:rPr>
              <w:t>–</w:t>
            </w:r>
            <w:r w:rsidRPr="00357A8D">
              <w:rPr>
                <w:rFonts w:ascii="TH Sarabun New" w:hAnsi="TH Sarabun New" w:cs="TH Sarabun New"/>
                <w:b/>
                <w:bCs/>
                <w:sz w:val="30"/>
                <w:szCs w:val="30"/>
                <w:cs/>
              </w:rPr>
              <w:t xml:space="preserve"> สกุล</w:t>
            </w:r>
          </w:p>
        </w:tc>
        <w:tc>
          <w:tcPr>
            <w:tcW w:w="1276" w:type="dxa"/>
            <w:vMerge w:val="restart"/>
            <w:tcBorders>
              <w:top w:val="single" w:color="auto" w:sz="4" w:space="0"/>
              <w:left w:val="single" w:color="auto" w:sz="4" w:space="0"/>
              <w:right w:val="single" w:color="auto" w:sz="4" w:space="0"/>
            </w:tcBorders>
            <w:vAlign w:val="center"/>
          </w:tcPr>
          <w:p w:rsidRPr="00357A8D" w:rsidR="00507111" w:rsidRDefault="00507111" w14:paraId="10DB2BC3"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357A8D">
              <w:rPr>
                <w:rFonts w:ascii="TH Sarabun New" w:hAnsi="TH Sarabun New" w:cs="TH Sarabun New"/>
                <w:b/>
                <w:bCs/>
                <w:sz w:val="30"/>
                <w:szCs w:val="30"/>
                <w:cs/>
              </w:rPr>
              <w:t>คุณวุฒิ</w:t>
            </w:r>
          </w:p>
        </w:tc>
        <w:tc>
          <w:tcPr>
            <w:tcW w:w="1418" w:type="dxa"/>
            <w:vMerge w:val="restart"/>
            <w:tcBorders>
              <w:top w:val="single" w:color="auto" w:sz="4" w:space="0"/>
              <w:left w:val="single" w:color="auto" w:sz="4" w:space="0"/>
              <w:right w:val="single" w:color="auto" w:sz="4" w:space="0"/>
            </w:tcBorders>
            <w:vAlign w:val="center"/>
          </w:tcPr>
          <w:p w:rsidRPr="00357A8D" w:rsidR="00507111" w:rsidRDefault="00507111" w14:paraId="432AA10B"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357A8D">
              <w:rPr>
                <w:rFonts w:ascii="TH Sarabun New" w:hAnsi="TH Sarabun New" w:cs="TH Sarabun New"/>
                <w:b/>
                <w:bCs/>
                <w:sz w:val="30"/>
                <w:szCs w:val="30"/>
                <w:cs/>
              </w:rPr>
              <w:t>สาขาวิชา</w:t>
            </w:r>
          </w:p>
        </w:tc>
        <w:tc>
          <w:tcPr>
            <w:tcW w:w="5386" w:type="dxa"/>
            <w:gridSpan w:val="2"/>
            <w:tcBorders>
              <w:top w:val="single" w:color="auto" w:sz="4" w:space="0"/>
              <w:left w:val="single" w:color="auto" w:sz="4" w:space="0"/>
              <w:bottom w:val="single" w:color="auto" w:sz="4" w:space="0"/>
              <w:right w:val="single" w:color="auto" w:sz="4" w:space="0"/>
            </w:tcBorders>
          </w:tcPr>
          <w:p w:rsidRPr="00357A8D" w:rsidR="00507111" w:rsidRDefault="00507111" w14:paraId="55710E98"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357A8D">
              <w:rPr>
                <w:rFonts w:ascii="TH Sarabun New" w:hAnsi="TH Sarabun New" w:cs="TH Sarabun New"/>
                <w:b/>
                <w:bCs/>
                <w:sz w:val="30"/>
                <w:szCs w:val="30"/>
                <w:cs/>
              </w:rPr>
              <w:t>สำเร็จการศึกษาจาก</w:t>
            </w:r>
          </w:p>
        </w:tc>
      </w:tr>
      <w:tr w:rsidRPr="00357A8D" w:rsidR="00567CE2" w:rsidTr="00BB750F" w14:paraId="4C331E85" w14:textId="77777777">
        <w:trPr>
          <w:cantSplit/>
          <w:tblHeader/>
        </w:trPr>
        <w:tc>
          <w:tcPr>
            <w:tcW w:w="851" w:type="dxa"/>
            <w:vMerge/>
            <w:tcBorders>
              <w:left w:val="single" w:color="auto" w:sz="4" w:space="0"/>
              <w:bottom w:val="single" w:color="auto" w:sz="4" w:space="0"/>
              <w:right w:val="single" w:color="auto" w:sz="4" w:space="0"/>
            </w:tcBorders>
            <w:vAlign w:val="center"/>
          </w:tcPr>
          <w:p w:rsidRPr="00357A8D" w:rsidR="00507111" w:rsidRDefault="00507111" w14:paraId="3F0F16FC"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2126" w:type="dxa"/>
            <w:vMerge/>
            <w:tcBorders>
              <w:left w:val="single" w:color="auto" w:sz="4" w:space="0"/>
              <w:bottom w:val="single" w:color="auto" w:sz="4" w:space="0"/>
              <w:right w:val="single" w:color="auto" w:sz="4" w:space="0"/>
            </w:tcBorders>
            <w:vAlign w:val="center"/>
          </w:tcPr>
          <w:p w:rsidRPr="00357A8D" w:rsidR="00507111" w:rsidRDefault="00507111" w14:paraId="40F19BFC"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2693" w:type="dxa"/>
            <w:vMerge/>
            <w:tcBorders>
              <w:left w:val="single" w:color="auto" w:sz="4" w:space="0"/>
              <w:bottom w:val="single" w:color="auto" w:sz="4" w:space="0"/>
              <w:right w:val="single" w:color="auto" w:sz="4" w:space="0"/>
            </w:tcBorders>
          </w:tcPr>
          <w:p w:rsidRPr="00357A8D" w:rsidR="00507111" w:rsidRDefault="00507111" w14:paraId="0FF9F59B"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1276" w:type="dxa"/>
            <w:vMerge/>
            <w:tcBorders>
              <w:left w:val="single" w:color="auto" w:sz="4" w:space="0"/>
              <w:bottom w:val="single" w:color="auto" w:sz="4" w:space="0"/>
              <w:right w:val="single" w:color="auto" w:sz="4" w:space="0"/>
            </w:tcBorders>
            <w:vAlign w:val="center"/>
          </w:tcPr>
          <w:p w:rsidRPr="00357A8D" w:rsidR="00507111" w:rsidRDefault="00507111" w14:paraId="034FF3BC"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1418" w:type="dxa"/>
            <w:vMerge/>
            <w:tcBorders>
              <w:left w:val="single" w:color="auto" w:sz="4" w:space="0"/>
              <w:bottom w:val="single" w:color="auto" w:sz="4" w:space="0"/>
              <w:right w:val="single" w:color="auto" w:sz="4" w:space="0"/>
            </w:tcBorders>
            <w:vAlign w:val="center"/>
          </w:tcPr>
          <w:p w:rsidRPr="00357A8D" w:rsidR="00507111" w:rsidRDefault="00507111" w14:paraId="2D461E28"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p>
        </w:tc>
        <w:tc>
          <w:tcPr>
            <w:tcW w:w="4394" w:type="dxa"/>
            <w:tcBorders>
              <w:top w:val="single" w:color="auto" w:sz="4" w:space="0"/>
              <w:left w:val="single" w:color="auto" w:sz="4" w:space="0"/>
              <w:bottom w:val="single" w:color="auto" w:sz="4" w:space="0"/>
              <w:right w:val="single" w:color="auto" w:sz="4" w:space="0"/>
            </w:tcBorders>
          </w:tcPr>
          <w:p w:rsidRPr="00357A8D" w:rsidR="00507111" w:rsidRDefault="00507111" w14:paraId="75FFBA79"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rPr>
            </w:pPr>
            <w:r w:rsidRPr="00357A8D">
              <w:rPr>
                <w:rFonts w:ascii="TH Sarabun New" w:hAnsi="TH Sarabun New" w:cs="TH Sarabun New"/>
                <w:b/>
                <w:bCs/>
                <w:sz w:val="30"/>
                <w:szCs w:val="30"/>
                <w:cs/>
              </w:rPr>
              <w:t>สถาบัน</w:t>
            </w:r>
          </w:p>
        </w:tc>
        <w:tc>
          <w:tcPr>
            <w:tcW w:w="992" w:type="dxa"/>
            <w:tcBorders>
              <w:top w:val="single" w:color="auto" w:sz="4" w:space="0"/>
              <w:left w:val="single" w:color="auto" w:sz="4" w:space="0"/>
              <w:bottom w:val="single" w:color="auto" w:sz="4" w:space="0"/>
              <w:right w:val="single" w:color="auto" w:sz="4" w:space="0"/>
            </w:tcBorders>
          </w:tcPr>
          <w:p w:rsidRPr="00357A8D" w:rsidR="00507111" w:rsidRDefault="00507111" w14:paraId="6EA1B1E9"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b/>
                <w:bCs/>
                <w:sz w:val="30"/>
                <w:szCs w:val="30"/>
                <w:cs/>
              </w:rPr>
            </w:pPr>
            <w:r w:rsidRPr="00357A8D">
              <w:rPr>
                <w:rFonts w:ascii="TH Sarabun New" w:hAnsi="TH Sarabun New" w:cs="TH Sarabun New"/>
                <w:b/>
                <w:bCs/>
                <w:sz w:val="30"/>
                <w:szCs w:val="30"/>
                <w:cs/>
              </w:rPr>
              <w:t>ปี พ.ศ.</w:t>
            </w:r>
          </w:p>
        </w:tc>
      </w:tr>
      <w:tr w:rsidRPr="00357A8D" w:rsidR="00567CE2" w:rsidTr="00BB750F" w14:paraId="517FAB0B" w14:textId="77777777">
        <w:trPr>
          <w:cantSplit/>
        </w:trPr>
        <w:tc>
          <w:tcPr>
            <w:tcW w:w="851" w:type="dxa"/>
            <w:tcBorders>
              <w:top w:val="single" w:color="auto" w:sz="4" w:space="0"/>
              <w:left w:val="single" w:color="auto" w:sz="4" w:space="0"/>
              <w:right w:val="single" w:color="auto" w:sz="4" w:space="0"/>
            </w:tcBorders>
          </w:tcPr>
          <w:p w:rsidRPr="00357A8D" w:rsidR="00B30405" w:rsidRDefault="00573E2F" w14:paraId="6026BD4A"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357A8D">
              <w:rPr>
                <w:rFonts w:ascii="TH Sarabun New" w:hAnsi="TH Sarabun New" w:cs="TH Sarabun New"/>
                <w:sz w:val="30"/>
                <w:szCs w:val="30"/>
                <w:cs/>
              </w:rPr>
              <w:t>1</w:t>
            </w:r>
            <w:r w:rsidRPr="00357A8D" w:rsidR="00B30405">
              <w:rPr>
                <w:rFonts w:ascii="TH Sarabun New" w:hAnsi="TH Sarabun New" w:cs="TH Sarabun New"/>
                <w:sz w:val="30"/>
                <w:szCs w:val="30"/>
                <w:cs/>
              </w:rPr>
              <w:t>.</w:t>
            </w:r>
          </w:p>
        </w:tc>
        <w:tc>
          <w:tcPr>
            <w:tcW w:w="2126" w:type="dxa"/>
            <w:tcBorders>
              <w:top w:val="single" w:color="auto" w:sz="4" w:space="0"/>
              <w:left w:val="single" w:color="auto" w:sz="4" w:space="0"/>
              <w:right w:val="single" w:color="auto" w:sz="4" w:space="0"/>
            </w:tcBorders>
          </w:tcPr>
          <w:p w:rsidRPr="00357A8D" w:rsidR="00B30405" w:rsidRDefault="00B30405" w14:paraId="4938AC14" w14:textId="1D22D54A">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r w:rsidRPr="00357A8D">
              <w:rPr>
                <w:rFonts w:ascii="TH SarabunPSK" w:hAnsi="TH SarabunPSK" w:cs="TH SarabunPSK"/>
                <w:sz w:val="30"/>
                <w:szCs w:val="30"/>
                <w:cs/>
              </w:rPr>
              <w:t>ผู้ช่วยศาสตราจารย์</w:t>
            </w:r>
            <w:ins w:author="Jenjira O-cha" w:date="2023-02-08T15:51:00Z" w:id="1991">
              <w:r w:rsidRPr="00357A8D" w:rsidR="00D860EE">
                <w:rPr>
                  <w:rFonts w:ascii="TH SarabunPSK" w:hAnsi="TH SarabunPSK" w:cs="TH SarabunPSK"/>
                  <w:sz w:val="30"/>
                  <w:szCs w:val="30"/>
                  <w:cs/>
                </w:rPr>
                <w:t xml:space="preserve"> ดร.</w:t>
              </w:r>
            </w:ins>
          </w:p>
        </w:tc>
        <w:tc>
          <w:tcPr>
            <w:tcW w:w="2693" w:type="dxa"/>
            <w:tcBorders>
              <w:top w:val="single" w:color="auto" w:sz="4" w:space="0"/>
              <w:left w:val="single" w:color="auto" w:sz="4" w:space="0"/>
              <w:right w:val="single" w:color="auto" w:sz="4" w:space="0"/>
            </w:tcBorders>
          </w:tcPr>
          <w:p w:rsidRPr="00357A8D" w:rsidR="00B30405" w:rsidRDefault="00B30405" w14:paraId="1E2E6032"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357A8D">
              <w:rPr>
                <w:rFonts w:ascii="TH SarabunPSK" w:hAnsi="TH SarabunPSK" w:cs="TH SarabunPSK"/>
                <w:sz w:val="30"/>
                <w:szCs w:val="30"/>
                <w:cs/>
              </w:rPr>
              <w:t>เฉลิมพงษ์ คงเจริญ</w:t>
            </w:r>
          </w:p>
        </w:tc>
        <w:tc>
          <w:tcPr>
            <w:tcW w:w="1276" w:type="dxa"/>
            <w:tcBorders>
              <w:top w:val="single" w:color="auto" w:sz="4" w:space="0"/>
              <w:left w:val="single" w:color="auto" w:sz="4" w:space="0"/>
              <w:right w:val="single" w:color="auto" w:sz="4" w:space="0"/>
            </w:tcBorders>
          </w:tcPr>
          <w:p w:rsidRPr="00357A8D" w:rsidR="00B30405" w:rsidRDefault="00B30405" w14:paraId="742D2B56" w14:textId="77777777">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r w:rsidRPr="00357A8D">
              <w:rPr>
                <w:rFonts w:ascii="TH SarabunPSK" w:hAnsi="TH SarabunPSK" w:cs="TH SarabunPSK"/>
                <w:sz w:val="30"/>
                <w:szCs w:val="30"/>
              </w:rPr>
              <w:t>Ph</w:t>
            </w:r>
            <w:r w:rsidRPr="00357A8D">
              <w:rPr>
                <w:rFonts w:ascii="TH SarabunPSK" w:hAnsi="TH SarabunPSK" w:cs="TH SarabunPSK"/>
                <w:sz w:val="30"/>
                <w:szCs w:val="30"/>
                <w:cs/>
              </w:rPr>
              <w:t>.</w:t>
            </w:r>
            <w:r w:rsidRPr="00357A8D">
              <w:rPr>
                <w:rFonts w:ascii="TH SarabunPSK" w:hAnsi="TH SarabunPSK" w:cs="TH SarabunPSK"/>
                <w:sz w:val="30"/>
                <w:szCs w:val="30"/>
              </w:rPr>
              <w:t>D</w:t>
            </w:r>
            <w:r w:rsidRPr="00357A8D">
              <w:rPr>
                <w:rFonts w:ascii="TH SarabunPSK" w:hAnsi="TH SarabunPSK" w:cs="TH SarabunPSK"/>
                <w:sz w:val="30"/>
                <w:szCs w:val="30"/>
                <w:cs/>
              </w:rPr>
              <w:t>.</w:t>
            </w:r>
          </w:p>
        </w:tc>
        <w:tc>
          <w:tcPr>
            <w:tcW w:w="1418" w:type="dxa"/>
            <w:tcBorders>
              <w:top w:val="single" w:color="auto" w:sz="4" w:space="0"/>
              <w:left w:val="single" w:color="auto" w:sz="4" w:space="0"/>
              <w:right w:val="single" w:color="auto" w:sz="4" w:space="0"/>
            </w:tcBorders>
          </w:tcPr>
          <w:p w:rsidRPr="00357A8D" w:rsidR="00B30405" w:rsidRDefault="00B30405" w14:paraId="03E485E5"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357A8D">
              <w:rPr>
                <w:rFonts w:ascii="TH SarabunPSK" w:hAnsi="TH SarabunPSK" w:cs="TH SarabunPSK"/>
                <w:sz w:val="30"/>
                <w:szCs w:val="30"/>
              </w:rPr>
              <w:t>Economics</w:t>
            </w:r>
          </w:p>
        </w:tc>
        <w:tc>
          <w:tcPr>
            <w:tcW w:w="4394" w:type="dxa"/>
            <w:tcBorders>
              <w:top w:val="single" w:color="auto" w:sz="4" w:space="0"/>
              <w:left w:val="single" w:color="auto" w:sz="4" w:space="0"/>
              <w:right w:val="single" w:color="auto" w:sz="4" w:space="0"/>
            </w:tcBorders>
          </w:tcPr>
          <w:p w:rsidRPr="00357A8D" w:rsidR="00B30405" w:rsidRDefault="00B30405" w14:paraId="70F15B36"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357A8D">
              <w:rPr>
                <w:rFonts w:ascii="TH SarabunPSK" w:hAnsi="TH SarabunPSK" w:cs="TH SarabunPSK"/>
                <w:sz w:val="30"/>
                <w:szCs w:val="30"/>
              </w:rPr>
              <w:t>Michigan State University</w:t>
            </w:r>
            <w:r w:rsidRPr="00357A8D" w:rsidR="00C47B18">
              <w:rPr>
                <w:rFonts w:ascii="TH SarabunPSK" w:hAnsi="TH SarabunPSK" w:cs="TH SarabunPSK"/>
                <w:sz w:val="30"/>
                <w:szCs w:val="30"/>
              </w:rPr>
              <w:t>,</w:t>
            </w:r>
            <w:r w:rsidRPr="00357A8D">
              <w:rPr>
                <w:rFonts w:ascii="TH SarabunPSK" w:hAnsi="TH SarabunPSK" w:cs="TH SarabunPSK"/>
                <w:sz w:val="30"/>
                <w:szCs w:val="30"/>
                <w:cs/>
              </w:rPr>
              <w:t xml:space="preserve"> </w:t>
            </w:r>
            <w:r w:rsidRPr="00357A8D">
              <w:rPr>
                <w:rFonts w:ascii="TH SarabunPSK" w:hAnsi="TH SarabunPSK" w:cs="TH SarabunPSK"/>
                <w:sz w:val="30"/>
                <w:szCs w:val="30"/>
              </w:rPr>
              <w:t>U</w:t>
            </w:r>
            <w:r w:rsidRPr="00357A8D">
              <w:rPr>
                <w:rFonts w:ascii="TH SarabunPSK" w:hAnsi="TH SarabunPSK" w:cs="TH SarabunPSK"/>
                <w:sz w:val="30"/>
                <w:szCs w:val="30"/>
                <w:cs/>
              </w:rPr>
              <w:t>.</w:t>
            </w:r>
            <w:r w:rsidRPr="00357A8D">
              <w:rPr>
                <w:rFonts w:ascii="TH SarabunPSK" w:hAnsi="TH SarabunPSK" w:cs="TH SarabunPSK"/>
                <w:sz w:val="30"/>
                <w:szCs w:val="30"/>
              </w:rPr>
              <w:t>S</w:t>
            </w:r>
            <w:r w:rsidRPr="00357A8D">
              <w:rPr>
                <w:rFonts w:ascii="TH SarabunPSK" w:hAnsi="TH SarabunPSK" w:cs="TH SarabunPSK"/>
                <w:sz w:val="30"/>
                <w:szCs w:val="30"/>
                <w:cs/>
              </w:rPr>
              <w:t>.</w:t>
            </w:r>
            <w:r w:rsidRPr="00357A8D">
              <w:rPr>
                <w:rFonts w:ascii="TH SarabunPSK" w:hAnsi="TH SarabunPSK" w:cs="TH SarabunPSK"/>
                <w:sz w:val="30"/>
                <w:szCs w:val="30"/>
              </w:rPr>
              <w:t>A</w:t>
            </w:r>
          </w:p>
        </w:tc>
        <w:tc>
          <w:tcPr>
            <w:tcW w:w="992" w:type="dxa"/>
            <w:tcBorders>
              <w:top w:val="single" w:color="auto" w:sz="4" w:space="0"/>
              <w:left w:val="single" w:color="auto" w:sz="4" w:space="0"/>
              <w:right w:val="single" w:color="auto" w:sz="4" w:space="0"/>
            </w:tcBorders>
          </w:tcPr>
          <w:p w:rsidRPr="00357A8D" w:rsidR="00B30405" w:rsidRDefault="00AD679D" w14:paraId="76450938" w14:textId="6D3FDCCD">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ins w:author="phetc" w:date="2023-02-11T23:04:00Z" w:id="1992">
              <w:r w:rsidRPr="00357A8D">
                <w:rPr>
                  <w:rFonts w:ascii="TH SarabunPSK" w:hAnsi="TH SarabunPSK" w:cs="TH SarabunPSK"/>
                  <w:sz w:val="30"/>
                  <w:szCs w:val="30"/>
                  <w:cs/>
                  <w:rPrChange w:author="PC" w:date="2023-03-31T11:41:00Z" w:id="1993">
                    <w:rPr>
                      <w:rFonts w:ascii="TH SarabunPSK" w:hAnsi="TH SarabunPSK" w:cs="TH SarabunPSK"/>
                      <w:color w:val="FF0000"/>
                      <w:sz w:val="30"/>
                      <w:szCs w:val="30"/>
                      <w:cs/>
                    </w:rPr>
                  </w:rPrChange>
                </w:rPr>
                <w:t>2554</w:t>
              </w:r>
            </w:ins>
          </w:p>
        </w:tc>
      </w:tr>
      <w:tr w:rsidRPr="00357A8D" w:rsidR="00567CE2" w:rsidTr="00BB750F" w14:paraId="0500FDB9" w14:textId="77777777">
        <w:trPr>
          <w:cantSplit/>
        </w:trPr>
        <w:tc>
          <w:tcPr>
            <w:tcW w:w="851" w:type="dxa"/>
            <w:tcBorders>
              <w:left w:val="single" w:color="auto" w:sz="4" w:space="0"/>
              <w:right w:val="single" w:color="auto" w:sz="4" w:space="0"/>
            </w:tcBorders>
          </w:tcPr>
          <w:p w:rsidRPr="00357A8D" w:rsidR="00B30405" w:rsidRDefault="00B30405" w14:paraId="29D1AF05"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right w:val="single" w:color="auto" w:sz="4" w:space="0"/>
            </w:tcBorders>
          </w:tcPr>
          <w:p w:rsidRPr="00357A8D" w:rsidR="00B30405" w:rsidRDefault="00B30405" w14:paraId="6C342D7A"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p>
        </w:tc>
        <w:tc>
          <w:tcPr>
            <w:tcW w:w="2693" w:type="dxa"/>
            <w:tcBorders>
              <w:left w:val="single" w:color="auto" w:sz="4" w:space="0"/>
              <w:right w:val="single" w:color="auto" w:sz="4" w:space="0"/>
            </w:tcBorders>
          </w:tcPr>
          <w:p w:rsidRPr="00357A8D" w:rsidR="00B30405" w:rsidRDefault="00B30405" w14:paraId="28C19948"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right w:val="single" w:color="auto" w:sz="4" w:space="0"/>
            </w:tcBorders>
          </w:tcPr>
          <w:p w:rsidRPr="00357A8D" w:rsidR="00B30405" w:rsidRDefault="00B30405" w14:paraId="262231A7" w14:textId="078CB5E3">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del w:author="phetc" w:date="2023-02-15T10:42:00Z" w:id="1994">
              <w:r w:rsidRPr="00357A8D" w:rsidDel="00DA5C22">
                <w:rPr>
                  <w:rFonts w:ascii="TH SarabunPSK" w:hAnsi="TH SarabunPSK" w:cs="TH SarabunPSK"/>
                  <w:sz w:val="30"/>
                  <w:szCs w:val="30"/>
                </w:rPr>
                <w:delText>M</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2:00Z" w:id="1995">
              <w:r w:rsidRPr="00357A8D" w:rsidR="00DA5C22">
                <w:rPr>
                  <w:rFonts w:ascii="TH SarabunPSK" w:hAnsi="TH SarabunPSK" w:cs="TH SarabunPSK"/>
                  <w:sz w:val="30"/>
                  <w:szCs w:val="30"/>
                  <w:cs/>
                  <w:rPrChange w:author="PC" w:date="2023-03-31T11:41:00Z" w:id="1996">
                    <w:rPr>
                      <w:rFonts w:ascii="TH SarabunPSK" w:hAnsi="TH SarabunPSK" w:cs="TH SarabunPSK"/>
                      <w:color w:val="FF0000"/>
                      <w:sz w:val="30"/>
                      <w:szCs w:val="30"/>
                      <w:cs/>
                    </w:rPr>
                  </w:rPrChange>
                </w:rPr>
                <w:t>ศ.ม.</w:t>
              </w:r>
            </w:ins>
          </w:p>
        </w:tc>
        <w:tc>
          <w:tcPr>
            <w:tcW w:w="1418" w:type="dxa"/>
            <w:tcBorders>
              <w:left w:val="single" w:color="auto" w:sz="4" w:space="0"/>
              <w:right w:val="single" w:color="auto" w:sz="4" w:space="0"/>
            </w:tcBorders>
          </w:tcPr>
          <w:p w:rsidRPr="00357A8D" w:rsidR="00B30405" w:rsidRDefault="00B30405" w14:paraId="08D7ACFC" w14:textId="168C5F19">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author="phetc" w:date="2023-02-11T23:16:00Z" w:id="1997">
              <w:r w:rsidRPr="00357A8D" w:rsidDel="00D8615D">
                <w:rPr>
                  <w:rFonts w:ascii="TH SarabunPSK" w:hAnsi="TH SarabunPSK" w:cs="TH SarabunPSK"/>
                  <w:sz w:val="30"/>
                  <w:szCs w:val="30"/>
                </w:rPr>
                <w:delText>Economics</w:delText>
              </w:r>
            </w:del>
            <w:ins w:author="phetc" w:date="2023-02-11T23:17:00Z" w:id="1998">
              <w:r w:rsidRPr="00357A8D" w:rsidR="00D8615D">
                <w:rPr>
                  <w:rFonts w:ascii="TH SarabunPSK" w:hAnsi="TH SarabunPSK" w:cs="TH SarabunPSK"/>
                  <w:sz w:val="30"/>
                  <w:szCs w:val="30"/>
                  <w:cs/>
                  <w:rPrChange w:author="PC" w:date="2023-03-31T11:41:00Z" w:id="1999">
                    <w:rPr>
                      <w:rFonts w:ascii="TH SarabunPSK" w:hAnsi="TH SarabunPSK" w:cs="TH SarabunPSK"/>
                      <w:color w:val="FF0000"/>
                      <w:sz w:val="30"/>
                      <w:szCs w:val="30"/>
                      <w:cs/>
                    </w:rPr>
                  </w:rPrChange>
                </w:rPr>
                <w:t>เศรษฐศาสตร์</w:t>
              </w:r>
            </w:ins>
          </w:p>
        </w:tc>
        <w:tc>
          <w:tcPr>
            <w:tcW w:w="4394" w:type="dxa"/>
            <w:tcBorders>
              <w:left w:val="single" w:color="auto" w:sz="4" w:space="0"/>
              <w:right w:val="single" w:color="auto" w:sz="4" w:space="0"/>
            </w:tcBorders>
          </w:tcPr>
          <w:p w:rsidRPr="00357A8D" w:rsidR="00B30405" w:rsidRDefault="00517242" w14:paraId="551406CD" w14:textId="1E64D602">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357A8D">
              <w:rPr>
                <w:rFonts w:ascii="TH SarabunPSK" w:hAnsi="TH SarabunPSK" w:cs="TH SarabunPSK"/>
                <w:noProof/>
                <w:sz w:val="28"/>
                <w:cs/>
              </w:rPr>
              <w:t>มหาวิทยาลัยธรรมศาสตร์</w:t>
            </w:r>
          </w:p>
        </w:tc>
        <w:tc>
          <w:tcPr>
            <w:tcW w:w="992" w:type="dxa"/>
            <w:tcBorders>
              <w:left w:val="single" w:color="auto" w:sz="4" w:space="0"/>
              <w:right w:val="single" w:color="auto" w:sz="4" w:space="0"/>
            </w:tcBorders>
          </w:tcPr>
          <w:p w:rsidRPr="00357A8D" w:rsidR="00B30405" w:rsidRDefault="00AD679D" w14:paraId="7C55DCB5" w14:textId="486F9521">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ins w:author="phetc" w:date="2023-02-11T23:02:00Z" w:id="2000">
              <w:r w:rsidRPr="00357A8D">
                <w:rPr>
                  <w:rFonts w:ascii="TH SarabunPSK" w:hAnsi="TH SarabunPSK" w:cs="TH SarabunPSK"/>
                  <w:sz w:val="30"/>
                  <w:szCs w:val="30"/>
                  <w:cs/>
                  <w:rPrChange w:author="PC" w:date="2023-03-31T11:41:00Z" w:id="2001">
                    <w:rPr>
                      <w:rFonts w:ascii="TH SarabunPSK" w:hAnsi="TH SarabunPSK" w:cs="TH SarabunPSK"/>
                      <w:color w:val="FF0000"/>
                      <w:sz w:val="30"/>
                      <w:szCs w:val="30"/>
                      <w:cs/>
                    </w:rPr>
                  </w:rPrChange>
                </w:rPr>
                <w:t>2546</w:t>
              </w:r>
            </w:ins>
          </w:p>
        </w:tc>
      </w:tr>
      <w:tr w:rsidRPr="00357A8D" w:rsidR="00567CE2" w:rsidTr="00BB750F" w14:paraId="7F1420D7" w14:textId="77777777">
        <w:trPr>
          <w:cantSplit/>
        </w:trPr>
        <w:tc>
          <w:tcPr>
            <w:tcW w:w="851" w:type="dxa"/>
            <w:tcBorders>
              <w:left w:val="single" w:color="auto" w:sz="4" w:space="0"/>
              <w:bottom w:val="single" w:color="auto" w:sz="4" w:space="0"/>
              <w:right w:val="single" w:color="auto" w:sz="4" w:space="0"/>
            </w:tcBorders>
          </w:tcPr>
          <w:p w:rsidRPr="00357A8D" w:rsidR="00B30405" w:rsidRDefault="00B30405" w14:paraId="12126053"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bottom w:val="single" w:color="auto" w:sz="4" w:space="0"/>
              <w:right w:val="single" w:color="auto" w:sz="4" w:space="0"/>
            </w:tcBorders>
          </w:tcPr>
          <w:p w:rsidRPr="00357A8D" w:rsidR="00B30405" w:rsidRDefault="00B30405" w14:paraId="660619E1"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p>
        </w:tc>
        <w:tc>
          <w:tcPr>
            <w:tcW w:w="2693" w:type="dxa"/>
            <w:tcBorders>
              <w:left w:val="single" w:color="auto" w:sz="4" w:space="0"/>
              <w:bottom w:val="single" w:color="auto" w:sz="4" w:space="0"/>
              <w:right w:val="single" w:color="auto" w:sz="4" w:space="0"/>
            </w:tcBorders>
          </w:tcPr>
          <w:p w:rsidRPr="00357A8D" w:rsidR="00B30405" w:rsidRDefault="00B30405" w14:paraId="131BC2C1"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bottom w:val="single" w:color="auto" w:sz="4" w:space="0"/>
              <w:right w:val="single" w:color="auto" w:sz="4" w:space="0"/>
            </w:tcBorders>
          </w:tcPr>
          <w:p w:rsidRPr="00357A8D" w:rsidR="00B30405" w:rsidRDefault="00B30405" w14:paraId="2B0B1CD0" w14:textId="6472150A">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Change w:author="PC" w:date="2023-03-31T11:41:00Z" w:id="2002">
                  <w:rPr>
                    <w:rFonts w:ascii="TH Sarabun New" w:hAnsi="TH Sarabun New" w:cs="TH Sarabun New"/>
                    <w:color w:val="FF0000"/>
                    <w:sz w:val="30"/>
                    <w:szCs w:val="30"/>
                  </w:rPr>
                </w:rPrChange>
              </w:rPr>
            </w:pPr>
            <w:del w:author="phetc" w:date="2023-02-15T10:43:00Z" w:id="2003">
              <w:r w:rsidRPr="00357A8D" w:rsidDel="00DA5C22">
                <w:rPr>
                  <w:rFonts w:ascii="TH SarabunPSK" w:hAnsi="TH SarabunPSK" w:cs="TH SarabunPSK"/>
                  <w:sz w:val="30"/>
                  <w:szCs w:val="30"/>
                  <w:rPrChange w:author="PC" w:date="2023-03-31T11:41:00Z" w:id="2004">
                    <w:rPr>
                      <w:rFonts w:ascii="TH SarabunPSK" w:hAnsi="TH SarabunPSK" w:cs="TH SarabunPSK"/>
                      <w:color w:val="FF0000"/>
                      <w:sz w:val="30"/>
                      <w:szCs w:val="30"/>
                    </w:rPr>
                  </w:rPrChange>
                </w:rPr>
                <w:delText>B</w:delText>
              </w:r>
              <w:r w:rsidRPr="00357A8D" w:rsidDel="00DA5C22">
                <w:rPr>
                  <w:rFonts w:ascii="TH SarabunPSK" w:hAnsi="TH SarabunPSK" w:cs="TH SarabunPSK"/>
                  <w:sz w:val="30"/>
                  <w:szCs w:val="30"/>
                  <w:cs/>
                  <w:rPrChange w:author="PC" w:date="2023-03-31T11:41:00Z" w:id="2005">
                    <w:rPr>
                      <w:rFonts w:ascii="TH SarabunPSK" w:hAnsi="TH SarabunPSK" w:cs="TH SarabunPSK"/>
                      <w:color w:val="FF0000"/>
                      <w:sz w:val="30"/>
                      <w:szCs w:val="30"/>
                      <w:cs/>
                    </w:rPr>
                  </w:rPrChange>
                </w:rPr>
                <w:delText>.</w:delText>
              </w:r>
              <w:r w:rsidRPr="00357A8D" w:rsidDel="00DA5C22">
                <w:rPr>
                  <w:rFonts w:ascii="TH SarabunPSK" w:hAnsi="TH SarabunPSK" w:cs="TH SarabunPSK"/>
                  <w:sz w:val="30"/>
                  <w:szCs w:val="30"/>
                  <w:rPrChange w:author="PC" w:date="2023-03-31T11:41:00Z" w:id="2006">
                    <w:rPr>
                      <w:rFonts w:ascii="TH SarabunPSK" w:hAnsi="TH SarabunPSK" w:cs="TH SarabunPSK"/>
                      <w:color w:val="FF0000"/>
                      <w:sz w:val="30"/>
                      <w:szCs w:val="30"/>
                    </w:rPr>
                  </w:rPrChange>
                </w:rPr>
                <w:delText>A</w:delText>
              </w:r>
              <w:r w:rsidRPr="00357A8D" w:rsidDel="00DA5C22">
                <w:rPr>
                  <w:rFonts w:ascii="TH SarabunPSK" w:hAnsi="TH SarabunPSK" w:cs="TH SarabunPSK"/>
                  <w:sz w:val="30"/>
                  <w:szCs w:val="30"/>
                  <w:cs/>
                  <w:rPrChange w:author="PC" w:date="2023-03-31T11:41:00Z" w:id="2007">
                    <w:rPr>
                      <w:rFonts w:ascii="TH SarabunPSK" w:hAnsi="TH SarabunPSK" w:cs="TH SarabunPSK"/>
                      <w:color w:val="FF0000"/>
                      <w:sz w:val="30"/>
                      <w:szCs w:val="30"/>
                      <w:cs/>
                    </w:rPr>
                  </w:rPrChange>
                </w:rPr>
                <w:delText>.</w:delText>
              </w:r>
            </w:del>
            <w:ins w:author="phetc" w:date="2023-02-15T10:44:00Z" w:id="2008">
              <w:r w:rsidRPr="00357A8D" w:rsidR="00DA5C22">
                <w:rPr>
                  <w:rFonts w:ascii="TH SarabunPSK" w:hAnsi="TH SarabunPSK" w:cs="TH SarabunPSK"/>
                  <w:sz w:val="30"/>
                  <w:szCs w:val="30"/>
                  <w:cs/>
                  <w:rPrChange w:author="PC" w:date="2023-03-31T11:41:00Z" w:id="2009">
                    <w:rPr>
                      <w:rFonts w:ascii="TH SarabunPSK" w:hAnsi="TH SarabunPSK" w:cs="TH SarabunPSK"/>
                      <w:color w:val="FF0000"/>
                      <w:sz w:val="30"/>
                      <w:szCs w:val="30"/>
                      <w:cs/>
                    </w:rPr>
                  </w:rPrChange>
                </w:rPr>
                <w:t xml:space="preserve"> </w:t>
              </w:r>
              <w:del w:author="PC" w:date="2023-03-31T11:32:00Z" w:id="2010">
                <w:r w:rsidRPr="00357A8D" w:rsidDel="00D4533A" w:rsidR="00DA5C22">
                  <w:rPr>
                    <w:rFonts w:ascii="TH SarabunPSK" w:hAnsi="TH SarabunPSK" w:cs="TH SarabunPSK"/>
                    <w:sz w:val="30"/>
                    <w:szCs w:val="30"/>
                    <w:cs/>
                    <w:rPrChange w:author="PC" w:date="2023-03-31T11:41:00Z" w:id="2011">
                      <w:rPr>
                        <w:rFonts w:ascii="TH SarabunPSK" w:hAnsi="TH SarabunPSK" w:cs="TH SarabunPSK"/>
                        <w:color w:val="FF0000"/>
                        <w:sz w:val="30"/>
                        <w:szCs w:val="30"/>
                        <w:cs/>
                      </w:rPr>
                    </w:rPrChange>
                  </w:rPr>
                  <w:delText xml:space="preserve"> </w:delText>
                </w:r>
              </w:del>
            </w:ins>
            <w:ins w:author="phetc" w:date="2023-02-15T10:43:00Z" w:id="2012">
              <w:r w:rsidRPr="00357A8D" w:rsidR="00DA5C22">
                <w:rPr>
                  <w:rFonts w:ascii="TH SarabunPSK" w:hAnsi="TH SarabunPSK" w:cs="TH SarabunPSK"/>
                  <w:sz w:val="30"/>
                  <w:szCs w:val="30"/>
                  <w:cs/>
                  <w:rPrChange w:author="PC" w:date="2023-03-31T11:41:00Z" w:id="2013">
                    <w:rPr>
                      <w:rFonts w:ascii="TH SarabunPSK" w:hAnsi="TH SarabunPSK" w:cs="TH SarabunPSK"/>
                      <w:color w:val="FF0000"/>
                      <w:sz w:val="30"/>
                      <w:szCs w:val="30"/>
                      <w:cs/>
                    </w:rPr>
                  </w:rPrChange>
                </w:rPr>
                <w:t>ศ.บ.</w:t>
              </w:r>
            </w:ins>
          </w:p>
        </w:tc>
        <w:tc>
          <w:tcPr>
            <w:tcW w:w="1418" w:type="dxa"/>
            <w:tcBorders>
              <w:left w:val="single" w:color="auto" w:sz="4" w:space="0"/>
              <w:bottom w:val="single" w:color="auto" w:sz="4" w:space="0"/>
              <w:right w:val="single" w:color="auto" w:sz="4" w:space="0"/>
            </w:tcBorders>
          </w:tcPr>
          <w:p w:rsidRPr="00357A8D" w:rsidR="00B30405" w:rsidRDefault="00B30405" w14:paraId="645D21F7" w14:textId="04A2003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Change w:author="PC" w:date="2023-03-31T11:41:00Z" w:id="2014">
                  <w:rPr>
                    <w:rFonts w:ascii="TH Sarabun New" w:hAnsi="TH Sarabun New" w:cs="TH Sarabun New"/>
                    <w:color w:val="FF0000"/>
                    <w:sz w:val="30"/>
                    <w:szCs w:val="30"/>
                  </w:rPr>
                </w:rPrChange>
              </w:rPr>
            </w:pPr>
            <w:del w:author="phetc" w:date="2023-02-11T23:16:00Z" w:id="2015">
              <w:r w:rsidRPr="00357A8D" w:rsidDel="00D8615D">
                <w:rPr>
                  <w:rFonts w:ascii="TH SarabunPSK" w:hAnsi="TH SarabunPSK" w:cs="TH SarabunPSK"/>
                  <w:sz w:val="30"/>
                  <w:szCs w:val="30"/>
                  <w:rPrChange w:author="PC" w:date="2023-03-31T11:41:00Z" w:id="2016">
                    <w:rPr>
                      <w:rFonts w:ascii="TH SarabunPSK" w:hAnsi="TH SarabunPSK" w:cs="TH SarabunPSK"/>
                      <w:color w:val="FF0000"/>
                      <w:sz w:val="30"/>
                      <w:szCs w:val="30"/>
                    </w:rPr>
                  </w:rPrChange>
                </w:rPr>
                <w:delText>Economic</w:delText>
              </w:r>
            </w:del>
            <w:del w:author="phetc" w:date="2023-02-11T23:17:00Z" w:id="2017">
              <w:r w:rsidRPr="00357A8D" w:rsidDel="00D8615D">
                <w:rPr>
                  <w:rFonts w:ascii="TH SarabunPSK" w:hAnsi="TH SarabunPSK" w:cs="TH SarabunPSK"/>
                  <w:sz w:val="30"/>
                  <w:szCs w:val="30"/>
                  <w:rPrChange w:author="PC" w:date="2023-03-31T11:41:00Z" w:id="2018">
                    <w:rPr>
                      <w:rFonts w:ascii="TH SarabunPSK" w:hAnsi="TH SarabunPSK" w:cs="TH SarabunPSK"/>
                      <w:color w:val="FF0000"/>
                      <w:sz w:val="30"/>
                      <w:szCs w:val="30"/>
                    </w:rPr>
                  </w:rPrChange>
                </w:rPr>
                <w:delText>s</w:delText>
              </w:r>
            </w:del>
            <w:ins w:author="phetc" w:date="2023-02-11T23:17:00Z" w:id="2019">
              <w:r w:rsidRPr="00357A8D" w:rsidR="00D8615D">
                <w:rPr>
                  <w:rFonts w:ascii="TH SarabunPSK" w:hAnsi="TH SarabunPSK" w:cs="TH SarabunPSK"/>
                  <w:sz w:val="30"/>
                  <w:szCs w:val="30"/>
                  <w:cs/>
                  <w:rPrChange w:author="PC" w:date="2023-03-31T11:41:00Z" w:id="2020">
                    <w:rPr>
                      <w:rFonts w:ascii="TH SarabunPSK" w:hAnsi="TH SarabunPSK" w:cs="TH SarabunPSK"/>
                      <w:color w:val="FF0000"/>
                      <w:sz w:val="30"/>
                      <w:szCs w:val="30"/>
                      <w:cs/>
                    </w:rPr>
                  </w:rPrChange>
                </w:rPr>
                <w:t>เศรษฐศาสตร์</w:t>
              </w:r>
            </w:ins>
          </w:p>
        </w:tc>
        <w:tc>
          <w:tcPr>
            <w:tcW w:w="4394" w:type="dxa"/>
            <w:tcBorders>
              <w:left w:val="single" w:color="auto" w:sz="4" w:space="0"/>
              <w:bottom w:val="single" w:color="auto" w:sz="4" w:space="0"/>
              <w:right w:val="single" w:color="auto" w:sz="4" w:space="0"/>
            </w:tcBorders>
          </w:tcPr>
          <w:p w:rsidRPr="00357A8D" w:rsidR="00B30405" w:rsidRDefault="00AD679D" w14:paraId="63ECE8BB" w14:textId="6BE90801">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Change w:author="PC" w:date="2023-03-31T11:41:00Z" w:id="2021">
                  <w:rPr>
                    <w:rFonts w:ascii="TH Sarabun New" w:hAnsi="TH Sarabun New" w:cs="TH Sarabun New"/>
                    <w:color w:val="FF0000"/>
                    <w:sz w:val="30"/>
                    <w:szCs w:val="30"/>
                  </w:rPr>
                </w:rPrChange>
              </w:rPr>
            </w:pPr>
            <w:ins w:author="phetc" w:date="2023-02-11T23:03:00Z" w:id="2022">
              <w:r w:rsidRPr="00357A8D">
                <w:rPr>
                  <w:rFonts w:ascii="TH SarabunPSK" w:hAnsi="TH SarabunPSK" w:cs="TH SarabunPSK"/>
                  <w:noProof/>
                  <w:sz w:val="28"/>
                  <w:cs/>
                </w:rPr>
                <w:t>มหาวิทยาลัยธรรมศาสตร์</w:t>
              </w:r>
            </w:ins>
          </w:p>
        </w:tc>
        <w:tc>
          <w:tcPr>
            <w:tcW w:w="992" w:type="dxa"/>
            <w:tcBorders>
              <w:left w:val="single" w:color="auto" w:sz="4" w:space="0"/>
              <w:bottom w:val="single" w:color="auto" w:sz="4" w:space="0"/>
              <w:right w:val="single" w:color="auto" w:sz="4" w:space="0"/>
            </w:tcBorders>
          </w:tcPr>
          <w:p w:rsidRPr="00357A8D" w:rsidR="00B30405" w:rsidRDefault="00AD679D" w14:paraId="12A92C45" w14:textId="74395C8E">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ins w:author="phetc" w:date="2023-02-11T23:03:00Z" w:id="2023">
              <w:r w:rsidRPr="00357A8D">
                <w:rPr>
                  <w:rFonts w:ascii="TH SarabunPSK" w:hAnsi="TH SarabunPSK" w:cs="TH SarabunPSK"/>
                  <w:sz w:val="30"/>
                  <w:szCs w:val="30"/>
                  <w:cs/>
                  <w:rPrChange w:author="PC" w:date="2023-03-31T11:41:00Z" w:id="2024">
                    <w:rPr>
                      <w:rFonts w:ascii="TH SarabunPSK" w:hAnsi="TH SarabunPSK" w:cs="TH SarabunPSK"/>
                      <w:color w:val="FF0000"/>
                      <w:sz w:val="30"/>
                      <w:szCs w:val="30"/>
                      <w:cs/>
                    </w:rPr>
                  </w:rPrChange>
                </w:rPr>
                <w:t>2543</w:t>
              </w:r>
            </w:ins>
          </w:p>
        </w:tc>
      </w:tr>
      <w:tr w:rsidRPr="00357A8D" w:rsidR="00567CE2" w:rsidTr="00BB750F" w14:paraId="3CEEFD09" w14:textId="77777777">
        <w:trPr>
          <w:cantSplit/>
        </w:trPr>
        <w:tc>
          <w:tcPr>
            <w:tcW w:w="851" w:type="dxa"/>
            <w:tcBorders>
              <w:top w:val="single" w:color="auto" w:sz="4" w:space="0"/>
              <w:left w:val="single" w:color="auto" w:sz="4" w:space="0"/>
              <w:right w:val="single" w:color="auto" w:sz="4" w:space="0"/>
            </w:tcBorders>
          </w:tcPr>
          <w:p w:rsidRPr="00357A8D" w:rsidR="00B30405" w:rsidRDefault="00573E2F" w14:paraId="423CC6C6"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357A8D">
              <w:rPr>
                <w:rFonts w:ascii="TH Sarabun New" w:hAnsi="TH Sarabun New" w:cs="TH Sarabun New"/>
                <w:sz w:val="30"/>
                <w:szCs w:val="30"/>
                <w:cs/>
              </w:rPr>
              <w:t>2</w:t>
            </w:r>
            <w:r w:rsidRPr="00357A8D" w:rsidR="00B30405">
              <w:rPr>
                <w:rFonts w:ascii="TH Sarabun New" w:hAnsi="TH Sarabun New" w:cs="TH Sarabun New"/>
                <w:sz w:val="30"/>
                <w:szCs w:val="30"/>
                <w:cs/>
              </w:rPr>
              <w:t>.</w:t>
            </w:r>
          </w:p>
        </w:tc>
        <w:tc>
          <w:tcPr>
            <w:tcW w:w="2126" w:type="dxa"/>
            <w:tcBorders>
              <w:top w:val="single" w:color="auto" w:sz="4" w:space="0"/>
              <w:left w:val="single" w:color="auto" w:sz="4" w:space="0"/>
              <w:right w:val="single" w:color="auto" w:sz="4" w:space="0"/>
            </w:tcBorders>
          </w:tcPr>
          <w:p w:rsidRPr="00357A8D" w:rsidR="00B30405" w:rsidRDefault="00B30405" w14:paraId="30A27EB6" w14:textId="75BC39D2">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r w:rsidRPr="00357A8D">
              <w:rPr>
                <w:rFonts w:ascii="TH SarabunPSK" w:hAnsi="TH SarabunPSK" w:cs="TH SarabunPSK"/>
                <w:sz w:val="30"/>
                <w:szCs w:val="30"/>
                <w:cs/>
              </w:rPr>
              <w:t>ผู้ช่วยศาสตราจารย์</w:t>
            </w:r>
            <w:ins w:author="Jenjira O-cha" w:date="2023-02-08T15:51:00Z" w:id="2025">
              <w:r w:rsidRPr="00357A8D" w:rsidR="00D860EE">
                <w:rPr>
                  <w:rFonts w:ascii="TH SarabunPSK" w:hAnsi="TH SarabunPSK" w:cs="TH SarabunPSK"/>
                  <w:sz w:val="30"/>
                  <w:szCs w:val="30"/>
                  <w:cs/>
                </w:rPr>
                <w:t xml:space="preserve"> ดร.</w:t>
              </w:r>
            </w:ins>
          </w:p>
        </w:tc>
        <w:tc>
          <w:tcPr>
            <w:tcW w:w="2693" w:type="dxa"/>
            <w:tcBorders>
              <w:top w:val="single" w:color="auto" w:sz="4" w:space="0"/>
              <w:left w:val="single" w:color="auto" w:sz="4" w:space="0"/>
              <w:right w:val="single" w:color="auto" w:sz="4" w:space="0"/>
            </w:tcBorders>
          </w:tcPr>
          <w:p w:rsidRPr="00357A8D" w:rsidR="00B30405" w:rsidRDefault="00B30405" w14:paraId="64E3CB5B"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357A8D">
              <w:rPr>
                <w:rFonts w:ascii="TH SarabunPSK" w:hAnsi="TH SarabunPSK" w:cs="TH SarabunPSK"/>
                <w:sz w:val="30"/>
                <w:szCs w:val="30"/>
                <w:cs/>
              </w:rPr>
              <w:t>ดวงมณี  เลาวกุล</w:t>
            </w:r>
          </w:p>
        </w:tc>
        <w:tc>
          <w:tcPr>
            <w:tcW w:w="1276" w:type="dxa"/>
            <w:tcBorders>
              <w:top w:val="single" w:color="auto" w:sz="4" w:space="0"/>
              <w:left w:val="single" w:color="auto" w:sz="4" w:space="0"/>
              <w:right w:val="single" w:color="auto" w:sz="4" w:space="0"/>
            </w:tcBorders>
          </w:tcPr>
          <w:p w:rsidRPr="00357A8D" w:rsidR="00B30405" w:rsidRDefault="00B30405" w14:paraId="11FD4797" w14:textId="77777777">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r w:rsidRPr="00357A8D">
              <w:rPr>
                <w:rFonts w:ascii="TH SarabunPSK" w:hAnsi="TH SarabunPSK" w:cs="TH SarabunPSK"/>
                <w:sz w:val="30"/>
                <w:szCs w:val="30"/>
              </w:rPr>
              <w:t>Ph</w:t>
            </w:r>
            <w:r w:rsidRPr="00357A8D">
              <w:rPr>
                <w:rFonts w:ascii="TH SarabunPSK" w:hAnsi="TH SarabunPSK" w:cs="TH SarabunPSK"/>
                <w:sz w:val="30"/>
                <w:szCs w:val="30"/>
                <w:cs/>
              </w:rPr>
              <w:t>.</w:t>
            </w:r>
            <w:r w:rsidRPr="00357A8D">
              <w:rPr>
                <w:rFonts w:ascii="TH SarabunPSK" w:hAnsi="TH SarabunPSK" w:cs="TH SarabunPSK"/>
                <w:sz w:val="30"/>
                <w:szCs w:val="30"/>
              </w:rPr>
              <w:t>D</w:t>
            </w:r>
            <w:r w:rsidRPr="00357A8D">
              <w:rPr>
                <w:rFonts w:ascii="TH SarabunPSK" w:hAnsi="TH SarabunPSK" w:cs="TH SarabunPSK"/>
                <w:sz w:val="30"/>
                <w:szCs w:val="30"/>
                <w:cs/>
              </w:rPr>
              <w:t>.</w:t>
            </w:r>
          </w:p>
        </w:tc>
        <w:tc>
          <w:tcPr>
            <w:tcW w:w="1418" w:type="dxa"/>
            <w:tcBorders>
              <w:top w:val="single" w:color="auto" w:sz="4" w:space="0"/>
              <w:left w:val="single" w:color="auto" w:sz="4" w:space="0"/>
              <w:right w:val="single" w:color="auto" w:sz="4" w:space="0"/>
            </w:tcBorders>
          </w:tcPr>
          <w:p w:rsidRPr="00357A8D" w:rsidR="00B30405" w:rsidRDefault="00B30405" w14:paraId="3CB0240D"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357A8D">
              <w:rPr>
                <w:rFonts w:ascii="TH SarabunPSK" w:hAnsi="TH SarabunPSK" w:cs="TH SarabunPSK"/>
                <w:sz w:val="30"/>
                <w:szCs w:val="30"/>
              </w:rPr>
              <w:t>Economics</w:t>
            </w:r>
          </w:p>
        </w:tc>
        <w:tc>
          <w:tcPr>
            <w:tcW w:w="4394" w:type="dxa"/>
            <w:tcBorders>
              <w:top w:val="single" w:color="auto" w:sz="4" w:space="0"/>
              <w:left w:val="single" w:color="auto" w:sz="4" w:space="0"/>
              <w:right w:val="single" w:color="auto" w:sz="4" w:space="0"/>
            </w:tcBorders>
          </w:tcPr>
          <w:p w:rsidRPr="00357A8D" w:rsidR="00B30405" w:rsidRDefault="00B30405" w14:paraId="4C63E967"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r w:rsidRPr="00357A8D">
              <w:rPr>
                <w:rFonts w:ascii="TH SarabunPSK" w:hAnsi="TH SarabunPSK" w:cs="TH SarabunPSK"/>
                <w:sz w:val="30"/>
                <w:szCs w:val="30"/>
              </w:rPr>
              <w:t>George Mason University, U</w:t>
            </w:r>
            <w:r w:rsidRPr="00357A8D" w:rsidR="009A4E26">
              <w:rPr>
                <w:rFonts w:ascii="TH SarabunPSK" w:hAnsi="TH SarabunPSK" w:cs="TH SarabunPSK"/>
                <w:sz w:val="30"/>
                <w:szCs w:val="30"/>
                <w:cs/>
              </w:rPr>
              <w:t>.</w:t>
            </w:r>
            <w:r w:rsidRPr="00357A8D">
              <w:rPr>
                <w:rFonts w:ascii="TH SarabunPSK" w:hAnsi="TH SarabunPSK" w:cs="TH SarabunPSK"/>
                <w:sz w:val="30"/>
                <w:szCs w:val="30"/>
              </w:rPr>
              <w:t>S</w:t>
            </w:r>
            <w:r w:rsidRPr="00357A8D" w:rsidR="009A4E26">
              <w:rPr>
                <w:rFonts w:ascii="TH SarabunPSK" w:hAnsi="TH SarabunPSK" w:cs="TH SarabunPSK"/>
                <w:sz w:val="30"/>
                <w:szCs w:val="30"/>
                <w:cs/>
              </w:rPr>
              <w:t>.</w:t>
            </w:r>
            <w:r w:rsidRPr="00357A8D">
              <w:rPr>
                <w:rFonts w:ascii="TH SarabunPSK" w:hAnsi="TH SarabunPSK" w:cs="TH SarabunPSK"/>
                <w:sz w:val="30"/>
                <w:szCs w:val="30"/>
              </w:rPr>
              <w:t>A</w:t>
            </w:r>
          </w:p>
        </w:tc>
        <w:tc>
          <w:tcPr>
            <w:tcW w:w="992" w:type="dxa"/>
            <w:tcBorders>
              <w:top w:val="single" w:color="auto" w:sz="4" w:space="0"/>
              <w:left w:val="single" w:color="auto" w:sz="4" w:space="0"/>
              <w:right w:val="single" w:color="auto" w:sz="4" w:space="0"/>
            </w:tcBorders>
          </w:tcPr>
          <w:p w:rsidRPr="00357A8D" w:rsidR="00B30405" w:rsidRDefault="00B30405" w14:paraId="2FFDF6BA" w14:textId="2D472FBB">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06:00Z" w:id="2026">
              <w:r w:rsidRPr="00357A8D" w:rsidDel="00AD679D">
                <w:rPr>
                  <w:rFonts w:ascii="TH SarabunPSK" w:hAnsi="TH SarabunPSK" w:cs="TH SarabunPSK"/>
                  <w:sz w:val="30"/>
                  <w:szCs w:val="30"/>
                  <w:cs/>
                </w:rPr>
                <w:delText>2004</w:delText>
              </w:r>
            </w:del>
            <w:ins w:author="phetc" w:date="2023-02-11T23:05:00Z" w:id="2027">
              <w:r w:rsidRPr="00357A8D" w:rsidR="00AD679D">
                <w:rPr>
                  <w:rFonts w:ascii="TH SarabunPSK" w:hAnsi="TH SarabunPSK" w:cs="TH SarabunPSK"/>
                  <w:sz w:val="30"/>
                  <w:szCs w:val="30"/>
                  <w:cs/>
                  <w:rPrChange w:author="PC" w:date="2023-03-31T11:41:00Z" w:id="2028">
                    <w:rPr>
                      <w:rFonts w:ascii="TH SarabunPSK" w:hAnsi="TH SarabunPSK" w:cs="TH SarabunPSK"/>
                      <w:color w:val="FF0000"/>
                      <w:sz w:val="30"/>
                      <w:szCs w:val="30"/>
                      <w:cs/>
                    </w:rPr>
                  </w:rPrChange>
                </w:rPr>
                <w:t>2547</w:t>
              </w:r>
            </w:ins>
          </w:p>
        </w:tc>
      </w:tr>
      <w:tr w:rsidRPr="00357A8D" w:rsidR="00567CE2" w:rsidTr="00BB750F" w14:paraId="4880D6DE" w14:textId="77777777">
        <w:trPr>
          <w:cantSplit/>
        </w:trPr>
        <w:tc>
          <w:tcPr>
            <w:tcW w:w="851" w:type="dxa"/>
            <w:tcBorders>
              <w:left w:val="single" w:color="auto" w:sz="4" w:space="0"/>
              <w:right w:val="single" w:color="auto" w:sz="4" w:space="0"/>
            </w:tcBorders>
          </w:tcPr>
          <w:p w:rsidRPr="00357A8D" w:rsidR="00B30405" w:rsidRDefault="00B30405" w14:paraId="376E1657"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right w:val="single" w:color="auto" w:sz="4" w:space="0"/>
            </w:tcBorders>
          </w:tcPr>
          <w:p w:rsidRPr="00357A8D" w:rsidR="00B30405" w:rsidRDefault="00B30405" w14:paraId="155BD9CE"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p>
        </w:tc>
        <w:tc>
          <w:tcPr>
            <w:tcW w:w="2693" w:type="dxa"/>
            <w:tcBorders>
              <w:left w:val="single" w:color="auto" w:sz="4" w:space="0"/>
              <w:right w:val="single" w:color="auto" w:sz="4" w:space="0"/>
            </w:tcBorders>
          </w:tcPr>
          <w:p w:rsidRPr="00357A8D" w:rsidR="00B30405" w:rsidRDefault="00B30405" w14:paraId="7FBF7146"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right w:val="single" w:color="auto" w:sz="4" w:space="0"/>
            </w:tcBorders>
          </w:tcPr>
          <w:p w:rsidRPr="00357A8D" w:rsidR="00B30405" w:rsidRDefault="00B30405" w14:paraId="6E698888" w14:textId="0A932D7C">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rPr>
            </w:pPr>
            <w:del w:author="phetc" w:date="2023-02-15T10:44:00Z" w:id="2029">
              <w:r w:rsidRPr="00357A8D" w:rsidDel="00DA5C22">
                <w:rPr>
                  <w:rFonts w:ascii="TH SarabunPSK" w:hAnsi="TH SarabunPSK" w:cs="TH SarabunPSK"/>
                  <w:sz w:val="30"/>
                  <w:szCs w:val="30"/>
                </w:rPr>
                <w:delText>M</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3:00Z" w:id="2030">
              <w:r w:rsidRPr="00357A8D" w:rsidR="00DA5C22">
                <w:rPr>
                  <w:rFonts w:ascii="TH SarabunPSK" w:hAnsi="TH SarabunPSK" w:cs="TH SarabunPSK"/>
                  <w:sz w:val="30"/>
                  <w:szCs w:val="30"/>
                  <w:cs/>
                  <w:rPrChange w:author="PC" w:date="2023-03-31T11:41:00Z" w:id="2031">
                    <w:rPr>
                      <w:rFonts w:ascii="TH SarabunPSK" w:hAnsi="TH SarabunPSK" w:cs="TH SarabunPSK"/>
                      <w:color w:val="FF0000"/>
                      <w:sz w:val="30"/>
                      <w:szCs w:val="30"/>
                      <w:cs/>
                    </w:rPr>
                  </w:rPrChange>
                </w:rPr>
                <w:t>ศ.ม.</w:t>
              </w:r>
            </w:ins>
          </w:p>
        </w:tc>
        <w:tc>
          <w:tcPr>
            <w:tcW w:w="1418" w:type="dxa"/>
            <w:tcBorders>
              <w:left w:val="single" w:color="auto" w:sz="4" w:space="0"/>
              <w:right w:val="single" w:color="auto" w:sz="4" w:space="0"/>
            </w:tcBorders>
          </w:tcPr>
          <w:p w:rsidRPr="00357A8D" w:rsidR="00B30405" w:rsidRDefault="00B30405" w14:paraId="61A7BE38" w14:textId="685B5651">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author="phetc" w:date="2023-02-11T23:16:00Z" w:id="2032">
              <w:r w:rsidRPr="00357A8D" w:rsidDel="00D8615D">
                <w:rPr>
                  <w:rFonts w:ascii="TH SarabunPSK" w:hAnsi="TH SarabunPSK" w:cs="TH SarabunPSK"/>
                  <w:sz w:val="30"/>
                  <w:szCs w:val="30"/>
                </w:rPr>
                <w:delText>Economics</w:delText>
              </w:r>
            </w:del>
            <w:ins w:author="phetc" w:date="2023-02-11T23:17:00Z" w:id="2033">
              <w:r w:rsidRPr="00357A8D" w:rsidR="00D8615D">
                <w:rPr>
                  <w:rFonts w:ascii="TH SarabunPSK" w:hAnsi="TH SarabunPSK" w:cs="TH SarabunPSK"/>
                  <w:sz w:val="30"/>
                  <w:szCs w:val="30"/>
                  <w:cs/>
                  <w:rPrChange w:author="PC" w:date="2023-03-31T11:41:00Z" w:id="2034">
                    <w:rPr>
                      <w:rFonts w:ascii="TH SarabunPSK" w:hAnsi="TH SarabunPSK" w:cs="TH SarabunPSK"/>
                      <w:color w:val="FF0000"/>
                      <w:sz w:val="30"/>
                      <w:szCs w:val="30"/>
                      <w:cs/>
                    </w:rPr>
                  </w:rPrChange>
                </w:rPr>
                <w:t>เศรษฐศาสตร์</w:t>
              </w:r>
            </w:ins>
          </w:p>
        </w:tc>
        <w:tc>
          <w:tcPr>
            <w:tcW w:w="4394" w:type="dxa"/>
            <w:tcBorders>
              <w:left w:val="single" w:color="auto" w:sz="4" w:space="0"/>
              <w:right w:val="single" w:color="auto" w:sz="4" w:space="0"/>
            </w:tcBorders>
          </w:tcPr>
          <w:p w:rsidRPr="00357A8D" w:rsidR="00B30405" w:rsidRDefault="00C47B18" w14:paraId="7B394B13" w14:textId="633B425A">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del w:author="phetc" w:date="2023-02-11T23:07:00Z" w:id="2035">
              <w:r w:rsidRPr="00357A8D" w:rsidDel="00AD679D">
                <w:rPr>
                  <w:rFonts w:ascii="TH SarabunPSK" w:hAnsi="TH SarabunPSK" w:cs="TH SarabunPSK"/>
                  <w:sz w:val="30"/>
                  <w:szCs w:val="30"/>
                </w:rPr>
                <w:delText>Thammasat University, Thailand</w:delText>
              </w:r>
            </w:del>
            <w:ins w:author="phetc" w:date="2023-02-11T23:07:00Z" w:id="2036">
              <w:r w:rsidRPr="00357A8D" w:rsidR="00AD679D">
                <w:rPr>
                  <w:rFonts w:ascii="TH SarabunPSK" w:hAnsi="TH SarabunPSK" w:cs="TH SarabunPSK"/>
                  <w:sz w:val="30"/>
                  <w:szCs w:val="30"/>
                  <w:cs/>
                  <w:rPrChange w:author="PC" w:date="2023-03-31T11:41:00Z" w:id="2037">
                    <w:rPr>
                      <w:rFonts w:ascii="TH SarabunPSK" w:hAnsi="TH SarabunPSK" w:cs="TH SarabunPSK"/>
                      <w:color w:val="FF0000"/>
                      <w:sz w:val="30"/>
                      <w:szCs w:val="30"/>
                      <w:cs/>
                    </w:rPr>
                  </w:rPrChange>
                </w:rPr>
                <w:t xml:space="preserve"> </w:t>
              </w:r>
              <w:r w:rsidRPr="00357A8D" w:rsidR="00AD679D">
                <w:rPr>
                  <w:rFonts w:ascii="TH SarabunPSK" w:hAnsi="TH SarabunPSK" w:cs="TH SarabunPSK"/>
                  <w:noProof/>
                  <w:sz w:val="28"/>
                  <w:cs/>
                </w:rPr>
                <w:t>มหาวิทยาลัยธรรมศาสตร์</w:t>
              </w:r>
            </w:ins>
          </w:p>
        </w:tc>
        <w:tc>
          <w:tcPr>
            <w:tcW w:w="992" w:type="dxa"/>
            <w:tcBorders>
              <w:left w:val="single" w:color="auto" w:sz="4" w:space="0"/>
              <w:right w:val="single" w:color="auto" w:sz="4" w:space="0"/>
            </w:tcBorders>
          </w:tcPr>
          <w:p w:rsidRPr="00357A8D" w:rsidR="00B30405" w:rsidRDefault="00B30405" w14:paraId="600204D9" w14:textId="2CFDF815">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06:00Z" w:id="2038">
              <w:r w:rsidRPr="00357A8D" w:rsidDel="00AD679D">
                <w:rPr>
                  <w:rFonts w:ascii="TH SarabunPSK" w:hAnsi="TH SarabunPSK" w:cs="TH SarabunPSK"/>
                  <w:sz w:val="30"/>
                  <w:szCs w:val="30"/>
                  <w:cs/>
                </w:rPr>
                <w:delText>1993</w:delText>
              </w:r>
            </w:del>
            <w:ins w:author="phetc" w:date="2023-02-11T23:06:00Z" w:id="2039">
              <w:r w:rsidRPr="00357A8D" w:rsidR="00AD679D">
                <w:rPr>
                  <w:rFonts w:ascii="TH SarabunPSK" w:hAnsi="TH SarabunPSK" w:cs="TH SarabunPSK"/>
                  <w:sz w:val="30"/>
                  <w:szCs w:val="30"/>
                  <w:cs/>
                  <w:rPrChange w:author="PC" w:date="2023-03-31T11:41:00Z" w:id="2040">
                    <w:rPr>
                      <w:rFonts w:ascii="TH SarabunPSK" w:hAnsi="TH SarabunPSK" w:cs="TH SarabunPSK"/>
                      <w:color w:val="FF0000"/>
                      <w:sz w:val="30"/>
                      <w:szCs w:val="30"/>
                      <w:cs/>
                    </w:rPr>
                  </w:rPrChange>
                </w:rPr>
                <w:t>2536</w:t>
              </w:r>
            </w:ins>
          </w:p>
        </w:tc>
      </w:tr>
      <w:tr w:rsidRPr="00357A8D" w:rsidR="00567CE2" w:rsidTr="0025414C" w14:paraId="1EEEA747" w14:textId="77777777">
        <w:trPr>
          <w:cantSplit/>
        </w:trPr>
        <w:tc>
          <w:tcPr>
            <w:tcW w:w="851" w:type="dxa"/>
            <w:tcBorders>
              <w:left w:val="single" w:color="auto" w:sz="4" w:space="0"/>
              <w:bottom w:val="single" w:color="auto" w:sz="4" w:space="0"/>
              <w:right w:val="single" w:color="auto" w:sz="4" w:space="0"/>
            </w:tcBorders>
          </w:tcPr>
          <w:p w:rsidRPr="00357A8D" w:rsidR="00B30405" w:rsidRDefault="00B30405" w14:paraId="11BFDAEB"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bottom w:val="single" w:color="auto" w:sz="4" w:space="0"/>
              <w:right w:val="single" w:color="auto" w:sz="4" w:space="0"/>
            </w:tcBorders>
          </w:tcPr>
          <w:p w:rsidRPr="00357A8D" w:rsidR="00B30405" w:rsidRDefault="00B30405" w14:paraId="083E1BCD"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rPr>
            </w:pPr>
          </w:p>
        </w:tc>
        <w:tc>
          <w:tcPr>
            <w:tcW w:w="2693" w:type="dxa"/>
            <w:tcBorders>
              <w:left w:val="single" w:color="auto" w:sz="4" w:space="0"/>
              <w:bottom w:val="single" w:color="auto" w:sz="4" w:space="0"/>
              <w:right w:val="single" w:color="auto" w:sz="4" w:space="0"/>
            </w:tcBorders>
          </w:tcPr>
          <w:p w:rsidRPr="00357A8D" w:rsidR="00B30405" w:rsidRDefault="00B30405" w14:paraId="51BD4450"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bottom w:val="single" w:color="auto" w:sz="4" w:space="0"/>
              <w:right w:val="single" w:color="auto" w:sz="4" w:space="0"/>
            </w:tcBorders>
          </w:tcPr>
          <w:p w:rsidRPr="00357A8D" w:rsidR="00B30405" w:rsidRDefault="00B30405" w14:paraId="64F29DC8" w14:textId="180F6504">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del w:author="phetc" w:date="2023-02-15T10:44:00Z" w:id="2041">
              <w:r w:rsidRPr="00357A8D" w:rsidDel="00DA5C22">
                <w:rPr>
                  <w:rFonts w:ascii="TH SarabunPSK" w:hAnsi="TH SarabunPSK" w:cs="TH SarabunPSK"/>
                  <w:sz w:val="30"/>
                  <w:szCs w:val="30"/>
                </w:rPr>
                <w:delText>B</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4:00Z" w:id="2042">
              <w:r w:rsidRPr="00357A8D" w:rsidR="00DA5C22">
                <w:rPr>
                  <w:rFonts w:ascii="TH SarabunPSK" w:hAnsi="TH SarabunPSK" w:cs="TH SarabunPSK"/>
                  <w:sz w:val="30"/>
                  <w:szCs w:val="30"/>
                  <w:cs/>
                  <w:rPrChange w:author="PC" w:date="2023-03-31T11:41:00Z" w:id="2043">
                    <w:rPr>
                      <w:rFonts w:ascii="TH SarabunPSK" w:hAnsi="TH SarabunPSK" w:cs="TH SarabunPSK"/>
                      <w:color w:val="FF0000"/>
                      <w:sz w:val="30"/>
                      <w:szCs w:val="30"/>
                      <w:cs/>
                    </w:rPr>
                  </w:rPrChange>
                </w:rPr>
                <w:t>ศ.บ.</w:t>
              </w:r>
            </w:ins>
          </w:p>
        </w:tc>
        <w:tc>
          <w:tcPr>
            <w:tcW w:w="1418" w:type="dxa"/>
            <w:tcBorders>
              <w:left w:val="single" w:color="auto" w:sz="4" w:space="0"/>
              <w:bottom w:val="single" w:color="auto" w:sz="4" w:space="0"/>
              <w:right w:val="single" w:color="auto" w:sz="4" w:space="0"/>
            </w:tcBorders>
          </w:tcPr>
          <w:p w:rsidRPr="00357A8D" w:rsidR="00B30405" w:rsidRDefault="00B30405" w14:paraId="4A9BF100" w14:textId="19D8B3FB">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6:00Z" w:id="2044">
              <w:r w:rsidRPr="00357A8D" w:rsidDel="00D8615D">
                <w:rPr>
                  <w:rFonts w:ascii="TH SarabunPSK" w:hAnsi="TH SarabunPSK" w:cs="TH SarabunPSK"/>
                  <w:sz w:val="30"/>
                  <w:szCs w:val="30"/>
                </w:rPr>
                <w:delText>Economics</w:delText>
              </w:r>
            </w:del>
            <w:ins w:author="phetc" w:date="2023-02-11T23:17:00Z" w:id="2045">
              <w:r w:rsidRPr="00357A8D" w:rsidR="00D8615D">
                <w:rPr>
                  <w:rFonts w:ascii="TH SarabunPSK" w:hAnsi="TH SarabunPSK" w:cs="TH SarabunPSK"/>
                  <w:sz w:val="30"/>
                  <w:szCs w:val="30"/>
                  <w:cs/>
                  <w:rPrChange w:author="PC" w:date="2023-03-31T11:41:00Z" w:id="2046">
                    <w:rPr>
                      <w:rFonts w:ascii="TH SarabunPSK" w:hAnsi="TH SarabunPSK" w:cs="TH SarabunPSK"/>
                      <w:color w:val="FF0000"/>
                      <w:sz w:val="30"/>
                      <w:szCs w:val="30"/>
                      <w:cs/>
                    </w:rPr>
                  </w:rPrChange>
                </w:rPr>
                <w:t>เศรษฐศาสตร์</w:t>
              </w:r>
            </w:ins>
          </w:p>
        </w:tc>
        <w:tc>
          <w:tcPr>
            <w:tcW w:w="4394" w:type="dxa"/>
            <w:tcBorders>
              <w:left w:val="single" w:color="auto" w:sz="4" w:space="0"/>
              <w:bottom w:val="single" w:color="auto" w:sz="4" w:space="0"/>
              <w:right w:val="single" w:color="auto" w:sz="4" w:space="0"/>
            </w:tcBorders>
          </w:tcPr>
          <w:p w:rsidRPr="00357A8D" w:rsidR="00B30405" w:rsidRDefault="00B30405" w14:paraId="5B7963B1" w14:textId="2B517E90">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07:00Z" w:id="2047">
              <w:r w:rsidRPr="00357A8D" w:rsidDel="00AD679D">
                <w:rPr>
                  <w:rFonts w:ascii="TH SarabunPSK" w:hAnsi="TH SarabunPSK" w:cs="TH SarabunPSK"/>
                  <w:sz w:val="30"/>
                  <w:szCs w:val="30"/>
                </w:rPr>
                <w:delText>Chulalongkorn University</w:delText>
              </w:r>
              <w:r w:rsidRPr="00357A8D" w:rsidDel="00AD679D" w:rsidR="00C47B18">
                <w:rPr>
                  <w:rFonts w:ascii="TH SarabunPSK" w:hAnsi="TH SarabunPSK" w:cs="TH SarabunPSK"/>
                  <w:sz w:val="30"/>
                  <w:szCs w:val="30"/>
                </w:rPr>
                <w:delText>,</w:delText>
              </w:r>
              <w:r w:rsidRPr="00357A8D" w:rsidDel="00AD679D" w:rsidR="0025414C">
                <w:rPr>
                  <w:rFonts w:ascii="TH SarabunPSK" w:hAnsi="TH SarabunPSK" w:cs="TH SarabunPSK"/>
                  <w:sz w:val="30"/>
                  <w:szCs w:val="30"/>
                </w:rPr>
                <w:delText xml:space="preserve"> Thailand</w:delText>
              </w:r>
            </w:del>
            <w:ins w:author="phetc" w:date="2023-02-11T23:07:00Z" w:id="2048">
              <w:r w:rsidRPr="00357A8D" w:rsidR="00AD679D">
                <w:rPr>
                  <w:rFonts w:ascii="TH SarabunPSK" w:hAnsi="TH SarabunPSK" w:cs="TH SarabunPSK"/>
                  <w:sz w:val="30"/>
                  <w:szCs w:val="30"/>
                  <w:cs/>
                  <w:rPrChange w:author="PC" w:date="2023-03-31T11:41:00Z" w:id="2049">
                    <w:rPr>
                      <w:rFonts w:ascii="TH SarabunPSK" w:hAnsi="TH SarabunPSK" w:cs="TH SarabunPSK"/>
                      <w:color w:val="FF0000"/>
                      <w:sz w:val="30"/>
                      <w:szCs w:val="30"/>
                      <w:cs/>
                    </w:rPr>
                  </w:rPrChange>
                </w:rPr>
                <w:t xml:space="preserve"> จุฬาลงกรณ์มหาวิทยาลัย</w:t>
              </w:r>
            </w:ins>
          </w:p>
        </w:tc>
        <w:tc>
          <w:tcPr>
            <w:tcW w:w="992" w:type="dxa"/>
            <w:tcBorders>
              <w:left w:val="single" w:color="auto" w:sz="4" w:space="0"/>
              <w:bottom w:val="single" w:color="auto" w:sz="4" w:space="0"/>
              <w:right w:val="single" w:color="auto" w:sz="4" w:space="0"/>
            </w:tcBorders>
          </w:tcPr>
          <w:p w:rsidRPr="00357A8D" w:rsidR="00B30405" w:rsidRDefault="00B30405" w14:paraId="5AF25D35" w14:textId="511D9FCA">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06:00Z" w:id="2050">
              <w:r w:rsidRPr="00357A8D" w:rsidDel="00AD679D">
                <w:rPr>
                  <w:rFonts w:ascii="TH SarabunPSK" w:hAnsi="TH SarabunPSK" w:cs="TH SarabunPSK"/>
                  <w:sz w:val="30"/>
                  <w:szCs w:val="30"/>
                  <w:cs/>
                </w:rPr>
                <w:delText>199</w:delText>
              </w:r>
            </w:del>
            <w:del w:author="phetc" w:date="2023-02-11T23:07:00Z" w:id="2051">
              <w:r w:rsidRPr="00357A8D" w:rsidDel="00AD679D">
                <w:rPr>
                  <w:rFonts w:ascii="TH SarabunPSK" w:hAnsi="TH SarabunPSK" w:cs="TH SarabunPSK"/>
                  <w:sz w:val="30"/>
                  <w:szCs w:val="30"/>
                  <w:cs/>
                </w:rPr>
                <w:delText>0</w:delText>
              </w:r>
            </w:del>
            <w:ins w:author="phetc" w:date="2023-02-11T23:06:00Z" w:id="2052">
              <w:r w:rsidRPr="00357A8D" w:rsidR="00AD679D">
                <w:rPr>
                  <w:rFonts w:ascii="TH SarabunPSK" w:hAnsi="TH SarabunPSK" w:cs="TH SarabunPSK"/>
                  <w:sz w:val="30"/>
                  <w:szCs w:val="30"/>
                  <w:cs/>
                  <w:rPrChange w:author="PC" w:date="2023-03-31T11:41:00Z" w:id="2053">
                    <w:rPr>
                      <w:rFonts w:ascii="TH SarabunPSK" w:hAnsi="TH SarabunPSK" w:cs="TH SarabunPSK"/>
                      <w:color w:val="FF0000"/>
                      <w:sz w:val="30"/>
                      <w:szCs w:val="30"/>
                      <w:cs/>
                    </w:rPr>
                  </w:rPrChange>
                </w:rPr>
                <w:t>2533</w:t>
              </w:r>
            </w:ins>
          </w:p>
        </w:tc>
      </w:tr>
      <w:tr w:rsidRPr="00357A8D" w:rsidR="00567CE2" w:rsidTr="00BB750F" w14:paraId="7047F3C2" w14:textId="77777777">
        <w:trPr>
          <w:cantSplit/>
        </w:trPr>
        <w:tc>
          <w:tcPr>
            <w:tcW w:w="851" w:type="dxa"/>
            <w:tcBorders>
              <w:top w:val="single" w:color="auto" w:sz="4" w:space="0"/>
              <w:left w:val="single" w:color="auto" w:sz="4" w:space="0"/>
              <w:right w:val="single" w:color="auto" w:sz="4" w:space="0"/>
            </w:tcBorders>
          </w:tcPr>
          <w:p w:rsidRPr="00357A8D" w:rsidR="00573E2F" w:rsidRDefault="00573E2F" w14:paraId="44940D49"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357A8D">
              <w:rPr>
                <w:rFonts w:ascii="TH Sarabun New" w:hAnsi="TH Sarabun New" w:cs="TH Sarabun New"/>
                <w:sz w:val="30"/>
                <w:szCs w:val="30"/>
                <w:cs/>
              </w:rPr>
              <w:t>3.</w:t>
            </w:r>
          </w:p>
        </w:tc>
        <w:tc>
          <w:tcPr>
            <w:tcW w:w="2126" w:type="dxa"/>
            <w:tcBorders>
              <w:top w:val="single" w:color="auto" w:sz="4" w:space="0"/>
              <w:left w:val="single" w:color="auto" w:sz="4" w:space="0"/>
              <w:right w:val="single" w:color="auto" w:sz="4" w:space="0"/>
            </w:tcBorders>
          </w:tcPr>
          <w:p w:rsidRPr="00357A8D" w:rsidR="00573E2F" w:rsidRDefault="00573E2F" w14:paraId="7ECE6FB9" w14:textId="34423F17">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0"/>
                <w:szCs w:val="30"/>
                <w:cs/>
              </w:rPr>
            </w:pPr>
            <w:r w:rsidRPr="00357A8D">
              <w:rPr>
                <w:rFonts w:ascii="TH SarabunPSK" w:hAnsi="TH SarabunPSK" w:cs="TH SarabunPSK"/>
                <w:sz w:val="30"/>
                <w:szCs w:val="30"/>
                <w:cs/>
              </w:rPr>
              <w:t>ผู้ช่วยศาสตราจารย์</w:t>
            </w:r>
            <w:ins w:author="Jenjira O-cha" w:date="2023-02-08T15:51:00Z" w:id="2054">
              <w:r w:rsidRPr="00357A8D" w:rsidR="00D860EE">
                <w:rPr>
                  <w:rFonts w:ascii="TH SarabunPSK" w:hAnsi="TH SarabunPSK" w:cs="TH SarabunPSK"/>
                  <w:sz w:val="30"/>
                  <w:szCs w:val="30"/>
                  <w:cs/>
                </w:rPr>
                <w:t xml:space="preserve"> ดร.</w:t>
              </w:r>
            </w:ins>
          </w:p>
        </w:tc>
        <w:tc>
          <w:tcPr>
            <w:tcW w:w="2693" w:type="dxa"/>
            <w:tcBorders>
              <w:top w:val="single" w:color="auto" w:sz="4" w:space="0"/>
              <w:left w:val="single" w:color="auto" w:sz="4" w:space="0"/>
              <w:right w:val="single" w:color="auto" w:sz="4" w:space="0"/>
            </w:tcBorders>
          </w:tcPr>
          <w:p w:rsidRPr="00357A8D" w:rsidR="00573E2F" w:rsidRDefault="00573E2F" w14:paraId="50A113FA"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cs/>
              </w:rPr>
            </w:pPr>
            <w:r w:rsidRPr="00357A8D">
              <w:rPr>
                <w:rFonts w:ascii="TH SarabunPSK" w:hAnsi="TH SarabunPSK" w:cs="TH SarabunPSK"/>
                <w:sz w:val="30"/>
                <w:szCs w:val="30"/>
                <w:cs/>
              </w:rPr>
              <w:t>ชญานี  ชวะโนทย์</w:t>
            </w:r>
          </w:p>
        </w:tc>
        <w:tc>
          <w:tcPr>
            <w:tcW w:w="1276" w:type="dxa"/>
            <w:tcBorders>
              <w:top w:val="single" w:color="auto" w:sz="4" w:space="0"/>
              <w:left w:val="single" w:color="auto" w:sz="4" w:space="0"/>
              <w:right w:val="single" w:color="auto" w:sz="4" w:space="0"/>
            </w:tcBorders>
          </w:tcPr>
          <w:p w:rsidRPr="00357A8D" w:rsidR="00573E2F" w:rsidRDefault="00573E2F" w14:paraId="4E883CC1" w14:textId="77777777">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sz w:val="30"/>
                <w:szCs w:val="30"/>
              </w:rPr>
            </w:pPr>
            <w:r w:rsidRPr="00357A8D">
              <w:rPr>
                <w:rFonts w:ascii="TH SarabunPSK" w:hAnsi="TH SarabunPSK" w:cs="TH SarabunPSK"/>
                <w:sz w:val="30"/>
                <w:szCs w:val="30"/>
              </w:rPr>
              <w:t>Ph</w:t>
            </w:r>
            <w:r w:rsidRPr="00357A8D">
              <w:rPr>
                <w:rFonts w:ascii="TH SarabunPSK" w:hAnsi="TH SarabunPSK" w:cs="TH SarabunPSK"/>
                <w:sz w:val="30"/>
                <w:szCs w:val="30"/>
                <w:cs/>
              </w:rPr>
              <w:t>.</w:t>
            </w:r>
            <w:r w:rsidRPr="00357A8D">
              <w:rPr>
                <w:rFonts w:ascii="TH SarabunPSK" w:hAnsi="TH SarabunPSK" w:cs="TH SarabunPSK"/>
                <w:sz w:val="30"/>
                <w:szCs w:val="30"/>
              </w:rPr>
              <w:t>D</w:t>
            </w:r>
            <w:r w:rsidRPr="00357A8D">
              <w:rPr>
                <w:rFonts w:ascii="TH SarabunPSK" w:hAnsi="TH SarabunPSK" w:cs="TH SarabunPSK"/>
                <w:sz w:val="30"/>
                <w:szCs w:val="30"/>
                <w:cs/>
              </w:rPr>
              <w:t>.</w:t>
            </w:r>
          </w:p>
        </w:tc>
        <w:tc>
          <w:tcPr>
            <w:tcW w:w="1418" w:type="dxa"/>
            <w:tcBorders>
              <w:top w:val="single" w:color="auto" w:sz="4" w:space="0"/>
              <w:left w:val="single" w:color="auto" w:sz="4" w:space="0"/>
              <w:right w:val="single" w:color="auto" w:sz="4" w:space="0"/>
            </w:tcBorders>
          </w:tcPr>
          <w:p w:rsidRPr="00357A8D" w:rsidR="00573E2F" w:rsidRDefault="00573E2F" w14:paraId="5B8F9745"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r w:rsidRPr="00357A8D">
              <w:rPr>
                <w:rFonts w:ascii="TH SarabunPSK" w:hAnsi="TH SarabunPSK" w:cs="TH SarabunPSK"/>
                <w:sz w:val="30"/>
                <w:szCs w:val="30"/>
              </w:rPr>
              <w:t>Economics</w:t>
            </w:r>
          </w:p>
        </w:tc>
        <w:tc>
          <w:tcPr>
            <w:tcW w:w="4394" w:type="dxa"/>
            <w:tcBorders>
              <w:top w:val="single" w:color="auto" w:sz="4" w:space="0"/>
              <w:left w:val="single" w:color="auto" w:sz="4" w:space="0"/>
              <w:right w:val="single" w:color="auto" w:sz="4" w:space="0"/>
            </w:tcBorders>
          </w:tcPr>
          <w:p w:rsidRPr="00357A8D" w:rsidR="00573E2F" w:rsidRDefault="00C47B18" w14:paraId="2EAB2622"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Change w:author="PC" w:date="2023-03-31T11:41:00Z" w:id="2055">
                  <w:rPr>
                    <w:rFonts w:ascii="TH SarabunPSK" w:hAnsi="TH SarabunPSK" w:cs="TH SarabunPSK"/>
                    <w:color w:val="000000"/>
                    <w:sz w:val="30"/>
                    <w:szCs w:val="30"/>
                  </w:rPr>
                </w:rPrChange>
              </w:rPr>
            </w:pPr>
            <w:r w:rsidRPr="00357A8D">
              <w:rPr>
                <w:rFonts w:ascii="TH Sarabun New" w:hAnsi="TH Sarabun New" w:cs="TH Sarabun New"/>
                <w:sz w:val="32"/>
                <w:szCs w:val="32"/>
              </w:rPr>
              <w:t>Cornell University, U</w:t>
            </w:r>
            <w:r w:rsidRPr="00357A8D" w:rsidR="009A4E26">
              <w:rPr>
                <w:rFonts w:ascii="TH Sarabun New" w:hAnsi="TH Sarabun New" w:cs="TH Sarabun New"/>
                <w:sz w:val="32"/>
                <w:szCs w:val="32"/>
                <w:cs/>
              </w:rPr>
              <w:t>.</w:t>
            </w:r>
            <w:r w:rsidRPr="00357A8D">
              <w:rPr>
                <w:rFonts w:ascii="TH Sarabun New" w:hAnsi="TH Sarabun New" w:cs="TH Sarabun New"/>
                <w:sz w:val="32"/>
                <w:szCs w:val="32"/>
              </w:rPr>
              <w:t>S</w:t>
            </w:r>
            <w:r w:rsidRPr="00357A8D" w:rsidR="009A4E26">
              <w:rPr>
                <w:rFonts w:ascii="TH Sarabun New" w:hAnsi="TH Sarabun New" w:cs="TH Sarabun New"/>
                <w:sz w:val="32"/>
                <w:szCs w:val="32"/>
                <w:cs/>
              </w:rPr>
              <w:t>.</w:t>
            </w:r>
            <w:r w:rsidRPr="00357A8D">
              <w:rPr>
                <w:rFonts w:ascii="TH Sarabun New" w:hAnsi="TH Sarabun New" w:cs="TH Sarabun New"/>
                <w:sz w:val="32"/>
                <w:szCs w:val="32"/>
              </w:rPr>
              <w:t>A</w:t>
            </w:r>
          </w:p>
        </w:tc>
        <w:tc>
          <w:tcPr>
            <w:tcW w:w="992" w:type="dxa"/>
            <w:tcBorders>
              <w:top w:val="single" w:color="auto" w:sz="4" w:space="0"/>
              <w:left w:val="single" w:color="auto" w:sz="4" w:space="0"/>
              <w:right w:val="single" w:color="auto" w:sz="4" w:space="0"/>
            </w:tcBorders>
          </w:tcPr>
          <w:p w:rsidRPr="00357A8D" w:rsidR="00573E2F" w:rsidRDefault="00C47B18" w14:paraId="76E2A7B0" w14:textId="75728898">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0"/>
                <w:szCs w:val="30"/>
                <w:cs/>
              </w:rPr>
            </w:pPr>
            <w:del w:author="phetc" w:date="2023-02-11T23:08:00Z" w:id="2056">
              <w:r w:rsidRPr="00357A8D" w:rsidDel="00D8615D">
                <w:rPr>
                  <w:rFonts w:ascii="TH SarabunPSK" w:hAnsi="TH SarabunPSK" w:cs="TH SarabunPSK"/>
                  <w:sz w:val="30"/>
                  <w:szCs w:val="30"/>
                </w:rPr>
                <w:delText>2014</w:delText>
              </w:r>
            </w:del>
            <w:ins w:author="phetc" w:date="2023-02-11T23:08:00Z" w:id="2057">
              <w:r w:rsidRPr="00357A8D" w:rsidR="00AD679D">
                <w:rPr>
                  <w:rFonts w:ascii="TH SarabunPSK" w:hAnsi="TH SarabunPSK" w:cs="TH SarabunPSK"/>
                  <w:sz w:val="30"/>
                  <w:szCs w:val="30"/>
                  <w:cs/>
                  <w:rPrChange w:author="PC" w:date="2023-03-31T11:41:00Z" w:id="2058">
                    <w:rPr>
                      <w:rFonts w:ascii="TH SarabunPSK" w:hAnsi="TH SarabunPSK" w:cs="TH SarabunPSK"/>
                      <w:color w:val="FF0000"/>
                      <w:sz w:val="30"/>
                      <w:szCs w:val="30"/>
                      <w:cs/>
                    </w:rPr>
                  </w:rPrChange>
                </w:rPr>
                <w:t>2557</w:t>
              </w:r>
            </w:ins>
          </w:p>
        </w:tc>
      </w:tr>
      <w:tr w:rsidRPr="00357A8D" w:rsidR="00567CE2" w:rsidTr="0025414C" w14:paraId="2530825F" w14:textId="77777777">
        <w:trPr>
          <w:cantSplit/>
        </w:trPr>
        <w:tc>
          <w:tcPr>
            <w:tcW w:w="851" w:type="dxa"/>
            <w:tcBorders>
              <w:left w:val="single" w:color="auto" w:sz="4" w:space="0"/>
              <w:right w:val="single" w:color="auto" w:sz="4" w:space="0"/>
            </w:tcBorders>
          </w:tcPr>
          <w:p w:rsidRPr="00357A8D" w:rsidR="00573E2F" w:rsidRDefault="00573E2F" w14:paraId="135F5E2D"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right w:val="single" w:color="auto" w:sz="4" w:space="0"/>
            </w:tcBorders>
          </w:tcPr>
          <w:p w:rsidRPr="00357A8D" w:rsidR="00573E2F" w:rsidRDefault="00573E2F" w14:paraId="4CACB233" w14:textId="77777777">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0"/>
                <w:szCs w:val="30"/>
                <w:cs/>
              </w:rPr>
            </w:pPr>
          </w:p>
        </w:tc>
        <w:tc>
          <w:tcPr>
            <w:tcW w:w="2693" w:type="dxa"/>
            <w:tcBorders>
              <w:left w:val="single" w:color="auto" w:sz="4" w:space="0"/>
              <w:right w:val="single" w:color="auto" w:sz="4" w:space="0"/>
            </w:tcBorders>
          </w:tcPr>
          <w:p w:rsidRPr="00357A8D" w:rsidR="00573E2F" w:rsidRDefault="00573E2F" w14:paraId="183D1DCE"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cs/>
              </w:rPr>
            </w:pPr>
          </w:p>
        </w:tc>
        <w:tc>
          <w:tcPr>
            <w:tcW w:w="1276" w:type="dxa"/>
            <w:tcBorders>
              <w:left w:val="single" w:color="auto" w:sz="4" w:space="0"/>
              <w:right w:val="single" w:color="auto" w:sz="4" w:space="0"/>
            </w:tcBorders>
          </w:tcPr>
          <w:p w:rsidRPr="00357A8D" w:rsidR="00573E2F" w:rsidRDefault="00573E2F" w14:paraId="7BAD220D" w14:textId="771CB900">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sz w:val="30"/>
                <w:szCs w:val="30"/>
              </w:rPr>
            </w:pPr>
            <w:del w:author="phetc" w:date="2023-02-15T10:44:00Z" w:id="2059">
              <w:r w:rsidRPr="00357A8D" w:rsidDel="00DA5C22">
                <w:rPr>
                  <w:rFonts w:ascii="TH SarabunPSK" w:hAnsi="TH SarabunPSK" w:cs="TH SarabunPSK"/>
                  <w:sz w:val="30"/>
                  <w:szCs w:val="30"/>
                </w:rPr>
                <w:delText>M</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3:00Z" w:id="2060">
              <w:r w:rsidRPr="00357A8D" w:rsidR="00DA5C22">
                <w:rPr>
                  <w:rFonts w:ascii="TH SarabunPSK" w:hAnsi="TH SarabunPSK" w:cs="TH SarabunPSK"/>
                  <w:sz w:val="30"/>
                  <w:szCs w:val="30"/>
                  <w:cs/>
                  <w:rPrChange w:author="PC" w:date="2023-03-31T11:41:00Z" w:id="2061">
                    <w:rPr>
                      <w:rFonts w:ascii="TH SarabunPSK" w:hAnsi="TH SarabunPSK" w:cs="TH SarabunPSK"/>
                      <w:color w:val="FF0000"/>
                      <w:sz w:val="30"/>
                      <w:szCs w:val="30"/>
                      <w:cs/>
                    </w:rPr>
                  </w:rPrChange>
                </w:rPr>
                <w:t>ศ.ม.</w:t>
              </w:r>
            </w:ins>
          </w:p>
        </w:tc>
        <w:tc>
          <w:tcPr>
            <w:tcW w:w="1418" w:type="dxa"/>
            <w:tcBorders>
              <w:left w:val="single" w:color="auto" w:sz="4" w:space="0"/>
              <w:right w:val="single" w:color="auto" w:sz="4" w:space="0"/>
            </w:tcBorders>
          </w:tcPr>
          <w:p w:rsidRPr="00357A8D" w:rsidR="00573E2F" w:rsidRDefault="00573E2F" w14:paraId="3C005218" w14:textId="0F58D694">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del w:author="phetc" w:date="2023-02-11T23:16:00Z" w:id="2062">
              <w:r w:rsidRPr="00357A8D" w:rsidDel="00D8615D">
                <w:rPr>
                  <w:rFonts w:ascii="TH SarabunPSK" w:hAnsi="TH SarabunPSK" w:cs="TH SarabunPSK"/>
                  <w:sz w:val="30"/>
                  <w:szCs w:val="30"/>
                </w:rPr>
                <w:delText>Economics</w:delText>
              </w:r>
            </w:del>
            <w:ins w:author="phetc" w:date="2023-02-11T23:17:00Z" w:id="2063">
              <w:r w:rsidRPr="00357A8D" w:rsidR="00D8615D">
                <w:rPr>
                  <w:rFonts w:ascii="TH SarabunPSK" w:hAnsi="TH SarabunPSK" w:cs="TH SarabunPSK"/>
                  <w:sz w:val="30"/>
                  <w:szCs w:val="30"/>
                  <w:cs/>
                  <w:rPrChange w:author="PC" w:date="2023-03-31T11:41:00Z" w:id="2064">
                    <w:rPr>
                      <w:rFonts w:ascii="TH SarabunPSK" w:hAnsi="TH SarabunPSK" w:cs="TH SarabunPSK"/>
                      <w:color w:val="FF0000"/>
                      <w:sz w:val="30"/>
                      <w:szCs w:val="30"/>
                      <w:cs/>
                    </w:rPr>
                  </w:rPrChange>
                </w:rPr>
                <w:t>เศรษฐศาสตร์</w:t>
              </w:r>
            </w:ins>
          </w:p>
        </w:tc>
        <w:tc>
          <w:tcPr>
            <w:tcW w:w="4394" w:type="dxa"/>
            <w:tcBorders>
              <w:left w:val="single" w:color="auto" w:sz="4" w:space="0"/>
              <w:right w:val="single" w:color="auto" w:sz="4" w:space="0"/>
            </w:tcBorders>
          </w:tcPr>
          <w:p w:rsidRPr="00357A8D" w:rsidR="00573E2F" w:rsidRDefault="0025414C" w14:paraId="735A48D8" w14:textId="23378239">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Change w:author="PC" w:date="2023-03-31T11:41:00Z" w:id="2065">
                  <w:rPr>
                    <w:rFonts w:ascii="TH SarabunPSK" w:hAnsi="TH SarabunPSK" w:cs="TH SarabunPSK"/>
                    <w:color w:val="000000"/>
                    <w:sz w:val="30"/>
                    <w:szCs w:val="30"/>
                  </w:rPr>
                </w:rPrChange>
              </w:rPr>
            </w:pPr>
            <w:del w:author="phetc" w:date="2023-02-11T23:09:00Z" w:id="2066">
              <w:r w:rsidRPr="00357A8D" w:rsidDel="00D8615D">
                <w:rPr>
                  <w:rFonts w:ascii="TH SarabunPSK" w:hAnsi="TH SarabunPSK" w:cs="TH SarabunPSK"/>
                  <w:sz w:val="30"/>
                  <w:szCs w:val="30"/>
                </w:rPr>
                <w:delText>Thammasat University</w:delText>
              </w:r>
              <w:r w:rsidRPr="00357A8D" w:rsidDel="00D8615D" w:rsidR="00C47B18">
                <w:rPr>
                  <w:rFonts w:ascii="TH SarabunPSK" w:hAnsi="TH SarabunPSK" w:cs="TH SarabunPSK"/>
                  <w:sz w:val="30"/>
                  <w:szCs w:val="30"/>
                </w:rPr>
                <w:delText>,</w:delText>
              </w:r>
              <w:r w:rsidRPr="00357A8D" w:rsidDel="00D8615D">
                <w:rPr>
                  <w:rFonts w:ascii="TH SarabunPSK" w:hAnsi="TH SarabunPSK" w:cs="TH SarabunPSK"/>
                  <w:sz w:val="30"/>
                  <w:szCs w:val="30"/>
                </w:rPr>
                <w:delText xml:space="preserve"> Thailand</w:delText>
              </w:r>
            </w:del>
            <w:ins w:author="phetc" w:date="2023-02-11T23:09:00Z" w:id="2067">
              <w:r w:rsidRPr="00357A8D" w:rsidR="00D8615D">
                <w:rPr>
                  <w:rFonts w:ascii="TH SarabunPSK" w:hAnsi="TH SarabunPSK" w:cs="TH SarabunPSK"/>
                  <w:sz w:val="30"/>
                  <w:szCs w:val="30"/>
                  <w:cs/>
                  <w:rPrChange w:author="PC" w:date="2023-03-31T11:41:00Z" w:id="2068">
                    <w:rPr>
                      <w:rFonts w:ascii="TH SarabunPSK" w:hAnsi="TH SarabunPSK" w:cs="TH SarabunPSK"/>
                      <w:color w:val="FF0000"/>
                      <w:sz w:val="30"/>
                      <w:szCs w:val="30"/>
                      <w:cs/>
                    </w:rPr>
                  </w:rPrChange>
                </w:rPr>
                <w:t xml:space="preserve"> </w:t>
              </w:r>
              <w:r w:rsidRPr="00357A8D" w:rsidR="00D8615D">
                <w:rPr>
                  <w:rFonts w:ascii="TH SarabunPSK" w:hAnsi="TH SarabunPSK" w:cs="TH SarabunPSK"/>
                  <w:noProof/>
                  <w:sz w:val="28"/>
                  <w:cs/>
                </w:rPr>
                <w:t>มหาวิทยาลัยธรรมศาสตร์</w:t>
              </w:r>
            </w:ins>
          </w:p>
        </w:tc>
        <w:tc>
          <w:tcPr>
            <w:tcW w:w="992" w:type="dxa"/>
            <w:tcBorders>
              <w:left w:val="single" w:color="auto" w:sz="4" w:space="0"/>
              <w:right w:val="single" w:color="auto" w:sz="4" w:space="0"/>
            </w:tcBorders>
          </w:tcPr>
          <w:p w:rsidRPr="00357A8D" w:rsidR="00573E2F" w:rsidRDefault="00C47B18" w14:paraId="69A97669" w14:textId="35585693">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0"/>
                <w:szCs w:val="30"/>
                <w:cs/>
              </w:rPr>
            </w:pPr>
            <w:del w:author="phetc" w:date="2023-02-11T23:08:00Z" w:id="2069">
              <w:r w:rsidRPr="00357A8D" w:rsidDel="00D8615D">
                <w:rPr>
                  <w:rFonts w:ascii="TH SarabunPSK" w:hAnsi="TH SarabunPSK" w:cs="TH SarabunPSK"/>
                  <w:sz w:val="30"/>
                  <w:szCs w:val="30"/>
                </w:rPr>
                <w:delText>2008</w:delText>
              </w:r>
            </w:del>
            <w:ins w:author="phetc" w:date="2023-02-11T23:08:00Z" w:id="2070">
              <w:r w:rsidRPr="00357A8D" w:rsidR="00AD679D">
                <w:rPr>
                  <w:rFonts w:ascii="TH SarabunPSK" w:hAnsi="TH SarabunPSK" w:cs="TH SarabunPSK"/>
                  <w:sz w:val="30"/>
                  <w:szCs w:val="30"/>
                  <w:cs/>
                  <w:rPrChange w:author="PC" w:date="2023-03-31T11:41:00Z" w:id="2071">
                    <w:rPr>
                      <w:rFonts w:ascii="TH SarabunPSK" w:hAnsi="TH SarabunPSK" w:cs="TH SarabunPSK"/>
                      <w:color w:val="FF0000"/>
                      <w:sz w:val="30"/>
                      <w:szCs w:val="30"/>
                      <w:cs/>
                    </w:rPr>
                  </w:rPrChange>
                </w:rPr>
                <w:t>2551</w:t>
              </w:r>
            </w:ins>
          </w:p>
        </w:tc>
      </w:tr>
      <w:tr w:rsidRPr="00357A8D" w:rsidR="00567CE2" w:rsidTr="0025414C" w14:paraId="4FAB8EF6" w14:textId="77777777">
        <w:trPr>
          <w:cantSplit/>
        </w:trPr>
        <w:tc>
          <w:tcPr>
            <w:tcW w:w="851" w:type="dxa"/>
            <w:tcBorders>
              <w:left w:val="single" w:color="auto" w:sz="4" w:space="0"/>
              <w:bottom w:val="single" w:color="auto" w:sz="4" w:space="0"/>
              <w:right w:val="single" w:color="auto" w:sz="4" w:space="0"/>
            </w:tcBorders>
          </w:tcPr>
          <w:p w:rsidRPr="00357A8D" w:rsidR="00573E2F" w:rsidRDefault="00573E2F" w14:paraId="51064363"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bottom w:val="single" w:color="auto" w:sz="4" w:space="0"/>
              <w:right w:val="single" w:color="auto" w:sz="4" w:space="0"/>
            </w:tcBorders>
          </w:tcPr>
          <w:p w:rsidRPr="00357A8D" w:rsidR="00573E2F" w:rsidRDefault="00573E2F" w14:paraId="785414BD" w14:textId="77777777">
            <w:pPr>
              <w:tabs>
                <w:tab w:val="left" w:pos="360"/>
                <w:tab w:val="left" w:pos="720"/>
                <w:tab w:val="left" w:pos="1080"/>
                <w:tab w:val="left" w:pos="1440"/>
                <w:tab w:val="left" w:pos="1890"/>
                <w:tab w:val="left" w:pos="2340"/>
                <w:tab w:val="left" w:pos="2880"/>
                <w:tab w:val="left" w:pos="3240"/>
                <w:tab w:val="left" w:pos="3780"/>
              </w:tabs>
              <w:rPr>
                <w:rFonts w:ascii="TH SarabunPSK" w:hAnsi="TH SarabunPSK" w:cs="TH SarabunPSK"/>
                <w:sz w:val="30"/>
                <w:szCs w:val="30"/>
                <w:cs/>
              </w:rPr>
            </w:pPr>
          </w:p>
        </w:tc>
        <w:tc>
          <w:tcPr>
            <w:tcW w:w="2693" w:type="dxa"/>
            <w:tcBorders>
              <w:left w:val="single" w:color="auto" w:sz="4" w:space="0"/>
              <w:bottom w:val="single" w:color="auto" w:sz="4" w:space="0"/>
              <w:right w:val="single" w:color="auto" w:sz="4" w:space="0"/>
            </w:tcBorders>
          </w:tcPr>
          <w:p w:rsidRPr="00357A8D" w:rsidR="00573E2F" w:rsidRDefault="00573E2F" w14:paraId="4CAC8674"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cs/>
              </w:rPr>
            </w:pPr>
          </w:p>
        </w:tc>
        <w:tc>
          <w:tcPr>
            <w:tcW w:w="1276" w:type="dxa"/>
            <w:tcBorders>
              <w:left w:val="single" w:color="auto" w:sz="4" w:space="0"/>
              <w:bottom w:val="single" w:color="auto" w:sz="4" w:space="0"/>
              <w:right w:val="single" w:color="auto" w:sz="4" w:space="0"/>
            </w:tcBorders>
          </w:tcPr>
          <w:p w:rsidRPr="00357A8D" w:rsidR="00573E2F" w:rsidRDefault="00573E2F" w14:paraId="11AEEA48" w14:textId="6E1485E1">
            <w:pPr>
              <w:tabs>
                <w:tab w:val="left" w:pos="360"/>
                <w:tab w:val="left" w:pos="720"/>
                <w:tab w:val="left" w:pos="1080"/>
                <w:tab w:val="left" w:pos="1446"/>
                <w:tab w:val="left" w:pos="2340"/>
                <w:tab w:val="left" w:pos="2880"/>
                <w:tab w:val="left" w:pos="3240"/>
                <w:tab w:val="left" w:pos="3780"/>
              </w:tabs>
              <w:jc w:val="center"/>
              <w:rPr>
                <w:rFonts w:ascii="TH SarabunPSK" w:hAnsi="TH SarabunPSK" w:cs="TH SarabunPSK"/>
                <w:sz w:val="30"/>
                <w:szCs w:val="30"/>
              </w:rPr>
            </w:pPr>
            <w:del w:author="phetc" w:date="2023-02-15T10:44:00Z" w:id="2072">
              <w:r w:rsidRPr="00357A8D" w:rsidDel="00DA5C22">
                <w:rPr>
                  <w:rFonts w:ascii="TH SarabunPSK" w:hAnsi="TH SarabunPSK" w:cs="TH SarabunPSK"/>
                  <w:sz w:val="30"/>
                  <w:szCs w:val="30"/>
                </w:rPr>
                <w:delText>B</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4:00Z" w:id="2073">
              <w:r w:rsidRPr="00357A8D" w:rsidR="00DA5C22">
                <w:rPr>
                  <w:rFonts w:ascii="TH SarabunPSK" w:hAnsi="TH SarabunPSK" w:cs="TH SarabunPSK"/>
                  <w:sz w:val="30"/>
                  <w:szCs w:val="30"/>
                  <w:cs/>
                  <w:rPrChange w:author="PC" w:date="2023-03-31T11:41:00Z" w:id="2074">
                    <w:rPr>
                      <w:rFonts w:ascii="TH SarabunPSK" w:hAnsi="TH SarabunPSK" w:cs="TH SarabunPSK"/>
                      <w:color w:val="FF0000"/>
                      <w:sz w:val="30"/>
                      <w:szCs w:val="30"/>
                      <w:cs/>
                    </w:rPr>
                  </w:rPrChange>
                </w:rPr>
                <w:t>ศ.บ.</w:t>
              </w:r>
            </w:ins>
          </w:p>
        </w:tc>
        <w:tc>
          <w:tcPr>
            <w:tcW w:w="1418" w:type="dxa"/>
            <w:tcBorders>
              <w:left w:val="single" w:color="auto" w:sz="4" w:space="0"/>
              <w:bottom w:val="single" w:color="auto" w:sz="4" w:space="0"/>
              <w:right w:val="single" w:color="auto" w:sz="4" w:space="0"/>
            </w:tcBorders>
          </w:tcPr>
          <w:p w:rsidRPr="00357A8D" w:rsidR="00573E2F" w:rsidRDefault="00573E2F" w14:paraId="7E5E9356" w14:textId="60D7AF0D">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del w:author="phetc" w:date="2023-02-11T23:17:00Z" w:id="2075">
              <w:r w:rsidRPr="00357A8D" w:rsidDel="00D8615D">
                <w:rPr>
                  <w:rFonts w:ascii="TH SarabunPSK" w:hAnsi="TH SarabunPSK" w:cs="TH SarabunPSK"/>
                  <w:sz w:val="30"/>
                  <w:szCs w:val="30"/>
                </w:rPr>
                <w:delText>E</w:delText>
              </w:r>
            </w:del>
            <w:del w:author="phetc" w:date="2023-02-11T23:16:00Z" w:id="2076">
              <w:r w:rsidRPr="00357A8D" w:rsidDel="00D8615D">
                <w:rPr>
                  <w:rFonts w:ascii="TH SarabunPSK" w:hAnsi="TH SarabunPSK" w:cs="TH SarabunPSK"/>
                  <w:sz w:val="30"/>
                  <w:szCs w:val="30"/>
                </w:rPr>
                <w:delText>conomics</w:delText>
              </w:r>
            </w:del>
            <w:ins w:author="phetc" w:date="2023-02-11T23:17:00Z" w:id="2077">
              <w:r w:rsidRPr="00357A8D" w:rsidR="00D8615D">
                <w:rPr>
                  <w:rFonts w:ascii="TH SarabunPSK" w:hAnsi="TH SarabunPSK" w:cs="TH SarabunPSK"/>
                  <w:sz w:val="30"/>
                  <w:szCs w:val="30"/>
                  <w:cs/>
                  <w:rPrChange w:author="PC" w:date="2023-03-31T11:41:00Z" w:id="2078">
                    <w:rPr>
                      <w:rFonts w:ascii="TH SarabunPSK" w:hAnsi="TH SarabunPSK" w:cs="TH SarabunPSK"/>
                      <w:color w:val="FF0000"/>
                      <w:sz w:val="30"/>
                      <w:szCs w:val="30"/>
                      <w:cs/>
                    </w:rPr>
                  </w:rPrChange>
                </w:rPr>
                <w:t>เศรษฐศาสตร์</w:t>
              </w:r>
            </w:ins>
          </w:p>
        </w:tc>
        <w:tc>
          <w:tcPr>
            <w:tcW w:w="4394" w:type="dxa"/>
            <w:tcBorders>
              <w:left w:val="single" w:color="auto" w:sz="4" w:space="0"/>
              <w:bottom w:val="single" w:color="auto" w:sz="4" w:space="0"/>
              <w:right w:val="single" w:color="auto" w:sz="4" w:space="0"/>
            </w:tcBorders>
          </w:tcPr>
          <w:p w:rsidRPr="00357A8D" w:rsidR="00573E2F" w:rsidRDefault="005E7409" w14:paraId="0D473984" w14:textId="5EE01EF6">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Change w:author="PC" w:date="2023-03-31T11:41:00Z" w:id="2079">
                  <w:rPr>
                    <w:rFonts w:ascii="TH SarabunPSK" w:hAnsi="TH SarabunPSK" w:cs="TH SarabunPSK"/>
                    <w:color w:val="000000"/>
                    <w:sz w:val="30"/>
                    <w:szCs w:val="30"/>
                  </w:rPr>
                </w:rPrChange>
              </w:rPr>
            </w:pPr>
            <w:ins w:author="phetc" w:date="2023-02-11T23:18:00Z" w:id="2080">
              <w:r w:rsidRPr="00357A8D">
                <w:rPr>
                  <w:rFonts w:ascii="TH SarabunPSK" w:hAnsi="TH SarabunPSK" w:cs="TH SarabunPSK"/>
                  <w:sz w:val="30"/>
                  <w:szCs w:val="30"/>
                  <w:cs/>
                  <w:rPrChange w:author="PC" w:date="2023-03-31T11:41:00Z" w:id="2081">
                    <w:rPr>
                      <w:rFonts w:ascii="TH SarabunPSK" w:hAnsi="TH SarabunPSK" w:cs="TH SarabunPSK"/>
                      <w:color w:val="FF0000"/>
                      <w:sz w:val="30"/>
                      <w:szCs w:val="30"/>
                      <w:cs/>
                    </w:rPr>
                  </w:rPrChange>
                </w:rPr>
                <w:t xml:space="preserve"> </w:t>
              </w:r>
            </w:ins>
            <w:del w:author="phetc" w:date="2023-02-11T23:09:00Z" w:id="2082">
              <w:r w:rsidRPr="00357A8D" w:rsidDel="00D8615D" w:rsidR="0025414C">
                <w:rPr>
                  <w:rFonts w:ascii="TH SarabunPSK" w:hAnsi="TH SarabunPSK" w:cs="TH SarabunPSK"/>
                  <w:sz w:val="30"/>
                  <w:szCs w:val="30"/>
                </w:rPr>
                <w:delText>Thammasat University</w:delText>
              </w:r>
              <w:r w:rsidRPr="00357A8D" w:rsidDel="00D8615D" w:rsidR="00C47B18">
                <w:rPr>
                  <w:rFonts w:ascii="TH SarabunPSK" w:hAnsi="TH SarabunPSK" w:cs="TH SarabunPSK"/>
                  <w:sz w:val="30"/>
                  <w:szCs w:val="30"/>
                </w:rPr>
                <w:delText>,</w:delText>
              </w:r>
              <w:r w:rsidRPr="00357A8D" w:rsidDel="00D8615D" w:rsidR="0025414C">
                <w:rPr>
                  <w:rFonts w:ascii="TH SarabunPSK" w:hAnsi="TH SarabunPSK" w:cs="TH SarabunPSK"/>
                  <w:sz w:val="30"/>
                  <w:szCs w:val="30"/>
                </w:rPr>
                <w:delText xml:space="preserve"> Thailand</w:delText>
              </w:r>
            </w:del>
            <w:ins w:author="phetc" w:date="2023-02-11T23:09:00Z" w:id="2083">
              <w:r w:rsidRPr="00357A8D" w:rsidR="00D8615D">
                <w:rPr>
                  <w:rFonts w:ascii="TH SarabunPSK" w:hAnsi="TH SarabunPSK" w:cs="TH SarabunPSK"/>
                  <w:noProof/>
                  <w:sz w:val="28"/>
                  <w:cs/>
                </w:rPr>
                <w:t>มหาวิทยาลัยธรรมศาสตร์</w:t>
              </w:r>
            </w:ins>
          </w:p>
        </w:tc>
        <w:tc>
          <w:tcPr>
            <w:tcW w:w="992" w:type="dxa"/>
            <w:tcBorders>
              <w:left w:val="single" w:color="auto" w:sz="4" w:space="0"/>
              <w:bottom w:val="single" w:color="auto" w:sz="4" w:space="0"/>
              <w:right w:val="single" w:color="auto" w:sz="4" w:space="0"/>
            </w:tcBorders>
          </w:tcPr>
          <w:p w:rsidRPr="00357A8D" w:rsidR="00573E2F" w:rsidRDefault="00C47B18" w14:paraId="00762665" w14:textId="14FF4E33">
            <w:pPr>
              <w:tabs>
                <w:tab w:val="left" w:pos="360"/>
                <w:tab w:val="left" w:pos="720"/>
                <w:tab w:val="left" w:pos="1080"/>
                <w:tab w:val="left" w:pos="1440"/>
                <w:tab w:val="left" w:pos="1890"/>
                <w:tab w:val="left" w:pos="2340"/>
                <w:tab w:val="left" w:pos="2880"/>
                <w:tab w:val="left" w:pos="3240"/>
                <w:tab w:val="left" w:pos="3780"/>
              </w:tabs>
              <w:jc w:val="center"/>
              <w:rPr>
                <w:rFonts w:ascii="TH SarabunPSK" w:hAnsi="TH SarabunPSK" w:cs="TH SarabunPSK"/>
                <w:sz w:val="30"/>
                <w:szCs w:val="30"/>
                <w:cs/>
              </w:rPr>
            </w:pPr>
            <w:del w:author="phetc" w:date="2023-02-11T23:08:00Z" w:id="2084">
              <w:r w:rsidRPr="00357A8D" w:rsidDel="00D8615D">
                <w:rPr>
                  <w:rFonts w:ascii="TH SarabunPSK" w:hAnsi="TH SarabunPSK" w:cs="TH SarabunPSK"/>
                  <w:sz w:val="30"/>
                  <w:szCs w:val="30"/>
                </w:rPr>
                <w:delText>2005</w:delText>
              </w:r>
            </w:del>
            <w:ins w:author="phetc" w:date="2023-02-11T23:08:00Z" w:id="2085">
              <w:r w:rsidRPr="00357A8D" w:rsidR="00AD679D">
                <w:rPr>
                  <w:rFonts w:ascii="TH SarabunPSK" w:hAnsi="TH SarabunPSK" w:cs="TH SarabunPSK"/>
                  <w:sz w:val="30"/>
                  <w:szCs w:val="30"/>
                  <w:cs/>
                  <w:rPrChange w:author="PC" w:date="2023-03-31T11:41:00Z" w:id="2086">
                    <w:rPr>
                      <w:rFonts w:ascii="TH SarabunPSK" w:hAnsi="TH SarabunPSK" w:cs="TH SarabunPSK"/>
                      <w:color w:val="FF0000"/>
                      <w:sz w:val="30"/>
                      <w:szCs w:val="30"/>
                      <w:cs/>
                    </w:rPr>
                  </w:rPrChange>
                </w:rPr>
                <w:t>2548</w:t>
              </w:r>
            </w:ins>
          </w:p>
        </w:tc>
      </w:tr>
      <w:tr w:rsidRPr="00357A8D" w:rsidR="00567CE2" w:rsidTr="0025414C" w14:paraId="44291A50" w14:textId="77777777">
        <w:trPr>
          <w:cantSplit/>
        </w:trPr>
        <w:tc>
          <w:tcPr>
            <w:tcW w:w="851" w:type="dxa"/>
            <w:tcBorders>
              <w:top w:val="single" w:color="auto" w:sz="4" w:space="0"/>
              <w:left w:val="single" w:color="auto" w:sz="4" w:space="0"/>
              <w:right w:val="single" w:color="auto" w:sz="4" w:space="0"/>
            </w:tcBorders>
          </w:tcPr>
          <w:p w:rsidRPr="00357A8D" w:rsidR="00573E2F" w:rsidRDefault="00573E2F" w14:paraId="03985BE6"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357A8D">
              <w:rPr>
                <w:rFonts w:ascii="TH Sarabun New" w:hAnsi="TH Sarabun New" w:cs="TH Sarabun New"/>
                <w:sz w:val="30"/>
                <w:szCs w:val="30"/>
                <w:cs/>
              </w:rPr>
              <w:t>4.</w:t>
            </w:r>
          </w:p>
        </w:tc>
        <w:tc>
          <w:tcPr>
            <w:tcW w:w="2126" w:type="dxa"/>
            <w:tcBorders>
              <w:top w:val="single" w:color="auto" w:sz="4" w:space="0"/>
              <w:left w:val="single" w:color="auto" w:sz="4" w:space="0"/>
              <w:right w:val="single" w:color="auto" w:sz="4" w:space="0"/>
            </w:tcBorders>
          </w:tcPr>
          <w:p w:rsidRPr="00357A8D" w:rsidR="00573E2F" w:rsidRDefault="000005E7" w14:paraId="070A2E0C" w14:textId="2E49B921">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r w:rsidRPr="00357A8D">
              <w:rPr>
                <w:rFonts w:ascii="TH SarabunPSK" w:hAnsi="TH SarabunPSK" w:cs="TH SarabunPSK"/>
                <w:sz w:val="30"/>
                <w:szCs w:val="30"/>
                <w:cs/>
              </w:rPr>
              <w:t xml:space="preserve">รองศาสตราจารย์ </w:t>
            </w:r>
            <w:ins w:author="Jenjira O-cha" w:date="2023-02-08T15:51:00Z" w:id="2087">
              <w:r w:rsidRPr="00357A8D" w:rsidR="00D860EE">
                <w:rPr>
                  <w:rFonts w:ascii="TH SarabunPSK" w:hAnsi="TH SarabunPSK" w:cs="TH SarabunPSK"/>
                  <w:sz w:val="30"/>
                  <w:szCs w:val="30"/>
                  <w:cs/>
                </w:rPr>
                <w:t>ดร.</w:t>
              </w:r>
            </w:ins>
          </w:p>
        </w:tc>
        <w:tc>
          <w:tcPr>
            <w:tcW w:w="2693" w:type="dxa"/>
            <w:tcBorders>
              <w:top w:val="single" w:color="auto" w:sz="4" w:space="0"/>
              <w:left w:val="single" w:color="auto" w:sz="4" w:space="0"/>
              <w:right w:val="single" w:color="auto" w:sz="4" w:space="0"/>
            </w:tcBorders>
          </w:tcPr>
          <w:p w:rsidRPr="00357A8D" w:rsidR="00573E2F" w:rsidRDefault="00573E2F" w14:paraId="2C952B46"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r w:rsidRPr="00357A8D">
              <w:rPr>
                <w:rFonts w:ascii="TH SarabunPSK" w:hAnsi="TH SarabunPSK" w:cs="TH SarabunPSK"/>
                <w:sz w:val="30"/>
                <w:szCs w:val="30"/>
                <w:cs/>
              </w:rPr>
              <w:t>ศศิวิมล วรุณศิริ ปวีณวัฒน์</w:t>
            </w:r>
          </w:p>
        </w:tc>
        <w:tc>
          <w:tcPr>
            <w:tcW w:w="1276" w:type="dxa"/>
            <w:tcBorders>
              <w:top w:val="single" w:color="auto" w:sz="4" w:space="0"/>
              <w:left w:val="single" w:color="auto" w:sz="4" w:space="0"/>
              <w:right w:val="single" w:color="auto" w:sz="4" w:space="0"/>
            </w:tcBorders>
          </w:tcPr>
          <w:p w:rsidRPr="00357A8D" w:rsidR="00573E2F" w:rsidRDefault="00573E2F" w14:paraId="71A9D6A5" w14:textId="77777777">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357A8D">
              <w:rPr>
                <w:rFonts w:ascii="TH SarabunPSK" w:hAnsi="TH SarabunPSK" w:cs="TH SarabunPSK"/>
                <w:sz w:val="30"/>
                <w:szCs w:val="30"/>
              </w:rPr>
              <w:t>Ph</w:t>
            </w:r>
            <w:r w:rsidRPr="00357A8D">
              <w:rPr>
                <w:rFonts w:ascii="TH SarabunPSK" w:hAnsi="TH SarabunPSK" w:cs="TH SarabunPSK"/>
                <w:sz w:val="30"/>
                <w:szCs w:val="30"/>
                <w:cs/>
              </w:rPr>
              <w:t>.</w:t>
            </w:r>
            <w:r w:rsidRPr="00357A8D">
              <w:rPr>
                <w:rFonts w:ascii="TH SarabunPSK" w:hAnsi="TH SarabunPSK" w:cs="TH SarabunPSK"/>
                <w:sz w:val="30"/>
                <w:szCs w:val="30"/>
              </w:rPr>
              <w:t>D</w:t>
            </w:r>
            <w:r w:rsidRPr="00357A8D">
              <w:rPr>
                <w:rFonts w:ascii="TH SarabunPSK" w:hAnsi="TH SarabunPSK" w:cs="TH SarabunPSK"/>
                <w:sz w:val="30"/>
                <w:szCs w:val="30"/>
                <w:cs/>
              </w:rPr>
              <w:t>.</w:t>
            </w:r>
          </w:p>
        </w:tc>
        <w:tc>
          <w:tcPr>
            <w:tcW w:w="1418" w:type="dxa"/>
            <w:tcBorders>
              <w:top w:val="single" w:color="auto" w:sz="4" w:space="0"/>
              <w:left w:val="single" w:color="auto" w:sz="4" w:space="0"/>
              <w:right w:val="single" w:color="auto" w:sz="4" w:space="0"/>
            </w:tcBorders>
          </w:tcPr>
          <w:p w:rsidRPr="00357A8D" w:rsidR="00573E2F" w:rsidRDefault="00573E2F" w14:paraId="1B9C7D51"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
              <w:t>Economics</w:t>
            </w:r>
          </w:p>
        </w:tc>
        <w:tc>
          <w:tcPr>
            <w:tcW w:w="4394" w:type="dxa"/>
            <w:tcBorders>
              <w:top w:val="single" w:color="auto" w:sz="4" w:space="0"/>
              <w:left w:val="single" w:color="auto" w:sz="4" w:space="0"/>
              <w:right w:val="single" w:color="auto" w:sz="4" w:space="0"/>
            </w:tcBorders>
          </w:tcPr>
          <w:p w:rsidRPr="00357A8D" w:rsidR="00573E2F" w:rsidRDefault="00573E2F" w14:paraId="5D804C30"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Change w:author="PC" w:date="2023-03-31T11:41:00Z" w:id="2088">
                  <w:rPr>
                    <w:rFonts w:ascii="TH SarabunPSK" w:hAnsi="TH SarabunPSK" w:cs="TH SarabunPSK"/>
                    <w:color w:val="000000"/>
                    <w:sz w:val="30"/>
                    <w:szCs w:val="30"/>
                  </w:rPr>
                </w:rPrChange>
              </w:rPr>
              <w:t>University of Colorado, Boulder, U</w:t>
            </w:r>
            <w:r w:rsidRPr="00357A8D" w:rsidR="009A4E26">
              <w:rPr>
                <w:rFonts w:ascii="TH SarabunPSK" w:hAnsi="TH SarabunPSK" w:cs="TH SarabunPSK"/>
                <w:sz w:val="30"/>
                <w:szCs w:val="30"/>
                <w:cs/>
                <w:rPrChange w:author="PC" w:date="2023-03-31T11:41:00Z" w:id="2089">
                  <w:rPr>
                    <w:rFonts w:ascii="TH SarabunPSK" w:hAnsi="TH SarabunPSK" w:cs="TH SarabunPSK"/>
                    <w:color w:val="000000"/>
                    <w:sz w:val="30"/>
                    <w:szCs w:val="30"/>
                    <w:cs/>
                  </w:rPr>
                </w:rPrChange>
              </w:rPr>
              <w:t>.</w:t>
            </w:r>
            <w:r w:rsidRPr="00357A8D">
              <w:rPr>
                <w:rFonts w:ascii="TH SarabunPSK" w:hAnsi="TH SarabunPSK" w:cs="TH SarabunPSK"/>
                <w:sz w:val="30"/>
                <w:szCs w:val="30"/>
                <w:rPrChange w:author="PC" w:date="2023-03-31T11:41:00Z" w:id="2090">
                  <w:rPr>
                    <w:rFonts w:ascii="TH SarabunPSK" w:hAnsi="TH SarabunPSK" w:cs="TH SarabunPSK"/>
                    <w:color w:val="000000"/>
                    <w:sz w:val="30"/>
                    <w:szCs w:val="30"/>
                  </w:rPr>
                </w:rPrChange>
              </w:rPr>
              <w:t>S</w:t>
            </w:r>
            <w:r w:rsidRPr="00357A8D" w:rsidR="009A4E26">
              <w:rPr>
                <w:rFonts w:ascii="TH SarabunPSK" w:hAnsi="TH SarabunPSK" w:cs="TH SarabunPSK"/>
                <w:sz w:val="30"/>
                <w:szCs w:val="30"/>
                <w:cs/>
                <w:rPrChange w:author="PC" w:date="2023-03-31T11:41:00Z" w:id="2091">
                  <w:rPr>
                    <w:rFonts w:ascii="TH SarabunPSK" w:hAnsi="TH SarabunPSK" w:cs="TH SarabunPSK"/>
                    <w:color w:val="000000"/>
                    <w:sz w:val="30"/>
                    <w:szCs w:val="30"/>
                    <w:cs/>
                  </w:rPr>
                </w:rPrChange>
              </w:rPr>
              <w:t>.</w:t>
            </w:r>
            <w:r w:rsidRPr="00357A8D">
              <w:rPr>
                <w:rFonts w:ascii="TH SarabunPSK" w:hAnsi="TH SarabunPSK" w:cs="TH SarabunPSK"/>
                <w:sz w:val="30"/>
                <w:szCs w:val="30"/>
                <w:rPrChange w:author="PC" w:date="2023-03-31T11:41:00Z" w:id="2092">
                  <w:rPr>
                    <w:rFonts w:ascii="TH SarabunPSK" w:hAnsi="TH SarabunPSK" w:cs="TH SarabunPSK"/>
                    <w:color w:val="000000"/>
                    <w:sz w:val="30"/>
                    <w:szCs w:val="30"/>
                  </w:rPr>
                </w:rPrChange>
              </w:rPr>
              <w:t>A</w:t>
            </w:r>
          </w:p>
        </w:tc>
        <w:tc>
          <w:tcPr>
            <w:tcW w:w="992" w:type="dxa"/>
            <w:tcBorders>
              <w:top w:val="single" w:color="auto" w:sz="4" w:space="0"/>
              <w:left w:val="single" w:color="auto" w:sz="4" w:space="0"/>
              <w:right w:val="single" w:color="auto" w:sz="4" w:space="0"/>
            </w:tcBorders>
          </w:tcPr>
          <w:p w:rsidRPr="00357A8D" w:rsidR="00573E2F" w:rsidRDefault="00573E2F" w14:paraId="1DF7BD62" w14:textId="39D7D1D2">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0:00Z" w:id="2093">
              <w:r w:rsidRPr="00357A8D" w:rsidDel="00D8615D">
                <w:rPr>
                  <w:rFonts w:ascii="TH SarabunPSK" w:hAnsi="TH SarabunPSK" w:cs="TH SarabunPSK"/>
                  <w:sz w:val="30"/>
                  <w:szCs w:val="30"/>
                  <w:cs/>
                </w:rPr>
                <w:delText>2010</w:delText>
              </w:r>
            </w:del>
            <w:ins w:author="phetc" w:date="2023-02-11T23:09:00Z" w:id="2094">
              <w:r w:rsidRPr="00357A8D" w:rsidR="00D8615D">
                <w:rPr>
                  <w:rFonts w:ascii="TH SarabunPSK" w:hAnsi="TH SarabunPSK" w:cs="TH SarabunPSK"/>
                  <w:sz w:val="30"/>
                  <w:szCs w:val="30"/>
                  <w:cs/>
                  <w:rPrChange w:author="PC" w:date="2023-03-31T11:41:00Z" w:id="2095">
                    <w:rPr>
                      <w:rFonts w:ascii="TH SarabunPSK" w:hAnsi="TH SarabunPSK" w:cs="TH SarabunPSK"/>
                      <w:color w:val="FF0000"/>
                      <w:sz w:val="30"/>
                      <w:szCs w:val="30"/>
                      <w:cs/>
                    </w:rPr>
                  </w:rPrChange>
                </w:rPr>
                <w:t>2553</w:t>
              </w:r>
            </w:ins>
          </w:p>
        </w:tc>
      </w:tr>
      <w:tr w:rsidRPr="00357A8D" w:rsidR="00567CE2" w:rsidTr="00BB750F" w14:paraId="6A590D7E" w14:textId="77777777">
        <w:trPr>
          <w:cantSplit/>
        </w:trPr>
        <w:tc>
          <w:tcPr>
            <w:tcW w:w="851" w:type="dxa"/>
            <w:tcBorders>
              <w:left w:val="single" w:color="auto" w:sz="4" w:space="0"/>
              <w:right w:val="single" w:color="auto" w:sz="4" w:space="0"/>
            </w:tcBorders>
          </w:tcPr>
          <w:p w:rsidRPr="00357A8D" w:rsidR="00573E2F" w:rsidRDefault="00573E2F" w14:paraId="77E3545D"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right w:val="single" w:color="auto" w:sz="4" w:space="0"/>
            </w:tcBorders>
          </w:tcPr>
          <w:p w:rsidRPr="00357A8D" w:rsidR="00573E2F" w:rsidRDefault="00573E2F" w14:paraId="672863CD"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p>
        </w:tc>
        <w:tc>
          <w:tcPr>
            <w:tcW w:w="2693" w:type="dxa"/>
            <w:tcBorders>
              <w:left w:val="single" w:color="auto" w:sz="4" w:space="0"/>
              <w:right w:val="single" w:color="auto" w:sz="4" w:space="0"/>
            </w:tcBorders>
          </w:tcPr>
          <w:p w:rsidRPr="00357A8D" w:rsidR="00573E2F" w:rsidRDefault="00573E2F" w14:paraId="13899E98"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right w:val="single" w:color="auto" w:sz="4" w:space="0"/>
            </w:tcBorders>
          </w:tcPr>
          <w:p w:rsidRPr="00357A8D" w:rsidR="00573E2F" w:rsidRDefault="00573E2F" w14:paraId="2195EF02" w14:textId="77777777">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357A8D">
              <w:rPr>
                <w:rFonts w:ascii="TH SarabunPSK" w:hAnsi="TH SarabunPSK" w:cs="TH SarabunPSK"/>
                <w:sz w:val="30"/>
                <w:szCs w:val="30"/>
              </w:rPr>
              <w:t>M</w:t>
            </w:r>
            <w:r w:rsidRPr="00357A8D">
              <w:rPr>
                <w:rFonts w:ascii="TH SarabunPSK" w:hAnsi="TH SarabunPSK" w:cs="TH SarabunPSK"/>
                <w:sz w:val="30"/>
                <w:szCs w:val="30"/>
                <w:cs/>
              </w:rPr>
              <w:t>.</w:t>
            </w:r>
            <w:r w:rsidRPr="00357A8D">
              <w:rPr>
                <w:rFonts w:ascii="TH SarabunPSK" w:hAnsi="TH SarabunPSK" w:cs="TH SarabunPSK"/>
                <w:sz w:val="30"/>
                <w:szCs w:val="30"/>
              </w:rPr>
              <w:t>A</w:t>
            </w:r>
            <w:r w:rsidRPr="00357A8D">
              <w:rPr>
                <w:rFonts w:ascii="TH SarabunPSK" w:hAnsi="TH SarabunPSK" w:cs="TH SarabunPSK"/>
                <w:sz w:val="30"/>
                <w:szCs w:val="30"/>
                <w:cs/>
              </w:rPr>
              <w:t>.</w:t>
            </w:r>
          </w:p>
        </w:tc>
        <w:tc>
          <w:tcPr>
            <w:tcW w:w="1418" w:type="dxa"/>
            <w:tcBorders>
              <w:left w:val="single" w:color="auto" w:sz="4" w:space="0"/>
              <w:right w:val="single" w:color="auto" w:sz="4" w:space="0"/>
            </w:tcBorders>
          </w:tcPr>
          <w:p w:rsidRPr="00357A8D" w:rsidR="00573E2F" w:rsidRDefault="00573E2F" w14:paraId="0FFEE5A3"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
              <w:t>Economics</w:t>
            </w:r>
          </w:p>
        </w:tc>
        <w:tc>
          <w:tcPr>
            <w:tcW w:w="4394" w:type="dxa"/>
            <w:tcBorders>
              <w:left w:val="single" w:color="auto" w:sz="4" w:space="0"/>
              <w:right w:val="single" w:color="auto" w:sz="4" w:space="0"/>
            </w:tcBorders>
          </w:tcPr>
          <w:p w:rsidRPr="00357A8D" w:rsidR="00573E2F" w:rsidRDefault="00573E2F" w14:paraId="40BC63C0"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Change w:author="PC" w:date="2023-03-31T11:41:00Z" w:id="2096">
                  <w:rPr>
                    <w:rFonts w:ascii="TH SarabunPSK" w:hAnsi="TH SarabunPSK" w:cs="TH SarabunPSK"/>
                    <w:color w:val="000000"/>
                    <w:sz w:val="30"/>
                    <w:szCs w:val="30"/>
                  </w:rPr>
                </w:rPrChange>
              </w:rPr>
              <w:t>University of Colorado, Boulder, U</w:t>
            </w:r>
            <w:r w:rsidRPr="00357A8D" w:rsidR="009A4E26">
              <w:rPr>
                <w:rFonts w:ascii="TH SarabunPSK" w:hAnsi="TH SarabunPSK" w:cs="TH SarabunPSK"/>
                <w:sz w:val="30"/>
                <w:szCs w:val="30"/>
                <w:cs/>
                <w:rPrChange w:author="PC" w:date="2023-03-31T11:41:00Z" w:id="2097">
                  <w:rPr>
                    <w:rFonts w:ascii="TH SarabunPSK" w:hAnsi="TH SarabunPSK" w:cs="TH SarabunPSK"/>
                    <w:color w:val="000000"/>
                    <w:sz w:val="30"/>
                    <w:szCs w:val="30"/>
                    <w:cs/>
                  </w:rPr>
                </w:rPrChange>
              </w:rPr>
              <w:t>.</w:t>
            </w:r>
            <w:r w:rsidRPr="00357A8D">
              <w:rPr>
                <w:rFonts w:ascii="TH SarabunPSK" w:hAnsi="TH SarabunPSK" w:cs="TH SarabunPSK"/>
                <w:sz w:val="30"/>
                <w:szCs w:val="30"/>
                <w:rPrChange w:author="PC" w:date="2023-03-31T11:41:00Z" w:id="2098">
                  <w:rPr>
                    <w:rFonts w:ascii="TH SarabunPSK" w:hAnsi="TH SarabunPSK" w:cs="TH SarabunPSK"/>
                    <w:color w:val="000000"/>
                    <w:sz w:val="30"/>
                    <w:szCs w:val="30"/>
                  </w:rPr>
                </w:rPrChange>
              </w:rPr>
              <w:t>S</w:t>
            </w:r>
            <w:r w:rsidRPr="00357A8D" w:rsidR="009A4E26">
              <w:rPr>
                <w:rFonts w:ascii="TH SarabunPSK" w:hAnsi="TH SarabunPSK" w:cs="TH SarabunPSK"/>
                <w:sz w:val="30"/>
                <w:szCs w:val="30"/>
                <w:cs/>
                <w:rPrChange w:author="PC" w:date="2023-03-31T11:41:00Z" w:id="2099">
                  <w:rPr>
                    <w:rFonts w:ascii="TH SarabunPSK" w:hAnsi="TH SarabunPSK" w:cs="TH SarabunPSK"/>
                    <w:color w:val="000000"/>
                    <w:sz w:val="30"/>
                    <w:szCs w:val="30"/>
                    <w:cs/>
                  </w:rPr>
                </w:rPrChange>
              </w:rPr>
              <w:t>.</w:t>
            </w:r>
            <w:r w:rsidRPr="00357A8D">
              <w:rPr>
                <w:rFonts w:ascii="TH SarabunPSK" w:hAnsi="TH SarabunPSK" w:cs="TH SarabunPSK"/>
                <w:sz w:val="30"/>
                <w:szCs w:val="30"/>
                <w:rPrChange w:author="PC" w:date="2023-03-31T11:41:00Z" w:id="2100">
                  <w:rPr>
                    <w:rFonts w:ascii="TH SarabunPSK" w:hAnsi="TH SarabunPSK" w:cs="TH SarabunPSK"/>
                    <w:color w:val="000000"/>
                    <w:sz w:val="30"/>
                    <w:szCs w:val="30"/>
                  </w:rPr>
                </w:rPrChange>
              </w:rPr>
              <w:t>A</w:t>
            </w:r>
          </w:p>
        </w:tc>
        <w:tc>
          <w:tcPr>
            <w:tcW w:w="992" w:type="dxa"/>
            <w:tcBorders>
              <w:left w:val="single" w:color="auto" w:sz="4" w:space="0"/>
              <w:right w:val="single" w:color="auto" w:sz="4" w:space="0"/>
            </w:tcBorders>
          </w:tcPr>
          <w:p w:rsidRPr="00357A8D" w:rsidR="00573E2F" w:rsidRDefault="00573E2F" w14:paraId="164B85CF" w14:textId="0B3AB4F5">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0:00Z" w:id="2101">
              <w:r w:rsidRPr="00357A8D" w:rsidDel="00D8615D">
                <w:rPr>
                  <w:rFonts w:ascii="TH SarabunPSK" w:hAnsi="TH SarabunPSK" w:cs="TH SarabunPSK"/>
                  <w:sz w:val="30"/>
                  <w:szCs w:val="30"/>
                  <w:cs/>
                </w:rPr>
                <w:delText>2007</w:delText>
              </w:r>
            </w:del>
            <w:ins w:author="phetc" w:date="2023-02-11T23:09:00Z" w:id="2102">
              <w:r w:rsidRPr="00357A8D" w:rsidR="00D8615D">
                <w:rPr>
                  <w:rFonts w:ascii="TH SarabunPSK" w:hAnsi="TH SarabunPSK" w:cs="TH SarabunPSK"/>
                  <w:sz w:val="30"/>
                  <w:szCs w:val="30"/>
                  <w:cs/>
                  <w:rPrChange w:author="PC" w:date="2023-03-31T11:41:00Z" w:id="2103">
                    <w:rPr>
                      <w:rFonts w:ascii="TH SarabunPSK" w:hAnsi="TH SarabunPSK" w:cs="TH SarabunPSK"/>
                      <w:color w:val="FF0000"/>
                      <w:sz w:val="30"/>
                      <w:szCs w:val="30"/>
                      <w:cs/>
                    </w:rPr>
                  </w:rPrChange>
                </w:rPr>
                <w:t>2550</w:t>
              </w:r>
            </w:ins>
          </w:p>
        </w:tc>
      </w:tr>
      <w:tr w:rsidRPr="00357A8D" w:rsidR="00567CE2" w:rsidTr="00BB750F" w14:paraId="1ADA99EB" w14:textId="77777777">
        <w:trPr>
          <w:cantSplit/>
        </w:trPr>
        <w:tc>
          <w:tcPr>
            <w:tcW w:w="851" w:type="dxa"/>
            <w:tcBorders>
              <w:left w:val="single" w:color="auto" w:sz="4" w:space="0"/>
              <w:right w:val="single" w:color="auto" w:sz="4" w:space="0"/>
            </w:tcBorders>
          </w:tcPr>
          <w:p w:rsidRPr="00357A8D" w:rsidR="00573E2F" w:rsidRDefault="00573E2F" w14:paraId="75679CEC"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right w:val="single" w:color="auto" w:sz="4" w:space="0"/>
            </w:tcBorders>
          </w:tcPr>
          <w:p w:rsidRPr="00357A8D" w:rsidR="00573E2F" w:rsidRDefault="00573E2F" w14:paraId="22FBF722"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p>
        </w:tc>
        <w:tc>
          <w:tcPr>
            <w:tcW w:w="2693" w:type="dxa"/>
            <w:tcBorders>
              <w:left w:val="single" w:color="auto" w:sz="4" w:space="0"/>
              <w:right w:val="single" w:color="auto" w:sz="4" w:space="0"/>
            </w:tcBorders>
          </w:tcPr>
          <w:p w:rsidRPr="00357A8D" w:rsidR="00573E2F" w:rsidRDefault="00573E2F" w14:paraId="37448E52"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right w:val="single" w:color="auto" w:sz="4" w:space="0"/>
            </w:tcBorders>
          </w:tcPr>
          <w:p w:rsidRPr="00357A8D" w:rsidR="00573E2F" w:rsidRDefault="00573E2F" w14:paraId="5C14B7C1" w14:textId="77777777">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357A8D">
              <w:rPr>
                <w:rFonts w:ascii="TH SarabunPSK" w:hAnsi="TH SarabunPSK" w:cs="TH SarabunPSK"/>
                <w:sz w:val="30"/>
                <w:szCs w:val="30"/>
                <w:rPrChange w:author="PC" w:date="2023-03-31T11:41:00Z" w:id="2104">
                  <w:rPr>
                    <w:rFonts w:ascii="TH SarabunPSK" w:hAnsi="TH SarabunPSK" w:cs="TH SarabunPSK"/>
                    <w:color w:val="000000"/>
                    <w:sz w:val="30"/>
                    <w:szCs w:val="30"/>
                  </w:rPr>
                </w:rPrChange>
              </w:rPr>
              <w:t>M</w:t>
            </w:r>
            <w:r w:rsidRPr="00357A8D">
              <w:rPr>
                <w:rFonts w:ascii="TH SarabunPSK" w:hAnsi="TH SarabunPSK" w:cs="TH SarabunPSK"/>
                <w:sz w:val="30"/>
                <w:szCs w:val="30"/>
                <w:cs/>
                <w:rPrChange w:author="PC" w:date="2023-03-31T11:41:00Z" w:id="2105">
                  <w:rPr>
                    <w:rFonts w:ascii="TH SarabunPSK" w:hAnsi="TH SarabunPSK" w:cs="TH SarabunPSK"/>
                    <w:color w:val="000000"/>
                    <w:sz w:val="30"/>
                    <w:szCs w:val="30"/>
                    <w:cs/>
                  </w:rPr>
                </w:rPrChange>
              </w:rPr>
              <w:t>.</w:t>
            </w:r>
            <w:r w:rsidRPr="00357A8D">
              <w:rPr>
                <w:rFonts w:ascii="TH SarabunPSK" w:hAnsi="TH SarabunPSK" w:cs="TH SarabunPSK"/>
                <w:sz w:val="30"/>
                <w:szCs w:val="30"/>
                <w:rPrChange w:author="PC" w:date="2023-03-31T11:41:00Z" w:id="2106">
                  <w:rPr>
                    <w:rFonts w:ascii="TH SarabunPSK" w:hAnsi="TH SarabunPSK" w:cs="TH SarabunPSK"/>
                    <w:color w:val="000000"/>
                    <w:sz w:val="30"/>
                    <w:szCs w:val="30"/>
                  </w:rPr>
                </w:rPrChange>
              </w:rPr>
              <w:t>AppEc</w:t>
            </w:r>
          </w:p>
        </w:tc>
        <w:tc>
          <w:tcPr>
            <w:tcW w:w="1418" w:type="dxa"/>
            <w:tcBorders>
              <w:left w:val="single" w:color="auto" w:sz="4" w:space="0"/>
              <w:right w:val="single" w:color="auto" w:sz="4" w:space="0"/>
            </w:tcBorders>
          </w:tcPr>
          <w:p w:rsidRPr="00357A8D" w:rsidR="00573E2F" w:rsidRDefault="00573E2F" w14:paraId="21DA4A65"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
              <w:t>Economics</w:t>
            </w:r>
          </w:p>
        </w:tc>
        <w:tc>
          <w:tcPr>
            <w:tcW w:w="4394" w:type="dxa"/>
            <w:tcBorders>
              <w:left w:val="single" w:color="auto" w:sz="4" w:space="0"/>
              <w:right w:val="single" w:color="auto" w:sz="4" w:space="0"/>
            </w:tcBorders>
          </w:tcPr>
          <w:p w:rsidRPr="00357A8D" w:rsidR="00573E2F" w:rsidRDefault="00573E2F" w14:paraId="4E64D204"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Change w:author="PC" w:date="2023-03-31T11:41:00Z" w:id="2107">
                  <w:rPr>
                    <w:rFonts w:ascii="TH SarabunPSK" w:hAnsi="TH SarabunPSK" w:cs="TH SarabunPSK"/>
                    <w:color w:val="000000"/>
                    <w:sz w:val="30"/>
                    <w:szCs w:val="30"/>
                  </w:rPr>
                </w:rPrChange>
              </w:rPr>
              <w:t>Monash University, Australia</w:t>
            </w:r>
          </w:p>
        </w:tc>
        <w:tc>
          <w:tcPr>
            <w:tcW w:w="992" w:type="dxa"/>
            <w:tcBorders>
              <w:left w:val="single" w:color="auto" w:sz="4" w:space="0"/>
              <w:right w:val="single" w:color="auto" w:sz="4" w:space="0"/>
            </w:tcBorders>
          </w:tcPr>
          <w:p w:rsidRPr="00357A8D" w:rsidR="00573E2F" w:rsidRDefault="00573E2F" w14:paraId="0CD9CEAE" w14:textId="56F65454">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0:00Z" w:id="2108">
              <w:r w:rsidRPr="00357A8D" w:rsidDel="00D8615D">
                <w:rPr>
                  <w:rFonts w:ascii="TH SarabunPSK" w:hAnsi="TH SarabunPSK" w:cs="TH SarabunPSK"/>
                  <w:sz w:val="30"/>
                  <w:szCs w:val="30"/>
                  <w:cs/>
                </w:rPr>
                <w:delText>2002</w:delText>
              </w:r>
            </w:del>
            <w:ins w:author="phetc" w:date="2023-02-11T23:10:00Z" w:id="2109">
              <w:r w:rsidRPr="00357A8D" w:rsidR="00D8615D">
                <w:rPr>
                  <w:rFonts w:ascii="TH SarabunPSK" w:hAnsi="TH SarabunPSK" w:cs="TH SarabunPSK"/>
                  <w:sz w:val="30"/>
                  <w:szCs w:val="30"/>
                  <w:cs/>
                  <w:rPrChange w:author="PC" w:date="2023-03-31T11:41:00Z" w:id="2110">
                    <w:rPr>
                      <w:rFonts w:ascii="TH SarabunPSK" w:hAnsi="TH SarabunPSK" w:cs="TH SarabunPSK"/>
                      <w:color w:val="FF0000"/>
                      <w:sz w:val="30"/>
                      <w:szCs w:val="30"/>
                      <w:cs/>
                    </w:rPr>
                  </w:rPrChange>
                </w:rPr>
                <w:t>2545</w:t>
              </w:r>
            </w:ins>
          </w:p>
        </w:tc>
      </w:tr>
      <w:tr w:rsidRPr="00357A8D" w:rsidR="00567CE2" w:rsidTr="00BB750F" w14:paraId="77C7E25A" w14:textId="77777777">
        <w:trPr>
          <w:cantSplit/>
        </w:trPr>
        <w:tc>
          <w:tcPr>
            <w:tcW w:w="851" w:type="dxa"/>
            <w:tcBorders>
              <w:left w:val="single" w:color="auto" w:sz="4" w:space="0"/>
              <w:bottom w:val="single" w:color="auto" w:sz="4" w:space="0"/>
              <w:right w:val="single" w:color="auto" w:sz="4" w:space="0"/>
            </w:tcBorders>
          </w:tcPr>
          <w:p w:rsidRPr="00357A8D" w:rsidR="00573E2F" w:rsidRDefault="00573E2F" w14:paraId="4F4F8265"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bottom w:val="single" w:color="auto" w:sz="4" w:space="0"/>
              <w:right w:val="single" w:color="auto" w:sz="4" w:space="0"/>
            </w:tcBorders>
          </w:tcPr>
          <w:p w:rsidRPr="00357A8D" w:rsidR="00573E2F" w:rsidRDefault="00573E2F" w14:paraId="384A351C" w14:textId="77777777">
            <w:pPr>
              <w:tabs>
                <w:tab w:val="left" w:pos="360"/>
                <w:tab w:val="left" w:pos="720"/>
                <w:tab w:val="left" w:pos="1080"/>
                <w:tab w:val="left" w:pos="1440"/>
                <w:tab w:val="left" w:pos="1890"/>
                <w:tab w:val="left" w:pos="2340"/>
                <w:tab w:val="left" w:pos="2880"/>
                <w:tab w:val="left" w:pos="3240"/>
                <w:tab w:val="left" w:pos="3780"/>
              </w:tabs>
              <w:rPr>
                <w:rFonts w:ascii="TH Sarabun New" w:hAnsi="TH Sarabun New" w:cs="TH Sarabun New"/>
                <w:sz w:val="30"/>
                <w:szCs w:val="30"/>
                <w:cs/>
              </w:rPr>
            </w:pPr>
          </w:p>
        </w:tc>
        <w:tc>
          <w:tcPr>
            <w:tcW w:w="2693" w:type="dxa"/>
            <w:tcBorders>
              <w:left w:val="single" w:color="auto" w:sz="4" w:space="0"/>
              <w:bottom w:val="single" w:color="auto" w:sz="4" w:space="0"/>
              <w:right w:val="single" w:color="auto" w:sz="4" w:space="0"/>
            </w:tcBorders>
          </w:tcPr>
          <w:p w:rsidRPr="00357A8D" w:rsidR="00573E2F" w:rsidRDefault="00573E2F" w14:paraId="11E4338A"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bottom w:val="single" w:color="auto" w:sz="4" w:space="0"/>
              <w:right w:val="single" w:color="auto" w:sz="4" w:space="0"/>
            </w:tcBorders>
          </w:tcPr>
          <w:p w:rsidRPr="00357A8D" w:rsidR="00573E2F" w:rsidRDefault="00573E2F" w14:paraId="7A99E9BB" w14:textId="6F79C86B">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del w:author="phetc" w:date="2023-02-15T10:44:00Z" w:id="2111">
              <w:r w:rsidRPr="00357A8D" w:rsidDel="00DA5C22">
                <w:rPr>
                  <w:rFonts w:ascii="TH SarabunPSK" w:hAnsi="TH SarabunPSK" w:cs="TH SarabunPSK"/>
                  <w:sz w:val="30"/>
                  <w:szCs w:val="30"/>
                </w:rPr>
                <w:delText>B</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4:00Z" w:id="2112">
              <w:r w:rsidRPr="00357A8D" w:rsidR="00DA5C22">
                <w:rPr>
                  <w:rFonts w:ascii="TH SarabunPSK" w:hAnsi="TH SarabunPSK" w:cs="TH SarabunPSK"/>
                  <w:sz w:val="30"/>
                  <w:szCs w:val="30"/>
                  <w:cs/>
                  <w:rPrChange w:author="PC" w:date="2023-03-31T11:41:00Z" w:id="2113">
                    <w:rPr>
                      <w:rFonts w:ascii="TH SarabunPSK" w:hAnsi="TH SarabunPSK" w:cs="TH SarabunPSK"/>
                      <w:color w:val="FF0000"/>
                      <w:sz w:val="30"/>
                      <w:szCs w:val="30"/>
                      <w:cs/>
                    </w:rPr>
                  </w:rPrChange>
                </w:rPr>
                <w:t>ศ.บ.</w:t>
              </w:r>
            </w:ins>
          </w:p>
        </w:tc>
        <w:tc>
          <w:tcPr>
            <w:tcW w:w="1418" w:type="dxa"/>
            <w:tcBorders>
              <w:left w:val="single" w:color="auto" w:sz="4" w:space="0"/>
              <w:bottom w:val="single" w:color="auto" w:sz="4" w:space="0"/>
              <w:right w:val="single" w:color="auto" w:sz="4" w:space="0"/>
            </w:tcBorders>
          </w:tcPr>
          <w:p w:rsidRPr="00357A8D" w:rsidR="00573E2F" w:rsidRDefault="00573E2F" w14:paraId="7DA89867" w14:textId="733310E1">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6:00Z" w:id="2114">
              <w:r w:rsidRPr="00357A8D" w:rsidDel="00D8615D">
                <w:rPr>
                  <w:rFonts w:ascii="TH SarabunPSK" w:hAnsi="TH SarabunPSK" w:cs="TH SarabunPSK"/>
                  <w:sz w:val="30"/>
                  <w:szCs w:val="30"/>
                </w:rPr>
                <w:delText>Economics</w:delText>
              </w:r>
            </w:del>
            <w:ins w:author="phetc" w:date="2023-02-11T23:17:00Z" w:id="2115">
              <w:r w:rsidRPr="00357A8D" w:rsidR="00D8615D">
                <w:rPr>
                  <w:rFonts w:ascii="TH SarabunPSK" w:hAnsi="TH SarabunPSK" w:cs="TH SarabunPSK"/>
                  <w:sz w:val="30"/>
                  <w:szCs w:val="30"/>
                  <w:cs/>
                  <w:rPrChange w:author="PC" w:date="2023-03-31T11:41:00Z" w:id="2116">
                    <w:rPr>
                      <w:rFonts w:ascii="TH SarabunPSK" w:hAnsi="TH SarabunPSK" w:cs="TH SarabunPSK"/>
                      <w:color w:val="FF0000"/>
                      <w:sz w:val="30"/>
                      <w:szCs w:val="30"/>
                      <w:cs/>
                    </w:rPr>
                  </w:rPrChange>
                </w:rPr>
                <w:t>เศรษฐศาสตร์</w:t>
              </w:r>
            </w:ins>
          </w:p>
        </w:tc>
        <w:tc>
          <w:tcPr>
            <w:tcW w:w="4394" w:type="dxa"/>
            <w:tcBorders>
              <w:left w:val="single" w:color="auto" w:sz="4" w:space="0"/>
              <w:bottom w:val="single" w:color="auto" w:sz="4" w:space="0"/>
              <w:right w:val="single" w:color="auto" w:sz="4" w:space="0"/>
            </w:tcBorders>
          </w:tcPr>
          <w:p w:rsidRPr="00357A8D" w:rsidR="00573E2F" w:rsidRDefault="00573E2F" w14:paraId="47EB8FCB" w14:textId="4EFE48F8">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0:00Z" w:id="2117">
              <w:r w:rsidRPr="00357A8D" w:rsidDel="00D8615D">
                <w:rPr>
                  <w:rFonts w:ascii="TH SarabunPSK" w:hAnsi="TH SarabunPSK" w:cs="TH SarabunPSK"/>
                  <w:sz w:val="30"/>
                  <w:szCs w:val="30"/>
                  <w:rPrChange w:author="PC" w:date="2023-03-31T11:41:00Z" w:id="2118">
                    <w:rPr>
                      <w:rFonts w:ascii="TH SarabunPSK" w:hAnsi="TH SarabunPSK" w:cs="TH SarabunPSK"/>
                      <w:color w:val="000000"/>
                      <w:sz w:val="30"/>
                      <w:szCs w:val="30"/>
                    </w:rPr>
                  </w:rPrChange>
                </w:rPr>
                <w:delText>Thammasat University</w:delText>
              </w:r>
              <w:r w:rsidRPr="00357A8D" w:rsidDel="00D8615D" w:rsidR="00C47B18">
                <w:rPr>
                  <w:rFonts w:ascii="TH SarabunPSK" w:hAnsi="TH SarabunPSK" w:cs="TH SarabunPSK"/>
                  <w:sz w:val="30"/>
                  <w:szCs w:val="30"/>
                  <w:rPrChange w:author="PC" w:date="2023-03-31T11:41:00Z" w:id="2119">
                    <w:rPr>
                      <w:rFonts w:ascii="TH SarabunPSK" w:hAnsi="TH SarabunPSK" w:cs="TH SarabunPSK"/>
                      <w:color w:val="000000"/>
                      <w:sz w:val="30"/>
                      <w:szCs w:val="30"/>
                    </w:rPr>
                  </w:rPrChange>
                </w:rPr>
                <w:delText>,</w:delText>
              </w:r>
              <w:r w:rsidRPr="00357A8D" w:rsidDel="00D8615D" w:rsidR="0025414C">
                <w:rPr>
                  <w:rFonts w:ascii="TH SarabunPSK" w:hAnsi="TH SarabunPSK" w:cs="TH SarabunPSK"/>
                  <w:sz w:val="30"/>
                  <w:szCs w:val="30"/>
                  <w:cs/>
                  <w:rPrChange w:author="PC" w:date="2023-03-31T11:41:00Z" w:id="2120">
                    <w:rPr>
                      <w:rFonts w:ascii="TH SarabunPSK" w:hAnsi="TH SarabunPSK" w:cs="TH SarabunPSK"/>
                      <w:color w:val="000000"/>
                      <w:sz w:val="30"/>
                      <w:szCs w:val="30"/>
                      <w:cs/>
                    </w:rPr>
                  </w:rPrChange>
                </w:rPr>
                <w:delText xml:space="preserve"> </w:delText>
              </w:r>
              <w:r w:rsidRPr="00357A8D" w:rsidDel="00D8615D" w:rsidR="0025414C">
                <w:rPr>
                  <w:rFonts w:ascii="TH SarabunPSK" w:hAnsi="TH SarabunPSK" w:cs="TH SarabunPSK"/>
                  <w:sz w:val="30"/>
                  <w:szCs w:val="30"/>
                </w:rPr>
                <w:delText>Thailand</w:delText>
              </w:r>
            </w:del>
            <w:ins w:author="phetc" w:date="2023-02-11T23:10:00Z" w:id="2121">
              <w:r w:rsidRPr="00357A8D" w:rsidR="00D8615D">
                <w:rPr>
                  <w:rFonts w:ascii="TH SarabunPSK" w:hAnsi="TH SarabunPSK" w:cs="TH SarabunPSK"/>
                  <w:sz w:val="30"/>
                  <w:szCs w:val="30"/>
                  <w:cs/>
                  <w:rPrChange w:author="PC" w:date="2023-03-31T11:41:00Z" w:id="2122">
                    <w:rPr>
                      <w:rFonts w:ascii="TH SarabunPSK" w:hAnsi="TH SarabunPSK" w:cs="TH SarabunPSK"/>
                      <w:color w:val="FF0000"/>
                      <w:sz w:val="30"/>
                      <w:szCs w:val="30"/>
                      <w:cs/>
                    </w:rPr>
                  </w:rPrChange>
                </w:rPr>
                <w:t xml:space="preserve"> มหา</w:t>
              </w:r>
            </w:ins>
            <w:ins w:author="phetc" w:date="2023-02-11T23:11:00Z" w:id="2123">
              <w:r w:rsidRPr="00357A8D" w:rsidR="00D8615D">
                <w:rPr>
                  <w:rFonts w:ascii="TH SarabunPSK" w:hAnsi="TH SarabunPSK" w:cs="TH SarabunPSK"/>
                  <w:sz w:val="30"/>
                  <w:szCs w:val="30"/>
                  <w:cs/>
                  <w:rPrChange w:author="PC" w:date="2023-03-31T11:41:00Z" w:id="2124">
                    <w:rPr>
                      <w:rFonts w:ascii="TH SarabunPSK" w:hAnsi="TH SarabunPSK" w:cs="TH SarabunPSK"/>
                      <w:color w:val="FF0000"/>
                      <w:sz w:val="30"/>
                      <w:szCs w:val="30"/>
                      <w:cs/>
                    </w:rPr>
                  </w:rPrChange>
                </w:rPr>
                <w:t>วิทยาลัยธรรมศาสตร์</w:t>
              </w:r>
            </w:ins>
          </w:p>
        </w:tc>
        <w:tc>
          <w:tcPr>
            <w:tcW w:w="992" w:type="dxa"/>
            <w:tcBorders>
              <w:left w:val="single" w:color="auto" w:sz="4" w:space="0"/>
              <w:bottom w:val="single" w:color="auto" w:sz="4" w:space="0"/>
              <w:right w:val="single" w:color="auto" w:sz="4" w:space="0"/>
            </w:tcBorders>
          </w:tcPr>
          <w:p w:rsidRPr="00357A8D" w:rsidR="00573E2F" w:rsidRDefault="00573E2F" w14:paraId="32F839A3" w14:textId="59D325E1">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0:00Z" w:id="2125">
              <w:r w:rsidRPr="00357A8D" w:rsidDel="00D8615D">
                <w:rPr>
                  <w:rFonts w:ascii="TH SarabunPSK" w:hAnsi="TH SarabunPSK" w:cs="TH SarabunPSK"/>
                  <w:sz w:val="30"/>
                  <w:szCs w:val="30"/>
                  <w:cs/>
                </w:rPr>
                <w:delText>2000</w:delText>
              </w:r>
            </w:del>
            <w:ins w:author="phetc" w:date="2023-02-11T23:10:00Z" w:id="2126">
              <w:r w:rsidRPr="00357A8D" w:rsidR="00D8615D">
                <w:rPr>
                  <w:rFonts w:ascii="TH SarabunPSK" w:hAnsi="TH SarabunPSK" w:cs="TH SarabunPSK"/>
                  <w:sz w:val="30"/>
                  <w:szCs w:val="30"/>
                  <w:cs/>
                  <w:rPrChange w:author="PC" w:date="2023-03-31T11:41:00Z" w:id="2127">
                    <w:rPr>
                      <w:rFonts w:ascii="TH SarabunPSK" w:hAnsi="TH SarabunPSK" w:cs="TH SarabunPSK"/>
                      <w:color w:val="FF0000"/>
                      <w:sz w:val="30"/>
                      <w:szCs w:val="30"/>
                      <w:cs/>
                    </w:rPr>
                  </w:rPrChange>
                </w:rPr>
                <w:t>2543</w:t>
              </w:r>
            </w:ins>
          </w:p>
        </w:tc>
      </w:tr>
      <w:tr w:rsidRPr="00357A8D" w:rsidR="00567CE2" w:rsidTr="00BB750F" w14:paraId="273E9C97" w14:textId="77777777">
        <w:trPr>
          <w:cantSplit/>
        </w:trPr>
        <w:tc>
          <w:tcPr>
            <w:tcW w:w="851" w:type="dxa"/>
            <w:tcBorders>
              <w:top w:val="single" w:color="auto" w:sz="4" w:space="0"/>
              <w:left w:val="single" w:color="auto" w:sz="4" w:space="0"/>
              <w:right w:val="single" w:color="auto" w:sz="4" w:space="0"/>
            </w:tcBorders>
          </w:tcPr>
          <w:p w:rsidRPr="00357A8D" w:rsidR="00573E2F" w:rsidRDefault="00573E2F" w14:paraId="4A43831E"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r w:rsidRPr="00357A8D">
              <w:rPr>
                <w:rFonts w:ascii="TH Sarabun New" w:hAnsi="TH Sarabun New" w:cs="TH Sarabun New"/>
                <w:sz w:val="30"/>
                <w:szCs w:val="30"/>
                <w:cs/>
              </w:rPr>
              <w:t>5.</w:t>
            </w:r>
          </w:p>
        </w:tc>
        <w:tc>
          <w:tcPr>
            <w:tcW w:w="2126" w:type="dxa"/>
            <w:tcBorders>
              <w:top w:val="single" w:color="auto" w:sz="4" w:space="0"/>
              <w:left w:val="single" w:color="auto" w:sz="4" w:space="0"/>
              <w:right w:val="single" w:color="auto" w:sz="4" w:space="0"/>
            </w:tcBorders>
          </w:tcPr>
          <w:p w:rsidRPr="00357A8D" w:rsidR="00573E2F" w:rsidRDefault="00573E2F" w14:paraId="1B09E972" w14:textId="5124BBCD">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cs/>
              </w:rPr>
              <w:t>อาจารย์</w:t>
            </w:r>
            <w:ins w:author="Jenjira O-cha" w:date="2023-02-08T15:51:00Z" w:id="2128">
              <w:r w:rsidRPr="00357A8D" w:rsidR="00D860EE">
                <w:rPr>
                  <w:rFonts w:ascii="TH SarabunPSK" w:hAnsi="TH SarabunPSK" w:cs="TH SarabunPSK"/>
                  <w:sz w:val="30"/>
                  <w:szCs w:val="30"/>
                  <w:cs/>
                </w:rPr>
                <w:t xml:space="preserve"> ดร.</w:t>
              </w:r>
            </w:ins>
          </w:p>
        </w:tc>
        <w:tc>
          <w:tcPr>
            <w:tcW w:w="2693" w:type="dxa"/>
            <w:tcBorders>
              <w:top w:val="single" w:color="auto" w:sz="4" w:space="0"/>
              <w:left w:val="single" w:color="auto" w:sz="4" w:space="0"/>
              <w:right w:val="single" w:color="auto" w:sz="4" w:space="0"/>
            </w:tcBorders>
          </w:tcPr>
          <w:p w:rsidRPr="00357A8D" w:rsidR="00573E2F" w:rsidRDefault="00573E2F" w14:paraId="664D8231" w14:textId="77777777">
            <w:pPr>
              <w:rPr>
                <w:rFonts w:ascii="TH SarabunPSK" w:hAnsi="TH SarabunPSK" w:cs="TH SarabunPSK"/>
                <w:sz w:val="30"/>
                <w:szCs w:val="30"/>
              </w:rPr>
            </w:pPr>
            <w:r w:rsidRPr="00357A8D">
              <w:rPr>
                <w:rFonts w:ascii="TH SarabunPSK" w:hAnsi="TH SarabunPSK" w:cs="TH SarabunPSK"/>
                <w:sz w:val="30"/>
                <w:szCs w:val="30"/>
                <w:cs/>
              </w:rPr>
              <w:t>ทีปกร จิร์ฐิติกุลชัย</w:t>
            </w:r>
          </w:p>
          <w:p w:rsidRPr="00357A8D" w:rsidR="00573E2F" w:rsidRDefault="00573E2F" w14:paraId="46889274"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top w:val="single" w:color="auto" w:sz="4" w:space="0"/>
              <w:left w:val="single" w:color="auto" w:sz="4" w:space="0"/>
              <w:right w:val="single" w:color="auto" w:sz="4" w:space="0"/>
            </w:tcBorders>
          </w:tcPr>
          <w:p w:rsidRPr="00357A8D" w:rsidR="00573E2F" w:rsidRDefault="00573E2F" w14:paraId="00674143" w14:textId="77777777">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r w:rsidRPr="00357A8D">
              <w:rPr>
                <w:rFonts w:ascii="TH SarabunPSK" w:hAnsi="TH SarabunPSK" w:cs="TH SarabunPSK"/>
                <w:sz w:val="30"/>
                <w:szCs w:val="30"/>
              </w:rPr>
              <w:t>Ph</w:t>
            </w:r>
            <w:r w:rsidRPr="00357A8D">
              <w:rPr>
                <w:rFonts w:ascii="TH SarabunPSK" w:hAnsi="TH SarabunPSK" w:cs="TH SarabunPSK"/>
                <w:sz w:val="30"/>
                <w:szCs w:val="30"/>
                <w:cs/>
              </w:rPr>
              <w:t>.</w:t>
            </w:r>
            <w:r w:rsidRPr="00357A8D">
              <w:rPr>
                <w:rFonts w:ascii="TH SarabunPSK" w:hAnsi="TH SarabunPSK" w:cs="TH SarabunPSK"/>
                <w:sz w:val="30"/>
                <w:szCs w:val="30"/>
              </w:rPr>
              <w:t>D</w:t>
            </w:r>
            <w:r w:rsidRPr="00357A8D">
              <w:rPr>
                <w:rFonts w:ascii="TH SarabunPSK" w:hAnsi="TH SarabunPSK" w:cs="TH SarabunPSK"/>
                <w:sz w:val="30"/>
                <w:szCs w:val="30"/>
                <w:cs/>
              </w:rPr>
              <w:t>.</w:t>
            </w:r>
          </w:p>
        </w:tc>
        <w:tc>
          <w:tcPr>
            <w:tcW w:w="1418" w:type="dxa"/>
            <w:tcBorders>
              <w:top w:val="single" w:color="auto" w:sz="4" w:space="0"/>
              <w:left w:val="single" w:color="auto" w:sz="4" w:space="0"/>
              <w:right w:val="single" w:color="auto" w:sz="4" w:space="0"/>
            </w:tcBorders>
          </w:tcPr>
          <w:p w:rsidRPr="00357A8D" w:rsidR="00573E2F" w:rsidRDefault="00573E2F" w14:paraId="143F6802"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r w:rsidRPr="00357A8D">
              <w:rPr>
                <w:rFonts w:ascii="TH SarabunPSK" w:hAnsi="TH SarabunPSK" w:cs="TH SarabunPSK"/>
                <w:sz w:val="30"/>
                <w:szCs w:val="30"/>
                <w:rPrChange w:author="PC" w:date="2023-03-31T11:41:00Z" w:id="2129">
                  <w:rPr>
                    <w:rFonts w:ascii="TH SarabunPSK" w:hAnsi="TH SarabunPSK" w:cs="TH SarabunPSK"/>
                    <w:color w:val="000000"/>
                    <w:sz w:val="30"/>
                    <w:szCs w:val="30"/>
                  </w:rPr>
                </w:rPrChange>
              </w:rPr>
              <w:t>Agricultural Economics</w:t>
            </w:r>
          </w:p>
        </w:tc>
        <w:tc>
          <w:tcPr>
            <w:tcW w:w="4394" w:type="dxa"/>
            <w:tcBorders>
              <w:top w:val="single" w:color="auto" w:sz="4" w:space="0"/>
              <w:left w:val="single" w:color="auto" w:sz="4" w:space="0"/>
              <w:right w:val="single" w:color="auto" w:sz="4" w:space="0"/>
            </w:tcBorders>
          </w:tcPr>
          <w:p w:rsidRPr="00357A8D" w:rsidR="00573E2F" w:rsidRDefault="009A4E26" w14:paraId="5F85BED6"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PSK" w:hAnsi="TH SarabunPSK" w:cs="TH SarabunPSK"/>
                <w:sz w:val="30"/>
                <w:szCs w:val="30"/>
              </w:rPr>
            </w:pPr>
            <w:r w:rsidRPr="00357A8D">
              <w:rPr>
                <w:rFonts w:ascii="TH SarabunPSK" w:hAnsi="TH SarabunPSK" w:cs="TH SarabunPSK"/>
                <w:sz w:val="30"/>
                <w:szCs w:val="30"/>
                <w:shd w:val="clear" w:color="auto" w:fill="FFFFFF"/>
                <w:rPrChange w:author="PC" w:date="2023-03-31T11:41:00Z" w:id="2130">
                  <w:rPr>
                    <w:rFonts w:ascii="TH SarabunPSK" w:hAnsi="TH SarabunPSK" w:cs="TH SarabunPSK"/>
                    <w:color w:val="222222"/>
                    <w:sz w:val="30"/>
                    <w:szCs w:val="30"/>
                    <w:shd w:val="clear" w:color="auto" w:fill="FFFFFF"/>
                  </w:rPr>
                </w:rPrChange>
              </w:rPr>
              <w:t>Texas A&amp;M University, U</w:t>
            </w:r>
            <w:r w:rsidRPr="00357A8D">
              <w:rPr>
                <w:rFonts w:ascii="TH SarabunPSK" w:hAnsi="TH SarabunPSK" w:cs="TH SarabunPSK"/>
                <w:sz w:val="30"/>
                <w:szCs w:val="30"/>
                <w:shd w:val="clear" w:color="auto" w:fill="FFFFFF"/>
                <w:cs/>
                <w:rPrChange w:author="PC" w:date="2023-03-31T11:41:00Z" w:id="2131">
                  <w:rPr>
                    <w:rFonts w:ascii="TH SarabunPSK" w:hAnsi="TH SarabunPSK" w:cs="TH SarabunPSK"/>
                    <w:color w:val="222222"/>
                    <w:sz w:val="30"/>
                    <w:szCs w:val="30"/>
                    <w:shd w:val="clear" w:color="auto" w:fill="FFFFFF"/>
                    <w:cs/>
                  </w:rPr>
                </w:rPrChange>
              </w:rPr>
              <w:t>.</w:t>
            </w:r>
            <w:r w:rsidRPr="00357A8D">
              <w:rPr>
                <w:rFonts w:ascii="TH SarabunPSK" w:hAnsi="TH SarabunPSK" w:cs="TH SarabunPSK"/>
                <w:sz w:val="30"/>
                <w:szCs w:val="30"/>
                <w:shd w:val="clear" w:color="auto" w:fill="FFFFFF"/>
                <w:rPrChange w:author="PC" w:date="2023-03-31T11:41:00Z" w:id="2132">
                  <w:rPr>
                    <w:rFonts w:ascii="TH SarabunPSK" w:hAnsi="TH SarabunPSK" w:cs="TH SarabunPSK"/>
                    <w:color w:val="222222"/>
                    <w:sz w:val="30"/>
                    <w:szCs w:val="30"/>
                    <w:shd w:val="clear" w:color="auto" w:fill="FFFFFF"/>
                  </w:rPr>
                </w:rPrChange>
              </w:rPr>
              <w:t>S</w:t>
            </w:r>
            <w:r w:rsidRPr="00357A8D">
              <w:rPr>
                <w:rFonts w:ascii="TH SarabunPSK" w:hAnsi="TH SarabunPSK" w:cs="TH SarabunPSK"/>
                <w:sz w:val="30"/>
                <w:szCs w:val="30"/>
                <w:shd w:val="clear" w:color="auto" w:fill="FFFFFF"/>
                <w:cs/>
                <w:rPrChange w:author="PC" w:date="2023-03-31T11:41:00Z" w:id="2133">
                  <w:rPr>
                    <w:rFonts w:ascii="TH SarabunPSK" w:hAnsi="TH SarabunPSK" w:cs="TH SarabunPSK"/>
                    <w:color w:val="222222"/>
                    <w:sz w:val="30"/>
                    <w:szCs w:val="30"/>
                    <w:shd w:val="clear" w:color="auto" w:fill="FFFFFF"/>
                    <w:cs/>
                  </w:rPr>
                </w:rPrChange>
              </w:rPr>
              <w:t>.</w:t>
            </w:r>
            <w:r w:rsidRPr="00357A8D">
              <w:rPr>
                <w:rFonts w:ascii="TH SarabunPSK" w:hAnsi="TH SarabunPSK" w:cs="TH SarabunPSK"/>
                <w:sz w:val="30"/>
                <w:szCs w:val="30"/>
                <w:shd w:val="clear" w:color="auto" w:fill="FFFFFF"/>
                <w:rPrChange w:author="PC" w:date="2023-03-31T11:41:00Z" w:id="2134">
                  <w:rPr>
                    <w:rFonts w:ascii="TH SarabunPSK" w:hAnsi="TH SarabunPSK" w:cs="TH SarabunPSK"/>
                    <w:color w:val="222222"/>
                    <w:sz w:val="30"/>
                    <w:szCs w:val="30"/>
                    <w:shd w:val="clear" w:color="auto" w:fill="FFFFFF"/>
                  </w:rPr>
                </w:rPrChange>
              </w:rPr>
              <w:t>A</w:t>
            </w:r>
          </w:p>
        </w:tc>
        <w:tc>
          <w:tcPr>
            <w:tcW w:w="992" w:type="dxa"/>
            <w:tcBorders>
              <w:top w:val="single" w:color="auto" w:sz="4" w:space="0"/>
              <w:left w:val="single" w:color="auto" w:sz="4" w:space="0"/>
              <w:right w:val="single" w:color="auto" w:sz="4" w:space="0"/>
            </w:tcBorders>
          </w:tcPr>
          <w:p w:rsidRPr="00357A8D" w:rsidR="00573E2F" w:rsidRDefault="00573E2F" w14:paraId="28F70319" w14:textId="46295581">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3:00Z" w:id="2135">
              <w:r w:rsidRPr="00357A8D" w:rsidDel="00D8615D">
                <w:rPr>
                  <w:rFonts w:ascii="TH SarabunPSK" w:hAnsi="TH SarabunPSK" w:cs="TH SarabunPSK"/>
                  <w:sz w:val="30"/>
                  <w:szCs w:val="30"/>
                  <w:cs/>
                </w:rPr>
                <w:delText>2014</w:delText>
              </w:r>
            </w:del>
            <w:ins w:author="phetc" w:date="2023-02-11T23:12:00Z" w:id="2136">
              <w:r w:rsidRPr="00357A8D" w:rsidR="00D8615D">
                <w:rPr>
                  <w:rFonts w:ascii="TH SarabunPSK" w:hAnsi="TH SarabunPSK" w:cs="TH SarabunPSK"/>
                  <w:sz w:val="30"/>
                  <w:szCs w:val="30"/>
                  <w:cs/>
                  <w:rPrChange w:author="PC" w:date="2023-03-31T11:41:00Z" w:id="2137">
                    <w:rPr>
                      <w:rFonts w:ascii="TH SarabunPSK" w:hAnsi="TH SarabunPSK" w:cs="TH SarabunPSK"/>
                      <w:color w:val="FF0000"/>
                      <w:sz w:val="30"/>
                      <w:szCs w:val="30"/>
                      <w:cs/>
                    </w:rPr>
                  </w:rPrChange>
                </w:rPr>
                <w:t>2557</w:t>
              </w:r>
            </w:ins>
          </w:p>
        </w:tc>
      </w:tr>
      <w:tr w:rsidRPr="00357A8D" w:rsidR="00567CE2" w:rsidTr="00BB750F" w14:paraId="3052F002" w14:textId="77777777">
        <w:trPr>
          <w:cantSplit/>
        </w:trPr>
        <w:tc>
          <w:tcPr>
            <w:tcW w:w="851" w:type="dxa"/>
            <w:tcBorders>
              <w:left w:val="single" w:color="auto" w:sz="4" w:space="0"/>
              <w:right w:val="single" w:color="auto" w:sz="4" w:space="0"/>
            </w:tcBorders>
          </w:tcPr>
          <w:p w:rsidRPr="00357A8D" w:rsidR="00573E2F" w:rsidRDefault="00573E2F" w14:paraId="280A23C6"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right w:val="single" w:color="auto" w:sz="4" w:space="0"/>
            </w:tcBorders>
          </w:tcPr>
          <w:p w:rsidRPr="00357A8D" w:rsidR="00573E2F" w:rsidRDefault="00573E2F" w14:paraId="280B3162"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p>
        </w:tc>
        <w:tc>
          <w:tcPr>
            <w:tcW w:w="2693" w:type="dxa"/>
            <w:tcBorders>
              <w:left w:val="single" w:color="auto" w:sz="4" w:space="0"/>
              <w:right w:val="single" w:color="auto" w:sz="4" w:space="0"/>
            </w:tcBorders>
          </w:tcPr>
          <w:p w:rsidRPr="00357A8D" w:rsidR="00573E2F" w:rsidRDefault="00573E2F" w14:paraId="507236E5"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right w:val="single" w:color="auto" w:sz="4" w:space="0"/>
            </w:tcBorders>
          </w:tcPr>
          <w:p w:rsidRPr="00357A8D" w:rsidR="00573E2F" w:rsidRDefault="00573E2F" w14:paraId="48B0D52B" w14:textId="43FDF6FB">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del w:author="phetc" w:date="2023-02-15T10:43:00Z" w:id="2138">
              <w:r w:rsidRPr="00357A8D" w:rsidDel="00DA5C22">
                <w:rPr>
                  <w:rFonts w:ascii="TH SarabunPSK" w:hAnsi="TH SarabunPSK" w:cs="TH SarabunPSK"/>
                  <w:sz w:val="30"/>
                  <w:szCs w:val="30"/>
                </w:rPr>
                <w:delText>M</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del>
            <w:ins w:author="phetc" w:date="2023-02-15T10:43:00Z" w:id="2139">
              <w:del w:author="PC" w:date="2023-03-31T11:32:00Z" w:id="2140">
                <w:r w:rsidRPr="00357A8D" w:rsidDel="00255E14" w:rsidR="00DA5C22">
                  <w:rPr>
                    <w:rFonts w:ascii="TH SarabunPSK" w:hAnsi="TH SarabunPSK" w:cs="TH SarabunPSK"/>
                    <w:sz w:val="30"/>
                    <w:szCs w:val="30"/>
                    <w:cs/>
                    <w:rPrChange w:author="PC" w:date="2023-03-31T11:41:00Z" w:id="2141">
                      <w:rPr>
                        <w:rFonts w:ascii="TH SarabunPSK" w:hAnsi="TH SarabunPSK" w:cs="TH SarabunPSK"/>
                        <w:color w:val="FF0000"/>
                        <w:sz w:val="30"/>
                        <w:szCs w:val="30"/>
                        <w:cs/>
                      </w:rPr>
                    </w:rPrChange>
                  </w:rPr>
                  <w:delText>-</w:delText>
                </w:r>
              </w:del>
            </w:ins>
            <w:del w:author="phetc" w:date="2023-02-15T10:43:00Z" w:id="2142">
              <w:r w:rsidRPr="00357A8D" w:rsidDel="00DA5C22">
                <w:rPr>
                  <w:rFonts w:ascii="TH SarabunPSK" w:hAnsi="TH SarabunPSK" w:cs="TH SarabunPSK"/>
                  <w:sz w:val="30"/>
                  <w:szCs w:val="30"/>
                  <w:cs/>
                </w:rPr>
                <w:delText>.</w:delText>
              </w:r>
            </w:del>
            <w:ins w:author="phetc" w:date="2023-02-15T10:43:00Z" w:id="2143">
              <w:r w:rsidRPr="00357A8D" w:rsidR="00DA5C22">
                <w:rPr>
                  <w:rFonts w:ascii="TH SarabunPSK" w:hAnsi="TH SarabunPSK" w:cs="TH SarabunPSK"/>
                  <w:sz w:val="30"/>
                  <w:szCs w:val="30"/>
                  <w:cs/>
                  <w:rPrChange w:author="PC" w:date="2023-03-31T11:41:00Z" w:id="2144">
                    <w:rPr>
                      <w:rFonts w:ascii="TH SarabunPSK" w:hAnsi="TH SarabunPSK" w:cs="TH SarabunPSK"/>
                      <w:color w:val="FF0000"/>
                      <w:sz w:val="30"/>
                      <w:szCs w:val="30"/>
                      <w:cs/>
                    </w:rPr>
                  </w:rPrChange>
                </w:rPr>
                <w:t>ศ.ม.</w:t>
              </w:r>
            </w:ins>
          </w:p>
        </w:tc>
        <w:tc>
          <w:tcPr>
            <w:tcW w:w="1418" w:type="dxa"/>
            <w:tcBorders>
              <w:left w:val="single" w:color="auto" w:sz="4" w:space="0"/>
              <w:right w:val="single" w:color="auto" w:sz="4" w:space="0"/>
            </w:tcBorders>
          </w:tcPr>
          <w:p w:rsidRPr="00357A8D" w:rsidR="00573E2F" w:rsidRDefault="00573E2F" w14:paraId="42EEB4A1" w14:textId="45FD4F61">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6:00Z" w:id="2145">
              <w:r w:rsidRPr="00357A8D" w:rsidDel="00D8615D">
                <w:rPr>
                  <w:rFonts w:ascii="TH SarabunPSK" w:hAnsi="TH SarabunPSK" w:cs="TH SarabunPSK"/>
                  <w:sz w:val="30"/>
                  <w:szCs w:val="30"/>
                </w:rPr>
                <w:delText>Economics</w:delText>
              </w:r>
            </w:del>
            <w:ins w:author="phetc" w:date="2023-02-11T23:17:00Z" w:id="2146">
              <w:r w:rsidRPr="00357A8D" w:rsidR="00D8615D">
                <w:rPr>
                  <w:rFonts w:ascii="TH SarabunPSK" w:hAnsi="TH SarabunPSK" w:cs="TH SarabunPSK"/>
                  <w:sz w:val="30"/>
                  <w:szCs w:val="30"/>
                  <w:cs/>
                  <w:rPrChange w:author="PC" w:date="2023-03-31T11:41:00Z" w:id="2147">
                    <w:rPr>
                      <w:rFonts w:ascii="TH SarabunPSK" w:hAnsi="TH SarabunPSK" w:cs="TH SarabunPSK"/>
                      <w:color w:val="FF0000"/>
                      <w:sz w:val="30"/>
                      <w:szCs w:val="30"/>
                      <w:cs/>
                    </w:rPr>
                  </w:rPrChange>
                </w:rPr>
                <w:t>เศรษฐศาสตร์</w:t>
              </w:r>
            </w:ins>
          </w:p>
        </w:tc>
        <w:tc>
          <w:tcPr>
            <w:tcW w:w="4394" w:type="dxa"/>
            <w:tcBorders>
              <w:left w:val="single" w:color="auto" w:sz="4" w:space="0"/>
              <w:right w:val="single" w:color="auto" w:sz="4" w:space="0"/>
            </w:tcBorders>
          </w:tcPr>
          <w:p w:rsidRPr="00357A8D" w:rsidR="00573E2F" w:rsidRDefault="00573E2F" w14:paraId="5A944E71" w14:textId="5D2C79FB">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1:00Z" w:id="2148">
              <w:r w:rsidRPr="00357A8D" w:rsidDel="00D8615D">
                <w:rPr>
                  <w:rFonts w:ascii="TH SarabunPSK" w:hAnsi="TH SarabunPSK" w:cs="TH SarabunPSK"/>
                  <w:sz w:val="30"/>
                  <w:szCs w:val="30"/>
                </w:rPr>
                <w:delText>Thammasat University</w:delText>
              </w:r>
              <w:r w:rsidRPr="00357A8D" w:rsidDel="00D8615D">
                <w:rPr>
                  <w:rFonts w:ascii="TH SarabunPSK" w:hAnsi="TH SarabunPSK" w:cs="TH SarabunPSK"/>
                  <w:sz w:val="30"/>
                  <w:szCs w:val="30"/>
                  <w:cs/>
                </w:rPr>
                <w:delText>.</w:delText>
              </w:r>
              <w:r w:rsidRPr="00357A8D" w:rsidDel="00D8615D" w:rsidR="0025414C">
                <w:rPr>
                  <w:rFonts w:ascii="TH SarabunPSK" w:hAnsi="TH SarabunPSK" w:cs="TH SarabunPSK"/>
                  <w:sz w:val="30"/>
                  <w:szCs w:val="30"/>
                </w:rPr>
                <w:delText xml:space="preserve"> Thailand</w:delText>
              </w:r>
            </w:del>
            <w:ins w:author="phetc" w:date="2023-02-11T23:12:00Z" w:id="2149">
              <w:r w:rsidRPr="00357A8D" w:rsidR="00D8615D">
                <w:rPr>
                  <w:rFonts w:ascii="TH SarabunPSK" w:hAnsi="TH SarabunPSK" w:cs="TH SarabunPSK"/>
                  <w:sz w:val="30"/>
                  <w:szCs w:val="30"/>
                  <w:cs/>
                  <w:rPrChange w:author="PC" w:date="2023-03-31T11:41:00Z" w:id="2150">
                    <w:rPr>
                      <w:rFonts w:ascii="TH SarabunPSK" w:hAnsi="TH SarabunPSK" w:cs="TH SarabunPSK"/>
                      <w:color w:val="FF0000"/>
                      <w:sz w:val="30"/>
                      <w:szCs w:val="30"/>
                      <w:cs/>
                    </w:rPr>
                  </w:rPrChange>
                </w:rPr>
                <w:t xml:space="preserve"> มหาวิทยาลัยธรรมศาสตร์</w:t>
              </w:r>
            </w:ins>
          </w:p>
        </w:tc>
        <w:tc>
          <w:tcPr>
            <w:tcW w:w="992" w:type="dxa"/>
            <w:tcBorders>
              <w:left w:val="single" w:color="auto" w:sz="4" w:space="0"/>
              <w:right w:val="single" w:color="auto" w:sz="4" w:space="0"/>
            </w:tcBorders>
          </w:tcPr>
          <w:p w:rsidRPr="00357A8D" w:rsidR="00573E2F" w:rsidRDefault="00573E2F" w14:paraId="0692299C" w14:textId="7A729345">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2:00Z" w:id="2151">
              <w:r w:rsidRPr="00357A8D" w:rsidDel="00D8615D">
                <w:rPr>
                  <w:rFonts w:ascii="TH SarabunPSK" w:hAnsi="TH SarabunPSK" w:cs="TH SarabunPSK"/>
                  <w:sz w:val="30"/>
                  <w:szCs w:val="30"/>
                  <w:cs/>
                </w:rPr>
                <w:delText>2005</w:delText>
              </w:r>
            </w:del>
            <w:ins w:author="phetc" w:date="2023-02-11T23:12:00Z" w:id="2152">
              <w:r w:rsidRPr="00357A8D" w:rsidR="00D8615D">
                <w:rPr>
                  <w:rFonts w:ascii="TH SarabunPSK" w:hAnsi="TH SarabunPSK" w:cs="TH SarabunPSK"/>
                  <w:sz w:val="30"/>
                  <w:szCs w:val="30"/>
                  <w:cs/>
                  <w:rPrChange w:author="PC" w:date="2023-03-31T11:41:00Z" w:id="2153">
                    <w:rPr>
                      <w:rFonts w:ascii="TH SarabunPSK" w:hAnsi="TH SarabunPSK" w:cs="TH SarabunPSK"/>
                      <w:color w:val="FF0000"/>
                      <w:sz w:val="30"/>
                      <w:szCs w:val="30"/>
                      <w:cs/>
                    </w:rPr>
                  </w:rPrChange>
                </w:rPr>
                <w:t>2548</w:t>
              </w:r>
            </w:ins>
          </w:p>
        </w:tc>
      </w:tr>
      <w:tr w:rsidRPr="00357A8D" w:rsidR="00567CE2" w:rsidTr="00BB750F" w14:paraId="38C844E5" w14:textId="77777777">
        <w:trPr>
          <w:cantSplit/>
        </w:trPr>
        <w:tc>
          <w:tcPr>
            <w:tcW w:w="851" w:type="dxa"/>
            <w:tcBorders>
              <w:left w:val="single" w:color="auto" w:sz="4" w:space="0"/>
              <w:bottom w:val="single" w:color="auto" w:sz="4" w:space="0"/>
              <w:right w:val="single" w:color="auto" w:sz="4" w:space="0"/>
            </w:tcBorders>
          </w:tcPr>
          <w:p w:rsidRPr="00357A8D" w:rsidR="00573E2F" w:rsidRDefault="00573E2F" w14:paraId="78CE4840" w14:textId="77777777">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cs/>
              </w:rPr>
            </w:pPr>
          </w:p>
        </w:tc>
        <w:tc>
          <w:tcPr>
            <w:tcW w:w="2126" w:type="dxa"/>
            <w:tcBorders>
              <w:left w:val="single" w:color="auto" w:sz="4" w:space="0"/>
              <w:bottom w:val="single" w:color="auto" w:sz="4" w:space="0"/>
              <w:right w:val="single" w:color="auto" w:sz="4" w:space="0"/>
            </w:tcBorders>
          </w:tcPr>
          <w:p w:rsidRPr="00357A8D" w:rsidR="00573E2F" w:rsidRDefault="00573E2F" w14:paraId="1CB6C30D"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p>
        </w:tc>
        <w:tc>
          <w:tcPr>
            <w:tcW w:w="2693" w:type="dxa"/>
            <w:tcBorders>
              <w:left w:val="single" w:color="auto" w:sz="4" w:space="0"/>
              <w:bottom w:val="single" w:color="auto" w:sz="4" w:space="0"/>
              <w:right w:val="single" w:color="auto" w:sz="4" w:space="0"/>
            </w:tcBorders>
          </w:tcPr>
          <w:p w:rsidRPr="00357A8D" w:rsidR="00573E2F" w:rsidRDefault="00573E2F" w14:paraId="2A6590AE" w14:textId="77777777">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cs/>
              </w:rPr>
            </w:pPr>
          </w:p>
        </w:tc>
        <w:tc>
          <w:tcPr>
            <w:tcW w:w="1276" w:type="dxa"/>
            <w:tcBorders>
              <w:left w:val="single" w:color="auto" w:sz="4" w:space="0"/>
              <w:bottom w:val="single" w:color="auto" w:sz="4" w:space="0"/>
              <w:right w:val="single" w:color="auto" w:sz="4" w:space="0"/>
            </w:tcBorders>
          </w:tcPr>
          <w:p w:rsidRPr="00357A8D" w:rsidR="00573E2F" w:rsidRDefault="00573E2F" w14:paraId="156C3D94" w14:textId="78581F28">
            <w:pPr>
              <w:tabs>
                <w:tab w:val="left" w:pos="360"/>
                <w:tab w:val="left" w:pos="720"/>
                <w:tab w:val="left" w:pos="1080"/>
                <w:tab w:val="left" w:pos="1446"/>
                <w:tab w:val="left" w:pos="2340"/>
                <w:tab w:val="left" w:pos="2880"/>
                <w:tab w:val="left" w:pos="3240"/>
                <w:tab w:val="left" w:pos="3780"/>
              </w:tabs>
              <w:jc w:val="center"/>
              <w:rPr>
                <w:rFonts w:ascii="TH Sarabun New" w:hAnsi="TH Sarabun New" w:cs="TH Sarabun New"/>
                <w:sz w:val="30"/>
                <w:szCs w:val="30"/>
                <w:cs/>
              </w:rPr>
            </w:pPr>
            <w:del w:author="phetc" w:date="2023-02-15T10:45:00Z" w:id="2154">
              <w:r w:rsidRPr="00357A8D" w:rsidDel="00DA5C22">
                <w:rPr>
                  <w:rFonts w:ascii="TH SarabunPSK" w:hAnsi="TH SarabunPSK" w:cs="TH SarabunPSK"/>
                  <w:sz w:val="30"/>
                  <w:szCs w:val="30"/>
                </w:rPr>
                <w:delText>B</w:delText>
              </w:r>
              <w:r w:rsidRPr="00357A8D" w:rsidDel="00DA5C22">
                <w:rPr>
                  <w:rFonts w:ascii="TH SarabunPSK" w:hAnsi="TH SarabunPSK" w:cs="TH SarabunPSK"/>
                  <w:sz w:val="30"/>
                  <w:szCs w:val="30"/>
                  <w:cs/>
                </w:rPr>
                <w:delText>.</w:delText>
              </w:r>
              <w:r w:rsidRPr="00357A8D" w:rsidDel="00DA5C22">
                <w:rPr>
                  <w:rFonts w:ascii="TH SarabunPSK" w:hAnsi="TH SarabunPSK" w:cs="TH SarabunPSK"/>
                  <w:sz w:val="30"/>
                  <w:szCs w:val="30"/>
                </w:rPr>
                <w:delText>A</w:delText>
              </w:r>
              <w:r w:rsidRPr="00357A8D" w:rsidDel="00DA5C22">
                <w:rPr>
                  <w:rFonts w:ascii="TH SarabunPSK" w:hAnsi="TH SarabunPSK" w:cs="TH SarabunPSK"/>
                  <w:sz w:val="30"/>
                  <w:szCs w:val="30"/>
                  <w:cs/>
                </w:rPr>
                <w:delText>.</w:delText>
              </w:r>
            </w:del>
            <w:ins w:author="phetc" w:date="2023-02-15T10:44:00Z" w:id="2155">
              <w:r w:rsidRPr="00357A8D" w:rsidR="00DA5C22">
                <w:rPr>
                  <w:rFonts w:ascii="TH SarabunPSK" w:hAnsi="TH SarabunPSK" w:cs="TH SarabunPSK"/>
                  <w:sz w:val="30"/>
                  <w:szCs w:val="30"/>
                  <w:cs/>
                  <w:rPrChange w:author="PC" w:date="2023-03-31T11:41:00Z" w:id="2156">
                    <w:rPr>
                      <w:rFonts w:ascii="TH SarabunPSK" w:hAnsi="TH SarabunPSK" w:cs="TH SarabunPSK"/>
                      <w:color w:val="FF0000"/>
                      <w:sz w:val="30"/>
                      <w:szCs w:val="30"/>
                      <w:cs/>
                    </w:rPr>
                  </w:rPrChange>
                </w:rPr>
                <w:t>ศ.บ.</w:t>
              </w:r>
            </w:ins>
          </w:p>
        </w:tc>
        <w:tc>
          <w:tcPr>
            <w:tcW w:w="1418" w:type="dxa"/>
            <w:tcBorders>
              <w:left w:val="single" w:color="auto" w:sz="4" w:space="0"/>
              <w:bottom w:val="single" w:color="auto" w:sz="4" w:space="0"/>
              <w:right w:val="single" w:color="auto" w:sz="4" w:space="0"/>
            </w:tcBorders>
          </w:tcPr>
          <w:p w:rsidRPr="00357A8D" w:rsidR="00573E2F" w:rsidRDefault="00573E2F" w14:paraId="74830C7D" w14:textId="6B99006C">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6:00Z" w:id="2157">
              <w:r w:rsidRPr="00357A8D" w:rsidDel="00D8615D">
                <w:rPr>
                  <w:rFonts w:ascii="TH SarabunPSK" w:hAnsi="TH SarabunPSK" w:cs="TH SarabunPSK"/>
                  <w:sz w:val="30"/>
                  <w:szCs w:val="30"/>
                </w:rPr>
                <w:delText>Economics</w:delText>
              </w:r>
            </w:del>
            <w:ins w:author="phetc" w:date="2023-02-11T23:17:00Z" w:id="2158">
              <w:r w:rsidRPr="00357A8D" w:rsidR="00D8615D">
                <w:rPr>
                  <w:rFonts w:ascii="TH SarabunPSK" w:hAnsi="TH SarabunPSK" w:cs="TH SarabunPSK"/>
                  <w:sz w:val="30"/>
                  <w:szCs w:val="30"/>
                  <w:cs/>
                  <w:rPrChange w:author="PC" w:date="2023-03-31T11:41:00Z" w:id="2159">
                    <w:rPr>
                      <w:rFonts w:ascii="TH SarabunPSK" w:hAnsi="TH SarabunPSK" w:cs="TH SarabunPSK"/>
                      <w:color w:val="FF0000"/>
                      <w:sz w:val="30"/>
                      <w:szCs w:val="30"/>
                      <w:cs/>
                    </w:rPr>
                  </w:rPrChange>
                </w:rPr>
                <w:t>เศรษฐศาสตร์</w:t>
              </w:r>
            </w:ins>
          </w:p>
        </w:tc>
        <w:tc>
          <w:tcPr>
            <w:tcW w:w="4394" w:type="dxa"/>
            <w:tcBorders>
              <w:left w:val="single" w:color="auto" w:sz="4" w:space="0"/>
              <w:bottom w:val="single" w:color="auto" w:sz="4" w:space="0"/>
              <w:right w:val="single" w:color="auto" w:sz="4" w:space="0"/>
            </w:tcBorders>
          </w:tcPr>
          <w:p w:rsidRPr="00357A8D" w:rsidR="00573E2F" w:rsidRDefault="00573E2F" w14:paraId="6282FA50" w14:textId="60F68300">
            <w:pPr>
              <w:tabs>
                <w:tab w:val="left" w:pos="360"/>
                <w:tab w:val="left" w:pos="720"/>
                <w:tab w:val="left" w:pos="1080"/>
                <w:tab w:val="left" w:pos="1440"/>
                <w:tab w:val="left" w:pos="1890"/>
                <w:tab w:val="left" w:pos="2340"/>
                <w:tab w:val="left" w:pos="2880"/>
                <w:tab w:val="left" w:pos="3240"/>
                <w:tab w:val="left" w:pos="3780"/>
              </w:tabs>
              <w:jc w:val="both"/>
              <w:rPr>
                <w:rFonts w:ascii="TH Sarabun New" w:hAnsi="TH Sarabun New" w:cs="TH Sarabun New"/>
                <w:sz w:val="30"/>
                <w:szCs w:val="30"/>
              </w:rPr>
            </w:pPr>
            <w:del w:author="phetc" w:date="2023-02-11T23:11:00Z" w:id="2160">
              <w:r w:rsidRPr="00357A8D" w:rsidDel="00D8615D">
                <w:rPr>
                  <w:rFonts w:ascii="TH SarabunPSK" w:hAnsi="TH SarabunPSK" w:cs="TH SarabunPSK"/>
                  <w:sz w:val="30"/>
                  <w:szCs w:val="30"/>
                  <w:rPrChange w:author="PC" w:date="2023-03-31T11:41:00Z" w:id="2161">
                    <w:rPr>
                      <w:rFonts w:ascii="TH SarabunPSK" w:hAnsi="TH SarabunPSK" w:cs="TH SarabunPSK"/>
                      <w:color w:val="000000"/>
                      <w:sz w:val="30"/>
                      <w:szCs w:val="30"/>
                    </w:rPr>
                  </w:rPrChange>
                </w:rPr>
                <w:delText>Khon Kaen University</w:delText>
              </w:r>
              <w:r w:rsidRPr="00357A8D" w:rsidDel="00D8615D" w:rsidR="0025414C">
                <w:rPr>
                  <w:rFonts w:ascii="TH SarabunPSK" w:hAnsi="TH SarabunPSK" w:cs="TH SarabunPSK"/>
                  <w:sz w:val="30"/>
                  <w:szCs w:val="30"/>
                  <w:cs/>
                  <w:rPrChange w:author="PC" w:date="2023-03-31T11:41:00Z" w:id="2162">
                    <w:rPr>
                      <w:rFonts w:ascii="TH SarabunPSK" w:hAnsi="TH SarabunPSK" w:cs="TH SarabunPSK"/>
                      <w:color w:val="000000"/>
                      <w:sz w:val="30"/>
                      <w:szCs w:val="30"/>
                      <w:cs/>
                    </w:rPr>
                  </w:rPrChange>
                </w:rPr>
                <w:delText xml:space="preserve">. </w:delText>
              </w:r>
              <w:r w:rsidRPr="00357A8D" w:rsidDel="00D8615D" w:rsidR="0025414C">
                <w:rPr>
                  <w:rFonts w:ascii="TH SarabunPSK" w:hAnsi="TH SarabunPSK" w:cs="TH SarabunPSK"/>
                  <w:sz w:val="30"/>
                  <w:szCs w:val="30"/>
                  <w:rPrChange w:author="PC" w:date="2023-03-31T11:41:00Z" w:id="2163">
                    <w:rPr>
                      <w:rFonts w:ascii="TH SarabunPSK" w:hAnsi="TH SarabunPSK" w:cs="TH SarabunPSK"/>
                      <w:color w:val="000000"/>
                      <w:sz w:val="30"/>
                      <w:szCs w:val="30"/>
                    </w:rPr>
                  </w:rPrChange>
                </w:rPr>
                <w:delText>Khon Kaen</w:delText>
              </w:r>
            </w:del>
            <w:ins w:author="phetc" w:date="2023-02-11T23:11:00Z" w:id="2164">
              <w:r w:rsidRPr="00357A8D" w:rsidR="00D8615D">
                <w:rPr>
                  <w:rFonts w:ascii="TH SarabunPSK" w:hAnsi="TH SarabunPSK" w:cs="TH SarabunPSK"/>
                  <w:sz w:val="30"/>
                  <w:szCs w:val="30"/>
                  <w:cs/>
                  <w:rPrChange w:author="PC" w:date="2023-03-31T11:41:00Z" w:id="2165">
                    <w:rPr>
                      <w:rFonts w:ascii="TH SarabunPSK" w:hAnsi="TH SarabunPSK" w:cs="TH SarabunPSK"/>
                      <w:color w:val="FF0000"/>
                      <w:sz w:val="30"/>
                      <w:szCs w:val="30"/>
                      <w:cs/>
                    </w:rPr>
                  </w:rPrChange>
                </w:rPr>
                <w:t xml:space="preserve"> มหาวิทยาลัยขอนแก่น</w:t>
              </w:r>
            </w:ins>
          </w:p>
        </w:tc>
        <w:tc>
          <w:tcPr>
            <w:tcW w:w="992" w:type="dxa"/>
            <w:tcBorders>
              <w:left w:val="single" w:color="auto" w:sz="4" w:space="0"/>
              <w:bottom w:val="single" w:color="auto" w:sz="4" w:space="0"/>
              <w:right w:val="single" w:color="auto" w:sz="4" w:space="0"/>
            </w:tcBorders>
          </w:tcPr>
          <w:p w:rsidRPr="00357A8D" w:rsidR="00573E2F" w:rsidRDefault="00573E2F" w14:paraId="55C9C646" w14:textId="74CB29C9">
            <w:pPr>
              <w:tabs>
                <w:tab w:val="left" w:pos="360"/>
                <w:tab w:val="left" w:pos="720"/>
                <w:tab w:val="left" w:pos="1080"/>
                <w:tab w:val="left" w:pos="1440"/>
                <w:tab w:val="left" w:pos="1890"/>
                <w:tab w:val="left" w:pos="2340"/>
                <w:tab w:val="left" w:pos="2880"/>
                <w:tab w:val="left" w:pos="3240"/>
                <w:tab w:val="left" w:pos="3780"/>
              </w:tabs>
              <w:jc w:val="center"/>
              <w:rPr>
                <w:rFonts w:ascii="TH Sarabun New" w:hAnsi="TH Sarabun New" w:cs="TH Sarabun New"/>
                <w:sz w:val="30"/>
                <w:szCs w:val="30"/>
              </w:rPr>
            </w:pPr>
            <w:del w:author="phetc" w:date="2023-02-11T23:12:00Z" w:id="2166">
              <w:r w:rsidRPr="00357A8D" w:rsidDel="00D8615D">
                <w:rPr>
                  <w:rFonts w:ascii="TH SarabunPSK" w:hAnsi="TH SarabunPSK" w:cs="TH SarabunPSK"/>
                  <w:sz w:val="30"/>
                  <w:szCs w:val="30"/>
                  <w:cs/>
                </w:rPr>
                <w:delText>1999</w:delText>
              </w:r>
            </w:del>
            <w:ins w:author="phetc" w:date="2023-02-11T23:12:00Z" w:id="2167">
              <w:r w:rsidRPr="00357A8D" w:rsidR="00D8615D">
                <w:rPr>
                  <w:rFonts w:ascii="TH SarabunPSK" w:hAnsi="TH SarabunPSK" w:cs="TH SarabunPSK"/>
                  <w:sz w:val="30"/>
                  <w:szCs w:val="30"/>
                  <w:cs/>
                  <w:rPrChange w:author="PC" w:date="2023-03-31T11:41:00Z" w:id="2168">
                    <w:rPr>
                      <w:rFonts w:ascii="TH SarabunPSK" w:hAnsi="TH SarabunPSK" w:cs="TH SarabunPSK"/>
                      <w:color w:val="FF0000"/>
                      <w:sz w:val="30"/>
                      <w:szCs w:val="30"/>
                      <w:cs/>
                    </w:rPr>
                  </w:rPrChange>
                </w:rPr>
                <w:t>2542</w:t>
              </w:r>
            </w:ins>
          </w:p>
        </w:tc>
      </w:tr>
    </w:tbl>
    <w:p w:rsidR="00DB579D" w:rsidP="00E65391" w:rsidRDefault="00DB579D" w14:paraId="7607DA62" w14:textId="77777777">
      <w:pPr>
        <w:tabs>
          <w:tab w:val="left" w:pos="360"/>
          <w:tab w:val="left" w:pos="900"/>
          <w:tab w:val="left" w:pos="1440"/>
          <w:tab w:val="left" w:pos="1890"/>
          <w:tab w:val="left" w:pos="2340"/>
        </w:tabs>
        <w:ind w:left="360" w:hanging="360"/>
        <w:jc w:val="thaiDistribute"/>
        <w:rPr>
          <w:rFonts w:ascii="TH Sarabun New" w:hAnsi="TH Sarabun New" w:cs="TH Sarabun New"/>
          <w:b/>
          <w:bCs/>
          <w:i/>
          <w:iCs/>
          <w:sz w:val="32"/>
          <w:szCs w:val="32"/>
          <w:cs/>
        </w:rPr>
        <w:sectPr w:rsidR="00DB579D" w:rsidSect="0064638E">
          <w:headerReference w:type="even" r:id="rId20"/>
          <w:headerReference w:type="default" r:id="rId21"/>
          <w:footerReference w:type="even" r:id="rId22"/>
          <w:footerReference w:type="default" r:id="rId23"/>
          <w:pgSz w:w="16838" w:h="11906" w:orient="landscape" w:code="9"/>
          <w:pgMar w:top="1729" w:right="1440" w:bottom="1440" w:left="720" w:header="720" w:footer="709" w:gutter="0"/>
          <w:pgNumType w:start="92"/>
          <w:cols w:space="708"/>
          <w:docGrid w:linePitch="360"/>
        </w:sectPr>
      </w:pPr>
    </w:p>
    <w:p w:rsidRPr="00357A8D" w:rsidR="007862EE" w:rsidRDefault="007862EE" w14:paraId="2651CF99" w14:textId="77777777">
      <w:pPr>
        <w:tabs>
          <w:tab w:val="left" w:pos="360"/>
          <w:tab w:val="left" w:pos="900"/>
          <w:tab w:val="left" w:pos="1440"/>
          <w:tab w:val="left" w:pos="1890"/>
          <w:tab w:val="left" w:pos="2340"/>
        </w:tabs>
        <w:ind w:left="360" w:hanging="360"/>
        <w:jc w:val="center"/>
        <w:rPr>
          <w:rFonts w:ascii="TH Sarabun New" w:hAnsi="TH Sarabun New" w:cs="TH Sarabun New"/>
          <w:b/>
          <w:bCs/>
          <w:sz w:val="32"/>
          <w:szCs w:val="32"/>
        </w:rPr>
      </w:pPr>
      <w:r w:rsidRPr="00357A8D">
        <w:rPr>
          <w:rFonts w:ascii="TH Sarabun New" w:hAnsi="TH Sarabun New" w:cs="TH Sarabun New"/>
          <w:b/>
          <w:bCs/>
          <w:sz w:val="32"/>
          <w:szCs w:val="32"/>
          <w:cs/>
        </w:rPr>
        <w:t xml:space="preserve">หมวดที่ </w:t>
      </w:r>
      <w:r w:rsidRPr="00357A8D" w:rsidR="00D518CA">
        <w:rPr>
          <w:rFonts w:ascii="TH Sarabun New" w:hAnsi="TH Sarabun New" w:cs="TH Sarabun New"/>
          <w:b/>
          <w:bCs/>
          <w:sz w:val="32"/>
          <w:szCs w:val="32"/>
        </w:rPr>
        <w:t>7</w:t>
      </w:r>
      <w:r w:rsidRPr="00357A8D">
        <w:rPr>
          <w:rFonts w:ascii="TH Sarabun New" w:hAnsi="TH Sarabun New" w:cs="TH Sarabun New"/>
          <w:b/>
          <w:bCs/>
          <w:sz w:val="32"/>
          <w:szCs w:val="32"/>
          <w:cs/>
        </w:rPr>
        <w:t xml:space="preserve">  </w:t>
      </w:r>
      <w:r w:rsidRPr="00357A8D" w:rsidR="00D518CA">
        <w:rPr>
          <w:rFonts w:ascii="TH Sarabun New" w:hAnsi="TH Sarabun New" w:cs="TH Sarabun New"/>
          <w:b/>
          <w:bCs/>
          <w:sz w:val="32"/>
          <w:szCs w:val="32"/>
          <w:cs/>
        </w:rPr>
        <w:t>การประเมินผลการเรียนและเกณฑ์การส</w:t>
      </w:r>
      <w:r w:rsidRPr="00357A8D" w:rsidR="0076029F">
        <w:rPr>
          <w:rFonts w:ascii="TH Sarabun New" w:hAnsi="TH Sarabun New" w:cs="TH Sarabun New"/>
          <w:b/>
          <w:bCs/>
          <w:sz w:val="32"/>
          <w:szCs w:val="32"/>
          <w:cs/>
        </w:rPr>
        <w:t>ำ</w:t>
      </w:r>
      <w:r w:rsidRPr="00357A8D" w:rsidR="00D518CA">
        <w:rPr>
          <w:rFonts w:ascii="TH Sarabun New" w:hAnsi="TH Sarabun New" w:cs="TH Sarabun New"/>
          <w:b/>
          <w:bCs/>
          <w:sz w:val="32"/>
          <w:szCs w:val="32"/>
          <w:cs/>
        </w:rPr>
        <w:t>เร็จการศึกษา</w:t>
      </w:r>
    </w:p>
    <w:p w:rsidRPr="00357A8D" w:rsidR="00D518CA" w:rsidRDefault="00D518CA" w14:paraId="2B95ECEF"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20"/>
          <w:szCs w:val="20"/>
          <w:cs/>
        </w:rPr>
      </w:pPr>
    </w:p>
    <w:p w:rsidRPr="00357A8D" w:rsidR="007862EE" w:rsidP="00E65391" w:rsidRDefault="004760EF" w14:paraId="31AF6A30" w14:textId="77777777">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cs/>
        </w:rPr>
      </w:pPr>
      <w:r w:rsidRPr="00357A8D">
        <w:rPr>
          <w:rFonts w:ascii="TH Sarabun New" w:hAnsi="TH Sarabun New" w:cs="TH Sarabun New"/>
          <w:b/>
          <w:bCs/>
          <w:sz w:val="32"/>
          <w:szCs w:val="32"/>
        </w:rPr>
        <w:t>7</w:t>
      </w:r>
      <w:r w:rsidRPr="00357A8D">
        <w:rPr>
          <w:rFonts w:ascii="TH Sarabun New" w:hAnsi="TH Sarabun New" w:cs="TH Sarabun New"/>
          <w:b/>
          <w:bCs/>
          <w:sz w:val="32"/>
          <w:szCs w:val="32"/>
          <w:cs/>
        </w:rPr>
        <w:t>.</w:t>
      </w:r>
      <w:r w:rsidRPr="00357A8D">
        <w:rPr>
          <w:rFonts w:ascii="TH Sarabun New" w:hAnsi="TH Sarabun New" w:cs="TH Sarabun New"/>
          <w:b/>
          <w:bCs/>
          <w:sz w:val="32"/>
          <w:szCs w:val="32"/>
        </w:rPr>
        <w:t>1</w:t>
      </w:r>
      <w:r w:rsidRPr="00357A8D" w:rsidR="007862EE">
        <w:rPr>
          <w:rFonts w:ascii="TH Sarabun New" w:hAnsi="TH Sarabun New" w:cs="TH Sarabun New"/>
          <w:b/>
          <w:bCs/>
          <w:sz w:val="32"/>
          <w:szCs w:val="32"/>
          <w:cs/>
        </w:rPr>
        <w:tab/>
      </w:r>
      <w:r w:rsidRPr="00357A8D" w:rsidR="00AB0735">
        <w:rPr>
          <w:rFonts w:ascii="TH Sarabun New" w:hAnsi="TH Sarabun New" w:cs="TH Sarabun New"/>
          <w:b/>
          <w:bCs/>
          <w:sz w:val="32"/>
          <w:szCs w:val="32"/>
          <w:cs/>
        </w:rPr>
        <w:t>การประเมินผลการเรียนของนักศึกษา</w:t>
      </w:r>
    </w:p>
    <w:p w:rsidRPr="00357A8D" w:rsidR="00C12D32" w:rsidP="00E65391" w:rsidRDefault="00E154FF" w14:paraId="3189735A" w14:textId="596C9F8E">
      <w:pPr>
        <w:tabs>
          <w:tab w:val="left" w:pos="360"/>
          <w:tab w:val="left" w:pos="720"/>
          <w:tab w:val="left" w:pos="1080"/>
          <w:tab w:val="left" w:pos="1440"/>
          <w:tab w:val="left" w:pos="1890"/>
          <w:tab w:val="left" w:pos="2340"/>
          <w:tab w:val="left" w:pos="2880"/>
          <w:tab w:val="left" w:pos="3240"/>
          <w:tab w:val="left" w:pos="3780"/>
        </w:tabs>
        <w:ind w:left="360" w:hanging="360"/>
        <w:jc w:val="thaiDistribute"/>
        <w:rPr>
          <w:rFonts w:ascii="TH Sarabun New" w:hAnsi="TH Sarabun New" w:eastAsia="Angsana New" w:cs="TH Sarabun New"/>
          <w:sz w:val="32"/>
          <w:szCs w:val="32"/>
        </w:rPr>
      </w:pPr>
      <w:r w:rsidRPr="00357A8D">
        <w:rPr>
          <w:rFonts w:ascii="TH Sarabun New" w:hAnsi="TH Sarabun New" w:cs="TH Sarabun New"/>
          <w:sz w:val="32"/>
          <w:szCs w:val="32"/>
          <w:cs/>
        </w:rPr>
        <w:tab/>
      </w:r>
      <w:r w:rsidRPr="00357A8D" w:rsidR="00C12D32">
        <w:rPr>
          <w:rFonts w:ascii="TH Sarabun New" w:hAnsi="TH Sarabun New" w:cs="TH Sarabun New"/>
          <w:sz w:val="32"/>
          <w:szCs w:val="32"/>
          <w:cs/>
        </w:rPr>
        <w:tab/>
      </w:r>
      <w:ins w:author="phetc" w:date="2023-02-12T09:03:00Z" w:id="2169">
        <w:r w:rsidRPr="00357A8D" w:rsidR="00F3783E">
          <w:rPr>
            <w:rFonts w:ascii="TH Sarabun New" w:hAnsi="TH Sarabun New" w:cs="TH Sarabun New"/>
            <w:sz w:val="32"/>
            <w:szCs w:val="32"/>
            <w:cs/>
          </w:rPr>
          <w:t>1.1</w:t>
        </w:r>
      </w:ins>
      <w:r w:rsidRPr="00357A8D" w:rsidR="002D2559">
        <w:rPr>
          <w:rFonts w:ascii="TH Sarabun New" w:hAnsi="TH Sarabun New" w:cs="TH Sarabun New"/>
          <w:sz w:val="32"/>
          <w:szCs w:val="32"/>
          <w:cs/>
        </w:rPr>
        <w:t>การประเมินผลการเรียน</w:t>
      </w:r>
      <w:r w:rsidRPr="00357A8D" w:rsidR="00C12D32">
        <w:rPr>
          <w:rFonts w:ascii="TH Sarabun New" w:hAnsi="TH Sarabun New" w:cs="TH Sarabun New"/>
          <w:sz w:val="32"/>
          <w:szCs w:val="32"/>
          <w:cs/>
        </w:rPr>
        <w:t xml:space="preserve"> ให้เป็นไปตามข้อบังคับมหาวิทยาลัยธรรมศาสตร์ ว่าด้วยการศึกษาระดับ</w:t>
      </w:r>
      <w:commentRangeStart w:id="2170"/>
      <w:commentRangeStart w:id="2171"/>
      <w:r w:rsidRPr="00357A8D" w:rsidR="00C12D32">
        <w:rPr>
          <w:rFonts w:ascii="TH Sarabun New" w:hAnsi="TH Sarabun New" w:cs="TH Sarabun New"/>
          <w:sz w:val="32"/>
          <w:szCs w:val="32"/>
          <w:cs/>
        </w:rPr>
        <w:t xml:space="preserve">ปริญญาตรี พ.ศ. </w:t>
      </w:r>
      <w:del w:author="PC" w:date="2023-03-31T11:32:00Z" w:id="2172">
        <w:r w:rsidRPr="00357A8D" w:rsidDel="00255E14" w:rsidR="00DB420B">
          <w:rPr>
            <w:rFonts w:ascii="TH Sarabun New" w:hAnsi="TH Sarabun New" w:cs="TH Sarabun New"/>
            <w:sz w:val="32"/>
            <w:szCs w:val="32"/>
            <w:cs/>
          </w:rPr>
          <w:delText>.</w:delText>
        </w:r>
      </w:del>
      <w:ins w:author="phetc" w:date="2023-02-12T09:02:00Z" w:id="2173">
        <w:r w:rsidRPr="00357A8D" w:rsidR="00F3783E">
          <w:rPr>
            <w:rFonts w:ascii="TH Sarabun New" w:hAnsi="TH Sarabun New" w:cs="TH Sarabun New"/>
            <w:sz w:val="32"/>
            <w:szCs w:val="32"/>
            <w:cs/>
            <w:rPrChange w:author="PC" w:date="2023-03-31T11:41:00Z" w:id="2174">
              <w:rPr>
                <w:rFonts w:ascii="TH Sarabun New" w:hAnsi="TH Sarabun New" w:cs="TH Sarabun New"/>
                <w:color w:val="FF0000"/>
                <w:sz w:val="32"/>
                <w:szCs w:val="32"/>
                <w:cs/>
              </w:rPr>
            </w:rPrChange>
          </w:rPr>
          <w:t>2561</w:t>
        </w:r>
      </w:ins>
      <w:del w:author="PC" w:date="2023-03-31T11:32:00Z" w:id="2175">
        <w:r w:rsidRPr="00357A8D" w:rsidDel="00255E14" w:rsidR="00DB420B">
          <w:rPr>
            <w:rFonts w:ascii="TH Sarabun New" w:hAnsi="TH Sarabun New" w:cs="TH Sarabun New"/>
            <w:sz w:val="32"/>
            <w:szCs w:val="32"/>
            <w:cs/>
          </w:rPr>
          <w:delText>..........</w:delText>
        </w:r>
      </w:del>
      <w:r w:rsidRPr="00357A8D" w:rsidR="00C12D32">
        <w:rPr>
          <w:rFonts w:ascii="TH Sarabun New" w:hAnsi="TH Sarabun New" w:cs="TH Sarabun New"/>
          <w:sz w:val="32"/>
          <w:szCs w:val="32"/>
          <w:cs/>
        </w:rPr>
        <w:t xml:space="preserve"> </w:t>
      </w:r>
      <w:r w:rsidRPr="00357A8D" w:rsidR="00351795">
        <w:rPr>
          <w:rFonts w:ascii="TH Sarabun New" w:hAnsi="TH Sarabun New" w:cs="TH Sarabun New"/>
          <w:sz w:val="32"/>
          <w:szCs w:val="32"/>
          <w:cs/>
        </w:rPr>
        <w:t xml:space="preserve"> </w:t>
      </w:r>
      <w:r w:rsidRPr="00357A8D" w:rsidR="00C12D32">
        <w:rPr>
          <w:rFonts w:ascii="TH Sarabun New" w:hAnsi="TH Sarabun New" w:cs="TH Sarabun New"/>
          <w:sz w:val="32"/>
          <w:szCs w:val="32"/>
          <w:cs/>
        </w:rPr>
        <w:t xml:space="preserve">ข้อ </w:t>
      </w:r>
      <w:del w:author="PC" w:date="2023-03-31T11:32:00Z" w:id="2176">
        <w:r w:rsidRPr="00357A8D" w:rsidDel="00255E14" w:rsidR="00DB420B">
          <w:rPr>
            <w:rFonts w:ascii="TH Sarabun New" w:hAnsi="TH Sarabun New" w:cs="TH Sarabun New"/>
            <w:sz w:val="32"/>
            <w:szCs w:val="32"/>
            <w:cs/>
          </w:rPr>
          <w:delText>......</w:delText>
        </w:r>
      </w:del>
      <w:ins w:author="phetc" w:date="2023-02-12T09:02:00Z" w:id="2177">
        <w:r w:rsidRPr="00357A8D" w:rsidR="00F3783E">
          <w:rPr>
            <w:rFonts w:ascii="TH Sarabun New" w:hAnsi="TH Sarabun New" w:cs="TH Sarabun New"/>
            <w:sz w:val="32"/>
            <w:szCs w:val="32"/>
            <w:cs/>
            <w:rPrChange w:author="PC" w:date="2023-03-31T11:41:00Z" w:id="2178">
              <w:rPr>
                <w:rFonts w:ascii="TH Sarabun New" w:hAnsi="TH Sarabun New" w:cs="TH Sarabun New"/>
                <w:color w:val="FF0000"/>
                <w:sz w:val="32"/>
                <w:szCs w:val="32"/>
                <w:cs/>
              </w:rPr>
            </w:rPrChange>
          </w:rPr>
          <w:t>35-48</w:t>
        </w:r>
      </w:ins>
      <w:del w:author="PC" w:date="2023-03-31T11:32:00Z" w:id="2179">
        <w:r w:rsidRPr="00357A8D" w:rsidDel="00255E14" w:rsidR="00DB420B">
          <w:rPr>
            <w:rFonts w:ascii="TH Sarabun New" w:hAnsi="TH Sarabun New" w:cs="TH Sarabun New"/>
            <w:sz w:val="32"/>
            <w:szCs w:val="32"/>
            <w:cs/>
          </w:rPr>
          <w:delText>............</w:delText>
        </w:r>
        <w:commentRangeEnd w:id="2170"/>
        <w:r w:rsidRPr="00357A8D" w:rsidDel="00255E14" w:rsidR="00C9085D">
          <w:rPr>
            <w:rStyle w:val="CommentReference"/>
          </w:rPr>
          <w:commentReference w:id="2170"/>
        </w:r>
        <w:commentRangeEnd w:id="2171"/>
        <w:r w:rsidRPr="00357A8D" w:rsidDel="00255E14" w:rsidR="00F3783E">
          <w:rPr>
            <w:rStyle w:val="CommentReference"/>
          </w:rPr>
          <w:commentReference w:id="2171"/>
        </w:r>
      </w:del>
    </w:p>
    <w:p w:rsidRPr="00357A8D" w:rsidR="00F3783E" w:rsidP="00E65391" w:rsidRDefault="00F3783E" w14:paraId="0EDB8F2E" w14:textId="77777777">
      <w:pPr>
        <w:tabs>
          <w:tab w:val="left" w:pos="360"/>
          <w:tab w:val="left" w:pos="720"/>
          <w:tab w:val="left" w:pos="1080"/>
          <w:tab w:val="left" w:pos="1440"/>
          <w:tab w:val="left" w:pos="1890"/>
          <w:tab w:val="left" w:pos="2340"/>
          <w:tab w:val="left" w:pos="2880"/>
          <w:tab w:val="left" w:pos="3240"/>
          <w:tab w:val="left" w:pos="3780"/>
        </w:tabs>
        <w:ind w:right="760"/>
        <w:jc w:val="thaiDistribute"/>
        <w:rPr>
          <w:ins w:author="phetc" w:date="2023-02-12T09:01:00Z" w:id="2180"/>
          <w:rFonts w:ascii="TH SarabunPSK" w:hAnsi="TH SarabunPSK" w:eastAsia="Angsana New" w:cs="TH SarabunPSK"/>
          <w:sz w:val="32"/>
          <w:szCs w:val="32"/>
        </w:rPr>
      </w:pPr>
      <w:ins w:author="phetc" w:date="2023-02-12T09:01:00Z" w:id="2181">
        <w:r w:rsidRPr="00357A8D">
          <w:rPr>
            <w:rFonts w:ascii="TH SarabunPSK" w:hAnsi="TH SarabunPSK" w:eastAsia="Angsana New" w:cs="TH SarabunPSK"/>
            <w:sz w:val="32"/>
            <w:szCs w:val="32"/>
          </w:rPr>
          <w:tab/>
        </w:r>
        <w:r w:rsidRPr="00357A8D">
          <w:rPr>
            <w:rFonts w:ascii="TH SarabunPSK" w:hAnsi="TH SarabunPSK" w:eastAsia="Angsana New" w:cs="TH SarabunPSK"/>
            <w:sz w:val="32"/>
            <w:szCs w:val="32"/>
          </w:rPr>
          <w:tab/>
        </w:r>
        <w:r w:rsidRPr="00357A8D">
          <w:rPr>
            <w:rFonts w:ascii="TH SarabunPSK" w:hAnsi="TH SarabunPSK" w:eastAsia="Angsana New" w:cs="TH SarabunPSK"/>
            <w:sz w:val="32"/>
            <w:szCs w:val="32"/>
          </w:rPr>
          <w:t>1</w:t>
        </w:r>
        <w:r w:rsidRPr="00357A8D">
          <w:rPr>
            <w:rFonts w:ascii="TH SarabunPSK" w:hAnsi="TH SarabunPSK" w:eastAsia="Angsana New" w:cs="TH SarabunPSK"/>
            <w:sz w:val="32"/>
            <w:szCs w:val="32"/>
            <w:cs/>
          </w:rPr>
          <w:t>.2 การวัดผลการศึกษาแบ่งเป็น 8 ระดับ  มีชื่อและค่าระดับต่อหนึ่งหน่วยกิตดังต่อไปนี้</w:t>
        </w:r>
      </w:ins>
    </w:p>
    <w:tbl>
      <w:tblPr>
        <w:tblW w:w="69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152"/>
        <w:gridCol w:w="720"/>
        <w:gridCol w:w="720"/>
        <w:gridCol w:w="720"/>
        <w:gridCol w:w="720"/>
        <w:gridCol w:w="720"/>
        <w:gridCol w:w="720"/>
        <w:gridCol w:w="720"/>
        <w:gridCol w:w="720"/>
      </w:tblGrid>
      <w:tr w:rsidRPr="00357A8D" w:rsidR="00567CE2" w:rsidTr="00277A61" w14:paraId="4C5409D6" w14:textId="77777777">
        <w:trPr>
          <w:jc w:val="center"/>
          <w:ins w:author="phetc" w:date="2023-02-12T09:01:00Z" w:id="2182"/>
        </w:trPr>
        <w:tc>
          <w:tcPr>
            <w:tcW w:w="1152" w:type="dxa"/>
          </w:tcPr>
          <w:p w:rsidRPr="00357A8D" w:rsidR="00F3783E" w:rsidP="00E65391" w:rsidRDefault="00F3783E" w14:paraId="18109155" w14:textId="77777777">
            <w:pPr>
              <w:jc w:val="thaiDistribute"/>
              <w:rPr>
                <w:ins w:author="phetc" w:date="2023-02-12T09:01:00Z" w:id="2183"/>
                <w:rFonts w:ascii="TH SarabunPSK" w:hAnsi="TH SarabunPSK" w:cs="TH SarabunPSK"/>
                <w:b/>
                <w:bCs/>
                <w:sz w:val="32"/>
                <w:szCs w:val="32"/>
                <w:cs/>
              </w:rPr>
            </w:pPr>
            <w:ins w:author="phetc" w:date="2023-02-12T09:01:00Z" w:id="2184">
              <w:r w:rsidRPr="00357A8D">
                <w:rPr>
                  <w:rFonts w:ascii="TH SarabunPSK" w:hAnsi="TH SarabunPSK" w:eastAsia="Angsana New" w:cs="TH SarabunPSK"/>
                  <w:sz w:val="32"/>
                  <w:szCs w:val="32"/>
                  <w:cs/>
                </w:rPr>
                <w:t>ระดับ</w:t>
              </w:r>
            </w:ins>
          </w:p>
        </w:tc>
        <w:tc>
          <w:tcPr>
            <w:tcW w:w="720" w:type="dxa"/>
          </w:tcPr>
          <w:p w:rsidRPr="00357A8D" w:rsidR="00F3783E" w:rsidRDefault="00F3783E" w14:paraId="4EA43781" w14:textId="77777777">
            <w:pPr>
              <w:jc w:val="center"/>
              <w:rPr>
                <w:ins w:author="phetc" w:date="2023-02-12T09:01:00Z" w:id="2185"/>
                <w:rFonts w:ascii="TH SarabunPSK" w:hAnsi="TH SarabunPSK" w:cs="TH SarabunPSK"/>
                <w:b/>
                <w:bCs/>
                <w:sz w:val="32"/>
                <w:szCs w:val="32"/>
                <w:cs/>
              </w:rPr>
            </w:pPr>
            <w:ins w:author="phetc" w:date="2023-02-12T09:01:00Z" w:id="2186">
              <w:r w:rsidRPr="00357A8D">
                <w:rPr>
                  <w:rFonts w:ascii="TH SarabunPSK" w:hAnsi="TH SarabunPSK" w:eastAsia="Angsana New" w:cs="TH SarabunPSK"/>
                  <w:b/>
                  <w:bCs/>
                  <w:sz w:val="32"/>
                  <w:szCs w:val="32"/>
                </w:rPr>
                <w:t>A</w:t>
              </w:r>
            </w:ins>
          </w:p>
        </w:tc>
        <w:tc>
          <w:tcPr>
            <w:tcW w:w="720" w:type="dxa"/>
          </w:tcPr>
          <w:p w:rsidRPr="00357A8D" w:rsidR="00F3783E" w:rsidRDefault="00F3783E" w14:paraId="0CF23099" w14:textId="77777777">
            <w:pPr>
              <w:jc w:val="center"/>
              <w:rPr>
                <w:ins w:author="phetc" w:date="2023-02-12T09:01:00Z" w:id="2187"/>
                <w:rFonts w:ascii="TH SarabunPSK" w:hAnsi="TH SarabunPSK" w:cs="TH SarabunPSK"/>
                <w:b/>
                <w:bCs/>
                <w:sz w:val="32"/>
                <w:szCs w:val="32"/>
              </w:rPr>
            </w:pPr>
            <w:ins w:author="phetc" w:date="2023-02-12T09:01:00Z" w:id="2188">
              <w:r w:rsidRPr="00357A8D">
                <w:rPr>
                  <w:rFonts w:ascii="TH SarabunPSK" w:hAnsi="TH SarabunPSK" w:cs="TH SarabunPSK"/>
                  <w:b/>
                  <w:bCs/>
                  <w:sz w:val="32"/>
                  <w:szCs w:val="32"/>
                </w:rPr>
                <w:t>B</w:t>
              </w:r>
              <w:r w:rsidRPr="00357A8D">
                <w:rPr>
                  <w:rFonts w:ascii="TH SarabunPSK" w:hAnsi="TH SarabunPSK" w:cs="TH SarabunPSK"/>
                  <w:b/>
                  <w:bCs/>
                  <w:sz w:val="32"/>
                  <w:szCs w:val="32"/>
                  <w:cs/>
                </w:rPr>
                <w:t>+</w:t>
              </w:r>
            </w:ins>
          </w:p>
        </w:tc>
        <w:tc>
          <w:tcPr>
            <w:tcW w:w="720" w:type="dxa"/>
          </w:tcPr>
          <w:p w:rsidRPr="00357A8D" w:rsidR="00F3783E" w:rsidRDefault="00F3783E" w14:paraId="423F242A" w14:textId="77777777">
            <w:pPr>
              <w:jc w:val="center"/>
              <w:rPr>
                <w:ins w:author="phetc" w:date="2023-02-12T09:01:00Z" w:id="2189"/>
                <w:rFonts w:ascii="TH SarabunPSK" w:hAnsi="TH SarabunPSK" w:cs="TH SarabunPSK"/>
                <w:b/>
                <w:bCs/>
                <w:sz w:val="32"/>
                <w:szCs w:val="32"/>
                <w:cs/>
              </w:rPr>
            </w:pPr>
            <w:ins w:author="phetc" w:date="2023-02-12T09:01:00Z" w:id="2190">
              <w:r w:rsidRPr="00357A8D">
                <w:rPr>
                  <w:rFonts w:ascii="TH SarabunPSK" w:hAnsi="TH SarabunPSK" w:eastAsia="Angsana New" w:cs="TH SarabunPSK"/>
                  <w:b/>
                  <w:bCs/>
                  <w:sz w:val="32"/>
                  <w:szCs w:val="32"/>
                </w:rPr>
                <w:t>B</w:t>
              </w:r>
            </w:ins>
          </w:p>
        </w:tc>
        <w:tc>
          <w:tcPr>
            <w:tcW w:w="720" w:type="dxa"/>
          </w:tcPr>
          <w:p w:rsidRPr="00357A8D" w:rsidR="00F3783E" w:rsidRDefault="00F3783E" w14:paraId="0B5B3D26" w14:textId="77777777">
            <w:pPr>
              <w:jc w:val="center"/>
              <w:rPr>
                <w:ins w:author="phetc" w:date="2023-02-12T09:01:00Z" w:id="2191"/>
                <w:rFonts w:ascii="TH SarabunPSK" w:hAnsi="TH SarabunPSK" w:cs="TH SarabunPSK"/>
                <w:b/>
                <w:bCs/>
                <w:sz w:val="32"/>
                <w:szCs w:val="32"/>
                <w:cs/>
              </w:rPr>
            </w:pPr>
            <w:ins w:author="phetc" w:date="2023-02-12T09:01:00Z" w:id="2192">
              <w:r w:rsidRPr="00357A8D">
                <w:rPr>
                  <w:rFonts w:ascii="TH SarabunPSK" w:hAnsi="TH SarabunPSK" w:eastAsia="Angsana New" w:cs="TH SarabunPSK"/>
                  <w:b/>
                  <w:bCs/>
                  <w:sz w:val="32"/>
                  <w:szCs w:val="32"/>
                </w:rPr>
                <w:t>C</w:t>
              </w:r>
              <w:r w:rsidRPr="00357A8D">
                <w:rPr>
                  <w:rFonts w:ascii="TH SarabunPSK" w:hAnsi="TH SarabunPSK" w:eastAsia="Angsana New" w:cs="TH SarabunPSK"/>
                  <w:b/>
                  <w:bCs/>
                  <w:sz w:val="32"/>
                  <w:szCs w:val="32"/>
                  <w:cs/>
                </w:rPr>
                <w:t>+</w:t>
              </w:r>
            </w:ins>
          </w:p>
        </w:tc>
        <w:tc>
          <w:tcPr>
            <w:tcW w:w="720" w:type="dxa"/>
          </w:tcPr>
          <w:p w:rsidRPr="00357A8D" w:rsidR="00F3783E" w:rsidRDefault="00F3783E" w14:paraId="46457EC5" w14:textId="77777777">
            <w:pPr>
              <w:jc w:val="center"/>
              <w:rPr>
                <w:ins w:author="phetc" w:date="2023-02-12T09:01:00Z" w:id="2193"/>
                <w:rFonts w:ascii="TH SarabunPSK" w:hAnsi="TH SarabunPSK" w:cs="TH SarabunPSK"/>
                <w:b/>
                <w:bCs/>
                <w:sz w:val="32"/>
                <w:szCs w:val="32"/>
                <w:cs/>
              </w:rPr>
            </w:pPr>
            <w:ins w:author="phetc" w:date="2023-02-12T09:01:00Z" w:id="2194">
              <w:r w:rsidRPr="00357A8D">
                <w:rPr>
                  <w:rFonts w:ascii="TH SarabunPSK" w:hAnsi="TH SarabunPSK" w:eastAsia="Angsana New" w:cs="TH SarabunPSK"/>
                  <w:b/>
                  <w:bCs/>
                  <w:sz w:val="32"/>
                  <w:szCs w:val="32"/>
                </w:rPr>
                <w:t>C</w:t>
              </w:r>
            </w:ins>
          </w:p>
        </w:tc>
        <w:tc>
          <w:tcPr>
            <w:tcW w:w="720" w:type="dxa"/>
          </w:tcPr>
          <w:p w:rsidRPr="00357A8D" w:rsidR="00F3783E" w:rsidRDefault="00F3783E" w14:paraId="731D2C99" w14:textId="77777777">
            <w:pPr>
              <w:jc w:val="center"/>
              <w:rPr>
                <w:ins w:author="phetc" w:date="2023-02-12T09:01:00Z" w:id="2195"/>
                <w:rFonts w:ascii="TH SarabunPSK" w:hAnsi="TH SarabunPSK" w:cs="TH SarabunPSK"/>
                <w:b/>
                <w:bCs/>
                <w:sz w:val="32"/>
                <w:szCs w:val="32"/>
              </w:rPr>
            </w:pPr>
            <w:ins w:author="phetc" w:date="2023-02-12T09:01:00Z" w:id="2196">
              <w:r w:rsidRPr="00357A8D">
                <w:rPr>
                  <w:rFonts w:ascii="TH SarabunPSK" w:hAnsi="TH SarabunPSK" w:cs="TH SarabunPSK"/>
                  <w:b/>
                  <w:bCs/>
                  <w:sz w:val="32"/>
                  <w:szCs w:val="32"/>
                </w:rPr>
                <w:t>D</w:t>
              </w:r>
              <w:r w:rsidRPr="00357A8D">
                <w:rPr>
                  <w:rFonts w:ascii="TH SarabunPSK" w:hAnsi="TH SarabunPSK" w:cs="TH SarabunPSK"/>
                  <w:b/>
                  <w:bCs/>
                  <w:sz w:val="32"/>
                  <w:szCs w:val="32"/>
                  <w:cs/>
                </w:rPr>
                <w:t>+</w:t>
              </w:r>
            </w:ins>
          </w:p>
        </w:tc>
        <w:tc>
          <w:tcPr>
            <w:tcW w:w="720" w:type="dxa"/>
          </w:tcPr>
          <w:p w:rsidRPr="00357A8D" w:rsidR="00F3783E" w:rsidRDefault="00F3783E" w14:paraId="4144CC0A" w14:textId="77777777">
            <w:pPr>
              <w:jc w:val="center"/>
              <w:rPr>
                <w:ins w:author="phetc" w:date="2023-02-12T09:01:00Z" w:id="2197"/>
                <w:rFonts w:ascii="TH SarabunPSK" w:hAnsi="TH SarabunPSK" w:cs="TH SarabunPSK"/>
                <w:b/>
                <w:bCs/>
                <w:sz w:val="32"/>
                <w:szCs w:val="32"/>
                <w:cs/>
              </w:rPr>
            </w:pPr>
            <w:ins w:author="phetc" w:date="2023-02-12T09:01:00Z" w:id="2198">
              <w:r w:rsidRPr="00357A8D">
                <w:rPr>
                  <w:rFonts w:ascii="TH SarabunPSK" w:hAnsi="TH SarabunPSK" w:eastAsia="Angsana New" w:cs="TH SarabunPSK"/>
                  <w:b/>
                  <w:bCs/>
                  <w:sz w:val="32"/>
                  <w:szCs w:val="32"/>
                </w:rPr>
                <w:t>D</w:t>
              </w:r>
            </w:ins>
          </w:p>
        </w:tc>
        <w:tc>
          <w:tcPr>
            <w:tcW w:w="720" w:type="dxa"/>
          </w:tcPr>
          <w:p w:rsidRPr="00357A8D" w:rsidR="00F3783E" w:rsidRDefault="00F3783E" w14:paraId="07546930" w14:textId="77777777">
            <w:pPr>
              <w:jc w:val="center"/>
              <w:rPr>
                <w:ins w:author="phetc" w:date="2023-02-12T09:01:00Z" w:id="2199"/>
                <w:rFonts w:ascii="TH SarabunPSK" w:hAnsi="TH SarabunPSK" w:cs="TH SarabunPSK"/>
                <w:b/>
                <w:bCs/>
                <w:sz w:val="32"/>
                <w:szCs w:val="32"/>
                <w:cs/>
              </w:rPr>
            </w:pPr>
            <w:ins w:author="phetc" w:date="2023-02-12T09:01:00Z" w:id="2200">
              <w:r w:rsidRPr="00357A8D">
                <w:rPr>
                  <w:rFonts w:ascii="TH SarabunPSK" w:hAnsi="TH SarabunPSK" w:eastAsia="Angsana New" w:cs="TH SarabunPSK"/>
                  <w:b/>
                  <w:bCs/>
                  <w:sz w:val="32"/>
                  <w:szCs w:val="32"/>
                </w:rPr>
                <w:t>F</w:t>
              </w:r>
            </w:ins>
          </w:p>
        </w:tc>
      </w:tr>
      <w:tr w:rsidRPr="00357A8D" w:rsidR="00F3783E" w:rsidTr="00277A61" w14:paraId="724120CE" w14:textId="77777777">
        <w:trPr>
          <w:jc w:val="center"/>
          <w:ins w:author="phetc" w:date="2023-02-12T09:01:00Z" w:id="2201"/>
        </w:trPr>
        <w:tc>
          <w:tcPr>
            <w:tcW w:w="1152" w:type="dxa"/>
          </w:tcPr>
          <w:p w:rsidRPr="00357A8D" w:rsidR="00F3783E" w:rsidP="00E65391" w:rsidRDefault="00F3783E" w14:paraId="4F0A47CF" w14:textId="77777777">
            <w:pPr>
              <w:jc w:val="thaiDistribute"/>
              <w:rPr>
                <w:ins w:author="phetc" w:date="2023-02-12T09:01:00Z" w:id="2202"/>
                <w:rFonts w:ascii="TH SarabunPSK" w:hAnsi="TH SarabunPSK" w:cs="TH SarabunPSK"/>
                <w:b/>
                <w:bCs/>
                <w:sz w:val="32"/>
                <w:szCs w:val="32"/>
                <w:cs/>
              </w:rPr>
            </w:pPr>
            <w:ins w:author="phetc" w:date="2023-02-12T09:01:00Z" w:id="2203">
              <w:r w:rsidRPr="00357A8D">
                <w:rPr>
                  <w:rFonts w:ascii="TH SarabunPSK" w:hAnsi="TH SarabunPSK" w:eastAsia="Angsana New" w:cs="TH SarabunPSK"/>
                  <w:sz w:val="32"/>
                  <w:szCs w:val="32"/>
                  <w:cs/>
                </w:rPr>
                <w:t>ค่าระดับ</w:t>
              </w:r>
            </w:ins>
          </w:p>
        </w:tc>
        <w:tc>
          <w:tcPr>
            <w:tcW w:w="720" w:type="dxa"/>
          </w:tcPr>
          <w:p w:rsidRPr="00357A8D" w:rsidR="00F3783E" w:rsidRDefault="00F3783E" w14:paraId="5871ADB5" w14:textId="77777777">
            <w:pPr>
              <w:jc w:val="center"/>
              <w:rPr>
                <w:ins w:author="phetc" w:date="2023-02-12T09:01:00Z" w:id="2204"/>
                <w:rFonts w:ascii="TH SarabunPSK" w:hAnsi="TH SarabunPSK" w:cs="TH SarabunPSK"/>
                <w:b/>
                <w:bCs/>
                <w:sz w:val="32"/>
                <w:szCs w:val="32"/>
                <w:cs/>
              </w:rPr>
            </w:pPr>
            <w:ins w:author="phetc" w:date="2023-02-12T09:01:00Z" w:id="2205">
              <w:r w:rsidRPr="00357A8D">
                <w:rPr>
                  <w:rFonts w:ascii="TH SarabunPSK" w:hAnsi="TH SarabunPSK" w:eastAsia="Angsana New" w:cs="TH SarabunPSK"/>
                  <w:sz w:val="32"/>
                  <w:szCs w:val="32"/>
                  <w:cs/>
                </w:rPr>
                <w:t>4.00</w:t>
              </w:r>
            </w:ins>
          </w:p>
        </w:tc>
        <w:tc>
          <w:tcPr>
            <w:tcW w:w="720" w:type="dxa"/>
          </w:tcPr>
          <w:p w:rsidRPr="00357A8D" w:rsidR="00F3783E" w:rsidRDefault="00F3783E" w14:paraId="1C21ECF8" w14:textId="77777777">
            <w:pPr>
              <w:jc w:val="center"/>
              <w:rPr>
                <w:ins w:author="phetc" w:date="2023-02-12T09:01:00Z" w:id="2206"/>
                <w:rFonts w:ascii="TH SarabunPSK" w:hAnsi="TH SarabunPSK" w:cs="TH SarabunPSK"/>
                <w:b/>
                <w:bCs/>
                <w:sz w:val="32"/>
                <w:szCs w:val="32"/>
                <w:cs/>
              </w:rPr>
            </w:pPr>
            <w:ins w:author="phetc" w:date="2023-02-12T09:01:00Z" w:id="2207">
              <w:r w:rsidRPr="00357A8D">
                <w:rPr>
                  <w:rFonts w:ascii="TH SarabunPSK" w:hAnsi="TH SarabunPSK" w:eastAsia="Angsana New" w:cs="TH SarabunPSK"/>
                  <w:sz w:val="32"/>
                  <w:szCs w:val="32"/>
                  <w:cs/>
                </w:rPr>
                <w:t>3.50</w:t>
              </w:r>
            </w:ins>
          </w:p>
        </w:tc>
        <w:tc>
          <w:tcPr>
            <w:tcW w:w="720" w:type="dxa"/>
          </w:tcPr>
          <w:p w:rsidRPr="00357A8D" w:rsidR="00F3783E" w:rsidRDefault="00F3783E" w14:paraId="5C8CB55E" w14:textId="77777777">
            <w:pPr>
              <w:jc w:val="center"/>
              <w:rPr>
                <w:ins w:author="phetc" w:date="2023-02-12T09:01:00Z" w:id="2208"/>
                <w:rFonts w:ascii="TH SarabunPSK" w:hAnsi="TH SarabunPSK" w:cs="TH SarabunPSK"/>
                <w:b/>
                <w:bCs/>
                <w:sz w:val="32"/>
                <w:szCs w:val="32"/>
                <w:cs/>
              </w:rPr>
            </w:pPr>
            <w:ins w:author="phetc" w:date="2023-02-12T09:01:00Z" w:id="2209">
              <w:r w:rsidRPr="00357A8D">
                <w:rPr>
                  <w:rFonts w:ascii="TH SarabunPSK" w:hAnsi="TH SarabunPSK" w:eastAsia="Angsana New" w:cs="TH SarabunPSK"/>
                  <w:sz w:val="32"/>
                  <w:szCs w:val="32"/>
                  <w:cs/>
                </w:rPr>
                <w:t>3.00</w:t>
              </w:r>
            </w:ins>
          </w:p>
        </w:tc>
        <w:tc>
          <w:tcPr>
            <w:tcW w:w="720" w:type="dxa"/>
          </w:tcPr>
          <w:p w:rsidRPr="00357A8D" w:rsidR="00F3783E" w:rsidRDefault="00F3783E" w14:paraId="1D16B7BC" w14:textId="77777777">
            <w:pPr>
              <w:jc w:val="center"/>
              <w:rPr>
                <w:ins w:author="phetc" w:date="2023-02-12T09:01:00Z" w:id="2210"/>
                <w:rFonts w:ascii="TH SarabunPSK" w:hAnsi="TH SarabunPSK" w:cs="TH SarabunPSK"/>
                <w:b/>
                <w:bCs/>
                <w:sz w:val="32"/>
                <w:szCs w:val="32"/>
                <w:cs/>
              </w:rPr>
            </w:pPr>
            <w:ins w:author="phetc" w:date="2023-02-12T09:01:00Z" w:id="2211">
              <w:r w:rsidRPr="00357A8D">
                <w:rPr>
                  <w:rFonts w:ascii="TH SarabunPSK" w:hAnsi="TH SarabunPSK" w:eastAsia="Angsana New" w:cs="TH SarabunPSK"/>
                  <w:sz w:val="32"/>
                  <w:szCs w:val="32"/>
                  <w:cs/>
                </w:rPr>
                <w:t>2.50</w:t>
              </w:r>
            </w:ins>
          </w:p>
        </w:tc>
        <w:tc>
          <w:tcPr>
            <w:tcW w:w="720" w:type="dxa"/>
          </w:tcPr>
          <w:p w:rsidRPr="00357A8D" w:rsidR="00F3783E" w:rsidRDefault="00F3783E" w14:paraId="0B935FF2" w14:textId="77777777">
            <w:pPr>
              <w:jc w:val="center"/>
              <w:rPr>
                <w:ins w:author="phetc" w:date="2023-02-12T09:01:00Z" w:id="2212"/>
                <w:rFonts w:ascii="TH SarabunPSK" w:hAnsi="TH SarabunPSK" w:cs="TH SarabunPSK"/>
                <w:b/>
                <w:bCs/>
                <w:sz w:val="32"/>
                <w:szCs w:val="32"/>
                <w:cs/>
              </w:rPr>
            </w:pPr>
            <w:ins w:author="phetc" w:date="2023-02-12T09:01:00Z" w:id="2213">
              <w:r w:rsidRPr="00357A8D">
                <w:rPr>
                  <w:rFonts w:ascii="TH SarabunPSK" w:hAnsi="TH SarabunPSK" w:eastAsia="Angsana New" w:cs="TH SarabunPSK"/>
                  <w:sz w:val="32"/>
                  <w:szCs w:val="32"/>
                  <w:cs/>
                </w:rPr>
                <w:t>2.00</w:t>
              </w:r>
            </w:ins>
          </w:p>
        </w:tc>
        <w:tc>
          <w:tcPr>
            <w:tcW w:w="720" w:type="dxa"/>
          </w:tcPr>
          <w:p w:rsidRPr="00357A8D" w:rsidR="00F3783E" w:rsidRDefault="00F3783E" w14:paraId="2FD486AE" w14:textId="77777777">
            <w:pPr>
              <w:jc w:val="center"/>
              <w:rPr>
                <w:ins w:author="phetc" w:date="2023-02-12T09:01:00Z" w:id="2214"/>
                <w:rFonts w:ascii="TH SarabunPSK" w:hAnsi="TH SarabunPSK" w:cs="TH SarabunPSK"/>
                <w:sz w:val="32"/>
                <w:szCs w:val="32"/>
                <w:cs/>
              </w:rPr>
            </w:pPr>
            <w:ins w:author="phetc" w:date="2023-02-12T09:01:00Z" w:id="2215">
              <w:r w:rsidRPr="00357A8D">
                <w:rPr>
                  <w:rFonts w:ascii="TH SarabunPSK" w:hAnsi="TH SarabunPSK" w:cs="TH SarabunPSK"/>
                  <w:sz w:val="32"/>
                  <w:szCs w:val="32"/>
                </w:rPr>
                <w:t>1</w:t>
              </w:r>
              <w:r w:rsidRPr="00357A8D">
                <w:rPr>
                  <w:rFonts w:ascii="TH SarabunPSK" w:hAnsi="TH SarabunPSK" w:cs="TH SarabunPSK"/>
                  <w:sz w:val="32"/>
                  <w:szCs w:val="32"/>
                  <w:cs/>
                </w:rPr>
                <w:t>.</w:t>
              </w:r>
              <w:r w:rsidRPr="00357A8D">
                <w:rPr>
                  <w:rFonts w:ascii="TH SarabunPSK" w:hAnsi="TH SarabunPSK" w:cs="TH SarabunPSK"/>
                  <w:sz w:val="32"/>
                  <w:szCs w:val="32"/>
                </w:rPr>
                <w:t>50</w:t>
              </w:r>
            </w:ins>
          </w:p>
        </w:tc>
        <w:tc>
          <w:tcPr>
            <w:tcW w:w="720" w:type="dxa"/>
          </w:tcPr>
          <w:p w:rsidRPr="00357A8D" w:rsidR="00F3783E" w:rsidRDefault="00F3783E" w14:paraId="073F8ACB" w14:textId="77777777">
            <w:pPr>
              <w:jc w:val="center"/>
              <w:rPr>
                <w:ins w:author="phetc" w:date="2023-02-12T09:01:00Z" w:id="2216"/>
                <w:rFonts w:ascii="TH SarabunPSK" w:hAnsi="TH SarabunPSK" w:cs="TH SarabunPSK"/>
                <w:b/>
                <w:bCs/>
                <w:sz w:val="32"/>
                <w:szCs w:val="32"/>
                <w:cs/>
              </w:rPr>
            </w:pPr>
            <w:ins w:author="phetc" w:date="2023-02-12T09:01:00Z" w:id="2217">
              <w:r w:rsidRPr="00357A8D">
                <w:rPr>
                  <w:rFonts w:ascii="TH SarabunPSK" w:hAnsi="TH SarabunPSK" w:eastAsia="Angsana New" w:cs="TH SarabunPSK"/>
                  <w:sz w:val="32"/>
                  <w:szCs w:val="32"/>
                  <w:cs/>
                </w:rPr>
                <w:t>1.00</w:t>
              </w:r>
            </w:ins>
          </w:p>
        </w:tc>
        <w:tc>
          <w:tcPr>
            <w:tcW w:w="720" w:type="dxa"/>
          </w:tcPr>
          <w:p w:rsidRPr="00357A8D" w:rsidR="00F3783E" w:rsidRDefault="00F3783E" w14:paraId="2BBC4F76" w14:textId="77777777">
            <w:pPr>
              <w:jc w:val="center"/>
              <w:rPr>
                <w:ins w:author="phetc" w:date="2023-02-12T09:01:00Z" w:id="2218"/>
                <w:rFonts w:ascii="TH SarabunPSK" w:hAnsi="TH SarabunPSK" w:cs="TH SarabunPSK"/>
                <w:b/>
                <w:bCs/>
                <w:sz w:val="32"/>
                <w:szCs w:val="32"/>
                <w:cs/>
              </w:rPr>
            </w:pPr>
            <w:ins w:author="phetc" w:date="2023-02-12T09:01:00Z" w:id="2219">
              <w:r w:rsidRPr="00357A8D">
                <w:rPr>
                  <w:rFonts w:ascii="TH SarabunPSK" w:hAnsi="TH SarabunPSK" w:eastAsia="Angsana New" w:cs="TH SarabunPSK"/>
                  <w:sz w:val="32"/>
                  <w:szCs w:val="32"/>
                  <w:cs/>
                </w:rPr>
                <w:t>0.00</w:t>
              </w:r>
            </w:ins>
          </w:p>
        </w:tc>
      </w:tr>
    </w:tbl>
    <w:p w:rsidRPr="00357A8D" w:rsidR="00F87AEF" w:rsidP="00E65391" w:rsidRDefault="00F87AEF" w14:paraId="011B1B37" w14:textId="77777777">
      <w:pPr>
        <w:tabs>
          <w:tab w:val="left" w:pos="360"/>
          <w:tab w:val="left" w:pos="720"/>
          <w:tab w:val="left" w:pos="1080"/>
          <w:tab w:val="left" w:pos="1440"/>
          <w:tab w:val="left" w:pos="1890"/>
          <w:tab w:val="left" w:pos="2340"/>
          <w:tab w:val="left" w:pos="2880"/>
          <w:tab w:val="left" w:pos="3240"/>
          <w:tab w:val="left" w:pos="3780"/>
        </w:tabs>
        <w:jc w:val="thaiDistribute"/>
        <w:rPr>
          <w:rFonts w:ascii="TH Sarabun New" w:hAnsi="TH Sarabun New" w:cs="TH Sarabun New"/>
          <w:b/>
          <w:bCs/>
          <w:sz w:val="20"/>
          <w:szCs w:val="20"/>
        </w:rPr>
      </w:pPr>
    </w:p>
    <w:p w:rsidRPr="00357A8D" w:rsidR="007862EE" w:rsidP="00E65391" w:rsidRDefault="004760EF" w14:paraId="07EFC674" w14:textId="77777777">
      <w:pPr>
        <w:tabs>
          <w:tab w:val="left" w:pos="360"/>
          <w:tab w:val="left" w:pos="720"/>
          <w:tab w:val="left" w:pos="900"/>
          <w:tab w:val="left" w:pos="1440"/>
          <w:tab w:val="left" w:pos="1890"/>
          <w:tab w:val="left" w:pos="2340"/>
        </w:tabs>
        <w:ind w:left="360" w:hanging="360"/>
        <w:jc w:val="thaiDistribute"/>
        <w:rPr>
          <w:rFonts w:ascii="TH Sarabun New" w:hAnsi="TH Sarabun New" w:cs="TH Sarabun New"/>
          <w:b/>
          <w:bCs/>
          <w:sz w:val="32"/>
          <w:szCs w:val="32"/>
        </w:rPr>
      </w:pPr>
      <w:r w:rsidRPr="00357A8D">
        <w:rPr>
          <w:rFonts w:ascii="TH Sarabun New" w:hAnsi="TH Sarabun New" w:cs="TH Sarabun New"/>
          <w:b/>
          <w:bCs/>
          <w:sz w:val="32"/>
          <w:szCs w:val="32"/>
        </w:rPr>
        <w:t>7</w:t>
      </w:r>
      <w:r w:rsidRPr="00357A8D">
        <w:rPr>
          <w:rFonts w:ascii="TH Sarabun New" w:hAnsi="TH Sarabun New" w:cs="TH Sarabun New"/>
          <w:b/>
          <w:bCs/>
          <w:sz w:val="32"/>
          <w:szCs w:val="32"/>
          <w:cs/>
        </w:rPr>
        <w:t>.</w:t>
      </w:r>
      <w:r w:rsidRPr="00357A8D" w:rsidR="00EE6D3E">
        <w:rPr>
          <w:rFonts w:ascii="TH Sarabun New" w:hAnsi="TH Sarabun New" w:cs="TH Sarabun New"/>
          <w:b/>
          <w:bCs/>
          <w:sz w:val="32"/>
          <w:szCs w:val="32"/>
        </w:rPr>
        <w:t>2</w:t>
      </w:r>
      <w:r w:rsidRPr="00357A8D" w:rsidR="007862EE">
        <w:rPr>
          <w:rFonts w:ascii="TH Sarabun New" w:hAnsi="TH Sarabun New" w:cs="TH Sarabun New"/>
          <w:b/>
          <w:bCs/>
          <w:sz w:val="32"/>
          <w:szCs w:val="32"/>
          <w:cs/>
        </w:rPr>
        <w:tab/>
      </w:r>
      <w:r w:rsidRPr="00357A8D" w:rsidR="007862EE">
        <w:rPr>
          <w:rFonts w:ascii="TH Sarabun New" w:hAnsi="TH Sarabun New" w:cs="TH Sarabun New"/>
          <w:b/>
          <w:bCs/>
          <w:sz w:val="32"/>
          <w:szCs w:val="32"/>
          <w:cs/>
        </w:rPr>
        <w:t>เกณฑ์การสำเร็จการศึกษาตามหลักสูตร</w:t>
      </w:r>
    </w:p>
    <w:p w:rsidRPr="00357A8D" w:rsidR="00810ACB" w:rsidP="00E65391" w:rsidRDefault="004760EF" w14:paraId="149D0FD5" w14:textId="77777777">
      <w:pPr>
        <w:ind w:left="360"/>
        <w:jc w:val="thaiDistribute"/>
        <w:rPr>
          <w:rFonts w:ascii="TH Sarabun New" w:hAnsi="TH Sarabun New" w:eastAsia="Angsana New" w:cs="TH Sarabun New"/>
          <w:sz w:val="32"/>
          <w:szCs w:val="32"/>
        </w:rPr>
      </w:pPr>
      <w:r w:rsidRPr="00357A8D">
        <w:rPr>
          <w:rFonts w:ascii="TH Sarabun New" w:hAnsi="TH Sarabun New" w:eastAsia="Angsana New" w:cs="TH Sarabun New"/>
          <w:sz w:val="32"/>
          <w:szCs w:val="32"/>
        </w:rPr>
        <w:t>7</w:t>
      </w:r>
      <w:r w:rsidRPr="00357A8D">
        <w:rPr>
          <w:rFonts w:ascii="TH Sarabun New" w:hAnsi="TH Sarabun New" w:eastAsia="Angsana New" w:cs="TH Sarabun New"/>
          <w:sz w:val="32"/>
          <w:szCs w:val="32"/>
          <w:cs/>
        </w:rPr>
        <w:t>.</w:t>
      </w:r>
      <w:r w:rsidRPr="00357A8D" w:rsidR="00EE6D3E">
        <w:rPr>
          <w:rFonts w:ascii="TH Sarabun New" w:hAnsi="TH Sarabun New" w:eastAsia="Angsana New" w:cs="TH Sarabun New"/>
          <w:sz w:val="32"/>
          <w:szCs w:val="32"/>
        </w:rPr>
        <w:t>2</w:t>
      </w:r>
      <w:r w:rsidRPr="00357A8D">
        <w:rPr>
          <w:rFonts w:ascii="TH Sarabun New" w:hAnsi="TH Sarabun New" w:eastAsia="Angsana New" w:cs="TH Sarabun New"/>
          <w:sz w:val="32"/>
          <w:szCs w:val="32"/>
          <w:cs/>
        </w:rPr>
        <w:t>.</w:t>
      </w:r>
      <w:r w:rsidRPr="00357A8D" w:rsidR="005071DF">
        <w:rPr>
          <w:rFonts w:ascii="TH Sarabun New" w:hAnsi="TH Sarabun New" w:eastAsia="Angsana New" w:cs="TH Sarabun New"/>
          <w:sz w:val="32"/>
          <w:szCs w:val="32"/>
        </w:rPr>
        <w:t>1</w:t>
      </w:r>
      <w:r w:rsidRPr="00357A8D" w:rsidR="005071DF">
        <w:rPr>
          <w:rFonts w:ascii="TH Sarabun New" w:hAnsi="TH Sarabun New" w:eastAsia="Angsana New" w:cs="TH Sarabun New"/>
          <w:sz w:val="32"/>
          <w:szCs w:val="32"/>
          <w:cs/>
        </w:rPr>
        <w:t xml:space="preserve"> </w:t>
      </w:r>
      <w:r w:rsidRPr="00357A8D" w:rsidR="004817D8">
        <w:rPr>
          <w:rFonts w:ascii="TH Sarabun New" w:hAnsi="TH Sarabun New" w:eastAsia="Angsana New" w:cs="TH Sarabun New"/>
          <w:sz w:val="32"/>
          <w:szCs w:val="32"/>
          <w:cs/>
        </w:rPr>
        <w:t>สอบผ่านและได้รับหน่วยกิตสะสม</w:t>
      </w:r>
      <w:r w:rsidRPr="00357A8D" w:rsidR="006A4131">
        <w:rPr>
          <w:rFonts w:ascii="TH Sarabun New" w:hAnsi="TH Sarabun New" w:eastAsia="Angsana New" w:cs="TH Sarabun New"/>
          <w:sz w:val="32"/>
          <w:szCs w:val="32"/>
          <w:cs/>
        </w:rPr>
        <w:t>ราย</w:t>
      </w:r>
      <w:r w:rsidRPr="00357A8D" w:rsidR="008409E6">
        <w:rPr>
          <w:rFonts w:ascii="TH Sarabun New" w:hAnsi="TH Sarabun New" w:eastAsia="Angsana New" w:cs="TH Sarabun New"/>
          <w:sz w:val="32"/>
          <w:szCs w:val="32"/>
          <w:cs/>
        </w:rPr>
        <w:t>วิ</w:t>
      </w:r>
      <w:r w:rsidRPr="00357A8D" w:rsidR="006A4131">
        <w:rPr>
          <w:rFonts w:ascii="TH Sarabun New" w:hAnsi="TH Sarabun New" w:eastAsia="Angsana New" w:cs="TH Sarabun New"/>
          <w:sz w:val="32"/>
          <w:szCs w:val="32"/>
          <w:cs/>
        </w:rPr>
        <w:t>ชาครบตามโครงสร้างหลักสูตร</w:t>
      </w:r>
      <w:r w:rsidRPr="00357A8D" w:rsidR="00BB4D72">
        <w:rPr>
          <w:rFonts w:ascii="TH Sarabun New" w:hAnsi="TH Sarabun New" w:eastAsia="Angsana New" w:cs="TH Sarabun New"/>
          <w:sz w:val="32"/>
          <w:szCs w:val="32"/>
          <w:cs/>
        </w:rPr>
        <w:t xml:space="preserve"> </w:t>
      </w:r>
      <w:r w:rsidRPr="00357A8D" w:rsidR="00810ACB">
        <w:rPr>
          <w:rFonts w:ascii="TH Sarabun New" w:hAnsi="TH Sarabun New" w:eastAsia="Angsana New" w:cs="TH Sarabun New"/>
          <w:sz w:val="32"/>
          <w:szCs w:val="32"/>
          <w:cs/>
        </w:rPr>
        <w:t>และมีหน่วยกิตสะสมไม่</w:t>
      </w:r>
    </w:p>
    <w:p w:rsidRPr="00357A8D" w:rsidR="008409E6" w:rsidP="00E65391" w:rsidRDefault="00810ACB" w14:paraId="68752C7D" w14:textId="77777777">
      <w:pPr>
        <w:ind w:left="360"/>
        <w:jc w:val="thaiDistribute"/>
        <w:rPr>
          <w:rFonts w:ascii="TH Sarabun New" w:hAnsi="TH Sarabun New" w:cs="TH Sarabun New"/>
          <w:sz w:val="32"/>
          <w:szCs w:val="32"/>
          <w:cs/>
        </w:rPr>
      </w:pPr>
      <w:r w:rsidRPr="00357A8D">
        <w:rPr>
          <w:rFonts w:ascii="TH Sarabun New" w:hAnsi="TH Sarabun New" w:eastAsia="Angsana New" w:cs="TH Sarabun New"/>
          <w:sz w:val="32"/>
          <w:szCs w:val="32"/>
          <w:cs/>
        </w:rPr>
        <w:t xml:space="preserve">        ต่ำกว่า 131 หน่วยกิต</w:t>
      </w:r>
    </w:p>
    <w:p w:rsidRPr="00357A8D" w:rsidR="008409E6" w:rsidP="00E65391" w:rsidRDefault="00401D21" w14:paraId="7238B241" w14:textId="77777777">
      <w:pPr>
        <w:ind w:firstLine="360"/>
        <w:jc w:val="thaiDistribute"/>
        <w:rPr>
          <w:rFonts w:ascii="TH Sarabun New" w:hAnsi="TH Sarabun New" w:cs="TH Sarabun New"/>
          <w:sz w:val="32"/>
          <w:szCs w:val="32"/>
        </w:rPr>
      </w:pPr>
      <w:r w:rsidRPr="00357A8D">
        <w:rPr>
          <w:rFonts w:ascii="TH Sarabun New" w:hAnsi="TH Sarabun New" w:eastAsia="Angsana New" w:cs="TH Sarabun New"/>
          <w:sz w:val="32"/>
          <w:szCs w:val="32"/>
        </w:rPr>
        <w:t>7</w:t>
      </w:r>
      <w:r w:rsidRPr="00357A8D">
        <w:rPr>
          <w:rFonts w:ascii="TH Sarabun New" w:hAnsi="TH Sarabun New" w:eastAsia="Angsana New" w:cs="TH Sarabun New"/>
          <w:sz w:val="32"/>
          <w:szCs w:val="32"/>
          <w:cs/>
        </w:rPr>
        <w:t>.</w:t>
      </w:r>
      <w:r w:rsidRPr="00357A8D" w:rsidR="00EE6D3E">
        <w:rPr>
          <w:rFonts w:ascii="TH Sarabun New" w:hAnsi="TH Sarabun New" w:eastAsia="Angsana New" w:cs="TH Sarabun New"/>
          <w:sz w:val="32"/>
          <w:szCs w:val="32"/>
        </w:rPr>
        <w:t>2</w:t>
      </w:r>
      <w:r w:rsidRPr="00357A8D">
        <w:rPr>
          <w:rFonts w:ascii="TH Sarabun New" w:hAnsi="TH Sarabun New" w:eastAsia="Angsana New" w:cs="TH Sarabun New"/>
          <w:sz w:val="32"/>
          <w:szCs w:val="32"/>
          <w:cs/>
        </w:rPr>
        <w:t>.</w:t>
      </w:r>
      <w:r w:rsidRPr="00357A8D" w:rsidR="008409E6">
        <w:rPr>
          <w:rFonts w:ascii="TH Sarabun New" w:hAnsi="TH Sarabun New" w:eastAsia="Angsana New" w:cs="TH Sarabun New"/>
          <w:sz w:val="32"/>
          <w:szCs w:val="32"/>
        </w:rPr>
        <w:t xml:space="preserve">2 </w:t>
      </w:r>
      <w:r w:rsidRPr="00357A8D" w:rsidR="008409E6">
        <w:rPr>
          <w:rFonts w:ascii="TH Sarabun New" w:hAnsi="TH Sarabun New" w:eastAsia="Angsana New" w:cs="TH Sarabun New"/>
          <w:sz w:val="32"/>
          <w:szCs w:val="32"/>
          <w:cs/>
        </w:rPr>
        <w:t xml:space="preserve">ได้ค่าระดับเฉลี่ยสะสมไม่ต่ำกว่า </w:t>
      </w:r>
      <w:r w:rsidRPr="00357A8D">
        <w:rPr>
          <w:rFonts w:ascii="TH Sarabun New" w:hAnsi="TH Sarabun New" w:eastAsia="Angsana New" w:cs="TH Sarabun New"/>
          <w:sz w:val="32"/>
          <w:szCs w:val="32"/>
          <w:cs/>
        </w:rPr>
        <w:t>2.00 (</w:t>
      </w:r>
      <w:r w:rsidRPr="00357A8D" w:rsidR="006B0428">
        <w:rPr>
          <w:rFonts w:ascii="TH Sarabun New" w:hAnsi="TH Sarabun New" w:eastAsia="Angsana New" w:cs="TH Sarabun New"/>
          <w:sz w:val="32"/>
          <w:szCs w:val="32"/>
          <w:cs/>
        </w:rPr>
        <w:t xml:space="preserve">จากระบบ </w:t>
      </w:r>
      <w:r w:rsidRPr="00357A8D" w:rsidR="00810ACB">
        <w:rPr>
          <w:rFonts w:ascii="TH Sarabun New" w:hAnsi="TH Sarabun New" w:eastAsia="Angsana New" w:cs="TH Sarabun New"/>
          <w:sz w:val="32"/>
          <w:szCs w:val="32"/>
          <w:cs/>
        </w:rPr>
        <w:t>8</w:t>
      </w:r>
      <w:r w:rsidRPr="00357A8D" w:rsidR="006B0428">
        <w:rPr>
          <w:rFonts w:ascii="TH Sarabun New" w:hAnsi="TH Sarabun New" w:eastAsia="Angsana New" w:cs="TH Sarabun New"/>
          <w:sz w:val="32"/>
          <w:szCs w:val="32"/>
          <w:cs/>
        </w:rPr>
        <w:t xml:space="preserve"> ระดับคะแนน)</w:t>
      </w:r>
    </w:p>
    <w:p w:rsidRPr="00357A8D" w:rsidR="008409E6" w:rsidP="00E65391" w:rsidRDefault="00401D21" w14:paraId="041B4CEC" w14:textId="77777777">
      <w:pPr>
        <w:ind w:left="360"/>
        <w:jc w:val="thaiDistribute"/>
        <w:rPr>
          <w:rFonts w:ascii="TH Sarabun New" w:hAnsi="TH Sarabun New" w:cs="TH Sarabun New"/>
          <w:sz w:val="32"/>
          <w:szCs w:val="32"/>
        </w:rPr>
      </w:pPr>
      <w:r w:rsidRPr="00357A8D">
        <w:rPr>
          <w:rFonts w:ascii="TH Sarabun New" w:hAnsi="TH Sarabun New" w:eastAsia="Angsana New" w:cs="TH Sarabun New"/>
          <w:sz w:val="32"/>
          <w:szCs w:val="32"/>
        </w:rPr>
        <w:t>7</w:t>
      </w:r>
      <w:r w:rsidRPr="00357A8D">
        <w:rPr>
          <w:rFonts w:ascii="TH Sarabun New" w:hAnsi="TH Sarabun New" w:eastAsia="Angsana New" w:cs="TH Sarabun New"/>
          <w:sz w:val="32"/>
          <w:szCs w:val="32"/>
          <w:cs/>
        </w:rPr>
        <w:t>.</w:t>
      </w:r>
      <w:r w:rsidRPr="00357A8D" w:rsidR="00EE6D3E">
        <w:rPr>
          <w:rFonts w:ascii="TH Sarabun New" w:hAnsi="TH Sarabun New" w:eastAsia="Angsana New" w:cs="TH Sarabun New"/>
          <w:sz w:val="32"/>
          <w:szCs w:val="32"/>
        </w:rPr>
        <w:t>2</w:t>
      </w:r>
      <w:r w:rsidRPr="00357A8D" w:rsidR="00AB0735">
        <w:rPr>
          <w:rFonts w:ascii="TH Sarabun New" w:hAnsi="TH Sarabun New" w:eastAsia="Angsana New" w:cs="TH Sarabun New"/>
          <w:sz w:val="32"/>
          <w:szCs w:val="32"/>
          <w:cs/>
        </w:rPr>
        <w:t>.</w:t>
      </w:r>
      <w:r w:rsidRPr="00357A8D" w:rsidR="00EA4D7C">
        <w:rPr>
          <w:rFonts w:ascii="TH Sarabun New" w:hAnsi="TH Sarabun New" w:eastAsia="Angsana New" w:cs="TH Sarabun New"/>
          <w:sz w:val="32"/>
          <w:szCs w:val="32"/>
        </w:rPr>
        <w:t>3</w:t>
      </w:r>
      <w:r w:rsidRPr="00357A8D" w:rsidR="00A72BBD">
        <w:rPr>
          <w:rFonts w:ascii="TH Sarabun New" w:hAnsi="TH Sarabun New" w:eastAsia="Angsana New" w:cs="TH Sarabun New"/>
          <w:sz w:val="32"/>
          <w:szCs w:val="32"/>
          <w:cs/>
        </w:rPr>
        <w:t xml:space="preserve"> ต้</w:t>
      </w:r>
      <w:r w:rsidRPr="00357A8D" w:rsidR="008409E6">
        <w:rPr>
          <w:rFonts w:ascii="TH Sarabun New" w:hAnsi="TH Sarabun New" w:eastAsia="Angsana New" w:cs="TH Sarabun New"/>
          <w:sz w:val="32"/>
          <w:szCs w:val="32"/>
          <w:cs/>
        </w:rPr>
        <w:t>องปฏิบัติตามเงื่อนไขอื่น</w:t>
      </w:r>
      <w:r w:rsidRPr="00357A8D" w:rsidR="00810ACB">
        <w:rPr>
          <w:rFonts w:ascii="TH Sarabun New" w:hAnsi="TH Sarabun New" w:eastAsia="Angsana New" w:cs="TH Sarabun New"/>
          <w:sz w:val="32"/>
          <w:szCs w:val="32"/>
          <w:cs/>
        </w:rPr>
        <w:t xml:space="preserve"> </w:t>
      </w:r>
      <w:r w:rsidRPr="00357A8D" w:rsidR="008409E6">
        <w:rPr>
          <w:rFonts w:ascii="TH Sarabun New" w:hAnsi="TH Sarabun New" w:eastAsia="Angsana New" w:cs="TH Sarabun New"/>
          <w:sz w:val="32"/>
          <w:szCs w:val="32"/>
          <w:cs/>
        </w:rPr>
        <w:t>ๆ ที่คณะ</w:t>
      </w:r>
      <w:r w:rsidRPr="00357A8D" w:rsidR="00810ACB">
        <w:rPr>
          <w:rFonts w:ascii="TH Sarabun New" w:hAnsi="TH Sarabun New" w:eastAsia="Angsana New" w:cs="TH Sarabun New"/>
          <w:sz w:val="32"/>
          <w:szCs w:val="32"/>
          <w:cs/>
        </w:rPr>
        <w:t xml:space="preserve">เศรษฐศาสตร์ </w:t>
      </w:r>
      <w:r w:rsidRPr="00357A8D" w:rsidR="008409E6">
        <w:rPr>
          <w:rFonts w:ascii="TH Sarabun New" w:hAnsi="TH Sarabun New" w:eastAsia="Angsana New" w:cs="TH Sarabun New"/>
          <w:sz w:val="32"/>
          <w:szCs w:val="32"/>
          <w:cs/>
        </w:rPr>
        <w:t>และมหาวิทยาลัยธรรมศาสตร์กำหนด</w:t>
      </w:r>
      <w:r w:rsidRPr="00357A8D" w:rsidR="008409E6">
        <w:rPr>
          <w:rFonts w:ascii="TH Sarabun New" w:hAnsi="TH Sarabun New" w:cs="TH Sarabun New"/>
          <w:sz w:val="32"/>
          <w:szCs w:val="32"/>
          <w:cs/>
        </w:rPr>
        <w:t xml:space="preserve"> </w:t>
      </w:r>
    </w:p>
    <w:p w:rsidRPr="00357A8D" w:rsidR="008B3E40" w:rsidRDefault="008B3E40" w14:paraId="26629D07" w14:textId="77777777">
      <w:pPr>
        <w:pStyle w:val="NormalWeb"/>
        <w:jc w:val="center"/>
        <w:rPr>
          <w:rFonts w:ascii="TH Sarabun New" w:hAnsi="TH Sarabun New" w:cs="TH Sarabun New"/>
          <w:b/>
          <w:bCs/>
          <w:sz w:val="32"/>
          <w:szCs w:val="32"/>
        </w:rPr>
      </w:pPr>
    </w:p>
    <w:p w:rsidRPr="00357A8D" w:rsidR="008B3E40" w:rsidRDefault="008B3E40" w14:paraId="302EDE3A" w14:textId="77777777">
      <w:pPr>
        <w:pStyle w:val="NormalWeb"/>
        <w:jc w:val="center"/>
        <w:rPr>
          <w:rFonts w:ascii="TH Sarabun New" w:hAnsi="TH Sarabun New" w:cs="TH Sarabun New"/>
          <w:b/>
          <w:bCs/>
          <w:sz w:val="32"/>
          <w:szCs w:val="32"/>
        </w:rPr>
      </w:pPr>
    </w:p>
    <w:p w:rsidRPr="00357A8D" w:rsidR="008B3E40" w:rsidRDefault="008B3E40" w14:paraId="111011E4" w14:textId="77777777">
      <w:pPr>
        <w:pStyle w:val="NormalWeb"/>
        <w:jc w:val="center"/>
        <w:rPr>
          <w:rFonts w:ascii="TH Sarabun New" w:hAnsi="TH Sarabun New" w:cs="TH Sarabun New"/>
          <w:b/>
          <w:bCs/>
          <w:sz w:val="32"/>
          <w:szCs w:val="32"/>
        </w:rPr>
      </w:pPr>
    </w:p>
    <w:p w:rsidRPr="00357A8D" w:rsidR="008B3E40" w:rsidRDefault="008B3E40" w14:paraId="308B21DC" w14:textId="77777777">
      <w:pPr>
        <w:pStyle w:val="NormalWeb"/>
        <w:jc w:val="center"/>
        <w:rPr>
          <w:rFonts w:ascii="TH Sarabun New" w:hAnsi="TH Sarabun New" w:cs="TH Sarabun New"/>
          <w:b/>
          <w:bCs/>
          <w:sz w:val="32"/>
          <w:szCs w:val="32"/>
        </w:rPr>
      </w:pPr>
    </w:p>
    <w:p w:rsidRPr="00357A8D" w:rsidR="008B3E40" w:rsidRDefault="008B3E40" w14:paraId="649EBA14" w14:textId="77777777">
      <w:pPr>
        <w:pStyle w:val="NormalWeb"/>
        <w:jc w:val="center"/>
        <w:rPr>
          <w:rFonts w:ascii="TH Sarabun New" w:hAnsi="TH Sarabun New" w:cs="TH Sarabun New"/>
          <w:b/>
          <w:bCs/>
          <w:sz w:val="32"/>
          <w:szCs w:val="32"/>
        </w:rPr>
      </w:pPr>
    </w:p>
    <w:p w:rsidRPr="00357A8D" w:rsidR="008B3E40" w:rsidRDefault="008B3E40" w14:paraId="38558435" w14:textId="77777777">
      <w:pPr>
        <w:pStyle w:val="NormalWeb"/>
        <w:jc w:val="center"/>
        <w:rPr>
          <w:rFonts w:ascii="TH Sarabun New" w:hAnsi="TH Sarabun New" w:cs="TH Sarabun New"/>
          <w:b/>
          <w:bCs/>
          <w:sz w:val="32"/>
          <w:szCs w:val="32"/>
        </w:rPr>
      </w:pPr>
    </w:p>
    <w:p w:rsidRPr="00357A8D" w:rsidR="008B3E40" w:rsidRDefault="008B3E40" w14:paraId="43BDB128" w14:textId="77777777">
      <w:pPr>
        <w:pStyle w:val="NormalWeb"/>
        <w:jc w:val="center"/>
        <w:rPr>
          <w:rFonts w:ascii="TH Sarabun New" w:hAnsi="TH Sarabun New" w:cs="TH Sarabun New"/>
          <w:b/>
          <w:bCs/>
          <w:sz w:val="32"/>
          <w:szCs w:val="32"/>
        </w:rPr>
      </w:pPr>
    </w:p>
    <w:p w:rsidRPr="00357A8D" w:rsidR="008B3E40" w:rsidRDefault="008B3E40" w14:paraId="5F422572" w14:textId="77777777">
      <w:pPr>
        <w:pStyle w:val="NormalWeb"/>
        <w:jc w:val="center"/>
        <w:rPr>
          <w:rFonts w:ascii="TH Sarabun New" w:hAnsi="TH Sarabun New" w:cs="TH Sarabun New"/>
          <w:b/>
          <w:bCs/>
          <w:sz w:val="32"/>
          <w:szCs w:val="32"/>
        </w:rPr>
      </w:pPr>
    </w:p>
    <w:p w:rsidRPr="00357A8D" w:rsidR="008B3E40" w:rsidRDefault="008B3E40" w14:paraId="07A35F0F" w14:textId="77777777">
      <w:pPr>
        <w:pStyle w:val="NormalWeb"/>
        <w:jc w:val="center"/>
        <w:rPr>
          <w:rFonts w:ascii="TH Sarabun New" w:hAnsi="TH Sarabun New" w:cs="TH Sarabun New"/>
          <w:b/>
          <w:bCs/>
          <w:sz w:val="32"/>
          <w:szCs w:val="32"/>
        </w:rPr>
      </w:pPr>
    </w:p>
    <w:p w:rsidRPr="00357A8D" w:rsidR="008B3E40" w:rsidRDefault="008B3E40" w14:paraId="2182715B" w14:textId="77777777">
      <w:pPr>
        <w:pStyle w:val="NormalWeb"/>
        <w:jc w:val="center"/>
        <w:rPr>
          <w:rFonts w:ascii="TH Sarabun New" w:hAnsi="TH Sarabun New" w:cs="TH Sarabun New"/>
          <w:b/>
          <w:bCs/>
          <w:sz w:val="32"/>
          <w:szCs w:val="32"/>
        </w:rPr>
      </w:pPr>
    </w:p>
    <w:p w:rsidRPr="00357A8D" w:rsidR="008B3E40" w:rsidRDefault="008B3E40" w14:paraId="24437EA9" w14:textId="77777777">
      <w:pPr>
        <w:pStyle w:val="NormalWeb"/>
        <w:jc w:val="center"/>
        <w:rPr>
          <w:rFonts w:ascii="TH Sarabun New" w:hAnsi="TH Sarabun New" w:cs="TH Sarabun New"/>
          <w:b/>
          <w:bCs/>
          <w:sz w:val="32"/>
          <w:szCs w:val="32"/>
        </w:rPr>
      </w:pPr>
    </w:p>
    <w:p w:rsidRPr="00357A8D" w:rsidR="008B3E40" w:rsidRDefault="008B3E40" w14:paraId="4C5EE1A0" w14:textId="77777777">
      <w:pPr>
        <w:pStyle w:val="NormalWeb"/>
        <w:jc w:val="center"/>
        <w:rPr>
          <w:rFonts w:ascii="TH Sarabun New" w:hAnsi="TH Sarabun New" w:cs="TH Sarabun New"/>
          <w:b/>
          <w:bCs/>
          <w:sz w:val="32"/>
          <w:szCs w:val="32"/>
        </w:rPr>
      </w:pPr>
    </w:p>
    <w:p w:rsidRPr="00357A8D" w:rsidR="008B3E40" w:rsidDel="00027C6F" w:rsidRDefault="008B3E40" w14:paraId="6F0294DC" w14:textId="4D318F5F">
      <w:pPr>
        <w:pStyle w:val="NormalWeb"/>
        <w:jc w:val="center"/>
        <w:rPr>
          <w:del w:author="PC" w:date="2023-03-31T11:32:00Z" w:id="2220"/>
          <w:rFonts w:ascii="TH Sarabun New" w:hAnsi="TH Sarabun New" w:cs="TH Sarabun New"/>
          <w:b/>
          <w:bCs/>
          <w:sz w:val="32"/>
          <w:szCs w:val="32"/>
        </w:rPr>
      </w:pPr>
    </w:p>
    <w:p w:rsidRPr="00357A8D" w:rsidR="00006758" w:rsidRDefault="001174F0" w14:paraId="51159EAD" w14:textId="77777777">
      <w:pPr>
        <w:pStyle w:val="NormalWeb"/>
        <w:spacing w:before="0" w:beforeAutospacing="0" w:after="0" w:afterAutospacing="0"/>
        <w:jc w:val="center"/>
        <w:rPr>
          <w:b/>
          <w:bCs/>
        </w:rPr>
        <w:pPrChange w:author="PC" w:date="2023-03-31T11:42:00Z" w:id="2221">
          <w:pPr>
            <w:pStyle w:val="NormalWeb"/>
            <w:jc w:val="center"/>
          </w:pPr>
        </w:pPrChange>
      </w:pPr>
      <w:commentRangeStart w:id="2222"/>
      <w:r w:rsidRPr="00357A8D">
        <w:rPr>
          <w:rFonts w:ascii="TH Sarabun New" w:hAnsi="TH Sarabun New" w:cs="TH Sarabun New"/>
          <w:b/>
          <w:bCs/>
          <w:sz w:val="32"/>
          <w:szCs w:val="32"/>
          <w:cs/>
        </w:rPr>
        <w:t>ห</w:t>
      </w:r>
      <w:r w:rsidRPr="00357A8D" w:rsidR="007862EE">
        <w:rPr>
          <w:rFonts w:ascii="TH Sarabun New" w:hAnsi="TH Sarabun New" w:cs="TH Sarabun New"/>
          <w:b/>
          <w:bCs/>
          <w:sz w:val="32"/>
          <w:szCs w:val="32"/>
          <w:cs/>
        </w:rPr>
        <w:t xml:space="preserve">มวดที่ </w:t>
      </w:r>
      <w:r w:rsidRPr="00357A8D" w:rsidR="00D518CA">
        <w:rPr>
          <w:rFonts w:ascii="TH Sarabun New" w:hAnsi="TH Sarabun New" w:cs="TH Sarabun New"/>
          <w:b/>
          <w:bCs/>
          <w:sz w:val="32"/>
          <w:szCs w:val="32"/>
        </w:rPr>
        <w:t>8</w:t>
      </w:r>
      <w:r w:rsidRPr="00357A8D" w:rsidR="007862EE">
        <w:rPr>
          <w:rFonts w:ascii="TH Sarabun New" w:hAnsi="TH Sarabun New" w:cs="TH Sarabun New"/>
          <w:b/>
          <w:bCs/>
          <w:sz w:val="32"/>
          <w:szCs w:val="32"/>
          <w:cs/>
        </w:rPr>
        <w:t xml:space="preserve">  </w:t>
      </w:r>
      <w:r w:rsidRPr="00357A8D" w:rsidR="00006758">
        <w:rPr>
          <w:rFonts w:ascii="TH SarabunIT๙" w:hAnsi="TH SarabunIT๙" w:cs="TH SarabunIT๙"/>
          <w:b/>
          <w:bCs/>
          <w:sz w:val="34"/>
          <w:szCs w:val="34"/>
          <w:cs/>
        </w:rPr>
        <w:t>การประกันคุณภาพหลักสูตร</w:t>
      </w:r>
      <w:commentRangeEnd w:id="2222"/>
      <w:r w:rsidRPr="00357A8D" w:rsidR="00667CC7">
        <w:rPr>
          <w:rStyle w:val="CommentReference"/>
          <w:rFonts w:ascii="Times New Roman" w:hAnsi="Times New Roman" w:cs="Angsana New"/>
        </w:rPr>
        <w:commentReference w:id="2222"/>
      </w:r>
    </w:p>
    <w:p w:rsidRPr="00357A8D" w:rsidR="002629C7" w:rsidDel="00365BAB" w:rsidP="00E65391" w:rsidRDefault="002629C7" w14:paraId="45753C46" w14:textId="32138F05">
      <w:pPr>
        <w:tabs>
          <w:tab w:val="left" w:pos="360"/>
          <w:tab w:val="left" w:pos="720"/>
          <w:tab w:val="left" w:pos="900"/>
          <w:tab w:val="left" w:pos="1440"/>
          <w:tab w:val="left" w:pos="1890"/>
          <w:tab w:val="left" w:pos="2340"/>
        </w:tabs>
        <w:ind w:left="360" w:hanging="360"/>
        <w:jc w:val="thaiDistribute"/>
        <w:rPr>
          <w:del w:author="Jenjira O-cha" w:date="2023-02-10T11:17:00Z" w:id="2223"/>
          <w:rFonts w:ascii="TH Sarabun New" w:hAnsi="TH Sarabun New" w:cs="TH Sarabun New"/>
          <w:sz w:val="32"/>
          <w:szCs w:val="32"/>
        </w:rPr>
      </w:pPr>
      <w:del w:author="Jenjira O-cha" w:date="2023-02-10T11:17:00Z" w:id="2224">
        <w:r w:rsidRPr="00357A8D" w:rsidDel="00365BAB">
          <w:rPr>
            <w:rFonts w:ascii="TH Sarabun New" w:hAnsi="TH Sarabun New" w:cs="TH Sarabun New"/>
            <w:sz w:val="32"/>
            <w:szCs w:val="32"/>
            <w:cs/>
          </w:rPr>
          <w:delText>1.</w:delText>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การกำกับมาตรฐาน  </w:delText>
        </w:r>
      </w:del>
    </w:p>
    <w:p w:rsidRPr="00357A8D" w:rsidR="002629C7" w:rsidDel="00365BAB" w:rsidP="00E65391" w:rsidRDefault="002629C7" w14:paraId="3D9612B6" w14:textId="206F7298">
      <w:pPr>
        <w:ind w:firstLine="360"/>
        <w:jc w:val="thaiDistribute"/>
        <w:rPr>
          <w:del w:author="Jenjira O-cha" w:date="2023-02-10T11:17:00Z" w:id="2225"/>
          <w:rFonts w:ascii="TH Sarabun New" w:hAnsi="TH Sarabun New" w:cs="TH Sarabun New"/>
          <w:sz w:val="32"/>
          <w:szCs w:val="32"/>
        </w:rPr>
      </w:pPr>
      <w:del w:author="Jenjira O-cha" w:date="2023-02-10T11:17:00Z" w:id="2226">
        <w:r w:rsidRPr="00357A8D" w:rsidDel="00365BAB">
          <w:rPr>
            <w:rFonts w:ascii="TH Sarabun New" w:hAnsi="TH Sarabun New" w:cs="TH Sarabun New"/>
            <w:sz w:val="32"/>
            <w:szCs w:val="32"/>
          </w:rPr>
          <w:delText>1</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1</w:delText>
        </w:r>
        <w:r w:rsidRPr="00357A8D" w:rsidDel="00365BAB">
          <w:rPr>
            <w:rFonts w:ascii="TH Sarabun New" w:hAnsi="TH Sarabun New" w:cs="TH Sarabun New"/>
            <w:sz w:val="32"/>
            <w:szCs w:val="32"/>
            <w:cs/>
          </w:rPr>
          <w:delText xml:space="preserve">  มีระบบกลไกในระดับคณะและคณะกรรมการบริหารหลักสูตร ซึ่งประกอบด้วยผู้บริหารคณะและอาจารย์ผู้รับผิดชอบหลักสูตร/อาจารย์ประจำหลักสูตร เป็นผู้กำกับดูแลรับผิดชอบและคอยให้คำแนะนำ การบริหารจัดการและควบคุมการดำเนินการจัดการศึกษา ให้เป็นไปตามเกณฑ์มาตรฐานหลักสูตรที่ประกาศใช้อย่างเป็นระบบตลอด ระยะเวลาที่มีการจัดการเรียนการสอนในหลักสูตร โดยมีการกำหนดแผนงาน และมีการจัดงบประมาณเพื่อพัฒนา งานด้านการศึกษาอย่างพอเพียง ที่จะเกิดประสิทธิภาพและประสิทธิผล มีการจัดทำรายละเอียดของรายวิชาตามกรอบมาตรฐานคุณวุฒิระดับอุดมศึกษา  มีการจัดทรัพยากรสนับสนุนการศึกษาทุกรายวิชา มีการกำหนดแผนงาน และงบประมาณพัฒนาคุณภาพการเรียนการสอนและพัฒนาอาจารย์  </w:delText>
        </w:r>
      </w:del>
    </w:p>
    <w:p w:rsidRPr="00357A8D" w:rsidR="002629C7" w:rsidDel="00365BAB" w:rsidP="00E65391" w:rsidRDefault="002629C7" w14:paraId="41589C52" w14:textId="07AED3E4">
      <w:pPr>
        <w:tabs>
          <w:tab w:val="left" w:pos="720"/>
          <w:tab w:val="left" w:pos="1080"/>
          <w:tab w:val="left" w:pos="1440"/>
          <w:tab w:val="left" w:pos="1890"/>
          <w:tab w:val="left" w:pos="2340"/>
        </w:tabs>
        <w:ind w:left="720" w:hanging="360"/>
        <w:jc w:val="thaiDistribute"/>
        <w:rPr>
          <w:del w:author="Jenjira O-cha" w:date="2023-02-10T11:17:00Z" w:id="2227"/>
          <w:rFonts w:ascii="TH Sarabun New" w:hAnsi="TH Sarabun New" w:cs="TH Sarabun New"/>
          <w:sz w:val="32"/>
          <w:szCs w:val="32"/>
        </w:rPr>
      </w:pPr>
      <w:del w:author="Jenjira O-cha" w:date="2023-02-10T11:17:00Z" w:id="2228">
        <w:r w:rsidRPr="00357A8D" w:rsidDel="00365BAB">
          <w:rPr>
            <w:rFonts w:ascii="TH Sarabun New" w:hAnsi="TH Sarabun New" w:cs="TH Sarabun New"/>
            <w:sz w:val="32"/>
            <w:szCs w:val="32"/>
            <w:cs/>
          </w:rPr>
          <w:delText>1.2  อาจารย์ผู้รับผิดชอบหลักสูตรวางแผนการจัดการเรียนการสอนร่วมกับผู้บริหารของคณะและ</w:delText>
        </w:r>
      </w:del>
    </w:p>
    <w:p w:rsidRPr="00357A8D" w:rsidR="002629C7" w:rsidDel="00365BAB" w:rsidP="00E65391" w:rsidRDefault="002629C7" w14:paraId="7F71C536" w14:textId="55D05D5F">
      <w:pPr>
        <w:tabs>
          <w:tab w:val="left" w:pos="720"/>
          <w:tab w:val="left" w:pos="1080"/>
          <w:tab w:val="left" w:pos="1440"/>
          <w:tab w:val="left" w:pos="1890"/>
          <w:tab w:val="left" w:pos="2340"/>
        </w:tabs>
        <w:ind w:left="720" w:hanging="720"/>
        <w:jc w:val="thaiDistribute"/>
        <w:rPr>
          <w:del w:author="Jenjira O-cha" w:date="2023-02-10T11:17:00Z" w:id="2229"/>
          <w:rFonts w:ascii="TH Sarabun New" w:hAnsi="TH Sarabun New" w:cs="TH Sarabun New"/>
          <w:sz w:val="32"/>
          <w:szCs w:val="32"/>
        </w:rPr>
      </w:pPr>
      <w:del w:author="Jenjira O-cha" w:date="2023-02-10T11:17:00Z" w:id="2230">
        <w:r w:rsidRPr="00357A8D" w:rsidDel="00365BAB">
          <w:rPr>
            <w:rFonts w:ascii="TH Sarabun New" w:hAnsi="TH Sarabun New" w:cs="TH Sarabun New"/>
            <w:sz w:val="32"/>
            <w:szCs w:val="32"/>
            <w:cs/>
          </w:rPr>
          <w:delText>อาจารย์ผู้สอน ติดตามและรวบรวมข้อมูล สำหรับใช้ในการปรับปรุงและพัฒนาหลักสูตร โดยกระทำทุกปี</w:delText>
        </w:r>
      </w:del>
    </w:p>
    <w:p w:rsidRPr="00357A8D" w:rsidR="002629C7" w:rsidDel="00365BAB" w:rsidP="00E65391" w:rsidRDefault="002629C7" w14:paraId="4AA79723" w14:textId="12128A63">
      <w:pPr>
        <w:tabs>
          <w:tab w:val="left" w:pos="720"/>
          <w:tab w:val="left" w:pos="1080"/>
          <w:tab w:val="left" w:pos="1440"/>
          <w:tab w:val="left" w:pos="1890"/>
          <w:tab w:val="left" w:pos="2340"/>
        </w:tabs>
        <w:ind w:left="720" w:hanging="720"/>
        <w:jc w:val="thaiDistribute"/>
        <w:rPr>
          <w:del w:author="Jenjira O-cha" w:date="2023-02-10T11:17:00Z" w:id="2231"/>
          <w:rFonts w:ascii="TH Sarabun New" w:hAnsi="TH Sarabun New" w:cs="TH Sarabun New"/>
          <w:sz w:val="32"/>
          <w:szCs w:val="32"/>
        </w:rPr>
      </w:pPr>
      <w:del w:author="Jenjira O-cha" w:date="2023-02-10T11:17:00Z" w:id="2232">
        <w:r w:rsidRPr="00357A8D" w:rsidDel="00365BAB">
          <w:rPr>
            <w:rFonts w:ascii="TH Sarabun New" w:hAnsi="TH Sarabun New" w:cs="TH Sarabun New"/>
            <w:sz w:val="32"/>
            <w:szCs w:val="32"/>
            <w:cs/>
          </w:rPr>
          <w:delText>อย่างต่อเนื่อง</w:delText>
        </w:r>
      </w:del>
    </w:p>
    <w:p w:rsidRPr="00357A8D" w:rsidR="002629C7" w:rsidDel="00365BAB" w:rsidP="00E65391" w:rsidRDefault="002629C7" w14:paraId="1A5DF08F" w14:textId="61F8D34E">
      <w:pPr>
        <w:tabs>
          <w:tab w:val="left" w:pos="720"/>
          <w:tab w:val="left" w:pos="1080"/>
          <w:tab w:val="left" w:pos="1440"/>
          <w:tab w:val="left" w:pos="1890"/>
          <w:tab w:val="left" w:pos="2340"/>
        </w:tabs>
        <w:ind w:left="720" w:hanging="360"/>
        <w:jc w:val="thaiDistribute"/>
        <w:rPr>
          <w:del w:author="Jenjira O-cha" w:date="2023-02-10T11:17:00Z" w:id="2233"/>
          <w:rFonts w:ascii="TH Sarabun New" w:hAnsi="TH Sarabun New" w:cs="TH Sarabun New"/>
          <w:sz w:val="32"/>
          <w:szCs w:val="32"/>
        </w:rPr>
      </w:pPr>
      <w:del w:author="Jenjira O-cha" w:date="2023-02-10T11:17:00Z" w:id="2234">
        <w:r w:rsidRPr="00357A8D" w:rsidDel="00365BAB">
          <w:rPr>
            <w:rFonts w:ascii="TH Sarabun New" w:hAnsi="TH Sarabun New" w:cs="TH Sarabun New"/>
            <w:sz w:val="32"/>
            <w:szCs w:val="32"/>
            <w:cs/>
          </w:rPr>
          <w:delText>1.3  มีการประเมินความพึงพอใจของหลักสูตรและการเรียนการสอน โดยบัณฑิตที่สำเร็จการศึกษา</w:delText>
        </w:r>
      </w:del>
    </w:p>
    <w:p w:rsidRPr="00357A8D" w:rsidR="002629C7" w:rsidDel="00365BAB" w:rsidP="00E65391" w:rsidRDefault="002629C7" w14:paraId="20E2656F" w14:textId="7D78600A">
      <w:pPr>
        <w:tabs>
          <w:tab w:val="left" w:pos="720"/>
          <w:tab w:val="left" w:pos="1080"/>
          <w:tab w:val="left" w:pos="1440"/>
          <w:tab w:val="left" w:pos="1890"/>
          <w:tab w:val="left" w:pos="2340"/>
        </w:tabs>
        <w:ind w:left="720" w:hanging="360"/>
        <w:jc w:val="thaiDistribute"/>
        <w:rPr>
          <w:del w:author="Jenjira O-cha" w:date="2023-02-10T11:17:00Z" w:id="2235"/>
          <w:rFonts w:ascii="TH Sarabun New" w:hAnsi="TH Sarabun New" w:cs="TH Sarabun New"/>
          <w:sz w:val="32"/>
          <w:szCs w:val="32"/>
        </w:rPr>
      </w:pPr>
      <w:del w:author="Jenjira O-cha" w:date="2023-02-10T11:17:00Z" w:id="2236">
        <w:r w:rsidRPr="00357A8D" w:rsidDel="00365BAB">
          <w:rPr>
            <w:rFonts w:ascii="TH Sarabun New" w:hAnsi="TH Sarabun New" w:cs="TH Sarabun New"/>
            <w:sz w:val="32"/>
            <w:szCs w:val="32"/>
            <w:cs/>
          </w:rPr>
          <w:delText xml:space="preserve">1.4 </w:delText>
        </w:r>
        <w:r w:rsidRPr="00357A8D" w:rsidDel="00365BAB">
          <w:rPr>
            <w:rFonts w:ascii="TH Sarabun New" w:hAnsi="TH Sarabun New" w:cs="TH Sarabun New"/>
            <w:sz w:val="32"/>
            <w:szCs w:val="32"/>
          </w:rPr>
          <w:tab/>
        </w:r>
        <w:r w:rsidRPr="00357A8D" w:rsidDel="00365BAB">
          <w:rPr>
            <w:rFonts w:ascii="TH Sarabun New" w:hAnsi="TH Sarabun New" w:cs="TH Sarabun New"/>
            <w:sz w:val="32"/>
            <w:szCs w:val="32"/>
            <w:cs/>
          </w:rPr>
          <w:delText xml:space="preserve"> ดำเนินการประกันคุณภาพหลักสูตร ให้มีประสิทธิภาพและสอดคล้องตามนโยบายและมาตรฐาน</w:delText>
        </w:r>
      </w:del>
    </w:p>
    <w:p w:rsidRPr="00357A8D" w:rsidR="002629C7" w:rsidDel="00365BAB" w:rsidP="00E65391" w:rsidRDefault="002629C7" w14:paraId="285A11BE" w14:textId="099C7B44">
      <w:pPr>
        <w:tabs>
          <w:tab w:val="left" w:pos="720"/>
          <w:tab w:val="left" w:pos="1080"/>
          <w:tab w:val="left" w:pos="1440"/>
          <w:tab w:val="left" w:pos="1890"/>
          <w:tab w:val="left" w:pos="2340"/>
        </w:tabs>
        <w:ind w:left="720" w:hanging="720"/>
        <w:jc w:val="thaiDistribute"/>
        <w:rPr>
          <w:del w:author="Jenjira O-cha" w:date="2023-02-10T11:17:00Z" w:id="2237"/>
          <w:rFonts w:ascii="TH Sarabun New" w:hAnsi="TH Sarabun New" w:cs="TH Sarabun New"/>
          <w:sz w:val="32"/>
          <w:szCs w:val="32"/>
        </w:rPr>
      </w:pPr>
      <w:del w:author="Jenjira O-cha" w:date="2023-02-10T11:17:00Z" w:id="2238">
        <w:r w:rsidRPr="00357A8D" w:rsidDel="00365BAB">
          <w:rPr>
            <w:rFonts w:ascii="TH Sarabun New" w:hAnsi="TH Sarabun New" w:cs="TH Sarabun New"/>
            <w:sz w:val="32"/>
            <w:szCs w:val="32"/>
            <w:cs/>
          </w:rPr>
          <w:delText>คุณภาพของการอุดมศึกษาและของมหาวิทยาลัย มีการกำหนดเกณฑ์การประเมิน ทั้งที่เป็นการประเมินผล</w:delText>
        </w:r>
      </w:del>
    </w:p>
    <w:p w:rsidRPr="00357A8D" w:rsidR="002629C7" w:rsidDel="00365BAB" w:rsidP="00E65391" w:rsidRDefault="002629C7" w14:paraId="22676544" w14:textId="30105B93">
      <w:pPr>
        <w:tabs>
          <w:tab w:val="left" w:pos="720"/>
          <w:tab w:val="left" w:pos="1080"/>
          <w:tab w:val="left" w:pos="1440"/>
          <w:tab w:val="left" w:pos="1890"/>
          <w:tab w:val="left" w:pos="2340"/>
        </w:tabs>
        <w:ind w:left="720" w:hanging="720"/>
        <w:jc w:val="thaiDistribute"/>
        <w:rPr>
          <w:del w:author="Jenjira O-cha" w:date="2023-02-10T11:17:00Z" w:id="2239"/>
          <w:rFonts w:ascii="TH Sarabun New" w:hAnsi="TH Sarabun New" w:cs="TH Sarabun New"/>
          <w:sz w:val="32"/>
          <w:szCs w:val="32"/>
        </w:rPr>
      </w:pPr>
      <w:del w:author="Jenjira O-cha" w:date="2023-02-10T11:17:00Z" w:id="2240">
        <w:r w:rsidRPr="00357A8D" w:rsidDel="00365BAB">
          <w:rPr>
            <w:rFonts w:ascii="TH Sarabun New" w:hAnsi="TH Sarabun New" w:cs="TH Sarabun New"/>
            <w:sz w:val="32"/>
            <w:szCs w:val="32"/>
            <w:cs/>
          </w:rPr>
          <w:delText xml:space="preserve">การเรียนของนักศึกษา และการประเมินผลการสอนของอาจารย์  </w:delText>
        </w:r>
      </w:del>
    </w:p>
    <w:p w:rsidRPr="00357A8D" w:rsidR="002629C7" w:rsidDel="00365BAB" w:rsidRDefault="002629C7" w14:paraId="73A4A0DD" w14:textId="49D51DAE">
      <w:pPr>
        <w:tabs>
          <w:tab w:val="left" w:pos="720"/>
          <w:tab w:val="left" w:pos="1080"/>
          <w:tab w:val="left" w:pos="1440"/>
          <w:tab w:val="left" w:pos="1890"/>
          <w:tab w:val="left" w:pos="2340"/>
        </w:tabs>
        <w:ind w:left="720" w:hanging="360"/>
        <w:rPr>
          <w:del w:author="Jenjira O-cha" w:date="2023-02-10T11:17:00Z" w:id="2241"/>
          <w:rFonts w:ascii="TH Sarabun New" w:hAnsi="TH Sarabun New" w:cs="TH Sarabun New"/>
          <w:sz w:val="32"/>
          <w:szCs w:val="32"/>
        </w:rPr>
      </w:pPr>
      <w:del w:author="Jenjira O-cha" w:date="2023-02-10T11:17:00Z" w:id="2242">
        <w:r w:rsidRPr="00357A8D" w:rsidDel="00365BAB">
          <w:rPr>
            <w:rFonts w:ascii="TH Sarabun New" w:hAnsi="TH Sarabun New" w:cs="TH Sarabun New"/>
            <w:sz w:val="32"/>
            <w:szCs w:val="32"/>
          </w:rPr>
          <w:delText>1</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5 </w:delText>
        </w:r>
        <w:r w:rsidRPr="00357A8D" w:rsidDel="00365BAB">
          <w:rPr>
            <w:rFonts w:ascii="TH Sarabun New" w:hAnsi="TH Sarabun New" w:cs="TH Sarabun New"/>
            <w:sz w:val="32"/>
            <w:szCs w:val="32"/>
            <w:cs/>
          </w:rPr>
          <w:delText xml:space="preserve"> ดำเนินการประกันคุณภาพหลักสูตรตามตัวบ่งชี้คุณภาพของสำนักงานคณะกรรมการอุดมศึกษา</w:delText>
        </w:r>
      </w:del>
    </w:p>
    <w:p w:rsidRPr="00357A8D" w:rsidR="002629C7" w:rsidDel="00365BAB" w:rsidP="00E65391" w:rsidRDefault="002629C7" w14:paraId="0DBC4336" w14:textId="33BE4422">
      <w:pPr>
        <w:tabs>
          <w:tab w:val="left" w:pos="720"/>
          <w:tab w:val="left" w:pos="1080"/>
          <w:tab w:val="left" w:pos="1440"/>
          <w:tab w:val="left" w:pos="1890"/>
          <w:tab w:val="left" w:pos="2340"/>
        </w:tabs>
        <w:ind w:left="720" w:hanging="720"/>
        <w:jc w:val="thaiDistribute"/>
        <w:rPr>
          <w:del w:author="Jenjira O-cha" w:date="2023-02-10T11:17:00Z" w:id="2243"/>
          <w:rFonts w:ascii="TH Sarabun New" w:hAnsi="TH Sarabun New" w:cs="TH Sarabun New"/>
          <w:sz w:val="32"/>
          <w:szCs w:val="32"/>
        </w:rPr>
      </w:pPr>
      <w:del w:author="Jenjira O-cha" w:date="2023-02-10T11:17:00Z" w:id="2244">
        <w:r w:rsidRPr="00357A8D" w:rsidDel="00365BAB">
          <w:rPr>
            <w:rFonts w:ascii="TH Sarabun New" w:hAnsi="TH Sarabun New" w:cs="TH Sarabun New"/>
            <w:sz w:val="32"/>
            <w:szCs w:val="32"/>
            <w:cs/>
          </w:rPr>
          <w:delText xml:space="preserve">และสำนักงานรับรองมาตรฐานและประเมินคุณภาพการศึกษา  </w:delText>
        </w:r>
      </w:del>
    </w:p>
    <w:p w:rsidRPr="00357A8D" w:rsidR="002629C7" w:rsidDel="00365BAB" w:rsidP="00E65391" w:rsidRDefault="002629C7" w14:paraId="0A6B2B17" w14:textId="1E29F339">
      <w:pPr>
        <w:tabs>
          <w:tab w:val="left" w:pos="720"/>
          <w:tab w:val="left" w:pos="1080"/>
          <w:tab w:val="left" w:pos="1440"/>
          <w:tab w:val="left" w:pos="1890"/>
          <w:tab w:val="left" w:pos="2340"/>
        </w:tabs>
        <w:ind w:left="720" w:hanging="360"/>
        <w:jc w:val="thaiDistribute"/>
        <w:rPr>
          <w:del w:author="Jenjira O-cha" w:date="2023-02-10T11:17:00Z" w:id="2245"/>
          <w:rFonts w:ascii="TH Sarabun New" w:hAnsi="TH Sarabun New" w:cs="TH Sarabun New"/>
          <w:sz w:val="32"/>
          <w:szCs w:val="32"/>
        </w:rPr>
      </w:pPr>
      <w:del w:author="Jenjira O-cha" w:date="2023-02-10T11:17:00Z" w:id="2246">
        <w:r w:rsidRPr="00357A8D" w:rsidDel="00365BAB">
          <w:rPr>
            <w:rFonts w:ascii="TH Sarabun New" w:hAnsi="TH Sarabun New" w:cs="TH Sarabun New"/>
            <w:sz w:val="32"/>
            <w:szCs w:val="32"/>
            <w:cs/>
          </w:rPr>
          <w:delText xml:space="preserve">1.6  มีการประเมินและทบทวนเพื่อปรับปรุงให้หลักสูตรมีการพัฒนาอย่างต่อเนื่องในทุก </w:delText>
        </w:r>
        <w:r w:rsidRPr="00357A8D" w:rsidDel="00365BAB">
          <w:rPr>
            <w:rFonts w:ascii="TH Sarabun New" w:hAnsi="TH Sarabun New" w:cs="TH Sarabun New"/>
            <w:sz w:val="32"/>
            <w:szCs w:val="32"/>
          </w:rPr>
          <w:delText xml:space="preserve">5 </w:delText>
        </w:r>
        <w:r w:rsidRPr="00357A8D" w:rsidDel="00365BAB">
          <w:rPr>
            <w:rFonts w:ascii="TH Sarabun New" w:hAnsi="TH Sarabun New" w:cs="TH Sarabun New"/>
            <w:sz w:val="32"/>
            <w:szCs w:val="32"/>
            <w:cs/>
          </w:rPr>
          <w:delText>ปี เพื่อให้</w:delText>
        </w:r>
      </w:del>
    </w:p>
    <w:p w:rsidRPr="00357A8D" w:rsidR="002629C7" w:rsidDel="00365BAB" w:rsidP="00E65391" w:rsidRDefault="002629C7" w14:paraId="4C60B4DF" w14:textId="11E5393E">
      <w:pPr>
        <w:tabs>
          <w:tab w:val="left" w:pos="720"/>
          <w:tab w:val="left" w:pos="1080"/>
          <w:tab w:val="left" w:pos="1440"/>
          <w:tab w:val="left" w:pos="1890"/>
          <w:tab w:val="left" w:pos="2340"/>
        </w:tabs>
        <w:ind w:left="720" w:hanging="720"/>
        <w:jc w:val="thaiDistribute"/>
        <w:rPr>
          <w:del w:author="Jenjira O-cha" w:date="2023-02-10T11:17:00Z" w:id="2247"/>
          <w:rFonts w:ascii="TH Sarabun New" w:hAnsi="TH Sarabun New" w:cs="TH Sarabun New"/>
          <w:sz w:val="32"/>
          <w:szCs w:val="32"/>
        </w:rPr>
      </w:pPr>
      <w:del w:author="Jenjira O-cha" w:date="2023-02-10T11:17:00Z" w:id="2248">
        <w:r w:rsidRPr="00357A8D" w:rsidDel="00365BAB">
          <w:rPr>
            <w:rFonts w:ascii="TH Sarabun New" w:hAnsi="TH Sarabun New" w:cs="TH Sarabun New"/>
            <w:sz w:val="32"/>
            <w:szCs w:val="32"/>
            <w:cs/>
          </w:rPr>
          <w:delText>ทันต่อการเปลี่ยนแปลงของเทคโนโลยีและสอดคล้องกับความต้องการของสังคมและผู้ใช้บัณฑิต</w:delText>
        </w:r>
      </w:del>
    </w:p>
    <w:p w:rsidRPr="00357A8D" w:rsidR="002629C7" w:rsidDel="00365BAB" w:rsidP="00E65391" w:rsidRDefault="002629C7" w14:paraId="3507AC99" w14:textId="21D1C163">
      <w:pPr>
        <w:tabs>
          <w:tab w:val="left" w:pos="720"/>
          <w:tab w:val="left" w:pos="1080"/>
          <w:tab w:val="left" w:pos="1440"/>
          <w:tab w:val="left" w:pos="1890"/>
          <w:tab w:val="left" w:pos="2340"/>
        </w:tabs>
        <w:ind w:left="720" w:hanging="360"/>
        <w:jc w:val="thaiDistribute"/>
        <w:rPr>
          <w:del w:author="Jenjira O-cha" w:date="2023-02-10T11:17:00Z" w:id="2249"/>
          <w:rFonts w:ascii="TH Sarabun New" w:hAnsi="TH Sarabun New" w:cs="TH Sarabun New"/>
          <w:sz w:val="12"/>
          <w:szCs w:val="12"/>
        </w:rPr>
      </w:pPr>
    </w:p>
    <w:tbl>
      <w:tblPr>
        <w:tblW w:w="864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34"/>
        <w:gridCol w:w="3378"/>
        <w:gridCol w:w="2835"/>
      </w:tblGrid>
      <w:tr w:rsidRPr="00357A8D" w:rsidR="00567CE2" w:rsidDel="00365BAB" w:rsidTr="00881EF0" w14:paraId="02D1323D" w14:textId="77777777">
        <w:trPr>
          <w:trHeight w:val="432"/>
          <w:tblHeader/>
          <w:del w:author="Jenjira O-cha" w:date="2023-02-10T11:17:00Z" w:id="2250"/>
        </w:trPr>
        <w:tc>
          <w:tcPr>
            <w:tcW w:w="2434" w:type="dxa"/>
            <w:tcBorders>
              <w:top w:val="single" w:color="auto" w:sz="4" w:space="0"/>
              <w:left w:val="single" w:color="auto" w:sz="4" w:space="0"/>
              <w:bottom w:val="single" w:color="auto" w:sz="4" w:space="0"/>
              <w:right w:val="single" w:color="auto" w:sz="4" w:space="0"/>
            </w:tcBorders>
          </w:tcPr>
          <w:p w:rsidRPr="00357A8D" w:rsidR="002629C7" w:rsidDel="00365BAB" w:rsidRDefault="002629C7" w14:paraId="02753E68" w14:textId="767082E1">
            <w:pPr>
              <w:tabs>
                <w:tab w:val="left" w:pos="360"/>
                <w:tab w:val="left" w:pos="900"/>
                <w:tab w:val="left" w:pos="1440"/>
                <w:tab w:val="left" w:pos="1890"/>
                <w:tab w:val="left" w:pos="2340"/>
              </w:tabs>
              <w:jc w:val="center"/>
              <w:rPr>
                <w:del w:author="Jenjira O-cha" w:date="2023-02-10T11:17:00Z" w:id="2251"/>
                <w:rFonts w:ascii="TH Sarabun New" w:hAnsi="TH Sarabun New" w:cs="TH Sarabun New"/>
                <w:sz w:val="32"/>
                <w:szCs w:val="32"/>
              </w:rPr>
            </w:pPr>
            <w:del w:author="Jenjira O-cha" w:date="2023-02-10T11:17:00Z" w:id="2252">
              <w:r w:rsidRPr="00357A8D" w:rsidDel="00365BAB">
                <w:rPr>
                  <w:rFonts w:ascii="TH Sarabun New" w:hAnsi="TH Sarabun New" w:cs="TH Sarabun New"/>
                  <w:sz w:val="32"/>
                  <w:szCs w:val="32"/>
                  <w:cs/>
                </w:rPr>
                <w:delText>เป้าหมาย</w:delText>
              </w:r>
            </w:del>
          </w:p>
        </w:tc>
        <w:tc>
          <w:tcPr>
            <w:tcW w:w="3378" w:type="dxa"/>
            <w:tcBorders>
              <w:top w:val="single" w:color="auto" w:sz="4" w:space="0"/>
              <w:left w:val="single" w:color="auto" w:sz="4" w:space="0"/>
              <w:bottom w:val="single" w:color="auto" w:sz="4" w:space="0"/>
              <w:right w:val="single" w:color="auto" w:sz="4" w:space="0"/>
            </w:tcBorders>
          </w:tcPr>
          <w:p w:rsidRPr="00357A8D" w:rsidR="002629C7" w:rsidDel="00365BAB" w:rsidRDefault="002629C7" w14:paraId="66E7C092" w14:textId="742DF88B">
            <w:pPr>
              <w:tabs>
                <w:tab w:val="left" w:pos="360"/>
                <w:tab w:val="left" w:pos="900"/>
                <w:tab w:val="left" w:pos="1440"/>
                <w:tab w:val="left" w:pos="1890"/>
                <w:tab w:val="left" w:pos="2340"/>
              </w:tabs>
              <w:jc w:val="center"/>
              <w:rPr>
                <w:del w:author="Jenjira O-cha" w:date="2023-02-10T11:17:00Z" w:id="2253"/>
                <w:rFonts w:ascii="TH Sarabun New" w:hAnsi="TH Sarabun New" w:cs="TH Sarabun New"/>
                <w:sz w:val="32"/>
                <w:szCs w:val="32"/>
              </w:rPr>
            </w:pPr>
            <w:del w:author="Jenjira O-cha" w:date="2023-02-10T11:17:00Z" w:id="2254">
              <w:r w:rsidRPr="00357A8D" w:rsidDel="00365BAB">
                <w:rPr>
                  <w:rFonts w:ascii="TH Sarabun New" w:hAnsi="TH Sarabun New" w:cs="TH Sarabun New"/>
                  <w:sz w:val="32"/>
                  <w:szCs w:val="32"/>
                  <w:cs/>
                </w:rPr>
                <w:delText>การดำเนินการ</w:delText>
              </w:r>
            </w:del>
          </w:p>
        </w:tc>
        <w:tc>
          <w:tcPr>
            <w:tcW w:w="2835" w:type="dxa"/>
            <w:tcBorders>
              <w:top w:val="single" w:color="auto" w:sz="4" w:space="0"/>
              <w:left w:val="single" w:color="auto" w:sz="4" w:space="0"/>
              <w:bottom w:val="single" w:color="auto" w:sz="4" w:space="0"/>
              <w:right w:val="single" w:color="auto" w:sz="4" w:space="0"/>
            </w:tcBorders>
          </w:tcPr>
          <w:p w:rsidRPr="00357A8D" w:rsidR="002629C7" w:rsidDel="00365BAB" w:rsidRDefault="002629C7" w14:paraId="63D381FF" w14:textId="294DA10E">
            <w:pPr>
              <w:tabs>
                <w:tab w:val="left" w:pos="360"/>
                <w:tab w:val="left" w:pos="900"/>
                <w:tab w:val="left" w:pos="1440"/>
                <w:tab w:val="left" w:pos="1890"/>
                <w:tab w:val="left" w:pos="2340"/>
              </w:tabs>
              <w:jc w:val="center"/>
              <w:rPr>
                <w:del w:author="Jenjira O-cha" w:date="2023-02-10T11:17:00Z" w:id="2255"/>
                <w:rFonts w:ascii="TH Sarabun New" w:hAnsi="TH Sarabun New" w:cs="TH Sarabun New"/>
                <w:sz w:val="32"/>
                <w:szCs w:val="32"/>
              </w:rPr>
            </w:pPr>
            <w:del w:author="Jenjira O-cha" w:date="2023-02-10T11:17:00Z" w:id="2256">
              <w:r w:rsidRPr="00357A8D" w:rsidDel="00365BAB">
                <w:rPr>
                  <w:rFonts w:ascii="TH Sarabun New" w:hAnsi="TH Sarabun New" w:cs="TH Sarabun New"/>
                  <w:sz w:val="32"/>
                  <w:szCs w:val="32"/>
                  <w:cs/>
                </w:rPr>
                <w:delText>การประเมินผล</w:delText>
              </w:r>
            </w:del>
          </w:p>
        </w:tc>
      </w:tr>
      <w:tr w:rsidRPr="00357A8D" w:rsidR="00567CE2" w:rsidDel="00365BAB" w:rsidTr="00881EF0" w14:paraId="2E810C47" w14:textId="77777777">
        <w:trPr>
          <w:trHeight w:val="432"/>
          <w:del w:author="Jenjira O-cha" w:date="2023-02-10T11:17:00Z" w:id="2257"/>
        </w:trPr>
        <w:tc>
          <w:tcPr>
            <w:tcW w:w="2434" w:type="dxa"/>
            <w:tcBorders>
              <w:top w:val="single" w:color="auto" w:sz="4" w:space="0"/>
              <w:left w:val="single" w:color="auto" w:sz="4" w:space="0"/>
              <w:bottom w:val="single" w:color="auto" w:sz="4" w:space="0"/>
              <w:right w:val="single" w:color="auto" w:sz="4" w:space="0"/>
            </w:tcBorders>
          </w:tcPr>
          <w:p w:rsidRPr="00357A8D" w:rsidR="002629C7" w:rsidDel="00365BAB" w:rsidRDefault="002629C7" w14:paraId="5B0AE871" w14:textId="045325C2">
            <w:pPr>
              <w:tabs>
                <w:tab w:val="left" w:pos="360"/>
                <w:tab w:val="left" w:pos="900"/>
                <w:tab w:val="left" w:pos="1440"/>
                <w:tab w:val="left" w:pos="1890"/>
                <w:tab w:val="left" w:pos="2340"/>
              </w:tabs>
              <w:rPr>
                <w:del w:author="Jenjira O-cha" w:date="2023-02-10T11:17:00Z" w:id="2258"/>
                <w:rFonts w:ascii="TH Sarabun New" w:hAnsi="TH Sarabun New" w:cs="TH Sarabun New"/>
                <w:sz w:val="32"/>
                <w:szCs w:val="32"/>
              </w:rPr>
            </w:pPr>
            <w:del w:author="Jenjira O-cha" w:date="2023-02-10T11:17:00Z" w:id="2259">
              <w:r w:rsidRPr="00357A8D" w:rsidDel="00365BAB">
                <w:rPr>
                  <w:rFonts w:ascii="TH Sarabun New" w:hAnsi="TH Sarabun New" w:cs="TH Sarabun New"/>
                  <w:sz w:val="32"/>
                  <w:szCs w:val="32"/>
                  <w:cs/>
                </w:rPr>
                <w:delText>1. พัฒนาหลักสูตรให้ทันสมัยโดยอาจารย์ และนักศึกษามีความเป็นผู้นำในการสร้างองค์ความรู้ใหม่ ๆ ทางด้านเศรษฐศาสตร์</w:delText>
              </w:r>
            </w:del>
          </w:p>
          <w:p w:rsidRPr="00357A8D" w:rsidR="002629C7" w:rsidDel="00365BAB" w:rsidRDefault="002629C7" w14:paraId="4C8429B1" w14:textId="04DC3515">
            <w:pPr>
              <w:tabs>
                <w:tab w:val="left" w:pos="360"/>
                <w:tab w:val="left" w:pos="900"/>
                <w:tab w:val="left" w:pos="1440"/>
                <w:tab w:val="left" w:pos="1890"/>
                <w:tab w:val="left" w:pos="2340"/>
              </w:tabs>
              <w:rPr>
                <w:del w:author="Jenjira O-cha" w:date="2023-02-10T11:17:00Z" w:id="2260"/>
                <w:rFonts w:ascii="TH Sarabun New" w:hAnsi="TH Sarabun New" w:cs="TH Sarabun New"/>
                <w:sz w:val="6"/>
                <w:szCs w:val="6"/>
              </w:rPr>
            </w:pPr>
          </w:p>
          <w:p w:rsidRPr="00357A8D" w:rsidR="002629C7" w:rsidDel="00365BAB" w:rsidRDefault="002629C7" w14:paraId="054041B2" w14:textId="3A797F30">
            <w:pPr>
              <w:tabs>
                <w:tab w:val="left" w:pos="360"/>
                <w:tab w:val="left" w:pos="900"/>
                <w:tab w:val="left" w:pos="1440"/>
                <w:tab w:val="left" w:pos="1890"/>
                <w:tab w:val="left" w:pos="2340"/>
              </w:tabs>
              <w:rPr>
                <w:del w:author="Jenjira O-cha" w:date="2023-02-10T11:17:00Z" w:id="2261"/>
                <w:rFonts w:ascii="TH Sarabun New" w:hAnsi="TH Sarabun New" w:cs="TH Sarabun New"/>
                <w:sz w:val="32"/>
                <w:szCs w:val="32"/>
              </w:rPr>
            </w:pPr>
            <w:del w:author="Jenjira O-cha" w:date="2023-02-10T11:17:00Z" w:id="2262">
              <w:r w:rsidRPr="00357A8D" w:rsidDel="00365BAB">
                <w:rPr>
                  <w:rFonts w:ascii="TH Sarabun New" w:hAnsi="TH Sarabun New" w:cs="TH Sarabun New"/>
                  <w:sz w:val="32"/>
                  <w:szCs w:val="32"/>
                  <w:cs/>
                </w:rPr>
                <w:delText>2. ตรวจสอบและปรับปรุงหลักสูตรให้มีคุณภาพมาตรฐาน</w:delText>
              </w:r>
            </w:del>
          </w:p>
          <w:p w:rsidRPr="00357A8D" w:rsidR="002629C7" w:rsidDel="00365BAB" w:rsidRDefault="002629C7" w14:paraId="0D250DB4" w14:textId="6211194B">
            <w:pPr>
              <w:tabs>
                <w:tab w:val="left" w:pos="360"/>
                <w:tab w:val="left" w:pos="900"/>
                <w:tab w:val="left" w:pos="1440"/>
                <w:tab w:val="left" w:pos="1890"/>
                <w:tab w:val="left" w:pos="2340"/>
              </w:tabs>
              <w:rPr>
                <w:del w:author="Jenjira O-cha" w:date="2023-02-10T11:17:00Z" w:id="2263"/>
                <w:rFonts w:ascii="TH Sarabun New" w:hAnsi="TH Sarabun New" w:cs="TH Sarabun New"/>
                <w:sz w:val="32"/>
                <w:szCs w:val="32"/>
              </w:rPr>
            </w:pPr>
          </w:p>
          <w:p w:rsidRPr="00357A8D" w:rsidR="002629C7" w:rsidDel="00365BAB" w:rsidRDefault="002629C7" w14:paraId="618B632B" w14:textId="45044FAD">
            <w:pPr>
              <w:tabs>
                <w:tab w:val="left" w:pos="360"/>
                <w:tab w:val="left" w:pos="900"/>
                <w:tab w:val="left" w:pos="1440"/>
                <w:tab w:val="left" w:pos="1890"/>
                <w:tab w:val="left" w:pos="2340"/>
              </w:tabs>
              <w:rPr>
                <w:del w:author="Jenjira O-cha" w:date="2023-02-10T11:17:00Z" w:id="2264"/>
                <w:rFonts w:ascii="TH Sarabun New" w:hAnsi="TH Sarabun New" w:cs="TH Sarabun New"/>
                <w:sz w:val="32"/>
                <w:szCs w:val="32"/>
              </w:rPr>
            </w:pPr>
          </w:p>
          <w:p w:rsidRPr="00357A8D" w:rsidR="002629C7" w:rsidDel="00365BAB" w:rsidRDefault="002629C7" w14:paraId="3B684BFA" w14:textId="51717C3C">
            <w:pPr>
              <w:tabs>
                <w:tab w:val="left" w:pos="360"/>
                <w:tab w:val="left" w:pos="900"/>
                <w:tab w:val="left" w:pos="1440"/>
                <w:tab w:val="left" w:pos="1890"/>
                <w:tab w:val="left" w:pos="2340"/>
              </w:tabs>
              <w:rPr>
                <w:del w:author="Jenjira O-cha" w:date="2023-02-10T11:17:00Z" w:id="2265"/>
                <w:rFonts w:ascii="TH Sarabun New" w:hAnsi="TH Sarabun New" w:cs="TH Sarabun New"/>
                <w:sz w:val="32"/>
                <w:szCs w:val="32"/>
              </w:rPr>
            </w:pPr>
          </w:p>
          <w:p w:rsidRPr="00357A8D" w:rsidR="002629C7" w:rsidDel="00365BAB" w:rsidRDefault="002629C7" w14:paraId="2B378A1E" w14:textId="6E6E1857">
            <w:pPr>
              <w:tabs>
                <w:tab w:val="left" w:pos="360"/>
                <w:tab w:val="left" w:pos="900"/>
                <w:tab w:val="left" w:pos="1440"/>
                <w:tab w:val="left" w:pos="1890"/>
                <w:tab w:val="left" w:pos="2340"/>
              </w:tabs>
              <w:rPr>
                <w:del w:author="Jenjira O-cha" w:date="2023-02-10T11:17:00Z" w:id="2266"/>
                <w:rFonts w:ascii="TH Sarabun New" w:hAnsi="TH Sarabun New" w:cs="TH Sarabun New"/>
                <w:sz w:val="32"/>
                <w:szCs w:val="32"/>
              </w:rPr>
            </w:pPr>
            <w:del w:author="Jenjira O-cha" w:date="2023-02-10T11:17:00Z" w:id="2267">
              <w:r w:rsidRPr="00357A8D" w:rsidDel="00365BAB">
                <w:rPr>
                  <w:rFonts w:ascii="TH Sarabun New" w:hAnsi="TH Sarabun New" w:cs="TH Sarabun New"/>
                  <w:sz w:val="32"/>
                  <w:szCs w:val="32"/>
                  <w:cs/>
                </w:rPr>
                <w:delText>3. มีการประเมินมาตรฐานของหลักสูตรอย่างสม่ำเสมอ</w:delText>
              </w:r>
            </w:del>
          </w:p>
          <w:p w:rsidRPr="00357A8D" w:rsidR="002629C7" w:rsidDel="00365BAB" w:rsidRDefault="002629C7" w14:paraId="0CBA61A4" w14:textId="10A8C2EF">
            <w:pPr>
              <w:tabs>
                <w:tab w:val="left" w:pos="360"/>
                <w:tab w:val="left" w:pos="900"/>
                <w:tab w:val="left" w:pos="1440"/>
                <w:tab w:val="left" w:pos="1890"/>
                <w:tab w:val="left" w:pos="2340"/>
              </w:tabs>
              <w:rPr>
                <w:del w:author="Jenjira O-cha" w:date="2023-02-10T11:17:00Z" w:id="2268"/>
                <w:rFonts w:ascii="TH Sarabun New" w:hAnsi="TH Sarabun New" w:cs="TH Sarabun New"/>
                <w:sz w:val="6"/>
                <w:szCs w:val="6"/>
              </w:rPr>
            </w:pPr>
          </w:p>
          <w:p w:rsidRPr="00357A8D" w:rsidR="002629C7" w:rsidDel="00365BAB" w:rsidRDefault="002629C7" w14:paraId="654081A7" w14:textId="354B1215">
            <w:pPr>
              <w:tabs>
                <w:tab w:val="left" w:pos="360"/>
                <w:tab w:val="left" w:pos="900"/>
                <w:tab w:val="left" w:pos="1440"/>
                <w:tab w:val="left" w:pos="1890"/>
                <w:tab w:val="left" w:pos="2340"/>
              </w:tabs>
              <w:rPr>
                <w:del w:author="Jenjira O-cha" w:date="2023-02-10T11:17:00Z" w:id="2269"/>
                <w:rFonts w:ascii="TH Sarabun New" w:hAnsi="TH Sarabun New" w:cs="TH Sarabun New"/>
                <w:sz w:val="6"/>
                <w:szCs w:val="6"/>
              </w:rPr>
            </w:pPr>
          </w:p>
          <w:p w:rsidRPr="00357A8D" w:rsidR="002629C7" w:rsidDel="00365BAB" w:rsidRDefault="002629C7" w14:paraId="76BAE2E5" w14:textId="00854378">
            <w:pPr>
              <w:tabs>
                <w:tab w:val="left" w:pos="360"/>
                <w:tab w:val="left" w:pos="900"/>
                <w:tab w:val="left" w:pos="1440"/>
                <w:tab w:val="left" w:pos="1890"/>
                <w:tab w:val="left" w:pos="2340"/>
              </w:tabs>
              <w:rPr>
                <w:del w:author="Jenjira O-cha" w:date="2023-02-10T11:17:00Z" w:id="2270"/>
                <w:rFonts w:ascii="TH Sarabun New" w:hAnsi="TH Sarabun New" w:cs="TH Sarabun New"/>
                <w:b/>
                <w:bCs/>
                <w:sz w:val="32"/>
                <w:szCs w:val="32"/>
                <w:cs/>
              </w:rPr>
            </w:pPr>
            <w:del w:author="Jenjira O-cha" w:date="2023-02-10T11:17:00Z" w:id="2271">
              <w:r w:rsidRPr="00357A8D" w:rsidDel="00365BAB">
                <w:rPr>
                  <w:rFonts w:ascii="TH Sarabun New" w:hAnsi="TH Sarabun New" w:cs="TH Sarabun New"/>
                  <w:sz w:val="32"/>
                  <w:szCs w:val="32"/>
                  <w:cs/>
                </w:rPr>
                <w:delText xml:space="preserve">4.พัฒนานักศึกษาให้มีความรู้ ความสามารถ และทักษะด้านต่าง ๆ </w:delText>
              </w:r>
            </w:del>
          </w:p>
        </w:tc>
        <w:tc>
          <w:tcPr>
            <w:tcW w:w="3378" w:type="dxa"/>
            <w:tcBorders>
              <w:top w:val="single" w:color="auto" w:sz="4" w:space="0"/>
              <w:left w:val="single" w:color="auto" w:sz="4" w:space="0"/>
              <w:bottom w:val="single" w:color="auto" w:sz="4" w:space="0"/>
              <w:right w:val="single" w:color="auto" w:sz="4" w:space="0"/>
            </w:tcBorders>
          </w:tcPr>
          <w:p w:rsidRPr="00357A8D" w:rsidR="002629C7" w:rsidDel="00365BAB" w:rsidRDefault="002629C7" w14:paraId="7A9F555D" w14:textId="5554F917">
            <w:pPr>
              <w:tabs>
                <w:tab w:val="left" w:pos="360"/>
                <w:tab w:val="left" w:pos="900"/>
                <w:tab w:val="left" w:pos="1440"/>
                <w:tab w:val="left" w:pos="1890"/>
                <w:tab w:val="left" w:pos="2340"/>
              </w:tabs>
              <w:rPr>
                <w:del w:author="Jenjira O-cha" w:date="2023-02-10T11:17:00Z" w:id="2272"/>
                <w:rFonts w:ascii="TH Sarabun New" w:hAnsi="TH Sarabun New" w:cs="TH Sarabun New"/>
                <w:sz w:val="32"/>
                <w:szCs w:val="32"/>
              </w:rPr>
            </w:pPr>
            <w:del w:author="Jenjira O-cha" w:date="2023-02-10T11:17:00Z" w:id="2273">
              <w:r w:rsidRPr="00357A8D" w:rsidDel="00365BAB">
                <w:rPr>
                  <w:rFonts w:ascii="TH Sarabun New" w:hAnsi="TH Sarabun New" w:cs="TH Sarabun New"/>
                  <w:sz w:val="32"/>
                  <w:szCs w:val="32"/>
                  <w:cs/>
                </w:rPr>
                <w:delText>1.1 จัดให้หลักสูตรสอดคล้องกับองค์ความรู้ใหม่ทางเศรษฐศาสตร์</w:delText>
              </w:r>
            </w:del>
          </w:p>
          <w:p w:rsidRPr="00357A8D" w:rsidR="002629C7" w:rsidDel="00365BAB" w:rsidRDefault="002629C7" w14:paraId="4D9AB976" w14:textId="60722EB4">
            <w:pPr>
              <w:tabs>
                <w:tab w:val="left" w:pos="360"/>
                <w:tab w:val="left" w:pos="900"/>
                <w:tab w:val="left" w:pos="1440"/>
                <w:tab w:val="left" w:pos="1890"/>
                <w:tab w:val="left" w:pos="2340"/>
              </w:tabs>
              <w:rPr>
                <w:del w:author="Jenjira O-cha" w:date="2023-02-10T11:17:00Z" w:id="2274"/>
                <w:rFonts w:ascii="TH Sarabun New" w:hAnsi="TH Sarabun New" w:cs="TH Sarabun New"/>
                <w:sz w:val="32"/>
                <w:szCs w:val="32"/>
                <w:cs/>
              </w:rPr>
            </w:pPr>
            <w:del w:author="Jenjira O-cha" w:date="2023-02-10T11:17:00Z" w:id="2275">
              <w:r w:rsidRPr="00357A8D" w:rsidDel="00365BAB">
                <w:rPr>
                  <w:rFonts w:ascii="TH Sarabun New" w:hAnsi="TH Sarabun New" w:cs="TH Sarabun New"/>
                  <w:sz w:val="32"/>
                  <w:szCs w:val="32"/>
                  <w:cs/>
                </w:rPr>
                <w:delText xml:space="preserve">1.2 ปรับปรุงหลักสูตรให้ทันสมัยโดยมีการพิจารณาปรับปรุงหลักสูตรทุก ๆ </w:delText>
              </w:r>
            </w:del>
          </w:p>
          <w:p w:rsidRPr="00357A8D" w:rsidR="002629C7" w:rsidDel="00365BAB" w:rsidRDefault="002629C7" w14:paraId="43C9B444" w14:textId="393F10D2">
            <w:pPr>
              <w:tabs>
                <w:tab w:val="left" w:pos="360"/>
                <w:tab w:val="left" w:pos="900"/>
                <w:tab w:val="left" w:pos="1440"/>
                <w:tab w:val="left" w:pos="1890"/>
                <w:tab w:val="left" w:pos="2340"/>
              </w:tabs>
              <w:rPr>
                <w:del w:author="Jenjira O-cha" w:date="2023-02-10T11:17:00Z" w:id="2276"/>
                <w:rFonts w:ascii="TH Sarabun New" w:hAnsi="TH Sarabun New" w:cs="TH Sarabun New"/>
                <w:sz w:val="32"/>
                <w:szCs w:val="32"/>
              </w:rPr>
            </w:pPr>
            <w:del w:author="Jenjira O-cha" w:date="2023-02-10T11:17:00Z" w:id="2277">
              <w:r w:rsidRPr="00357A8D" w:rsidDel="00365BAB">
                <w:rPr>
                  <w:rFonts w:ascii="TH Sarabun New" w:hAnsi="TH Sarabun New" w:cs="TH Sarabun New"/>
                  <w:sz w:val="32"/>
                  <w:szCs w:val="32"/>
                  <w:cs/>
                </w:rPr>
                <w:delText>5 ปี</w:delText>
              </w:r>
            </w:del>
          </w:p>
          <w:p w:rsidRPr="00357A8D" w:rsidR="002629C7" w:rsidDel="00365BAB" w:rsidRDefault="002629C7" w14:paraId="2C156AB9" w14:textId="43752B7F">
            <w:pPr>
              <w:tabs>
                <w:tab w:val="left" w:pos="360"/>
                <w:tab w:val="left" w:pos="900"/>
                <w:tab w:val="left" w:pos="1440"/>
                <w:tab w:val="left" w:pos="1890"/>
                <w:tab w:val="left" w:pos="2340"/>
              </w:tabs>
              <w:rPr>
                <w:del w:author="Jenjira O-cha" w:date="2023-02-10T11:17:00Z" w:id="2278"/>
                <w:rFonts w:ascii="TH Sarabun New" w:hAnsi="TH Sarabun New" w:cs="TH Sarabun New"/>
                <w:sz w:val="6"/>
                <w:szCs w:val="6"/>
              </w:rPr>
            </w:pPr>
          </w:p>
          <w:p w:rsidRPr="00357A8D" w:rsidR="002629C7" w:rsidDel="00365BAB" w:rsidRDefault="002629C7" w14:paraId="4CAC02C3" w14:textId="7CD9A739">
            <w:pPr>
              <w:tabs>
                <w:tab w:val="left" w:pos="360"/>
                <w:tab w:val="left" w:pos="900"/>
                <w:tab w:val="left" w:pos="1440"/>
                <w:tab w:val="left" w:pos="1890"/>
                <w:tab w:val="left" w:pos="2340"/>
              </w:tabs>
              <w:rPr>
                <w:del w:author="Jenjira O-cha" w:date="2023-02-10T11:17:00Z" w:id="2279"/>
                <w:rFonts w:ascii="TH Sarabun New" w:hAnsi="TH Sarabun New" w:cs="TH Sarabun New"/>
                <w:sz w:val="32"/>
                <w:szCs w:val="32"/>
              </w:rPr>
            </w:pPr>
            <w:del w:author="Jenjira O-cha" w:date="2023-02-10T11:17:00Z" w:id="2280">
              <w:r w:rsidRPr="00357A8D" w:rsidDel="00365BAB">
                <w:rPr>
                  <w:rFonts w:ascii="TH Sarabun New" w:hAnsi="TH Sarabun New" w:cs="TH Sarabun New"/>
                  <w:sz w:val="32"/>
                  <w:szCs w:val="32"/>
                  <w:cs/>
                </w:rPr>
                <w:delText>2.1 สนับสนุนให้อาจารย์ผู้สอนเป็นผู้นำในทางวิชาการและ/หรือเป็นผู้เชี่ยวชาญในสาขาที่เกี่ยวข้อง</w:delText>
              </w:r>
            </w:del>
          </w:p>
          <w:p w:rsidRPr="00357A8D" w:rsidR="002629C7" w:rsidDel="00365BAB" w:rsidRDefault="002629C7" w14:paraId="7DF2DE95" w14:textId="6F20D148">
            <w:pPr>
              <w:tabs>
                <w:tab w:val="left" w:pos="360"/>
                <w:tab w:val="left" w:pos="900"/>
                <w:tab w:val="left" w:pos="1440"/>
                <w:tab w:val="left" w:pos="1890"/>
                <w:tab w:val="left" w:pos="2340"/>
              </w:tabs>
              <w:rPr>
                <w:del w:author="Jenjira O-cha" w:date="2023-02-10T11:17:00Z" w:id="2281"/>
                <w:rFonts w:ascii="TH Sarabun New" w:hAnsi="TH Sarabun New" w:cs="TH Sarabun New"/>
                <w:sz w:val="32"/>
                <w:szCs w:val="32"/>
              </w:rPr>
            </w:pPr>
            <w:del w:author="Jenjira O-cha" w:date="2023-02-10T11:17:00Z" w:id="2282">
              <w:r w:rsidRPr="00357A8D" w:rsidDel="00365BAB">
                <w:rPr>
                  <w:rFonts w:ascii="TH Sarabun New" w:hAnsi="TH Sarabun New" w:cs="TH Sarabun New"/>
                  <w:sz w:val="32"/>
                  <w:szCs w:val="32"/>
                  <w:cs/>
                </w:rPr>
                <w:delText xml:space="preserve">2.2 มีการประเมินหลักสูตร โดยคณะกรรมการผู้ทรงคุณวุฒิภายนอกประจำทุกปี </w:delText>
              </w:r>
            </w:del>
          </w:p>
          <w:p w:rsidRPr="00357A8D" w:rsidR="002629C7" w:rsidDel="00365BAB" w:rsidRDefault="002629C7" w14:paraId="695201F9" w14:textId="6610DFF7">
            <w:pPr>
              <w:tabs>
                <w:tab w:val="left" w:pos="360"/>
                <w:tab w:val="left" w:pos="900"/>
                <w:tab w:val="left" w:pos="1440"/>
                <w:tab w:val="left" w:pos="1890"/>
                <w:tab w:val="left" w:pos="2340"/>
              </w:tabs>
              <w:rPr>
                <w:del w:author="Jenjira O-cha" w:date="2023-02-10T11:17:00Z" w:id="2283"/>
                <w:rFonts w:ascii="TH Sarabun New" w:hAnsi="TH Sarabun New" w:cs="TH Sarabun New"/>
                <w:sz w:val="32"/>
                <w:szCs w:val="32"/>
              </w:rPr>
            </w:pPr>
            <w:del w:author="Jenjira O-cha" w:date="2023-02-10T11:17:00Z" w:id="2284">
              <w:r w:rsidRPr="00357A8D" w:rsidDel="00365BAB">
                <w:rPr>
                  <w:rFonts w:ascii="TH Sarabun New" w:hAnsi="TH Sarabun New" w:cs="TH Sarabun New"/>
                  <w:sz w:val="32"/>
                  <w:szCs w:val="32"/>
                  <w:cs/>
                </w:rPr>
                <w:delText>3.1 ประเมินความพึงพอใจของหลักสูตรและการเรียนการสอนโดยผู้สำเร็จการศึกษา</w:delText>
              </w:r>
            </w:del>
          </w:p>
          <w:p w:rsidRPr="00357A8D" w:rsidR="002629C7" w:rsidDel="00365BAB" w:rsidRDefault="002629C7" w14:paraId="0A229370" w14:textId="306CE358">
            <w:pPr>
              <w:tabs>
                <w:tab w:val="left" w:pos="360"/>
                <w:tab w:val="left" w:pos="900"/>
                <w:tab w:val="left" w:pos="1440"/>
                <w:tab w:val="left" w:pos="1890"/>
                <w:tab w:val="left" w:pos="2340"/>
              </w:tabs>
              <w:rPr>
                <w:del w:author="Jenjira O-cha" w:date="2023-02-10T11:17:00Z" w:id="2285"/>
                <w:rFonts w:ascii="TH Sarabun New" w:hAnsi="TH Sarabun New" w:cs="TH Sarabun New"/>
                <w:sz w:val="6"/>
                <w:szCs w:val="6"/>
              </w:rPr>
            </w:pPr>
          </w:p>
          <w:p w:rsidRPr="00357A8D" w:rsidR="002629C7" w:rsidDel="00365BAB" w:rsidRDefault="002629C7" w14:paraId="6B7EEB54" w14:textId="1437F777">
            <w:pPr>
              <w:tabs>
                <w:tab w:val="left" w:pos="360"/>
                <w:tab w:val="left" w:pos="900"/>
                <w:tab w:val="left" w:pos="1440"/>
                <w:tab w:val="left" w:pos="1890"/>
                <w:tab w:val="left" w:pos="2340"/>
              </w:tabs>
              <w:rPr>
                <w:del w:author="Jenjira O-cha" w:date="2023-02-10T11:17:00Z" w:id="2286"/>
                <w:rFonts w:ascii="TH Sarabun New" w:hAnsi="TH Sarabun New" w:cs="TH Sarabun New"/>
                <w:b/>
                <w:bCs/>
                <w:sz w:val="32"/>
                <w:szCs w:val="32"/>
                <w:cs/>
              </w:rPr>
            </w:pPr>
            <w:del w:author="Jenjira O-cha" w:date="2023-02-10T11:17:00Z" w:id="2287">
              <w:r w:rsidRPr="00357A8D" w:rsidDel="00365BAB">
                <w:rPr>
                  <w:rFonts w:ascii="TH Sarabun New" w:hAnsi="TH Sarabun New" w:cs="TH Sarabun New"/>
                  <w:sz w:val="32"/>
                  <w:szCs w:val="32"/>
                  <w:cs/>
                </w:rPr>
                <w:delText>4.1 มีแผนการจัดกิจกรรมต่าง ๆ ให้กับนักศึกษา เพื่อเพิ่มพูนความรู้ ทักษะ เช่น การอบรม การแข่งขันนำเสนอผลงานวิจัย และกิจกรรมอาสาพัฒนาชนบท</w:delText>
              </w:r>
            </w:del>
          </w:p>
        </w:tc>
        <w:tc>
          <w:tcPr>
            <w:tcW w:w="2835" w:type="dxa"/>
            <w:tcBorders>
              <w:top w:val="single" w:color="auto" w:sz="4" w:space="0"/>
              <w:left w:val="single" w:color="auto" w:sz="4" w:space="0"/>
              <w:bottom w:val="single" w:color="auto" w:sz="4" w:space="0"/>
              <w:right w:val="single" w:color="auto" w:sz="4" w:space="0"/>
            </w:tcBorders>
          </w:tcPr>
          <w:p w:rsidRPr="00357A8D" w:rsidR="002629C7" w:rsidDel="00365BAB" w:rsidRDefault="002629C7" w14:paraId="7F16E5D4" w14:textId="5316BFB5">
            <w:pPr>
              <w:tabs>
                <w:tab w:val="left" w:pos="360"/>
                <w:tab w:val="left" w:pos="900"/>
                <w:tab w:val="left" w:pos="1440"/>
                <w:tab w:val="left" w:pos="1890"/>
                <w:tab w:val="left" w:pos="2340"/>
              </w:tabs>
              <w:rPr>
                <w:del w:author="Jenjira O-cha" w:date="2023-02-10T11:17:00Z" w:id="2288"/>
                <w:rFonts w:ascii="TH Sarabun New" w:hAnsi="TH Sarabun New" w:cs="TH Sarabun New"/>
                <w:sz w:val="32"/>
                <w:szCs w:val="32"/>
              </w:rPr>
            </w:pPr>
            <w:del w:author="Jenjira O-cha" w:date="2023-02-10T11:17:00Z" w:id="2289">
              <w:r w:rsidRPr="00357A8D" w:rsidDel="00365BAB">
                <w:rPr>
                  <w:rFonts w:ascii="TH Sarabun New" w:hAnsi="TH Sarabun New" w:cs="TH Sarabun New"/>
                  <w:sz w:val="32"/>
                  <w:szCs w:val="32"/>
                  <w:cs/>
                </w:rPr>
                <w:delText>- หลักสูตรที่สามารถอ้างอิง มาตรฐานหลักสูตรของ สำนักงานปลัดกระทรวงอุดมศึกษา วิทยาศาสตร์ วิจัย และนวตกรรม</w:delText>
              </w:r>
            </w:del>
          </w:p>
          <w:p w:rsidRPr="00357A8D" w:rsidR="002629C7" w:rsidDel="00365BAB" w:rsidRDefault="002629C7" w14:paraId="2C7C0102" w14:textId="2AC55C4B">
            <w:pPr>
              <w:tabs>
                <w:tab w:val="left" w:pos="360"/>
                <w:tab w:val="left" w:pos="900"/>
                <w:tab w:val="left" w:pos="1440"/>
                <w:tab w:val="left" w:pos="1890"/>
                <w:tab w:val="left" w:pos="2340"/>
              </w:tabs>
              <w:rPr>
                <w:del w:author="Jenjira O-cha" w:date="2023-02-10T11:17:00Z" w:id="2290"/>
                <w:rFonts w:ascii="TH Sarabun New" w:hAnsi="TH Sarabun New" w:cs="TH Sarabun New"/>
                <w:sz w:val="6"/>
                <w:szCs w:val="6"/>
              </w:rPr>
            </w:pPr>
          </w:p>
          <w:p w:rsidRPr="00357A8D" w:rsidR="002629C7" w:rsidDel="00365BAB" w:rsidRDefault="002629C7" w14:paraId="2C3F8178" w14:textId="7474D0A7">
            <w:pPr>
              <w:tabs>
                <w:tab w:val="left" w:pos="360"/>
                <w:tab w:val="left" w:pos="900"/>
                <w:tab w:val="left" w:pos="1440"/>
                <w:tab w:val="left" w:pos="1890"/>
                <w:tab w:val="left" w:pos="2340"/>
              </w:tabs>
              <w:rPr>
                <w:del w:author="Jenjira O-cha" w:date="2023-02-10T11:17:00Z" w:id="2291"/>
                <w:rFonts w:ascii="TH Sarabun New" w:hAnsi="TH Sarabun New" w:cs="TH Sarabun New"/>
                <w:sz w:val="32"/>
                <w:szCs w:val="32"/>
              </w:rPr>
            </w:pPr>
            <w:del w:author="Jenjira O-cha" w:date="2023-02-10T11:17:00Z" w:id="2292">
              <w:r w:rsidRPr="00357A8D" w:rsidDel="00365BAB">
                <w:rPr>
                  <w:rFonts w:ascii="TH Sarabun New" w:hAnsi="TH Sarabun New" w:cs="TH Sarabun New"/>
                  <w:sz w:val="32"/>
                  <w:szCs w:val="32"/>
                  <w:cs/>
                </w:rPr>
                <w:delText>- จำนวนและรายชื่อคณาจารย์ประจำ ประวัติอาจารย์ด้านคุณวุฒิ ผลงานวิชาการ และประสบการณ์</w:delText>
              </w:r>
            </w:del>
          </w:p>
          <w:p w:rsidRPr="00357A8D" w:rsidR="002629C7" w:rsidDel="00365BAB" w:rsidRDefault="002629C7" w14:paraId="1B56A6F9" w14:textId="78359142">
            <w:pPr>
              <w:tabs>
                <w:tab w:val="left" w:pos="360"/>
                <w:tab w:val="left" w:pos="900"/>
                <w:tab w:val="left" w:pos="1440"/>
                <w:tab w:val="left" w:pos="1890"/>
                <w:tab w:val="left" w:pos="2340"/>
              </w:tabs>
              <w:rPr>
                <w:del w:author="Jenjira O-cha" w:date="2023-02-10T11:17:00Z" w:id="2293"/>
                <w:rFonts w:ascii="TH Sarabun New" w:hAnsi="TH Sarabun New" w:cs="TH Sarabun New"/>
                <w:sz w:val="32"/>
                <w:szCs w:val="32"/>
              </w:rPr>
            </w:pPr>
            <w:del w:author="Jenjira O-cha" w:date="2023-02-10T11:17:00Z" w:id="2294">
              <w:r w:rsidRPr="00357A8D" w:rsidDel="00365BAB">
                <w:rPr>
                  <w:rFonts w:ascii="TH Sarabun New" w:hAnsi="TH Sarabun New" w:cs="TH Sarabun New"/>
                  <w:sz w:val="32"/>
                  <w:szCs w:val="32"/>
                  <w:cs/>
                </w:rPr>
                <w:delText>-ประกันคุณภาพการศึกษาภายในระดับหลักสูตร</w:delText>
              </w:r>
            </w:del>
          </w:p>
          <w:p w:rsidRPr="00357A8D" w:rsidR="002629C7" w:rsidDel="00365BAB" w:rsidRDefault="002629C7" w14:paraId="665051C8" w14:textId="456221C1">
            <w:pPr>
              <w:tabs>
                <w:tab w:val="left" w:pos="360"/>
                <w:tab w:val="left" w:pos="900"/>
                <w:tab w:val="left" w:pos="1440"/>
                <w:tab w:val="left" w:pos="1890"/>
                <w:tab w:val="left" w:pos="2340"/>
              </w:tabs>
              <w:rPr>
                <w:del w:author="Jenjira O-cha" w:date="2023-02-10T11:17:00Z" w:id="2295"/>
                <w:rFonts w:ascii="TH Sarabun New" w:hAnsi="TH Sarabun New" w:cs="TH Sarabun New"/>
                <w:sz w:val="32"/>
                <w:szCs w:val="32"/>
              </w:rPr>
            </w:pPr>
            <w:del w:author="Jenjira O-cha" w:date="2023-02-10T11:17:00Z" w:id="2296">
              <w:r w:rsidRPr="00357A8D" w:rsidDel="00365BAB">
                <w:rPr>
                  <w:rFonts w:ascii="TH Sarabun New" w:hAnsi="TH Sarabun New" w:cs="TH Sarabun New"/>
                  <w:sz w:val="32"/>
                  <w:szCs w:val="32"/>
                  <w:cs/>
                </w:rPr>
                <w:delText>- ประเมินความพึงพอใจของหลักสูตรและการเรียนการสอนโดยผู้สำเร็จการศึกษา</w:delText>
              </w:r>
            </w:del>
          </w:p>
          <w:p w:rsidRPr="00357A8D" w:rsidR="002629C7" w:rsidDel="00365BAB" w:rsidRDefault="002629C7" w14:paraId="325E4FC2" w14:textId="60B5C340">
            <w:pPr>
              <w:tabs>
                <w:tab w:val="left" w:pos="360"/>
                <w:tab w:val="left" w:pos="900"/>
                <w:tab w:val="left" w:pos="1440"/>
                <w:tab w:val="left" w:pos="1890"/>
                <w:tab w:val="left" w:pos="2340"/>
              </w:tabs>
              <w:rPr>
                <w:del w:author="Jenjira O-cha" w:date="2023-02-10T11:17:00Z" w:id="2297"/>
                <w:rFonts w:ascii="TH Sarabun New" w:hAnsi="TH Sarabun New" w:cs="TH Sarabun New"/>
                <w:sz w:val="6"/>
                <w:szCs w:val="6"/>
              </w:rPr>
            </w:pPr>
          </w:p>
          <w:p w:rsidRPr="00357A8D" w:rsidR="002629C7" w:rsidDel="00365BAB" w:rsidRDefault="002629C7" w14:paraId="672680BE" w14:textId="669E6A03">
            <w:pPr>
              <w:tabs>
                <w:tab w:val="left" w:pos="360"/>
                <w:tab w:val="left" w:pos="900"/>
                <w:tab w:val="left" w:pos="1440"/>
                <w:tab w:val="left" w:pos="1890"/>
                <w:tab w:val="left" w:pos="2340"/>
              </w:tabs>
              <w:rPr>
                <w:del w:author="Jenjira O-cha" w:date="2023-02-10T11:17:00Z" w:id="2298"/>
                <w:rFonts w:ascii="TH Sarabun New" w:hAnsi="TH Sarabun New" w:cs="TH Sarabun New"/>
                <w:sz w:val="32"/>
                <w:szCs w:val="32"/>
              </w:rPr>
            </w:pPr>
            <w:del w:author="Jenjira O-cha" w:date="2023-02-10T11:17:00Z" w:id="2299">
              <w:r w:rsidRPr="00357A8D" w:rsidDel="00365BAB">
                <w:rPr>
                  <w:rFonts w:ascii="TH Sarabun New" w:hAnsi="TH Sarabun New" w:cs="TH Sarabun New"/>
                  <w:sz w:val="32"/>
                  <w:szCs w:val="32"/>
                  <w:cs/>
                </w:rPr>
                <w:delText>-การได้รับคัดเลือกเข้าร่วมแข่งขันทางด้านเศรษฐศาสตร์ระดับประเทศ</w:delText>
              </w:r>
            </w:del>
          </w:p>
          <w:p w:rsidRPr="00357A8D" w:rsidR="002629C7" w:rsidDel="00365BAB" w:rsidRDefault="002629C7" w14:paraId="4B25ECDD" w14:textId="092C0161">
            <w:pPr>
              <w:tabs>
                <w:tab w:val="left" w:pos="360"/>
                <w:tab w:val="left" w:pos="900"/>
                <w:tab w:val="left" w:pos="1440"/>
                <w:tab w:val="left" w:pos="1890"/>
                <w:tab w:val="left" w:pos="2340"/>
              </w:tabs>
              <w:rPr>
                <w:del w:author="Jenjira O-cha" w:date="2023-02-10T11:17:00Z" w:id="2300"/>
                <w:rFonts w:ascii="TH Sarabun New" w:hAnsi="TH Sarabun New" w:cs="TH Sarabun New"/>
                <w:sz w:val="32"/>
                <w:szCs w:val="32"/>
                <w:cs/>
              </w:rPr>
            </w:pPr>
            <w:del w:author="Jenjira O-cha" w:date="2023-02-10T11:17:00Z" w:id="2301">
              <w:r w:rsidRPr="00357A8D" w:rsidDel="00365BAB">
                <w:rPr>
                  <w:rFonts w:ascii="TH Sarabun New" w:hAnsi="TH Sarabun New" w:cs="TH Sarabun New"/>
                  <w:sz w:val="32"/>
                  <w:szCs w:val="32"/>
                  <w:cs/>
                </w:rPr>
                <w:delText>-วิเคราะห์และสามารถแก้ไขปัญหาชุมชนได้</w:delText>
              </w:r>
            </w:del>
          </w:p>
        </w:tc>
      </w:tr>
    </w:tbl>
    <w:p w:rsidRPr="00357A8D" w:rsidR="002629C7" w:rsidDel="00365BAB" w:rsidP="00E65391" w:rsidRDefault="002629C7" w14:paraId="6088CD74" w14:textId="711052B0">
      <w:pPr>
        <w:tabs>
          <w:tab w:val="left" w:pos="720"/>
          <w:tab w:val="left" w:pos="1080"/>
          <w:tab w:val="left" w:pos="1440"/>
          <w:tab w:val="left" w:pos="1890"/>
          <w:tab w:val="left" w:pos="2340"/>
        </w:tabs>
        <w:ind w:left="720" w:hanging="360"/>
        <w:jc w:val="thaiDistribute"/>
        <w:rPr>
          <w:del w:author="Jenjira O-cha" w:date="2023-02-10T11:17:00Z" w:id="2302"/>
          <w:rFonts w:ascii="TH Sarabun New" w:hAnsi="TH Sarabun New" w:cs="TH Sarabun New"/>
          <w:sz w:val="32"/>
          <w:szCs w:val="32"/>
          <w:rPrChange w:author="PC" w:date="2023-03-31T11:41:00Z" w:id="2303">
            <w:rPr>
              <w:del w:author="Jenjira O-cha" w:date="2023-02-10T11:17:00Z" w:id="2304"/>
              <w:rFonts w:ascii="TH Sarabun New" w:hAnsi="TH Sarabun New" w:cs="TH Sarabun New"/>
              <w:sz w:val="32"/>
              <w:szCs w:val="32"/>
              <w:highlight w:val="yellow"/>
            </w:rPr>
          </w:rPrChange>
        </w:rPr>
      </w:pPr>
    </w:p>
    <w:p w:rsidRPr="00357A8D" w:rsidR="002629C7" w:rsidDel="00365BAB" w:rsidP="00E65391" w:rsidRDefault="002629C7" w14:paraId="7B3EB846" w14:textId="5122B703">
      <w:pPr>
        <w:tabs>
          <w:tab w:val="left" w:pos="360"/>
          <w:tab w:val="left" w:pos="720"/>
          <w:tab w:val="left" w:pos="900"/>
          <w:tab w:val="left" w:pos="1440"/>
          <w:tab w:val="left" w:pos="1890"/>
          <w:tab w:val="left" w:pos="2340"/>
        </w:tabs>
        <w:ind w:left="360" w:hanging="360"/>
        <w:jc w:val="thaiDistribute"/>
        <w:rPr>
          <w:del w:author="Jenjira O-cha" w:date="2023-02-10T11:17:00Z" w:id="2305"/>
          <w:rFonts w:ascii="TH Sarabun New" w:hAnsi="TH Sarabun New" w:cs="TH Sarabun New"/>
          <w:sz w:val="32"/>
          <w:szCs w:val="32"/>
        </w:rPr>
      </w:pPr>
      <w:del w:author="Jenjira O-cha" w:date="2023-02-10T11:17:00Z" w:id="2306">
        <w:r w:rsidRPr="00357A8D" w:rsidDel="00365BAB">
          <w:rPr>
            <w:rFonts w:ascii="TH Sarabun New" w:hAnsi="TH Sarabun New" w:cs="TH Sarabun New"/>
            <w:sz w:val="32"/>
            <w:szCs w:val="32"/>
            <w:cs/>
          </w:rPr>
          <w:delText>2. บัณฑิต</w:delText>
        </w:r>
      </w:del>
    </w:p>
    <w:p w:rsidRPr="00357A8D" w:rsidR="002629C7" w:rsidDel="00365BAB" w:rsidP="00E65391" w:rsidRDefault="002629C7" w14:paraId="30304D2B" w14:textId="4A7DFB08">
      <w:pPr>
        <w:ind w:firstLine="426"/>
        <w:jc w:val="thaiDistribute"/>
        <w:rPr>
          <w:del w:author="Jenjira O-cha" w:date="2023-02-10T11:17:00Z" w:id="2307"/>
          <w:rFonts w:ascii="TH Sarabun New" w:hAnsi="TH Sarabun New" w:cs="TH Sarabun New"/>
          <w:sz w:val="32"/>
          <w:szCs w:val="32"/>
        </w:rPr>
      </w:pPr>
      <w:del w:author="Jenjira O-cha" w:date="2023-02-10T11:17:00Z" w:id="2308">
        <w:r w:rsidRPr="00357A8D" w:rsidDel="00365BAB">
          <w:rPr>
            <w:rFonts w:ascii="TH Sarabun New" w:hAnsi="TH Sarabun New" w:cs="TH Sarabun New"/>
            <w:sz w:val="32"/>
            <w:szCs w:val="32"/>
            <w:cs/>
          </w:rPr>
          <w:delText xml:space="preserve">บัณฑิตต้องมีคุณภาพ การทบทวนผลสัมฤทธิ์ผลการเรียนรู้ต้องผ่านเกณฑ์ตามกรอบมาตรฐานคุณวุฒิ ระดับอุดมศึกษาแห่งชาติ แสดงได้จากผลการศึกษาของนักศึกษาในการสำเร็จการศึกษา </w:delText>
        </w:r>
      </w:del>
    </w:p>
    <w:p w:rsidRPr="00357A8D" w:rsidR="002629C7" w:rsidDel="00365BAB" w:rsidP="00E65391" w:rsidRDefault="002629C7" w14:paraId="480D2849" w14:textId="0F3CE329">
      <w:pPr>
        <w:ind w:firstLine="426"/>
        <w:jc w:val="thaiDistribute"/>
        <w:rPr>
          <w:del w:author="Jenjira O-cha" w:date="2023-02-10T11:17:00Z" w:id="2309"/>
          <w:rFonts w:ascii="TH Sarabun New" w:hAnsi="TH Sarabun New" w:cs="TH Sarabun New"/>
          <w:sz w:val="32"/>
          <w:szCs w:val="32"/>
        </w:rPr>
      </w:pPr>
      <w:del w:author="Jenjira O-cha" w:date="2023-02-10T11:17:00Z" w:id="2310">
        <w:r w:rsidRPr="00357A8D" w:rsidDel="00365BAB">
          <w:rPr>
            <w:rFonts w:ascii="TH Sarabun New" w:hAnsi="TH Sarabun New" w:cs="TH Sarabun New"/>
            <w:sz w:val="32"/>
            <w:szCs w:val="32"/>
            <w:cs/>
          </w:rPr>
          <w:delText>หลักสูตรเศรษฐศาสตรบัณฑิต จึงพัฒนาขึ้นเพื่อให้บัณฑิตมีองค์ความรู้ทางด้านเศรษฐศาสตร์สามารถวิเคราะห์ปัญหาทางเศรษฐกิจ สังคม การเมือง สิ่งแวดล้อมให้เป็นรูปธรรมมากยิ่งขึ้น รวมทั้งนำความรู้ทางเศรษฐศาสตร์ไปพัฒนาและประยุกต์ใช้กับสถานการณ์ต่าง ๆ ที่เกิดขึ้นในโลกปัจจุบัน อีกทั้งสามารถต่อยอดวิเคราะห์กับองค์ความรู้อื่น ๆ เพื่อนำไปพัฒนากับสายงานอาชีพตนเองต่อไป การสำรวจความต้องการของตลาดแรงงาน และความพึงพอใจของผู้ใช้บัณฑิตจึงจำเป็นต้องดำเนินการทุกปีอย่างต่อเนื่อง โดยหลักสูตรจะดำเนินการสำรวจความต้องการของตลาดแรงงาน สอบถามระดับความพึงพอใจของผู้ใช้บัณฑิต เพื่อนำมาประเมิน วิเคราะห์ เพื่อปรับปรุงหลักสูตรให้สอดคล้องกับความต้องการของตลาดแรงงาน เพื่อผลิตบัณฑิตที่มีขีดความสามารถสูง รองรับความต้องการสถาบันการศึกษาและสถาบันวิจัยที่เกี่ยวข้อง</w:delText>
        </w:r>
      </w:del>
    </w:p>
    <w:p w:rsidRPr="00357A8D" w:rsidR="002629C7" w:rsidDel="00365BAB" w:rsidP="00E65391" w:rsidRDefault="002629C7" w14:paraId="3BCF652B" w14:textId="1832DE17">
      <w:pPr>
        <w:pStyle w:val="NormalWeb"/>
        <w:tabs>
          <w:tab w:val="left" w:pos="426"/>
          <w:tab w:val="left" w:pos="709"/>
        </w:tabs>
        <w:spacing w:before="0" w:beforeAutospacing="0" w:after="0" w:afterAutospacing="0"/>
        <w:jc w:val="thaiDistribute"/>
        <w:rPr>
          <w:del w:author="Jenjira O-cha" w:date="2023-02-10T11:17:00Z" w:id="2311"/>
          <w:rFonts w:ascii="TH Sarabun New" w:hAnsi="TH Sarabun New" w:cs="TH Sarabun New"/>
          <w:sz w:val="32"/>
          <w:szCs w:val="32"/>
        </w:rPr>
      </w:pPr>
      <w:del w:author="Jenjira O-cha" w:date="2023-02-10T11:17:00Z" w:id="2312">
        <w:r w:rsidRPr="00357A8D" w:rsidDel="00365BAB">
          <w:rPr>
            <w:rFonts w:ascii="TH Sarabun New" w:hAnsi="TH Sarabun New" w:cs="Angsana New"/>
            <w:sz w:val="32"/>
            <w:szCs w:val="32"/>
            <w:rtl/>
            <w:cs/>
            <w:rPrChange w:author="PC" w:date="2023-03-31T11:41:00Z" w:id="2313">
              <w:rPr>
                <w:rFonts w:ascii="TH Sarabun New" w:hAnsi="TH Sarabun New" w:cs="Times New Roman"/>
                <w:sz w:val="32"/>
                <w:szCs w:val="32"/>
                <w:rtl/>
                <w:lang w:bidi="ar-SA"/>
              </w:rPr>
            </w:rPrChange>
          </w:rPr>
          <w:delText xml:space="preserve">   </w:delText>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โดยมีการสำรวจความพึงพอใจของนายจ้าง ผู้ประกอบการ และผู้ใช้บัณฑิต ตามกรอบมาตรฐานคุณวุฒิระดับอุดมศึกษาแห่งชาติ (</w:delText>
        </w:r>
        <w:r w:rsidRPr="00357A8D" w:rsidDel="00365BAB">
          <w:rPr>
            <w:rFonts w:ascii="TH Sarabun New" w:hAnsi="TH Sarabun New" w:cs="TH Sarabun New"/>
            <w:sz w:val="32"/>
            <w:szCs w:val="32"/>
          </w:rPr>
          <w:delText>Thai Qualifications Framework for Higher Education</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TQF</w:delText>
        </w:r>
        <w:r w:rsidRPr="00357A8D" w:rsidDel="00365BAB">
          <w:rPr>
            <w:rFonts w:ascii="TH Sarabun New" w:hAnsi="TH Sarabun New" w:cs="TH Sarabun New"/>
            <w:sz w:val="32"/>
            <w:szCs w:val="32"/>
            <w:cs/>
          </w:rPr>
          <w:delText>)  โดยกำหนดคุณลักษณะบัณฑิตที่พึงประสงค์ ครอบคลุมผลการเรียนรู้อย่างน้อย</w:delText>
        </w:r>
        <w:r w:rsidRPr="00357A8D" w:rsidDel="00365BAB">
          <w:rPr>
            <w:rFonts w:ascii="TH Sarabun New" w:hAnsi="TH Sarabun New" w:cs="TH Sarabun New"/>
            <w:sz w:val="32"/>
            <w:szCs w:val="32"/>
          </w:rPr>
          <w:delText xml:space="preserve"> 5 </w:delText>
        </w:r>
        <w:r w:rsidRPr="00357A8D" w:rsidDel="00365BAB">
          <w:rPr>
            <w:rFonts w:ascii="TH Sarabun New" w:hAnsi="TH Sarabun New" w:cs="TH Sarabun New"/>
            <w:sz w:val="32"/>
            <w:szCs w:val="32"/>
            <w:cs/>
          </w:rPr>
          <w:delText xml:space="preserve">ด้านคือ </w:delText>
        </w:r>
        <w:r w:rsidRPr="00357A8D" w:rsidDel="00365BAB">
          <w:rPr>
            <w:rFonts w:ascii="TH Sarabun New" w:hAnsi="TH Sarabun New" w:cs="TH Sarabun New"/>
            <w:sz w:val="32"/>
            <w:szCs w:val="32"/>
          </w:rPr>
          <w:delText>1</w:delText>
        </w:r>
        <w:r w:rsidRPr="00357A8D" w:rsidDel="00365BAB">
          <w:rPr>
            <w:rFonts w:ascii="TH Sarabun New" w:hAnsi="TH Sarabun New" w:cs="TH Sarabun New"/>
            <w:sz w:val="32"/>
            <w:szCs w:val="32"/>
            <w:cs/>
          </w:rPr>
          <w:delText>) ด้านคุณธรรมจริยธรรม</w:delText>
        </w:r>
        <w:r w:rsidRPr="00357A8D" w:rsidDel="00365BAB">
          <w:rPr>
            <w:rFonts w:ascii="TH Sarabun New" w:hAnsi="TH Sarabun New" w:cs="TH Sarabun New"/>
            <w:sz w:val="32"/>
            <w:szCs w:val="32"/>
          </w:rPr>
          <w:delText xml:space="preserve"> 2</w:delText>
        </w:r>
        <w:r w:rsidRPr="00357A8D" w:rsidDel="00365BAB">
          <w:rPr>
            <w:rFonts w:ascii="TH Sarabun New" w:hAnsi="TH Sarabun New" w:cs="TH Sarabun New"/>
            <w:sz w:val="32"/>
            <w:szCs w:val="32"/>
            <w:cs/>
          </w:rPr>
          <w:delText>) ด้านความรู้</w:delText>
        </w:r>
        <w:r w:rsidRPr="00357A8D" w:rsidDel="00365BAB">
          <w:rPr>
            <w:rFonts w:ascii="TH Sarabun New" w:hAnsi="TH Sarabun New" w:cs="TH Sarabun New"/>
            <w:sz w:val="32"/>
            <w:szCs w:val="32"/>
          </w:rPr>
          <w:delText xml:space="preserve"> 3</w:delText>
        </w:r>
        <w:r w:rsidRPr="00357A8D" w:rsidDel="00365BAB">
          <w:rPr>
            <w:rFonts w:ascii="TH Sarabun New" w:hAnsi="TH Sarabun New" w:cs="TH Sarabun New"/>
            <w:sz w:val="32"/>
            <w:szCs w:val="32"/>
            <w:cs/>
          </w:rPr>
          <w:delText>) ด้านทักษะทางปัญญา</w:delText>
        </w:r>
        <w:r w:rsidRPr="00357A8D" w:rsidDel="00365BAB">
          <w:rPr>
            <w:rFonts w:ascii="TH Sarabun New" w:hAnsi="TH Sarabun New" w:cs="TH Sarabun New"/>
            <w:sz w:val="32"/>
            <w:szCs w:val="32"/>
          </w:rPr>
          <w:delText xml:space="preserve"> 4</w:delText>
        </w:r>
        <w:r w:rsidRPr="00357A8D" w:rsidDel="00365BAB">
          <w:rPr>
            <w:rFonts w:ascii="TH Sarabun New" w:hAnsi="TH Sarabun New" w:cs="TH Sarabun New"/>
            <w:sz w:val="32"/>
            <w:szCs w:val="32"/>
            <w:cs/>
          </w:rPr>
          <w:delText>) ด้านทักษะความสัมพันธ์ระหว่างบุคคลและความรับผิดชอบและ</w:delText>
        </w:r>
        <w:r w:rsidRPr="00357A8D" w:rsidDel="00365BAB">
          <w:rPr>
            <w:rFonts w:ascii="TH Sarabun New" w:hAnsi="TH Sarabun New" w:cs="TH Sarabun New"/>
            <w:sz w:val="32"/>
            <w:szCs w:val="32"/>
          </w:rPr>
          <w:delText xml:space="preserve"> 5</w:delText>
        </w:r>
        <w:r w:rsidRPr="00357A8D" w:rsidDel="00365BAB">
          <w:rPr>
            <w:rFonts w:ascii="TH Sarabun New" w:hAnsi="TH Sarabun New" w:cs="TH Sarabun New"/>
            <w:sz w:val="32"/>
            <w:szCs w:val="32"/>
            <w:cs/>
          </w:rPr>
          <w:delText xml:space="preserve">) ด้านทักษะการวิเคราะห์เชิงตัวเลข การสื่อสาร และการใช้เทคโนโลยีสารสนเทศ และสำรวจร้อยละของบัณฑิตปริญญาตรีที่ได้งานทำหรือประกอบอาชีพอิสระภายใน </w:delText>
        </w:r>
        <w:r w:rsidRPr="00357A8D" w:rsidDel="00365BAB">
          <w:rPr>
            <w:rFonts w:ascii="TH Sarabun New" w:hAnsi="TH Sarabun New" w:cs="TH Sarabun New"/>
            <w:sz w:val="32"/>
            <w:szCs w:val="32"/>
          </w:rPr>
          <w:delText xml:space="preserve">1 </w:delText>
        </w:r>
        <w:r w:rsidRPr="00357A8D" w:rsidDel="00365BAB">
          <w:rPr>
            <w:rFonts w:ascii="TH Sarabun New" w:hAnsi="TH Sarabun New" w:cs="TH Sarabun New"/>
            <w:sz w:val="32"/>
            <w:szCs w:val="32"/>
            <w:cs/>
          </w:rPr>
          <w:delText xml:space="preserve">ปี </w:delText>
        </w:r>
      </w:del>
    </w:p>
    <w:p w:rsidRPr="00357A8D" w:rsidR="00881EF0" w:rsidDel="00365BAB" w:rsidP="00E65391" w:rsidRDefault="00881EF0" w14:paraId="1E68E4A3" w14:textId="727ED472">
      <w:pPr>
        <w:tabs>
          <w:tab w:val="left" w:pos="360"/>
          <w:tab w:val="left" w:pos="720"/>
          <w:tab w:val="left" w:pos="900"/>
          <w:tab w:val="left" w:pos="1440"/>
          <w:tab w:val="left" w:pos="1890"/>
          <w:tab w:val="left" w:pos="2340"/>
        </w:tabs>
        <w:ind w:left="360" w:hanging="360"/>
        <w:jc w:val="thaiDistribute"/>
        <w:rPr>
          <w:del w:author="Jenjira O-cha" w:date="2023-02-10T11:17:00Z" w:id="2314"/>
          <w:rFonts w:ascii="TH Sarabun New" w:hAnsi="TH Sarabun New" w:cs="TH Sarabun New"/>
          <w:sz w:val="32"/>
          <w:szCs w:val="32"/>
        </w:rPr>
      </w:pPr>
    </w:p>
    <w:p w:rsidRPr="00357A8D" w:rsidR="002629C7" w:rsidDel="00365BAB" w:rsidP="00E65391" w:rsidRDefault="002629C7" w14:paraId="3917F5AA" w14:textId="1E6B699E">
      <w:pPr>
        <w:tabs>
          <w:tab w:val="left" w:pos="360"/>
          <w:tab w:val="left" w:pos="720"/>
          <w:tab w:val="left" w:pos="900"/>
          <w:tab w:val="left" w:pos="1440"/>
          <w:tab w:val="left" w:pos="1890"/>
          <w:tab w:val="left" w:pos="2340"/>
        </w:tabs>
        <w:ind w:left="360" w:hanging="360"/>
        <w:jc w:val="thaiDistribute"/>
        <w:rPr>
          <w:del w:author="Jenjira O-cha" w:date="2023-02-10T11:17:00Z" w:id="2315"/>
          <w:rFonts w:ascii="TH Sarabun New" w:hAnsi="TH Sarabun New" w:cs="TH Sarabun New"/>
          <w:sz w:val="32"/>
          <w:szCs w:val="32"/>
        </w:rPr>
      </w:pPr>
      <w:del w:author="Jenjira O-cha" w:date="2023-02-10T11:17:00Z" w:id="2316">
        <w:r w:rsidRPr="00357A8D" w:rsidDel="00365BAB">
          <w:rPr>
            <w:rFonts w:ascii="TH Sarabun New" w:hAnsi="TH Sarabun New" w:cs="TH Sarabun New"/>
            <w:sz w:val="32"/>
            <w:szCs w:val="32"/>
            <w:cs/>
          </w:rPr>
          <w:delText>3. นักศึกษา</w:delText>
        </w:r>
      </w:del>
    </w:p>
    <w:p w:rsidRPr="00357A8D" w:rsidR="002629C7" w:rsidDel="00365BAB" w:rsidRDefault="002629C7" w14:paraId="67385A4A" w14:textId="638293EA">
      <w:pPr>
        <w:rPr>
          <w:del w:author="Jenjira O-cha" w:date="2023-02-10T11:17:00Z" w:id="2317"/>
          <w:rFonts w:ascii="TH Sarabun New" w:hAnsi="TH Sarabun New" w:cs="TH Sarabun New"/>
          <w:sz w:val="32"/>
          <w:szCs w:val="32"/>
        </w:rPr>
      </w:pPr>
      <w:del w:author="Jenjira O-cha" w:date="2023-02-10T11:17:00Z" w:id="2318">
        <w:r w:rsidRPr="00357A8D" w:rsidDel="00365BAB">
          <w:rPr>
            <w:rFonts w:ascii="TH Sarabun New" w:hAnsi="TH Sarabun New" w:cs="TH Sarabun New"/>
            <w:sz w:val="32"/>
            <w:szCs w:val="32"/>
            <w:cs/>
          </w:rPr>
          <w:delText xml:space="preserve">          3.1 กระบวนการรับนักศึกษา</w:delText>
        </w:r>
      </w:del>
    </w:p>
    <w:p w:rsidRPr="00357A8D" w:rsidR="002629C7" w:rsidDel="00365BAB" w:rsidP="00E65391" w:rsidRDefault="002629C7" w14:paraId="77ECB96C" w14:textId="672E91F1">
      <w:pPr>
        <w:ind w:firstLine="720"/>
        <w:jc w:val="thaiDistribute"/>
        <w:rPr>
          <w:del w:author="Jenjira O-cha" w:date="2023-02-10T11:17:00Z" w:id="2319"/>
          <w:rFonts w:ascii="TH Sarabun New" w:hAnsi="TH Sarabun New" w:cs="TH Sarabun New"/>
          <w:sz w:val="32"/>
          <w:szCs w:val="32"/>
        </w:rPr>
      </w:pPr>
      <w:del w:author="Jenjira O-cha" w:date="2023-02-10T11:17:00Z" w:id="2320">
        <w:r w:rsidRPr="00357A8D" w:rsidDel="00365BAB">
          <w:rPr>
            <w:rFonts w:ascii="TH Sarabun New" w:hAnsi="TH Sarabun New" w:cs="TH Sarabun New"/>
            <w:sz w:val="32"/>
            <w:szCs w:val="32"/>
            <w:cs/>
          </w:rPr>
          <w:delText xml:space="preserve">     คณะเศรษฐศาสตร์ มีการแต่งตั้งคณะกรรมการดำเนินการคัดเลือกบุคคลเข้าศึกษา เพื่อร่วมกำหนดวางแผนการจัดปฏิทินกิจกรรมและดำเนินงานตามปฏิทิน </w:delText>
        </w:r>
      </w:del>
    </w:p>
    <w:p w:rsidRPr="00357A8D" w:rsidR="002629C7" w:rsidDel="00365BAB" w:rsidRDefault="002629C7" w14:paraId="4F925DB1" w14:textId="54C1DB46">
      <w:pPr>
        <w:rPr>
          <w:del w:author="Jenjira O-cha" w:date="2023-02-10T11:17:00Z" w:id="2321"/>
          <w:rFonts w:ascii="TH Sarabun New" w:hAnsi="TH Sarabun New" w:cs="TH Sarabun New"/>
          <w:sz w:val="32"/>
          <w:szCs w:val="32"/>
        </w:rPr>
      </w:pPr>
      <w:del w:author="Jenjira O-cha" w:date="2023-02-10T11:17:00Z" w:id="2322">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3.2 การเตรียมความพร้อมก่อนเข้าศึกษา</w:delText>
        </w:r>
      </w:del>
    </w:p>
    <w:p w:rsidRPr="00357A8D" w:rsidR="002629C7" w:rsidDel="00365BAB" w:rsidP="00E65391" w:rsidRDefault="002629C7" w14:paraId="3D213A13" w14:textId="648D75FD">
      <w:pPr>
        <w:tabs>
          <w:tab w:val="left" w:pos="1134"/>
        </w:tabs>
        <w:ind w:firstLine="709"/>
        <w:jc w:val="thaiDistribute"/>
        <w:rPr>
          <w:del w:author="Jenjira O-cha" w:date="2023-02-10T11:17:00Z" w:id="2323"/>
          <w:rFonts w:ascii="TH Sarabun New" w:hAnsi="TH Sarabun New" w:cs="TH Sarabun New"/>
          <w:sz w:val="32"/>
          <w:szCs w:val="32"/>
        </w:rPr>
      </w:pPr>
      <w:del w:author="Jenjira O-cha" w:date="2023-02-10T11:17:00Z" w:id="2324">
        <w:r w:rsidRPr="00357A8D" w:rsidDel="00365BAB">
          <w:rPr>
            <w:rFonts w:ascii="TH Sarabun New" w:hAnsi="TH Sarabun New" w:cs="TH Sarabun New"/>
            <w:sz w:val="32"/>
            <w:szCs w:val="32"/>
            <w:cs/>
          </w:rPr>
          <w:delText xml:space="preserve">      อาจารย์ประจำหลักสูตร ร่วมกับฝ่ายกิจการนักศึกษา  วางแผนกำหนดการเพื่อเตรียมความพร้อมให้กับนักศึกษาใหม่ โดยมีการประชุมวางแผนเพื่อเตรียมความพร้อมในการจัดงานต่าง ๆ เช่น การจัดโครงการปฐมนิเทศ และแบบประเมินความพึงพอใจ  โครงการทบทวนความรู้วิชาแคลคูลัสและสถิติ  และประเมินความรู้พื้นฐานการทดสอบสมรรถนะ เพื่อให้ข้อมูลอันเป็นแนวทางให้นักศึกษาได้ปฏิบัติตนตลอดระยะเวลาที่ศึกษาอยู่ในมหาวิทยาลัย อันจะส่งผลสัมฤทธิ์ ต่อการศึกษาและการใช้ชีวิตในมหาวิทยาลัยได้อย่างมีความสุขและประสบความสำเร็จตามแผนการศึกษา จัดทำคู่มือแจกนักศึกษาในวันงานปฐมนิเทศ ทั้งนี้นักศึกษาสามารถใช้เป็นแนวทางในการศึกษาได้ตลอดจนจบหลักสูตรต่อไป</w:delText>
        </w:r>
      </w:del>
    </w:p>
    <w:p w:rsidRPr="00357A8D" w:rsidR="002629C7" w:rsidDel="00365BAB" w:rsidP="00E65391" w:rsidRDefault="002629C7" w14:paraId="3EBDBE86" w14:textId="0DD39D86">
      <w:pPr>
        <w:tabs>
          <w:tab w:val="left" w:pos="1134"/>
        </w:tabs>
        <w:ind w:firstLine="720"/>
        <w:jc w:val="thaiDistribute"/>
        <w:rPr>
          <w:del w:author="Jenjira O-cha" w:date="2023-02-10T11:17:00Z" w:id="2325"/>
          <w:rFonts w:ascii="TH Sarabun New" w:hAnsi="TH Sarabun New" w:cs="TH Sarabun New"/>
          <w:sz w:val="32"/>
          <w:szCs w:val="32"/>
        </w:rPr>
      </w:pPr>
      <w:del w:author="Jenjira O-cha" w:date="2023-02-10T11:17:00Z" w:id="2326">
        <w:r w:rsidRPr="00357A8D" w:rsidDel="00365BAB">
          <w:rPr>
            <w:rFonts w:ascii="TH Sarabun New" w:hAnsi="TH Sarabun New" w:cs="TH Sarabun New"/>
            <w:sz w:val="32"/>
            <w:szCs w:val="32"/>
            <w:cs/>
          </w:rPr>
          <w:delText xml:space="preserve">      การทดสอบสมรรถนะสำหรับนักศึกษาใหม่  โดยผ่านมหาวิทยาลัยธรรมศาสตร์  นักศึกษาใหม่ต้องเข้าสอบ หรือต้องมีคะแนนมาตรฐานตามเกณฑ์ประกาศของมหาวิทยาลัย สำหรับการวัดระดับทักษะใน </w:delText>
        </w:r>
        <w:r w:rsidRPr="00357A8D" w:rsidDel="00365BAB">
          <w:rPr>
            <w:rFonts w:ascii="TH Sarabun New" w:hAnsi="TH Sarabun New" w:cs="TH Sarabun New"/>
            <w:sz w:val="32"/>
            <w:szCs w:val="32"/>
          </w:rPr>
          <w:delText xml:space="preserve">2 </w:delText>
        </w:r>
        <w:r w:rsidRPr="00357A8D" w:rsidDel="00365BAB">
          <w:rPr>
            <w:rFonts w:ascii="TH Sarabun New" w:hAnsi="TH Sarabun New" w:cs="TH Sarabun New"/>
            <w:sz w:val="32"/>
            <w:szCs w:val="32"/>
            <w:cs/>
          </w:rPr>
          <w:delText>ด้าน คือ ด้านทักษะการสื่อสารด้วยภาษาอังกฤษ และด้านความคิด อ่านและเขียนอย่างมีวิจารณญาณ เพื่อนำผลทดสอบไปกำหนดวิชาที่จะต้องจัดให้นักศึกษาลงทะเบียนเรียนเพื่อศึกษาเป็นวิชาศึกษาทั่วไป  และเพื่อให้นักศึกษาทราบระดับสมรรถนะของตนเอง อันจะเป็นแนวทางในการพัฒนาและการศึกษาในหลักสูตร จากการทดสอบสมรรถนะนักศึกษาใหม่</w:delText>
        </w:r>
      </w:del>
    </w:p>
    <w:p w:rsidRPr="00357A8D" w:rsidR="002629C7" w:rsidDel="00365BAB" w:rsidRDefault="002629C7" w14:paraId="1042E96F" w14:textId="14B8C889">
      <w:pPr>
        <w:ind w:firstLine="720"/>
        <w:rPr>
          <w:del w:author="Jenjira O-cha" w:date="2023-02-10T11:17:00Z" w:id="2327"/>
          <w:rFonts w:ascii="TH Sarabun New" w:hAnsi="TH Sarabun New" w:cs="TH Sarabun New"/>
          <w:spacing w:val="-6"/>
          <w:sz w:val="32"/>
          <w:szCs w:val="32"/>
        </w:rPr>
      </w:pPr>
      <w:del w:author="Jenjira O-cha" w:date="2023-02-10T11:17:00Z" w:id="2328">
        <w:r w:rsidRPr="00357A8D" w:rsidDel="00365BAB">
          <w:rPr>
            <w:rFonts w:ascii="TH Sarabun New" w:hAnsi="TH Sarabun New" w:cs="TH Sarabun New"/>
            <w:sz w:val="32"/>
            <w:szCs w:val="32"/>
          </w:rPr>
          <w:delText>3</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3 </w:delText>
        </w:r>
        <w:r w:rsidRPr="00357A8D" w:rsidDel="00365BAB">
          <w:rPr>
            <w:rFonts w:ascii="TH Sarabun New" w:hAnsi="TH Sarabun New" w:cs="TH Sarabun New"/>
            <w:sz w:val="32"/>
            <w:szCs w:val="32"/>
            <w:cs/>
          </w:rPr>
          <w:delText>การควบคุมดูแล</w:delText>
        </w:r>
        <w:r w:rsidRPr="00357A8D" w:rsidDel="00365BAB">
          <w:rPr>
            <w:rFonts w:ascii="TH Sarabun New" w:hAnsi="TH Sarabun New" w:cs="TH Sarabun New"/>
            <w:spacing w:val="-6"/>
            <w:sz w:val="32"/>
            <w:szCs w:val="32"/>
            <w:cs/>
          </w:rPr>
          <w:delText xml:space="preserve"> การให้คำปรึกษาวิชาการและแนะแนว</w:delText>
        </w:r>
      </w:del>
    </w:p>
    <w:p w:rsidRPr="00357A8D" w:rsidR="002629C7" w:rsidDel="00365BAB" w:rsidP="00E65391" w:rsidRDefault="002629C7" w14:paraId="7201F720" w14:textId="07C56D9B">
      <w:pPr>
        <w:autoSpaceDE w:val="0"/>
        <w:autoSpaceDN w:val="0"/>
        <w:adjustRightInd w:val="0"/>
        <w:ind w:firstLine="720"/>
        <w:jc w:val="thaiDistribute"/>
        <w:rPr>
          <w:del w:author="Jenjira O-cha" w:date="2023-02-10T11:17:00Z" w:id="2329"/>
          <w:rFonts w:ascii="TH Sarabun New" w:hAnsi="TH Sarabun New" w:eastAsia="Calibri" w:cs="TH Sarabun New"/>
          <w:sz w:val="32"/>
          <w:szCs w:val="32"/>
        </w:rPr>
      </w:pPr>
      <w:del w:author="Jenjira O-cha" w:date="2023-02-10T11:17:00Z" w:id="2330">
        <w:r w:rsidRPr="00357A8D" w:rsidDel="00365BAB">
          <w:rPr>
            <w:rFonts w:ascii="TH Sarabun New" w:hAnsi="TH Sarabun New" w:eastAsia="Calibri" w:cs="TH Sarabun New"/>
            <w:sz w:val="32"/>
            <w:szCs w:val="32"/>
            <w:cs/>
          </w:rPr>
          <w:delText xml:space="preserve">     อาจารย์ประจำหลักสูตรร่วมฝ่ายกิจการนักศึกษา จัดทำแผนโครงการต่าง ๆ เพื่อส่งเสริมและพัฒนาศักยภาพนักศึกษาและการเสริมสร้างทักษะการเรียนรู้ในศตวรรษ</w:delText>
        </w:r>
        <w:r w:rsidRPr="00357A8D" w:rsidDel="00365BAB">
          <w:rPr>
            <w:rFonts w:ascii="TH Sarabun New" w:hAnsi="TH Sarabun New" w:eastAsia="Calibri" w:cs="TH Sarabun New"/>
            <w:sz w:val="32"/>
            <w:szCs w:val="32"/>
          </w:rPr>
          <w:delText xml:space="preserve"> 21</w:delText>
        </w:r>
      </w:del>
    </w:p>
    <w:p w:rsidRPr="00357A8D" w:rsidR="002629C7" w:rsidDel="00365BAB" w:rsidP="00E65391" w:rsidRDefault="002629C7" w14:paraId="5072827B" w14:textId="794F30CB">
      <w:pPr>
        <w:autoSpaceDE w:val="0"/>
        <w:autoSpaceDN w:val="0"/>
        <w:adjustRightInd w:val="0"/>
        <w:ind w:left="720" w:firstLine="273"/>
        <w:jc w:val="thaiDistribute"/>
        <w:rPr>
          <w:del w:author="Jenjira O-cha" w:date="2023-02-10T11:17:00Z" w:id="2331"/>
          <w:rFonts w:ascii="TH Sarabun New" w:hAnsi="TH Sarabun New" w:eastAsia="Calibri" w:cs="TH Sarabun New"/>
          <w:sz w:val="32"/>
          <w:szCs w:val="32"/>
        </w:rPr>
      </w:pPr>
      <w:del w:author="Jenjira O-cha" w:date="2023-02-10T11:17:00Z" w:id="2332">
        <w:r w:rsidRPr="00357A8D" w:rsidDel="00365BAB">
          <w:rPr>
            <w:rFonts w:ascii="TH Sarabun New" w:hAnsi="TH Sarabun New" w:eastAsia="Calibri" w:cs="TH Sarabun New"/>
            <w:sz w:val="32"/>
            <w:szCs w:val="32"/>
            <w:cs/>
          </w:rPr>
          <w:delText xml:space="preserve"> 3.3.1 ด้านระบบอาจารย์ที่ปรึกษา  </w:delText>
        </w:r>
      </w:del>
    </w:p>
    <w:p w:rsidRPr="00357A8D" w:rsidR="002629C7" w:rsidDel="00365BAB" w:rsidRDefault="002629C7" w14:paraId="54048C43" w14:textId="44C9DFB1">
      <w:pPr>
        <w:tabs>
          <w:tab w:val="left" w:pos="567"/>
        </w:tabs>
        <w:autoSpaceDE w:val="0"/>
        <w:autoSpaceDN w:val="0"/>
        <w:adjustRightInd w:val="0"/>
        <w:jc w:val="thaiDistribute"/>
        <w:rPr>
          <w:del w:author="Jenjira O-cha" w:date="2023-02-10T11:17:00Z" w:id="2333"/>
          <w:rFonts w:ascii="TH Sarabun New" w:hAnsi="TH Sarabun New" w:eastAsia="Calibri" w:cs="TH Sarabun New"/>
          <w:sz w:val="32"/>
          <w:szCs w:val="32"/>
        </w:rPr>
        <w:pPrChange w:author="PC" w:date="2023-03-31T11:42:00Z" w:id="2334">
          <w:pPr>
            <w:tabs>
              <w:tab w:val="left" w:pos="567"/>
            </w:tabs>
            <w:autoSpaceDE w:val="0"/>
            <w:autoSpaceDN w:val="0"/>
            <w:adjustRightInd w:val="0"/>
            <w:spacing w:after="120"/>
            <w:jc w:val="thaiDistribute"/>
          </w:pPr>
        </w:pPrChange>
      </w:pPr>
      <w:del w:author="Jenjira O-cha" w:date="2023-02-10T11:17:00Z" w:id="2335">
        <w:r w:rsidRPr="00357A8D" w:rsidDel="00365BAB">
          <w:rPr>
            <w:rFonts w:ascii="TH Sarabun New" w:hAnsi="TH Sarabun New" w:eastAsia="Calibri" w:cs="TH Sarabun New"/>
            <w:sz w:val="32"/>
            <w:szCs w:val="32"/>
            <w:cs/>
          </w:rPr>
          <w:delText xml:space="preserve">                        อาจารย์ประจำหลักสูตร ดำเนินการจัดอาจารย์และแต่งตั้งอาจารย์ที่ปรึกษา เพื่อดูแลนักศึกษาแรกเข้าจนสำเร็จการศึกษา โดยอาจารย์ประจำหลักสูตรและอาจารย์ที่ปรึกษา </w:delText>
        </w:r>
        <w:r w:rsidRPr="00357A8D" w:rsidDel="00365BAB" w:rsidR="008B3E40">
          <w:rPr>
            <w:rFonts w:ascii="TH Sarabun New" w:hAnsi="TH Sarabun New" w:eastAsia="Calibri" w:cs="TH Sarabun New"/>
            <w:sz w:val="32"/>
            <w:szCs w:val="32"/>
            <w:cs/>
          </w:rPr>
          <w:delText>จะจัด</w:delText>
        </w:r>
        <w:r w:rsidRPr="00357A8D" w:rsidDel="00365BAB">
          <w:rPr>
            <w:rFonts w:ascii="TH Sarabun New" w:hAnsi="TH Sarabun New" w:eastAsia="Calibri" w:cs="TH Sarabun New"/>
            <w:sz w:val="32"/>
            <w:szCs w:val="32"/>
            <w:cs/>
          </w:rPr>
          <w:delText>ประชุมวางแผนวางระบบอาจารย์ที่ปรึกษา  เพื่อให้นักศึกษาได้พบอาจารย์ที่ปรึกษามากขึ้น โดยได้จัดสรรงบประมาณให้อาจารย์ที่ปรึกษา</w:delText>
        </w:r>
        <w:r w:rsidRPr="00357A8D" w:rsidDel="00365BAB" w:rsidR="008B3E40">
          <w:rPr>
            <w:rFonts w:ascii="TH Sarabun New" w:hAnsi="TH Sarabun New" w:eastAsia="Calibri" w:cs="TH Sarabun New"/>
            <w:sz w:val="32"/>
            <w:szCs w:val="32"/>
            <w:cs/>
          </w:rPr>
          <w:delText>ร่วม</w:delText>
        </w:r>
        <w:r w:rsidRPr="00357A8D" w:rsidDel="00365BAB">
          <w:rPr>
            <w:rFonts w:ascii="TH Sarabun New" w:hAnsi="TH Sarabun New" w:eastAsia="Calibri" w:cs="TH Sarabun New"/>
            <w:sz w:val="32"/>
            <w:szCs w:val="32"/>
            <w:cs/>
          </w:rPr>
          <w:delText>รับประทานอาหารกับนักศึกษาในที่ปรึกษาตลอดภาคการศึกษา เพื่อจะได้พบปะพูดคุยกับนักศึกษาและติดตามผลการเรียนของนักศึกษา</w:delText>
        </w:r>
      </w:del>
    </w:p>
    <w:p w:rsidRPr="00357A8D" w:rsidR="002629C7" w:rsidDel="00365BAB" w:rsidP="00E65391" w:rsidRDefault="002629C7" w14:paraId="4D85CF8A" w14:textId="3DF9CB4B">
      <w:pPr>
        <w:tabs>
          <w:tab w:val="left" w:pos="1134"/>
        </w:tabs>
        <w:autoSpaceDE w:val="0"/>
        <w:autoSpaceDN w:val="0"/>
        <w:adjustRightInd w:val="0"/>
        <w:ind w:firstLine="720"/>
        <w:jc w:val="thaiDistribute"/>
        <w:rPr>
          <w:del w:author="Jenjira O-cha" w:date="2023-02-10T11:17:00Z" w:id="2336"/>
          <w:rFonts w:ascii="TH Sarabun New" w:hAnsi="TH Sarabun New" w:cs="TH Sarabun New"/>
          <w:sz w:val="32"/>
          <w:szCs w:val="32"/>
          <w:cs/>
        </w:rPr>
      </w:pPr>
      <w:del w:author="Jenjira O-cha" w:date="2023-02-10T11:17:00Z" w:id="2337">
        <w:r w:rsidRPr="00357A8D" w:rsidDel="00365BAB">
          <w:rPr>
            <w:rFonts w:ascii="TH Sarabun New" w:hAnsi="TH Sarabun New" w:cs="TH Sarabun New"/>
            <w:sz w:val="32"/>
            <w:szCs w:val="32"/>
            <w:cs/>
          </w:rPr>
          <w:delText xml:space="preserve">     3.3.2 ด้านงานบริการการเรียนการสอน</w:delText>
        </w:r>
      </w:del>
    </w:p>
    <w:p w:rsidRPr="00357A8D" w:rsidR="00042C24" w:rsidDel="00365BAB" w:rsidP="00E65391" w:rsidRDefault="002629C7" w14:paraId="2177BBE0" w14:textId="0EEC3F29">
      <w:pPr>
        <w:tabs>
          <w:tab w:val="left" w:pos="567"/>
        </w:tabs>
        <w:autoSpaceDE w:val="0"/>
        <w:autoSpaceDN w:val="0"/>
        <w:adjustRightInd w:val="0"/>
        <w:jc w:val="thaiDistribute"/>
        <w:rPr>
          <w:del w:author="Jenjira O-cha" w:date="2023-02-10T11:17:00Z" w:id="2338"/>
          <w:rFonts w:ascii="TH Sarabun New" w:hAnsi="TH Sarabun New" w:cs="TH Sarabun New"/>
          <w:sz w:val="32"/>
          <w:szCs w:val="32"/>
        </w:rPr>
      </w:pPr>
      <w:del w:author="Jenjira O-cha" w:date="2023-02-10T11:17:00Z" w:id="2339">
        <w:r w:rsidRPr="00357A8D" w:rsidDel="00365BAB">
          <w:rPr>
            <w:rFonts w:ascii="TH Sarabun New" w:hAnsi="TH Sarabun New" w:cs="TH Sarabun New"/>
            <w:sz w:val="32"/>
            <w:szCs w:val="32"/>
            <w:cs/>
          </w:rPr>
          <w:delText xml:space="preserve">                        อาจารย์ประจำหลักสูตร ได้ให้บริการข้อมูลการเรียนการสอน กฎระเบียบ ข้อบังคับ และเรื่องคำร้องต่าง ๆ เช่น การขอจดทะเบียนเรียนที่ไม่เป็นไปตามข้อบังคับ จดทะเบียนเรียนกรณีล่าช้า</w:delText>
        </w:r>
      </w:del>
    </w:p>
    <w:p w:rsidRPr="00357A8D" w:rsidR="002629C7" w:rsidDel="00365BAB" w:rsidP="00E65391" w:rsidRDefault="002629C7" w14:paraId="096F3295" w14:textId="28898D3D">
      <w:pPr>
        <w:tabs>
          <w:tab w:val="left" w:pos="567"/>
        </w:tabs>
        <w:autoSpaceDE w:val="0"/>
        <w:autoSpaceDN w:val="0"/>
        <w:adjustRightInd w:val="0"/>
        <w:jc w:val="thaiDistribute"/>
        <w:rPr>
          <w:del w:author="Jenjira O-cha" w:date="2023-02-10T11:17:00Z" w:id="2340"/>
          <w:rFonts w:ascii="TH Sarabun New" w:hAnsi="TH Sarabun New" w:cs="TH Sarabun New"/>
          <w:b/>
          <w:bCs/>
          <w:sz w:val="32"/>
          <w:szCs w:val="32"/>
        </w:rPr>
      </w:pPr>
      <w:del w:author="Jenjira O-cha" w:date="2023-02-10T11:17:00Z" w:id="2341">
        <w:r w:rsidRPr="00357A8D" w:rsidDel="00365BAB">
          <w:rPr>
            <w:rFonts w:ascii="TH Sarabun New" w:hAnsi="TH Sarabun New" w:cs="TH Sarabun New"/>
            <w:sz w:val="32"/>
            <w:szCs w:val="32"/>
            <w:cs/>
          </w:rPr>
          <w:delText>พิเศษ ขอผ่อนผันค่าเล่าเรียน  การขอย้ายคณะ  การขอตรวจสอบคะแนน เป็นต้น ประสานงานติดต่ออาจารย์ผู้สอนนักศึกษาขอพบอาจารย์ที่ปรึกษา และติดตามดูแลสถานภาพนักศึกษา สำหรับข้อมูลข่าวสาร</w:delText>
        </w:r>
        <w:r w:rsidRPr="00357A8D" w:rsidDel="00365BAB">
          <w:rPr>
            <w:rFonts w:ascii="TH Sarabun New" w:hAnsi="TH Sarabun New" w:cs="TH Sarabun New"/>
            <w:sz w:val="32"/>
            <w:szCs w:val="32"/>
            <w:cs/>
            <w:rPrChange w:author="PC" w:date="2023-03-31T11:41:00Z" w:id="2342">
              <w:rPr>
                <w:rFonts w:ascii="TH Sarabun New" w:hAnsi="TH Sarabun New" w:cs="TH Sarabun New"/>
                <w:color w:val="000000"/>
                <w:sz w:val="32"/>
                <w:szCs w:val="32"/>
                <w:cs/>
              </w:rPr>
            </w:rPrChange>
          </w:rPr>
          <w:delText>การเรียนการสอนต่าง ๆ ที่เป็นประโยชน์ต่อนักศึกษาจะประชาสัมพันธ์ให้นักศึกษา ผ่าน</w:delText>
        </w:r>
        <w:r w:rsidRPr="00357A8D" w:rsidDel="00365BAB" w:rsidR="004C7929">
          <w:rPr>
            <w:rFonts w:ascii="TH Sarabun New" w:hAnsi="TH Sarabun New" w:cs="TH Sarabun New"/>
            <w:sz w:val="32"/>
            <w:szCs w:val="32"/>
            <w:rPrChange w:author="PC" w:date="2023-03-31T11:41:00Z" w:id="2343">
              <w:rPr>
                <w:rFonts w:ascii="TH Sarabun New" w:hAnsi="TH Sarabun New" w:cs="TH Sarabun New"/>
                <w:color w:val="000000"/>
                <w:sz w:val="32"/>
                <w:szCs w:val="32"/>
              </w:rPr>
            </w:rPrChange>
          </w:rPr>
          <w:delText xml:space="preserve"> Google Classroom</w:delText>
        </w:r>
        <w:r w:rsidRPr="00357A8D" w:rsidDel="00365BAB" w:rsidR="004C7929">
          <w:rPr>
            <w:rFonts w:ascii="TH Sarabun New" w:hAnsi="TH Sarabun New" w:cs="TH Sarabun New"/>
            <w:sz w:val="32"/>
            <w:szCs w:val="32"/>
            <w:cs/>
            <w:rPrChange w:author="PC" w:date="2023-03-31T11:41:00Z" w:id="2344">
              <w:rPr>
                <w:rFonts w:ascii="TH Sarabun New" w:hAnsi="TH Sarabun New" w:cs="TH Sarabun New"/>
                <w:color w:val="000000"/>
                <w:sz w:val="32"/>
                <w:szCs w:val="32"/>
                <w:cs/>
              </w:rPr>
            </w:rPrChange>
          </w:rPr>
          <w:delText xml:space="preserve"> </w:delText>
        </w:r>
        <w:r w:rsidRPr="00357A8D" w:rsidDel="00365BAB" w:rsidR="004C7929">
          <w:rPr>
            <w:rFonts w:ascii="TH Sarabun New" w:hAnsi="TH Sarabun New" w:cs="TH Sarabun New"/>
            <w:sz w:val="32"/>
            <w:szCs w:val="32"/>
            <w:cs/>
            <w:rPrChange w:author="PC" w:date="2023-03-31T11:41:00Z" w:id="2345">
              <w:rPr>
                <w:rFonts w:ascii="TH Sarabun New" w:hAnsi="TH Sarabun New" w:cs="TH Sarabun New"/>
                <w:color w:val="000000"/>
                <w:sz w:val="32"/>
                <w:szCs w:val="32"/>
              </w:rPr>
            </w:rPrChange>
          </w:rPr>
          <w:delText xml:space="preserve"> </w:delText>
        </w:r>
        <w:r w:rsidRPr="00357A8D" w:rsidDel="00365BAB">
          <w:rPr>
            <w:rFonts w:ascii="TH Sarabun New" w:hAnsi="TH Sarabun New" w:cs="TH Sarabun New"/>
            <w:sz w:val="32"/>
            <w:szCs w:val="32"/>
            <w:cs/>
            <w:rPrChange w:author="PC" w:date="2023-03-31T11:41:00Z" w:id="2346">
              <w:rPr>
                <w:rFonts w:ascii="TH Sarabun New" w:hAnsi="TH Sarabun New" w:cs="TH Sarabun New"/>
                <w:color w:val="000000"/>
                <w:sz w:val="32"/>
                <w:szCs w:val="32"/>
                <w:cs/>
              </w:rPr>
            </w:rPrChange>
          </w:rPr>
          <w:delText xml:space="preserve">เว็บไซต์ </w:delText>
        </w:r>
        <w:r w:rsidRPr="00357A8D" w:rsidDel="00365BAB" w:rsidR="004C7929">
          <w:rPr>
            <w:rFonts w:ascii="TH Sarabun New" w:hAnsi="TH Sarabun New" w:cs="TH Sarabun New"/>
            <w:sz w:val="32"/>
            <w:szCs w:val="32"/>
            <w:rPrChange w:author="PC" w:date="2023-03-31T11:41:00Z" w:id="2347">
              <w:rPr>
                <w:rFonts w:ascii="TH Sarabun New" w:hAnsi="TH Sarabun New" w:cs="TH Sarabun New"/>
                <w:color w:val="000000"/>
                <w:sz w:val="32"/>
                <w:szCs w:val="32"/>
              </w:rPr>
            </w:rPrChange>
          </w:rPr>
          <w:fldChar w:fldCharType="begin"/>
        </w:r>
        <w:r w:rsidRPr="00357A8D" w:rsidDel="00365BAB" w:rsidR="004C7929">
          <w:rPr>
            <w:rFonts w:ascii="TH Sarabun New" w:hAnsi="TH Sarabun New" w:cs="TH Sarabun New"/>
            <w:sz w:val="32"/>
            <w:szCs w:val="32"/>
            <w:rPrChange w:author="PC" w:date="2023-03-31T11:41:00Z" w:id="2348">
              <w:rPr>
                <w:rFonts w:ascii="TH Sarabun New" w:hAnsi="TH Sarabun New" w:cs="TH Sarabun New"/>
                <w:color w:val="000000"/>
                <w:sz w:val="32"/>
                <w:szCs w:val="32"/>
              </w:rPr>
            </w:rPrChange>
          </w:rPr>
          <w:delInstrText xml:space="preserve"> HYPERLINK </w:delInstrText>
        </w:r>
        <w:r w:rsidRPr="00357A8D" w:rsidDel="00365BAB" w:rsidR="004C7929">
          <w:rPr>
            <w:rFonts w:ascii="TH Sarabun New" w:hAnsi="TH Sarabun New" w:cs="TH Sarabun New"/>
            <w:sz w:val="32"/>
            <w:szCs w:val="32"/>
            <w:cs/>
            <w:rPrChange w:author="PC" w:date="2023-03-31T11:41:00Z" w:id="2349">
              <w:rPr>
                <w:rFonts w:ascii="TH Sarabun New" w:hAnsi="TH Sarabun New" w:cs="TH Sarabun New"/>
                <w:color w:val="000000"/>
                <w:sz w:val="32"/>
                <w:szCs w:val="32"/>
              </w:rPr>
            </w:rPrChange>
          </w:rPr>
          <w:delInstrText>"</w:delInstrText>
        </w:r>
        <w:r w:rsidRPr="00357A8D" w:rsidDel="00365BAB" w:rsidR="004C7929">
          <w:rPr>
            <w:rFonts w:ascii="TH Sarabun New" w:hAnsi="TH Sarabun New" w:cs="TH Sarabun New"/>
            <w:sz w:val="32"/>
            <w:szCs w:val="32"/>
            <w:rPrChange w:author="PC" w:date="2023-03-31T11:41:00Z" w:id="2350">
              <w:rPr>
                <w:rFonts w:ascii="TH Sarabun New" w:hAnsi="TH Sarabun New" w:cs="TH Sarabun New"/>
                <w:color w:val="000000"/>
                <w:sz w:val="32"/>
                <w:szCs w:val="32"/>
              </w:rPr>
            </w:rPrChange>
          </w:rPr>
          <w:delInstrText>http</w:delInstrText>
        </w:r>
        <w:r w:rsidRPr="00357A8D" w:rsidDel="00365BAB" w:rsidR="004C7929">
          <w:rPr>
            <w:rFonts w:ascii="TH Sarabun New" w:hAnsi="TH Sarabun New" w:cs="TH Sarabun New"/>
            <w:sz w:val="32"/>
            <w:szCs w:val="32"/>
            <w:cs/>
            <w:rPrChange w:author="PC" w:date="2023-03-31T11:41:00Z" w:id="2351">
              <w:rPr>
                <w:rFonts w:ascii="TH Sarabun New" w:hAnsi="TH Sarabun New" w:cs="TH Sarabun New"/>
                <w:color w:val="000000"/>
                <w:sz w:val="32"/>
                <w:szCs w:val="32"/>
              </w:rPr>
            </w:rPrChange>
          </w:rPr>
          <w:delInstrText>://</w:delInstrText>
        </w:r>
        <w:r w:rsidRPr="00357A8D" w:rsidDel="00365BAB" w:rsidR="004C7929">
          <w:rPr>
            <w:rFonts w:ascii="TH Sarabun New" w:hAnsi="TH Sarabun New" w:cs="TH Sarabun New"/>
            <w:sz w:val="32"/>
            <w:szCs w:val="32"/>
            <w:rPrChange w:author="PC" w:date="2023-03-31T11:41:00Z" w:id="2352">
              <w:rPr>
                <w:rFonts w:ascii="TH Sarabun New" w:hAnsi="TH Sarabun New" w:cs="TH Sarabun New"/>
                <w:color w:val="000000"/>
                <w:sz w:val="32"/>
                <w:szCs w:val="32"/>
              </w:rPr>
            </w:rPrChange>
          </w:rPr>
          <w:delInstrText>www</w:delInstrText>
        </w:r>
        <w:r w:rsidRPr="00357A8D" w:rsidDel="00365BAB" w:rsidR="004C7929">
          <w:rPr>
            <w:rFonts w:ascii="TH Sarabun New" w:hAnsi="TH Sarabun New" w:cs="TH Sarabun New"/>
            <w:sz w:val="32"/>
            <w:szCs w:val="32"/>
            <w:cs/>
            <w:rPrChange w:author="PC" w:date="2023-03-31T11:41:00Z" w:id="2353">
              <w:rPr>
                <w:rFonts w:ascii="TH Sarabun New" w:hAnsi="TH Sarabun New" w:cs="TH Sarabun New"/>
                <w:color w:val="000000"/>
                <w:sz w:val="32"/>
                <w:szCs w:val="32"/>
              </w:rPr>
            </w:rPrChange>
          </w:rPr>
          <w:delInstrText>.</w:delInstrText>
        </w:r>
        <w:r w:rsidRPr="00357A8D" w:rsidDel="00365BAB" w:rsidR="004C7929">
          <w:rPr>
            <w:rFonts w:ascii="TH Sarabun New" w:hAnsi="TH Sarabun New" w:cs="TH Sarabun New"/>
            <w:sz w:val="32"/>
            <w:szCs w:val="32"/>
            <w:rPrChange w:author="PC" w:date="2023-03-31T11:41:00Z" w:id="2354">
              <w:rPr>
                <w:rFonts w:ascii="TH Sarabun New" w:hAnsi="TH Sarabun New" w:cs="TH Sarabun New"/>
                <w:color w:val="000000"/>
                <w:sz w:val="32"/>
                <w:szCs w:val="32"/>
              </w:rPr>
            </w:rPrChange>
          </w:rPr>
          <w:delInstrText>econ</w:delInstrText>
        </w:r>
        <w:r w:rsidRPr="00357A8D" w:rsidDel="00365BAB" w:rsidR="004C7929">
          <w:rPr>
            <w:rFonts w:ascii="TH Sarabun New" w:hAnsi="TH Sarabun New" w:cs="TH Sarabun New"/>
            <w:sz w:val="32"/>
            <w:szCs w:val="32"/>
            <w:cs/>
            <w:rPrChange w:author="PC" w:date="2023-03-31T11:41:00Z" w:id="2355">
              <w:rPr>
                <w:rFonts w:ascii="TH Sarabun New" w:hAnsi="TH Sarabun New" w:cs="TH Sarabun New"/>
                <w:color w:val="000000"/>
                <w:sz w:val="32"/>
                <w:szCs w:val="32"/>
              </w:rPr>
            </w:rPrChange>
          </w:rPr>
          <w:delInstrText>.</w:delInstrText>
        </w:r>
        <w:r w:rsidRPr="00357A8D" w:rsidDel="00365BAB" w:rsidR="004C7929">
          <w:rPr>
            <w:rFonts w:ascii="TH Sarabun New" w:hAnsi="TH Sarabun New" w:cs="TH Sarabun New"/>
            <w:sz w:val="32"/>
            <w:szCs w:val="32"/>
            <w:rPrChange w:author="PC" w:date="2023-03-31T11:41:00Z" w:id="2356">
              <w:rPr>
                <w:rFonts w:ascii="TH Sarabun New" w:hAnsi="TH Sarabun New" w:cs="TH Sarabun New"/>
                <w:color w:val="000000"/>
                <w:sz w:val="32"/>
                <w:szCs w:val="32"/>
              </w:rPr>
            </w:rPrChange>
          </w:rPr>
          <w:delInstrText>tu</w:delInstrText>
        </w:r>
        <w:r w:rsidRPr="00357A8D" w:rsidDel="00365BAB" w:rsidR="004C7929">
          <w:rPr>
            <w:rFonts w:ascii="TH Sarabun New" w:hAnsi="TH Sarabun New" w:cs="TH Sarabun New"/>
            <w:sz w:val="32"/>
            <w:szCs w:val="32"/>
            <w:cs/>
            <w:rPrChange w:author="PC" w:date="2023-03-31T11:41:00Z" w:id="2357">
              <w:rPr>
                <w:rFonts w:ascii="TH Sarabun New" w:hAnsi="TH Sarabun New" w:cs="TH Sarabun New"/>
                <w:color w:val="000000"/>
                <w:sz w:val="32"/>
                <w:szCs w:val="32"/>
              </w:rPr>
            </w:rPrChange>
          </w:rPr>
          <w:delInstrText>.</w:delInstrText>
        </w:r>
        <w:r w:rsidRPr="00357A8D" w:rsidDel="00365BAB" w:rsidR="004C7929">
          <w:rPr>
            <w:rFonts w:ascii="TH Sarabun New" w:hAnsi="TH Sarabun New" w:cs="TH Sarabun New"/>
            <w:sz w:val="32"/>
            <w:szCs w:val="32"/>
            <w:rPrChange w:author="PC" w:date="2023-03-31T11:41:00Z" w:id="2358">
              <w:rPr>
                <w:rFonts w:ascii="TH Sarabun New" w:hAnsi="TH Sarabun New" w:cs="TH Sarabun New"/>
                <w:color w:val="000000"/>
                <w:sz w:val="32"/>
                <w:szCs w:val="32"/>
              </w:rPr>
            </w:rPrChange>
          </w:rPr>
          <w:delInstrText>ac</w:delInstrText>
        </w:r>
        <w:r w:rsidRPr="00357A8D" w:rsidDel="00365BAB" w:rsidR="004C7929">
          <w:rPr>
            <w:rFonts w:ascii="TH Sarabun New" w:hAnsi="TH Sarabun New" w:cs="TH Sarabun New"/>
            <w:sz w:val="32"/>
            <w:szCs w:val="32"/>
            <w:cs/>
            <w:rPrChange w:author="PC" w:date="2023-03-31T11:41:00Z" w:id="2359">
              <w:rPr>
                <w:rFonts w:ascii="TH Sarabun New" w:hAnsi="TH Sarabun New" w:cs="TH Sarabun New"/>
                <w:color w:val="000000"/>
                <w:sz w:val="32"/>
                <w:szCs w:val="32"/>
              </w:rPr>
            </w:rPrChange>
          </w:rPr>
          <w:delInstrText>.</w:delInstrText>
        </w:r>
        <w:r w:rsidRPr="00357A8D" w:rsidDel="00365BAB" w:rsidR="004C7929">
          <w:rPr>
            <w:rFonts w:ascii="TH Sarabun New" w:hAnsi="TH Sarabun New" w:cs="TH Sarabun New"/>
            <w:sz w:val="32"/>
            <w:szCs w:val="32"/>
            <w:rPrChange w:author="PC" w:date="2023-03-31T11:41:00Z" w:id="2360">
              <w:rPr>
                <w:rFonts w:ascii="TH Sarabun New" w:hAnsi="TH Sarabun New" w:cs="TH Sarabun New"/>
                <w:color w:val="000000"/>
                <w:sz w:val="32"/>
                <w:szCs w:val="32"/>
              </w:rPr>
            </w:rPrChange>
          </w:rPr>
          <w:delInstrText xml:space="preserve">th </w:delInstrText>
        </w:r>
        <w:r w:rsidRPr="00357A8D" w:rsidDel="00365BAB" w:rsidR="004C7929">
          <w:rPr>
            <w:rFonts w:ascii="TH Sarabun New" w:hAnsi="TH Sarabun New" w:cs="TH Sarabun New"/>
            <w:sz w:val="32"/>
            <w:szCs w:val="32"/>
            <w:cs/>
            <w:rPrChange w:author="PC" w:date="2023-03-31T11:41:00Z" w:id="2361">
              <w:rPr>
                <w:rFonts w:ascii="TH Sarabun New" w:hAnsi="TH Sarabun New" w:cs="TH Sarabun New"/>
                <w:color w:val="000000"/>
                <w:sz w:val="32"/>
                <w:szCs w:val="32"/>
              </w:rPr>
            </w:rPrChange>
          </w:rPr>
          <w:delInstrText xml:space="preserve">" </w:delInstrText>
        </w:r>
        <w:r w:rsidRPr="00357A8D" w:rsidDel="00365BAB" w:rsidR="004C7929">
          <w:rPr>
            <w:rFonts w:ascii="TH Sarabun New" w:hAnsi="TH Sarabun New" w:cs="TH Sarabun New"/>
            <w:sz w:val="32"/>
            <w:szCs w:val="32"/>
            <w:rPrChange w:author="PC" w:date="2023-03-31T11:41:00Z" w:id="2362">
              <w:rPr>
                <w:rFonts w:ascii="TH Sarabun New" w:hAnsi="TH Sarabun New" w:cs="TH Sarabun New"/>
                <w:color w:val="000000"/>
                <w:sz w:val="32"/>
                <w:szCs w:val="32"/>
              </w:rPr>
            </w:rPrChange>
          </w:rPr>
          <w:fldChar w:fldCharType="separate"/>
        </w:r>
        <w:r w:rsidRPr="00357A8D" w:rsidDel="00365BAB" w:rsidR="004C7929">
          <w:rPr>
            <w:rStyle w:val="Hyperlink"/>
            <w:rFonts w:ascii="TH Sarabun New" w:hAnsi="TH Sarabun New" w:cs="TH Sarabun New"/>
            <w:color w:val="auto"/>
            <w:sz w:val="32"/>
            <w:szCs w:val="32"/>
            <w:u w:val="none"/>
            <w:rPrChange w:author="PC" w:date="2023-03-31T11:41:00Z" w:id="2363">
              <w:rPr>
                <w:rStyle w:val="Hyperlink"/>
                <w:rFonts w:ascii="TH Sarabun New" w:hAnsi="TH Sarabun New" w:cs="TH Sarabun New"/>
                <w:color w:val="000000"/>
                <w:sz w:val="32"/>
                <w:szCs w:val="32"/>
                <w:u w:val="none"/>
              </w:rPr>
            </w:rPrChange>
          </w:rPr>
          <w:delText>www</w:delText>
        </w:r>
        <w:r w:rsidRPr="00357A8D" w:rsidDel="00365BAB" w:rsidR="004C7929">
          <w:rPr>
            <w:rStyle w:val="Hyperlink"/>
            <w:rFonts w:ascii="TH Sarabun New" w:hAnsi="TH Sarabun New" w:cs="TH Sarabun New"/>
            <w:color w:val="auto"/>
            <w:sz w:val="32"/>
            <w:szCs w:val="32"/>
            <w:u w:val="none"/>
            <w:cs/>
            <w:rPrChange w:author="PC" w:date="2023-03-31T11:41:00Z" w:id="2364">
              <w:rPr>
                <w:rStyle w:val="Hyperlink"/>
                <w:rFonts w:ascii="TH Sarabun New" w:hAnsi="TH Sarabun New" w:cs="TH Sarabun New"/>
                <w:color w:val="000000"/>
                <w:sz w:val="32"/>
                <w:szCs w:val="32"/>
                <w:u w:val="none"/>
              </w:rPr>
            </w:rPrChange>
          </w:rPr>
          <w:delText>.</w:delText>
        </w:r>
        <w:r w:rsidRPr="00357A8D" w:rsidDel="00365BAB" w:rsidR="004C7929">
          <w:rPr>
            <w:rStyle w:val="Hyperlink"/>
            <w:rFonts w:ascii="TH Sarabun New" w:hAnsi="TH Sarabun New" w:cs="TH Sarabun New"/>
            <w:color w:val="auto"/>
            <w:sz w:val="32"/>
            <w:szCs w:val="32"/>
            <w:u w:val="none"/>
            <w:rPrChange w:author="PC" w:date="2023-03-31T11:41:00Z" w:id="2365">
              <w:rPr>
                <w:rStyle w:val="Hyperlink"/>
                <w:rFonts w:ascii="TH Sarabun New" w:hAnsi="TH Sarabun New" w:cs="TH Sarabun New"/>
                <w:color w:val="000000"/>
                <w:sz w:val="32"/>
                <w:szCs w:val="32"/>
                <w:u w:val="none"/>
              </w:rPr>
            </w:rPrChange>
          </w:rPr>
          <w:delText>econ</w:delText>
        </w:r>
        <w:r w:rsidRPr="00357A8D" w:rsidDel="00365BAB" w:rsidR="004C7929">
          <w:rPr>
            <w:rStyle w:val="Hyperlink"/>
            <w:rFonts w:ascii="TH Sarabun New" w:hAnsi="TH Sarabun New" w:cs="TH Sarabun New"/>
            <w:color w:val="auto"/>
            <w:sz w:val="32"/>
            <w:szCs w:val="32"/>
            <w:u w:val="none"/>
            <w:cs/>
            <w:rPrChange w:author="PC" w:date="2023-03-31T11:41:00Z" w:id="2366">
              <w:rPr>
                <w:rStyle w:val="Hyperlink"/>
                <w:rFonts w:ascii="TH Sarabun New" w:hAnsi="TH Sarabun New" w:cs="TH Sarabun New"/>
                <w:color w:val="000000"/>
                <w:sz w:val="32"/>
                <w:szCs w:val="32"/>
                <w:u w:val="none"/>
              </w:rPr>
            </w:rPrChange>
          </w:rPr>
          <w:delText>.</w:delText>
        </w:r>
        <w:r w:rsidRPr="00357A8D" w:rsidDel="00365BAB" w:rsidR="004C7929">
          <w:rPr>
            <w:rStyle w:val="Hyperlink"/>
            <w:rFonts w:ascii="TH Sarabun New" w:hAnsi="TH Sarabun New" w:cs="TH Sarabun New"/>
            <w:color w:val="auto"/>
            <w:sz w:val="32"/>
            <w:szCs w:val="32"/>
            <w:u w:val="none"/>
            <w:rPrChange w:author="PC" w:date="2023-03-31T11:41:00Z" w:id="2367">
              <w:rPr>
                <w:rStyle w:val="Hyperlink"/>
                <w:rFonts w:ascii="TH Sarabun New" w:hAnsi="TH Sarabun New" w:cs="TH Sarabun New"/>
                <w:color w:val="000000"/>
                <w:sz w:val="32"/>
                <w:szCs w:val="32"/>
                <w:u w:val="none"/>
              </w:rPr>
            </w:rPrChange>
          </w:rPr>
          <w:delText>tu</w:delText>
        </w:r>
        <w:r w:rsidRPr="00357A8D" w:rsidDel="00365BAB" w:rsidR="004C7929">
          <w:rPr>
            <w:rStyle w:val="Hyperlink"/>
            <w:rFonts w:ascii="TH Sarabun New" w:hAnsi="TH Sarabun New" w:cs="TH Sarabun New"/>
            <w:color w:val="auto"/>
            <w:sz w:val="32"/>
            <w:szCs w:val="32"/>
            <w:u w:val="none"/>
            <w:cs/>
            <w:rPrChange w:author="PC" w:date="2023-03-31T11:41:00Z" w:id="2368">
              <w:rPr>
                <w:rStyle w:val="Hyperlink"/>
                <w:rFonts w:ascii="TH Sarabun New" w:hAnsi="TH Sarabun New" w:cs="TH Sarabun New"/>
                <w:color w:val="000000"/>
                <w:sz w:val="32"/>
                <w:szCs w:val="32"/>
                <w:u w:val="none"/>
              </w:rPr>
            </w:rPrChange>
          </w:rPr>
          <w:delText>.</w:delText>
        </w:r>
        <w:r w:rsidRPr="00357A8D" w:rsidDel="00365BAB" w:rsidR="004C7929">
          <w:rPr>
            <w:rStyle w:val="Hyperlink"/>
            <w:rFonts w:ascii="TH Sarabun New" w:hAnsi="TH Sarabun New" w:cs="TH Sarabun New"/>
            <w:color w:val="auto"/>
            <w:sz w:val="32"/>
            <w:szCs w:val="32"/>
            <w:u w:val="none"/>
            <w:rPrChange w:author="PC" w:date="2023-03-31T11:41:00Z" w:id="2369">
              <w:rPr>
                <w:rStyle w:val="Hyperlink"/>
                <w:rFonts w:ascii="TH Sarabun New" w:hAnsi="TH Sarabun New" w:cs="TH Sarabun New"/>
                <w:color w:val="000000"/>
                <w:sz w:val="32"/>
                <w:szCs w:val="32"/>
                <w:u w:val="none"/>
              </w:rPr>
            </w:rPrChange>
          </w:rPr>
          <w:delText>ac</w:delText>
        </w:r>
        <w:r w:rsidRPr="00357A8D" w:rsidDel="00365BAB" w:rsidR="004C7929">
          <w:rPr>
            <w:rStyle w:val="Hyperlink"/>
            <w:rFonts w:ascii="TH Sarabun New" w:hAnsi="TH Sarabun New" w:cs="TH Sarabun New"/>
            <w:color w:val="auto"/>
            <w:sz w:val="32"/>
            <w:szCs w:val="32"/>
            <w:u w:val="none"/>
            <w:cs/>
            <w:rPrChange w:author="PC" w:date="2023-03-31T11:41:00Z" w:id="2370">
              <w:rPr>
                <w:rStyle w:val="Hyperlink"/>
                <w:rFonts w:ascii="TH Sarabun New" w:hAnsi="TH Sarabun New" w:cs="TH Sarabun New"/>
                <w:color w:val="000000"/>
                <w:sz w:val="32"/>
                <w:szCs w:val="32"/>
                <w:u w:val="none"/>
              </w:rPr>
            </w:rPrChange>
          </w:rPr>
          <w:delText>.</w:delText>
        </w:r>
        <w:r w:rsidRPr="00357A8D" w:rsidDel="00365BAB" w:rsidR="004C7929">
          <w:rPr>
            <w:rStyle w:val="Hyperlink"/>
            <w:rFonts w:ascii="TH Sarabun New" w:hAnsi="TH Sarabun New" w:cs="TH Sarabun New"/>
            <w:color w:val="auto"/>
            <w:sz w:val="32"/>
            <w:szCs w:val="32"/>
            <w:u w:val="none"/>
            <w:rPrChange w:author="PC" w:date="2023-03-31T11:41:00Z" w:id="2371">
              <w:rPr>
                <w:rStyle w:val="Hyperlink"/>
                <w:rFonts w:ascii="TH Sarabun New" w:hAnsi="TH Sarabun New" w:cs="TH Sarabun New"/>
                <w:color w:val="000000"/>
                <w:sz w:val="32"/>
                <w:szCs w:val="32"/>
                <w:u w:val="none"/>
              </w:rPr>
            </w:rPrChange>
          </w:rPr>
          <w:delText>th</w:delText>
        </w:r>
        <w:r w:rsidRPr="00357A8D" w:rsidDel="00365BAB" w:rsidR="004C7929">
          <w:rPr>
            <w:rFonts w:ascii="TH Sarabun New" w:hAnsi="TH Sarabun New" w:cs="TH Sarabun New"/>
            <w:sz w:val="32"/>
            <w:szCs w:val="32"/>
            <w:rPrChange w:author="PC" w:date="2023-03-31T11:41:00Z" w:id="2372">
              <w:rPr>
                <w:rFonts w:ascii="TH Sarabun New" w:hAnsi="TH Sarabun New" w:cs="TH Sarabun New"/>
                <w:color w:val="000000"/>
                <w:sz w:val="32"/>
                <w:szCs w:val="32"/>
              </w:rPr>
            </w:rPrChange>
          </w:rPr>
          <w:fldChar w:fldCharType="end"/>
        </w:r>
        <w:r w:rsidRPr="00357A8D" w:rsidDel="00365BAB" w:rsidR="004C7929">
          <w:rPr>
            <w:rFonts w:ascii="TH Sarabun New" w:hAnsi="TH Sarabun New" w:cs="TH Sarabun New"/>
            <w:sz w:val="32"/>
            <w:szCs w:val="32"/>
            <w:cs/>
            <w:rPrChange w:author="PC" w:date="2023-03-31T11:41:00Z" w:id="2373">
              <w:rPr>
                <w:rFonts w:ascii="TH Sarabun New" w:hAnsi="TH Sarabun New" w:cs="TH Sarabun New"/>
                <w:color w:val="000000"/>
                <w:sz w:val="32"/>
                <w:szCs w:val="32"/>
              </w:rPr>
            </w:rPrChange>
          </w:rPr>
          <w:delText xml:space="preserve"> </w:delText>
        </w:r>
        <w:r w:rsidRPr="00357A8D" w:rsidDel="00365BAB">
          <w:rPr>
            <w:rFonts w:ascii="TH Sarabun New" w:hAnsi="TH Sarabun New" w:cs="TH Sarabun New"/>
            <w:sz w:val="32"/>
            <w:szCs w:val="32"/>
            <w:cs/>
            <w:rPrChange w:author="PC" w:date="2023-03-31T11:41:00Z" w:id="2374">
              <w:rPr>
                <w:rFonts w:ascii="TH Sarabun New" w:hAnsi="TH Sarabun New" w:cs="TH Sarabun New"/>
                <w:color w:val="000000"/>
                <w:sz w:val="32"/>
                <w:szCs w:val="32"/>
                <w:cs/>
              </w:rPr>
            </w:rPrChange>
          </w:rPr>
          <w:delText xml:space="preserve"> </w:delText>
        </w:r>
        <w:r w:rsidRPr="00357A8D" w:rsidDel="00365BAB" w:rsidR="004C7929">
          <w:rPr>
            <w:rFonts w:ascii="TH Sarabun New" w:hAnsi="TH Sarabun New" w:cs="TH Sarabun New"/>
            <w:sz w:val="32"/>
            <w:szCs w:val="32"/>
            <w:cs/>
            <w:rPrChange w:author="PC" w:date="2023-03-31T11:41:00Z" w:id="2375">
              <w:rPr>
                <w:rFonts w:ascii="TH Sarabun New" w:hAnsi="TH Sarabun New" w:cs="TH Sarabun New"/>
                <w:color w:val="000000"/>
                <w:sz w:val="32"/>
                <w:szCs w:val="32"/>
                <w:cs/>
              </w:rPr>
            </w:rPrChange>
          </w:rPr>
          <w:delText>และ</w:delText>
        </w:r>
        <w:r w:rsidRPr="00357A8D" w:rsidDel="00365BAB" w:rsidR="004C7929">
          <w:rPr>
            <w:rFonts w:ascii="TH Sarabun New" w:hAnsi="TH Sarabun New" w:cs="TH Sarabun New"/>
            <w:sz w:val="32"/>
            <w:szCs w:val="32"/>
            <w:cs/>
            <w:rPrChange w:author="PC" w:date="2023-03-31T11:41:00Z" w:id="2376">
              <w:rPr>
                <w:rFonts w:ascii="TH Sarabun New" w:hAnsi="TH Sarabun New" w:cs="TH Sarabun New"/>
                <w:color w:val="000000"/>
                <w:sz w:val="32"/>
                <w:szCs w:val="32"/>
              </w:rPr>
            </w:rPrChange>
          </w:rPr>
          <w:delText xml:space="preserve"> </w:delText>
        </w:r>
        <w:r w:rsidRPr="00357A8D" w:rsidDel="00365BAB">
          <w:rPr>
            <w:rFonts w:ascii="TH Sarabun New" w:hAnsi="TH Sarabun New" w:cs="TH Sarabun New"/>
            <w:sz w:val="32"/>
            <w:szCs w:val="32"/>
            <w:rPrChange w:author="PC" w:date="2023-03-31T11:41:00Z" w:id="2377">
              <w:rPr>
                <w:rFonts w:ascii="TH Sarabun New" w:hAnsi="TH Sarabun New" w:cs="TH Sarabun New"/>
                <w:color w:val="000000"/>
                <w:sz w:val="32"/>
                <w:szCs w:val="32"/>
              </w:rPr>
            </w:rPrChange>
          </w:rPr>
          <w:delText>Facebook</w:delText>
        </w:r>
        <w:r w:rsidRPr="00357A8D" w:rsidDel="00365BAB">
          <w:rPr>
            <w:rFonts w:ascii="TH Sarabun New" w:hAnsi="TH Sarabun New" w:cs="TH Sarabun New"/>
            <w:b/>
            <w:bCs/>
            <w:sz w:val="32"/>
            <w:szCs w:val="32"/>
            <w:cs/>
            <w:rPrChange w:author="PC" w:date="2023-03-31T11:41:00Z" w:id="2378">
              <w:rPr>
                <w:rFonts w:ascii="TH Sarabun New" w:hAnsi="TH Sarabun New" w:cs="TH Sarabun New"/>
                <w:b/>
                <w:bCs/>
                <w:color w:val="000000"/>
                <w:sz w:val="32"/>
                <w:szCs w:val="32"/>
                <w:cs/>
              </w:rPr>
            </w:rPrChange>
          </w:rPr>
          <w:tab/>
        </w:r>
        <w:r w:rsidRPr="00357A8D" w:rsidDel="00365BAB">
          <w:rPr>
            <w:rFonts w:ascii="TH Sarabun New" w:hAnsi="TH Sarabun New" w:cs="TH Sarabun New"/>
            <w:b/>
            <w:bCs/>
            <w:sz w:val="32"/>
            <w:szCs w:val="32"/>
            <w:cs/>
          </w:rPr>
          <w:tab/>
        </w:r>
      </w:del>
    </w:p>
    <w:p w:rsidRPr="00357A8D" w:rsidR="002629C7" w:rsidDel="00365BAB" w:rsidP="00E65391" w:rsidRDefault="002629C7" w14:paraId="09F42612" w14:textId="45C91B5C">
      <w:pPr>
        <w:tabs>
          <w:tab w:val="left" w:pos="734"/>
          <w:tab w:val="left" w:pos="1134"/>
        </w:tabs>
        <w:autoSpaceDE w:val="0"/>
        <w:autoSpaceDN w:val="0"/>
        <w:adjustRightInd w:val="0"/>
        <w:jc w:val="thaiDistribute"/>
        <w:rPr>
          <w:del w:author="Jenjira O-cha" w:date="2023-02-10T11:17:00Z" w:id="2379"/>
          <w:rFonts w:ascii="TH Sarabun New" w:hAnsi="TH Sarabun New" w:cs="TH Sarabun New"/>
          <w:sz w:val="32"/>
          <w:szCs w:val="32"/>
        </w:rPr>
      </w:pPr>
      <w:del w:author="Jenjira O-cha" w:date="2023-02-10T11:17:00Z" w:id="2380">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3.3.3 ด้านงานกิจกรรมนักศึกษา</w:delText>
        </w:r>
      </w:del>
    </w:p>
    <w:p w:rsidRPr="00357A8D" w:rsidR="002629C7" w:rsidDel="00365BAB" w:rsidP="00E65391" w:rsidRDefault="002629C7" w14:paraId="76652CE5" w14:textId="236970D5">
      <w:pPr>
        <w:tabs>
          <w:tab w:val="left" w:pos="567"/>
          <w:tab w:val="left" w:pos="851"/>
          <w:tab w:val="left" w:pos="1134"/>
        </w:tabs>
        <w:autoSpaceDE w:val="0"/>
        <w:autoSpaceDN w:val="0"/>
        <w:adjustRightInd w:val="0"/>
        <w:jc w:val="thaiDistribute"/>
        <w:rPr>
          <w:del w:author="Jenjira O-cha" w:date="2023-02-10T11:17:00Z" w:id="2381"/>
          <w:rFonts w:ascii="TH Sarabun New" w:hAnsi="TH Sarabun New" w:cs="TH Sarabun New"/>
          <w:sz w:val="32"/>
          <w:szCs w:val="32"/>
          <w:cs/>
        </w:rPr>
      </w:pPr>
      <w:del w:author="Jenjira O-cha" w:date="2023-02-10T11:17:00Z" w:id="2382">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งานกิจกรรมนักศึกษาจะให้บริการข้อมูลข่าวสารในการจัดกิจกรรมเพื่อพัฒนานักศึกษา ข่าวสารที่เป็นประโยชน์ต่อนักศึกษา มีประชาสัมพันธ์ข้อมูลข่าวสารหลากหลายช่องทาง เช่น ผ่านเว็บไซต์ กิจกรรมนักศึกษา </w:delText>
        </w:r>
        <w:r w:rsidRPr="00E65391" w:rsidDel="00365BAB">
          <w:fldChar w:fldCharType="begin"/>
        </w:r>
        <w:r w:rsidRPr="00357A8D" w:rsidDel="00365BAB">
          <w:delInstrText xml:space="preserve">HYPERLINK </w:delInstrText>
        </w:r>
        <w:r w:rsidRPr="00357A8D" w:rsidDel="00365BAB">
          <w:rPr>
            <w:szCs w:val="24"/>
            <w:cs/>
            <w:rPrChange w:author="PC" w:date="2023-03-31T11:41:00Z" w:id="2383">
              <w:rPr/>
            </w:rPrChange>
          </w:rPr>
          <w:delInstrText>"</w:delInstrText>
        </w:r>
        <w:r w:rsidRPr="00357A8D" w:rsidDel="00365BAB">
          <w:delInstrText>http</w:delInstrText>
        </w:r>
        <w:r w:rsidRPr="00357A8D" w:rsidDel="00365BAB">
          <w:rPr>
            <w:szCs w:val="24"/>
            <w:cs/>
            <w:rPrChange w:author="PC" w:date="2023-03-31T11:41:00Z" w:id="2384">
              <w:rPr/>
            </w:rPrChange>
          </w:rPr>
          <w:delInstrText>://</w:delInstrText>
        </w:r>
        <w:r w:rsidRPr="00357A8D" w:rsidDel="00365BAB">
          <w:delInstrText>www</w:delInstrText>
        </w:r>
        <w:r w:rsidRPr="00357A8D" w:rsidDel="00365BAB">
          <w:rPr>
            <w:szCs w:val="24"/>
            <w:cs/>
            <w:rPrChange w:author="PC" w:date="2023-03-31T11:41:00Z" w:id="2385">
              <w:rPr/>
            </w:rPrChange>
          </w:rPr>
          <w:delInstrText>.</w:delInstrText>
        </w:r>
        <w:r w:rsidRPr="00357A8D" w:rsidDel="00365BAB">
          <w:delInstrText>econ</w:delInstrText>
        </w:r>
        <w:r w:rsidRPr="00357A8D" w:rsidDel="00365BAB">
          <w:rPr>
            <w:szCs w:val="24"/>
            <w:cs/>
            <w:rPrChange w:author="PC" w:date="2023-03-31T11:41:00Z" w:id="2386">
              <w:rPr/>
            </w:rPrChange>
          </w:rPr>
          <w:delInstrText>.</w:delInstrText>
        </w:r>
        <w:r w:rsidRPr="00357A8D" w:rsidDel="00365BAB">
          <w:delInstrText>tu</w:delInstrText>
        </w:r>
        <w:r w:rsidRPr="00357A8D" w:rsidDel="00365BAB">
          <w:rPr>
            <w:szCs w:val="24"/>
            <w:cs/>
            <w:rPrChange w:author="PC" w:date="2023-03-31T11:41:00Z" w:id="2387">
              <w:rPr/>
            </w:rPrChange>
          </w:rPr>
          <w:delInstrText>.</w:delInstrText>
        </w:r>
        <w:r w:rsidRPr="00357A8D" w:rsidDel="00365BAB">
          <w:delInstrText>ac</w:delInstrText>
        </w:r>
        <w:r w:rsidRPr="00357A8D" w:rsidDel="00365BAB">
          <w:rPr>
            <w:szCs w:val="24"/>
            <w:cs/>
            <w:rPrChange w:author="PC" w:date="2023-03-31T11:41:00Z" w:id="2388">
              <w:rPr/>
            </w:rPrChange>
          </w:rPr>
          <w:delInstrText>.</w:delInstrText>
        </w:r>
        <w:r w:rsidRPr="00357A8D" w:rsidDel="00365BAB">
          <w:delInstrText>th</w:delInstrText>
        </w:r>
        <w:r w:rsidRPr="00357A8D" w:rsidDel="00365BAB">
          <w:rPr>
            <w:szCs w:val="24"/>
            <w:cs/>
            <w:rPrChange w:author="PC" w:date="2023-03-31T11:41:00Z" w:id="2389">
              <w:rPr/>
            </w:rPrChange>
          </w:rPr>
          <w:delInstrText>/</w:delInstrText>
        </w:r>
        <w:r w:rsidRPr="00357A8D" w:rsidDel="00365BAB">
          <w:delInstrText>for</w:delInstrText>
        </w:r>
        <w:r w:rsidRPr="00357A8D" w:rsidDel="00365BAB">
          <w:rPr>
            <w:szCs w:val="24"/>
            <w:cs/>
            <w:rPrChange w:author="PC" w:date="2023-03-31T11:41:00Z" w:id="2390">
              <w:rPr/>
            </w:rPrChange>
          </w:rPr>
          <w:delInstrText>-</w:delInstrText>
        </w:r>
        <w:r w:rsidRPr="00357A8D" w:rsidDel="00365BAB">
          <w:delInstrText>student</w:delInstrText>
        </w:r>
        <w:r w:rsidRPr="00357A8D" w:rsidDel="00365BAB">
          <w:rPr>
            <w:szCs w:val="24"/>
            <w:cs/>
            <w:rPrChange w:author="PC" w:date="2023-03-31T11:41:00Z" w:id="2391">
              <w:rPr/>
            </w:rPrChange>
          </w:rPr>
          <w:delInstrText>"</w:delInstrText>
        </w:r>
        <w:r w:rsidRPr="00E65391" w:rsidDel="00365BAB">
          <w:rPr>
            <w:rPrChange w:author="PC" w:date="2023-03-31T11:41:00Z" w:id="2392">
              <w:rPr>
                <w:rStyle w:val="Hyperlink"/>
                <w:rFonts w:ascii="TH Sarabun New" w:hAnsi="TH Sarabun New" w:cs="TH Sarabun New"/>
                <w:color w:val="auto"/>
                <w:sz w:val="32"/>
                <w:szCs w:val="32"/>
                <w:u w:val="none"/>
              </w:rPr>
            </w:rPrChange>
          </w:rPr>
          <w:fldChar w:fldCharType="separate"/>
        </w:r>
        <w:r w:rsidRPr="00357A8D" w:rsidDel="00365BAB">
          <w:rPr>
            <w:rStyle w:val="Hyperlink"/>
            <w:rFonts w:ascii="TH Sarabun New" w:hAnsi="TH Sarabun New" w:cs="TH Sarabun New"/>
            <w:color w:val="auto"/>
            <w:sz w:val="32"/>
            <w:szCs w:val="32"/>
            <w:u w:val="none"/>
          </w:rPr>
          <w:delText>www</w:delText>
        </w:r>
        <w:r w:rsidRPr="00357A8D" w:rsidDel="00365BAB">
          <w:rPr>
            <w:rStyle w:val="Hyperlink"/>
            <w:rFonts w:ascii="TH Sarabun New" w:hAnsi="TH Sarabun New" w:cs="TH Sarabun New"/>
            <w:color w:val="auto"/>
            <w:sz w:val="32"/>
            <w:szCs w:val="32"/>
            <w:u w:val="none"/>
            <w:cs/>
          </w:rPr>
          <w:delText>.</w:delText>
        </w:r>
        <w:r w:rsidRPr="00357A8D" w:rsidDel="00365BAB">
          <w:rPr>
            <w:rStyle w:val="Hyperlink"/>
            <w:rFonts w:ascii="TH Sarabun New" w:hAnsi="TH Sarabun New" w:cs="TH Sarabun New"/>
            <w:color w:val="auto"/>
            <w:sz w:val="32"/>
            <w:szCs w:val="32"/>
            <w:u w:val="none"/>
          </w:rPr>
          <w:delText>econ</w:delText>
        </w:r>
        <w:r w:rsidRPr="00357A8D" w:rsidDel="00365BAB">
          <w:rPr>
            <w:rStyle w:val="Hyperlink"/>
            <w:rFonts w:ascii="TH Sarabun New" w:hAnsi="TH Sarabun New" w:cs="TH Sarabun New"/>
            <w:color w:val="auto"/>
            <w:sz w:val="32"/>
            <w:szCs w:val="32"/>
            <w:u w:val="none"/>
            <w:cs/>
          </w:rPr>
          <w:delText>.</w:delText>
        </w:r>
        <w:r w:rsidRPr="00357A8D" w:rsidDel="00365BAB">
          <w:rPr>
            <w:rStyle w:val="Hyperlink"/>
            <w:rFonts w:ascii="TH Sarabun New" w:hAnsi="TH Sarabun New" w:cs="TH Sarabun New"/>
            <w:color w:val="auto"/>
            <w:sz w:val="32"/>
            <w:szCs w:val="32"/>
            <w:u w:val="none"/>
          </w:rPr>
          <w:delText>tu</w:delText>
        </w:r>
        <w:r w:rsidRPr="00357A8D" w:rsidDel="00365BAB">
          <w:rPr>
            <w:rStyle w:val="Hyperlink"/>
            <w:rFonts w:ascii="TH Sarabun New" w:hAnsi="TH Sarabun New" w:cs="TH Sarabun New"/>
            <w:color w:val="auto"/>
            <w:sz w:val="32"/>
            <w:szCs w:val="32"/>
            <w:u w:val="none"/>
            <w:cs/>
          </w:rPr>
          <w:delText>.</w:delText>
        </w:r>
        <w:r w:rsidRPr="00357A8D" w:rsidDel="00365BAB">
          <w:rPr>
            <w:rStyle w:val="Hyperlink"/>
            <w:rFonts w:ascii="TH Sarabun New" w:hAnsi="TH Sarabun New" w:cs="TH Sarabun New"/>
            <w:color w:val="auto"/>
            <w:sz w:val="32"/>
            <w:szCs w:val="32"/>
            <w:u w:val="none"/>
          </w:rPr>
          <w:delText>ac</w:delText>
        </w:r>
        <w:r w:rsidRPr="00357A8D" w:rsidDel="00365BAB">
          <w:rPr>
            <w:rStyle w:val="Hyperlink"/>
            <w:rFonts w:ascii="TH Sarabun New" w:hAnsi="TH Sarabun New" w:cs="TH Sarabun New"/>
            <w:color w:val="auto"/>
            <w:sz w:val="32"/>
            <w:szCs w:val="32"/>
            <w:u w:val="none"/>
            <w:cs/>
          </w:rPr>
          <w:delText>.</w:delText>
        </w:r>
        <w:r w:rsidRPr="00357A8D" w:rsidDel="00365BAB">
          <w:rPr>
            <w:rStyle w:val="Hyperlink"/>
            <w:rFonts w:ascii="TH Sarabun New" w:hAnsi="TH Sarabun New" w:cs="TH Sarabun New"/>
            <w:color w:val="auto"/>
            <w:sz w:val="32"/>
            <w:szCs w:val="32"/>
            <w:u w:val="none"/>
          </w:rPr>
          <w:delText>th</w:delText>
        </w:r>
        <w:r w:rsidRPr="00357A8D" w:rsidDel="00365BAB">
          <w:rPr>
            <w:rStyle w:val="Hyperlink"/>
            <w:rFonts w:ascii="TH Sarabun New" w:hAnsi="TH Sarabun New" w:cs="TH Sarabun New"/>
            <w:color w:val="auto"/>
            <w:sz w:val="32"/>
            <w:szCs w:val="32"/>
            <w:u w:val="none"/>
            <w:cs/>
          </w:rPr>
          <w:delText>/</w:delText>
        </w:r>
        <w:r w:rsidRPr="00357A8D" w:rsidDel="00365BAB">
          <w:rPr>
            <w:rStyle w:val="Hyperlink"/>
            <w:rFonts w:ascii="TH Sarabun New" w:hAnsi="TH Sarabun New" w:cs="TH Sarabun New"/>
            <w:color w:val="auto"/>
            <w:sz w:val="32"/>
            <w:szCs w:val="32"/>
            <w:u w:val="none"/>
          </w:rPr>
          <w:delText>for</w:delText>
        </w:r>
        <w:r w:rsidRPr="00357A8D" w:rsidDel="00365BAB">
          <w:rPr>
            <w:rStyle w:val="Hyperlink"/>
            <w:rFonts w:ascii="TH Sarabun New" w:hAnsi="TH Sarabun New" w:cs="TH Sarabun New"/>
            <w:color w:val="auto"/>
            <w:sz w:val="32"/>
            <w:szCs w:val="32"/>
            <w:u w:val="none"/>
            <w:cs/>
          </w:rPr>
          <w:delText>-</w:delText>
        </w:r>
        <w:r w:rsidRPr="00357A8D" w:rsidDel="00365BAB">
          <w:rPr>
            <w:rStyle w:val="Hyperlink"/>
            <w:rFonts w:ascii="TH Sarabun New" w:hAnsi="TH Sarabun New" w:cs="TH Sarabun New"/>
            <w:color w:val="auto"/>
            <w:sz w:val="32"/>
            <w:szCs w:val="32"/>
            <w:u w:val="none"/>
          </w:rPr>
          <w:delText>student</w:delText>
        </w:r>
        <w:r w:rsidRPr="00E65391" w:rsidDel="00365BAB">
          <w:rPr>
            <w:rStyle w:val="Hyperlink"/>
            <w:rFonts w:ascii="TH Sarabun New" w:hAnsi="TH Sarabun New" w:cs="TH Sarabun New"/>
            <w:color w:val="auto"/>
            <w:sz w:val="32"/>
            <w:szCs w:val="32"/>
            <w:u w:val="none"/>
          </w:rPr>
          <w:fldChar w:fldCharType="end"/>
        </w:r>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FacebookBA</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EconTU Fanpage </w:delText>
        </w:r>
        <w:r w:rsidRPr="00357A8D" w:rsidDel="00365BAB">
          <w:rPr>
            <w:rFonts w:ascii="TH Sarabun New" w:hAnsi="TH Sarabun New" w:cs="TH Sarabun New"/>
            <w:sz w:val="32"/>
            <w:szCs w:val="32"/>
            <w:cs/>
          </w:rPr>
          <w:delText xml:space="preserve"> และ </w:delText>
        </w:r>
        <w:r w:rsidRPr="00357A8D" w:rsidDel="00365BAB">
          <w:rPr>
            <w:rFonts w:ascii="TH Sarabun New" w:hAnsi="TH Sarabun New" w:cs="TH Sarabun New"/>
            <w:sz w:val="32"/>
            <w:szCs w:val="32"/>
          </w:rPr>
          <w:delText>Google Classroom</w:delText>
        </w:r>
        <w:r w:rsidRPr="00357A8D" w:rsidDel="00365BAB">
          <w:rPr>
            <w:rFonts w:ascii="TH Sarabun New" w:hAnsi="TH Sarabun New" w:cs="TH Sarabun New"/>
            <w:sz w:val="32"/>
            <w:szCs w:val="32"/>
            <w:cs/>
          </w:rPr>
          <w:delText xml:space="preserve"> โดยกิจกรรมต่าง</w:delText>
        </w:r>
        <w:r w:rsidRPr="00357A8D" w:rsidDel="00365BAB" w:rsidR="004C7929">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cs/>
          </w:rPr>
          <w:delText xml:space="preserve">ๆ จะมีปฏิทินการจัดกิจกรรม เผยแพร่ให้นักศึกษาทราบประจำ อีกทั้งช่วยเหลือประสานงานในเรื่องการทำกิจกรรมต่าง ๆ ให้แก่นักศึกษา </w:delText>
        </w:r>
      </w:del>
    </w:p>
    <w:p w:rsidRPr="00357A8D" w:rsidR="002629C7" w:rsidDel="00727E3B" w:rsidP="00E65391" w:rsidRDefault="002629C7" w14:paraId="22783B6A" w14:textId="2E034FA6">
      <w:pPr>
        <w:tabs>
          <w:tab w:val="left" w:pos="709"/>
        </w:tabs>
        <w:autoSpaceDE w:val="0"/>
        <w:autoSpaceDN w:val="0"/>
        <w:adjustRightInd w:val="0"/>
        <w:jc w:val="thaiDistribute"/>
        <w:rPr>
          <w:del w:author="Jenjira O-cha" w:date="2023-02-08T15:53:00Z" w:id="2393"/>
          <w:rFonts w:ascii="TH Sarabun New" w:hAnsi="TH Sarabun New" w:cs="TH Sarabun New"/>
          <w:sz w:val="32"/>
          <w:szCs w:val="32"/>
        </w:rPr>
      </w:pPr>
      <w:del w:author="Jenjira O-cha" w:date="2023-02-10T11:17:00Z" w:id="2394">
        <w:r w:rsidRPr="00357A8D" w:rsidDel="00365BAB">
          <w:rPr>
            <w:rFonts w:ascii="TH Sarabun New" w:hAnsi="TH Sarabun New" w:cs="TH Sarabun New"/>
            <w:b/>
            <w:bCs/>
            <w:sz w:val="32"/>
            <w:szCs w:val="32"/>
            <w:cs/>
          </w:rPr>
          <w:delText xml:space="preserve">                      </w:delText>
        </w:r>
        <w:r w:rsidRPr="00357A8D" w:rsidDel="00365BAB">
          <w:rPr>
            <w:rFonts w:ascii="TH Sarabun New" w:hAnsi="TH Sarabun New" w:cs="TH Sarabun New"/>
            <w:sz w:val="32"/>
            <w:szCs w:val="32"/>
            <w:cs/>
          </w:rPr>
          <w:delText>เมื่อสิ้นภาคการศึกษา อาจารย์ประจำหลักสูตรร่วมกับงานกิจกรรมนักศึกษา  จะดำเนินการประเมินความพึงพอใจของนักศึกษาต่อภาพร่วมในการจัดกิจกรรม และต่อระบบอาจารย์ที่ปรึกษา เพื่อนำมาปรับปรุงและพัฒนาและใช้ประโยชน์ต่อในปีการศึกษาต่อไป</w:delText>
        </w:r>
      </w:del>
    </w:p>
    <w:p w:rsidRPr="00357A8D" w:rsidR="002629C7" w:rsidDel="00365BAB" w:rsidP="00E65391" w:rsidRDefault="002629C7" w14:paraId="798C0C79" w14:textId="501355D7">
      <w:pPr>
        <w:tabs>
          <w:tab w:val="left" w:pos="709"/>
        </w:tabs>
        <w:autoSpaceDE w:val="0"/>
        <w:autoSpaceDN w:val="0"/>
        <w:adjustRightInd w:val="0"/>
        <w:jc w:val="thaiDistribute"/>
        <w:rPr>
          <w:del w:author="Jenjira O-cha" w:date="2023-02-10T11:17:00Z" w:id="2395"/>
          <w:rFonts w:ascii="TH Sarabun New" w:hAnsi="TH Sarabun New" w:cs="TH Sarabun New"/>
          <w:b/>
          <w:bCs/>
          <w:sz w:val="20"/>
          <w:szCs w:val="20"/>
          <w:rPrChange w:author="PC" w:date="2023-03-31T11:41:00Z" w:id="2396">
            <w:rPr>
              <w:del w:author="Jenjira O-cha" w:date="2023-02-10T11:17:00Z" w:id="2397"/>
              <w:rFonts w:ascii="TH Sarabun New" w:hAnsi="TH Sarabun New" w:cs="TH Sarabun New"/>
              <w:b/>
              <w:bCs/>
              <w:sz w:val="20"/>
              <w:szCs w:val="20"/>
              <w:highlight w:val="yellow"/>
            </w:rPr>
          </w:rPrChange>
        </w:rPr>
      </w:pPr>
    </w:p>
    <w:p w:rsidRPr="00357A8D" w:rsidR="002629C7" w:rsidDel="00365BAB" w:rsidP="00E65391" w:rsidRDefault="002629C7" w14:paraId="0CC77C4A" w14:textId="3CB9EBEE">
      <w:pPr>
        <w:tabs>
          <w:tab w:val="left" w:pos="734"/>
        </w:tabs>
        <w:autoSpaceDE w:val="0"/>
        <w:autoSpaceDN w:val="0"/>
        <w:adjustRightInd w:val="0"/>
        <w:jc w:val="thaiDistribute"/>
        <w:rPr>
          <w:del w:author="Jenjira O-cha" w:date="2023-02-10T11:17:00Z" w:id="2398"/>
          <w:rFonts w:ascii="TH Sarabun New" w:hAnsi="TH Sarabun New" w:cs="TH Sarabun New"/>
          <w:sz w:val="32"/>
          <w:szCs w:val="32"/>
          <w:u w:val="single"/>
          <w:rPrChange w:author="PC" w:date="2023-03-31T11:41:00Z" w:id="2399">
            <w:rPr>
              <w:del w:author="Jenjira O-cha" w:date="2023-02-10T11:17:00Z" w:id="2400"/>
              <w:rFonts w:ascii="TH Sarabun New" w:hAnsi="TH Sarabun New" w:cs="TH Sarabun New"/>
              <w:sz w:val="32"/>
              <w:szCs w:val="32"/>
            </w:rPr>
          </w:rPrChange>
        </w:rPr>
      </w:pPr>
      <w:del w:author="Jenjira O-cha" w:date="2023-02-10T11:17:00Z" w:id="2401">
        <w:r w:rsidRPr="00357A8D" w:rsidDel="00365BAB">
          <w:rPr>
            <w:rFonts w:ascii="TH Sarabun New" w:hAnsi="TH Sarabun New" w:cs="TH Sarabun New"/>
            <w:sz w:val="32"/>
            <w:szCs w:val="32"/>
            <w:u w:val="single"/>
            <w:cs/>
            <w:rPrChange w:author="PC" w:date="2023-03-31T11:41:00Z" w:id="2402">
              <w:rPr>
                <w:rFonts w:ascii="TH Sarabun New" w:hAnsi="TH Sarabun New" w:cs="TH Sarabun New"/>
                <w:sz w:val="32"/>
                <w:szCs w:val="32"/>
                <w:cs/>
              </w:rPr>
            </w:rPrChange>
          </w:rPr>
          <w:delText xml:space="preserve">การพัฒนาศักยภาพนักศึกษาและการเสริมสร้างทักษะการเรียนรู้ในศตวรรษที่ 21  </w:delText>
        </w:r>
      </w:del>
    </w:p>
    <w:p w:rsidRPr="00357A8D" w:rsidR="002629C7" w:rsidDel="00365BAB" w:rsidP="00E65391" w:rsidRDefault="002629C7" w14:paraId="5BF7DFF3" w14:textId="6369E45B">
      <w:pPr>
        <w:tabs>
          <w:tab w:val="left" w:pos="567"/>
          <w:tab w:val="left" w:pos="709"/>
        </w:tabs>
        <w:jc w:val="thaiDistribute"/>
        <w:rPr>
          <w:del w:author="Jenjira O-cha" w:date="2023-02-10T11:17:00Z" w:id="2403"/>
          <w:rFonts w:ascii="TH Sarabun New" w:hAnsi="TH Sarabun New" w:cs="TH Sarabun New"/>
          <w:sz w:val="32"/>
          <w:szCs w:val="32"/>
        </w:rPr>
      </w:pPr>
      <w:del w:author="Jenjira O-cha" w:date="2023-02-10T11:17:00Z" w:id="2404">
        <w:r w:rsidRPr="00357A8D" w:rsidDel="00365BAB">
          <w:rPr>
            <w:rFonts w:ascii="TH Sarabun New" w:hAnsi="TH Sarabun New" w:cs="TH Sarabun New"/>
            <w:sz w:val="32"/>
            <w:szCs w:val="32"/>
            <w:cs/>
          </w:rPr>
          <w:delText xml:space="preserve">      อาจารย์ประจำหลักสูตรร่วมกับฝ่ายกิจการนักศึกษา วางแผนในการพัฒนาศักยภาพ และเสริมสร้างทักษะแก่นักศึกษา โดยจัดสรรงบประมาณและทรัพยากร จากงบประมาณคณะฯ และกองทุนค่าธรรมเนียมการศึกษาเพื่อการพัฒนา </w:delText>
        </w:r>
      </w:del>
    </w:p>
    <w:p w:rsidRPr="00357A8D" w:rsidR="002629C7" w:rsidDel="00365BAB" w:rsidP="00E65391" w:rsidRDefault="002629C7" w14:paraId="4F57488A" w14:textId="39AE593A">
      <w:pPr>
        <w:tabs>
          <w:tab w:val="left" w:pos="734"/>
        </w:tabs>
        <w:autoSpaceDE w:val="0"/>
        <w:autoSpaceDN w:val="0"/>
        <w:adjustRightInd w:val="0"/>
        <w:ind w:left="417" w:hanging="133"/>
        <w:jc w:val="thaiDistribute"/>
        <w:rPr>
          <w:del w:author="Jenjira O-cha" w:date="2023-02-10T11:17:00Z" w:id="2405"/>
          <w:rFonts w:ascii="TH Sarabun New" w:hAnsi="TH Sarabun New" w:cs="TH Sarabun New"/>
          <w:sz w:val="32"/>
          <w:szCs w:val="32"/>
        </w:rPr>
      </w:pPr>
      <w:del w:author="Jenjira O-cha" w:date="2023-02-10T11:17:00Z" w:id="2406">
        <w:r w:rsidRPr="00357A8D" w:rsidDel="00365BAB">
          <w:rPr>
            <w:rFonts w:ascii="TH Sarabun New" w:hAnsi="TH Sarabun New" w:cs="TH Sarabun New"/>
            <w:sz w:val="32"/>
            <w:szCs w:val="32"/>
            <w:cs/>
          </w:rPr>
          <w:delText xml:space="preserve">  กำหนดแผนปฏิทินในดำเนินกิจกรรมการ เพื่อให้การจัดโครงการกิจกรรมให้มีความหลายหลาย</w:delText>
        </w:r>
      </w:del>
    </w:p>
    <w:p w:rsidRPr="00357A8D" w:rsidR="002629C7" w:rsidDel="00365BAB" w:rsidP="00E65391" w:rsidRDefault="002629C7" w14:paraId="6286B91C" w14:textId="0D0C3FD6">
      <w:pPr>
        <w:tabs>
          <w:tab w:val="left" w:pos="734"/>
        </w:tabs>
        <w:autoSpaceDE w:val="0"/>
        <w:autoSpaceDN w:val="0"/>
        <w:adjustRightInd w:val="0"/>
        <w:ind w:left="709" w:hanging="283"/>
        <w:jc w:val="thaiDistribute"/>
        <w:rPr>
          <w:del w:author="Jenjira O-cha" w:date="2023-02-10T11:17:00Z" w:id="2407"/>
          <w:rFonts w:ascii="TH Sarabun New" w:hAnsi="TH Sarabun New" w:cs="TH Sarabun New"/>
          <w:sz w:val="32"/>
          <w:szCs w:val="32"/>
        </w:rPr>
      </w:pPr>
      <w:del w:author="Jenjira O-cha" w:date="2023-02-10T11:17:00Z" w:id="2408">
        <w:r w:rsidRPr="00357A8D" w:rsidDel="00365BAB">
          <w:rPr>
            <w:rFonts w:ascii="TH Sarabun New" w:hAnsi="TH Sarabun New" w:cs="TH Sarabun New"/>
            <w:sz w:val="32"/>
            <w:szCs w:val="32"/>
            <w:cs/>
          </w:rPr>
          <w:delText xml:space="preserve">1. กิจกรรมส่งเสริมการเป็นจิตอาสา </w:delText>
        </w:r>
      </w:del>
    </w:p>
    <w:p w:rsidRPr="00357A8D" w:rsidR="002629C7" w:rsidDel="00365BAB" w:rsidP="00E65391" w:rsidRDefault="002629C7" w14:paraId="65786559" w14:textId="6C242214">
      <w:pPr>
        <w:tabs>
          <w:tab w:val="left" w:pos="734"/>
        </w:tabs>
        <w:autoSpaceDE w:val="0"/>
        <w:autoSpaceDN w:val="0"/>
        <w:adjustRightInd w:val="0"/>
        <w:ind w:hanging="283"/>
        <w:jc w:val="thaiDistribute"/>
        <w:rPr>
          <w:del w:author="Jenjira O-cha" w:date="2023-02-10T11:17:00Z" w:id="2409"/>
          <w:rFonts w:ascii="TH Sarabun New" w:hAnsi="TH Sarabun New" w:cs="TH Sarabun New"/>
          <w:sz w:val="32"/>
          <w:szCs w:val="32"/>
        </w:rPr>
      </w:pPr>
      <w:del w:author="Jenjira O-cha" w:date="2023-02-10T11:17:00Z" w:id="2410">
        <w:r w:rsidRPr="00357A8D" w:rsidDel="00365BAB">
          <w:rPr>
            <w:rFonts w:ascii="TH Sarabun New" w:hAnsi="TH Sarabun New" w:cs="TH Sarabun New"/>
            <w:sz w:val="32"/>
            <w:szCs w:val="32"/>
            <w:cs/>
          </w:rPr>
          <w:delText xml:space="preserve">          2. กิจกรรมอิสระให้นักศึกษาเป็นผู้ดำเนินโครงการ </w:delText>
        </w:r>
      </w:del>
    </w:p>
    <w:p w:rsidRPr="00357A8D" w:rsidR="002629C7" w:rsidDel="00365BAB" w:rsidP="00E65391" w:rsidRDefault="002629C7" w14:paraId="56D5030A" w14:textId="4204F091">
      <w:pPr>
        <w:tabs>
          <w:tab w:val="left" w:pos="734"/>
        </w:tabs>
        <w:autoSpaceDE w:val="0"/>
        <w:autoSpaceDN w:val="0"/>
        <w:adjustRightInd w:val="0"/>
        <w:ind w:hanging="283"/>
        <w:jc w:val="thaiDistribute"/>
        <w:rPr>
          <w:del w:author="Jenjira O-cha" w:date="2023-02-10T11:17:00Z" w:id="2411"/>
          <w:rFonts w:ascii="TH Sarabun New" w:hAnsi="TH Sarabun New" w:cs="TH Sarabun New"/>
          <w:sz w:val="32"/>
          <w:szCs w:val="32"/>
        </w:rPr>
      </w:pPr>
      <w:del w:author="Jenjira O-cha" w:date="2023-02-10T11:17:00Z" w:id="2412">
        <w:r w:rsidRPr="00357A8D" w:rsidDel="00365BAB">
          <w:rPr>
            <w:rFonts w:ascii="TH Sarabun New" w:hAnsi="TH Sarabun New" w:cs="TH Sarabun New"/>
            <w:sz w:val="32"/>
            <w:szCs w:val="32"/>
            <w:cs/>
          </w:rPr>
          <w:delText xml:space="preserve">          3. กิจกรรที่เพิ่มความรู้ ทักษะทางปัญญา การวิเคราะห์เชิงตัวเลข การสื่อสาร และการใช้เทคโนโลยี</w:delText>
        </w:r>
      </w:del>
    </w:p>
    <w:p w:rsidRPr="00357A8D" w:rsidR="002629C7" w:rsidDel="00365BAB" w:rsidP="00E65391" w:rsidRDefault="002629C7" w14:paraId="44E26C33" w14:textId="23A4AE88">
      <w:pPr>
        <w:tabs>
          <w:tab w:val="left" w:pos="734"/>
        </w:tabs>
        <w:autoSpaceDE w:val="0"/>
        <w:autoSpaceDN w:val="0"/>
        <w:adjustRightInd w:val="0"/>
        <w:jc w:val="thaiDistribute"/>
        <w:rPr>
          <w:del w:author="Jenjira O-cha" w:date="2023-02-10T11:17:00Z" w:id="2413"/>
          <w:rFonts w:ascii="TH Sarabun New" w:hAnsi="TH Sarabun New" w:cs="TH Sarabun New"/>
          <w:sz w:val="32"/>
          <w:szCs w:val="32"/>
          <w:cs/>
        </w:rPr>
      </w:pPr>
      <w:del w:author="Jenjira O-cha" w:date="2023-02-10T11:17:00Z" w:id="2414">
        <w:r w:rsidRPr="00357A8D" w:rsidDel="00365BAB">
          <w:rPr>
            <w:rFonts w:ascii="TH Sarabun New" w:hAnsi="TH Sarabun New" w:cs="TH Sarabun New"/>
            <w:sz w:val="32"/>
            <w:szCs w:val="32"/>
            <w:cs/>
          </w:rPr>
          <w:delText xml:space="preserve">      4. กิจกรรมสันทนาการ</w:delText>
        </w:r>
      </w:del>
    </w:p>
    <w:p w:rsidRPr="00357A8D" w:rsidR="002629C7" w:rsidDel="00365BAB" w:rsidP="00E65391" w:rsidRDefault="002629C7" w14:paraId="3D5DCB00" w14:textId="462F00C2">
      <w:pPr>
        <w:tabs>
          <w:tab w:val="left" w:pos="734"/>
        </w:tabs>
        <w:autoSpaceDE w:val="0"/>
        <w:autoSpaceDN w:val="0"/>
        <w:adjustRightInd w:val="0"/>
        <w:ind w:left="-108"/>
        <w:jc w:val="thaiDistribute"/>
        <w:rPr>
          <w:del w:author="Jenjira O-cha" w:date="2023-02-10T11:17:00Z" w:id="2415"/>
          <w:rFonts w:ascii="TH Sarabun New" w:hAnsi="TH Sarabun New" w:cs="TH Sarabun New"/>
          <w:sz w:val="32"/>
          <w:szCs w:val="32"/>
        </w:rPr>
      </w:pPr>
      <w:del w:author="Jenjira O-cha" w:date="2023-02-10T11:17:00Z" w:id="2416">
        <w:r w:rsidRPr="00357A8D" w:rsidDel="00365BAB">
          <w:rPr>
            <w:rFonts w:ascii="TH Sarabun New" w:hAnsi="TH Sarabun New" w:cs="TH Sarabun New"/>
            <w:sz w:val="32"/>
            <w:szCs w:val="32"/>
            <w:cs/>
          </w:rPr>
          <w:delText xml:space="preserve">       5. สนับสนุนงบประมาณเรื่องวัสดุ อุปกรณ์</w:delText>
        </w:r>
      </w:del>
    </w:p>
    <w:p w:rsidRPr="00357A8D" w:rsidR="002629C7" w:rsidDel="00365BAB" w:rsidP="00E65391" w:rsidRDefault="002629C7" w14:paraId="52419D1C" w14:textId="01DADEBD">
      <w:pPr>
        <w:tabs>
          <w:tab w:val="left" w:pos="426"/>
          <w:tab w:val="left" w:pos="734"/>
        </w:tabs>
        <w:autoSpaceDE w:val="0"/>
        <w:autoSpaceDN w:val="0"/>
        <w:adjustRightInd w:val="0"/>
        <w:ind w:left="-108"/>
        <w:jc w:val="thaiDistribute"/>
        <w:rPr>
          <w:del w:author="Jenjira O-cha" w:date="2023-02-10T11:17:00Z" w:id="2417"/>
          <w:rFonts w:ascii="TH Sarabun New" w:hAnsi="TH Sarabun New" w:cs="TH Sarabun New"/>
          <w:sz w:val="32"/>
          <w:szCs w:val="32"/>
        </w:rPr>
      </w:pPr>
      <w:del w:author="Jenjira O-cha" w:date="2023-02-10T11:17:00Z" w:id="2418">
        <w:r w:rsidRPr="00357A8D" w:rsidDel="00365BAB">
          <w:rPr>
            <w:rFonts w:ascii="TH Sarabun New" w:hAnsi="TH Sarabun New" w:cs="TH Sarabun New"/>
            <w:sz w:val="32"/>
            <w:szCs w:val="32"/>
            <w:cs/>
          </w:rPr>
          <w:delText xml:space="preserve">       6.ประเมินความพึงพอใจในการจัดกิจกรรม และประเมินผลความสำเร็จตามแผนจัดกิจกรรม </w:delText>
        </w:r>
      </w:del>
    </w:p>
    <w:p w:rsidRPr="00357A8D" w:rsidR="002629C7" w:rsidDel="00365BAB" w:rsidP="00E65391" w:rsidRDefault="002629C7" w14:paraId="3A351A68" w14:textId="5FF957E2">
      <w:pPr>
        <w:tabs>
          <w:tab w:val="left" w:pos="567"/>
          <w:tab w:val="left" w:pos="709"/>
        </w:tabs>
        <w:ind w:firstLine="357"/>
        <w:jc w:val="thaiDistribute"/>
        <w:rPr>
          <w:del w:author="Jenjira O-cha" w:date="2023-02-10T11:17:00Z" w:id="2419"/>
          <w:rFonts w:ascii="TH Sarabun New" w:hAnsi="TH Sarabun New" w:cs="TH Sarabun New"/>
          <w:sz w:val="32"/>
          <w:szCs w:val="32"/>
        </w:rPr>
      </w:pPr>
      <w:del w:author="Jenjira O-cha" w:date="2023-02-10T11:17:00Z" w:id="2420">
        <w:r w:rsidRPr="00357A8D" w:rsidDel="00365BAB">
          <w:rPr>
            <w:rFonts w:ascii="TH Sarabun New" w:hAnsi="TH Sarabun New" w:cs="TH Sarabun New"/>
            <w:sz w:val="32"/>
            <w:szCs w:val="32"/>
            <w:cs/>
          </w:rPr>
          <w:delText xml:space="preserve">     อาจารย์ประจำหลักสูตรร่วมกับฝ่ายกิจการนักศึกษา ได้ดำเนินการจัดกิจกรรมตามแผนที่กำหนด เพื่อเป็นการส่งเสริมการจัดกิจกรรมของนักศึกษา นอกเหนือจากการพัฒนานักศึกษาผ่านการจัดกิจกรรมการเรียนการสอนตามรายวิชาในหลักสูตร ทั้งนี้กิจกรรมพัฒนานักศึกษาจะมีทั้งที่จัดโดยฝ่ายการนักศึกษาและจัดโดยคณะอนุกรรมการนักศึกษาคณะเศรษฐศาสตร์ (กนศ.ศ) เพื่อพัฒนาให้นักศึกษามีมาตรฐานการเรียนรู้ตามกรอบมาตรฐานคุณวุฒิแห่งชาติ 5 ประการ ได้แก่ คุณธรรม จริยธรรม ความรู้ ทักษะทางปัญญา ทักษะความสัมพันธ์ระหว่างบุคคลและความรับผิดชอบ และทักษะการวิเคราะห์เชิงตัวเลข การสื่อสารและการใช้เทคโนโลยีสารสนเทศ  ทั้งนี้ในแต่ละกิจกรรม  จะเชิญวิทยากรจากภายนอกซึ่งมีความรู้   ความสามารถเป็นอย่างดีมาเพิ่มพูนทักษะต่าง ๆ ให้แก่นักศึกษา  และเพื่อให้การจัดกิจกรรมการพัฒนานักศึกษาเสริมสร้างความยึดมั่นผูกพันในการเป็นพลเมืองที่ดี โดยได้มีการลงนามกับเครืองข่ายจิตอาสา เพื่อประกาศเจตนารมณ์การทำภารกิจด้านจิตอาสาของคณะ</w:delText>
        </w:r>
      </w:del>
    </w:p>
    <w:p w:rsidRPr="00357A8D" w:rsidR="002629C7" w:rsidDel="00365BAB" w:rsidP="00E65391" w:rsidRDefault="002629C7" w14:paraId="2242DC74" w14:textId="370F40CF">
      <w:pPr>
        <w:tabs>
          <w:tab w:val="left" w:pos="426"/>
          <w:tab w:val="left" w:pos="709"/>
        </w:tabs>
        <w:jc w:val="thaiDistribute"/>
        <w:rPr>
          <w:del w:author="Jenjira O-cha" w:date="2023-02-10T11:17:00Z" w:id="2421"/>
          <w:rFonts w:ascii="TH Sarabun New" w:hAnsi="TH Sarabun New" w:cs="TH Sarabun New"/>
          <w:sz w:val="32"/>
          <w:szCs w:val="32"/>
        </w:rPr>
      </w:pPr>
      <w:del w:author="Jenjira O-cha" w:date="2023-02-10T11:17:00Z" w:id="2422">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นอกจากกิจกรรมที่กล่าวมาแล้ว อาจารย์ประจำหลักสูตร ได้สนับสนุนกิจกรรมที่ผ่านการเรียนการสอนเพื่อพัฒนาสาระความรู้ ทักษะ และการเตรียมความพร้อมในการไปแลกเปลี่ยนต่างประเทศ</w:delText>
        </w:r>
      </w:del>
    </w:p>
    <w:p w:rsidRPr="00357A8D" w:rsidR="002629C7" w:rsidDel="00365BAB" w:rsidRDefault="002629C7" w14:paraId="7A100B5B" w14:textId="3AE42DB6">
      <w:pPr>
        <w:numPr>
          <w:ilvl w:val="0"/>
          <w:numId w:val="1"/>
        </w:numPr>
        <w:tabs>
          <w:tab w:val="left" w:pos="709"/>
          <w:tab w:val="left" w:pos="851"/>
        </w:tabs>
        <w:ind w:left="0" w:firstLine="426"/>
        <w:jc w:val="thaiDistribute"/>
        <w:rPr>
          <w:del w:author="Jenjira O-cha" w:date="2023-02-10T11:17:00Z" w:id="2423"/>
          <w:rFonts w:ascii="TH Sarabun New" w:hAnsi="TH Sarabun New" w:cs="TH Sarabun New"/>
          <w:sz w:val="32"/>
          <w:szCs w:val="32"/>
        </w:rPr>
        <w:pPrChange w:author="PC" w:date="2023-03-31T11:42:00Z" w:id="2424">
          <w:pPr>
            <w:numPr>
              <w:numId w:val="1"/>
            </w:numPr>
            <w:tabs>
              <w:tab w:val="left" w:pos="709"/>
              <w:tab w:val="left" w:pos="851"/>
            </w:tabs>
            <w:ind w:left="1211" w:firstLine="426"/>
            <w:jc w:val="thaiDistribute"/>
          </w:pPr>
        </w:pPrChange>
      </w:pPr>
      <w:del w:author="Jenjira O-cha" w:date="2023-02-10T11:17:00Z" w:id="2425">
        <w:r w:rsidRPr="00357A8D" w:rsidDel="00365BAB">
          <w:rPr>
            <w:rFonts w:ascii="TH Sarabun New" w:hAnsi="TH Sarabun New" w:cs="TH Sarabun New"/>
            <w:sz w:val="32"/>
            <w:szCs w:val="32"/>
            <w:cs/>
          </w:rPr>
          <w:delText xml:space="preserve">สนับสนุกการจัดติวในรายวิชาบังคับในหลักสูตรเพื่อให้นักศึกษามีความรู้พื้นฐานที่ดี ในการจะไปศึกษาในรายวิชาต่อไป  </w:delText>
        </w:r>
      </w:del>
    </w:p>
    <w:p w:rsidRPr="00357A8D" w:rsidR="002629C7" w:rsidDel="00365BAB" w:rsidRDefault="002629C7" w14:paraId="54908B42" w14:textId="4A4B93AE">
      <w:pPr>
        <w:numPr>
          <w:ilvl w:val="0"/>
          <w:numId w:val="1"/>
        </w:numPr>
        <w:tabs>
          <w:tab w:val="left" w:pos="567"/>
          <w:tab w:val="left" w:pos="709"/>
          <w:tab w:val="left" w:pos="851"/>
        </w:tabs>
        <w:ind w:left="0" w:firstLine="426"/>
        <w:jc w:val="thaiDistribute"/>
        <w:rPr>
          <w:del w:author="Jenjira O-cha" w:date="2023-02-10T11:17:00Z" w:id="2426"/>
          <w:rFonts w:ascii="TH Sarabun New" w:hAnsi="TH Sarabun New" w:cs="TH Sarabun New"/>
          <w:sz w:val="32"/>
          <w:szCs w:val="32"/>
        </w:rPr>
        <w:pPrChange w:author="PC" w:date="2023-03-31T11:42:00Z" w:id="2427">
          <w:pPr>
            <w:numPr>
              <w:numId w:val="1"/>
            </w:numPr>
            <w:tabs>
              <w:tab w:val="left" w:pos="567"/>
              <w:tab w:val="left" w:pos="709"/>
              <w:tab w:val="left" w:pos="851"/>
            </w:tabs>
            <w:ind w:left="1211" w:firstLine="426"/>
            <w:jc w:val="thaiDistribute"/>
          </w:pPr>
        </w:pPrChange>
      </w:pPr>
      <w:del w:author="Jenjira O-cha" w:date="2023-02-10T11:17:00Z" w:id="2428">
        <w:r w:rsidRPr="00357A8D" w:rsidDel="00365BAB">
          <w:rPr>
            <w:rFonts w:ascii="TH Sarabun New" w:hAnsi="TH Sarabun New" w:cs="TH Sarabun New"/>
            <w:sz w:val="32"/>
            <w:szCs w:val="32"/>
            <w:cs/>
          </w:rPr>
          <w:delText>สนับสนุนกิจกรรมโครงการเสนอบทความสัมมนา  เพื่อให้นักศึกษานำเสนอผลงานและรับฟังคำวิจารณ์จากวิทยากรภายนอก  และสามารนำความรู้ความสามารถและประสบการณ์ที่ได้รับไปพัฒนาต่อยอดการศึกษา และอาชีพ</w:delText>
        </w:r>
      </w:del>
    </w:p>
    <w:p w:rsidRPr="00357A8D" w:rsidR="002629C7" w:rsidDel="00365BAB" w:rsidP="00E65391" w:rsidRDefault="002629C7" w14:paraId="483B3DB7" w14:textId="7014424D">
      <w:pPr>
        <w:tabs>
          <w:tab w:val="left" w:pos="426"/>
          <w:tab w:val="left" w:pos="734"/>
        </w:tabs>
        <w:autoSpaceDE w:val="0"/>
        <w:autoSpaceDN w:val="0"/>
        <w:adjustRightInd w:val="0"/>
        <w:jc w:val="thaiDistribute"/>
        <w:rPr>
          <w:del w:author="Jenjira O-cha" w:date="2023-02-10T11:17:00Z" w:id="2429"/>
          <w:rFonts w:ascii="TH Sarabun New" w:hAnsi="TH Sarabun New" w:cs="TH Sarabun New"/>
          <w:sz w:val="32"/>
          <w:szCs w:val="32"/>
        </w:rPr>
      </w:pPr>
      <w:del w:author="Jenjira O-cha" w:date="2023-02-10T11:17:00Z" w:id="2430">
        <w:r w:rsidRPr="00357A8D" w:rsidDel="00365BAB">
          <w:rPr>
            <w:rFonts w:ascii="TH Sarabun New" w:hAnsi="TH Sarabun New" w:cs="TH Sarabun New"/>
            <w:sz w:val="32"/>
            <w:szCs w:val="32"/>
            <w:cs/>
          </w:rPr>
          <w:delText xml:space="preserve">      3. สนับสนุนและแนะแนวการเตรียมความพร้อมไปโครงการแลกเปลี่ยนต่างประเทศ นอกจากผ่านมหาวิทยาลัยแล้ว นักศึกษาสามารถเข้าร่วมการสมัครผ่าน ฝ่ายวิเทศสัมพันธ์ของคณะเศรษฐศาสตร์  อีกช่องทางหนึ่ง เพื่อให้นักศึกษาได้มีโอกาสในการไปแลกเปลี่ยนมากขึ้น</w:delText>
        </w:r>
      </w:del>
    </w:p>
    <w:p w:rsidRPr="00357A8D" w:rsidR="002629C7" w:rsidDel="00727E3B" w:rsidP="00E65391" w:rsidRDefault="002629C7" w14:paraId="23BB6E0C" w14:textId="7F3C771A">
      <w:pPr>
        <w:tabs>
          <w:tab w:val="left" w:pos="426"/>
          <w:tab w:val="left" w:pos="734"/>
        </w:tabs>
        <w:autoSpaceDE w:val="0"/>
        <w:autoSpaceDN w:val="0"/>
        <w:adjustRightInd w:val="0"/>
        <w:jc w:val="thaiDistribute"/>
        <w:rPr>
          <w:del w:author="Jenjira O-cha" w:date="2023-02-08T15:53:00Z" w:id="2431"/>
          <w:rFonts w:ascii="TH Sarabun New" w:hAnsi="TH Sarabun New" w:cs="TH Sarabun New"/>
          <w:sz w:val="20"/>
          <w:szCs w:val="20"/>
          <w:u w:val="single"/>
          <w:cs/>
          <w:rPrChange w:author="PC" w:date="2023-03-31T11:41:00Z" w:id="2432">
            <w:rPr>
              <w:del w:author="Jenjira O-cha" w:date="2023-02-08T15:53:00Z" w:id="2433"/>
              <w:rFonts w:ascii="TH Sarabun New" w:hAnsi="TH Sarabun New" w:cs="TH Sarabun New"/>
              <w:sz w:val="20"/>
              <w:szCs w:val="20"/>
              <w:highlight w:val="yellow"/>
              <w:cs/>
            </w:rPr>
          </w:rPrChange>
        </w:rPr>
      </w:pPr>
    </w:p>
    <w:p w:rsidRPr="00357A8D" w:rsidR="002629C7" w:rsidDel="00365BAB" w:rsidRDefault="002629C7" w14:paraId="687990A8" w14:textId="49B128F4">
      <w:pPr>
        <w:tabs>
          <w:tab w:val="left" w:pos="1134"/>
        </w:tabs>
        <w:rPr>
          <w:del w:author="Jenjira O-cha" w:date="2023-02-10T11:17:00Z" w:id="2434"/>
          <w:rFonts w:ascii="TH Sarabun New" w:hAnsi="TH Sarabun New" w:cs="TH Sarabun New"/>
          <w:sz w:val="32"/>
          <w:szCs w:val="32"/>
          <w:u w:val="single"/>
          <w:rPrChange w:author="PC" w:date="2023-03-31T11:41:00Z" w:id="2435">
            <w:rPr>
              <w:del w:author="Jenjira O-cha" w:date="2023-02-10T11:17:00Z" w:id="2436"/>
              <w:rFonts w:ascii="TH Sarabun New" w:hAnsi="TH Sarabun New" w:cs="TH Sarabun New"/>
              <w:sz w:val="32"/>
              <w:szCs w:val="32"/>
            </w:rPr>
          </w:rPrChange>
        </w:rPr>
      </w:pPr>
      <w:del w:author="Jenjira O-cha" w:date="2023-02-10T11:17:00Z" w:id="2437">
        <w:r w:rsidRPr="00357A8D" w:rsidDel="00365BAB">
          <w:rPr>
            <w:rFonts w:ascii="TH Sarabun New" w:hAnsi="TH Sarabun New" w:cs="TH Sarabun New"/>
            <w:sz w:val="32"/>
            <w:szCs w:val="32"/>
            <w:u w:val="single"/>
            <w:cs/>
            <w:rPrChange w:author="PC" w:date="2023-03-31T11:41:00Z" w:id="2438">
              <w:rPr>
                <w:rFonts w:ascii="TH Sarabun New" w:hAnsi="TH Sarabun New" w:cs="TH Sarabun New"/>
                <w:sz w:val="32"/>
                <w:szCs w:val="32"/>
                <w:cs/>
              </w:rPr>
            </w:rPrChange>
          </w:rPr>
          <w:delText>ทุนสนับสนุนทางการศึกษา</w:delText>
        </w:r>
      </w:del>
    </w:p>
    <w:p w:rsidRPr="00357A8D" w:rsidR="002629C7" w:rsidDel="00365BAB" w:rsidP="00E65391" w:rsidRDefault="002629C7" w14:paraId="1AAF761E" w14:textId="183761DE">
      <w:pPr>
        <w:tabs>
          <w:tab w:val="left" w:pos="567"/>
        </w:tabs>
        <w:jc w:val="thaiDistribute"/>
        <w:rPr>
          <w:del w:author="Jenjira O-cha" w:date="2023-02-10T11:17:00Z" w:id="2439"/>
          <w:rFonts w:ascii="TH Sarabun New" w:hAnsi="TH Sarabun New" w:cs="TH Sarabun New"/>
          <w:sz w:val="32"/>
          <w:szCs w:val="32"/>
        </w:rPr>
      </w:pPr>
      <w:del w:author="Jenjira O-cha" w:date="2023-02-10T11:17:00Z" w:id="2440">
        <w:r w:rsidRPr="00357A8D" w:rsidDel="00365BAB">
          <w:rPr>
            <w:rFonts w:ascii="TH Sarabun New" w:hAnsi="TH Sarabun New" w:cs="TH Sarabun New"/>
            <w:sz w:val="32"/>
            <w:szCs w:val="32"/>
            <w:cs/>
          </w:rPr>
          <w:delText xml:space="preserve">      อาจารย์ประจำหลักสูตรร่วมกับฝ่ายกิจการนักศึกษา ได้จัดสรรงบประมาณทุนสนับสนุนให้ความช่วยเหลือนักศึกษาที่ขาดแคลนทุนทรัพย์  เพื่อช่วยให้นักศึกษามีโอกาสได้ศึกษามากขึ้น  นอกจากนั้นก็ได้สนับสนุนให้เงินรางวัลนักศึกษาเรียนดีชั้นปีที่ 2-4  โดยทุนการศึกษามีทั้งที่มาจากเงินรายได้คณะเศรษฐศาสตร์ และจากแหล่งทุนภายนอก สำหรับการยื่นของทุนทุกประเภทจะผ่านอาจารย์ที่ปรึกษาให้ความคิดเห็นของนักศึกษาในที่ปรึกษาเพื่อให้ข้อมูลเบื้องต้นในด้านการเรียน ด้านความประพฤติ เป็นการสนับสนุนของทุน </w:delText>
        </w:r>
      </w:del>
    </w:p>
    <w:p w:rsidRPr="00357A8D" w:rsidR="002629C7" w:rsidDel="00365BAB" w:rsidP="00E65391" w:rsidRDefault="002629C7" w14:paraId="585324C1" w14:textId="26052648">
      <w:pPr>
        <w:tabs>
          <w:tab w:val="left" w:pos="709"/>
        </w:tabs>
        <w:jc w:val="thaiDistribute"/>
        <w:rPr>
          <w:del w:author="Jenjira O-cha" w:date="2023-02-10T11:17:00Z" w:id="2441"/>
          <w:rFonts w:ascii="TH Sarabun New" w:hAnsi="TH Sarabun New" w:cs="TH Sarabun New"/>
          <w:spacing w:val="-6"/>
          <w:sz w:val="32"/>
          <w:szCs w:val="32"/>
          <w:lang w:eastAsia="ko-KR"/>
        </w:rPr>
      </w:pPr>
      <w:del w:author="Jenjira O-cha" w:date="2023-02-10T11:17:00Z" w:id="2442">
        <w:r w:rsidRPr="00357A8D" w:rsidDel="00365BAB">
          <w:rPr>
            <w:rFonts w:ascii="TH Sarabun New" w:hAnsi="TH Sarabun New" w:cs="TH Sarabun New"/>
            <w:spacing w:val="-6"/>
            <w:sz w:val="32"/>
            <w:szCs w:val="32"/>
            <w:cs/>
            <w:lang w:eastAsia="ko-KR"/>
          </w:rPr>
          <w:tab/>
        </w:r>
        <w:r w:rsidRPr="00357A8D" w:rsidDel="00365BAB">
          <w:rPr>
            <w:rFonts w:ascii="TH Sarabun New" w:hAnsi="TH Sarabun New" w:cs="TH Sarabun New"/>
            <w:spacing w:val="-6"/>
            <w:sz w:val="32"/>
            <w:szCs w:val="32"/>
            <w:lang w:eastAsia="ko-KR"/>
          </w:rPr>
          <w:delText>3</w:delText>
        </w:r>
        <w:r w:rsidRPr="00357A8D" w:rsidDel="00365BAB">
          <w:rPr>
            <w:rFonts w:ascii="TH Sarabun New" w:hAnsi="TH Sarabun New" w:cs="TH Sarabun New"/>
            <w:spacing w:val="-6"/>
            <w:sz w:val="32"/>
            <w:szCs w:val="32"/>
            <w:cs/>
            <w:lang w:eastAsia="ko-KR"/>
          </w:rPr>
          <w:delText>.</w:delText>
        </w:r>
        <w:r w:rsidRPr="00357A8D" w:rsidDel="00365BAB">
          <w:rPr>
            <w:rFonts w:ascii="TH Sarabun New" w:hAnsi="TH Sarabun New" w:cs="TH Sarabun New"/>
            <w:spacing w:val="-6"/>
            <w:sz w:val="32"/>
            <w:szCs w:val="32"/>
            <w:lang w:eastAsia="ko-KR"/>
          </w:rPr>
          <w:delText xml:space="preserve">4  </w:delText>
        </w:r>
        <w:r w:rsidRPr="00357A8D" w:rsidDel="00365BAB">
          <w:rPr>
            <w:rFonts w:ascii="TH Sarabun New" w:hAnsi="TH Sarabun New" w:cs="TH Sarabun New"/>
            <w:spacing w:val="-6"/>
            <w:sz w:val="32"/>
            <w:szCs w:val="32"/>
            <w:cs/>
            <w:lang w:eastAsia="ko-KR"/>
          </w:rPr>
          <w:delText xml:space="preserve">การคงอยู่ การสำเร็จการศึกษา </w:delText>
        </w:r>
      </w:del>
    </w:p>
    <w:p w:rsidRPr="00357A8D" w:rsidR="002629C7" w:rsidDel="00365BAB" w:rsidP="00E65391" w:rsidRDefault="002629C7" w14:paraId="08B5E160" w14:textId="7EB01200">
      <w:pPr>
        <w:tabs>
          <w:tab w:val="left" w:pos="709"/>
        </w:tabs>
        <w:jc w:val="thaiDistribute"/>
        <w:rPr>
          <w:del w:author="Jenjira O-cha" w:date="2023-02-10T11:17:00Z" w:id="2443"/>
          <w:rFonts w:ascii="TH Sarabun New" w:hAnsi="TH Sarabun New" w:cs="TH Sarabun New"/>
          <w:spacing w:val="-6"/>
          <w:sz w:val="32"/>
          <w:szCs w:val="32"/>
          <w:lang w:eastAsia="ko-KR"/>
        </w:rPr>
      </w:pPr>
      <w:del w:author="Jenjira O-cha" w:date="2023-02-10T11:17:00Z" w:id="2444">
        <w:r w:rsidRPr="00357A8D" w:rsidDel="00365BAB">
          <w:rPr>
            <w:rFonts w:ascii="TH Sarabun New" w:hAnsi="TH Sarabun New" w:cs="TH Sarabun New"/>
            <w:spacing w:val="-6"/>
            <w:sz w:val="32"/>
            <w:szCs w:val="32"/>
            <w:cs/>
            <w:lang w:eastAsia="ko-KR"/>
          </w:rPr>
          <w:delText xml:space="preserve">                  อาจารย์ประจำหลักสูตร มีระบบการติดตามดูแลสถานภาพนักศึกษาทุกภาคการศึกษา และ</w:delText>
        </w:r>
        <w:r w:rsidRPr="00357A8D" w:rsidDel="00365BAB" w:rsidR="00C2554A">
          <w:rPr>
            <w:rFonts w:ascii="TH Sarabun New" w:hAnsi="TH Sarabun New" w:cs="TH Sarabun New"/>
            <w:spacing w:val="-6"/>
            <w:sz w:val="32"/>
            <w:szCs w:val="32"/>
            <w:cs/>
            <w:lang w:eastAsia="ko-KR"/>
          </w:rPr>
          <w:delText>ให้คำ</w:delText>
        </w:r>
        <w:r w:rsidRPr="00357A8D" w:rsidDel="00365BAB">
          <w:rPr>
            <w:rFonts w:ascii="TH Sarabun New" w:hAnsi="TH Sarabun New" w:cs="TH Sarabun New"/>
            <w:spacing w:val="-6"/>
            <w:sz w:val="32"/>
            <w:szCs w:val="32"/>
            <w:cs/>
            <w:lang w:eastAsia="ko-KR"/>
          </w:rPr>
          <w:delText xml:space="preserve">แนะนำในการศึกษาวิชาด้านต่าง ๆ  เพื่อให้นักศึกษาจะได้วางแผนการเรียนตามโครงสร้างหลักสูตรตลอดจนสำเร็จการศึกษาได้ตามแผน </w:delText>
        </w:r>
      </w:del>
    </w:p>
    <w:p w:rsidRPr="00357A8D" w:rsidR="002629C7" w:rsidDel="00365BAB" w:rsidRDefault="002629C7" w14:paraId="4493CA82" w14:textId="7A6C1F74">
      <w:pPr>
        <w:ind w:firstLine="720"/>
        <w:rPr>
          <w:del w:author="Jenjira O-cha" w:date="2023-02-10T11:17:00Z" w:id="2445"/>
          <w:rFonts w:ascii="TH Sarabun New" w:hAnsi="TH Sarabun New" w:cs="TH Sarabun New"/>
          <w:spacing w:val="-6"/>
          <w:sz w:val="32"/>
          <w:szCs w:val="32"/>
          <w:lang w:eastAsia="ko-KR"/>
        </w:rPr>
      </w:pPr>
      <w:del w:author="Jenjira O-cha" w:date="2023-02-10T11:17:00Z" w:id="2446">
        <w:r w:rsidRPr="00357A8D" w:rsidDel="00365BAB">
          <w:rPr>
            <w:rFonts w:ascii="TH Sarabun New" w:hAnsi="TH Sarabun New" w:cs="TH Sarabun New"/>
            <w:spacing w:val="-6"/>
            <w:sz w:val="32"/>
            <w:szCs w:val="32"/>
            <w:lang w:eastAsia="ko-KR"/>
          </w:rPr>
          <w:delText>3</w:delText>
        </w:r>
        <w:r w:rsidRPr="00357A8D" w:rsidDel="00365BAB">
          <w:rPr>
            <w:rFonts w:ascii="TH Sarabun New" w:hAnsi="TH Sarabun New" w:cs="TH Sarabun New"/>
            <w:spacing w:val="-6"/>
            <w:sz w:val="32"/>
            <w:szCs w:val="32"/>
            <w:cs/>
            <w:lang w:eastAsia="ko-KR"/>
          </w:rPr>
          <w:delText>.</w:delText>
        </w:r>
        <w:r w:rsidRPr="00357A8D" w:rsidDel="00365BAB">
          <w:rPr>
            <w:rFonts w:ascii="TH Sarabun New" w:hAnsi="TH Sarabun New" w:cs="TH Sarabun New"/>
            <w:spacing w:val="-6"/>
            <w:sz w:val="32"/>
            <w:szCs w:val="32"/>
            <w:lang w:eastAsia="ko-KR"/>
          </w:rPr>
          <w:delText xml:space="preserve">5 </w:delText>
        </w:r>
        <w:r w:rsidRPr="00357A8D" w:rsidDel="00365BAB" w:rsidR="004339A4">
          <w:rPr>
            <w:rFonts w:ascii="TH Sarabun New" w:hAnsi="TH Sarabun New" w:cs="TH Sarabun New"/>
            <w:spacing w:val="-6"/>
            <w:sz w:val="32"/>
            <w:szCs w:val="32"/>
            <w:cs/>
            <w:lang w:eastAsia="ko-KR"/>
          </w:rPr>
          <w:delText xml:space="preserve"> </w:delText>
        </w:r>
        <w:r w:rsidRPr="00357A8D" w:rsidDel="00365BAB">
          <w:rPr>
            <w:rFonts w:ascii="TH Sarabun New" w:hAnsi="TH Sarabun New" w:cs="TH Sarabun New"/>
            <w:spacing w:val="-6"/>
            <w:sz w:val="32"/>
            <w:szCs w:val="32"/>
            <w:cs/>
            <w:lang w:eastAsia="ko-KR"/>
          </w:rPr>
          <w:delText>ความพึงพอใจและผลการจัดการข้อร้องเรียนของนักศึกษา</w:delText>
        </w:r>
      </w:del>
    </w:p>
    <w:p w:rsidRPr="00357A8D" w:rsidR="002629C7" w:rsidDel="00365BAB" w:rsidRDefault="002629C7" w14:paraId="74CCC4A0" w14:textId="27C4366B">
      <w:pPr>
        <w:ind w:left="720"/>
        <w:rPr>
          <w:del w:author="Jenjira O-cha" w:date="2023-02-10T11:17:00Z" w:id="2447"/>
          <w:rFonts w:ascii="TH Sarabun New" w:hAnsi="TH Sarabun New" w:cs="TH Sarabun New"/>
          <w:b/>
          <w:bCs/>
          <w:sz w:val="32"/>
          <w:szCs w:val="32"/>
        </w:rPr>
      </w:pPr>
      <w:del w:author="Jenjira O-cha" w:date="2023-02-10T11:17:00Z" w:id="2448">
        <w:r w:rsidRPr="00357A8D" w:rsidDel="00365BAB">
          <w:rPr>
            <w:rFonts w:ascii="TH Sarabun New" w:hAnsi="TH Sarabun New" w:cs="TH Sarabun New"/>
            <w:sz w:val="32"/>
            <w:szCs w:val="32"/>
            <w:cs/>
          </w:rPr>
          <w:delText xml:space="preserve">     </w:delText>
        </w:r>
        <w:r w:rsidRPr="00357A8D" w:rsidDel="00365BAB" w:rsidR="004339A4">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cs/>
          </w:rPr>
          <w:delText xml:space="preserve">3.5.1 </w:delText>
        </w:r>
        <w:r w:rsidRPr="00357A8D" w:rsidDel="00365BAB">
          <w:rPr>
            <w:rFonts w:ascii="TH Sarabun New" w:hAnsi="TH Sarabun New" w:cs="TH Sarabun New"/>
            <w:spacing w:val="-6"/>
            <w:sz w:val="32"/>
            <w:szCs w:val="32"/>
            <w:cs/>
            <w:lang w:eastAsia="ko-KR"/>
          </w:rPr>
          <w:delText>มีระบบการประเมินความพึงพอใจและข้อเสนอแนะ</w:delText>
        </w:r>
        <w:r w:rsidRPr="00357A8D" w:rsidDel="00365BAB">
          <w:rPr>
            <w:rFonts w:ascii="TH Sarabun New" w:hAnsi="TH Sarabun New" w:cs="TH Sarabun New"/>
            <w:sz w:val="32"/>
            <w:szCs w:val="32"/>
            <w:cs/>
          </w:rPr>
          <w:delText xml:space="preserve"> </w:delText>
        </w:r>
      </w:del>
    </w:p>
    <w:p w:rsidRPr="00357A8D" w:rsidR="002629C7" w:rsidDel="00365BAB" w:rsidRDefault="002629C7" w14:paraId="6EA02170" w14:textId="20F67769">
      <w:pPr>
        <w:ind w:firstLine="720"/>
        <w:rPr>
          <w:del w:author="Jenjira O-cha" w:date="2023-02-10T11:17:00Z" w:id="2449"/>
          <w:rFonts w:ascii="TH Sarabun New" w:hAnsi="TH Sarabun New" w:cs="TH Sarabun New"/>
          <w:sz w:val="32"/>
          <w:szCs w:val="32"/>
        </w:rPr>
      </w:pPr>
      <w:bookmarkStart w:name="_Hlk99360486" w:id="2450"/>
      <w:del w:author="Jenjira O-cha" w:date="2023-02-10T11:17:00Z" w:id="2451">
        <w:r w:rsidRPr="00357A8D" w:rsidDel="00365BAB">
          <w:rPr>
            <w:rFonts w:ascii="TH Sarabun New" w:hAnsi="TH Sarabun New" w:cs="TH Sarabun New"/>
            <w:sz w:val="32"/>
            <w:szCs w:val="32"/>
            <w:cs/>
          </w:rPr>
          <w:delText xml:space="preserve">     </w:delText>
        </w:r>
        <w:r w:rsidRPr="00357A8D" w:rsidDel="00365BAB" w:rsidR="004339A4">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cs/>
          </w:rPr>
          <w:delText xml:space="preserve">3.5.2  การอุทธรณ์ของนักศึกษา </w:delText>
        </w:r>
      </w:del>
    </w:p>
    <w:p w:rsidRPr="00357A8D" w:rsidR="002629C7" w:rsidDel="00365BAB" w:rsidP="00E65391" w:rsidRDefault="002629C7" w14:paraId="102FB482" w14:textId="30D6F6F2">
      <w:pPr>
        <w:tabs>
          <w:tab w:val="left" w:pos="426"/>
          <w:tab w:val="left" w:pos="851"/>
          <w:tab w:val="left" w:pos="1440"/>
          <w:tab w:val="left" w:pos="1560"/>
        </w:tabs>
        <w:ind w:right="-58"/>
        <w:jc w:val="thaiDistribute"/>
        <w:rPr>
          <w:del w:author="Jenjira O-cha" w:date="2023-02-10T11:17:00Z" w:id="2452"/>
          <w:rFonts w:ascii="TH Sarabun New" w:hAnsi="TH Sarabun New" w:cs="TH Sarabun New"/>
          <w:sz w:val="32"/>
          <w:szCs w:val="32"/>
          <w:cs/>
          <w:rPrChange w:author="PC" w:date="2023-03-31T11:41:00Z" w:id="2453">
            <w:rPr>
              <w:del w:author="Jenjira O-cha" w:date="2023-02-10T11:17:00Z" w:id="2454"/>
              <w:rFonts w:ascii="TH Sarabun New" w:hAnsi="TH Sarabun New" w:cs="TH Sarabun New"/>
              <w:color w:val="000000"/>
              <w:sz w:val="32"/>
              <w:szCs w:val="32"/>
              <w:cs/>
            </w:rPr>
          </w:rPrChange>
        </w:rPr>
      </w:pPr>
      <w:del w:author="Jenjira O-cha" w:date="2023-02-10T11:17:00Z" w:id="2455">
        <w:r w:rsidRPr="00357A8D" w:rsidDel="00365BAB">
          <w:rPr>
            <w:rFonts w:ascii="TH Sarabun New" w:hAnsi="TH Sarabun New" w:cs="TH Sarabun New"/>
            <w:sz w:val="32"/>
            <w:szCs w:val="32"/>
            <w:cs/>
            <w:rPrChange w:author="PC" w:date="2023-03-31T11:41:00Z" w:id="2456">
              <w:rPr>
                <w:rFonts w:ascii="TH Sarabun New" w:hAnsi="TH Sarabun New" w:cs="TH Sarabun New"/>
                <w:color w:val="000000"/>
                <w:sz w:val="32"/>
                <w:szCs w:val="32"/>
                <w:cs/>
              </w:rPr>
            </w:rPrChange>
          </w:rPr>
          <w:tab/>
        </w:r>
        <w:r w:rsidRPr="00357A8D" w:rsidDel="00365BAB">
          <w:rPr>
            <w:rFonts w:ascii="TH Sarabun New" w:hAnsi="TH Sarabun New" w:cs="TH Sarabun New"/>
            <w:sz w:val="32"/>
            <w:szCs w:val="32"/>
            <w:cs/>
            <w:rPrChange w:author="PC" w:date="2023-03-31T11:41:00Z" w:id="2457">
              <w:rPr>
                <w:rFonts w:ascii="TH Sarabun New" w:hAnsi="TH Sarabun New" w:cs="TH Sarabun New"/>
                <w:color w:val="000000"/>
                <w:sz w:val="32"/>
                <w:szCs w:val="32"/>
                <w:cs/>
              </w:rPr>
            </w:rPrChange>
          </w:rPr>
          <w:tab/>
        </w:r>
        <w:r w:rsidRPr="00357A8D" w:rsidDel="00365BAB">
          <w:rPr>
            <w:rFonts w:ascii="TH Sarabun New" w:hAnsi="TH Sarabun New" w:cs="TH Sarabun New"/>
            <w:sz w:val="32"/>
            <w:szCs w:val="32"/>
            <w:cs/>
            <w:rPrChange w:author="PC" w:date="2023-03-31T11:41:00Z" w:id="2457">
              <w:rPr>
                <w:rFonts w:ascii="TH Sarabun New" w:hAnsi="TH Sarabun New" w:cs="TH Sarabun New"/>
                <w:color w:val="000000"/>
                <w:sz w:val="32"/>
                <w:szCs w:val="32"/>
                <w:cs/>
              </w:rPr>
            </w:rPrChange>
          </w:rPr>
          <w:delText xml:space="preserve">           1) </w:delText>
        </w:r>
        <w:r w:rsidRPr="00357A8D" w:rsidDel="00365BAB">
          <w:rPr>
            <w:rFonts w:ascii="TH Sarabun New" w:hAnsi="TH Sarabun New" w:cs="TH Sarabun New"/>
            <w:sz w:val="32"/>
            <w:szCs w:val="32"/>
            <w:cs/>
          </w:rPr>
          <w:delText>กรณีที่นักศึกษามีความสงสัยเกี่ยวกับผลการประเมินรายวิชาใดสามารถยื่นคำร้องขอดูกระดาษคำตอบในการสอบ ตลอดจนดูคะแนนและวิธีการประเมินของอาจารย์ในแต่ละรายวิชาได้</w:delText>
        </w:r>
      </w:del>
    </w:p>
    <w:p w:rsidRPr="00357A8D" w:rsidR="002629C7" w:rsidDel="00365BAB" w:rsidP="00E65391" w:rsidRDefault="002629C7" w14:paraId="112CAB95" w14:textId="36F21071">
      <w:pPr>
        <w:tabs>
          <w:tab w:val="left" w:pos="709"/>
        </w:tabs>
        <w:jc w:val="thaiDistribute"/>
        <w:rPr>
          <w:del w:author="Jenjira O-cha" w:date="2023-02-10T11:17:00Z" w:id="2458"/>
          <w:rFonts w:ascii="TH Sarabun New" w:hAnsi="TH Sarabun New" w:cs="TH Sarabun New"/>
          <w:sz w:val="32"/>
          <w:szCs w:val="32"/>
        </w:rPr>
      </w:pPr>
      <w:del w:author="Jenjira O-cha" w:date="2023-02-10T11:17:00Z" w:id="2459">
        <w:r w:rsidRPr="00357A8D" w:rsidDel="00365BAB">
          <w:rPr>
            <w:rFonts w:ascii="TH Sarabun New" w:hAnsi="TH Sarabun New" w:cs="TH Sarabun New"/>
            <w:sz w:val="32"/>
            <w:szCs w:val="32"/>
            <w:cs/>
            <w:rPrChange w:author="PC" w:date="2023-03-31T11:41:00Z" w:id="2460">
              <w:rPr>
                <w:rFonts w:ascii="TH Sarabun New" w:hAnsi="TH Sarabun New" w:cs="TH Sarabun New"/>
                <w:color w:val="000000"/>
                <w:sz w:val="32"/>
                <w:szCs w:val="32"/>
                <w:cs/>
              </w:rPr>
            </w:rPrChange>
          </w:rPr>
          <w:delText xml:space="preserve">   </w:delText>
        </w:r>
        <w:r w:rsidRPr="00357A8D" w:rsidDel="00365BAB">
          <w:rPr>
            <w:rFonts w:ascii="TH Sarabun New" w:hAnsi="TH Sarabun New" w:cs="TH Sarabun New"/>
            <w:sz w:val="32"/>
            <w:szCs w:val="32"/>
            <w:cs/>
            <w:rPrChange w:author="PC" w:date="2023-03-31T11:41:00Z" w:id="2461">
              <w:rPr>
                <w:rFonts w:ascii="TH Sarabun New" w:hAnsi="TH Sarabun New" w:cs="TH Sarabun New"/>
                <w:color w:val="000000"/>
                <w:sz w:val="32"/>
                <w:szCs w:val="32"/>
                <w:cs/>
              </w:rPr>
            </w:rPrChange>
          </w:rPr>
          <w:tab/>
        </w:r>
        <w:r w:rsidRPr="00357A8D" w:rsidDel="00365BAB">
          <w:rPr>
            <w:rFonts w:ascii="TH Sarabun New" w:hAnsi="TH Sarabun New" w:cs="TH Sarabun New"/>
            <w:sz w:val="32"/>
            <w:szCs w:val="32"/>
            <w:cs/>
            <w:rPrChange w:author="PC" w:date="2023-03-31T11:41:00Z" w:id="2462">
              <w:rPr>
                <w:rFonts w:ascii="TH Sarabun New" w:hAnsi="TH Sarabun New" w:cs="TH Sarabun New"/>
                <w:color w:val="000000"/>
                <w:sz w:val="32"/>
                <w:szCs w:val="32"/>
                <w:cs/>
              </w:rPr>
            </w:rPrChange>
          </w:rPr>
          <w:tab/>
        </w:r>
        <w:r w:rsidRPr="00357A8D" w:rsidDel="00365BAB">
          <w:rPr>
            <w:rFonts w:ascii="TH Sarabun New" w:hAnsi="TH Sarabun New" w:cs="TH Sarabun New"/>
            <w:sz w:val="32"/>
            <w:szCs w:val="32"/>
            <w:cs/>
            <w:rPrChange w:author="PC" w:date="2023-03-31T11:41:00Z" w:id="2462">
              <w:rPr>
                <w:rFonts w:ascii="TH Sarabun New" w:hAnsi="TH Sarabun New" w:cs="TH Sarabun New"/>
                <w:color w:val="000000"/>
                <w:sz w:val="32"/>
                <w:szCs w:val="32"/>
                <w:cs/>
              </w:rPr>
            </w:rPrChange>
          </w:rPr>
          <w:delText xml:space="preserve">             2) </w:delText>
        </w:r>
        <w:r w:rsidRPr="00357A8D" w:rsidDel="00365BAB">
          <w:rPr>
            <w:rFonts w:ascii="TH Sarabun New" w:hAnsi="TH Sarabun New" w:cs="TH Sarabun New"/>
            <w:sz w:val="32"/>
            <w:szCs w:val="32"/>
            <w:cs/>
          </w:rPr>
          <w:delText>การร้องเรียนของนักศึกษาให้เป็นไปตามข้อบังคับมหาวิทยาลัยธรรมศาสตร์ว่าด้วยวินัยนักศึกษา พ.ศ. 2564 หมวดที่ 4</w:delText>
        </w:r>
      </w:del>
    </w:p>
    <w:bookmarkEnd w:id="2450"/>
    <w:p w:rsidRPr="00357A8D" w:rsidR="004C7929" w:rsidDel="00365BAB" w:rsidP="00E65391" w:rsidRDefault="004C7929" w14:paraId="79BF2A20" w14:textId="7F6D8900">
      <w:pPr>
        <w:tabs>
          <w:tab w:val="left" w:pos="360"/>
          <w:tab w:val="left" w:pos="720"/>
          <w:tab w:val="left" w:pos="900"/>
          <w:tab w:val="left" w:pos="1440"/>
          <w:tab w:val="left" w:pos="1890"/>
          <w:tab w:val="left" w:pos="2340"/>
        </w:tabs>
        <w:ind w:left="360" w:hanging="360"/>
        <w:jc w:val="thaiDistribute"/>
        <w:rPr>
          <w:del w:author="Jenjira O-cha" w:date="2023-02-10T11:17:00Z" w:id="2463"/>
          <w:rFonts w:ascii="TH Sarabun New" w:hAnsi="TH Sarabun New" w:cs="TH Sarabun New"/>
          <w:sz w:val="32"/>
          <w:szCs w:val="32"/>
        </w:rPr>
      </w:pPr>
    </w:p>
    <w:p w:rsidRPr="00357A8D" w:rsidR="004C7929" w:rsidDel="00365BAB" w:rsidP="00E65391" w:rsidRDefault="004C7929" w14:paraId="35BFF3E7" w14:textId="0F2C5666">
      <w:pPr>
        <w:tabs>
          <w:tab w:val="left" w:pos="360"/>
          <w:tab w:val="left" w:pos="720"/>
          <w:tab w:val="left" w:pos="900"/>
          <w:tab w:val="left" w:pos="1440"/>
          <w:tab w:val="left" w:pos="1890"/>
          <w:tab w:val="left" w:pos="2340"/>
        </w:tabs>
        <w:ind w:left="360" w:hanging="360"/>
        <w:jc w:val="thaiDistribute"/>
        <w:rPr>
          <w:del w:author="Jenjira O-cha" w:date="2023-02-10T11:17:00Z" w:id="2464"/>
          <w:rFonts w:ascii="TH Sarabun New" w:hAnsi="TH Sarabun New" w:cs="TH Sarabun New"/>
          <w:sz w:val="32"/>
          <w:szCs w:val="32"/>
        </w:rPr>
      </w:pPr>
    </w:p>
    <w:p w:rsidRPr="00357A8D" w:rsidR="004C7929" w:rsidDel="00365BAB" w:rsidP="00E65391" w:rsidRDefault="004C7929" w14:paraId="1FFCBC83" w14:textId="32FB33F0">
      <w:pPr>
        <w:tabs>
          <w:tab w:val="left" w:pos="360"/>
          <w:tab w:val="left" w:pos="720"/>
          <w:tab w:val="left" w:pos="900"/>
          <w:tab w:val="left" w:pos="1440"/>
          <w:tab w:val="left" w:pos="1890"/>
          <w:tab w:val="left" w:pos="2340"/>
        </w:tabs>
        <w:ind w:left="360" w:hanging="360"/>
        <w:jc w:val="thaiDistribute"/>
        <w:rPr>
          <w:del w:author="Jenjira O-cha" w:date="2023-02-10T11:17:00Z" w:id="2465"/>
          <w:rFonts w:ascii="TH Sarabun New" w:hAnsi="TH Sarabun New" w:cs="TH Sarabun New"/>
          <w:sz w:val="32"/>
          <w:szCs w:val="32"/>
        </w:rPr>
      </w:pPr>
    </w:p>
    <w:p w:rsidRPr="00357A8D" w:rsidR="004C7929" w:rsidDel="00365BAB" w:rsidP="00E65391" w:rsidRDefault="004C7929" w14:paraId="3DD8AE07" w14:textId="6A045075">
      <w:pPr>
        <w:tabs>
          <w:tab w:val="left" w:pos="360"/>
          <w:tab w:val="left" w:pos="720"/>
          <w:tab w:val="left" w:pos="900"/>
          <w:tab w:val="left" w:pos="1440"/>
          <w:tab w:val="left" w:pos="1890"/>
          <w:tab w:val="left" w:pos="2340"/>
        </w:tabs>
        <w:ind w:left="360" w:hanging="360"/>
        <w:jc w:val="thaiDistribute"/>
        <w:rPr>
          <w:del w:author="Jenjira O-cha" w:date="2023-02-10T11:17:00Z" w:id="2466"/>
          <w:rFonts w:ascii="TH Sarabun New" w:hAnsi="TH Sarabun New" w:cs="TH Sarabun New"/>
          <w:sz w:val="32"/>
          <w:szCs w:val="32"/>
        </w:rPr>
      </w:pPr>
    </w:p>
    <w:p w:rsidRPr="00357A8D" w:rsidR="002629C7" w:rsidDel="00365BAB" w:rsidP="00E65391" w:rsidRDefault="002629C7" w14:paraId="3C99247A" w14:textId="16AC0E6A">
      <w:pPr>
        <w:tabs>
          <w:tab w:val="left" w:pos="360"/>
          <w:tab w:val="left" w:pos="720"/>
          <w:tab w:val="left" w:pos="900"/>
          <w:tab w:val="left" w:pos="1440"/>
          <w:tab w:val="left" w:pos="1890"/>
          <w:tab w:val="left" w:pos="2340"/>
        </w:tabs>
        <w:ind w:left="360" w:hanging="360"/>
        <w:jc w:val="thaiDistribute"/>
        <w:rPr>
          <w:del w:author="Jenjira O-cha" w:date="2023-02-10T11:17:00Z" w:id="2467"/>
          <w:rFonts w:ascii="TH Sarabun New" w:hAnsi="TH Sarabun New" w:cs="TH Sarabun New"/>
          <w:sz w:val="32"/>
          <w:szCs w:val="32"/>
        </w:rPr>
      </w:pPr>
      <w:del w:author="Jenjira O-cha" w:date="2023-02-10T11:17:00Z" w:id="2468">
        <w:r w:rsidRPr="00357A8D" w:rsidDel="00365BAB">
          <w:rPr>
            <w:rFonts w:ascii="TH Sarabun New" w:hAnsi="TH Sarabun New" w:cs="TH Sarabun New"/>
            <w:sz w:val="32"/>
            <w:szCs w:val="32"/>
            <w:cs/>
          </w:rPr>
          <w:delText>4. อาจารย์</w:delText>
        </w:r>
      </w:del>
    </w:p>
    <w:p w:rsidRPr="00357A8D" w:rsidR="002629C7" w:rsidDel="00365BAB" w:rsidRDefault="002629C7" w14:paraId="5A191F4E" w14:textId="7C360524">
      <w:pPr>
        <w:tabs>
          <w:tab w:val="left" w:pos="567"/>
          <w:tab w:val="left" w:pos="709"/>
          <w:tab w:val="left" w:pos="1260"/>
        </w:tabs>
        <w:ind w:firstLine="720"/>
        <w:rPr>
          <w:del w:author="Jenjira O-cha" w:date="2023-02-10T11:17:00Z" w:id="2469"/>
          <w:rFonts w:ascii="TH Sarabun New" w:hAnsi="TH Sarabun New" w:cs="TH Sarabun New"/>
          <w:sz w:val="32"/>
          <w:szCs w:val="32"/>
        </w:rPr>
      </w:pPr>
      <w:del w:author="Jenjira O-cha" w:date="2023-02-10T11:17:00Z" w:id="2470">
        <w:r w:rsidRPr="00357A8D" w:rsidDel="00365BAB">
          <w:rPr>
            <w:rFonts w:ascii="TH Sarabun New" w:hAnsi="TH Sarabun New" w:cs="TH Sarabun New"/>
            <w:sz w:val="32"/>
            <w:szCs w:val="32"/>
            <w:cs/>
          </w:rPr>
          <w:delText xml:space="preserve">4.1 ระบบการรับอาจารย์ใหม่  </w:delText>
        </w:r>
      </w:del>
    </w:p>
    <w:p w:rsidRPr="00357A8D" w:rsidR="002629C7" w:rsidDel="00365BAB" w:rsidP="00E65391" w:rsidRDefault="002629C7" w14:paraId="10D2DC04" w14:textId="546C6BED">
      <w:pPr>
        <w:ind w:firstLine="1134"/>
        <w:jc w:val="thaiDistribute"/>
        <w:rPr>
          <w:del w:author="Jenjira O-cha" w:date="2023-02-10T11:17:00Z" w:id="2471"/>
          <w:rFonts w:ascii="TH Sarabun New" w:hAnsi="TH Sarabun New" w:cs="TH Sarabun New"/>
          <w:sz w:val="32"/>
          <w:szCs w:val="32"/>
        </w:rPr>
      </w:pPr>
      <w:del w:author="Jenjira O-cha" w:date="2023-02-10T11:17:00Z" w:id="2472">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1</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1 </w:delText>
        </w:r>
        <w:r w:rsidRPr="00357A8D" w:rsidDel="00365BAB">
          <w:rPr>
            <w:rFonts w:ascii="TH Sarabun New" w:hAnsi="TH Sarabun New" w:cs="TH Sarabun New"/>
            <w:sz w:val="32"/>
            <w:szCs w:val="32"/>
            <w:cs/>
          </w:rPr>
          <w:delText>กำหนดคุณสมบัติอาจารย์ให้ได้มาตรฐานตามเกณฑ์ที่มหาวิทยาลัยกำหนด นอกจากนั้นต้องมีความสามารถในการใช้ภาษาอังกฤษ และการใช้สารสนเทศ การสื่อสาร เช่น คอมพิวเตอร์และโปรแกรมขั้นพื้นฐาน</w:delText>
        </w:r>
      </w:del>
    </w:p>
    <w:p w:rsidRPr="00357A8D" w:rsidR="002629C7" w:rsidDel="00365BAB" w:rsidP="00E65391" w:rsidRDefault="002629C7" w14:paraId="044F2F6B" w14:textId="5D9C00C8">
      <w:pPr>
        <w:ind w:left="1800" w:hanging="666"/>
        <w:jc w:val="thaiDistribute"/>
        <w:rPr>
          <w:del w:author="Jenjira O-cha" w:date="2023-02-10T11:17:00Z" w:id="2473"/>
          <w:rFonts w:ascii="TH Sarabun New" w:hAnsi="TH Sarabun New" w:cs="TH Sarabun New"/>
          <w:sz w:val="32"/>
          <w:szCs w:val="32"/>
        </w:rPr>
      </w:pPr>
      <w:del w:author="Jenjira O-cha" w:date="2023-02-10T11:17:00Z" w:id="2474">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.1.2 ประกาศรับสมัครและประชาสัมพันธ์โดยทั่วไป</w:delText>
        </w:r>
      </w:del>
    </w:p>
    <w:p w:rsidRPr="00357A8D" w:rsidR="002629C7" w:rsidDel="00365BAB" w:rsidP="00E65391" w:rsidRDefault="002629C7" w14:paraId="6CDAC48E" w14:textId="7B218740">
      <w:pPr>
        <w:tabs>
          <w:tab w:val="left" w:pos="1080"/>
        </w:tabs>
        <w:ind w:firstLine="1134"/>
        <w:jc w:val="thaiDistribute"/>
        <w:rPr>
          <w:del w:author="Jenjira O-cha" w:date="2023-02-10T11:17:00Z" w:id="2475"/>
          <w:rFonts w:ascii="TH Sarabun New" w:hAnsi="TH Sarabun New" w:cs="TH Sarabun New"/>
          <w:sz w:val="32"/>
          <w:szCs w:val="32"/>
        </w:rPr>
      </w:pPr>
      <w:del w:author="Jenjira O-cha" w:date="2023-02-10T11:17:00Z" w:id="2476">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.1.3 สืบค้นประวัติ และคุณสมบัติของผู้สมัครจากแหล่งข้อมูลที่เชื่อถือได้อย่างเป็นระบบ และมีการตรวจสอบข้อมูลอย่างเป็นธรรม</w:delText>
        </w:r>
      </w:del>
    </w:p>
    <w:p w:rsidRPr="00357A8D" w:rsidR="002629C7" w:rsidDel="00365BAB" w:rsidP="00E65391" w:rsidRDefault="002629C7" w14:paraId="1FB36DA1" w14:textId="4148FC9B">
      <w:pPr>
        <w:ind w:firstLine="1134"/>
        <w:jc w:val="thaiDistribute"/>
        <w:rPr>
          <w:del w:author="Jenjira O-cha" w:date="2023-02-10T11:17:00Z" w:id="2477"/>
          <w:rFonts w:ascii="TH Sarabun New" w:hAnsi="TH Sarabun New" w:cs="TH Sarabun New"/>
          <w:sz w:val="32"/>
          <w:szCs w:val="32"/>
        </w:rPr>
      </w:pPr>
      <w:del w:author="Jenjira O-cha" w:date="2023-02-10T11:17:00Z" w:id="2478">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.1.4 ทดสอบความสามารถในสาขาวิชา</w:delText>
        </w:r>
      </w:del>
    </w:p>
    <w:p w:rsidRPr="00357A8D" w:rsidR="002629C7" w:rsidDel="00365BAB" w:rsidP="00E65391" w:rsidRDefault="002629C7" w14:paraId="41817EA6" w14:textId="1DDF6214">
      <w:pPr>
        <w:ind w:firstLine="1134"/>
        <w:jc w:val="thaiDistribute"/>
        <w:rPr>
          <w:del w:author="Jenjira O-cha" w:date="2023-02-10T11:17:00Z" w:id="2479"/>
          <w:rFonts w:ascii="TH Sarabun New" w:hAnsi="TH Sarabun New" w:cs="TH Sarabun New"/>
          <w:sz w:val="32"/>
          <w:szCs w:val="32"/>
        </w:rPr>
      </w:pPr>
      <w:del w:author="Jenjira O-cha" w:date="2023-02-10T11:17:00Z" w:id="2480">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.1.5 ทดสอบความสามารถในการสอนและการใช้สื่อการศึกษา</w:delText>
        </w:r>
      </w:del>
    </w:p>
    <w:p w:rsidRPr="00357A8D" w:rsidR="002629C7" w:rsidDel="00365BAB" w:rsidP="00E65391" w:rsidRDefault="002629C7" w14:paraId="1FE472E2" w14:textId="3EDCE7C8">
      <w:pPr>
        <w:ind w:firstLine="1134"/>
        <w:jc w:val="thaiDistribute"/>
        <w:rPr>
          <w:del w:author="Jenjira O-cha" w:date="2023-02-10T11:17:00Z" w:id="2481"/>
          <w:rFonts w:ascii="TH Sarabun New" w:hAnsi="TH Sarabun New" w:cs="TH Sarabun New"/>
          <w:sz w:val="32"/>
          <w:szCs w:val="32"/>
        </w:rPr>
      </w:pPr>
      <w:del w:author="Jenjira O-cha" w:date="2023-02-10T11:17:00Z" w:id="2482">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.1.6 เสนอแต่งตั้งและประเมินการปฏิบัติงานตามระเบียบของมหาวิทยาลัย</w:delText>
        </w:r>
      </w:del>
    </w:p>
    <w:p w:rsidRPr="00357A8D" w:rsidR="002629C7" w:rsidDel="00365BAB" w:rsidRDefault="002629C7" w14:paraId="1A181402" w14:textId="1F102BBC">
      <w:pPr>
        <w:tabs>
          <w:tab w:val="left" w:pos="1260"/>
        </w:tabs>
        <w:ind w:firstLine="720"/>
        <w:rPr>
          <w:del w:author="Jenjira O-cha" w:date="2023-02-10T11:17:00Z" w:id="2483"/>
          <w:rFonts w:ascii="TH Sarabun New" w:hAnsi="TH Sarabun New" w:cs="TH Sarabun New"/>
          <w:sz w:val="32"/>
          <w:szCs w:val="32"/>
        </w:rPr>
      </w:pPr>
      <w:del w:author="Jenjira O-cha" w:date="2023-02-10T11:17:00Z" w:id="2484">
        <w:r w:rsidRPr="00357A8D" w:rsidDel="00365BAB">
          <w:rPr>
            <w:rFonts w:ascii="TH Sarabun New" w:hAnsi="TH Sarabun New" w:cs="TH Sarabun New"/>
            <w:sz w:val="32"/>
            <w:szCs w:val="32"/>
            <w:cs/>
          </w:rPr>
          <w:delText xml:space="preserve">4.2 การแต่งตั้งคณาจารย์พิเศษ </w:delText>
        </w:r>
      </w:del>
    </w:p>
    <w:p w:rsidRPr="00357A8D" w:rsidR="002629C7" w:rsidDel="00365BAB" w:rsidP="00E65391" w:rsidRDefault="002629C7" w14:paraId="28C44447" w14:textId="3E1121E9">
      <w:pPr>
        <w:ind w:firstLine="1134"/>
        <w:jc w:val="thaiDistribute"/>
        <w:rPr>
          <w:del w:author="Jenjira O-cha" w:date="2023-02-10T11:17:00Z" w:id="2485"/>
          <w:rFonts w:ascii="TH Sarabun New" w:hAnsi="TH Sarabun New" w:cs="TH Sarabun New"/>
          <w:sz w:val="32"/>
          <w:szCs w:val="32"/>
        </w:rPr>
      </w:pPr>
      <w:del w:author="Jenjira O-cha" w:date="2023-02-10T11:17:00Z" w:id="2486">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.1 อาจารย์พิเศษซึ่งเป็นผู้ทรงคุณวุฒิและผู้เชี่ยวชาญในสาขาวิชานับว่ามีความสำคัญในการถ่ายทอดประสบการณ์ตรงจากการปฏิบัติมาให้กับนักศึกษา ดังนั้น คณะเศรษฐศาสตร์ได้กำหนดให้มีการเชิญอาจารย์พิเศษมาบรรยายหรือเป็นวิทยากรโดยตั้งงบประมาณไว้รองรับการบริหารบุคลากรสนับสนุนการเรียนการสอน</w:delText>
        </w:r>
      </w:del>
    </w:p>
    <w:p w:rsidRPr="00357A8D" w:rsidR="002629C7" w:rsidDel="00365BAB" w:rsidP="00E65391" w:rsidRDefault="002629C7" w14:paraId="0C7C3070" w14:textId="182EA19B">
      <w:pPr>
        <w:ind w:firstLine="1134"/>
        <w:jc w:val="thaiDistribute"/>
        <w:rPr>
          <w:del w:author="Jenjira O-cha" w:date="2023-02-10T11:17:00Z" w:id="2487"/>
          <w:rFonts w:ascii="TH Sarabun New" w:hAnsi="TH Sarabun New" w:cs="TH Sarabun New"/>
          <w:sz w:val="32"/>
          <w:szCs w:val="32"/>
        </w:rPr>
      </w:pPr>
      <w:del w:author="Jenjira O-cha" w:date="2023-02-10T11:17:00Z" w:id="2488">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.2 การจัดจ้างอาจารย์พิเศษให้ทำได้เฉพาะหัวข้อเรื่องที่ต้องการความเชี่ยวชาญพิเศษเท่านั้น</w:delText>
        </w:r>
      </w:del>
    </w:p>
    <w:p w:rsidRPr="00357A8D" w:rsidR="00EA11E3" w:rsidDel="00365BAB" w:rsidRDefault="002629C7" w14:paraId="135AE798" w14:textId="7716405D">
      <w:pPr>
        <w:ind w:firstLine="1134"/>
        <w:rPr>
          <w:del w:author="Jenjira O-cha" w:date="2023-02-10T11:17:00Z" w:id="2489"/>
          <w:rFonts w:ascii="TH Sarabun New" w:hAnsi="TH Sarabun New" w:cs="TH Sarabun New"/>
          <w:sz w:val="32"/>
          <w:szCs w:val="32"/>
        </w:rPr>
      </w:pPr>
      <w:del w:author="Jenjira O-cha" w:date="2023-02-10T11:17:00Z" w:id="2490">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.3 การพิจารณาจะต้องผ่านการกลั่นกรองของคณะกรรมการบริหารหลักสูตรและ</w:delText>
        </w:r>
      </w:del>
    </w:p>
    <w:p w:rsidRPr="00357A8D" w:rsidR="002629C7" w:rsidDel="00365BAB" w:rsidRDefault="002629C7" w14:paraId="217380D2" w14:textId="1E762DF5">
      <w:pPr>
        <w:rPr>
          <w:del w:author="Jenjira O-cha" w:date="2023-02-10T11:17:00Z" w:id="2491"/>
          <w:rFonts w:ascii="TH Sarabun New" w:hAnsi="TH Sarabun New" w:cs="TH Sarabun New"/>
          <w:sz w:val="32"/>
          <w:szCs w:val="32"/>
        </w:rPr>
      </w:pPr>
      <w:del w:author="Jenjira O-cha" w:date="2023-02-10T11:17:00Z" w:id="2492">
        <w:r w:rsidRPr="00357A8D" w:rsidDel="00365BAB">
          <w:rPr>
            <w:rFonts w:ascii="TH Sarabun New" w:hAnsi="TH Sarabun New" w:cs="TH Sarabun New"/>
            <w:sz w:val="32"/>
            <w:szCs w:val="32"/>
            <w:cs/>
          </w:rPr>
          <w:delText>คณะกรรมการประจำคณะเศรษฐศาสตร์</w:delText>
        </w:r>
      </w:del>
    </w:p>
    <w:p w:rsidRPr="00357A8D" w:rsidR="002629C7" w:rsidDel="00365BAB" w:rsidP="00E65391" w:rsidRDefault="002629C7" w14:paraId="6721C085" w14:textId="103EE57C">
      <w:pPr>
        <w:ind w:left="1800" w:hanging="666"/>
        <w:jc w:val="thaiDistribute"/>
        <w:rPr>
          <w:del w:author="Jenjira O-cha" w:date="2023-02-10T11:17:00Z" w:id="2493"/>
          <w:rFonts w:ascii="TH Sarabun New" w:hAnsi="TH Sarabun New" w:cs="TH Sarabun New"/>
          <w:sz w:val="32"/>
          <w:szCs w:val="32"/>
        </w:rPr>
      </w:pPr>
      <w:del w:author="Jenjira O-cha" w:date="2023-02-10T11:17:00Z" w:id="2494">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.4 การจัดจ้างอาจารย์พิเศษ ต้องวางแผนล่วงหน้าเป็นรายภาคการศึกษาเป็นอย่างน้อย</w:delText>
        </w:r>
      </w:del>
    </w:p>
    <w:p w:rsidRPr="00357A8D" w:rsidR="002629C7" w:rsidDel="00365BAB" w:rsidP="00E65391" w:rsidRDefault="002629C7" w14:paraId="14E38C0E" w14:textId="29AAC6E2">
      <w:pPr>
        <w:ind w:left="1800" w:hanging="666"/>
        <w:jc w:val="thaiDistribute"/>
        <w:rPr>
          <w:del w:author="Jenjira O-cha" w:date="2023-02-10T11:17:00Z" w:id="2495"/>
          <w:rFonts w:ascii="TH Sarabun New" w:hAnsi="TH Sarabun New" w:cs="TH Sarabun New"/>
          <w:sz w:val="32"/>
          <w:szCs w:val="32"/>
        </w:rPr>
      </w:pPr>
      <w:del w:author="Jenjira O-cha" w:date="2023-02-10T11:17:00Z" w:id="2496">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.5 จัดให้มีการประเมินการสอนของอาจารย์พิเศษทุกครั้งที่มีการสอน</w:delText>
        </w:r>
      </w:del>
    </w:p>
    <w:p w:rsidRPr="00357A8D" w:rsidR="002629C7" w:rsidDel="00365BAB" w:rsidP="00E65391" w:rsidRDefault="002629C7" w14:paraId="7880B17A" w14:textId="6670CFBA">
      <w:pPr>
        <w:ind w:left="1800" w:hanging="666"/>
        <w:jc w:val="thaiDistribute"/>
        <w:rPr>
          <w:del w:author="Jenjira O-cha" w:date="2023-02-10T11:17:00Z" w:id="2497"/>
          <w:rFonts w:ascii="TH Sarabun New" w:hAnsi="TH Sarabun New" w:cs="TH Sarabun New"/>
          <w:sz w:val="32"/>
          <w:szCs w:val="32"/>
        </w:rPr>
      </w:pPr>
      <w:del w:author="Jenjira O-cha" w:date="2023-02-10T11:17:00Z" w:id="2498">
        <w:r w:rsidRPr="00357A8D" w:rsidDel="00365BAB">
          <w:rPr>
            <w:rFonts w:ascii="TH Sarabun New" w:hAnsi="TH Sarabun New" w:cs="TH Sarabun New"/>
            <w:sz w:val="32"/>
            <w:szCs w:val="32"/>
          </w:rPr>
          <w:delText>4</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.6 คุณสมบัติของอาจารย์พิเศษจะต้องเป็นไปตามเกณฑ์ที่มหาวิทยาลัยกำหนด</w:delText>
        </w:r>
      </w:del>
    </w:p>
    <w:p w:rsidRPr="00357A8D" w:rsidR="002629C7" w:rsidDel="00365BAB" w:rsidRDefault="002629C7" w14:paraId="7C257E97" w14:textId="3160B4AA">
      <w:pPr>
        <w:tabs>
          <w:tab w:val="left" w:pos="360"/>
          <w:tab w:val="left" w:pos="720"/>
          <w:tab w:val="left" w:pos="900"/>
          <w:tab w:val="left" w:pos="1440"/>
          <w:tab w:val="left" w:pos="1890"/>
          <w:tab w:val="left" w:pos="2340"/>
        </w:tabs>
        <w:ind w:left="360" w:hanging="360"/>
        <w:jc w:val="thaiDistribute"/>
        <w:rPr>
          <w:del w:author="Jenjira O-cha" w:date="2023-02-10T11:17:00Z" w:id="2499"/>
          <w:rFonts w:ascii="TH Sarabun New" w:hAnsi="TH Sarabun New" w:cs="TH Sarabun New"/>
          <w:sz w:val="32"/>
          <w:szCs w:val="32"/>
        </w:rPr>
        <w:pPrChange w:author="PC" w:date="2023-03-31T11:42:00Z" w:id="2500">
          <w:pPr>
            <w:tabs>
              <w:tab w:val="left" w:pos="360"/>
              <w:tab w:val="left" w:pos="720"/>
              <w:tab w:val="left" w:pos="900"/>
              <w:tab w:val="left" w:pos="1440"/>
              <w:tab w:val="left" w:pos="1890"/>
              <w:tab w:val="left" w:pos="2340"/>
            </w:tabs>
            <w:spacing w:before="120"/>
            <w:ind w:left="360" w:hanging="360"/>
            <w:jc w:val="thaiDistribute"/>
          </w:pPr>
        </w:pPrChange>
      </w:pPr>
      <w:del w:author="Jenjira O-cha" w:date="2023-02-10T11:17:00Z" w:id="2501">
        <w:r w:rsidRPr="00357A8D" w:rsidDel="00365BAB">
          <w:rPr>
            <w:rFonts w:ascii="TH Sarabun New" w:hAnsi="TH Sarabun New" w:cs="TH Sarabun New"/>
            <w:sz w:val="32"/>
            <w:szCs w:val="32"/>
            <w:cs/>
          </w:rPr>
          <w:delText xml:space="preserve">5. หลักสูตร การเรียนการสอน การประเมินผู้เรียน </w:delText>
        </w:r>
      </w:del>
    </w:p>
    <w:p w:rsidRPr="00357A8D" w:rsidR="002629C7" w:rsidDel="00365BAB" w:rsidP="00E65391" w:rsidRDefault="002629C7" w14:paraId="45766F00" w14:textId="3A71EE0F">
      <w:pPr>
        <w:tabs>
          <w:tab w:val="left" w:pos="1260"/>
        </w:tabs>
        <w:ind w:firstLine="720"/>
        <w:jc w:val="thaiDistribute"/>
        <w:rPr>
          <w:del w:author="Jenjira O-cha" w:date="2023-02-10T11:17:00Z" w:id="2502"/>
          <w:rFonts w:ascii="TH Sarabun New" w:hAnsi="TH Sarabun New" w:cs="TH Sarabun New"/>
          <w:sz w:val="32"/>
          <w:szCs w:val="32"/>
        </w:rPr>
      </w:pPr>
      <w:del w:author="Jenjira O-cha" w:date="2023-02-10T11:17:00Z" w:id="2503">
        <w:r w:rsidRPr="00357A8D" w:rsidDel="00365BAB">
          <w:rPr>
            <w:rFonts w:ascii="TH Sarabun New" w:hAnsi="TH Sarabun New" w:cs="TH Sarabun New"/>
            <w:sz w:val="32"/>
            <w:szCs w:val="32"/>
          </w:rPr>
          <w:delText>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1</w:delText>
        </w:r>
        <w:r w:rsidRPr="00357A8D" w:rsidDel="00365BAB">
          <w:rPr>
            <w:rFonts w:ascii="TH Sarabun New" w:hAnsi="TH Sarabun New" w:cs="TH Sarabun New"/>
            <w:sz w:val="32"/>
            <w:szCs w:val="32"/>
            <w:cs/>
          </w:rPr>
          <w:delText xml:space="preserve"> การบริหารจัดการหลักสูตร</w:delText>
        </w:r>
      </w:del>
    </w:p>
    <w:p w:rsidRPr="00357A8D" w:rsidR="002629C7" w:rsidDel="00365BAB" w:rsidP="00E65391" w:rsidRDefault="002629C7" w14:paraId="6B8D2E7C" w14:textId="5279A9CC">
      <w:pPr>
        <w:ind w:firstLine="1134"/>
        <w:jc w:val="thaiDistribute"/>
        <w:rPr>
          <w:del w:author="Jenjira O-cha" w:date="2023-02-10T11:17:00Z" w:id="2504"/>
          <w:rFonts w:ascii="TH Sarabun New" w:hAnsi="TH Sarabun New" w:cs="TH Sarabun New"/>
          <w:sz w:val="32"/>
          <w:szCs w:val="32"/>
        </w:rPr>
      </w:pPr>
      <w:del w:author="Jenjira O-cha" w:date="2023-02-10T11:17:00Z" w:id="2505">
        <w:r w:rsidRPr="00357A8D" w:rsidDel="00365BAB">
          <w:rPr>
            <w:rFonts w:ascii="TH Sarabun New" w:hAnsi="TH Sarabun New" w:cs="TH Sarabun New"/>
            <w:sz w:val="32"/>
            <w:szCs w:val="32"/>
            <w:cs/>
          </w:rPr>
          <w:delText xml:space="preserve">อาจารย์ประจำหลักสูตรและคณะทำงานฝ่ายวิชาการ ได้วางแผนการติดตาม และทบทวนหลักสูตร มีประชุมร่วมกันในการออกแบบหลักสูตร กำกับการจัดทำรายวิชา วางผู้สอนให้เหมาะสมกับ รายวิชา วางแผนในกระบวนการจัดการเรียนการสอน การจัดกิจกรรม และประเมินผล และให้ความเห็นชอบการประเมินผู้เรียนในทุกรายวิชาของหลักสูตร เก็บรวบรวมข้อมูลเพื่อเตรียมไว้สำหรับการปรับปรุงพัฒนาหลักสูตร ตลอดจนปรึกษาหารือแนวทางที่จะทำให้บรรลุเป้าหมายตามหลักสูตร และได้มหาบัณฑิตตามคุณลักษณะบัณฑิตที่พึงประสงค์  </w:delText>
        </w:r>
      </w:del>
    </w:p>
    <w:p w:rsidRPr="00357A8D" w:rsidR="00881EF0" w:rsidDel="00365BAB" w:rsidP="00E65391" w:rsidRDefault="00881EF0" w14:paraId="223D42EF" w14:textId="2073C9D5">
      <w:pPr>
        <w:ind w:firstLine="1134"/>
        <w:jc w:val="thaiDistribute"/>
        <w:rPr>
          <w:del w:author="Jenjira O-cha" w:date="2023-02-10T11:17:00Z" w:id="2506"/>
          <w:rFonts w:ascii="TH Sarabun New" w:hAnsi="TH Sarabun New" w:cs="TH Sarabun New"/>
          <w:sz w:val="32"/>
          <w:szCs w:val="32"/>
        </w:rPr>
      </w:pPr>
    </w:p>
    <w:p w:rsidRPr="00357A8D" w:rsidR="002629C7" w:rsidDel="00365BAB" w:rsidP="00E65391" w:rsidRDefault="002629C7" w14:paraId="233D9647" w14:textId="4A9A22A5">
      <w:pPr>
        <w:tabs>
          <w:tab w:val="left" w:pos="709"/>
          <w:tab w:val="left" w:pos="1134"/>
          <w:tab w:val="left" w:pos="1701"/>
        </w:tabs>
        <w:jc w:val="thaiDistribute"/>
        <w:rPr>
          <w:del w:author="Jenjira O-cha" w:date="2023-02-10T11:17:00Z" w:id="2507"/>
          <w:rFonts w:ascii="TH Sarabun New" w:hAnsi="TH Sarabun New" w:eastAsia="TH SarabunPSK" w:cs="TH Sarabun New"/>
          <w:sz w:val="32"/>
          <w:szCs w:val="32"/>
        </w:rPr>
      </w:pPr>
      <w:del w:author="Jenjira O-cha" w:date="2023-02-10T11:17:00Z" w:id="2508">
        <w:r w:rsidRPr="00357A8D" w:rsidDel="00365BAB">
          <w:rPr>
            <w:rFonts w:ascii="TH Sarabun New" w:hAnsi="TH Sarabun New" w:cs="TH Sarabun New"/>
            <w:sz w:val="32"/>
            <w:szCs w:val="32"/>
            <w:cs/>
          </w:rPr>
          <w:delText xml:space="preserve">         </w:delText>
        </w:r>
        <w:r w:rsidRPr="00357A8D" w:rsidDel="00365BAB" w:rsidR="008B3E40">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 xml:space="preserve">  การวางระบบผู้สอนและกระบวนการจัดการเรียนการสอน </w:delText>
        </w:r>
      </w:del>
    </w:p>
    <w:p w:rsidRPr="00357A8D" w:rsidR="002629C7" w:rsidDel="00365BAB" w:rsidP="00E65391" w:rsidRDefault="002629C7" w14:paraId="0CBAF844" w14:textId="33B44289">
      <w:pPr>
        <w:tabs>
          <w:tab w:val="left" w:pos="567"/>
          <w:tab w:val="left" w:pos="709"/>
          <w:tab w:val="left" w:pos="1170"/>
        </w:tabs>
        <w:ind w:firstLine="567"/>
        <w:jc w:val="thaiDistribute"/>
        <w:rPr>
          <w:del w:author="Jenjira O-cha" w:date="2023-02-10T11:17:00Z" w:id="2509"/>
          <w:rFonts w:ascii="TH Sarabun New" w:hAnsi="TH Sarabun New" w:cs="TH Sarabun New"/>
          <w:sz w:val="32"/>
          <w:szCs w:val="32"/>
        </w:rPr>
      </w:pPr>
      <w:del w:author="Jenjira O-cha" w:date="2023-02-10T11:17:00Z" w:id="2510">
        <w:r w:rsidRPr="00357A8D" w:rsidDel="00365BAB">
          <w:rPr>
            <w:rFonts w:ascii="TH Sarabun New" w:hAnsi="TH Sarabun New" w:cs="TH Sarabun New"/>
            <w:sz w:val="32"/>
            <w:szCs w:val="32"/>
            <w:cs/>
          </w:rPr>
          <w:delText xml:space="preserve">        หลักสูตรเศรษฐศาสตรบัณฑิต ได้ให้ความสำคัญกับการกำหนดผู้สอนในแต่ละรายวิชา โดยคำนึงถึงความรู้ความสามารถ ประสบการณ์ และความเชี่ยวชาญในวิชาที่สอน โดยที่หลักสูตรเศรษฐศาสตรบัณฑิต ประกอบด้วย วิชาศึกษาทั่วไป วิชาเฉพาะสาขา วิชาโทหรือวิชาเลือกนอกคณะ และวิชาเลือกเสรี อาจารย์ประจำหลักสูตร รับผิดชอบในการจัดอาจารย์ผู้สอน ฝ่ายวิชาการคณะฯ และโครงการการเรียนการสอนต่าง ๆ  ในคณะ ร่วมกันพิจารณาจัดอาจารย์ผู้สอน และให้สอดคล้องกับสาขาวิชากเอกและความถนัดของอาจารย์ผู้สอน โดยมีการวางระบบผู้สอน และกระบวนการจัดการเรียนการสอน ดังนี้</w:delText>
        </w:r>
      </w:del>
    </w:p>
    <w:p w:rsidRPr="00357A8D" w:rsidR="002629C7" w:rsidDel="00365BAB" w:rsidP="00E65391" w:rsidRDefault="002629C7" w14:paraId="7BD2ED57" w14:textId="7081D6E8">
      <w:pPr>
        <w:tabs>
          <w:tab w:val="left" w:pos="1170"/>
        </w:tabs>
        <w:jc w:val="thaiDistribute"/>
        <w:rPr>
          <w:del w:author="Jenjira O-cha" w:date="2023-02-10T11:17:00Z" w:id="2511"/>
          <w:rFonts w:ascii="TH Sarabun New" w:hAnsi="TH Sarabun New" w:cs="TH Sarabun New"/>
          <w:sz w:val="32"/>
          <w:szCs w:val="32"/>
        </w:rPr>
      </w:pPr>
      <w:del w:author="Jenjira O-cha" w:date="2023-02-10T11:17:00Z" w:id="2512">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1 </w:delText>
        </w:r>
        <w:r w:rsidRPr="00357A8D" w:rsidDel="00365BAB">
          <w:rPr>
            <w:rFonts w:ascii="TH Sarabun New" w:hAnsi="TH Sarabun New" w:cs="TH Sarabun New"/>
            <w:sz w:val="32"/>
            <w:szCs w:val="32"/>
            <w:cs/>
          </w:rPr>
          <w:delText>การพิจารณากำหนดผู้สอน</w:delText>
        </w:r>
      </w:del>
    </w:p>
    <w:p w:rsidRPr="00357A8D" w:rsidR="003C350E" w:rsidDel="00365BAB" w:rsidP="00E65391" w:rsidRDefault="002629C7" w14:paraId="65E81BFD" w14:textId="47585736">
      <w:pPr>
        <w:tabs>
          <w:tab w:val="left" w:pos="1170"/>
        </w:tabs>
        <w:ind w:firstLine="567"/>
        <w:jc w:val="thaiDistribute"/>
        <w:rPr>
          <w:del w:author="Jenjira O-cha" w:date="2023-02-10T11:17:00Z" w:id="2513"/>
          <w:rFonts w:ascii="TH Sarabun New" w:hAnsi="TH Sarabun New" w:cs="TH Sarabun New"/>
          <w:sz w:val="32"/>
          <w:szCs w:val="32"/>
          <w:shd w:val="clear" w:color="auto" w:fill="FFFFFF"/>
        </w:rPr>
      </w:pPr>
      <w:del w:author="Jenjira O-cha" w:date="2023-02-10T11:17:00Z" w:id="2514">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shd w:val="clear" w:color="auto" w:fill="FFFFFF"/>
            <w:cs/>
          </w:rPr>
          <w:delText>อาจารย์ประจำหลักสูตรและคณะทำงานฝ่ายวิชาการ รับผิดชอบการวางแผนเปิด</w:delText>
        </w:r>
        <w:r w:rsidRPr="00357A8D" w:rsidDel="00365BAB" w:rsidR="009A063A">
          <w:rPr>
            <w:rFonts w:ascii="TH Sarabun New" w:hAnsi="TH Sarabun New" w:cs="TH Sarabun New"/>
            <w:sz w:val="32"/>
            <w:szCs w:val="32"/>
            <w:shd w:val="clear" w:color="auto" w:fill="FFFFFF"/>
            <w:cs/>
          </w:rPr>
          <w:delText>-ปิด</w:delText>
        </w:r>
        <w:r w:rsidRPr="00357A8D" w:rsidDel="00365BAB">
          <w:rPr>
            <w:rFonts w:ascii="TH Sarabun New" w:hAnsi="TH Sarabun New" w:cs="TH Sarabun New"/>
            <w:sz w:val="32"/>
            <w:szCs w:val="32"/>
            <w:shd w:val="clear" w:color="auto" w:fill="FFFFFF"/>
            <w:cs/>
          </w:rPr>
          <w:delText>วิชาสอนในแต่ละปีการศึกษา</w:delText>
        </w:r>
        <w:r w:rsidRPr="00357A8D" w:rsidDel="00365BAB" w:rsidR="009A063A">
          <w:rPr>
            <w:rFonts w:ascii="TH Sarabun New" w:hAnsi="TH Sarabun New" w:cs="TH Sarabun New"/>
            <w:sz w:val="32"/>
            <w:szCs w:val="32"/>
            <w:shd w:val="clear" w:color="auto" w:fill="FFFFFF"/>
            <w:cs/>
          </w:rPr>
          <w:delText>และ</w:delText>
        </w:r>
        <w:r w:rsidRPr="00357A8D" w:rsidDel="00365BAB">
          <w:rPr>
            <w:rFonts w:ascii="TH Sarabun New" w:hAnsi="TH Sarabun New" w:cs="TH Sarabun New"/>
            <w:sz w:val="32"/>
            <w:szCs w:val="32"/>
            <w:shd w:val="clear" w:color="auto" w:fill="FFFFFF"/>
            <w:cs/>
          </w:rPr>
          <w:delText>ารจัด</w:delText>
        </w:r>
        <w:r w:rsidRPr="00357A8D" w:rsidDel="00365BAB" w:rsidR="00323B7F">
          <w:rPr>
            <w:rFonts w:ascii="TH Sarabun New" w:hAnsi="TH Sarabun New" w:cs="TH Sarabun New"/>
            <w:sz w:val="32"/>
            <w:szCs w:val="32"/>
            <w:shd w:val="clear" w:color="auto" w:fill="FFFFFF"/>
            <w:cs/>
          </w:rPr>
          <w:delText>ภาระงาน</w:delText>
        </w:r>
        <w:r w:rsidRPr="00357A8D" w:rsidDel="00365BAB">
          <w:rPr>
            <w:rFonts w:ascii="TH Sarabun New" w:hAnsi="TH Sarabun New" w:cs="TH Sarabun New"/>
            <w:sz w:val="32"/>
            <w:szCs w:val="32"/>
            <w:shd w:val="clear" w:color="auto" w:fill="FFFFFF"/>
            <w:cs/>
          </w:rPr>
          <w:delText>สอน</w:delText>
        </w:r>
        <w:r w:rsidRPr="00357A8D" w:rsidDel="00365BAB" w:rsidR="00323B7F">
          <w:rPr>
            <w:rFonts w:ascii="TH Sarabun New" w:hAnsi="TH Sarabun New" w:cs="TH Sarabun New"/>
            <w:sz w:val="32"/>
            <w:szCs w:val="32"/>
            <w:shd w:val="clear" w:color="auto" w:fill="FFFFFF"/>
            <w:cs/>
          </w:rPr>
          <w:delText>ให้กับอาจารย์ผู้สอน</w:delText>
        </w:r>
        <w:r w:rsidRPr="00357A8D" w:rsidDel="00365BAB" w:rsidR="00E10C65">
          <w:rPr>
            <w:rFonts w:ascii="TH Sarabun New" w:hAnsi="TH Sarabun New" w:cs="TH Sarabun New"/>
            <w:sz w:val="32"/>
            <w:szCs w:val="32"/>
            <w:shd w:val="clear" w:color="auto" w:fill="FFFFFF"/>
            <w:cs/>
          </w:rPr>
          <w:delText xml:space="preserve">ในปีการศึกษาถัดไป </w:delText>
        </w:r>
        <w:r w:rsidRPr="00357A8D" w:rsidDel="00365BAB" w:rsidR="009A063A">
          <w:rPr>
            <w:rFonts w:ascii="TH Sarabun New" w:hAnsi="TH Sarabun New" w:cs="TH Sarabun New"/>
            <w:sz w:val="32"/>
            <w:szCs w:val="32"/>
            <w:shd w:val="clear" w:color="auto" w:fill="FFFFFF"/>
            <w:cs/>
          </w:rPr>
          <w:delText>ซึ่ง</w:delText>
        </w:r>
        <w:r w:rsidRPr="00357A8D" w:rsidDel="00365BAB" w:rsidR="00E10C65">
          <w:rPr>
            <w:rFonts w:ascii="TH Sarabun New" w:hAnsi="TH Sarabun New" w:cs="TH Sarabun New"/>
            <w:sz w:val="32"/>
            <w:szCs w:val="32"/>
            <w:shd w:val="clear" w:color="auto" w:fill="FFFFFF"/>
            <w:cs/>
          </w:rPr>
          <w:delText>จะเริ่ม</w:delText>
        </w:r>
        <w:r w:rsidRPr="00357A8D" w:rsidDel="00365BAB" w:rsidR="009A063A">
          <w:rPr>
            <w:rFonts w:ascii="TH Sarabun New" w:hAnsi="TH Sarabun New" w:cs="TH Sarabun New"/>
            <w:sz w:val="32"/>
            <w:szCs w:val="32"/>
            <w:shd w:val="clear" w:color="auto" w:fill="FFFFFF"/>
            <w:cs/>
          </w:rPr>
          <w:delText>ดำเนินการ</w:delText>
        </w:r>
        <w:r w:rsidRPr="00357A8D" w:rsidDel="00365BAB" w:rsidR="00E10C65">
          <w:rPr>
            <w:rFonts w:ascii="TH Sarabun New" w:hAnsi="TH Sarabun New" w:cs="TH Sarabun New"/>
            <w:sz w:val="32"/>
            <w:szCs w:val="32"/>
            <w:shd w:val="clear" w:color="auto" w:fill="FFFFFF"/>
            <w:cs/>
          </w:rPr>
          <w:delText>ล่วงหน้า</w:delText>
        </w:r>
        <w:r w:rsidRPr="00357A8D" w:rsidDel="00365BAB">
          <w:rPr>
            <w:rFonts w:ascii="TH Sarabun New" w:hAnsi="TH Sarabun New" w:cs="TH Sarabun New"/>
            <w:sz w:val="32"/>
            <w:szCs w:val="32"/>
            <w:shd w:val="clear" w:color="auto" w:fill="FFFFFF"/>
            <w:cs/>
          </w:rPr>
          <w:delText xml:space="preserve">ประมาณ </w:delText>
        </w:r>
        <w:r w:rsidRPr="00357A8D" w:rsidDel="00365BAB">
          <w:rPr>
            <w:rFonts w:ascii="TH Sarabun New" w:hAnsi="TH Sarabun New" w:cs="TH Sarabun New"/>
            <w:sz w:val="32"/>
            <w:szCs w:val="32"/>
            <w:shd w:val="clear" w:color="auto" w:fill="FFFFFF"/>
          </w:rPr>
          <w:delText>4</w:delText>
        </w:r>
        <w:r w:rsidRPr="00357A8D" w:rsidDel="00365BAB">
          <w:rPr>
            <w:rFonts w:ascii="TH Sarabun New" w:hAnsi="TH Sarabun New" w:cs="TH Sarabun New"/>
            <w:sz w:val="32"/>
            <w:szCs w:val="32"/>
            <w:shd w:val="clear" w:color="auto" w:fill="FFFFFF"/>
            <w:cs/>
          </w:rPr>
          <w:delText>-</w:delText>
        </w:r>
        <w:r w:rsidRPr="00357A8D" w:rsidDel="00365BAB">
          <w:rPr>
            <w:rFonts w:ascii="TH Sarabun New" w:hAnsi="TH Sarabun New" w:cs="TH Sarabun New"/>
            <w:sz w:val="32"/>
            <w:szCs w:val="32"/>
            <w:shd w:val="clear" w:color="auto" w:fill="FFFFFF"/>
          </w:rPr>
          <w:delText xml:space="preserve">5 </w:delText>
        </w:r>
        <w:r w:rsidRPr="00357A8D" w:rsidDel="00365BAB">
          <w:rPr>
            <w:rFonts w:ascii="TH Sarabun New" w:hAnsi="TH Sarabun New" w:cs="TH Sarabun New"/>
            <w:sz w:val="32"/>
            <w:szCs w:val="32"/>
            <w:shd w:val="clear" w:color="auto" w:fill="FFFFFF"/>
            <w:cs/>
          </w:rPr>
          <w:delText xml:space="preserve">เดือน </w:delText>
        </w:r>
        <w:r w:rsidRPr="00357A8D" w:rsidDel="00365BAB" w:rsidR="009A063A">
          <w:rPr>
            <w:rFonts w:ascii="TH Sarabun New" w:hAnsi="TH Sarabun New" w:cs="TH Sarabun New"/>
            <w:sz w:val="32"/>
            <w:szCs w:val="32"/>
            <w:shd w:val="clear" w:color="auto" w:fill="FFFFFF"/>
            <w:cs/>
          </w:rPr>
          <w:delText>ทั้งนี้จะมีกระบวนการ</w:delText>
        </w:r>
        <w:r w:rsidRPr="00357A8D" w:rsidDel="00365BAB" w:rsidR="003C350E">
          <w:rPr>
            <w:rFonts w:ascii="TH Sarabun New" w:hAnsi="TH Sarabun New" w:cs="TH Sarabun New"/>
            <w:sz w:val="32"/>
            <w:szCs w:val="32"/>
            <w:shd w:val="clear" w:color="auto" w:fill="FFFFFF"/>
            <w:cs/>
          </w:rPr>
          <w:delText xml:space="preserve"> ดังนี้</w:delText>
        </w:r>
      </w:del>
    </w:p>
    <w:p w:rsidRPr="00357A8D" w:rsidR="009A063A" w:rsidDel="00365BAB" w:rsidRDefault="0076523A" w14:paraId="14869CA5" w14:textId="32F0EC67">
      <w:pPr>
        <w:numPr>
          <w:ilvl w:val="0"/>
          <w:numId w:val="19"/>
        </w:numPr>
        <w:tabs>
          <w:tab w:val="left" w:pos="1170"/>
          <w:tab w:val="left" w:pos="1843"/>
        </w:tabs>
        <w:ind w:left="0" w:firstLine="1647"/>
        <w:jc w:val="thaiDistribute"/>
        <w:rPr>
          <w:del w:author="Jenjira O-cha" w:date="2023-02-10T11:17:00Z" w:id="2515"/>
          <w:rFonts w:ascii="TH Sarabun New" w:hAnsi="TH Sarabun New" w:cs="TH Sarabun New"/>
          <w:sz w:val="32"/>
          <w:szCs w:val="32"/>
          <w:shd w:val="clear" w:color="auto" w:fill="FFFFFF"/>
        </w:rPr>
        <w:pPrChange w:author="PC" w:date="2023-03-31T11:42:00Z" w:id="2516">
          <w:pPr>
            <w:numPr>
              <w:numId w:val="19"/>
            </w:numPr>
            <w:tabs>
              <w:tab w:val="left" w:pos="1170"/>
              <w:tab w:val="left" w:pos="1843"/>
            </w:tabs>
            <w:ind w:left="2007" w:firstLine="1647"/>
            <w:jc w:val="thaiDistribute"/>
          </w:pPr>
        </w:pPrChange>
      </w:pPr>
      <w:del w:author="Jenjira O-cha" w:date="2023-02-10T11:17:00Z" w:id="2517">
        <w:r w:rsidRPr="00357A8D" w:rsidDel="00365BAB">
          <w:rPr>
            <w:rFonts w:ascii="TH Sarabun New" w:hAnsi="TH Sarabun New" w:cs="TH Sarabun New"/>
            <w:sz w:val="32"/>
            <w:szCs w:val="32"/>
            <w:shd w:val="clear" w:color="auto" w:fill="FFFFFF"/>
            <w:cs/>
          </w:rPr>
          <w:delText xml:space="preserve"> </w:delText>
        </w:r>
        <w:r w:rsidRPr="00357A8D" w:rsidDel="00365BAB" w:rsidR="009A063A">
          <w:rPr>
            <w:rFonts w:ascii="TH Sarabun New" w:hAnsi="TH Sarabun New" w:cs="TH Sarabun New"/>
            <w:sz w:val="32"/>
            <w:szCs w:val="32"/>
            <w:shd w:val="clear" w:color="auto" w:fill="FFFFFF"/>
            <w:cs/>
          </w:rPr>
          <w:delText>หลักสูตรกำหนดให้นักศึกษาทุกคนต้องวางแผนการเรียนล่วงหน้าและแสดงความจำนงถึงวิชาต้องการจะศึกษาในแต่ละภาคการศึกษา โดยหลักสูตรจะเปิดรายวิชาตามความต้องการของนักศึกษา</w:delText>
        </w:r>
        <w:r w:rsidRPr="00357A8D" w:rsidDel="00365BAB" w:rsidR="002629C7">
          <w:rPr>
            <w:rFonts w:ascii="TH Sarabun New" w:hAnsi="TH Sarabun New" w:cs="TH Sarabun New"/>
            <w:sz w:val="32"/>
            <w:szCs w:val="32"/>
            <w:shd w:val="clear" w:color="auto" w:fill="FFFFFF"/>
            <w:cs/>
          </w:rPr>
          <w:delText xml:space="preserve"> (</w:delText>
        </w:r>
        <w:r w:rsidRPr="00357A8D" w:rsidDel="00365BAB" w:rsidR="002629C7">
          <w:rPr>
            <w:rFonts w:ascii="TH Sarabun New" w:hAnsi="TH Sarabun New" w:cs="TH Sarabun New"/>
            <w:sz w:val="32"/>
            <w:szCs w:val="32"/>
            <w:shd w:val="clear" w:color="auto" w:fill="FFFFFF"/>
          </w:rPr>
          <w:delText>demand driven</w:delText>
        </w:r>
        <w:r w:rsidRPr="00357A8D" w:rsidDel="00365BAB" w:rsidR="002629C7">
          <w:rPr>
            <w:rFonts w:ascii="TH Sarabun New" w:hAnsi="TH Sarabun New" w:cs="TH Sarabun New"/>
            <w:sz w:val="32"/>
            <w:szCs w:val="32"/>
            <w:shd w:val="clear" w:color="auto" w:fill="FFFFFF"/>
            <w:cs/>
          </w:rPr>
          <w:delText xml:space="preserve">) </w:delText>
        </w:r>
      </w:del>
    </w:p>
    <w:p w:rsidRPr="00357A8D" w:rsidR="0076523A" w:rsidDel="00365BAB" w:rsidP="00E65391" w:rsidRDefault="003C350E" w14:paraId="0B34105B" w14:textId="582A3FEC">
      <w:pPr>
        <w:tabs>
          <w:tab w:val="left" w:pos="1170"/>
        </w:tabs>
        <w:ind w:firstLine="567"/>
        <w:jc w:val="thaiDistribute"/>
        <w:rPr>
          <w:del w:author="Jenjira O-cha" w:date="2023-02-10T11:17:00Z" w:id="2518"/>
          <w:rFonts w:ascii="TH Sarabun New" w:hAnsi="TH Sarabun New" w:cs="TH Sarabun New"/>
          <w:sz w:val="32"/>
          <w:szCs w:val="32"/>
          <w:shd w:val="clear" w:color="auto" w:fill="FFFFFF"/>
        </w:rPr>
      </w:pPr>
      <w:del w:author="Jenjira O-cha" w:date="2023-02-10T11:17:00Z" w:id="2519">
        <w:r w:rsidRPr="00357A8D" w:rsidDel="00365BAB">
          <w:rPr>
            <w:rFonts w:ascii="TH Sarabun New" w:hAnsi="TH Sarabun New" w:cs="TH Sarabun New"/>
            <w:sz w:val="32"/>
            <w:szCs w:val="32"/>
            <w:shd w:val="clear" w:color="auto" w:fill="FFFFFF"/>
            <w:cs/>
          </w:rPr>
          <w:tab/>
        </w:r>
        <w:r w:rsidRPr="00357A8D" w:rsidDel="00365BAB">
          <w:rPr>
            <w:rFonts w:ascii="TH Sarabun New" w:hAnsi="TH Sarabun New" w:cs="TH Sarabun New"/>
            <w:sz w:val="32"/>
            <w:szCs w:val="32"/>
            <w:shd w:val="clear" w:color="auto" w:fill="FFFFFF"/>
            <w:cs/>
          </w:rPr>
          <w:tab/>
        </w:r>
        <w:r w:rsidRPr="00357A8D" w:rsidDel="00365BAB">
          <w:rPr>
            <w:rFonts w:ascii="TH Sarabun New" w:hAnsi="TH Sarabun New" w:cs="TH Sarabun New"/>
            <w:sz w:val="32"/>
            <w:szCs w:val="32"/>
            <w:shd w:val="clear" w:color="auto" w:fill="FFFFFF"/>
            <w:cs/>
          </w:rPr>
          <w:delText xml:space="preserve">  2. </w:delText>
        </w:r>
        <w:r w:rsidRPr="00357A8D" w:rsidDel="00365BAB" w:rsidR="002629C7">
          <w:rPr>
            <w:rFonts w:ascii="TH Sarabun New" w:hAnsi="TH Sarabun New" w:cs="TH Sarabun New"/>
            <w:sz w:val="32"/>
            <w:szCs w:val="32"/>
            <w:shd w:val="clear" w:color="auto" w:fill="FFFFFF"/>
            <w:cs/>
          </w:rPr>
          <w:delText>หลักสูตรส่ง</w:delText>
        </w:r>
        <w:r w:rsidRPr="00357A8D" w:rsidDel="00365BAB">
          <w:rPr>
            <w:rFonts w:ascii="TH Sarabun New" w:hAnsi="TH Sarabun New" w:cs="TH Sarabun New"/>
            <w:sz w:val="32"/>
            <w:szCs w:val="32"/>
            <w:shd w:val="clear" w:color="auto" w:fill="FFFFFF"/>
            <w:cs/>
          </w:rPr>
          <w:delText>ข้อมูล</w:delText>
        </w:r>
        <w:r w:rsidRPr="00357A8D" w:rsidDel="00365BAB" w:rsidR="002629C7">
          <w:rPr>
            <w:rFonts w:ascii="TH Sarabun New" w:hAnsi="TH Sarabun New" w:cs="TH Sarabun New"/>
            <w:sz w:val="32"/>
            <w:szCs w:val="32"/>
            <w:shd w:val="clear" w:color="auto" w:fill="FFFFFF"/>
            <w:cs/>
          </w:rPr>
          <w:delText>รายวิชาที่เปิดสอนให้</w:delText>
        </w:r>
        <w:r w:rsidRPr="00357A8D" w:rsidDel="00365BAB">
          <w:rPr>
            <w:rFonts w:ascii="TH Sarabun New" w:hAnsi="TH Sarabun New" w:cs="TH Sarabun New"/>
            <w:sz w:val="32"/>
            <w:szCs w:val="32"/>
            <w:shd w:val="clear" w:color="auto" w:fill="FFFFFF"/>
            <w:cs/>
          </w:rPr>
          <w:delText>หน่วยวิชาการ เพื่อรวบรวบจัดทำรายวิชาเสนออาจารย์ประจำหลักสูตรและ</w:delText>
        </w:r>
        <w:r w:rsidRPr="00357A8D" w:rsidDel="00365BAB" w:rsidR="0076523A">
          <w:rPr>
            <w:rFonts w:ascii="TH Sarabun New" w:hAnsi="TH Sarabun New" w:cs="TH Sarabun New"/>
            <w:sz w:val="32"/>
            <w:szCs w:val="32"/>
            <w:shd w:val="clear" w:color="auto" w:fill="FFFFFF"/>
            <w:cs/>
          </w:rPr>
          <w:delText>คณะทำงาน</w:delText>
        </w:r>
        <w:r w:rsidRPr="00357A8D" w:rsidDel="00365BAB" w:rsidR="002629C7">
          <w:rPr>
            <w:rFonts w:ascii="TH Sarabun New" w:hAnsi="TH Sarabun New" w:cs="TH Sarabun New"/>
            <w:sz w:val="32"/>
            <w:szCs w:val="32"/>
            <w:shd w:val="clear" w:color="auto" w:fill="FFFFFF"/>
            <w:cs/>
          </w:rPr>
          <w:delText>ฝ่ายวิชาการ พิจารณา</w:delText>
        </w:r>
        <w:r w:rsidRPr="00357A8D" w:rsidDel="00365BAB" w:rsidR="0076523A">
          <w:rPr>
            <w:rFonts w:ascii="TH Sarabun New" w:hAnsi="TH Sarabun New" w:cs="TH Sarabun New"/>
            <w:sz w:val="32"/>
            <w:szCs w:val="32"/>
            <w:shd w:val="clear" w:color="auto" w:fill="FFFFFF"/>
            <w:cs/>
          </w:rPr>
          <w:delText xml:space="preserve">รายวิชาที่เปิดให้ครอบคลุมวิชาตามที่กำหนดไว้ในหลักสูตร </w:delText>
        </w:r>
      </w:del>
    </w:p>
    <w:p w:rsidRPr="00357A8D" w:rsidR="003C350E" w:rsidDel="00365BAB" w:rsidP="00E65391" w:rsidRDefault="0076523A" w14:paraId="67641F30" w14:textId="1555327B">
      <w:pPr>
        <w:tabs>
          <w:tab w:val="left" w:pos="1170"/>
        </w:tabs>
        <w:ind w:firstLine="567"/>
        <w:jc w:val="thaiDistribute"/>
        <w:rPr>
          <w:del w:author="Jenjira O-cha" w:date="2023-02-10T11:17:00Z" w:id="2520"/>
          <w:rFonts w:ascii="TH Sarabun New" w:hAnsi="TH Sarabun New" w:cs="TH Sarabun New"/>
          <w:sz w:val="32"/>
          <w:szCs w:val="32"/>
          <w:shd w:val="clear" w:color="auto" w:fill="FFFFFF"/>
        </w:rPr>
      </w:pPr>
      <w:del w:author="Jenjira O-cha" w:date="2023-02-10T11:17:00Z" w:id="2521">
        <w:r w:rsidRPr="00357A8D" w:rsidDel="00365BAB">
          <w:rPr>
            <w:rFonts w:ascii="TH Sarabun New" w:hAnsi="TH Sarabun New" w:cs="TH Sarabun New"/>
            <w:sz w:val="32"/>
            <w:szCs w:val="32"/>
            <w:shd w:val="clear" w:color="auto" w:fill="FFFFFF"/>
            <w:cs/>
          </w:rPr>
          <w:tab/>
        </w:r>
        <w:r w:rsidRPr="00357A8D" w:rsidDel="00365BAB">
          <w:rPr>
            <w:rFonts w:ascii="TH Sarabun New" w:hAnsi="TH Sarabun New" w:cs="TH Sarabun New"/>
            <w:sz w:val="32"/>
            <w:szCs w:val="32"/>
            <w:shd w:val="clear" w:color="auto" w:fill="FFFFFF"/>
            <w:cs/>
          </w:rPr>
          <w:delText xml:space="preserve">   </w:delText>
        </w:r>
        <w:r w:rsidRPr="00357A8D" w:rsidDel="00365BAB">
          <w:rPr>
            <w:rFonts w:ascii="TH Sarabun New" w:hAnsi="TH Sarabun New" w:cs="TH Sarabun New"/>
            <w:sz w:val="32"/>
            <w:szCs w:val="32"/>
            <w:shd w:val="clear" w:color="auto" w:fill="FFFFFF"/>
            <w:cs/>
          </w:rPr>
          <w:tab/>
        </w:r>
        <w:r w:rsidRPr="00357A8D" w:rsidDel="00365BAB">
          <w:rPr>
            <w:rFonts w:ascii="TH Sarabun New" w:hAnsi="TH Sarabun New" w:cs="TH Sarabun New"/>
            <w:sz w:val="32"/>
            <w:szCs w:val="32"/>
            <w:shd w:val="clear" w:color="auto" w:fill="FFFFFF"/>
            <w:cs/>
          </w:rPr>
          <w:delText xml:space="preserve">  3. หน่วยวิชาการนำข้อมูลเข้าระบบแบบฟอร์ม เพื่อสำรวจความต้องการสอนของผู้สอน โดยให้ผู้สอนเรียงลำดับความต้องการสอนของรายวิชานั้น ๆ</w:delText>
        </w:r>
      </w:del>
    </w:p>
    <w:p w:rsidRPr="00357A8D" w:rsidR="002629C7" w:rsidDel="00365BAB" w:rsidP="00E65391" w:rsidRDefault="0076523A" w14:paraId="070D741E" w14:textId="3B1CCEF5">
      <w:pPr>
        <w:tabs>
          <w:tab w:val="left" w:pos="1170"/>
        </w:tabs>
        <w:ind w:firstLine="567"/>
        <w:jc w:val="thaiDistribute"/>
        <w:rPr>
          <w:del w:author="Jenjira O-cha" w:date="2023-02-10T11:17:00Z" w:id="2522"/>
          <w:rFonts w:ascii="TH Sarabun New" w:hAnsi="TH Sarabun New" w:cs="TH Sarabun New"/>
          <w:sz w:val="32"/>
          <w:szCs w:val="32"/>
          <w:shd w:val="clear" w:color="auto" w:fill="FFFFFF"/>
        </w:rPr>
      </w:pPr>
      <w:del w:author="Jenjira O-cha" w:date="2023-02-10T11:17:00Z" w:id="2523">
        <w:r w:rsidRPr="00357A8D" w:rsidDel="00365BAB">
          <w:rPr>
            <w:rFonts w:ascii="TH Sarabun New" w:hAnsi="TH Sarabun New" w:cs="TH Sarabun New"/>
            <w:sz w:val="32"/>
            <w:szCs w:val="32"/>
            <w:shd w:val="clear" w:color="auto" w:fill="FFFFFF"/>
            <w:cs/>
          </w:rPr>
          <w:tab/>
        </w:r>
        <w:r w:rsidRPr="00357A8D" w:rsidDel="00365BAB">
          <w:rPr>
            <w:rFonts w:ascii="TH Sarabun New" w:hAnsi="TH Sarabun New" w:cs="TH Sarabun New"/>
            <w:sz w:val="32"/>
            <w:szCs w:val="32"/>
            <w:shd w:val="clear" w:color="auto" w:fill="FFFFFF"/>
            <w:cs/>
          </w:rPr>
          <w:tab/>
        </w:r>
        <w:r w:rsidRPr="00357A8D" w:rsidDel="00365BAB">
          <w:rPr>
            <w:rFonts w:ascii="TH Sarabun New" w:hAnsi="TH Sarabun New" w:cs="TH Sarabun New"/>
            <w:sz w:val="32"/>
            <w:szCs w:val="32"/>
            <w:shd w:val="clear" w:color="auto" w:fill="FFFFFF"/>
            <w:cs/>
          </w:rPr>
          <w:delText xml:space="preserve">  4. อาจารย์ประจำหลักสูตรและคณะทำงานฝ่าย</w:delText>
        </w:r>
        <w:r w:rsidRPr="00357A8D" w:rsidDel="00365BAB" w:rsidR="002629C7">
          <w:rPr>
            <w:rFonts w:ascii="TH Sarabun New" w:hAnsi="TH Sarabun New" w:cs="TH Sarabun New"/>
            <w:sz w:val="32"/>
            <w:szCs w:val="32"/>
            <w:shd w:val="clear" w:color="auto" w:fill="FFFFFF"/>
            <w:cs/>
          </w:rPr>
          <w:delText>วิชาการ</w:delText>
        </w:r>
        <w:r w:rsidRPr="00357A8D" w:rsidDel="00365BAB">
          <w:rPr>
            <w:rFonts w:ascii="TH Sarabun New" w:hAnsi="TH Sarabun New" w:cs="TH Sarabun New"/>
            <w:sz w:val="32"/>
            <w:szCs w:val="32"/>
            <w:shd w:val="clear" w:color="auto" w:fill="FFFFFF"/>
            <w:cs/>
          </w:rPr>
          <w:delText>ร่</w:delText>
        </w:r>
        <w:r w:rsidRPr="00357A8D" w:rsidDel="00365BAB" w:rsidR="002629C7">
          <w:rPr>
            <w:rFonts w:ascii="TH Sarabun New" w:hAnsi="TH Sarabun New" w:cs="TH Sarabun New"/>
            <w:sz w:val="32"/>
            <w:szCs w:val="32"/>
            <w:shd w:val="clear" w:color="auto" w:fill="FFFFFF"/>
            <w:cs/>
          </w:rPr>
          <w:delText>วมพิจารณาจัดตัวผู้สอน</w:delText>
        </w:r>
        <w:r w:rsidRPr="00357A8D" w:rsidDel="00365BAB">
          <w:rPr>
            <w:rFonts w:ascii="TH Sarabun New" w:hAnsi="TH Sarabun New" w:cs="TH Sarabun New"/>
            <w:sz w:val="32"/>
            <w:szCs w:val="32"/>
            <w:shd w:val="clear" w:color="auto" w:fill="FFFFFF"/>
            <w:cs/>
          </w:rPr>
          <w:delText xml:space="preserve"> </w:delText>
        </w:r>
        <w:r w:rsidRPr="00357A8D" w:rsidDel="00365BAB" w:rsidR="002629C7">
          <w:rPr>
            <w:rFonts w:ascii="TH Sarabun New" w:hAnsi="TH Sarabun New" w:cs="TH Sarabun New"/>
            <w:sz w:val="32"/>
            <w:szCs w:val="32"/>
            <w:shd w:val="clear" w:color="auto" w:fill="FFFFFF"/>
            <w:cs/>
          </w:rPr>
          <w:delText>โดยมีหลักการ</w:delText>
        </w:r>
        <w:r w:rsidRPr="00357A8D" w:rsidDel="00365BAB">
          <w:rPr>
            <w:rFonts w:ascii="TH Sarabun New" w:hAnsi="TH Sarabun New" w:cs="TH Sarabun New"/>
            <w:sz w:val="32"/>
            <w:szCs w:val="32"/>
            <w:shd w:val="clear" w:color="auto" w:fill="FFFFFF"/>
            <w:cs/>
          </w:rPr>
          <w:delText xml:space="preserve"> </w:delText>
        </w:r>
        <w:r w:rsidRPr="00357A8D" w:rsidDel="00365BAB" w:rsidR="002629C7">
          <w:rPr>
            <w:rFonts w:ascii="TH Sarabun New" w:hAnsi="TH Sarabun New" w:cs="TH Sarabun New"/>
            <w:sz w:val="32"/>
            <w:szCs w:val="32"/>
            <w:shd w:val="clear" w:color="auto" w:fill="FFFFFF"/>
            <w:cs/>
          </w:rPr>
          <w:delText>คือ การตอบสนองความต้องการของนักศึกษา (</w:delText>
        </w:r>
        <w:r w:rsidRPr="00357A8D" w:rsidDel="00365BAB" w:rsidR="002629C7">
          <w:rPr>
            <w:rFonts w:ascii="TH Sarabun New" w:hAnsi="TH Sarabun New" w:cs="TH Sarabun New"/>
            <w:sz w:val="32"/>
            <w:szCs w:val="32"/>
            <w:shd w:val="clear" w:color="auto" w:fill="FFFFFF"/>
          </w:rPr>
          <w:delText>demand side</w:delText>
        </w:r>
        <w:r w:rsidRPr="00357A8D" w:rsidDel="00365BAB" w:rsidR="002629C7">
          <w:rPr>
            <w:rFonts w:ascii="TH Sarabun New" w:hAnsi="TH Sarabun New" w:cs="TH Sarabun New"/>
            <w:sz w:val="32"/>
            <w:szCs w:val="32"/>
            <w:shd w:val="clear" w:color="auto" w:fill="FFFFFF"/>
            <w:cs/>
          </w:rPr>
          <w:delText>) จัดสรรตัวผู้สอนตามความชำนาญและความต้องการของผู้สอน (</w:delText>
        </w:r>
        <w:r w:rsidRPr="00357A8D" w:rsidDel="00365BAB" w:rsidR="002629C7">
          <w:rPr>
            <w:rFonts w:ascii="TH Sarabun New" w:hAnsi="TH Sarabun New" w:cs="TH Sarabun New"/>
            <w:sz w:val="32"/>
            <w:szCs w:val="32"/>
            <w:shd w:val="clear" w:color="auto" w:fill="FFFFFF"/>
          </w:rPr>
          <w:delText>supply side</w:delText>
        </w:r>
        <w:r w:rsidRPr="00357A8D" w:rsidDel="00365BAB" w:rsidR="002629C7">
          <w:rPr>
            <w:rFonts w:ascii="TH Sarabun New" w:hAnsi="TH Sarabun New" w:cs="TH Sarabun New"/>
            <w:sz w:val="32"/>
            <w:szCs w:val="32"/>
            <w:shd w:val="clear" w:color="auto" w:fill="FFFFFF"/>
            <w:cs/>
          </w:rPr>
          <w:delText>) และพิจารณาจำนวนอาจารย์ผู้สอนแต่ละวิชาในจุดที่เหมาะสม (</w:delText>
        </w:r>
        <w:r w:rsidRPr="00357A8D" w:rsidDel="00365BAB" w:rsidR="002629C7">
          <w:rPr>
            <w:rFonts w:ascii="TH Sarabun New" w:hAnsi="TH Sarabun New" w:cs="TH Sarabun New"/>
            <w:sz w:val="32"/>
            <w:szCs w:val="32"/>
            <w:shd w:val="clear" w:color="auto" w:fill="FFFFFF"/>
          </w:rPr>
          <w:delText>optimal</w:delText>
        </w:r>
        <w:r w:rsidRPr="00357A8D" w:rsidDel="00365BAB" w:rsidR="002629C7">
          <w:rPr>
            <w:rFonts w:ascii="TH Sarabun New" w:hAnsi="TH Sarabun New" w:cs="TH Sarabun New"/>
            <w:sz w:val="32"/>
            <w:szCs w:val="32"/>
            <w:shd w:val="clear" w:color="auto" w:fill="FFFFFF"/>
            <w:cs/>
          </w:rPr>
          <w:delText>) ที่ทำให้จำนวนนักศึกษาของแต่ละห้องเรียนอยู่ในระดับที่เหมาะสม ระบบการกำหนดตัวผู้สอนของคณะเศรษฐศาสตร์ ค่อนข้างมีประสิทธิภาพ</w:delText>
        </w:r>
      </w:del>
    </w:p>
    <w:p w:rsidRPr="00357A8D" w:rsidR="002629C7" w:rsidDel="00365BAB" w:rsidP="00E65391" w:rsidRDefault="002629C7" w14:paraId="2A2C6A28" w14:textId="4D6D0D20">
      <w:pPr>
        <w:tabs>
          <w:tab w:val="left" w:pos="567"/>
          <w:tab w:val="left" w:pos="1134"/>
          <w:tab w:val="left" w:pos="1985"/>
        </w:tabs>
        <w:ind w:left="567" w:hanging="567"/>
        <w:jc w:val="thaiDistribute"/>
        <w:rPr>
          <w:del w:author="Jenjira O-cha" w:date="2023-02-10T11:17:00Z" w:id="2524"/>
          <w:rFonts w:ascii="TH Sarabun New" w:hAnsi="TH Sarabun New" w:cs="TH Sarabun New"/>
          <w:sz w:val="32"/>
          <w:szCs w:val="32"/>
        </w:rPr>
      </w:pPr>
      <w:del w:author="Jenjira O-cha" w:date="2023-02-10T11:17:00Z" w:id="2525">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2 </w:delText>
        </w:r>
        <w:r w:rsidRPr="00357A8D" w:rsidDel="00365BAB">
          <w:rPr>
            <w:rFonts w:ascii="TH Sarabun New" w:hAnsi="TH Sarabun New" w:cs="TH Sarabun New"/>
            <w:sz w:val="32"/>
            <w:szCs w:val="32"/>
            <w:cs/>
          </w:rPr>
          <w:delText xml:space="preserve">การกํากับ ติดตาม และตรวจสอบการจัดทําแผนการเรียนรู้ </w:delText>
        </w:r>
      </w:del>
    </w:p>
    <w:p w:rsidRPr="00357A8D" w:rsidR="00727E3B" w:rsidDel="00365BAB" w:rsidP="00E65391" w:rsidRDefault="002629C7" w14:paraId="21F51F5F" w14:textId="5DC8A58B">
      <w:pPr>
        <w:tabs>
          <w:tab w:val="left" w:pos="0"/>
          <w:tab w:val="left" w:pos="567"/>
          <w:tab w:val="left" w:pos="1985"/>
        </w:tabs>
        <w:ind w:firstLine="540"/>
        <w:jc w:val="thaiDistribute"/>
        <w:rPr>
          <w:del w:author="Jenjira O-cha" w:date="2023-02-10T11:17:00Z" w:id="2526"/>
          <w:rFonts w:ascii="TH Sarabun New" w:hAnsi="TH Sarabun New" w:cs="TH Sarabun New"/>
          <w:sz w:val="32"/>
          <w:szCs w:val="32"/>
        </w:rPr>
      </w:pPr>
      <w:del w:author="Jenjira O-cha" w:date="2023-02-10T11:17:00Z" w:id="2527">
        <w:r w:rsidRPr="00357A8D" w:rsidDel="00365BAB">
          <w:rPr>
            <w:rFonts w:ascii="TH Sarabun New" w:hAnsi="TH Sarabun New" w:cs="TH Sarabun New"/>
            <w:sz w:val="32"/>
            <w:szCs w:val="32"/>
            <w:cs/>
          </w:rPr>
          <w:delText xml:space="preserve">                หลักสูตรเศรษฐศาสตรบัณฑิต ได้มีการวางระบบและกลไกในการกำกับ ติดตามและตรวจสอบการจัดทำ มคอ. </w:delText>
        </w:r>
        <w:r w:rsidRPr="00357A8D" w:rsidDel="00365BAB">
          <w:rPr>
            <w:rFonts w:ascii="TH Sarabun New" w:hAnsi="TH Sarabun New" w:cs="TH Sarabun New"/>
            <w:sz w:val="32"/>
            <w:szCs w:val="32"/>
          </w:rPr>
          <w:delText xml:space="preserve">3 </w:delText>
        </w:r>
        <w:r w:rsidRPr="00357A8D" w:rsidDel="00365BAB">
          <w:rPr>
            <w:rFonts w:ascii="TH Sarabun New" w:hAnsi="TH Sarabun New" w:cs="TH Sarabun New"/>
            <w:sz w:val="32"/>
            <w:szCs w:val="32"/>
            <w:cs/>
          </w:rPr>
          <w:delText xml:space="preserve">และ </w:delText>
        </w:r>
        <w:r w:rsidRPr="00357A8D" w:rsidDel="00365BAB">
          <w:rPr>
            <w:rFonts w:ascii="TH Sarabun New" w:hAnsi="TH Sarabun New" w:cs="TH Sarabun New"/>
            <w:sz w:val="32"/>
            <w:szCs w:val="32"/>
          </w:rPr>
          <w:delText xml:space="preserve">4 </w:delText>
        </w:r>
        <w:r w:rsidRPr="00357A8D" w:rsidDel="00365BAB">
          <w:rPr>
            <w:rFonts w:ascii="TH Sarabun New" w:hAnsi="TH Sarabun New" w:cs="TH Sarabun New"/>
            <w:sz w:val="32"/>
            <w:szCs w:val="32"/>
            <w:cs/>
          </w:rPr>
          <w:delText xml:space="preserve">ผ่านระบบ </w:delText>
        </w:r>
        <w:r w:rsidRPr="00357A8D" w:rsidDel="00365BAB">
          <w:rPr>
            <w:rFonts w:ascii="TH Sarabun New" w:hAnsi="TH Sarabun New" w:cs="TH Sarabun New"/>
            <w:sz w:val="32"/>
            <w:szCs w:val="32"/>
          </w:rPr>
          <w:delText xml:space="preserve">TQF Online </w:delText>
        </w:r>
        <w:r w:rsidRPr="00357A8D" w:rsidDel="00365BAB">
          <w:rPr>
            <w:rFonts w:ascii="TH Sarabun New" w:hAnsi="TH Sarabun New" w:cs="TH Sarabun New"/>
            <w:sz w:val="32"/>
            <w:szCs w:val="32"/>
            <w:cs/>
          </w:rPr>
          <w:delText>ก่อนเปิดภาคการศึกษา โดยมีหน่วยสนับสนุนเป็นผู้ติดตามจากอาจารย์ผู้รับผิดชอบรายวิชา และมีการรายผลการดำเนินงานให้ฝ่ายวิชาการของคณะทราบเป็นระยะ ๆ</w:delText>
        </w:r>
      </w:del>
    </w:p>
    <w:p w:rsidRPr="00357A8D" w:rsidR="002629C7" w:rsidDel="00365BAB" w:rsidP="00E65391" w:rsidRDefault="002629C7" w14:paraId="38A67162" w14:textId="2BB87C0A">
      <w:pPr>
        <w:tabs>
          <w:tab w:val="left" w:pos="567"/>
          <w:tab w:val="left" w:pos="851"/>
          <w:tab w:val="left" w:pos="993"/>
          <w:tab w:val="left" w:pos="1985"/>
        </w:tabs>
        <w:ind w:left="567" w:hanging="567"/>
        <w:jc w:val="thaiDistribute"/>
        <w:rPr>
          <w:del w:author="Jenjira O-cha" w:date="2023-02-10T11:17:00Z" w:id="2528"/>
          <w:rFonts w:ascii="TH Sarabun New" w:hAnsi="TH Sarabun New" w:cs="TH Sarabun New"/>
          <w:sz w:val="32"/>
          <w:szCs w:val="32"/>
          <w:cs/>
        </w:rPr>
      </w:pPr>
      <w:del w:author="Jenjira O-cha" w:date="2023-02-10T11:17:00Z" w:id="2529">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3 </w:delText>
        </w:r>
        <w:r w:rsidRPr="00357A8D" w:rsidDel="00365BAB">
          <w:rPr>
            <w:rFonts w:ascii="TH Sarabun New" w:hAnsi="TH Sarabun New" w:cs="TH Sarabun New"/>
            <w:sz w:val="32"/>
            <w:szCs w:val="32"/>
            <w:cs/>
          </w:rPr>
          <w:delText xml:space="preserve">การกำกับกระบวนการเรียนการสอน </w:delText>
        </w:r>
      </w:del>
    </w:p>
    <w:p w:rsidRPr="00357A8D" w:rsidR="002629C7" w:rsidDel="00365BAB" w:rsidP="00E65391" w:rsidRDefault="002629C7" w14:paraId="6458A101" w14:textId="1B276DAF">
      <w:pPr>
        <w:tabs>
          <w:tab w:val="left" w:pos="1134"/>
          <w:tab w:val="left" w:pos="1985"/>
        </w:tabs>
        <w:ind w:firstLine="567"/>
        <w:jc w:val="thaiDistribute"/>
        <w:rPr>
          <w:del w:author="Jenjira O-cha" w:date="2023-02-10T11:17:00Z" w:id="2530"/>
          <w:rFonts w:ascii="TH Sarabun New" w:hAnsi="TH Sarabun New" w:cs="TH Sarabun New"/>
          <w:sz w:val="32"/>
          <w:szCs w:val="32"/>
        </w:rPr>
      </w:pPr>
      <w:del w:author="Jenjira O-cha" w:date="2023-02-10T11:17:00Z" w:id="2531">
        <w:r w:rsidRPr="00357A8D" w:rsidDel="00365BAB">
          <w:rPr>
            <w:rFonts w:ascii="TH Sarabun New" w:hAnsi="TH Sarabun New" w:cs="TH Sarabun New"/>
            <w:sz w:val="32"/>
            <w:szCs w:val="32"/>
            <w:cs/>
          </w:rPr>
          <w:delText xml:space="preserve">              หลักสูตรเศรษฐศาสตรบัณฑิต กำหนดให้อาจารย์ผู้สอนทุกรายวิชาต้องจัดทำแนวการบรรยายตามรูปแบบ มคอ.3 และ มคอ.4  โดยเนื้อหาของลักษณะวิชาที่บรรยายต้องครบถ้วนตามที่กำหนดไว้ใน มคอ.2  </w:delText>
        </w:r>
      </w:del>
    </w:p>
    <w:p w:rsidRPr="00357A8D" w:rsidR="002629C7" w:rsidDel="00365BAB" w:rsidP="00E65391" w:rsidRDefault="002629C7" w14:paraId="37258C7D" w14:textId="52A79988">
      <w:pPr>
        <w:tabs>
          <w:tab w:val="left" w:pos="1985"/>
        </w:tabs>
        <w:ind w:firstLine="567"/>
        <w:jc w:val="thaiDistribute"/>
        <w:rPr>
          <w:del w:author="Jenjira O-cha" w:date="2023-02-10T11:17:00Z" w:id="2532"/>
          <w:rFonts w:ascii="TH Sarabun New" w:hAnsi="TH Sarabun New" w:cs="TH Sarabun New"/>
          <w:sz w:val="10"/>
          <w:szCs w:val="10"/>
          <w:cs/>
          <w:rPrChange w:author="PC" w:date="2023-03-31T11:41:00Z" w:id="2533">
            <w:rPr>
              <w:del w:author="Jenjira O-cha" w:date="2023-02-10T11:17:00Z" w:id="2534"/>
              <w:rFonts w:ascii="TH Sarabun New" w:hAnsi="TH Sarabun New" w:cs="TH Sarabun New"/>
              <w:sz w:val="10"/>
              <w:szCs w:val="10"/>
              <w:highlight w:val="yellow"/>
              <w:cs/>
            </w:rPr>
          </w:rPrChange>
        </w:rPr>
      </w:pPr>
    </w:p>
    <w:p w:rsidRPr="00357A8D" w:rsidR="002629C7" w:rsidDel="00365BAB" w:rsidP="00E65391" w:rsidRDefault="002629C7" w14:paraId="368B6B2E" w14:textId="2141B452">
      <w:pPr>
        <w:tabs>
          <w:tab w:val="left" w:pos="567"/>
          <w:tab w:val="left" w:pos="851"/>
          <w:tab w:val="left" w:pos="1134"/>
          <w:tab w:val="left" w:pos="1985"/>
        </w:tabs>
        <w:ind w:left="567" w:hanging="567"/>
        <w:jc w:val="thaiDistribute"/>
        <w:rPr>
          <w:del w:author="Jenjira O-cha" w:date="2023-02-10T11:17:00Z" w:id="2535"/>
          <w:rFonts w:ascii="TH Sarabun New" w:hAnsi="TH Sarabun New" w:cs="TH Sarabun New"/>
          <w:sz w:val="32"/>
          <w:szCs w:val="32"/>
        </w:rPr>
      </w:pPr>
      <w:del w:author="Jenjira O-cha" w:date="2023-02-10T11:17:00Z" w:id="2536">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 xml:space="preserve"> 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4 </w:delText>
        </w:r>
        <w:r w:rsidRPr="00357A8D" w:rsidDel="00365BAB">
          <w:rPr>
            <w:rFonts w:ascii="TH Sarabun New" w:hAnsi="TH Sarabun New" w:cs="TH Sarabun New"/>
            <w:sz w:val="32"/>
            <w:szCs w:val="32"/>
            <w:cs/>
          </w:rPr>
          <w:delText xml:space="preserve">การจัดการเรียนการสอนที่มีการฝึกปฏิบัติ ในระดับปริญญาตรี  </w:delText>
        </w:r>
      </w:del>
    </w:p>
    <w:p w:rsidRPr="00357A8D" w:rsidR="002629C7" w:rsidDel="00365BAB" w:rsidP="00E65391" w:rsidRDefault="002629C7" w14:paraId="1D9BA066" w14:textId="7E3AE2D9">
      <w:pPr>
        <w:tabs>
          <w:tab w:val="left" w:pos="576"/>
          <w:tab w:val="left" w:pos="993"/>
        </w:tabs>
        <w:jc w:val="thaiDistribute"/>
        <w:rPr>
          <w:del w:author="Jenjira O-cha" w:date="2023-02-10T11:17:00Z" w:id="2537"/>
          <w:rFonts w:ascii="TH Sarabun New" w:hAnsi="TH Sarabun New" w:cs="TH Sarabun New"/>
          <w:sz w:val="32"/>
          <w:szCs w:val="32"/>
        </w:rPr>
      </w:pPr>
      <w:del w:author="Jenjira O-cha" w:date="2023-02-10T11:17:00Z" w:id="2538">
        <w:r w:rsidRPr="00357A8D" w:rsidDel="00365BAB">
          <w:rPr>
            <w:rFonts w:ascii="TH Sarabun New" w:hAnsi="TH Sarabun New" w:cs="TH Sarabun New"/>
            <w:sz w:val="32"/>
            <w:szCs w:val="32"/>
            <w:cs/>
          </w:rPr>
          <w:delText xml:space="preserve">                      การจัดการเรียนการสอน วิชา ศ.</w:delText>
        </w:r>
        <w:r w:rsidRPr="00357A8D" w:rsidDel="00365BAB">
          <w:rPr>
            <w:rFonts w:ascii="TH Sarabun New" w:hAnsi="TH Sarabun New" w:cs="TH Sarabun New"/>
            <w:sz w:val="32"/>
            <w:szCs w:val="32"/>
          </w:rPr>
          <w:delText>36</w:delText>
        </w:r>
        <w:r w:rsidRPr="00357A8D" w:rsidDel="00365BAB">
          <w:rPr>
            <w:rFonts w:ascii="TH Sarabun New" w:hAnsi="TH Sarabun New" w:cs="TH Sarabun New"/>
            <w:sz w:val="32"/>
            <w:szCs w:val="32"/>
            <w:cs/>
          </w:rPr>
          <w:delText>5 ท้องถิ่นศึกษาและการพัฒนา  โดยให้นักศึกษาลงพื้นที่ศึกษาสภาพและประเด็นการพัฒนาที่สำคัญในพื้นที่ที่กำหนดให้ วิเคราะห์ทำความเข้าใจถึงปัจจัยทางสังคม เศรษฐกิจ ฐานทรัพยากร และบทบาทของภาคส่วนที่เกี่ยวข้องกับประเด็นการพัฒนาในพื้นที่นั้น โดยเป็นการศึกษาเชิงปฏิบัติในพื้นที่ภายใต้การกำกับดูแลของอาจารย์ประจำวิชาและวิทยากรที่มีความเชี่ยวชาญให้คำแนะนำ</w:delText>
        </w:r>
      </w:del>
    </w:p>
    <w:p w:rsidRPr="00357A8D" w:rsidR="002629C7" w:rsidDel="00365BAB" w:rsidP="00E65391" w:rsidRDefault="002629C7" w14:paraId="766536FA" w14:textId="01919410">
      <w:pPr>
        <w:tabs>
          <w:tab w:val="left" w:pos="567"/>
          <w:tab w:val="left" w:pos="993"/>
          <w:tab w:val="left" w:pos="1985"/>
        </w:tabs>
        <w:ind w:left="567" w:hanging="567"/>
        <w:jc w:val="thaiDistribute"/>
        <w:rPr>
          <w:del w:author="Jenjira O-cha" w:date="2023-02-10T11:17:00Z" w:id="2539"/>
          <w:rFonts w:ascii="TH Sarabun New" w:hAnsi="TH Sarabun New" w:cs="TH Sarabun New"/>
          <w:sz w:val="32"/>
          <w:szCs w:val="32"/>
        </w:rPr>
      </w:pPr>
      <w:del w:author="Jenjira O-cha" w:date="2023-02-10T11:17:00Z" w:id="2540">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rPr>
          <w:delText xml:space="preserve">      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2</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5 </w:delText>
        </w:r>
        <w:r w:rsidRPr="00357A8D" w:rsidDel="00365BAB">
          <w:rPr>
            <w:rFonts w:ascii="TH Sarabun New" w:hAnsi="TH Sarabun New" w:cs="TH Sarabun New"/>
            <w:sz w:val="32"/>
            <w:szCs w:val="32"/>
            <w:cs/>
          </w:rPr>
          <w:delText xml:space="preserve">การบูรณาการพันธ์กิจต่าง ๆ กับการเรียนการสอนในระดับปริญญาตรี </w:delText>
        </w:r>
      </w:del>
    </w:p>
    <w:p w:rsidRPr="00357A8D" w:rsidR="002629C7" w:rsidDel="00365BAB" w:rsidP="00E65391" w:rsidRDefault="002629C7" w14:paraId="23FB116E" w14:textId="07B1211B">
      <w:pPr>
        <w:tabs>
          <w:tab w:val="left" w:pos="993"/>
          <w:tab w:val="left" w:pos="1985"/>
        </w:tabs>
        <w:jc w:val="thaiDistribute"/>
        <w:rPr>
          <w:del w:author="Jenjira O-cha" w:date="2023-02-10T11:17:00Z" w:id="2541"/>
          <w:rFonts w:ascii="TH Sarabun New" w:hAnsi="TH Sarabun New" w:cs="TH Sarabun New"/>
          <w:b/>
          <w:bCs/>
          <w:sz w:val="32"/>
          <w:szCs w:val="32"/>
        </w:rPr>
      </w:pPr>
      <w:del w:author="Jenjira O-cha" w:date="2023-02-10T11:17:00Z" w:id="2542">
        <w:r w:rsidRPr="00357A8D" w:rsidDel="00365BAB">
          <w:rPr>
            <w:rFonts w:ascii="TH Sarabun New" w:hAnsi="TH Sarabun New" w:cs="TH Sarabun New"/>
            <w:sz w:val="32"/>
            <w:szCs w:val="32"/>
            <w:shd w:val="clear" w:color="auto" w:fill="FFFFFF"/>
            <w:rPrChange w:author="PC" w:date="2023-03-31T11:41:00Z" w:id="2543">
              <w:rPr>
                <w:rFonts w:ascii="TH Sarabun New" w:hAnsi="TH Sarabun New" w:cs="TH Sarabun New"/>
                <w:color w:val="222222"/>
                <w:sz w:val="32"/>
                <w:szCs w:val="32"/>
                <w:shd w:val="clear" w:color="auto" w:fill="FFFFFF"/>
              </w:rPr>
            </w:rPrChange>
          </w:rPr>
          <w:tab/>
        </w:r>
        <w:r w:rsidRPr="00357A8D" w:rsidDel="00365BAB">
          <w:rPr>
            <w:rFonts w:ascii="TH Sarabun New" w:hAnsi="TH Sarabun New" w:cs="TH Sarabun New"/>
            <w:sz w:val="32"/>
            <w:szCs w:val="32"/>
            <w:shd w:val="clear" w:color="auto" w:fill="FFFFFF"/>
            <w:cs/>
            <w:rPrChange w:author="PC" w:date="2023-03-31T11:41:00Z" w:id="2544">
              <w:rPr>
                <w:rFonts w:ascii="TH Sarabun New" w:hAnsi="TH Sarabun New" w:cs="TH Sarabun New"/>
                <w:color w:val="222222"/>
                <w:sz w:val="32"/>
                <w:szCs w:val="32"/>
                <w:shd w:val="clear" w:color="auto" w:fill="FFFFFF"/>
                <w:cs/>
              </w:rPr>
            </w:rPrChange>
          </w:rPr>
          <w:delText xml:space="preserve">        </w:delText>
        </w:r>
        <w:r w:rsidRPr="00357A8D" w:rsidDel="00365BAB">
          <w:rPr>
            <w:rFonts w:ascii="TH Sarabun New" w:hAnsi="TH Sarabun New" w:cs="TH Sarabun New"/>
            <w:szCs w:val="32"/>
            <w:cs/>
          </w:rPr>
          <w:delText xml:space="preserve">หลักสูตรเศรษฐศาสตรบัณฑิต </w:delText>
        </w:r>
        <w:r w:rsidRPr="00357A8D" w:rsidDel="00365BAB">
          <w:rPr>
            <w:rFonts w:ascii="TH Sarabun New" w:hAnsi="TH Sarabun New" w:cs="TH Sarabun New"/>
            <w:sz w:val="32"/>
            <w:szCs w:val="32"/>
            <w:shd w:val="clear" w:color="auto" w:fill="FFFFFF"/>
            <w:cs/>
            <w:rPrChange w:author="PC" w:date="2023-03-31T11:41:00Z" w:id="2545">
              <w:rPr>
                <w:rFonts w:ascii="TH Sarabun New" w:hAnsi="TH Sarabun New" w:cs="TH Sarabun New"/>
                <w:color w:val="222222"/>
                <w:sz w:val="32"/>
                <w:szCs w:val="32"/>
                <w:shd w:val="clear" w:color="auto" w:fill="FFFFFF"/>
                <w:cs/>
              </w:rPr>
            </w:rPrChange>
          </w:rPr>
          <w:delText>ได้บูรณาการพันธ์กิจด้านต่าง ๆ ของคณะทั้งด้านการวิจัย การสร้างองค์ความรู้ใหม่ การบริการสังคม กับการเรียนการสอนในระดับปริญญาตรี หลักสูตรเศรษฐศาสตรบัณฑิตจึงมุ่งเน้นที่จะผลิตบัณฑิตที่มีคุณธรรมมีความรู้ความสามารถ สามารถบูรณาการความรู้ด้านเศรษฐศาสตร์กับศาสตร์อื่น ๆ เพื่อตอบโจทย์ของสังคมและประเทศ หลักสูตรส่งเสริมให้บัณฑิตมีความเข้าใจถึงสภาพแวดล้อมทางสังคมและเศรษฐกิจที่เปลี่ยนแปลงไปอย่างรวดเร็ว นักศึกษาทุกคนจะได้เรียนรู้ถึงระเบียบวิธีวิจัย และเข้าใจกระบวนการผลิตงานวิชาการผ่านการเรียนวิชาสัมมนา ทำให้นักศึกษาสามารถเข้าใจถึงผลกระทบที่มีต่อเศรษฐศาสตร์และสังคม และสามารถนำความรู้ดังกล่าวไปประยุกต์กับการดำเนินการในหน่วยงานต่าง ๆ ที่ตนเองรับผิดชอบอยู่อันจะเป็นประโยชน์ในการพัฒนาประเทศต่อไป</w:delText>
        </w:r>
      </w:del>
    </w:p>
    <w:p w:rsidRPr="00357A8D" w:rsidR="002629C7" w:rsidDel="00365BAB" w:rsidRDefault="002629C7" w14:paraId="71D85F22" w14:textId="7D6C0C01">
      <w:pPr>
        <w:tabs>
          <w:tab w:val="left" w:pos="709"/>
          <w:tab w:val="left" w:pos="1134"/>
        </w:tabs>
        <w:ind w:firstLine="567"/>
        <w:rPr>
          <w:del w:author="Jenjira O-cha" w:date="2023-02-10T11:17:00Z" w:id="2546"/>
          <w:rFonts w:ascii="TH Sarabun New" w:hAnsi="TH Sarabun New" w:cs="TH Sarabun New"/>
          <w:sz w:val="32"/>
          <w:szCs w:val="32"/>
          <w:cs/>
        </w:rPr>
      </w:pPr>
      <w:del w:author="Jenjira O-cha" w:date="2023-02-10T11:17:00Z" w:id="2547">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3 </w:delText>
        </w:r>
        <w:r w:rsidRPr="00357A8D" w:rsidDel="00365BAB">
          <w:rPr>
            <w:rFonts w:ascii="TH Sarabun New" w:hAnsi="TH Sarabun New" w:cs="TH Sarabun New"/>
            <w:sz w:val="32"/>
            <w:szCs w:val="32"/>
            <w:cs/>
          </w:rPr>
          <w:delText>การประเมินผู้เรียน</w:delText>
        </w:r>
      </w:del>
    </w:p>
    <w:p w:rsidRPr="00357A8D" w:rsidR="002629C7" w:rsidDel="00365BAB" w:rsidRDefault="002629C7" w14:paraId="14C681B5" w14:textId="2101184D">
      <w:pPr>
        <w:tabs>
          <w:tab w:val="left" w:pos="1134"/>
        </w:tabs>
        <w:ind w:firstLine="567"/>
        <w:rPr>
          <w:del w:author="Jenjira O-cha" w:date="2023-02-10T11:17:00Z" w:id="2548"/>
          <w:rFonts w:ascii="TH Sarabun New" w:hAnsi="TH Sarabun New" w:cs="TH Sarabun New"/>
          <w:sz w:val="32"/>
          <w:szCs w:val="32"/>
        </w:rPr>
      </w:pPr>
      <w:del w:author="Jenjira O-cha" w:date="2023-02-10T11:17:00Z" w:id="2549">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 xml:space="preserve">      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3</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1 </w:delText>
        </w:r>
        <w:r w:rsidRPr="00357A8D" w:rsidDel="00365BAB">
          <w:rPr>
            <w:rFonts w:ascii="TH Sarabun New" w:hAnsi="TH Sarabun New" w:cs="TH Sarabun New"/>
            <w:sz w:val="32"/>
            <w:szCs w:val="32"/>
            <w:cs/>
          </w:rPr>
          <w:delText>การประเมินผลการเรียนรู้ตามกรอบมาตรฐานคุณวุฒิ</w:delText>
        </w:r>
      </w:del>
    </w:p>
    <w:p w:rsidRPr="00357A8D" w:rsidR="002629C7" w:rsidDel="00365BAB" w:rsidP="00E65391" w:rsidRDefault="002629C7" w14:paraId="1E6AB507" w14:textId="2ABD1487">
      <w:pPr>
        <w:tabs>
          <w:tab w:val="left" w:pos="1134"/>
        </w:tabs>
        <w:ind w:firstLine="567"/>
        <w:jc w:val="thaiDistribute"/>
        <w:rPr>
          <w:del w:author="Jenjira O-cha" w:date="2023-02-10T11:17:00Z" w:id="2550"/>
          <w:rFonts w:ascii="TH Sarabun New" w:hAnsi="TH Sarabun New" w:cs="TH Sarabun New"/>
          <w:szCs w:val="32"/>
        </w:rPr>
      </w:pPr>
      <w:del w:author="Jenjira O-cha" w:date="2023-02-10T11:17:00Z" w:id="2551">
        <w:r w:rsidRPr="00357A8D" w:rsidDel="00365BAB">
          <w:rPr>
            <w:rFonts w:ascii="TH Sarabun New" w:hAnsi="TH Sarabun New" w:cs="TH Sarabun New"/>
            <w:szCs w:val="32"/>
            <w:cs/>
          </w:rPr>
          <w:delText xml:space="preserve">               หลักสูตรเศรษฐศาสตรบัณฑิต </w:delText>
        </w:r>
        <w:r w:rsidRPr="00357A8D" w:rsidDel="00365BAB">
          <w:rPr>
            <w:rFonts w:ascii="TH Sarabun New" w:hAnsi="TH Sarabun New" w:cs="TH Sarabun New"/>
            <w:sz w:val="32"/>
            <w:szCs w:val="32"/>
            <w:cs/>
          </w:rPr>
          <w:delText xml:space="preserve">(ฉบับปรับปรุง พ.ศ. </w:delText>
        </w:r>
        <w:r w:rsidRPr="00357A8D" w:rsidDel="00365BAB">
          <w:rPr>
            <w:rFonts w:ascii="TH Sarabun New" w:hAnsi="TH Sarabun New" w:cs="TH Sarabun New"/>
            <w:sz w:val="32"/>
            <w:szCs w:val="32"/>
          </w:rPr>
          <w:delText>256</w:delText>
        </w:r>
        <w:r w:rsidRPr="00357A8D" w:rsidDel="00365BAB">
          <w:rPr>
            <w:rFonts w:ascii="TH Sarabun New" w:hAnsi="TH Sarabun New" w:cs="TH Sarabun New"/>
            <w:sz w:val="32"/>
            <w:szCs w:val="32"/>
            <w:cs/>
          </w:rPr>
          <w:delText xml:space="preserve">6) </w:delText>
        </w:r>
        <w:r w:rsidRPr="00357A8D" w:rsidDel="00365BAB">
          <w:rPr>
            <w:rFonts w:ascii="TH Sarabun New" w:hAnsi="TH Sarabun New" w:cs="TH Sarabun New"/>
            <w:szCs w:val="32"/>
            <w:cs/>
          </w:rPr>
          <w:delText xml:space="preserve"> มีการประเมินการเรียนรู้ตามกรอบมาตรฐานคุณวุฒิ ในทุกลักษณะ ผู้สอนต้องแจ้งวิธีการวัดผลและสัดส่วนของคะแนนในเค้าโครงบรรยายอย่างชัดเจน โดยการประเมินผลการเรียนรู้มีรู้แบบที่หลาย เช่น</w:delText>
        </w:r>
        <w:r w:rsidRPr="00357A8D" w:rsidDel="00365BAB">
          <w:rPr>
            <w:rFonts w:ascii="TH Sarabun New" w:hAnsi="TH Sarabun New" w:cs="TH Sarabun New"/>
            <w:szCs w:val="24"/>
            <w:cs/>
          </w:rPr>
          <w:delText xml:space="preserve"> </w:delText>
        </w:r>
        <w:r w:rsidRPr="00357A8D" w:rsidDel="00365BAB">
          <w:rPr>
            <w:rFonts w:ascii="TH Sarabun New" w:hAnsi="TH Sarabun New" w:cs="TH Sarabun New"/>
            <w:szCs w:val="32"/>
            <w:cs/>
          </w:rPr>
          <w:delText>จัดให้มีการทดสอบย่อย การทำแบบฝึกหัด การทำรายงาน การสอบกลางภาค และการจัดสอบปลายภาค โดยการจัดสอบต้องครอบคลุมเนื้อหาที่สอน ลักษณะข้อสอบต้องเป็นแบบอัตนัย คะแนนวัดผลประมาณ 30-40</w:delText>
        </w:r>
        <w:r w:rsidRPr="00357A8D" w:rsidDel="00365BAB">
          <w:rPr>
            <w:rFonts w:ascii="TH Sarabun New" w:hAnsi="TH Sarabun New" w:cs="TH Sarabun New"/>
            <w:szCs w:val="24"/>
            <w:cs/>
          </w:rPr>
          <w:delText xml:space="preserve">% </w:delText>
        </w:r>
        <w:r w:rsidRPr="00357A8D" w:rsidDel="00365BAB">
          <w:rPr>
            <w:rFonts w:ascii="TH Sarabun New" w:hAnsi="TH Sarabun New" w:cs="TH Sarabun New"/>
            <w:szCs w:val="32"/>
            <w:cs/>
          </w:rPr>
          <w:delText xml:space="preserve"> ทั้งนี้เพื่อให้นักศึกษาได้แสดงทักษะในด้านการคิด ด้านวิเคราะห์อย่างเป็นระบบ</w:delText>
        </w:r>
      </w:del>
    </w:p>
    <w:p w:rsidRPr="00357A8D" w:rsidR="002629C7" w:rsidDel="00365BAB" w:rsidRDefault="002629C7" w14:paraId="7EAF90D3" w14:textId="032D761D">
      <w:pPr>
        <w:tabs>
          <w:tab w:val="left" w:pos="851"/>
          <w:tab w:val="left" w:pos="993"/>
        </w:tabs>
        <w:ind w:firstLine="567"/>
        <w:rPr>
          <w:del w:author="Jenjira O-cha" w:date="2023-02-10T11:17:00Z" w:id="2552"/>
          <w:rFonts w:ascii="TH Sarabun New" w:hAnsi="TH Sarabun New" w:cs="TH Sarabun New"/>
          <w:sz w:val="32"/>
          <w:szCs w:val="32"/>
        </w:rPr>
      </w:pPr>
      <w:del w:author="Jenjira O-cha" w:date="2023-02-10T11:17:00Z" w:id="2553">
        <w:r w:rsidRPr="00357A8D" w:rsidDel="00365BAB">
          <w:rPr>
            <w:rFonts w:ascii="TH Sarabun New" w:hAnsi="TH Sarabun New" w:cs="TH Sarabun New"/>
            <w:sz w:val="32"/>
            <w:szCs w:val="32"/>
          </w:rPr>
          <w:delText xml:space="preserve">       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3</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2 </w:delText>
        </w:r>
        <w:r w:rsidRPr="00357A8D" w:rsidDel="00365BAB">
          <w:rPr>
            <w:rFonts w:ascii="TH Sarabun New" w:hAnsi="TH Sarabun New" w:cs="TH Sarabun New"/>
            <w:sz w:val="32"/>
            <w:szCs w:val="32"/>
            <w:cs/>
          </w:rPr>
          <w:delText>การตรวจสอบการประเมินผลการเรียนรู้ของนักศึกษา</w:delText>
        </w:r>
      </w:del>
    </w:p>
    <w:p w:rsidRPr="00357A8D" w:rsidR="002629C7" w:rsidDel="00365BAB" w:rsidP="00E65391" w:rsidRDefault="002629C7" w14:paraId="3053F334" w14:textId="10AE0894">
      <w:pPr>
        <w:tabs>
          <w:tab w:val="left" w:pos="567"/>
          <w:tab w:val="left" w:pos="1170"/>
        </w:tabs>
        <w:ind w:firstLine="567"/>
        <w:jc w:val="thaiDistribute"/>
        <w:rPr>
          <w:del w:author="Jenjira O-cha" w:date="2023-02-10T11:17:00Z" w:id="2554"/>
          <w:rFonts w:ascii="TH Sarabun New" w:hAnsi="TH Sarabun New" w:eastAsia="TH SarabunPSK" w:cs="TH Sarabun New"/>
          <w:sz w:val="32"/>
          <w:szCs w:val="32"/>
        </w:rPr>
      </w:pPr>
      <w:del w:author="Jenjira O-cha" w:date="2023-02-10T11:17:00Z" w:id="2555">
        <w:r w:rsidRPr="00357A8D" w:rsidDel="00365BAB">
          <w:rPr>
            <w:rFonts w:ascii="TH Sarabun New" w:hAnsi="TH Sarabun New" w:eastAsia="TH SarabunPSK" w:cs="TH Sarabun New"/>
            <w:sz w:val="32"/>
            <w:szCs w:val="32"/>
            <w:cs/>
          </w:rPr>
          <w:delText xml:space="preserve">               อาจารย์ประจำหลักสูตรและคณะทำงานฝ่ายวิชาการ มีเครื่องมือการกำกับประเมินการเรียนรู้ โดยมอบหมายให้กรรมการประจำคณะเป็นผู้ทบทวนความถูกต้อง โดยกระบวนการดำเนินงานดังนี้</w:delText>
        </w:r>
      </w:del>
    </w:p>
    <w:p w:rsidRPr="00357A8D" w:rsidR="002629C7" w:rsidDel="00365BAB" w:rsidP="00E65391" w:rsidRDefault="002629C7" w14:paraId="1FA5D1CF" w14:textId="41738CEB">
      <w:pPr>
        <w:tabs>
          <w:tab w:val="left" w:pos="567"/>
          <w:tab w:val="left" w:pos="1134"/>
        </w:tabs>
        <w:jc w:val="thaiDistribute"/>
        <w:rPr>
          <w:del w:author="Jenjira O-cha" w:date="2023-02-10T11:17:00Z" w:id="2556"/>
          <w:rFonts w:ascii="TH Sarabun New" w:hAnsi="TH Sarabun New" w:cs="TH Sarabun New"/>
          <w:sz w:val="32"/>
          <w:szCs w:val="32"/>
        </w:rPr>
      </w:pPr>
      <w:del w:author="Jenjira O-cha" w:date="2023-02-10T11:17:00Z" w:id="2557">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1. อาจารย์ผู้รับผิดชอบหลักสูตรประเมินเค้าโครงการสอนของแต่ละรายวิชาว่าสอดคล้องกับความรับผิดชอบต่อผลการเรียนรู้หรือไม่</w:delText>
        </w:r>
      </w:del>
    </w:p>
    <w:p w:rsidRPr="00357A8D" w:rsidR="002629C7" w:rsidDel="00365BAB" w:rsidP="00E65391" w:rsidRDefault="002629C7" w14:paraId="376EA35A" w14:textId="46790785">
      <w:pPr>
        <w:tabs>
          <w:tab w:val="left" w:pos="567"/>
          <w:tab w:val="left" w:pos="1701"/>
          <w:tab w:val="left" w:pos="1843"/>
        </w:tabs>
        <w:jc w:val="thaiDistribute"/>
        <w:rPr>
          <w:del w:author="Jenjira O-cha" w:date="2023-02-10T11:17:00Z" w:id="2558"/>
          <w:rFonts w:ascii="TH Sarabun New" w:hAnsi="TH Sarabun New" w:cs="TH Sarabun New"/>
          <w:sz w:val="32"/>
          <w:szCs w:val="32"/>
        </w:rPr>
      </w:pPr>
      <w:del w:author="Jenjira O-cha" w:date="2023-02-10T11:17:00Z" w:id="2559">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2. คณะกรรมการประจำคณะฯ ตรวจข้อสอบไล่เทียบกับเค้าโครงการสอนก่อนการผลิตข้อสอบไล่</w:delText>
        </w:r>
      </w:del>
    </w:p>
    <w:p w:rsidRPr="00357A8D" w:rsidR="002629C7" w:rsidDel="00365BAB" w:rsidP="00E65391" w:rsidRDefault="002629C7" w14:paraId="2A7D9388" w14:textId="7215D72A">
      <w:pPr>
        <w:tabs>
          <w:tab w:val="left" w:pos="567"/>
          <w:tab w:val="left" w:pos="1701"/>
        </w:tabs>
        <w:jc w:val="thaiDistribute"/>
        <w:rPr>
          <w:del w:author="Jenjira O-cha" w:date="2023-02-10T11:17:00Z" w:id="2560"/>
          <w:rFonts w:ascii="TH Sarabun New" w:hAnsi="TH Sarabun New" w:cs="TH Sarabun New"/>
          <w:sz w:val="32"/>
          <w:szCs w:val="32"/>
        </w:rPr>
      </w:pPr>
      <w:del w:author="Jenjira O-cha" w:date="2023-02-10T11:17:00Z" w:id="2561">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3. อาจารย์ผู้รับผิดชอบวิชา ส่งผลสอบไล่ให้ผู้รับผิดชอบหลักสูตรและคณบดีพิจารณารับรองก่อนประกาศผลสอบ</w:delText>
        </w:r>
      </w:del>
    </w:p>
    <w:p w:rsidRPr="00357A8D" w:rsidR="002629C7" w:rsidDel="00365BAB" w:rsidP="00E65391" w:rsidRDefault="002629C7" w14:paraId="2E918819" w14:textId="30ABFFCA">
      <w:pPr>
        <w:tabs>
          <w:tab w:val="left" w:pos="567"/>
          <w:tab w:val="left" w:pos="709"/>
          <w:tab w:val="left" w:pos="1134"/>
        </w:tabs>
        <w:jc w:val="thaiDistribute"/>
        <w:rPr>
          <w:del w:author="Jenjira O-cha" w:date="2023-02-10T11:17:00Z" w:id="2562"/>
          <w:rFonts w:ascii="TH Sarabun New" w:hAnsi="TH Sarabun New" w:cs="TH Sarabun New"/>
          <w:sz w:val="32"/>
          <w:szCs w:val="32"/>
        </w:rPr>
      </w:pPr>
      <w:del w:author="Jenjira O-cha" w:date="2023-02-10T11:17:00Z" w:id="2563">
        <w:r w:rsidRPr="00357A8D" w:rsidDel="00365BAB">
          <w:rPr>
            <w:rFonts w:ascii="TH Sarabun New" w:hAnsi="TH Sarabun New" w:cs="TH Sarabun New"/>
            <w:sz w:val="32"/>
            <w:szCs w:val="32"/>
            <w:cs/>
          </w:rPr>
          <w:delText xml:space="preserve">               ในส่วนของผลคะแนนเกรด จะมีอาจารย์ประจำหลักสูตร มีหน้าที่ตรวจสอบเกรด การกระจายของเกรด ค่าเฉลี่ยของเกรด ตามที่ผู้สอบพิจารณามาแล้ว ว่ามีความเหมาะสมถูกต้อง และยุติธรรม หากรายวิชาที่มีการให้เกรดผิดปกติ อาจารย์ประจำหลักสูตร ก็จะทักท้วงให้ผู้สอนทบทวนอีกครั้ง สำหรับในกรณีที่มีการผิดพลาดในให้เกรด จะมีการแต่งตั้งคณะกรรมการแก้ไขเกรด เพื่อทำหน้าที่ตรวจสอบหาข้อเท็จจริง และเสนอให้มีการแก้ไขเกรดให้ถูกต้องต่อไป</w:delText>
        </w:r>
      </w:del>
    </w:p>
    <w:p w:rsidRPr="00357A8D" w:rsidR="002629C7" w:rsidDel="00365BAB" w:rsidRDefault="002629C7" w14:paraId="201EE9B2" w14:textId="2D4AE1E5">
      <w:pPr>
        <w:tabs>
          <w:tab w:val="left" w:pos="1134"/>
        </w:tabs>
        <w:ind w:firstLine="720"/>
        <w:rPr>
          <w:del w:author="Jenjira O-cha" w:date="2023-02-10T11:17:00Z" w:id="2564"/>
          <w:rFonts w:ascii="TH Sarabun New" w:hAnsi="TH Sarabun New" w:cs="TH Sarabun New"/>
          <w:sz w:val="32"/>
          <w:szCs w:val="32"/>
        </w:rPr>
      </w:pPr>
      <w:del w:author="Jenjira O-cha" w:date="2023-02-10T11:17:00Z" w:id="2565">
        <w:r w:rsidRPr="00357A8D" w:rsidDel="00365BAB">
          <w:rPr>
            <w:rFonts w:ascii="TH Sarabun New" w:hAnsi="TH Sarabun New" w:cs="TH Sarabun New"/>
            <w:sz w:val="32"/>
            <w:szCs w:val="32"/>
          </w:rPr>
          <w:delText xml:space="preserve">     5</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3</w:delText>
        </w:r>
        <w:r w:rsidRPr="00357A8D" w:rsidDel="00365BAB">
          <w:rPr>
            <w:rFonts w:ascii="TH Sarabun New" w:hAnsi="TH Sarabun New" w:cs="TH Sarabun New"/>
            <w:sz w:val="32"/>
            <w:szCs w:val="32"/>
            <w:cs/>
          </w:rPr>
          <w:delText>.</w:delText>
        </w:r>
        <w:r w:rsidRPr="00357A8D" w:rsidDel="00365BAB">
          <w:rPr>
            <w:rFonts w:ascii="TH Sarabun New" w:hAnsi="TH Sarabun New" w:cs="TH Sarabun New"/>
            <w:sz w:val="32"/>
            <w:szCs w:val="32"/>
          </w:rPr>
          <w:delText xml:space="preserve">3 </w:delText>
        </w:r>
        <w:r w:rsidRPr="00357A8D" w:rsidDel="00365BAB">
          <w:rPr>
            <w:rFonts w:ascii="TH Sarabun New" w:hAnsi="TH Sarabun New" w:cs="TH Sarabun New"/>
            <w:sz w:val="32"/>
            <w:szCs w:val="32"/>
            <w:cs/>
          </w:rPr>
          <w:delText xml:space="preserve">การกำกับการประเมินการจัดการเรียนการสอน และประเมินผลหลักสูตร ( มคอ.5 มคอ.6 และ มคอ.7) </w:delText>
        </w:r>
      </w:del>
    </w:p>
    <w:p w:rsidRPr="00357A8D" w:rsidR="002629C7" w:rsidDel="00365BAB" w:rsidP="00E65391" w:rsidRDefault="002629C7" w14:paraId="5CF8177F" w14:textId="312FBB74">
      <w:pPr>
        <w:tabs>
          <w:tab w:val="left" w:pos="567"/>
        </w:tabs>
        <w:jc w:val="thaiDistribute"/>
        <w:rPr>
          <w:del w:author="Jenjira O-cha" w:date="2023-02-10T11:17:00Z" w:id="2566"/>
          <w:rFonts w:ascii="TH Sarabun New" w:hAnsi="TH Sarabun New" w:cs="TH Sarabun New"/>
          <w:sz w:val="32"/>
          <w:szCs w:val="32"/>
        </w:rPr>
      </w:pPr>
      <w:del w:author="Jenjira O-cha" w:date="2023-02-10T11:17:00Z" w:id="2567">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 xml:space="preserve">               หลักสูตรเศรษฐศาสตรบัณฑิต มีการกำกับ ติดตาม การประเมินการการประเมินหลักสูตรตามเกณฑ์ที่ทาง สำนักมาตรฐานและประเมินผลอุดมศึกษากำหนด</w:delText>
        </w:r>
      </w:del>
    </w:p>
    <w:p w:rsidRPr="00357A8D" w:rsidR="00825594" w:rsidDel="00365BAB" w:rsidP="00E65391" w:rsidRDefault="00825594" w14:paraId="34AA4811" w14:textId="0F3711BB">
      <w:pPr>
        <w:tabs>
          <w:tab w:val="left" w:pos="567"/>
        </w:tabs>
        <w:jc w:val="thaiDistribute"/>
        <w:rPr>
          <w:del w:author="Jenjira O-cha" w:date="2023-02-10T11:17:00Z" w:id="2568"/>
          <w:rFonts w:ascii="TH Sarabun New" w:hAnsi="TH Sarabun New" w:cs="TH Sarabun New"/>
          <w:sz w:val="32"/>
          <w:szCs w:val="32"/>
        </w:rPr>
      </w:pPr>
    </w:p>
    <w:p w:rsidRPr="00357A8D" w:rsidR="002629C7" w:rsidDel="00365BAB" w:rsidRDefault="002629C7" w14:paraId="039B815B" w14:textId="507435CB">
      <w:pPr>
        <w:pStyle w:val="Heading2"/>
        <w:tabs>
          <w:tab w:val="left" w:pos="709"/>
          <w:tab w:val="left" w:pos="851"/>
        </w:tabs>
        <w:spacing w:before="0" w:after="0"/>
        <w:rPr>
          <w:del w:author="Jenjira O-cha" w:date="2023-02-10T11:17:00Z" w:id="2569"/>
          <w:rFonts w:ascii="TH Sarabun New" w:hAnsi="TH Sarabun New" w:cs="TH Sarabun New"/>
          <w:b w:val="0"/>
          <w:bCs w:val="0"/>
          <w:i w:val="0"/>
          <w:iCs w:val="0"/>
          <w:sz w:val="32"/>
        </w:rPr>
        <w:pPrChange w:author="PC" w:date="2023-03-31T11:42:00Z" w:id="2570">
          <w:pPr>
            <w:pStyle w:val="Heading2"/>
            <w:tabs>
              <w:tab w:val="left" w:pos="709"/>
              <w:tab w:val="left" w:pos="851"/>
            </w:tabs>
            <w:spacing w:before="120"/>
          </w:pPr>
        </w:pPrChange>
      </w:pPr>
      <w:del w:author="Jenjira O-cha" w:date="2023-02-10T11:17:00Z" w:id="2571">
        <w:r w:rsidRPr="00357A8D" w:rsidDel="00365BAB">
          <w:rPr>
            <w:rFonts w:ascii="TH Sarabun New" w:hAnsi="TH Sarabun New" w:cs="TH Sarabun New"/>
            <w:sz w:val="32"/>
            <w:cs/>
          </w:rPr>
          <w:delText>6.  สิ่งสนับสนุนการเรียนรู้</w:delText>
        </w:r>
      </w:del>
    </w:p>
    <w:p w:rsidRPr="00357A8D" w:rsidR="002629C7" w:rsidDel="00365BAB" w:rsidP="00E65391" w:rsidRDefault="002629C7" w14:paraId="7FBE36FA" w14:textId="69CDDF43">
      <w:pPr>
        <w:tabs>
          <w:tab w:val="left" w:pos="1260"/>
        </w:tabs>
        <w:ind w:firstLine="720"/>
        <w:jc w:val="thaiDistribute"/>
        <w:rPr>
          <w:del w:author="Jenjira O-cha" w:date="2023-02-10T11:17:00Z" w:id="2572"/>
          <w:rFonts w:ascii="TH Sarabun New" w:hAnsi="TH Sarabun New" w:cs="TH Sarabun New"/>
          <w:sz w:val="32"/>
          <w:szCs w:val="32"/>
        </w:rPr>
      </w:pPr>
      <w:del w:author="Jenjira O-cha" w:date="2023-02-10T11:17:00Z" w:id="2573">
        <w:r w:rsidRPr="00357A8D" w:rsidDel="00365BAB">
          <w:rPr>
            <w:rFonts w:ascii="TH Sarabun New" w:hAnsi="TH Sarabun New" w:cs="TH Sarabun New"/>
            <w:sz w:val="32"/>
            <w:szCs w:val="32"/>
            <w:cs/>
          </w:rPr>
          <w:delText>6.1  การบริหารงบประมาณ</w:delText>
        </w:r>
      </w:del>
    </w:p>
    <w:p w:rsidRPr="00357A8D" w:rsidR="002629C7" w:rsidDel="00365BAB" w:rsidP="00E65391" w:rsidRDefault="002629C7" w14:paraId="3F501A7E" w14:textId="009785EA">
      <w:pPr>
        <w:ind w:firstLine="1134"/>
        <w:jc w:val="thaiDistribute"/>
        <w:rPr>
          <w:del w:author="Jenjira O-cha" w:date="2023-02-10T11:17:00Z" w:id="2574"/>
          <w:rFonts w:ascii="TH Sarabun New" w:hAnsi="TH Sarabun New" w:cs="TH Sarabun New"/>
          <w:sz w:val="32"/>
          <w:szCs w:val="32"/>
        </w:rPr>
      </w:pPr>
      <w:del w:author="Jenjira O-cha" w:date="2023-02-10T11:17:00Z" w:id="2575">
        <w:r w:rsidRPr="00357A8D" w:rsidDel="00365BAB">
          <w:rPr>
            <w:rFonts w:ascii="TH Sarabun New" w:hAnsi="TH Sarabun New" w:cs="TH Sarabun New"/>
            <w:sz w:val="32"/>
            <w:szCs w:val="32"/>
            <w:cs/>
          </w:rPr>
          <w:delText xml:space="preserve"> อาจารย์ประจำหลักสูตร บริหารงบประมาณ โดยมีการวางแผน ติดตาม และวัดผล  เพื่อให้การบริหารงานจัดการหลักสูตรเศรษฐศาสตรบัณฑิต ดำเนินงานเป็นไปอย่างมีประสิทธิภาพ โดยใช้งบประมาณจาก 2 ส่วน คือ 1) งบประมาณรายได้หน่วยงาน 2) งบประมาณกองทุนค่าธรรมเนียมการศึกษาเพื่อการพัฒนา</w:delText>
        </w:r>
      </w:del>
    </w:p>
    <w:p w:rsidRPr="00357A8D" w:rsidR="002629C7" w:rsidDel="00365BAB" w:rsidP="00E65391" w:rsidRDefault="002629C7" w14:paraId="7F152F68" w14:textId="4F800D2E">
      <w:pPr>
        <w:tabs>
          <w:tab w:val="left" w:pos="1260"/>
        </w:tabs>
        <w:ind w:firstLine="720"/>
        <w:jc w:val="thaiDistribute"/>
        <w:rPr>
          <w:del w:author="Jenjira O-cha" w:date="2023-02-10T11:17:00Z" w:id="2576"/>
          <w:rFonts w:ascii="TH Sarabun New" w:hAnsi="TH Sarabun New" w:cs="TH Sarabun New"/>
          <w:sz w:val="32"/>
          <w:szCs w:val="32"/>
        </w:rPr>
      </w:pPr>
      <w:del w:author="Jenjira O-cha" w:date="2023-02-10T11:17:00Z" w:id="2577">
        <w:r w:rsidRPr="00357A8D" w:rsidDel="00365BAB">
          <w:rPr>
            <w:rFonts w:ascii="TH Sarabun New" w:hAnsi="TH Sarabun New" w:cs="TH Sarabun New"/>
            <w:sz w:val="32"/>
            <w:szCs w:val="32"/>
          </w:rPr>
          <w:delText>6</w:delText>
        </w:r>
        <w:r w:rsidRPr="00357A8D" w:rsidDel="00365BAB">
          <w:rPr>
            <w:rFonts w:ascii="TH Sarabun New" w:hAnsi="TH Sarabun New" w:cs="TH Sarabun New"/>
            <w:sz w:val="32"/>
            <w:szCs w:val="32"/>
            <w:cs/>
          </w:rPr>
          <w:delText>.2  ทรัพยากรการเรียนการสอนที่มีอยู่เดิม</w:delText>
        </w:r>
      </w:del>
    </w:p>
    <w:p w:rsidRPr="00357A8D" w:rsidR="002629C7" w:rsidDel="00365BAB" w:rsidP="00E65391" w:rsidRDefault="002629C7" w14:paraId="6AC8AE9A" w14:textId="0EE1E94F">
      <w:pPr>
        <w:ind w:firstLine="709"/>
        <w:jc w:val="thaiDistribute"/>
        <w:rPr>
          <w:del w:author="Jenjira O-cha" w:date="2023-02-10T11:17:00Z" w:id="2578"/>
          <w:rFonts w:ascii="TH Sarabun New" w:hAnsi="TH Sarabun New" w:cs="TH Sarabun New"/>
          <w:sz w:val="32"/>
          <w:szCs w:val="32"/>
        </w:rPr>
      </w:pPr>
      <w:del w:author="Jenjira O-cha" w:date="2023-02-10T11:17:00Z" w:id="2579">
        <w:r w:rsidRPr="00357A8D" w:rsidDel="00365BAB">
          <w:rPr>
            <w:rFonts w:ascii="TH Sarabun New" w:hAnsi="TH Sarabun New" w:cs="TH Sarabun New"/>
            <w:sz w:val="32"/>
            <w:szCs w:val="32"/>
            <w:cs/>
          </w:rPr>
          <w:delText xml:space="preserve">       นักศึกษาสามารถใช้ หนังสือ ตำรา วารสาร ทั้งฉบับพิมพ์และอิเล็กทรอนิกส์ ตลอดจนฐานข้อมูลออนไลน์ ที่ให้ความรู้เกี่ยวกับเศรษฐศาสตร์ ที่ห้องสมุดป๋วย อึ๊งภากรณ์</w:delText>
        </w:r>
        <w:r w:rsidRPr="00357A8D" w:rsidDel="00365BAB">
          <w:rPr>
            <w:rFonts w:ascii="TH Sarabun New" w:hAnsi="TH Sarabun New" w:cs="TH Sarabun New"/>
            <w:sz w:val="32"/>
            <w:szCs w:val="32"/>
          </w:rPr>
          <w:delText> </w:delText>
        </w:r>
        <w:r w:rsidRPr="00357A8D" w:rsidDel="00365BAB">
          <w:rPr>
            <w:rFonts w:ascii="TH Sarabun New" w:hAnsi="TH Sarabun New" w:cs="TH Sarabun New"/>
            <w:sz w:val="32"/>
            <w:szCs w:val="32"/>
            <w:cs/>
          </w:rPr>
          <w:delText>ตลอดจนในสายสังคมศาสตร์ที่สัมพันธ์กับแขนงวิชา จากหอสมุดปรีดี พนมยงค์ รวมทั้งห้องสมุดอื่น ๆ ของมหาวิทยาลัยธรรมศาสตร์ ทั้งที่ศูนย์ท่าพระจันทร์ รังสิต ลำปาง และพัทยา โดยสามารถมาใช้บริการด้วยตนเองหรือขอใช้บริการยืมระหว่างห้องสมุดระหว่างวิทยาเขตหรือขอยืมจากภายนอกมหาวิทยาลัยได้</w:delText>
        </w:r>
      </w:del>
    </w:p>
    <w:p w:rsidRPr="00357A8D" w:rsidR="002629C7" w:rsidDel="00365BAB" w:rsidP="00E65391" w:rsidRDefault="002629C7" w14:paraId="2FDF33AC" w14:textId="699EE355">
      <w:pPr>
        <w:ind w:left="180" w:firstLine="954"/>
        <w:jc w:val="thaiDistribute"/>
        <w:rPr>
          <w:del w:author="Jenjira O-cha" w:date="2023-02-10T11:17:00Z" w:id="2580"/>
          <w:rFonts w:ascii="TH Sarabun New" w:hAnsi="TH Sarabun New" w:cs="TH Sarabun New"/>
          <w:sz w:val="32"/>
          <w:szCs w:val="32"/>
          <w:cs/>
        </w:rPr>
      </w:pPr>
      <w:del w:author="Jenjira O-cha" w:date="2023-02-10T11:17:00Z" w:id="2581">
        <w:r w:rsidRPr="00357A8D" w:rsidDel="00365BAB">
          <w:rPr>
            <w:rFonts w:ascii="TH Sarabun New" w:hAnsi="TH Sarabun New" w:cs="TH Sarabun New"/>
            <w:sz w:val="32"/>
            <w:szCs w:val="32"/>
            <w:cs/>
          </w:rPr>
          <w:delText xml:space="preserve"> ห้องสมุดอื่น ๆ ที่นักศึกษาสามารถขอใช้บริการได้แก่ หอสมุดคณะต่าง ๆ ในมหาวิทยาลัยธรรมศาสตร์ หอสมุดแห่งชาติ สำนักหอสมุดของมหาวิทยาลัยทุกแห่ง ห้องสมุดหรือศูนย์เอกสารของหน่วยราชการและเอกชน</w:delText>
        </w:r>
        <w:r w:rsidRPr="00357A8D" w:rsidDel="00365BAB">
          <w:rPr>
            <w:rFonts w:ascii="TH Sarabun New" w:hAnsi="TH Sarabun New" w:cs="TH Sarabun New"/>
            <w:sz w:val="32"/>
            <w:szCs w:val="32"/>
            <w:cs/>
          </w:rPr>
          <w:tab/>
        </w:r>
      </w:del>
    </w:p>
    <w:p w:rsidRPr="00357A8D" w:rsidR="002629C7" w:rsidDel="00365BAB" w:rsidP="00E65391" w:rsidRDefault="002629C7" w14:paraId="20CE0C5A" w14:textId="17440AD8">
      <w:pPr>
        <w:ind w:left="180" w:firstLine="954"/>
        <w:jc w:val="thaiDistribute"/>
        <w:rPr>
          <w:del w:author="Jenjira O-cha" w:date="2023-02-10T11:17:00Z" w:id="2582"/>
          <w:rFonts w:ascii="TH Sarabun New" w:hAnsi="TH Sarabun New" w:cs="TH Sarabun New"/>
          <w:sz w:val="32"/>
          <w:szCs w:val="32"/>
        </w:rPr>
      </w:pPr>
      <w:del w:author="Jenjira O-cha" w:date="2023-02-10T11:17:00Z" w:id="2583">
        <w:r w:rsidRPr="00357A8D" w:rsidDel="00365BAB">
          <w:rPr>
            <w:rFonts w:ascii="TH Sarabun New" w:hAnsi="TH Sarabun New" w:cs="TH Sarabun New"/>
            <w:sz w:val="32"/>
            <w:szCs w:val="32"/>
            <w:cs/>
          </w:rPr>
          <w:delText xml:space="preserve"> รวมถึงใช้ทรัพยากรของคณะเศรษฐศาสตร์ ประกอบการเรียนการสอน ร่วมลงทุนในอุปกรณ์และการพัฒนาสื่อการสอน เอกสาร ตำรา และสิ่งพิมพ์ที่เกี่ยวข้อง รวมทั้งห้องเรียนและห้องพักให้แก่นักศึกษา </w:delText>
        </w:r>
      </w:del>
    </w:p>
    <w:p w:rsidRPr="00357A8D" w:rsidR="002629C7" w:rsidDel="00365BAB" w:rsidRDefault="002629C7" w14:paraId="1BBC9B62" w14:textId="40C36D42">
      <w:pPr>
        <w:tabs>
          <w:tab w:val="left" w:pos="709"/>
        </w:tabs>
        <w:ind w:left="1260" w:hanging="540"/>
        <w:rPr>
          <w:del w:author="Jenjira O-cha" w:date="2023-02-10T11:17:00Z" w:id="2584"/>
          <w:rFonts w:ascii="TH Sarabun New" w:hAnsi="TH Sarabun New" w:cs="TH Sarabun New"/>
          <w:sz w:val="32"/>
          <w:szCs w:val="32"/>
        </w:rPr>
      </w:pPr>
      <w:del w:author="Jenjira O-cha" w:date="2023-02-10T11:17:00Z" w:id="2585">
        <w:r w:rsidRPr="00357A8D" w:rsidDel="00365BAB">
          <w:rPr>
            <w:rFonts w:ascii="TH Sarabun New" w:hAnsi="TH Sarabun New" w:cs="TH Sarabun New"/>
            <w:sz w:val="32"/>
            <w:szCs w:val="32"/>
          </w:rPr>
          <w:delText>6</w:delText>
        </w:r>
        <w:r w:rsidRPr="00357A8D" w:rsidDel="00365BAB">
          <w:rPr>
            <w:rFonts w:ascii="TH Sarabun New" w:hAnsi="TH Sarabun New" w:cs="TH Sarabun New"/>
            <w:sz w:val="32"/>
            <w:szCs w:val="32"/>
            <w:cs/>
          </w:rPr>
          <w:delText>.3  การจัดหาทรัพยากรการเรียนการสอนเพิ่มเติม</w:delText>
        </w:r>
      </w:del>
    </w:p>
    <w:p w:rsidRPr="00357A8D" w:rsidR="002629C7" w:rsidDel="00365BAB" w:rsidRDefault="002629C7" w14:paraId="2DA1CB68" w14:textId="0E253E97">
      <w:pPr>
        <w:ind w:left="1260" w:hanging="540"/>
        <w:rPr>
          <w:del w:author="Jenjira O-cha" w:date="2023-02-10T11:17:00Z" w:id="2586"/>
          <w:rFonts w:ascii="TH Sarabun New" w:hAnsi="TH Sarabun New" w:cs="TH Sarabun New"/>
          <w:sz w:val="32"/>
          <w:szCs w:val="32"/>
        </w:rPr>
      </w:pPr>
      <w:del w:author="Jenjira O-cha" w:date="2023-02-10T11:17:00Z" w:id="2587">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6</w:delText>
        </w:r>
        <w:r w:rsidRPr="00357A8D" w:rsidDel="00365BAB">
          <w:rPr>
            <w:rFonts w:ascii="TH Sarabun New" w:hAnsi="TH Sarabun New" w:cs="TH Sarabun New"/>
            <w:sz w:val="32"/>
            <w:szCs w:val="32"/>
            <w:cs/>
          </w:rPr>
          <w:delText>.3.1 อาจารย์ประจำหลักสูตร วางแผนจัดหา และติดตามการใช้ทรัพยากรการเรียนการ</w:delText>
        </w:r>
      </w:del>
    </w:p>
    <w:p w:rsidRPr="00357A8D" w:rsidR="002629C7" w:rsidDel="00365BAB" w:rsidRDefault="002629C7" w14:paraId="33050F3A" w14:textId="3FAF0D40">
      <w:pPr>
        <w:tabs>
          <w:tab w:val="left" w:pos="993"/>
        </w:tabs>
        <w:ind w:left="1260" w:hanging="1260"/>
        <w:rPr>
          <w:del w:author="Jenjira O-cha" w:date="2023-02-10T11:17:00Z" w:id="2588"/>
          <w:rFonts w:ascii="TH Sarabun New" w:hAnsi="TH Sarabun New" w:cs="TH Sarabun New"/>
          <w:b/>
          <w:bCs/>
          <w:sz w:val="32"/>
          <w:szCs w:val="32"/>
        </w:rPr>
      </w:pPr>
      <w:del w:author="Jenjira O-cha" w:date="2023-02-10T11:17:00Z" w:id="2589">
        <w:r w:rsidRPr="00357A8D" w:rsidDel="00365BAB">
          <w:rPr>
            <w:rFonts w:ascii="TH Sarabun New" w:hAnsi="TH Sarabun New" w:cs="TH Sarabun New"/>
            <w:sz w:val="32"/>
            <w:szCs w:val="32"/>
            <w:cs/>
          </w:rPr>
          <w:delText>สอนของหลักสูตรเศรษฐศาสตรบัณฑิต</w:delText>
        </w:r>
      </w:del>
    </w:p>
    <w:p w:rsidRPr="00357A8D" w:rsidR="002629C7" w:rsidDel="00365BAB" w:rsidP="00E65391" w:rsidRDefault="002629C7" w14:paraId="6425F19F" w14:textId="3EBD1E58">
      <w:pPr>
        <w:ind w:left="1260" w:hanging="540"/>
        <w:jc w:val="thaiDistribute"/>
        <w:rPr>
          <w:del w:author="Jenjira O-cha" w:date="2023-02-10T11:17:00Z" w:id="2590"/>
          <w:rFonts w:ascii="TH Sarabun New" w:hAnsi="TH Sarabun New" w:cs="TH Sarabun New"/>
          <w:sz w:val="32"/>
          <w:szCs w:val="32"/>
        </w:rPr>
      </w:pPr>
      <w:del w:author="Jenjira O-cha" w:date="2023-02-10T11:17:00Z" w:id="2591">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6</w:delText>
        </w:r>
        <w:r w:rsidRPr="00357A8D" w:rsidDel="00365BAB">
          <w:rPr>
            <w:rFonts w:ascii="TH Sarabun New" w:hAnsi="TH Sarabun New" w:cs="TH Sarabun New"/>
            <w:sz w:val="32"/>
            <w:szCs w:val="32"/>
            <w:cs/>
          </w:rPr>
          <w:delText>.3.2 สำรวจความต้องใช้ทรัพยากร โดยให้อาจารย์ผู้สอนและผู้เรียนเสนอรายชื่อสื่อที่มี</w:delText>
        </w:r>
      </w:del>
    </w:p>
    <w:p w:rsidRPr="00357A8D" w:rsidR="002629C7" w:rsidDel="00365BAB" w:rsidP="00E65391" w:rsidRDefault="002629C7" w14:paraId="1EB33A87" w14:textId="154BE1DB">
      <w:pPr>
        <w:ind w:left="1260" w:hanging="1260"/>
        <w:jc w:val="thaiDistribute"/>
        <w:rPr>
          <w:del w:author="Jenjira O-cha" w:date="2023-02-10T11:17:00Z" w:id="2592"/>
          <w:rFonts w:ascii="TH Sarabun New" w:hAnsi="TH Sarabun New" w:cs="TH Sarabun New"/>
          <w:sz w:val="32"/>
          <w:szCs w:val="32"/>
        </w:rPr>
      </w:pPr>
      <w:del w:author="Jenjira O-cha" w:date="2023-02-10T11:17:00Z" w:id="2593">
        <w:r w:rsidRPr="00357A8D" w:rsidDel="00365BAB">
          <w:rPr>
            <w:rFonts w:ascii="TH Sarabun New" w:hAnsi="TH Sarabun New" w:cs="TH Sarabun New"/>
            <w:sz w:val="32"/>
            <w:szCs w:val="32"/>
            <w:cs/>
          </w:rPr>
          <w:delText>ความต้องการใช้  และจำเป็นต่อหลักสูตรเศรษฐศาสตรบัณฑิต</w:delText>
        </w:r>
      </w:del>
    </w:p>
    <w:p w:rsidRPr="00357A8D" w:rsidR="002629C7" w:rsidDel="00365BAB" w:rsidRDefault="002629C7" w14:paraId="5CD917BF" w14:textId="34F92FD7">
      <w:pPr>
        <w:ind w:firstLine="720"/>
        <w:rPr>
          <w:del w:author="Jenjira O-cha" w:date="2023-02-10T11:17:00Z" w:id="2594"/>
          <w:rFonts w:ascii="TH Sarabun New" w:hAnsi="TH Sarabun New" w:cs="TH Sarabun New"/>
          <w:b/>
          <w:bCs/>
          <w:sz w:val="32"/>
          <w:szCs w:val="32"/>
        </w:rPr>
      </w:pPr>
      <w:del w:author="Jenjira O-cha" w:date="2023-02-10T11:17:00Z" w:id="2595">
        <w:r w:rsidRPr="00357A8D" w:rsidDel="00365BAB">
          <w:rPr>
            <w:rFonts w:ascii="TH Sarabun New" w:hAnsi="TH Sarabun New" w:cs="TH Sarabun New"/>
            <w:sz w:val="32"/>
            <w:szCs w:val="32"/>
            <w:cs/>
          </w:rPr>
          <w:delText xml:space="preserve">       </w:delText>
        </w:r>
        <w:r w:rsidRPr="00357A8D" w:rsidDel="00365BAB">
          <w:rPr>
            <w:rFonts w:ascii="TH Sarabun New" w:hAnsi="TH Sarabun New" w:cs="TH Sarabun New"/>
            <w:sz w:val="32"/>
            <w:szCs w:val="32"/>
          </w:rPr>
          <w:delText>6</w:delText>
        </w:r>
        <w:r w:rsidRPr="00357A8D" w:rsidDel="00365BAB">
          <w:rPr>
            <w:rFonts w:ascii="TH Sarabun New" w:hAnsi="TH Sarabun New" w:cs="TH Sarabun New"/>
            <w:sz w:val="32"/>
            <w:szCs w:val="32"/>
            <w:cs/>
          </w:rPr>
          <w:delText>.3.3 อาจารย์ประจำหลักสูตร จัดตั้งงบประมาณประจำปี เพื่อสนับสนุนการจัดซื้อตำราและสื่อต่าง ๆ</w:delText>
        </w:r>
      </w:del>
    </w:p>
    <w:p w:rsidRPr="00357A8D" w:rsidR="002629C7" w:rsidDel="00365BAB" w:rsidRDefault="002629C7" w14:paraId="0F70D7E7" w14:textId="7C13DA39">
      <w:pPr>
        <w:tabs>
          <w:tab w:val="left" w:pos="1260"/>
        </w:tabs>
        <w:ind w:firstLine="720"/>
        <w:rPr>
          <w:del w:author="Jenjira O-cha" w:date="2023-02-10T11:17:00Z" w:id="2596"/>
          <w:rFonts w:ascii="TH Sarabun New" w:hAnsi="TH Sarabun New" w:cs="TH Sarabun New"/>
          <w:sz w:val="32"/>
          <w:szCs w:val="32"/>
        </w:rPr>
      </w:pPr>
      <w:del w:author="Jenjira O-cha" w:date="2023-02-10T11:17:00Z" w:id="2597">
        <w:r w:rsidRPr="00357A8D" w:rsidDel="00365BAB">
          <w:rPr>
            <w:rFonts w:ascii="TH Sarabun New" w:hAnsi="TH Sarabun New" w:cs="TH Sarabun New"/>
            <w:sz w:val="32"/>
            <w:szCs w:val="32"/>
          </w:rPr>
          <w:delText>6</w:delText>
        </w:r>
        <w:r w:rsidRPr="00357A8D" w:rsidDel="00365BAB">
          <w:rPr>
            <w:rFonts w:ascii="TH Sarabun New" w:hAnsi="TH Sarabun New" w:cs="TH Sarabun New"/>
            <w:sz w:val="32"/>
            <w:szCs w:val="32"/>
            <w:cs/>
          </w:rPr>
          <w:delText xml:space="preserve">.4 </w:delText>
        </w:r>
        <w:r w:rsidRPr="00357A8D" w:rsidDel="00365BAB">
          <w:rPr>
            <w:rFonts w:ascii="TH Sarabun New" w:hAnsi="TH Sarabun New" w:cs="TH Sarabun New"/>
            <w:sz w:val="32"/>
            <w:szCs w:val="32"/>
            <w:cs/>
          </w:rPr>
          <w:tab/>
        </w:r>
        <w:r w:rsidRPr="00357A8D" w:rsidDel="00365BAB">
          <w:rPr>
            <w:rFonts w:ascii="TH Sarabun New" w:hAnsi="TH Sarabun New" w:cs="TH Sarabun New"/>
            <w:sz w:val="32"/>
            <w:szCs w:val="32"/>
            <w:cs/>
          </w:rPr>
          <w:delText>การประเมินความเพียงพอของทรัพยากร</w:delText>
        </w:r>
      </w:del>
    </w:p>
    <w:p w:rsidRPr="00357A8D" w:rsidR="002629C7" w:rsidDel="00365BAB" w:rsidP="00E65391" w:rsidRDefault="002629C7" w14:paraId="77176067" w14:textId="473E346E">
      <w:pPr>
        <w:ind w:firstLine="1260"/>
        <w:jc w:val="thaiDistribute"/>
        <w:rPr>
          <w:del w:author="Jenjira O-cha" w:date="2023-02-10T11:17:00Z" w:id="2598"/>
          <w:rFonts w:ascii="TH Sarabun New" w:hAnsi="TH Sarabun New" w:cs="TH Sarabun New"/>
          <w:sz w:val="32"/>
          <w:szCs w:val="32"/>
        </w:rPr>
      </w:pPr>
      <w:del w:author="Jenjira O-cha" w:date="2023-02-10T11:17:00Z" w:id="2599">
        <w:r w:rsidRPr="00357A8D" w:rsidDel="00365BAB">
          <w:rPr>
            <w:rFonts w:ascii="TH Sarabun New" w:hAnsi="TH Sarabun New" w:cs="TH Sarabun New"/>
            <w:sz w:val="32"/>
            <w:szCs w:val="32"/>
            <w:cs/>
          </w:rPr>
          <w:delText>อาจารย์ประจำหลักสูตร สำรวจความต้องการใช้ทรัพยากรต่าง ๆ ของอาจารย์และผู้เรียน ในส่วนของหนังสือ ตำรา วารสาร ฐานข้อมูล ครุภัณฑ์  สถานที่ และเครื่องมืออุปกรณ์วิจัยของอาจารย์ประจำ และนักศึกษาเพื่อดำเนินการจัดหาทดแทนเพิ่มเติมอย่างสม่ำเสมอ</w:delText>
        </w:r>
      </w:del>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39"/>
        <w:gridCol w:w="3129"/>
        <w:gridCol w:w="2891"/>
      </w:tblGrid>
      <w:tr w:rsidRPr="00357A8D" w:rsidR="00567CE2" w:rsidDel="00365BAB" w:rsidTr="00B14A83" w14:paraId="27C0C987" w14:textId="77777777">
        <w:trPr>
          <w:del w:author="Jenjira O-cha" w:date="2023-02-10T11:17:00Z" w:id="2600"/>
        </w:trPr>
        <w:tc>
          <w:tcPr>
            <w:tcW w:w="2660" w:type="dxa"/>
            <w:shd w:val="clear" w:color="auto" w:fill="auto"/>
          </w:tcPr>
          <w:p w:rsidRPr="00357A8D" w:rsidR="002629C7" w:rsidDel="00365BAB" w:rsidRDefault="002629C7" w14:paraId="56DA450E" w14:textId="78BA72FC">
            <w:pPr>
              <w:jc w:val="center"/>
              <w:rPr>
                <w:del w:author="Jenjira O-cha" w:date="2023-02-10T11:17:00Z" w:id="2601"/>
                <w:rFonts w:ascii="TH Sarabun New" w:hAnsi="TH Sarabun New" w:eastAsia="Calibri" w:cs="TH Sarabun New"/>
                <w:b/>
                <w:bCs/>
                <w:sz w:val="32"/>
                <w:szCs w:val="32"/>
              </w:rPr>
            </w:pPr>
            <w:del w:author="Jenjira O-cha" w:date="2023-02-10T11:17:00Z" w:id="2602">
              <w:r w:rsidRPr="00357A8D" w:rsidDel="00365BAB">
                <w:rPr>
                  <w:rFonts w:ascii="TH Sarabun New" w:hAnsi="TH Sarabun New" w:eastAsia="Calibri" w:cs="TH Sarabun New"/>
                  <w:b/>
                  <w:bCs/>
                  <w:sz w:val="32"/>
                  <w:szCs w:val="32"/>
                  <w:cs/>
                </w:rPr>
                <w:delText>เป้าหมาย</w:delText>
              </w:r>
            </w:del>
          </w:p>
        </w:tc>
        <w:tc>
          <w:tcPr>
            <w:tcW w:w="3158" w:type="dxa"/>
            <w:shd w:val="clear" w:color="auto" w:fill="auto"/>
          </w:tcPr>
          <w:p w:rsidRPr="00357A8D" w:rsidR="002629C7" w:rsidDel="00365BAB" w:rsidRDefault="002629C7" w14:paraId="0E980AD2" w14:textId="0378F7BE">
            <w:pPr>
              <w:jc w:val="center"/>
              <w:rPr>
                <w:del w:author="Jenjira O-cha" w:date="2023-02-10T11:17:00Z" w:id="2603"/>
                <w:rFonts w:ascii="TH Sarabun New" w:hAnsi="TH Sarabun New" w:eastAsia="Calibri" w:cs="TH Sarabun New"/>
                <w:b/>
                <w:bCs/>
                <w:sz w:val="32"/>
                <w:szCs w:val="32"/>
              </w:rPr>
            </w:pPr>
            <w:del w:author="Jenjira O-cha" w:date="2023-02-10T11:17:00Z" w:id="2604">
              <w:r w:rsidRPr="00357A8D" w:rsidDel="00365BAB">
                <w:rPr>
                  <w:rFonts w:ascii="TH Sarabun New" w:hAnsi="TH Sarabun New" w:eastAsia="Calibri" w:cs="TH Sarabun New"/>
                  <w:b/>
                  <w:bCs/>
                  <w:sz w:val="32"/>
                  <w:szCs w:val="32"/>
                  <w:cs/>
                </w:rPr>
                <w:delText>การดำเนินการ</w:delText>
              </w:r>
            </w:del>
          </w:p>
        </w:tc>
        <w:tc>
          <w:tcPr>
            <w:tcW w:w="2909" w:type="dxa"/>
            <w:shd w:val="clear" w:color="auto" w:fill="auto"/>
          </w:tcPr>
          <w:p w:rsidRPr="00357A8D" w:rsidR="002629C7" w:rsidDel="00365BAB" w:rsidRDefault="002629C7" w14:paraId="79E3E0DE" w14:textId="6802FEE2">
            <w:pPr>
              <w:jc w:val="center"/>
              <w:rPr>
                <w:del w:author="Jenjira O-cha" w:date="2023-02-10T11:17:00Z" w:id="2605"/>
                <w:rFonts w:ascii="TH Sarabun New" w:hAnsi="TH Sarabun New" w:eastAsia="Calibri" w:cs="TH Sarabun New"/>
                <w:b/>
                <w:bCs/>
                <w:sz w:val="32"/>
                <w:szCs w:val="32"/>
              </w:rPr>
            </w:pPr>
            <w:del w:author="Jenjira O-cha" w:date="2023-02-10T11:17:00Z" w:id="2606">
              <w:r w:rsidRPr="00357A8D" w:rsidDel="00365BAB">
                <w:rPr>
                  <w:rFonts w:ascii="TH Sarabun New" w:hAnsi="TH Sarabun New" w:eastAsia="Calibri" w:cs="TH Sarabun New"/>
                  <w:b/>
                  <w:bCs/>
                  <w:sz w:val="32"/>
                  <w:szCs w:val="32"/>
                  <w:cs/>
                </w:rPr>
                <w:delText>การประเมินผล</w:delText>
              </w:r>
            </w:del>
          </w:p>
        </w:tc>
      </w:tr>
      <w:tr w:rsidRPr="00357A8D" w:rsidR="00567CE2" w:rsidDel="00365BAB" w:rsidTr="00B14A83" w14:paraId="2A000055" w14:textId="77777777">
        <w:trPr>
          <w:del w:author="Jenjira O-cha" w:date="2023-02-10T11:17:00Z" w:id="2607"/>
        </w:trPr>
        <w:tc>
          <w:tcPr>
            <w:tcW w:w="2660" w:type="dxa"/>
            <w:shd w:val="clear" w:color="auto" w:fill="auto"/>
          </w:tcPr>
          <w:p w:rsidRPr="00357A8D" w:rsidR="002629C7" w:rsidDel="00365BAB" w:rsidRDefault="002629C7" w14:paraId="69FA49F5" w14:textId="3732DCED">
            <w:pPr>
              <w:rPr>
                <w:del w:author="Jenjira O-cha" w:date="2023-02-10T11:17:00Z" w:id="2608"/>
                <w:rFonts w:ascii="TH Sarabun New" w:hAnsi="TH Sarabun New" w:eastAsia="Calibri" w:cs="TH Sarabun New"/>
                <w:sz w:val="32"/>
                <w:szCs w:val="32"/>
              </w:rPr>
            </w:pPr>
            <w:del w:author="Jenjira O-cha" w:date="2023-02-10T11:17:00Z" w:id="2609">
              <w:r w:rsidRPr="00357A8D" w:rsidDel="00365BAB">
                <w:rPr>
                  <w:rFonts w:ascii="TH Sarabun New" w:hAnsi="TH Sarabun New" w:eastAsia="Calibri" w:cs="TH Sarabun New"/>
                  <w:sz w:val="32"/>
                  <w:szCs w:val="32"/>
                  <w:cs/>
                </w:rPr>
                <w:delText xml:space="preserve">จัดให้มีห้องเรียน และห้องปฏิบัติการ คอมพิวเตอร์ ห้อง </w:delText>
              </w:r>
              <w:r w:rsidRPr="00357A8D" w:rsidDel="00365BAB">
                <w:rPr>
                  <w:rFonts w:ascii="TH Sarabun New" w:hAnsi="TH Sarabun New" w:eastAsia="Calibri" w:cs="TH Sarabun New"/>
                  <w:sz w:val="32"/>
                  <w:szCs w:val="32"/>
                </w:rPr>
                <w:delText xml:space="preserve">Data Science </w:delText>
              </w:r>
              <w:r w:rsidRPr="00357A8D" w:rsidDel="00365BAB">
                <w:rPr>
                  <w:rFonts w:ascii="TH Sarabun New" w:hAnsi="TH Sarabun New" w:eastAsia="Calibri" w:cs="TH Sarabun New"/>
                  <w:sz w:val="32"/>
                  <w:szCs w:val="32"/>
                  <w:cs/>
                </w:rPr>
                <w:delText xml:space="preserve">ห้อง </w:delText>
              </w:r>
              <w:r w:rsidRPr="00357A8D" w:rsidDel="00365BAB">
                <w:rPr>
                  <w:rFonts w:ascii="TH Sarabun New" w:hAnsi="TH Sarabun New" w:eastAsia="Calibri" w:cs="TH Sarabun New"/>
                  <w:sz w:val="32"/>
                  <w:szCs w:val="32"/>
                </w:rPr>
                <w:delText>Co</w:delText>
              </w:r>
              <w:r w:rsidRPr="00357A8D" w:rsidDel="00365BAB">
                <w:rPr>
                  <w:rFonts w:ascii="TH Sarabun New" w:hAnsi="TH Sarabun New" w:eastAsia="Calibri" w:cs="TH Sarabun New"/>
                  <w:sz w:val="32"/>
                  <w:szCs w:val="32"/>
                  <w:cs/>
                </w:rPr>
                <w:delText>-</w:delText>
              </w:r>
              <w:r w:rsidRPr="00357A8D" w:rsidDel="00365BAB">
                <w:rPr>
                  <w:rFonts w:ascii="TH Sarabun New" w:hAnsi="TH Sarabun New" w:eastAsia="Calibri" w:cs="TH Sarabun New"/>
                  <w:sz w:val="32"/>
                  <w:szCs w:val="32"/>
                </w:rPr>
                <w:delText>working space</w:delText>
              </w:r>
              <w:r w:rsidRPr="00357A8D" w:rsidDel="00365BAB">
                <w:rPr>
                  <w:rFonts w:ascii="TH Sarabun New" w:hAnsi="TH Sarabun New" w:eastAsia="Calibri" w:cs="TH Sarabun New"/>
                  <w:sz w:val="32"/>
                  <w:szCs w:val="32"/>
                  <w:cs/>
                </w:rPr>
                <w:delText xml:space="preserve"> ระบบ มีฐานข้อมูลและโปรแกรมคอมพิวเตอร์ที่ทันสมัย เพื่อสนับสนุนการศึกษาอย่างมีประสทิทธิภาพ</w:delText>
              </w:r>
            </w:del>
          </w:p>
        </w:tc>
        <w:tc>
          <w:tcPr>
            <w:tcW w:w="3158" w:type="dxa"/>
            <w:shd w:val="clear" w:color="auto" w:fill="auto"/>
          </w:tcPr>
          <w:p w:rsidRPr="00357A8D" w:rsidR="002629C7" w:rsidDel="00365BAB" w:rsidRDefault="002629C7" w14:paraId="41F42401" w14:textId="54EBED6A">
            <w:pPr>
              <w:rPr>
                <w:del w:author="Jenjira O-cha" w:date="2023-02-10T11:17:00Z" w:id="2610"/>
                <w:rFonts w:ascii="TH Sarabun New" w:hAnsi="TH Sarabun New" w:eastAsia="Calibri" w:cs="TH Sarabun New"/>
                <w:sz w:val="32"/>
                <w:szCs w:val="32"/>
              </w:rPr>
            </w:pPr>
            <w:del w:author="Jenjira O-cha" w:date="2023-02-10T11:17:00Z" w:id="2611">
              <w:r w:rsidRPr="00357A8D" w:rsidDel="00365BAB">
                <w:rPr>
                  <w:rFonts w:ascii="TH Sarabun New" w:hAnsi="TH Sarabun New" w:eastAsia="Calibri" w:cs="TH Sarabun New"/>
                  <w:sz w:val="32"/>
                  <w:szCs w:val="32"/>
                  <w:cs/>
                </w:rPr>
                <w:delText xml:space="preserve">จัดให้มีเครือข่าย ห้องปฏิบัติการคอมพิวเตอร์ ห้อง </w:delText>
              </w:r>
              <w:r w:rsidRPr="00357A8D" w:rsidDel="00365BAB">
                <w:rPr>
                  <w:rFonts w:ascii="TH Sarabun New" w:hAnsi="TH Sarabun New" w:eastAsia="Calibri" w:cs="TH Sarabun New"/>
                  <w:sz w:val="32"/>
                  <w:szCs w:val="32"/>
                </w:rPr>
                <w:delText xml:space="preserve">Data Science </w:delText>
              </w:r>
              <w:r w:rsidRPr="00357A8D" w:rsidDel="00365BAB">
                <w:rPr>
                  <w:rFonts w:ascii="TH Sarabun New" w:hAnsi="TH Sarabun New" w:eastAsia="Calibri" w:cs="TH Sarabun New"/>
                  <w:sz w:val="32"/>
                  <w:szCs w:val="32"/>
                  <w:cs/>
                </w:rPr>
                <w:delText xml:space="preserve">ห้อง </w:delText>
              </w:r>
              <w:r w:rsidRPr="00357A8D" w:rsidDel="00365BAB">
                <w:rPr>
                  <w:rFonts w:ascii="TH Sarabun New" w:hAnsi="TH Sarabun New" w:eastAsia="Calibri" w:cs="TH Sarabun New"/>
                  <w:sz w:val="32"/>
                  <w:szCs w:val="32"/>
                </w:rPr>
                <w:delText>Co</w:delText>
              </w:r>
              <w:r w:rsidRPr="00357A8D" w:rsidDel="00365BAB">
                <w:rPr>
                  <w:rFonts w:ascii="TH Sarabun New" w:hAnsi="TH Sarabun New" w:eastAsia="Calibri" w:cs="TH Sarabun New"/>
                  <w:sz w:val="32"/>
                  <w:szCs w:val="32"/>
                  <w:cs/>
                </w:rPr>
                <w:delText>-</w:delText>
              </w:r>
              <w:r w:rsidRPr="00357A8D" w:rsidDel="00365BAB">
                <w:rPr>
                  <w:rFonts w:ascii="TH Sarabun New" w:hAnsi="TH Sarabun New" w:eastAsia="Calibri" w:cs="TH Sarabun New"/>
                  <w:sz w:val="32"/>
                  <w:szCs w:val="32"/>
                </w:rPr>
                <w:delText>working space</w:delText>
              </w:r>
              <w:r w:rsidRPr="00357A8D" w:rsidDel="00365BAB">
                <w:rPr>
                  <w:rFonts w:ascii="TH Sarabun New" w:hAnsi="TH Sarabun New" w:eastAsia="Calibri" w:cs="TH Sarabun New"/>
                  <w:sz w:val="32"/>
                  <w:szCs w:val="32"/>
                  <w:cs/>
                </w:rPr>
                <w:delText xml:space="preserve"> ฐานข้อมูล และโปรแกรมคอมพิวเตอร์สำหรับวิเคราะห์ข้อมูลที่นักศึกษาสามารถศึกษาทดลองหาความรู้เพิ่มเติมได้ด้วยตนเอง ด้วยจำนวนและประสิทธิภาพที่เหมาะสมเพียงพอ</w:delText>
              </w:r>
            </w:del>
          </w:p>
        </w:tc>
        <w:tc>
          <w:tcPr>
            <w:tcW w:w="2909" w:type="dxa"/>
            <w:shd w:val="clear" w:color="auto" w:fill="auto"/>
          </w:tcPr>
          <w:p w:rsidRPr="00357A8D" w:rsidR="002629C7" w:rsidDel="00365BAB" w:rsidRDefault="002629C7" w14:paraId="4E1618B3" w14:textId="2B124772">
            <w:pPr>
              <w:rPr>
                <w:del w:author="Jenjira O-cha" w:date="2023-02-10T11:17:00Z" w:id="2612"/>
                <w:rFonts w:ascii="TH Sarabun New" w:hAnsi="TH Sarabun New" w:eastAsia="Calibri" w:cs="TH Sarabun New"/>
                <w:sz w:val="32"/>
                <w:szCs w:val="32"/>
              </w:rPr>
            </w:pPr>
            <w:del w:author="Jenjira O-cha" w:date="2023-02-10T11:17:00Z" w:id="2613">
              <w:r w:rsidRPr="00357A8D" w:rsidDel="00365BAB">
                <w:rPr>
                  <w:rFonts w:ascii="TH Sarabun New" w:hAnsi="TH Sarabun New" w:eastAsia="Calibri" w:cs="TH Sarabun New"/>
                  <w:sz w:val="32"/>
                  <w:szCs w:val="32"/>
                </w:rPr>
                <w:delText>1</w:delText>
              </w:r>
              <w:r w:rsidRPr="00357A8D" w:rsidDel="00365BAB">
                <w:rPr>
                  <w:rFonts w:ascii="TH Sarabun New" w:hAnsi="TH Sarabun New" w:eastAsia="Calibri" w:cs="TH Sarabun New"/>
                  <w:sz w:val="32"/>
                  <w:szCs w:val="32"/>
                  <w:cs/>
                </w:rPr>
                <w:delText xml:space="preserve">. รวบรวมจัดทำสถิติจำนวนคอมพิวเตอร์ต่อหัวนักศึกษา ชั่วโมงการใช้งานห้องปฏิบัติการคอมพิวเตอร์         </w:delText>
              </w:r>
            </w:del>
          </w:p>
          <w:p w:rsidRPr="00357A8D" w:rsidR="002629C7" w:rsidDel="00365BAB" w:rsidRDefault="002629C7" w14:paraId="40BE58CE" w14:textId="5DA2A8AF">
            <w:pPr>
              <w:rPr>
                <w:del w:author="Jenjira O-cha" w:date="2023-02-10T11:17:00Z" w:id="2614"/>
                <w:rFonts w:ascii="TH Sarabun New" w:hAnsi="TH Sarabun New" w:eastAsia="Calibri" w:cs="TH Sarabun New"/>
                <w:sz w:val="32"/>
                <w:szCs w:val="32"/>
              </w:rPr>
            </w:pPr>
            <w:del w:author="Jenjira O-cha" w:date="2023-02-10T11:17:00Z" w:id="2615">
              <w:r w:rsidRPr="00357A8D" w:rsidDel="00365BAB">
                <w:rPr>
                  <w:rFonts w:ascii="TH Sarabun New" w:hAnsi="TH Sarabun New" w:eastAsia="Calibri" w:cs="TH Sarabun New"/>
                  <w:sz w:val="32"/>
                  <w:szCs w:val="32"/>
                </w:rPr>
                <w:delText>2</w:delText>
              </w:r>
              <w:r w:rsidRPr="00357A8D" w:rsidDel="00365BAB">
                <w:rPr>
                  <w:rFonts w:ascii="TH Sarabun New" w:hAnsi="TH Sarabun New" w:eastAsia="Calibri" w:cs="TH Sarabun New"/>
                  <w:sz w:val="32"/>
                  <w:szCs w:val="32"/>
                  <w:cs/>
                </w:rPr>
                <w:delText>. ผลสำรวจความพึงพอใจของ นักศึกษาต่อการให้บริการทรัพยากร เพื่อการเรียนรู้และปฏิบัติการ</w:delText>
              </w:r>
            </w:del>
          </w:p>
        </w:tc>
      </w:tr>
    </w:tbl>
    <w:p w:rsidRPr="00357A8D" w:rsidR="002629C7" w:rsidDel="000A46D9" w:rsidRDefault="000A46D9" w14:paraId="79230CC7" w14:textId="65DFA10D">
      <w:pPr>
        <w:tabs>
          <w:tab w:val="left" w:pos="709"/>
        </w:tabs>
        <w:ind w:firstLine="360"/>
        <w:jc w:val="thaiDistribute"/>
        <w:rPr>
          <w:del w:author="Unknown" w:id="2616"/>
          <w:rFonts w:ascii="TH Sarabun New" w:hAnsi="TH Sarabun New" w:cs="TH Sarabun New"/>
          <w:sz w:val="32"/>
          <w:szCs w:val="32"/>
          <w:rPrChange w:author="PC" w:date="2023-03-31T11:41:00Z" w:id="2617">
            <w:rPr>
              <w:del w:author="Unknown" w:id="2618"/>
              <w:rFonts w:ascii="TH Sarabun New" w:hAnsi="TH Sarabun New" w:cs="TH Sarabun New"/>
              <w:color w:val="FF0000"/>
              <w:sz w:val="32"/>
              <w:szCs w:val="32"/>
            </w:rPr>
          </w:rPrChange>
        </w:rPr>
        <w:pPrChange w:author="PC" w:date="2023-03-31T11:42:00Z" w:id="2619">
          <w:pPr>
            <w:tabs>
              <w:tab w:val="left" w:pos="709"/>
            </w:tabs>
            <w:jc w:val="thaiDistribute"/>
          </w:pPr>
        </w:pPrChange>
      </w:pPr>
      <w:ins w:author="Jenjira O-cha" w:date="2023-02-10T11:17:00Z" w:id="2620">
        <w:r w:rsidRPr="00357A8D">
          <w:rPr>
            <w:rFonts w:ascii="TH Sarabun New" w:hAnsi="TH Sarabun New" w:cs="TH Sarabun New"/>
            <w:sz w:val="32"/>
            <w:szCs w:val="32"/>
            <w:cs/>
            <w:rPrChange w:author="PC" w:date="2023-03-31T11:41:00Z" w:id="2621">
              <w:rPr>
                <w:rFonts w:ascii="TH Sarabun New" w:hAnsi="TH Sarabun New" w:cs="TH Sarabun New"/>
                <w:color w:val="FF0000"/>
                <w:sz w:val="32"/>
                <w:szCs w:val="32"/>
                <w:cs/>
              </w:rPr>
            </w:rPrChange>
          </w:rPr>
          <w:t>ใช้ระบบประกันคุณภาพการศึกษาตามที่สภามหาวิทยาลัยเห็นชอบ</w:t>
        </w:r>
      </w:ins>
    </w:p>
    <w:p w:rsidRPr="00357A8D" w:rsidR="000A46D9" w:rsidRDefault="000A46D9" w14:paraId="4F324F68" w14:textId="22C6CD22">
      <w:pPr>
        <w:tabs>
          <w:tab w:val="left" w:pos="709"/>
        </w:tabs>
        <w:ind w:firstLine="360"/>
        <w:jc w:val="thaiDistribute"/>
        <w:rPr>
          <w:ins w:author="Jenjira O-cha" w:date="2023-02-10T11:17:00Z" w:id="2622"/>
          <w:rFonts w:ascii="TH Sarabun New" w:hAnsi="TH Sarabun New" w:cs="TH Sarabun New"/>
          <w:sz w:val="32"/>
          <w:szCs w:val="32"/>
          <w:rPrChange w:author="PC" w:date="2023-03-31T11:41:00Z" w:id="2623">
            <w:rPr>
              <w:ins w:author="Jenjira O-cha" w:date="2023-02-10T11:17:00Z" w:id="2624"/>
              <w:rFonts w:ascii="TH Sarabun New" w:hAnsi="TH Sarabun New" w:cs="TH Sarabun New"/>
              <w:color w:val="FF0000"/>
              <w:sz w:val="32"/>
              <w:szCs w:val="32"/>
            </w:rPr>
          </w:rPrChange>
        </w:rPr>
        <w:pPrChange w:author="PC" w:date="2023-03-31T11:42:00Z" w:id="2625">
          <w:pPr>
            <w:tabs>
              <w:tab w:val="left" w:pos="709"/>
            </w:tabs>
            <w:jc w:val="thaiDistribute"/>
          </w:pPr>
        </w:pPrChange>
      </w:pPr>
    </w:p>
    <w:p w:rsidRPr="00357A8D" w:rsidR="000A46D9" w:rsidRDefault="000A46D9" w14:paraId="3FB84BDF" w14:textId="2C5B5246">
      <w:pPr>
        <w:tabs>
          <w:tab w:val="left" w:pos="709"/>
        </w:tabs>
        <w:ind w:firstLine="360"/>
        <w:jc w:val="thaiDistribute"/>
        <w:rPr>
          <w:ins w:author="Jenjira O-cha" w:date="2023-02-10T11:17:00Z" w:id="2626"/>
          <w:rFonts w:ascii="TH Sarabun New" w:hAnsi="TH Sarabun New" w:cs="TH Sarabun New"/>
          <w:sz w:val="32"/>
          <w:szCs w:val="32"/>
          <w:rPrChange w:author="PC" w:date="2023-03-31T11:41:00Z" w:id="2627">
            <w:rPr>
              <w:ins w:author="Jenjira O-cha" w:date="2023-02-10T11:17:00Z" w:id="2628"/>
              <w:rFonts w:ascii="TH Sarabun New" w:hAnsi="TH Sarabun New" w:cs="TH Sarabun New"/>
              <w:color w:val="FF0000"/>
              <w:sz w:val="32"/>
              <w:szCs w:val="32"/>
            </w:rPr>
          </w:rPrChange>
        </w:rPr>
        <w:pPrChange w:author="PC" w:date="2023-03-31T11:42:00Z" w:id="2629">
          <w:pPr>
            <w:tabs>
              <w:tab w:val="left" w:pos="709"/>
            </w:tabs>
            <w:jc w:val="thaiDistribute"/>
          </w:pPr>
        </w:pPrChange>
      </w:pPr>
    </w:p>
    <w:p w:rsidRPr="00357A8D" w:rsidR="000A46D9" w:rsidRDefault="000A46D9" w14:paraId="46700AF1" w14:textId="470D4A84">
      <w:pPr>
        <w:tabs>
          <w:tab w:val="left" w:pos="709"/>
        </w:tabs>
        <w:ind w:firstLine="360"/>
        <w:jc w:val="thaiDistribute"/>
        <w:rPr>
          <w:ins w:author="Jenjira O-cha" w:date="2023-02-10T11:17:00Z" w:id="2630"/>
          <w:rFonts w:ascii="TH Sarabun New" w:hAnsi="TH Sarabun New" w:cs="TH Sarabun New"/>
          <w:sz w:val="32"/>
          <w:szCs w:val="32"/>
          <w:rPrChange w:author="PC" w:date="2023-03-31T11:41:00Z" w:id="2631">
            <w:rPr>
              <w:ins w:author="Jenjira O-cha" w:date="2023-02-10T11:17:00Z" w:id="2632"/>
              <w:rFonts w:ascii="TH Sarabun New" w:hAnsi="TH Sarabun New" w:cs="TH Sarabun New"/>
              <w:color w:val="FF0000"/>
              <w:sz w:val="32"/>
              <w:szCs w:val="32"/>
            </w:rPr>
          </w:rPrChange>
        </w:rPr>
        <w:pPrChange w:author="PC" w:date="2023-03-31T11:42:00Z" w:id="2633">
          <w:pPr>
            <w:tabs>
              <w:tab w:val="left" w:pos="709"/>
            </w:tabs>
            <w:jc w:val="thaiDistribute"/>
          </w:pPr>
        </w:pPrChange>
      </w:pPr>
    </w:p>
    <w:p w:rsidRPr="00357A8D" w:rsidR="000A46D9" w:rsidRDefault="000A46D9" w14:paraId="63F09626" w14:textId="5E83B4A6">
      <w:pPr>
        <w:tabs>
          <w:tab w:val="left" w:pos="709"/>
        </w:tabs>
        <w:ind w:firstLine="360"/>
        <w:jc w:val="thaiDistribute"/>
        <w:rPr>
          <w:ins w:author="Jenjira O-cha" w:date="2023-02-10T11:17:00Z" w:id="2634"/>
          <w:rFonts w:ascii="TH Sarabun New" w:hAnsi="TH Sarabun New" w:cs="TH Sarabun New"/>
          <w:sz w:val="32"/>
          <w:szCs w:val="32"/>
          <w:rPrChange w:author="PC" w:date="2023-03-31T11:41:00Z" w:id="2635">
            <w:rPr>
              <w:ins w:author="Jenjira O-cha" w:date="2023-02-10T11:17:00Z" w:id="2636"/>
              <w:rFonts w:ascii="TH Sarabun New" w:hAnsi="TH Sarabun New" w:cs="TH Sarabun New"/>
              <w:color w:val="FF0000"/>
              <w:sz w:val="32"/>
              <w:szCs w:val="32"/>
            </w:rPr>
          </w:rPrChange>
        </w:rPr>
        <w:pPrChange w:author="PC" w:date="2023-03-31T11:42:00Z" w:id="2637">
          <w:pPr>
            <w:tabs>
              <w:tab w:val="left" w:pos="709"/>
            </w:tabs>
            <w:jc w:val="thaiDistribute"/>
          </w:pPr>
        </w:pPrChange>
      </w:pPr>
    </w:p>
    <w:p w:rsidRPr="00357A8D" w:rsidR="000A46D9" w:rsidRDefault="000A46D9" w14:paraId="7DB6336B" w14:textId="4790B35E">
      <w:pPr>
        <w:tabs>
          <w:tab w:val="left" w:pos="709"/>
        </w:tabs>
        <w:ind w:firstLine="360"/>
        <w:jc w:val="thaiDistribute"/>
        <w:rPr>
          <w:ins w:author="Jenjira O-cha" w:date="2023-02-10T11:17:00Z" w:id="2638"/>
          <w:rFonts w:ascii="TH Sarabun New" w:hAnsi="TH Sarabun New" w:cs="TH Sarabun New"/>
          <w:sz w:val="32"/>
          <w:szCs w:val="32"/>
          <w:rPrChange w:author="PC" w:date="2023-03-31T11:41:00Z" w:id="2639">
            <w:rPr>
              <w:ins w:author="Jenjira O-cha" w:date="2023-02-10T11:17:00Z" w:id="2640"/>
              <w:rFonts w:ascii="TH Sarabun New" w:hAnsi="TH Sarabun New" w:cs="TH Sarabun New"/>
              <w:color w:val="FF0000"/>
              <w:sz w:val="32"/>
              <w:szCs w:val="32"/>
            </w:rPr>
          </w:rPrChange>
        </w:rPr>
        <w:pPrChange w:author="PC" w:date="2023-03-31T11:42:00Z" w:id="2641">
          <w:pPr>
            <w:tabs>
              <w:tab w:val="left" w:pos="709"/>
            </w:tabs>
            <w:jc w:val="thaiDistribute"/>
          </w:pPr>
        </w:pPrChange>
      </w:pPr>
    </w:p>
    <w:p w:rsidRPr="00357A8D" w:rsidR="000A46D9" w:rsidRDefault="000A46D9" w14:paraId="153E029B" w14:textId="5E8E7871">
      <w:pPr>
        <w:tabs>
          <w:tab w:val="left" w:pos="709"/>
        </w:tabs>
        <w:ind w:firstLine="360"/>
        <w:jc w:val="thaiDistribute"/>
        <w:rPr>
          <w:ins w:author="Jenjira O-cha" w:date="2023-02-10T11:17:00Z" w:id="2642"/>
          <w:rFonts w:ascii="TH Sarabun New" w:hAnsi="TH Sarabun New" w:cs="TH Sarabun New"/>
          <w:sz w:val="32"/>
          <w:szCs w:val="32"/>
          <w:rPrChange w:author="PC" w:date="2023-03-31T11:41:00Z" w:id="2643">
            <w:rPr>
              <w:ins w:author="Jenjira O-cha" w:date="2023-02-10T11:17:00Z" w:id="2644"/>
              <w:rFonts w:ascii="TH Sarabun New" w:hAnsi="TH Sarabun New" w:cs="TH Sarabun New"/>
              <w:color w:val="FF0000"/>
              <w:sz w:val="32"/>
              <w:szCs w:val="32"/>
            </w:rPr>
          </w:rPrChange>
        </w:rPr>
        <w:pPrChange w:author="PC" w:date="2023-03-31T11:42:00Z" w:id="2645">
          <w:pPr>
            <w:tabs>
              <w:tab w:val="left" w:pos="709"/>
            </w:tabs>
            <w:jc w:val="thaiDistribute"/>
          </w:pPr>
        </w:pPrChange>
      </w:pPr>
    </w:p>
    <w:p w:rsidRPr="00357A8D" w:rsidR="000A46D9" w:rsidRDefault="000A46D9" w14:paraId="1AAF677C" w14:textId="082A8376">
      <w:pPr>
        <w:tabs>
          <w:tab w:val="left" w:pos="709"/>
        </w:tabs>
        <w:ind w:firstLine="360"/>
        <w:jc w:val="thaiDistribute"/>
        <w:rPr>
          <w:ins w:author="Jenjira O-cha" w:date="2023-02-10T11:17:00Z" w:id="2646"/>
          <w:rFonts w:ascii="TH Sarabun New" w:hAnsi="TH Sarabun New" w:cs="TH Sarabun New"/>
          <w:sz w:val="32"/>
          <w:szCs w:val="32"/>
          <w:rPrChange w:author="PC" w:date="2023-03-31T11:41:00Z" w:id="2647">
            <w:rPr>
              <w:ins w:author="Jenjira O-cha" w:date="2023-02-10T11:17:00Z" w:id="2648"/>
              <w:rFonts w:ascii="TH Sarabun New" w:hAnsi="TH Sarabun New" w:cs="TH Sarabun New"/>
              <w:color w:val="FF0000"/>
              <w:sz w:val="32"/>
              <w:szCs w:val="32"/>
            </w:rPr>
          </w:rPrChange>
        </w:rPr>
        <w:pPrChange w:author="PC" w:date="2023-03-31T11:42:00Z" w:id="2649">
          <w:pPr>
            <w:tabs>
              <w:tab w:val="left" w:pos="709"/>
            </w:tabs>
            <w:jc w:val="thaiDistribute"/>
          </w:pPr>
        </w:pPrChange>
      </w:pPr>
    </w:p>
    <w:p w:rsidRPr="00357A8D" w:rsidR="000A46D9" w:rsidRDefault="000A46D9" w14:paraId="6201F90B" w14:textId="7ED57977">
      <w:pPr>
        <w:tabs>
          <w:tab w:val="left" w:pos="709"/>
        </w:tabs>
        <w:ind w:firstLine="360"/>
        <w:jc w:val="thaiDistribute"/>
        <w:rPr>
          <w:ins w:author="Jenjira O-cha" w:date="2023-02-10T11:17:00Z" w:id="2650"/>
          <w:rFonts w:ascii="TH Sarabun New" w:hAnsi="TH Sarabun New" w:cs="TH Sarabun New"/>
          <w:sz w:val="32"/>
          <w:szCs w:val="32"/>
          <w:rPrChange w:author="PC" w:date="2023-03-31T11:41:00Z" w:id="2651">
            <w:rPr>
              <w:ins w:author="Jenjira O-cha" w:date="2023-02-10T11:17:00Z" w:id="2652"/>
              <w:rFonts w:ascii="TH Sarabun New" w:hAnsi="TH Sarabun New" w:cs="TH Sarabun New"/>
              <w:color w:val="FF0000"/>
              <w:sz w:val="32"/>
              <w:szCs w:val="32"/>
            </w:rPr>
          </w:rPrChange>
        </w:rPr>
        <w:pPrChange w:author="PC" w:date="2023-03-31T11:42:00Z" w:id="2653">
          <w:pPr>
            <w:tabs>
              <w:tab w:val="left" w:pos="709"/>
            </w:tabs>
            <w:jc w:val="thaiDistribute"/>
          </w:pPr>
        </w:pPrChange>
      </w:pPr>
    </w:p>
    <w:p w:rsidRPr="00357A8D" w:rsidR="000A46D9" w:rsidRDefault="000A46D9" w14:paraId="5EA1B3BA" w14:textId="09A625E9">
      <w:pPr>
        <w:tabs>
          <w:tab w:val="left" w:pos="709"/>
        </w:tabs>
        <w:ind w:firstLine="360"/>
        <w:jc w:val="thaiDistribute"/>
        <w:rPr>
          <w:ins w:author="Jenjira O-cha" w:date="2023-02-10T11:17:00Z" w:id="2654"/>
          <w:rFonts w:ascii="TH Sarabun New" w:hAnsi="TH Sarabun New" w:cs="TH Sarabun New"/>
          <w:sz w:val="32"/>
          <w:szCs w:val="32"/>
          <w:rPrChange w:author="PC" w:date="2023-03-31T11:41:00Z" w:id="2655">
            <w:rPr>
              <w:ins w:author="Jenjira O-cha" w:date="2023-02-10T11:17:00Z" w:id="2656"/>
              <w:rFonts w:ascii="TH Sarabun New" w:hAnsi="TH Sarabun New" w:cs="TH Sarabun New"/>
              <w:color w:val="FF0000"/>
              <w:sz w:val="32"/>
              <w:szCs w:val="32"/>
            </w:rPr>
          </w:rPrChange>
        </w:rPr>
        <w:pPrChange w:author="PC" w:date="2023-03-31T11:42:00Z" w:id="2657">
          <w:pPr>
            <w:tabs>
              <w:tab w:val="left" w:pos="709"/>
            </w:tabs>
            <w:jc w:val="thaiDistribute"/>
          </w:pPr>
        </w:pPrChange>
      </w:pPr>
    </w:p>
    <w:p w:rsidRPr="00357A8D" w:rsidR="000A46D9" w:rsidRDefault="000A46D9" w14:paraId="460910F7" w14:textId="16CEE51E">
      <w:pPr>
        <w:tabs>
          <w:tab w:val="left" w:pos="709"/>
        </w:tabs>
        <w:ind w:firstLine="360"/>
        <w:jc w:val="thaiDistribute"/>
        <w:rPr>
          <w:ins w:author="Jenjira O-cha" w:date="2023-02-10T11:17:00Z" w:id="2658"/>
          <w:rFonts w:ascii="TH Sarabun New" w:hAnsi="TH Sarabun New" w:cs="TH Sarabun New"/>
          <w:sz w:val="32"/>
          <w:szCs w:val="32"/>
          <w:rPrChange w:author="PC" w:date="2023-03-31T11:41:00Z" w:id="2659">
            <w:rPr>
              <w:ins w:author="Jenjira O-cha" w:date="2023-02-10T11:17:00Z" w:id="2660"/>
              <w:rFonts w:ascii="TH Sarabun New" w:hAnsi="TH Sarabun New" w:cs="TH Sarabun New"/>
              <w:color w:val="FF0000"/>
              <w:sz w:val="32"/>
              <w:szCs w:val="32"/>
            </w:rPr>
          </w:rPrChange>
        </w:rPr>
        <w:pPrChange w:author="PC" w:date="2023-03-31T11:42:00Z" w:id="2661">
          <w:pPr>
            <w:tabs>
              <w:tab w:val="left" w:pos="709"/>
            </w:tabs>
            <w:jc w:val="thaiDistribute"/>
          </w:pPr>
        </w:pPrChange>
      </w:pPr>
    </w:p>
    <w:p w:rsidRPr="00357A8D" w:rsidR="000A46D9" w:rsidRDefault="000A46D9" w14:paraId="1A387B81" w14:textId="5A653D46">
      <w:pPr>
        <w:tabs>
          <w:tab w:val="left" w:pos="709"/>
        </w:tabs>
        <w:ind w:firstLine="360"/>
        <w:jc w:val="thaiDistribute"/>
        <w:rPr>
          <w:ins w:author="Jenjira O-cha" w:date="2023-02-10T11:17:00Z" w:id="2662"/>
          <w:rFonts w:ascii="TH Sarabun New" w:hAnsi="TH Sarabun New" w:cs="TH Sarabun New"/>
          <w:sz w:val="32"/>
          <w:szCs w:val="32"/>
          <w:rPrChange w:author="PC" w:date="2023-03-31T11:41:00Z" w:id="2663">
            <w:rPr>
              <w:ins w:author="Jenjira O-cha" w:date="2023-02-10T11:17:00Z" w:id="2664"/>
              <w:rFonts w:ascii="TH Sarabun New" w:hAnsi="TH Sarabun New" w:cs="TH Sarabun New"/>
              <w:color w:val="FF0000"/>
              <w:sz w:val="32"/>
              <w:szCs w:val="32"/>
            </w:rPr>
          </w:rPrChange>
        </w:rPr>
        <w:pPrChange w:author="PC" w:date="2023-03-31T11:42:00Z" w:id="2665">
          <w:pPr>
            <w:tabs>
              <w:tab w:val="left" w:pos="709"/>
            </w:tabs>
            <w:jc w:val="thaiDistribute"/>
          </w:pPr>
        </w:pPrChange>
      </w:pPr>
    </w:p>
    <w:p w:rsidRPr="00357A8D" w:rsidR="000A46D9" w:rsidRDefault="000A46D9" w14:paraId="78EC7D6B" w14:textId="1A6FFAB0">
      <w:pPr>
        <w:tabs>
          <w:tab w:val="left" w:pos="709"/>
        </w:tabs>
        <w:ind w:firstLine="360"/>
        <w:jc w:val="thaiDistribute"/>
        <w:rPr>
          <w:ins w:author="Jenjira O-cha" w:date="2023-02-10T11:17:00Z" w:id="2666"/>
          <w:rFonts w:ascii="TH Sarabun New" w:hAnsi="TH Sarabun New" w:cs="TH Sarabun New"/>
          <w:sz w:val="32"/>
          <w:szCs w:val="32"/>
          <w:rPrChange w:author="PC" w:date="2023-03-31T11:41:00Z" w:id="2667">
            <w:rPr>
              <w:ins w:author="Jenjira O-cha" w:date="2023-02-10T11:17:00Z" w:id="2668"/>
              <w:rFonts w:ascii="TH Sarabun New" w:hAnsi="TH Sarabun New" w:cs="TH Sarabun New"/>
              <w:color w:val="FF0000"/>
              <w:sz w:val="32"/>
              <w:szCs w:val="32"/>
            </w:rPr>
          </w:rPrChange>
        </w:rPr>
        <w:pPrChange w:author="PC" w:date="2023-03-31T11:42:00Z" w:id="2669">
          <w:pPr>
            <w:tabs>
              <w:tab w:val="left" w:pos="709"/>
            </w:tabs>
            <w:jc w:val="thaiDistribute"/>
          </w:pPr>
        </w:pPrChange>
      </w:pPr>
    </w:p>
    <w:p w:rsidRPr="00357A8D" w:rsidR="000A46D9" w:rsidRDefault="000A46D9" w14:paraId="54F0FD50" w14:textId="1B2420D5">
      <w:pPr>
        <w:tabs>
          <w:tab w:val="left" w:pos="709"/>
        </w:tabs>
        <w:ind w:firstLine="360"/>
        <w:jc w:val="thaiDistribute"/>
        <w:rPr>
          <w:ins w:author="Jenjira O-cha" w:date="2023-02-10T11:18:00Z" w:id="2670"/>
          <w:rFonts w:ascii="TH Sarabun New" w:hAnsi="TH Sarabun New" w:cs="TH Sarabun New"/>
          <w:sz w:val="32"/>
          <w:szCs w:val="32"/>
          <w:rPrChange w:author="PC" w:date="2023-03-31T11:41:00Z" w:id="2671">
            <w:rPr>
              <w:ins w:author="Jenjira O-cha" w:date="2023-02-10T11:18:00Z" w:id="2672"/>
              <w:rFonts w:ascii="TH Sarabun New" w:hAnsi="TH Sarabun New" w:cs="TH Sarabun New"/>
              <w:color w:val="FF0000"/>
              <w:sz w:val="32"/>
              <w:szCs w:val="32"/>
            </w:rPr>
          </w:rPrChange>
        </w:rPr>
        <w:pPrChange w:author="PC" w:date="2023-03-31T11:42:00Z" w:id="2673">
          <w:pPr>
            <w:tabs>
              <w:tab w:val="left" w:pos="709"/>
            </w:tabs>
            <w:jc w:val="thaiDistribute"/>
          </w:pPr>
        </w:pPrChange>
      </w:pPr>
    </w:p>
    <w:p w:rsidRPr="00357A8D" w:rsidR="000A46D9" w:rsidRDefault="000A46D9" w14:paraId="540C5362" w14:textId="6E1AC8D3">
      <w:pPr>
        <w:tabs>
          <w:tab w:val="left" w:pos="709"/>
        </w:tabs>
        <w:ind w:firstLine="360"/>
        <w:jc w:val="thaiDistribute"/>
        <w:rPr>
          <w:ins w:author="Jenjira O-cha" w:date="2023-02-10T11:18:00Z" w:id="2674"/>
          <w:rFonts w:ascii="TH Sarabun New" w:hAnsi="TH Sarabun New" w:cs="TH Sarabun New"/>
          <w:sz w:val="32"/>
          <w:szCs w:val="32"/>
          <w:rPrChange w:author="PC" w:date="2023-03-31T11:41:00Z" w:id="2675">
            <w:rPr>
              <w:ins w:author="Jenjira O-cha" w:date="2023-02-10T11:18:00Z" w:id="2676"/>
              <w:rFonts w:ascii="TH Sarabun New" w:hAnsi="TH Sarabun New" w:cs="TH Sarabun New"/>
              <w:color w:val="FF0000"/>
              <w:sz w:val="32"/>
              <w:szCs w:val="32"/>
            </w:rPr>
          </w:rPrChange>
        </w:rPr>
        <w:pPrChange w:author="PC" w:date="2023-03-31T11:42:00Z" w:id="2677">
          <w:pPr>
            <w:tabs>
              <w:tab w:val="left" w:pos="709"/>
            </w:tabs>
            <w:jc w:val="thaiDistribute"/>
          </w:pPr>
        </w:pPrChange>
      </w:pPr>
    </w:p>
    <w:p w:rsidRPr="00357A8D" w:rsidR="000A46D9" w:rsidRDefault="000A46D9" w14:paraId="1497315A" w14:textId="279E4861">
      <w:pPr>
        <w:tabs>
          <w:tab w:val="left" w:pos="709"/>
        </w:tabs>
        <w:ind w:firstLine="360"/>
        <w:jc w:val="thaiDistribute"/>
        <w:rPr>
          <w:ins w:author="Jenjira O-cha" w:date="2023-02-10T11:18:00Z" w:id="2678"/>
          <w:rFonts w:ascii="TH Sarabun New" w:hAnsi="TH Sarabun New" w:cs="TH Sarabun New"/>
          <w:sz w:val="32"/>
          <w:szCs w:val="32"/>
          <w:rPrChange w:author="PC" w:date="2023-03-31T11:41:00Z" w:id="2679">
            <w:rPr>
              <w:ins w:author="Jenjira O-cha" w:date="2023-02-10T11:18:00Z" w:id="2680"/>
              <w:rFonts w:ascii="TH Sarabun New" w:hAnsi="TH Sarabun New" w:cs="TH Sarabun New"/>
              <w:color w:val="FF0000"/>
              <w:sz w:val="32"/>
              <w:szCs w:val="32"/>
            </w:rPr>
          </w:rPrChange>
        </w:rPr>
        <w:pPrChange w:author="PC" w:date="2023-03-31T11:42:00Z" w:id="2681">
          <w:pPr>
            <w:tabs>
              <w:tab w:val="left" w:pos="709"/>
            </w:tabs>
            <w:jc w:val="thaiDistribute"/>
          </w:pPr>
        </w:pPrChange>
      </w:pPr>
    </w:p>
    <w:p w:rsidRPr="00357A8D" w:rsidR="000A46D9" w:rsidRDefault="000A46D9" w14:paraId="7E4B84C8" w14:textId="5552C942">
      <w:pPr>
        <w:tabs>
          <w:tab w:val="left" w:pos="709"/>
        </w:tabs>
        <w:ind w:firstLine="360"/>
        <w:jc w:val="thaiDistribute"/>
        <w:rPr>
          <w:ins w:author="Jenjira O-cha" w:date="2023-02-10T11:18:00Z" w:id="2682"/>
          <w:rFonts w:ascii="TH Sarabun New" w:hAnsi="TH Sarabun New" w:cs="TH Sarabun New"/>
          <w:sz w:val="32"/>
          <w:szCs w:val="32"/>
          <w:rPrChange w:author="PC" w:date="2023-03-31T11:41:00Z" w:id="2683">
            <w:rPr>
              <w:ins w:author="Jenjira O-cha" w:date="2023-02-10T11:18:00Z" w:id="2684"/>
              <w:rFonts w:ascii="TH Sarabun New" w:hAnsi="TH Sarabun New" w:cs="TH Sarabun New"/>
              <w:color w:val="FF0000"/>
              <w:sz w:val="32"/>
              <w:szCs w:val="32"/>
            </w:rPr>
          </w:rPrChange>
        </w:rPr>
        <w:pPrChange w:author="PC" w:date="2023-03-31T11:42:00Z" w:id="2685">
          <w:pPr>
            <w:tabs>
              <w:tab w:val="left" w:pos="709"/>
            </w:tabs>
            <w:jc w:val="thaiDistribute"/>
          </w:pPr>
        </w:pPrChange>
      </w:pPr>
    </w:p>
    <w:p w:rsidRPr="00357A8D" w:rsidR="000A46D9" w:rsidRDefault="000A46D9" w14:paraId="63FFC30A" w14:textId="1B92A93C">
      <w:pPr>
        <w:tabs>
          <w:tab w:val="left" w:pos="709"/>
        </w:tabs>
        <w:ind w:firstLine="360"/>
        <w:jc w:val="thaiDistribute"/>
        <w:rPr>
          <w:ins w:author="Jenjira O-cha" w:date="2023-02-10T11:18:00Z" w:id="2686"/>
          <w:rFonts w:ascii="TH Sarabun New" w:hAnsi="TH Sarabun New" w:cs="TH Sarabun New"/>
          <w:sz w:val="32"/>
          <w:szCs w:val="32"/>
          <w:rPrChange w:author="PC" w:date="2023-03-31T11:41:00Z" w:id="2687">
            <w:rPr>
              <w:ins w:author="Jenjira O-cha" w:date="2023-02-10T11:18:00Z" w:id="2688"/>
              <w:rFonts w:ascii="TH Sarabun New" w:hAnsi="TH Sarabun New" w:cs="TH Sarabun New"/>
              <w:color w:val="FF0000"/>
              <w:sz w:val="32"/>
              <w:szCs w:val="32"/>
            </w:rPr>
          </w:rPrChange>
        </w:rPr>
        <w:pPrChange w:author="PC" w:date="2023-03-31T11:42:00Z" w:id="2689">
          <w:pPr>
            <w:tabs>
              <w:tab w:val="left" w:pos="709"/>
            </w:tabs>
            <w:jc w:val="thaiDistribute"/>
          </w:pPr>
        </w:pPrChange>
      </w:pPr>
    </w:p>
    <w:p w:rsidRPr="00357A8D" w:rsidR="000A46D9" w:rsidRDefault="000A46D9" w14:paraId="64731F90" w14:textId="6CC17AFB">
      <w:pPr>
        <w:tabs>
          <w:tab w:val="left" w:pos="709"/>
        </w:tabs>
        <w:ind w:firstLine="360"/>
        <w:jc w:val="thaiDistribute"/>
        <w:rPr>
          <w:ins w:author="Jenjira O-cha" w:date="2023-02-10T11:18:00Z" w:id="2690"/>
          <w:rFonts w:ascii="TH Sarabun New" w:hAnsi="TH Sarabun New" w:cs="TH Sarabun New"/>
          <w:sz w:val="32"/>
          <w:szCs w:val="32"/>
          <w:rPrChange w:author="PC" w:date="2023-03-31T11:41:00Z" w:id="2691">
            <w:rPr>
              <w:ins w:author="Jenjira O-cha" w:date="2023-02-10T11:18:00Z" w:id="2692"/>
              <w:rFonts w:ascii="TH Sarabun New" w:hAnsi="TH Sarabun New" w:cs="TH Sarabun New"/>
              <w:color w:val="FF0000"/>
              <w:sz w:val="32"/>
              <w:szCs w:val="32"/>
            </w:rPr>
          </w:rPrChange>
        </w:rPr>
        <w:pPrChange w:author="PC" w:date="2023-03-31T11:42:00Z" w:id="2693">
          <w:pPr>
            <w:tabs>
              <w:tab w:val="left" w:pos="709"/>
            </w:tabs>
            <w:jc w:val="thaiDistribute"/>
          </w:pPr>
        </w:pPrChange>
      </w:pPr>
    </w:p>
    <w:p w:rsidRPr="00357A8D" w:rsidR="000A46D9" w:rsidRDefault="000A46D9" w14:paraId="5597F3A8" w14:textId="42E7728E">
      <w:pPr>
        <w:tabs>
          <w:tab w:val="left" w:pos="709"/>
        </w:tabs>
        <w:ind w:firstLine="360"/>
        <w:jc w:val="thaiDistribute"/>
        <w:rPr>
          <w:ins w:author="Jenjira O-cha" w:date="2023-02-10T11:18:00Z" w:id="2694"/>
          <w:rFonts w:ascii="TH Sarabun New" w:hAnsi="TH Sarabun New" w:cs="TH Sarabun New"/>
          <w:sz w:val="32"/>
          <w:szCs w:val="32"/>
          <w:rPrChange w:author="PC" w:date="2023-03-31T11:41:00Z" w:id="2695">
            <w:rPr>
              <w:ins w:author="Jenjira O-cha" w:date="2023-02-10T11:18:00Z" w:id="2696"/>
              <w:rFonts w:ascii="TH Sarabun New" w:hAnsi="TH Sarabun New" w:cs="TH Sarabun New"/>
              <w:color w:val="FF0000"/>
              <w:sz w:val="32"/>
              <w:szCs w:val="32"/>
            </w:rPr>
          </w:rPrChange>
        </w:rPr>
        <w:pPrChange w:author="PC" w:date="2023-03-31T11:42:00Z" w:id="2697">
          <w:pPr>
            <w:tabs>
              <w:tab w:val="left" w:pos="709"/>
            </w:tabs>
            <w:jc w:val="thaiDistribute"/>
          </w:pPr>
        </w:pPrChange>
      </w:pPr>
    </w:p>
    <w:p w:rsidRPr="00357A8D" w:rsidR="000A46D9" w:rsidRDefault="000A46D9" w14:paraId="44228030" w14:textId="0DDEC305">
      <w:pPr>
        <w:tabs>
          <w:tab w:val="left" w:pos="709"/>
        </w:tabs>
        <w:ind w:firstLine="360"/>
        <w:jc w:val="thaiDistribute"/>
        <w:rPr>
          <w:ins w:author="Jenjira O-cha" w:date="2023-02-10T11:18:00Z" w:id="2698"/>
          <w:rFonts w:ascii="TH Sarabun New" w:hAnsi="TH Sarabun New" w:cs="TH Sarabun New"/>
          <w:sz w:val="32"/>
          <w:szCs w:val="32"/>
          <w:rPrChange w:author="PC" w:date="2023-03-31T11:41:00Z" w:id="2699">
            <w:rPr>
              <w:ins w:author="Jenjira O-cha" w:date="2023-02-10T11:18:00Z" w:id="2700"/>
              <w:rFonts w:ascii="TH Sarabun New" w:hAnsi="TH Sarabun New" w:cs="TH Sarabun New"/>
              <w:color w:val="FF0000"/>
              <w:sz w:val="32"/>
              <w:szCs w:val="32"/>
            </w:rPr>
          </w:rPrChange>
        </w:rPr>
        <w:pPrChange w:author="PC" w:date="2023-03-31T11:42:00Z" w:id="2701">
          <w:pPr>
            <w:tabs>
              <w:tab w:val="left" w:pos="709"/>
            </w:tabs>
            <w:jc w:val="thaiDistribute"/>
          </w:pPr>
        </w:pPrChange>
      </w:pPr>
    </w:p>
    <w:p w:rsidRPr="00357A8D" w:rsidR="000A46D9" w:rsidRDefault="000A46D9" w14:paraId="35EC4C9E" w14:textId="36FD6E21">
      <w:pPr>
        <w:tabs>
          <w:tab w:val="left" w:pos="709"/>
        </w:tabs>
        <w:ind w:firstLine="360"/>
        <w:jc w:val="thaiDistribute"/>
        <w:rPr>
          <w:ins w:author="Jenjira O-cha" w:date="2023-02-10T11:18:00Z" w:id="2702"/>
          <w:rFonts w:ascii="TH Sarabun New" w:hAnsi="TH Sarabun New" w:cs="TH Sarabun New"/>
          <w:sz w:val="32"/>
          <w:szCs w:val="32"/>
          <w:rPrChange w:author="PC" w:date="2023-03-31T11:41:00Z" w:id="2703">
            <w:rPr>
              <w:ins w:author="Jenjira O-cha" w:date="2023-02-10T11:18:00Z" w:id="2704"/>
              <w:rFonts w:ascii="TH Sarabun New" w:hAnsi="TH Sarabun New" w:cs="TH Sarabun New"/>
              <w:color w:val="FF0000"/>
              <w:sz w:val="32"/>
              <w:szCs w:val="32"/>
            </w:rPr>
          </w:rPrChange>
        </w:rPr>
        <w:pPrChange w:author="PC" w:date="2023-03-31T11:42:00Z" w:id="2705">
          <w:pPr>
            <w:tabs>
              <w:tab w:val="left" w:pos="709"/>
            </w:tabs>
            <w:jc w:val="thaiDistribute"/>
          </w:pPr>
        </w:pPrChange>
      </w:pPr>
    </w:p>
    <w:p w:rsidRPr="00357A8D" w:rsidR="000A46D9" w:rsidRDefault="000A46D9" w14:paraId="3376C81F" w14:textId="0F62939E">
      <w:pPr>
        <w:tabs>
          <w:tab w:val="left" w:pos="709"/>
        </w:tabs>
        <w:ind w:firstLine="360"/>
        <w:jc w:val="thaiDistribute"/>
        <w:rPr>
          <w:ins w:author="Jenjira O-cha" w:date="2023-02-10T11:18:00Z" w:id="2706"/>
          <w:rFonts w:ascii="TH Sarabun New" w:hAnsi="TH Sarabun New" w:cs="TH Sarabun New"/>
          <w:sz w:val="32"/>
          <w:szCs w:val="32"/>
          <w:rPrChange w:author="PC" w:date="2023-03-31T11:41:00Z" w:id="2707">
            <w:rPr>
              <w:ins w:author="Jenjira O-cha" w:date="2023-02-10T11:18:00Z" w:id="2708"/>
              <w:rFonts w:ascii="TH Sarabun New" w:hAnsi="TH Sarabun New" w:cs="TH Sarabun New"/>
              <w:color w:val="FF0000"/>
              <w:sz w:val="32"/>
              <w:szCs w:val="32"/>
            </w:rPr>
          </w:rPrChange>
        </w:rPr>
        <w:pPrChange w:author="PC" w:date="2023-03-31T11:42:00Z" w:id="2709">
          <w:pPr>
            <w:tabs>
              <w:tab w:val="left" w:pos="709"/>
            </w:tabs>
            <w:jc w:val="thaiDistribute"/>
          </w:pPr>
        </w:pPrChange>
      </w:pPr>
    </w:p>
    <w:p w:rsidRPr="00357A8D" w:rsidR="000A46D9" w:rsidRDefault="000A46D9" w14:paraId="53C5D55D" w14:textId="12275BD2">
      <w:pPr>
        <w:tabs>
          <w:tab w:val="left" w:pos="709"/>
        </w:tabs>
        <w:ind w:firstLine="360"/>
        <w:jc w:val="thaiDistribute"/>
        <w:rPr>
          <w:ins w:author="Jenjira O-cha" w:date="2023-02-10T11:18:00Z" w:id="2710"/>
          <w:rFonts w:ascii="TH Sarabun New" w:hAnsi="TH Sarabun New" w:cs="TH Sarabun New"/>
          <w:sz w:val="32"/>
          <w:szCs w:val="32"/>
          <w:rPrChange w:author="PC" w:date="2023-03-31T11:41:00Z" w:id="2711">
            <w:rPr>
              <w:ins w:author="Jenjira O-cha" w:date="2023-02-10T11:18:00Z" w:id="2712"/>
              <w:rFonts w:ascii="TH Sarabun New" w:hAnsi="TH Sarabun New" w:cs="TH Sarabun New"/>
              <w:color w:val="FF0000"/>
              <w:sz w:val="32"/>
              <w:szCs w:val="32"/>
            </w:rPr>
          </w:rPrChange>
        </w:rPr>
        <w:pPrChange w:author="PC" w:date="2023-03-31T11:42:00Z" w:id="2713">
          <w:pPr>
            <w:tabs>
              <w:tab w:val="left" w:pos="709"/>
            </w:tabs>
            <w:jc w:val="thaiDistribute"/>
          </w:pPr>
        </w:pPrChange>
      </w:pPr>
    </w:p>
    <w:p w:rsidRPr="00357A8D" w:rsidR="000A46D9" w:rsidRDefault="000A46D9" w14:paraId="0AFA4123" w14:textId="65548F17">
      <w:pPr>
        <w:tabs>
          <w:tab w:val="left" w:pos="709"/>
        </w:tabs>
        <w:ind w:firstLine="360"/>
        <w:jc w:val="thaiDistribute"/>
        <w:rPr>
          <w:ins w:author="Jenjira O-cha" w:date="2023-02-10T11:18:00Z" w:id="2714"/>
          <w:rFonts w:ascii="TH Sarabun New" w:hAnsi="TH Sarabun New" w:cs="TH Sarabun New"/>
          <w:sz w:val="32"/>
          <w:szCs w:val="32"/>
          <w:rPrChange w:author="PC" w:date="2023-03-31T11:41:00Z" w:id="2715">
            <w:rPr>
              <w:ins w:author="Jenjira O-cha" w:date="2023-02-10T11:18:00Z" w:id="2716"/>
              <w:rFonts w:ascii="TH Sarabun New" w:hAnsi="TH Sarabun New" w:cs="TH Sarabun New"/>
              <w:color w:val="FF0000"/>
              <w:sz w:val="32"/>
              <w:szCs w:val="32"/>
            </w:rPr>
          </w:rPrChange>
        </w:rPr>
        <w:pPrChange w:author="PC" w:date="2023-03-31T11:42:00Z" w:id="2717">
          <w:pPr>
            <w:tabs>
              <w:tab w:val="left" w:pos="709"/>
            </w:tabs>
            <w:jc w:val="thaiDistribute"/>
          </w:pPr>
        </w:pPrChange>
      </w:pPr>
    </w:p>
    <w:p w:rsidRPr="00357A8D" w:rsidR="000A46D9" w:rsidRDefault="000A46D9" w14:paraId="780248C8" w14:textId="57AEA05E">
      <w:pPr>
        <w:tabs>
          <w:tab w:val="left" w:pos="709"/>
        </w:tabs>
        <w:ind w:firstLine="360"/>
        <w:jc w:val="thaiDistribute"/>
        <w:rPr>
          <w:ins w:author="Jenjira O-cha" w:date="2023-02-10T11:18:00Z" w:id="2718"/>
          <w:rFonts w:ascii="TH Sarabun New" w:hAnsi="TH Sarabun New" w:cs="TH Sarabun New"/>
          <w:sz w:val="32"/>
          <w:szCs w:val="32"/>
          <w:rPrChange w:author="PC" w:date="2023-03-31T11:41:00Z" w:id="2719">
            <w:rPr>
              <w:ins w:author="Jenjira O-cha" w:date="2023-02-10T11:18:00Z" w:id="2720"/>
              <w:rFonts w:ascii="TH Sarabun New" w:hAnsi="TH Sarabun New" w:cs="TH Sarabun New"/>
              <w:color w:val="FF0000"/>
              <w:sz w:val="32"/>
              <w:szCs w:val="32"/>
            </w:rPr>
          </w:rPrChange>
        </w:rPr>
        <w:pPrChange w:author="PC" w:date="2023-03-31T11:42:00Z" w:id="2721">
          <w:pPr>
            <w:tabs>
              <w:tab w:val="left" w:pos="709"/>
            </w:tabs>
            <w:jc w:val="thaiDistribute"/>
          </w:pPr>
        </w:pPrChange>
      </w:pPr>
    </w:p>
    <w:p w:rsidRPr="00357A8D" w:rsidR="000A46D9" w:rsidRDefault="000A46D9" w14:paraId="614B1156" w14:textId="5162274C">
      <w:pPr>
        <w:tabs>
          <w:tab w:val="left" w:pos="709"/>
        </w:tabs>
        <w:ind w:firstLine="360"/>
        <w:jc w:val="thaiDistribute"/>
        <w:rPr>
          <w:ins w:author="Jenjira O-cha" w:date="2023-02-10T11:18:00Z" w:id="2722"/>
          <w:rFonts w:ascii="TH Sarabun New" w:hAnsi="TH Sarabun New" w:cs="TH Sarabun New"/>
          <w:sz w:val="32"/>
          <w:szCs w:val="32"/>
          <w:rPrChange w:author="PC" w:date="2023-03-31T11:41:00Z" w:id="2723">
            <w:rPr>
              <w:ins w:author="Jenjira O-cha" w:date="2023-02-10T11:18:00Z" w:id="2724"/>
              <w:rFonts w:ascii="TH Sarabun New" w:hAnsi="TH Sarabun New" w:cs="TH Sarabun New"/>
              <w:color w:val="FF0000"/>
              <w:sz w:val="32"/>
              <w:szCs w:val="32"/>
            </w:rPr>
          </w:rPrChange>
        </w:rPr>
        <w:pPrChange w:author="PC" w:date="2023-03-31T11:42:00Z" w:id="2725">
          <w:pPr>
            <w:tabs>
              <w:tab w:val="left" w:pos="709"/>
            </w:tabs>
            <w:jc w:val="thaiDistribute"/>
          </w:pPr>
        </w:pPrChange>
      </w:pPr>
    </w:p>
    <w:p w:rsidRPr="00357A8D" w:rsidR="000A46D9" w:rsidRDefault="000A46D9" w14:paraId="3D8A6707" w14:textId="4E017C5E">
      <w:pPr>
        <w:tabs>
          <w:tab w:val="left" w:pos="709"/>
        </w:tabs>
        <w:ind w:firstLine="360"/>
        <w:jc w:val="thaiDistribute"/>
        <w:rPr>
          <w:ins w:author="Jenjira O-cha" w:date="2023-02-10T11:18:00Z" w:id="2726"/>
          <w:rFonts w:ascii="TH Sarabun New" w:hAnsi="TH Sarabun New" w:cs="TH Sarabun New"/>
          <w:sz w:val="32"/>
          <w:szCs w:val="32"/>
          <w:rPrChange w:author="PC" w:date="2023-03-31T11:41:00Z" w:id="2727">
            <w:rPr>
              <w:ins w:author="Jenjira O-cha" w:date="2023-02-10T11:18:00Z" w:id="2728"/>
              <w:rFonts w:ascii="TH Sarabun New" w:hAnsi="TH Sarabun New" w:cs="TH Sarabun New"/>
              <w:color w:val="FF0000"/>
              <w:sz w:val="32"/>
              <w:szCs w:val="32"/>
            </w:rPr>
          </w:rPrChange>
        </w:rPr>
        <w:pPrChange w:author="PC" w:date="2023-03-31T11:42:00Z" w:id="2729">
          <w:pPr>
            <w:tabs>
              <w:tab w:val="left" w:pos="709"/>
            </w:tabs>
            <w:jc w:val="thaiDistribute"/>
          </w:pPr>
        </w:pPrChange>
      </w:pPr>
    </w:p>
    <w:p w:rsidRPr="00357A8D" w:rsidR="000A46D9" w:rsidRDefault="000A46D9" w14:paraId="2A0D073A" w14:textId="1DA98AD2">
      <w:pPr>
        <w:tabs>
          <w:tab w:val="left" w:pos="709"/>
        </w:tabs>
        <w:ind w:firstLine="360"/>
        <w:jc w:val="thaiDistribute"/>
        <w:rPr>
          <w:ins w:author="Jenjira O-cha" w:date="2023-02-10T11:18:00Z" w:id="2730"/>
          <w:rFonts w:ascii="TH Sarabun New" w:hAnsi="TH Sarabun New" w:cs="TH Sarabun New"/>
          <w:sz w:val="32"/>
          <w:szCs w:val="32"/>
          <w:rPrChange w:author="PC" w:date="2023-03-31T11:41:00Z" w:id="2731">
            <w:rPr>
              <w:ins w:author="Jenjira O-cha" w:date="2023-02-10T11:18:00Z" w:id="2732"/>
              <w:rFonts w:ascii="TH Sarabun New" w:hAnsi="TH Sarabun New" w:cs="TH Sarabun New"/>
              <w:color w:val="FF0000"/>
              <w:sz w:val="32"/>
              <w:szCs w:val="32"/>
            </w:rPr>
          </w:rPrChange>
        </w:rPr>
        <w:pPrChange w:author="PC" w:date="2023-03-31T11:42:00Z" w:id="2733">
          <w:pPr>
            <w:tabs>
              <w:tab w:val="left" w:pos="709"/>
            </w:tabs>
            <w:jc w:val="thaiDistribute"/>
          </w:pPr>
        </w:pPrChange>
      </w:pPr>
    </w:p>
    <w:p w:rsidRPr="00357A8D" w:rsidR="000A46D9" w:rsidRDefault="000A46D9" w14:paraId="0C3F6931" w14:textId="71F94465">
      <w:pPr>
        <w:tabs>
          <w:tab w:val="left" w:pos="709"/>
        </w:tabs>
        <w:ind w:firstLine="360"/>
        <w:jc w:val="thaiDistribute"/>
        <w:rPr>
          <w:ins w:author="Jenjira O-cha" w:date="2023-02-10T11:18:00Z" w:id="2734"/>
          <w:rFonts w:ascii="TH Sarabun New" w:hAnsi="TH Sarabun New" w:cs="TH Sarabun New"/>
          <w:sz w:val="32"/>
          <w:szCs w:val="32"/>
          <w:rPrChange w:author="PC" w:date="2023-03-31T11:41:00Z" w:id="2735">
            <w:rPr>
              <w:ins w:author="Jenjira O-cha" w:date="2023-02-10T11:18:00Z" w:id="2736"/>
              <w:rFonts w:ascii="TH Sarabun New" w:hAnsi="TH Sarabun New" w:cs="TH Sarabun New"/>
              <w:color w:val="FF0000"/>
              <w:sz w:val="32"/>
              <w:szCs w:val="32"/>
            </w:rPr>
          </w:rPrChange>
        </w:rPr>
        <w:pPrChange w:author="PC" w:date="2023-03-31T11:42:00Z" w:id="2737">
          <w:pPr>
            <w:tabs>
              <w:tab w:val="left" w:pos="709"/>
            </w:tabs>
            <w:jc w:val="thaiDistribute"/>
          </w:pPr>
        </w:pPrChange>
      </w:pPr>
    </w:p>
    <w:p w:rsidR="000A46D9" w:rsidRDefault="000A46D9" w14:paraId="02C1CF08" w14:textId="6D436657">
      <w:pPr>
        <w:tabs>
          <w:tab w:val="left" w:pos="709"/>
        </w:tabs>
        <w:ind w:firstLine="360"/>
        <w:jc w:val="thaiDistribute"/>
        <w:rPr>
          <w:ins w:author="PC" w:date="2023-07-03T09:53:00Z" w:id="2738"/>
          <w:rFonts w:ascii="TH Sarabun New" w:hAnsi="TH Sarabun New" w:cs="TH Sarabun New"/>
          <w:sz w:val="32"/>
          <w:szCs w:val="32"/>
        </w:rPr>
        <w:pPrChange w:author="PC" w:date="2023-03-31T11:42:00Z" w:id="2739">
          <w:pPr>
            <w:tabs>
              <w:tab w:val="left" w:pos="709"/>
            </w:tabs>
            <w:jc w:val="thaiDistribute"/>
          </w:pPr>
        </w:pPrChange>
      </w:pPr>
    </w:p>
    <w:p w:rsidRPr="00357A8D" w:rsidR="00D96E86" w:rsidRDefault="00D96E86" w14:paraId="4DBA08AC" w14:textId="77777777">
      <w:pPr>
        <w:tabs>
          <w:tab w:val="left" w:pos="709"/>
        </w:tabs>
        <w:ind w:firstLine="360"/>
        <w:jc w:val="thaiDistribute"/>
        <w:rPr>
          <w:ins w:author="Jenjira O-cha" w:date="2023-02-10T11:17:00Z" w:id="2740"/>
          <w:rFonts w:ascii="TH Sarabun New" w:hAnsi="TH Sarabun New" w:cs="TH Sarabun New"/>
          <w:sz w:val="32"/>
          <w:szCs w:val="32"/>
        </w:rPr>
        <w:pPrChange w:author="PC" w:date="2023-03-31T11:42:00Z" w:id="2741">
          <w:pPr>
            <w:tabs>
              <w:tab w:val="left" w:pos="709"/>
            </w:tabs>
            <w:jc w:val="thaiDistribute"/>
          </w:pPr>
        </w:pPrChange>
      </w:pPr>
    </w:p>
    <w:p w:rsidRPr="00357A8D" w:rsidR="00B56CEA" w:rsidDel="00FC697C" w:rsidRDefault="00B56CEA" w14:paraId="3B469E7C" w14:textId="5A80EF41">
      <w:pPr>
        <w:tabs>
          <w:tab w:val="left" w:pos="709"/>
        </w:tabs>
        <w:ind w:firstLine="360"/>
        <w:jc w:val="thaiDistribute"/>
        <w:rPr>
          <w:del w:author="phetc" w:date="2023-06-13T09:12:00Z" w:id="2742"/>
          <w:rFonts w:ascii="TH Sarabun New" w:hAnsi="TH Sarabun New" w:cs="TH Sarabun New"/>
          <w:sz w:val="32"/>
          <w:szCs w:val="32"/>
        </w:rPr>
        <w:pPrChange w:author="PC" w:date="2023-03-31T11:42:00Z" w:id="2743">
          <w:pPr>
            <w:tabs>
              <w:tab w:val="left" w:pos="709"/>
            </w:tabs>
            <w:jc w:val="thaiDistribute"/>
          </w:pPr>
        </w:pPrChange>
      </w:pPr>
    </w:p>
    <w:p w:rsidRPr="00357A8D" w:rsidR="00006758" w:rsidRDefault="004B337F" w14:paraId="45F2879B"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32"/>
          <w:szCs w:val="32"/>
        </w:rPr>
      </w:pPr>
      <w:bookmarkStart w:name="_Hlk118473752" w:id="2744"/>
      <w:r w:rsidRPr="00357A8D">
        <w:rPr>
          <w:rFonts w:ascii="TH Sarabun New" w:hAnsi="TH Sarabun New" w:cs="TH Sarabun New"/>
          <w:b/>
          <w:bCs/>
          <w:sz w:val="32"/>
          <w:szCs w:val="32"/>
          <w:cs/>
        </w:rPr>
        <w:t xml:space="preserve">หมวดที่ </w:t>
      </w:r>
      <w:r w:rsidRPr="00357A8D" w:rsidR="00006758">
        <w:rPr>
          <w:rFonts w:ascii="TH Sarabun New" w:hAnsi="TH Sarabun New" w:cs="TH Sarabun New"/>
          <w:b/>
          <w:bCs/>
          <w:sz w:val="32"/>
          <w:szCs w:val="32"/>
        </w:rPr>
        <w:t>9</w:t>
      </w:r>
      <w:r w:rsidRPr="00357A8D">
        <w:rPr>
          <w:rFonts w:ascii="TH Sarabun New" w:hAnsi="TH Sarabun New" w:cs="TH Sarabun New"/>
          <w:b/>
          <w:bCs/>
          <w:sz w:val="32"/>
          <w:szCs w:val="32"/>
          <w:cs/>
        </w:rPr>
        <w:t xml:space="preserve">  </w:t>
      </w:r>
      <w:r w:rsidRPr="00357A8D" w:rsidR="00006758">
        <w:rPr>
          <w:rFonts w:ascii="TH Sarabun New" w:hAnsi="TH Sarabun New" w:cs="TH Sarabun New"/>
          <w:b/>
          <w:bCs/>
          <w:sz w:val="32"/>
          <w:szCs w:val="32"/>
          <w:cs/>
        </w:rPr>
        <w:t>ระบบและกลไกในการพัฒนาหลักสูตร</w:t>
      </w:r>
    </w:p>
    <w:p w:rsidRPr="00357A8D" w:rsidR="004339A4" w:rsidRDefault="004339A4" w14:paraId="04492A77" w14:textId="77777777">
      <w:pPr>
        <w:tabs>
          <w:tab w:val="left" w:pos="360"/>
          <w:tab w:val="left" w:pos="720"/>
          <w:tab w:val="left" w:pos="900"/>
          <w:tab w:val="left" w:pos="1440"/>
          <w:tab w:val="left" w:pos="1890"/>
          <w:tab w:val="left" w:pos="2340"/>
        </w:tabs>
        <w:ind w:left="360" w:hanging="360"/>
        <w:jc w:val="center"/>
        <w:rPr>
          <w:rFonts w:ascii="TH Sarabun New" w:hAnsi="TH Sarabun New" w:cs="TH Sarabun New"/>
          <w:b/>
          <w:bCs/>
          <w:sz w:val="14"/>
          <w:szCs w:val="14"/>
        </w:rPr>
      </w:pPr>
    </w:p>
    <w:p w:rsidRPr="00357A8D" w:rsidR="006511D6" w:rsidDel="00027C6F" w:rsidP="00E65391" w:rsidRDefault="006511D6" w14:paraId="05EED2F4" w14:textId="6A57AD5B">
      <w:pPr>
        <w:numPr>
          <w:ilvl w:val="1"/>
          <w:numId w:val="21"/>
        </w:numPr>
        <w:tabs>
          <w:tab w:val="left" w:pos="360"/>
          <w:tab w:val="left" w:pos="720"/>
          <w:tab w:val="left" w:pos="900"/>
          <w:tab w:val="left" w:pos="1440"/>
          <w:tab w:val="left" w:pos="1890"/>
          <w:tab w:val="left" w:pos="2340"/>
        </w:tabs>
        <w:jc w:val="thaiDistribute"/>
        <w:rPr>
          <w:del w:author="PC" w:date="2023-03-31T11:32:00Z" w:id="2745"/>
          <w:rFonts w:ascii="TH Sarabun New" w:hAnsi="TH Sarabun New" w:cs="TH Sarabun New"/>
          <w:i/>
          <w:iCs/>
          <w:sz w:val="32"/>
          <w:szCs w:val="32"/>
        </w:rPr>
      </w:pPr>
      <w:r w:rsidRPr="00357A8D">
        <w:rPr>
          <w:rFonts w:ascii="TH Sarabun New" w:hAnsi="TH Sarabun New" w:cs="TH Sarabun New"/>
          <w:b/>
          <w:bCs/>
          <w:sz w:val="32"/>
          <w:szCs w:val="32"/>
          <w:cs/>
        </w:rPr>
        <w:t xml:space="preserve">ผลการรับฟังความคิดเห็นจากผู้ใช้บัณฑิต ผู้เรียน และนักเรียนที่ต้องการเข้าศึกษาในหลักสูตร </w:t>
      </w:r>
      <w:r w:rsidRPr="00357A8D">
        <w:rPr>
          <w:rFonts w:ascii="TH Sarabun New" w:hAnsi="TH Sarabun New" w:cs="TH Sarabun New"/>
          <w:i/>
          <w:iCs/>
          <w:sz w:val="32"/>
          <w:szCs w:val="32"/>
          <w:cs/>
        </w:rPr>
        <w:t>(</w:t>
      </w:r>
      <w:del w:author="Jenjira O-cha" w:date="2023-02-07T21:57:00Z" w:id="2746">
        <w:r w:rsidRPr="00357A8D" w:rsidDel="000415AB">
          <w:rPr>
            <w:rFonts w:ascii="TH Sarabun New" w:hAnsi="TH Sarabun New" w:cs="TH Sarabun New"/>
            <w:b/>
            <w:bCs/>
            <w:i/>
            <w:iCs/>
            <w:sz w:val="32"/>
            <w:szCs w:val="32"/>
            <w:cs/>
          </w:rPr>
          <w:delText>กรณีหลักสูตรใหม่</w:delText>
        </w:r>
        <w:r w:rsidRPr="00357A8D" w:rsidDel="000415AB">
          <w:rPr>
            <w:rFonts w:ascii="TH Sarabun New" w:hAnsi="TH Sarabun New" w:cs="TH Sarabun New"/>
            <w:i/>
            <w:iCs/>
            <w:sz w:val="32"/>
            <w:szCs w:val="32"/>
            <w:cs/>
          </w:rPr>
          <w:delText xml:space="preserve"> ให้อธิบายถึงผลจากการรับฟังความคิดเห็น/ผลการวิเคราะห์ผู้มีส่วนได้ส่วนเสียอันนำมาซึ่งการพัฒนาหลักสูตร </w:delText>
        </w:r>
      </w:del>
      <w:r w:rsidRPr="00357A8D">
        <w:rPr>
          <w:rFonts w:ascii="TH Sarabun New" w:hAnsi="TH Sarabun New" w:cs="TH Sarabun New"/>
          <w:b/>
          <w:bCs/>
          <w:i/>
          <w:iCs/>
          <w:sz w:val="32"/>
          <w:szCs w:val="32"/>
          <w:cs/>
        </w:rPr>
        <w:t>กรณีหลักสูตรปรับปรุง</w:t>
      </w:r>
      <w:r w:rsidRPr="00357A8D">
        <w:rPr>
          <w:rFonts w:ascii="TH Sarabun New" w:hAnsi="TH Sarabun New" w:cs="TH Sarabun New"/>
          <w:i/>
          <w:iCs/>
          <w:sz w:val="32"/>
          <w:szCs w:val="32"/>
          <w:cs/>
        </w:rPr>
        <w:t xml:space="preserve"> ให้อธิบายถึงผลการรับฟังความคิดเห็น / ผลประเมินความพึงพอใจของ ผู้เรียน บัณฑิต ผู้ใช้บัณฑิต องค์การวิชาชีพ ศิษย์เก่า)</w:t>
      </w:r>
    </w:p>
    <w:p w:rsidRPr="00357A8D" w:rsidR="006511D6" w:rsidRDefault="006511D6" w14:paraId="361F8533" w14:textId="77777777">
      <w:pPr>
        <w:numPr>
          <w:ilvl w:val="1"/>
          <w:numId w:val="21"/>
        </w:numPr>
        <w:tabs>
          <w:tab w:val="left" w:pos="360"/>
          <w:tab w:val="left" w:pos="720"/>
          <w:tab w:val="left" w:pos="900"/>
          <w:tab w:val="left" w:pos="1440"/>
          <w:tab w:val="left" w:pos="1890"/>
          <w:tab w:val="left" w:pos="2340"/>
        </w:tabs>
        <w:jc w:val="thaiDistribute"/>
        <w:rPr>
          <w:rFonts w:ascii="TH Sarabun New" w:hAnsi="TH Sarabun New" w:cs="TH Sarabun New"/>
          <w:b/>
          <w:bCs/>
          <w:sz w:val="32"/>
          <w:szCs w:val="32"/>
        </w:rPr>
        <w:pPrChange w:author="PC" w:date="2023-03-31T11:42:00Z" w:id="2747">
          <w:pPr>
            <w:tabs>
              <w:tab w:val="left" w:pos="360"/>
              <w:tab w:val="left" w:pos="720"/>
              <w:tab w:val="left" w:pos="900"/>
              <w:tab w:val="left" w:pos="1440"/>
              <w:tab w:val="left" w:pos="1890"/>
              <w:tab w:val="left" w:pos="2340"/>
            </w:tabs>
            <w:ind w:left="360"/>
            <w:jc w:val="thaiDistribute"/>
          </w:pPr>
        </w:pPrChange>
      </w:pPr>
    </w:p>
    <w:p w:rsidRPr="00357A8D" w:rsidR="002F146D" w:rsidP="00E65391" w:rsidRDefault="002F146D" w14:paraId="7245D5F5" w14:textId="77777777">
      <w:pPr>
        <w:pStyle w:val="ListParagraph"/>
        <w:numPr>
          <w:ilvl w:val="0"/>
          <w:numId w:val="23"/>
        </w:numPr>
        <w:tabs>
          <w:tab w:val="left" w:pos="426"/>
        </w:tabs>
        <w:spacing w:after="120"/>
        <w:ind w:left="0" w:firstLine="360"/>
        <w:jc w:val="thaiDistribute"/>
        <w:rPr>
          <w:rFonts w:ascii="TH Sarabun New" w:hAnsi="TH Sarabun New" w:cs="TH Sarabun New"/>
          <w:sz w:val="32"/>
          <w:szCs w:val="24"/>
        </w:rPr>
      </w:pPr>
      <w:r w:rsidRPr="00357A8D">
        <w:rPr>
          <w:rFonts w:ascii="TH Sarabun New" w:hAnsi="TH Sarabun New" w:cs="TH Sarabun New"/>
          <w:sz w:val="32"/>
          <w:szCs w:val="32"/>
          <w:cs/>
        </w:rPr>
        <w:t>หลักสูตรใหม่ควรการเพิ่มวิชาที่เสริมทักษะด้านการทำวิจัยเพิ่มเติมวิชาระเบียบวิธีวิจัย (</w:t>
      </w:r>
      <w:r w:rsidRPr="00357A8D">
        <w:rPr>
          <w:rFonts w:ascii="TH Sarabun New" w:hAnsi="TH Sarabun New" w:cs="TH Sarabun New"/>
          <w:sz w:val="32"/>
          <w:szCs w:val="32"/>
        </w:rPr>
        <w:t>research methodology</w:t>
      </w:r>
      <w:r w:rsidRPr="00357A8D">
        <w:rPr>
          <w:rFonts w:ascii="TH Sarabun New" w:hAnsi="TH Sarabun New" w:cs="TH Sarabun New"/>
          <w:sz w:val="32"/>
          <w:szCs w:val="32"/>
          <w:cs/>
        </w:rPr>
        <w:t>) และ อาจจัดให้มีวิชาสัมมนากลางเพื่อทำให้หลักสูตรยืดหยุ่นในการจัดการ มีความยืดหยุ่นนักศึกษาสามารถปรับเปลี่ยนวิชาหมวด หรือ หมวดทั่วไปได้ไม่จำกัดว่าต้องเข้าหมวดแล้วจะเป็นการเงิน การคลัง ทรัพยากร  นักศึกษาสามารถเลือกหัวข้อวิจัยได้กว้างขึ้นสามารถผสมผสานประเด็นสำหรับการทำวิจัยตามความสนใจ และเลือกอาจารย์ที่ปรึกษาได้เอง</w:t>
      </w:r>
    </w:p>
    <w:p w:rsidRPr="00357A8D" w:rsidR="002F146D" w:rsidP="00E65391" w:rsidRDefault="002F146D" w14:paraId="7C2E0F70" w14:textId="4E35CA61">
      <w:pPr>
        <w:pStyle w:val="ListParagraph"/>
        <w:numPr>
          <w:ilvl w:val="0"/>
          <w:numId w:val="23"/>
        </w:numPr>
        <w:spacing w:after="120"/>
        <w:ind w:left="0" w:firstLine="360"/>
        <w:jc w:val="thaiDistribute"/>
        <w:rPr>
          <w:rFonts w:ascii="TH Sarabun New" w:hAnsi="TH Sarabun New" w:cs="TH Sarabun New"/>
          <w:sz w:val="32"/>
          <w:szCs w:val="32"/>
        </w:rPr>
      </w:pPr>
      <w:r w:rsidRPr="00357A8D">
        <w:rPr>
          <w:rFonts w:ascii="TH Sarabun New" w:hAnsi="TH Sarabun New" w:cs="TH Sarabun New"/>
          <w:sz w:val="32"/>
          <w:szCs w:val="32"/>
          <w:cs/>
        </w:rPr>
        <w:t>หลักสูตรใหม่ควรเพิ่มเนื้อหาใหม่</w:t>
      </w:r>
      <w:ins w:author="phetc" w:date="2023-02-15T11:46:00Z" w:id="2748">
        <w:r w:rsidRPr="00357A8D" w:rsidR="004D3299">
          <w:rPr>
            <w:rFonts w:ascii="TH Sarabun New" w:hAnsi="TH Sarabun New" w:cs="TH Sarabun New"/>
            <w:sz w:val="32"/>
            <w:szCs w:val="32"/>
            <w:cs/>
          </w:rPr>
          <w:t xml:space="preserve"> </w:t>
        </w:r>
      </w:ins>
      <w:r w:rsidRPr="00357A8D">
        <w:rPr>
          <w:rFonts w:ascii="TH Sarabun New" w:hAnsi="TH Sarabun New" w:cs="TH Sarabun New"/>
          <w:sz w:val="32"/>
          <w:szCs w:val="32"/>
          <w:cs/>
        </w:rPr>
        <w:t xml:space="preserve">ๆ/ปรับชื่อวิชาใหม่วิชาใหม่ๆ ให้ทันสมัย (ดูตัวอย่างจาก </w:t>
      </w:r>
      <w:r w:rsidRPr="00357A8D">
        <w:rPr>
          <w:rFonts w:ascii="TH Sarabun New" w:hAnsi="TH Sarabun New" w:cs="TH Sarabun New"/>
          <w:sz w:val="32"/>
          <w:szCs w:val="32"/>
        </w:rPr>
        <w:t>MIT Stanford</w:t>
      </w:r>
      <w:r w:rsidRPr="00357A8D">
        <w:rPr>
          <w:rFonts w:ascii="TH Sarabun New" w:hAnsi="TH Sarabun New" w:cs="TH Sarabun New"/>
          <w:sz w:val="32"/>
          <w:szCs w:val="32"/>
          <w:cs/>
        </w:rPr>
        <w:t xml:space="preserve">) หลักสูตรใหม่ควรมีกลุ่มวิชาที่เสริมศักยภาพด้านการวิเคราะห์ เพิ่มวิชาที่เป็นที่ต้องการของตลาดแรงงาน อย่างเช่น </w:t>
      </w:r>
      <w:r w:rsidRPr="00357A8D">
        <w:rPr>
          <w:rFonts w:ascii="TH Sarabun New" w:hAnsi="TH Sarabun New" w:cs="TH Sarabun New"/>
          <w:sz w:val="32"/>
          <w:szCs w:val="32"/>
        </w:rPr>
        <w:t>Data science</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Machine learning for Economist</w:t>
      </w:r>
    </w:p>
    <w:p w:rsidRPr="00357A8D" w:rsidR="002F146D" w:rsidP="00E65391" w:rsidRDefault="002F146D" w14:paraId="0E132A36" w14:textId="77777777">
      <w:pPr>
        <w:pStyle w:val="ListParagraph"/>
        <w:numPr>
          <w:ilvl w:val="0"/>
          <w:numId w:val="23"/>
        </w:numPr>
        <w:spacing w:after="120"/>
        <w:ind w:left="0" w:firstLine="360"/>
        <w:jc w:val="thaiDistribute"/>
        <w:rPr>
          <w:rFonts w:ascii="TH Sarabun New" w:hAnsi="TH Sarabun New" w:cs="TH Sarabun New"/>
          <w:sz w:val="32"/>
          <w:szCs w:val="32"/>
        </w:rPr>
      </w:pPr>
      <w:r w:rsidRPr="00357A8D">
        <w:rPr>
          <w:rFonts w:ascii="TH Sarabun New" w:hAnsi="TH Sarabun New" w:cs="TH Sarabun New"/>
          <w:sz w:val="32"/>
          <w:szCs w:val="32"/>
          <w:cs/>
        </w:rPr>
        <w:t>หลักสูตรใหม่ควรมีการประเมินและทบทวน วิชาที่เสนอเปิดใหม่และวิชาบังคับเลือกต่าง ๆ ในหลักสูตรเศรษฐศาสตรบัณฑิต พ.ศ.2561 โดยพิจารณาประกอบกับความต้องการลงเรียนของนักศึกษาและความเป็นไปได้ในทางปฏิบัติที่จะเปิดวิชาเหล่านั้น และปรับลดวิชาที่อาจไม่สามารถเปิดได้จริงลง และไม่ควรบังคับการฝึกงานกับหน่วยงานภายนอกแบบคณะที่เป็นวิชาชีพ แต่ควรให้มีการทำโครงการตามความสนใจของนักศึกษาทดแทน</w:t>
      </w:r>
    </w:p>
    <w:p w:rsidRPr="00357A8D" w:rsidR="002F146D" w:rsidP="00E65391" w:rsidRDefault="002F146D" w14:paraId="10470A19" w14:textId="77777777">
      <w:pPr>
        <w:pStyle w:val="ListParagraph"/>
        <w:numPr>
          <w:ilvl w:val="0"/>
          <w:numId w:val="23"/>
        </w:numPr>
        <w:spacing w:after="120"/>
        <w:ind w:left="0" w:firstLine="426"/>
        <w:jc w:val="thaiDistribute"/>
        <w:rPr>
          <w:rFonts w:ascii="TH Sarabun New" w:hAnsi="TH Sarabun New" w:cs="TH Sarabun New"/>
          <w:sz w:val="32"/>
          <w:szCs w:val="32"/>
        </w:rPr>
      </w:pPr>
      <w:r w:rsidRPr="00357A8D">
        <w:rPr>
          <w:rFonts w:ascii="TH Sarabun New" w:hAnsi="TH Sarabun New" w:cs="TH Sarabun New"/>
          <w:sz w:val="32"/>
          <w:szCs w:val="32"/>
          <w:cs/>
        </w:rPr>
        <w:t>หลักสูตรใหม่ควรผู้เรียนสามารถเลือกวิชาที่ต้องการเรียน จุดเด่นของเศรษฐศาสตร์ธรรมศาสตร์คือความหลากหลายและความอิสระ แต่นักศึกษาต้องพร้อมสำหรับการทำงาน โดยอาจมีข้อแนะนำ (</w:t>
      </w:r>
      <w:r w:rsidRPr="00357A8D">
        <w:rPr>
          <w:rFonts w:ascii="TH Sarabun New" w:hAnsi="TH Sarabun New" w:cs="TH Sarabun New"/>
          <w:sz w:val="32"/>
          <w:szCs w:val="32"/>
        </w:rPr>
        <w:t>guideline</w:t>
      </w:r>
      <w:r w:rsidRPr="00357A8D">
        <w:rPr>
          <w:rFonts w:ascii="TH Sarabun New" w:hAnsi="TH Sarabun New" w:cs="TH Sarabun New"/>
          <w:sz w:val="32"/>
          <w:szCs w:val="32"/>
          <w:cs/>
        </w:rPr>
        <w:t xml:space="preserve">) ในการพัฒนาทักษะเพื่อทำงานตามสายงานที่ตัวเองต้องการ เช่น เป็นนักวิเคราะห์ เป็นนักธุรกิจ เป็นผู้กำหนดนโยบาย คณะควรการทำการตลาดการสื่อสารให้เข้าใจว่าเรียนเศรษฐศาสตร์ทำอะไรได้บ้าง </w:t>
      </w:r>
    </w:p>
    <w:p w:rsidRPr="00357A8D" w:rsidR="002F146D" w:rsidP="00E65391" w:rsidRDefault="002F146D" w14:paraId="105B2891" w14:textId="77777777">
      <w:pPr>
        <w:pStyle w:val="ListParagraph"/>
        <w:numPr>
          <w:ilvl w:val="0"/>
          <w:numId w:val="23"/>
        </w:numPr>
        <w:spacing w:after="120"/>
        <w:ind w:left="0" w:firstLine="360"/>
        <w:jc w:val="thaiDistribute"/>
        <w:rPr>
          <w:rFonts w:ascii="TH Sarabun New" w:hAnsi="TH Sarabun New" w:cs="TH Sarabun New"/>
          <w:sz w:val="28"/>
        </w:rPr>
      </w:pPr>
      <w:r w:rsidRPr="00357A8D">
        <w:rPr>
          <w:rFonts w:ascii="TH Sarabun New" w:hAnsi="TH Sarabun New" w:cs="TH Sarabun New"/>
          <w:sz w:val="32"/>
          <w:szCs w:val="32"/>
          <w:cs/>
        </w:rPr>
        <w:t xml:space="preserve">หลักสูตรใหม่ควรปรับตัวเข้าสู่ระบบการเรียนการสอนออนไลน์ หลักสูตรใหม่ควรยืดหยุ่นให้ผู้สอนสามารถใช้เทคโนโลยีเข้ามาปรับปรุงการสอน การเปิดโอกาสให้นักศึกษาได้พัฒนาทักษะด้วยตัวเองผ่าน </w:t>
      </w:r>
      <w:r w:rsidRPr="00357A8D">
        <w:rPr>
          <w:rFonts w:ascii="TH Sarabun New" w:hAnsi="TH Sarabun New" w:cs="TH Sarabun New"/>
          <w:sz w:val="32"/>
          <w:szCs w:val="32"/>
        </w:rPr>
        <w:t xml:space="preserve">Online Course </w:t>
      </w:r>
      <w:r w:rsidRPr="00357A8D">
        <w:rPr>
          <w:rFonts w:ascii="TH Sarabun New" w:hAnsi="TH Sarabun New" w:cs="TH Sarabun New"/>
          <w:sz w:val="32"/>
          <w:szCs w:val="32"/>
          <w:cs/>
        </w:rPr>
        <w:t>ใช้แนวคิด</w:t>
      </w:r>
      <w:r w:rsidRPr="00357A8D">
        <w:rPr>
          <w:rFonts w:ascii="TH Sarabun New" w:hAnsi="TH Sarabun New" w:cs="TH Sarabun New"/>
          <w:sz w:val="32"/>
          <w:szCs w:val="32"/>
        </w:rPr>
        <w:t xml:space="preserve"> Flipped classroom</w:t>
      </w:r>
      <w:r w:rsidRPr="00357A8D">
        <w:rPr>
          <w:rFonts w:ascii="TH Sarabun New" w:hAnsi="TH Sarabun New" w:cs="TH Sarabun New"/>
          <w:sz w:val="32"/>
          <w:szCs w:val="32"/>
          <w:cs/>
        </w:rPr>
        <w:t xml:space="preserve"> ควรเพิ่มวิชาเสริมทักษะ เช่น </w:t>
      </w:r>
      <w:r w:rsidRPr="00357A8D">
        <w:rPr>
          <w:rFonts w:ascii="TH Sarabun New" w:hAnsi="TH Sarabun New" w:cs="TH Sarabun New"/>
          <w:sz w:val="32"/>
          <w:szCs w:val="32"/>
        </w:rPr>
        <w:t xml:space="preserve">Design thinking , Presentation Skill </w:t>
      </w:r>
      <w:r w:rsidRPr="00357A8D">
        <w:rPr>
          <w:rFonts w:ascii="TH Sarabun New" w:hAnsi="TH Sarabun New" w:cs="TH Sarabun New"/>
          <w:sz w:val="32"/>
          <w:szCs w:val="32"/>
          <w:cs/>
        </w:rPr>
        <w:t xml:space="preserve">โดยใช้บุคคลนอกมาสอน มีการจัดทำ </w:t>
      </w:r>
      <w:r w:rsidRPr="00357A8D">
        <w:rPr>
          <w:rFonts w:ascii="TH Sarabun New" w:hAnsi="TH Sarabun New" w:cs="TH Sarabun New"/>
          <w:sz w:val="32"/>
          <w:szCs w:val="32"/>
        </w:rPr>
        <w:t xml:space="preserve">Skill certificate </w:t>
      </w:r>
      <w:r w:rsidRPr="00357A8D">
        <w:rPr>
          <w:rFonts w:ascii="TH Sarabun New" w:hAnsi="TH Sarabun New" w:cs="TH Sarabun New"/>
          <w:sz w:val="32"/>
          <w:szCs w:val="32"/>
          <w:cs/>
        </w:rPr>
        <w:t xml:space="preserve">ทั้งนี้คณะควรหาพันธมิตรภายนอก ใช้ทรัพยากรจากภายนอก เครือข่ายศิษย์เก่า </w:t>
      </w:r>
    </w:p>
    <w:p w:rsidRPr="00357A8D" w:rsidR="002F146D" w:rsidDel="00027C6F" w:rsidP="00E65391" w:rsidRDefault="002F146D" w14:paraId="14300118" w14:textId="4E9E8F60">
      <w:pPr>
        <w:tabs>
          <w:tab w:val="left" w:pos="360"/>
          <w:tab w:val="left" w:pos="720"/>
          <w:tab w:val="left" w:pos="900"/>
          <w:tab w:val="left" w:pos="1440"/>
          <w:tab w:val="left" w:pos="1890"/>
          <w:tab w:val="left" w:pos="2340"/>
        </w:tabs>
        <w:ind w:left="360"/>
        <w:jc w:val="thaiDistribute"/>
        <w:rPr>
          <w:ins w:author="Jenjira O-cha" w:date="2023-02-08T15:54:00Z" w:id="2749"/>
          <w:del w:author="PC" w:date="2023-03-31T11:32:00Z" w:id="2750"/>
          <w:rFonts w:ascii="TH Sarabun New" w:hAnsi="TH Sarabun New" w:cs="TH Sarabun New"/>
          <w:b/>
          <w:bCs/>
          <w:sz w:val="32"/>
          <w:szCs w:val="32"/>
        </w:rPr>
      </w:pPr>
    </w:p>
    <w:p w:rsidRPr="00357A8D" w:rsidR="007E493A" w:rsidDel="00027C6F" w:rsidP="00E65391" w:rsidRDefault="007E493A" w14:paraId="44886D06" w14:textId="4B6985E5">
      <w:pPr>
        <w:tabs>
          <w:tab w:val="left" w:pos="360"/>
          <w:tab w:val="left" w:pos="720"/>
          <w:tab w:val="left" w:pos="900"/>
          <w:tab w:val="left" w:pos="1440"/>
          <w:tab w:val="left" w:pos="1890"/>
          <w:tab w:val="left" w:pos="2340"/>
        </w:tabs>
        <w:ind w:left="360"/>
        <w:jc w:val="thaiDistribute"/>
        <w:rPr>
          <w:ins w:author="Jenjira O-cha" w:date="2023-02-08T15:54:00Z" w:id="2751"/>
          <w:del w:author="PC" w:date="2023-03-31T11:32:00Z" w:id="2752"/>
          <w:rFonts w:ascii="TH Sarabun New" w:hAnsi="TH Sarabun New" w:cs="TH Sarabun New"/>
          <w:b/>
          <w:bCs/>
          <w:sz w:val="32"/>
          <w:szCs w:val="32"/>
        </w:rPr>
      </w:pPr>
    </w:p>
    <w:p w:rsidRPr="00357A8D" w:rsidR="007E493A" w:rsidDel="00027C6F" w:rsidP="00E65391" w:rsidRDefault="007E493A" w14:paraId="64524AEA" w14:textId="613654EE">
      <w:pPr>
        <w:tabs>
          <w:tab w:val="left" w:pos="360"/>
          <w:tab w:val="left" w:pos="720"/>
          <w:tab w:val="left" w:pos="900"/>
          <w:tab w:val="left" w:pos="1440"/>
          <w:tab w:val="left" w:pos="1890"/>
          <w:tab w:val="left" w:pos="2340"/>
        </w:tabs>
        <w:ind w:left="360"/>
        <w:jc w:val="thaiDistribute"/>
        <w:rPr>
          <w:del w:author="PC" w:date="2023-03-31T11:32:00Z" w:id="2753"/>
          <w:rFonts w:ascii="TH Sarabun New" w:hAnsi="TH Sarabun New" w:cs="TH Sarabun New"/>
          <w:b/>
          <w:bCs/>
          <w:sz w:val="32"/>
          <w:szCs w:val="32"/>
        </w:rPr>
      </w:pPr>
    </w:p>
    <w:p w:rsidRPr="00357A8D" w:rsidR="006511D6" w:rsidRDefault="006511D6" w14:paraId="10A6B4F6" w14:textId="77777777">
      <w:pPr>
        <w:tabs>
          <w:tab w:val="left" w:pos="360"/>
          <w:tab w:val="left" w:pos="720"/>
          <w:tab w:val="left" w:pos="900"/>
          <w:tab w:val="left" w:pos="1440"/>
          <w:tab w:val="left" w:pos="1890"/>
          <w:tab w:val="left" w:pos="2340"/>
        </w:tabs>
        <w:ind w:left="360" w:hanging="360"/>
        <w:rPr>
          <w:rFonts w:ascii="TH Sarabun New" w:hAnsi="TH Sarabun New" w:cs="TH Sarabun New"/>
          <w:i/>
          <w:iCs/>
          <w:sz w:val="32"/>
          <w:szCs w:val="32"/>
        </w:rPr>
      </w:pPr>
      <w:r w:rsidRPr="00357A8D">
        <w:rPr>
          <w:rFonts w:ascii="TH Sarabun New" w:hAnsi="TH Sarabun New" w:cs="TH Sarabun New"/>
          <w:b/>
          <w:bCs/>
          <w:sz w:val="32"/>
          <w:szCs w:val="32"/>
          <w:cs/>
        </w:rPr>
        <w:t xml:space="preserve">9.2 การวิเคราะห์ความเสี่ยงและผลกระทบภายนอก </w:t>
      </w:r>
      <w:r w:rsidRPr="00357A8D">
        <w:rPr>
          <w:rFonts w:ascii="TH Sarabun New" w:hAnsi="TH Sarabun New" w:cs="TH Sarabun New"/>
          <w:i/>
          <w:iCs/>
          <w:sz w:val="32"/>
          <w:szCs w:val="32"/>
          <w:cs/>
        </w:rPr>
        <w:t>(ให้อธิบายถึงการวิเคราะห์/ประเมินความเสี่ยงของหลักสูตร)</w:t>
      </w:r>
    </w:p>
    <w:p w:rsidRPr="00357A8D" w:rsidR="006511D6" w:rsidP="00E65391" w:rsidRDefault="00806A05" w14:paraId="66790088" w14:textId="77777777">
      <w:pPr>
        <w:tabs>
          <w:tab w:val="left" w:pos="360"/>
          <w:tab w:val="left" w:pos="900"/>
          <w:tab w:val="left" w:pos="1440"/>
          <w:tab w:val="left" w:pos="1890"/>
          <w:tab w:val="left" w:pos="2340"/>
        </w:tabs>
        <w:jc w:val="thaiDistribute"/>
        <w:rPr>
          <w:rFonts w:ascii="TH Sarabun New" w:hAnsi="TH Sarabun New" w:cs="TH Sarabun New"/>
          <w:sz w:val="32"/>
          <w:szCs w:val="32"/>
        </w:rPr>
      </w:pPr>
      <w:r w:rsidRPr="00357A8D">
        <w:rPr>
          <w:rFonts w:ascii="TH Sarabun New" w:hAnsi="TH Sarabun New" w:cs="TH Sarabun New"/>
          <w:sz w:val="32"/>
          <w:szCs w:val="32"/>
          <w:cs/>
        </w:rPr>
        <w:t xml:space="preserve">   </w:t>
      </w:r>
      <w:r w:rsidRPr="00357A8D">
        <w:rPr>
          <w:rFonts w:ascii="TH Sarabun New" w:hAnsi="TH Sarabun New" w:cs="TH Sarabun New"/>
          <w:sz w:val="32"/>
          <w:szCs w:val="32"/>
          <w:cs/>
        </w:rPr>
        <w:tab/>
      </w:r>
      <w:r w:rsidRPr="00357A8D">
        <w:rPr>
          <w:rFonts w:ascii="TH Sarabun New" w:hAnsi="TH Sarabun New" w:cs="TH Sarabun New"/>
          <w:sz w:val="32"/>
          <w:szCs w:val="32"/>
          <w:cs/>
        </w:rPr>
        <w:t xml:space="preserve">       </w:t>
      </w:r>
      <w:r w:rsidRPr="00357A8D" w:rsidR="0052354A">
        <w:rPr>
          <w:rFonts w:ascii="TH Sarabun New" w:hAnsi="TH Sarabun New" w:cs="TH Sarabun New"/>
          <w:sz w:val="32"/>
          <w:szCs w:val="32"/>
          <w:cs/>
        </w:rPr>
        <w:t>หลักสูตรมีความเสี่ยงจาก</w:t>
      </w:r>
      <w:r w:rsidRPr="00357A8D" w:rsidR="003A35DD">
        <w:rPr>
          <w:rFonts w:ascii="TH Sarabun New" w:hAnsi="TH Sarabun New" w:cs="TH Sarabun New"/>
          <w:sz w:val="32"/>
          <w:szCs w:val="32"/>
          <w:cs/>
        </w:rPr>
        <w:t>การที่</w:t>
      </w:r>
      <w:r w:rsidRPr="00357A8D" w:rsidR="0052354A">
        <w:rPr>
          <w:rFonts w:ascii="TH Sarabun New" w:hAnsi="TH Sarabun New" w:cs="TH Sarabun New"/>
          <w:sz w:val="32"/>
          <w:szCs w:val="32"/>
          <w:cs/>
        </w:rPr>
        <w:t>ผู้สอนและ</w:t>
      </w:r>
      <w:r w:rsidRPr="00357A8D" w:rsidR="003A35DD">
        <w:rPr>
          <w:rFonts w:ascii="TH Sarabun New" w:hAnsi="TH Sarabun New" w:cs="TH Sarabun New"/>
          <w:sz w:val="32"/>
          <w:szCs w:val="32"/>
          <w:cs/>
        </w:rPr>
        <w:t>นักศึกษา</w:t>
      </w:r>
      <w:r w:rsidRPr="00357A8D" w:rsidR="0052354A">
        <w:rPr>
          <w:rFonts w:ascii="TH Sarabun New" w:hAnsi="TH Sarabun New" w:cs="TH Sarabun New"/>
          <w:sz w:val="32"/>
          <w:szCs w:val="32"/>
          <w:cs/>
        </w:rPr>
        <w:t>อาจไม่ปรับ</w:t>
      </w:r>
      <w:r w:rsidRPr="00357A8D" w:rsidR="003A35DD">
        <w:rPr>
          <w:rFonts w:ascii="TH Sarabun New" w:hAnsi="TH Sarabun New" w:cs="TH Sarabun New"/>
          <w:sz w:val="32"/>
          <w:szCs w:val="32"/>
          <w:cs/>
        </w:rPr>
        <w:t>ตัวให้เข้ากับ</w:t>
      </w:r>
      <w:r w:rsidRPr="00357A8D" w:rsidR="0052354A">
        <w:rPr>
          <w:rFonts w:ascii="TH Sarabun New" w:hAnsi="TH Sarabun New" w:cs="TH Sarabun New"/>
          <w:sz w:val="32"/>
          <w:szCs w:val="32"/>
          <w:cs/>
        </w:rPr>
        <w:t>รูปแบบการเรียนรู้</w:t>
      </w:r>
      <w:r w:rsidRPr="00357A8D" w:rsidR="003A35DD">
        <w:rPr>
          <w:rFonts w:ascii="TH Sarabun New" w:hAnsi="TH Sarabun New" w:cs="TH Sarabun New"/>
          <w:sz w:val="32"/>
          <w:szCs w:val="32"/>
          <w:cs/>
        </w:rPr>
        <w:t>และรูปแบบการประเมินผลการเรียน</w:t>
      </w:r>
      <w:r w:rsidRPr="00357A8D" w:rsidR="0052354A">
        <w:rPr>
          <w:rFonts w:ascii="TH Sarabun New" w:hAnsi="TH Sarabun New" w:cs="TH Sarabun New"/>
          <w:sz w:val="32"/>
          <w:szCs w:val="32"/>
          <w:cs/>
        </w:rPr>
        <w:t xml:space="preserve">ที่จะนำไปสู่การสร้างทักษะการเรียนรู้แห่งศตวรรษที่ </w:t>
      </w:r>
      <w:r w:rsidRPr="00357A8D" w:rsidR="0052354A">
        <w:rPr>
          <w:rFonts w:ascii="TH Sarabun New" w:hAnsi="TH Sarabun New" w:cs="TH Sarabun New"/>
          <w:sz w:val="32"/>
          <w:szCs w:val="32"/>
        </w:rPr>
        <w:t xml:space="preserve">21 </w:t>
      </w:r>
      <w:r w:rsidRPr="00357A8D" w:rsidR="0052354A">
        <w:rPr>
          <w:rFonts w:ascii="TH Sarabun New" w:hAnsi="TH Sarabun New" w:cs="TH Sarabun New"/>
          <w:sz w:val="32"/>
          <w:szCs w:val="32"/>
          <w:cs/>
        </w:rPr>
        <w:t xml:space="preserve">ที่กำหนดไว้ </w:t>
      </w:r>
      <w:r w:rsidRPr="00357A8D" w:rsidR="003A35DD">
        <w:rPr>
          <w:rFonts w:ascii="TH Sarabun New" w:hAnsi="TH Sarabun New" w:cs="TH Sarabun New"/>
          <w:sz w:val="32"/>
          <w:szCs w:val="32"/>
          <w:cs/>
        </w:rPr>
        <w:t xml:space="preserve">สำหรับ </w:t>
      </w:r>
      <w:r w:rsidRPr="00357A8D" w:rsidR="0052354A">
        <w:rPr>
          <w:rFonts w:ascii="TH Sarabun New" w:hAnsi="TH Sarabun New" w:cs="TH Sarabun New"/>
          <w:sz w:val="32"/>
          <w:szCs w:val="32"/>
          <w:cs/>
        </w:rPr>
        <w:t>ผลกระทบภายนอก</w:t>
      </w:r>
      <w:r w:rsidRPr="00357A8D" w:rsidR="003A35DD">
        <w:rPr>
          <w:rFonts w:ascii="TH Sarabun New" w:hAnsi="TH Sarabun New" w:cs="TH Sarabun New"/>
          <w:sz w:val="32"/>
          <w:szCs w:val="32"/>
          <w:cs/>
        </w:rPr>
        <w:t>ที่อาจกระทบหลักสูตรได้แก่ ปัญหาเรื่อง</w:t>
      </w:r>
      <w:r w:rsidRPr="00357A8D" w:rsidR="0052354A">
        <w:rPr>
          <w:rFonts w:ascii="TH Sarabun New" w:hAnsi="TH Sarabun New" w:cs="TH Sarabun New"/>
          <w:sz w:val="32"/>
          <w:szCs w:val="32"/>
          <w:cs/>
        </w:rPr>
        <w:t>จำนวนนักศึกษาที่อาจลดลงจากทิศทางการลดลงของประชากรของประเทศไทยและหลักสูตรที่คล้ายคลึงกันที่</w:t>
      </w:r>
      <w:r w:rsidRPr="00357A8D" w:rsidR="003A35DD">
        <w:rPr>
          <w:rFonts w:ascii="TH Sarabun New" w:hAnsi="TH Sarabun New" w:cs="TH Sarabun New"/>
          <w:sz w:val="32"/>
          <w:szCs w:val="32"/>
          <w:cs/>
        </w:rPr>
        <w:t>มีจำนวน</w:t>
      </w:r>
      <w:r w:rsidRPr="00357A8D" w:rsidR="0052354A">
        <w:rPr>
          <w:rFonts w:ascii="TH Sarabun New" w:hAnsi="TH Sarabun New" w:cs="TH Sarabun New"/>
          <w:sz w:val="32"/>
          <w:szCs w:val="32"/>
          <w:cs/>
        </w:rPr>
        <w:t xml:space="preserve">เพิ่มขึ้น ความเสี่ยงจากการถูกทดแทนด้วยช่องทางการเรียนรู้ใหม่ๆที่เกิดขึ้น เช่น </w:t>
      </w:r>
      <w:r w:rsidRPr="00357A8D" w:rsidR="003A35DD">
        <w:rPr>
          <w:rFonts w:ascii="TH Sarabun New" w:hAnsi="TH Sarabun New" w:cs="TH Sarabun New"/>
          <w:sz w:val="32"/>
          <w:szCs w:val="32"/>
          <w:cs/>
        </w:rPr>
        <w:t xml:space="preserve">แพลตฟอร์มรวมคอร์สเรียนออนไลน์ </w:t>
      </w:r>
      <w:r w:rsidRPr="00357A8D" w:rsidR="0052354A">
        <w:rPr>
          <w:rFonts w:ascii="TH Sarabun New" w:hAnsi="TH Sarabun New" w:cs="TH Sarabun New"/>
          <w:sz w:val="32"/>
          <w:szCs w:val="32"/>
          <w:cs/>
        </w:rPr>
        <w:t xml:space="preserve">เป็นต้น </w:t>
      </w:r>
      <w:r w:rsidRPr="00357A8D" w:rsidR="003A35DD">
        <w:rPr>
          <w:rFonts w:ascii="TH Sarabun New" w:hAnsi="TH Sarabun New" w:cs="TH Sarabun New"/>
          <w:sz w:val="32"/>
          <w:szCs w:val="32"/>
          <w:cs/>
        </w:rPr>
        <w:t>รวมทั้ง</w:t>
      </w:r>
      <w:r w:rsidRPr="00357A8D" w:rsidR="0052354A">
        <w:rPr>
          <w:rFonts w:ascii="TH Sarabun New" w:hAnsi="TH Sarabun New" w:cs="TH Sarabun New"/>
          <w:sz w:val="32"/>
          <w:szCs w:val="32"/>
          <w:cs/>
        </w:rPr>
        <w:t>ความเสี่ยงจากการเปลี่ยนแปลงเทคโนโลยีที่</w:t>
      </w:r>
      <w:r w:rsidRPr="00357A8D" w:rsidR="003A35DD">
        <w:rPr>
          <w:rFonts w:ascii="TH Sarabun New" w:hAnsi="TH Sarabun New" w:cs="TH Sarabun New"/>
          <w:sz w:val="32"/>
          <w:szCs w:val="32"/>
          <w:cs/>
        </w:rPr>
        <w:t>อาจ</w:t>
      </w:r>
      <w:r w:rsidRPr="00357A8D" w:rsidR="0052354A">
        <w:rPr>
          <w:rFonts w:ascii="TH Sarabun New" w:hAnsi="TH Sarabun New" w:cs="TH Sarabun New"/>
          <w:sz w:val="32"/>
          <w:szCs w:val="32"/>
          <w:cs/>
        </w:rPr>
        <w:t xml:space="preserve">มีผลต่อการเรียนรู้และการค้นคว้าวิจัย เช่น </w:t>
      </w:r>
      <w:r w:rsidRPr="00357A8D" w:rsidR="003A35DD">
        <w:rPr>
          <w:rFonts w:ascii="TH Sarabun New" w:hAnsi="TH Sarabun New" w:cs="TH Sarabun New"/>
          <w:sz w:val="32"/>
          <w:szCs w:val="32"/>
          <w:cs/>
        </w:rPr>
        <w:t>ปัญญาประดิษฐ์ (</w:t>
      </w:r>
      <w:r w:rsidRPr="00357A8D" w:rsidR="003A35DD">
        <w:rPr>
          <w:rFonts w:ascii="TH Sarabun New" w:hAnsi="TH Sarabun New" w:cs="TH Sarabun New"/>
          <w:sz w:val="32"/>
          <w:szCs w:val="32"/>
        </w:rPr>
        <w:t>Artificial Intelligence</w:t>
      </w:r>
      <w:r w:rsidRPr="00357A8D" w:rsidR="003A35DD">
        <w:rPr>
          <w:rFonts w:ascii="TH Sarabun New" w:hAnsi="TH Sarabun New" w:cs="TH Sarabun New"/>
          <w:sz w:val="32"/>
          <w:szCs w:val="32"/>
          <w:cs/>
        </w:rPr>
        <w:t xml:space="preserve"> หรือ </w:t>
      </w:r>
      <w:r w:rsidRPr="00357A8D" w:rsidR="003A35DD">
        <w:rPr>
          <w:rFonts w:ascii="TH Sarabun New" w:hAnsi="TH Sarabun New" w:cs="TH Sarabun New"/>
          <w:sz w:val="32"/>
          <w:szCs w:val="32"/>
        </w:rPr>
        <w:t>AI</w:t>
      </w:r>
      <w:r w:rsidRPr="00357A8D" w:rsidR="003A35DD">
        <w:rPr>
          <w:rFonts w:ascii="TH Sarabun New" w:hAnsi="TH Sarabun New" w:cs="TH Sarabun New"/>
          <w:sz w:val="32"/>
          <w:szCs w:val="32"/>
          <w:cs/>
        </w:rPr>
        <w:t>) ระบบข้อมูลขนาดใหญ่ (</w:t>
      </w:r>
      <w:r w:rsidRPr="00357A8D" w:rsidR="003A35DD">
        <w:rPr>
          <w:rFonts w:ascii="TH Sarabun New" w:hAnsi="TH Sarabun New" w:cs="TH Sarabun New"/>
          <w:sz w:val="32"/>
          <w:szCs w:val="32"/>
        </w:rPr>
        <w:t>Big data</w:t>
      </w:r>
      <w:r w:rsidRPr="00357A8D" w:rsidR="003A35DD">
        <w:rPr>
          <w:rFonts w:ascii="TH Sarabun New" w:hAnsi="TH Sarabun New" w:cs="TH Sarabun New"/>
          <w:sz w:val="32"/>
          <w:szCs w:val="32"/>
          <w:cs/>
        </w:rPr>
        <w:t>) เป็นต้น</w:t>
      </w:r>
    </w:p>
    <w:p w:rsidRPr="00357A8D" w:rsidR="002F146D" w:rsidP="00E65391" w:rsidRDefault="006511D6" w14:paraId="4B163FF7" w14:textId="77777777">
      <w:pPr>
        <w:numPr>
          <w:ilvl w:val="1"/>
          <w:numId w:val="22"/>
        </w:numPr>
        <w:jc w:val="thaiDistribute"/>
        <w:rPr>
          <w:rFonts w:ascii="TH Sarabun New" w:hAnsi="TH Sarabun New" w:cs="TH Sarabun New"/>
          <w:b/>
          <w:bCs/>
          <w:sz w:val="32"/>
          <w:szCs w:val="32"/>
        </w:rPr>
      </w:pPr>
      <w:commentRangeStart w:id="2754"/>
      <w:r w:rsidRPr="00357A8D">
        <w:rPr>
          <w:rFonts w:ascii="TH Sarabun New" w:hAnsi="TH Sarabun New" w:cs="TH Sarabun New"/>
          <w:b/>
          <w:bCs/>
          <w:sz w:val="32"/>
          <w:szCs w:val="32"/>
          <w:cs/>
        </w:rPr>
        <w:t xml:space="preserve">ผลการดำเนินงานของหลักสูตร/ผลการประกันคุณภาพการศึกษา </w:t>
      </w:r>
      <w:commentRangeEnd w:id="2754"/>
      <w:r w:rsidRPr="00357A8D" w:rsidR="000A46D9">
        <w:rPr>
          <w:rStyle w:val="CommentReference"/>
        </w:rPr>
        <w:commentReference w:id="2754"/>
      </w:r>
    </w:p>
    <w:p w:rsidRPr="00357A8D" w:rsidR="00EA4D7C" w:rsidP="00E65391" w:rsidRDefault="002F146D" w14:paraId="2FA0C96A" w14:textId="0581899A">
      <w:pPr>
        <w:jc w:val="thaiDistribute"/>
        <w:rPr>
          <w:ins w:author="phetc" w:date="2023-02-14T10:43:00Z" w:id="2755"/>
          <w:rFonts w:ascii="TH Sarabun New" w:hAnsi="TH Sarabun New" w:cs="TH Sarabun New"/>
          <w:b/>
          <w:bCs/>
          <w:sz w:val="32"/>
          <w:szCs w:val="32"/>
        </w:rPr>
      </w:pPr>
      <w:r w:rsidRPr="00357A8D">
        <w:rPr>
          <w:rFonts w:ascii="TH Sarabun New" w:hAnsi="TH Sarabun New" w:cs="TH Sarabun New"/>
          <w:b/>
          <w:bCs/>
          <w:sz w:val="32"/>
          <w:szCs w:val="32"/>
          <w:cs/>
        </w:rPr>
        <w:t xml:space="preserve">      </w:t>
      </w:r>
      <w:r w:rsidRPr="00357A8D" w:rsidR="006511D6">
        <w:rPr>
          <w:rFonts w:ascii="TH Sarabun New" w:hAnsi="TH Sarabun New" w:cs="TH Sarabun New"/>
          <w:b/>
          <w:bCs/>
          <w:sz w:val="32"/>
          <w:szCs w:val="32"/>
          <w:cs/>
        </w:rPr>
        <w:t>9.</w:t>
      </w:r>
      <w:r w:rsidRPr="00357A8D">
        <w:rPr>
          <w:rFonts w:ascii="TH Sarabun New" w:hAnsi="TH Sarabun New" w:cs="TH Sarabun New"/>
          <w:b/>
          <w:bCs/>
          <w:sz w:val="32"/>
          <w:szCs w:val="32"/>
          <w:cs/>
        </w:rPr>
        <w:t>3.1</w:t>
      </w:r>
      <w:r w:rsidRPr="00357A8D" w:rsidR="006511D6">
        <w:rPr>
          <w:rFonts w:ascii="TH Sarabun New" w:hAnsi="TH Sarabun New" w:cs="TH Sarabun New"/>
          <w:b/>
          <w:bCs/>
          <w:sz w:val="32"/>
          <w:szCs w:val="32"/>
          <w:cs/>
        </w:rPr>
        <w:t xml:space="preserve"> </w:t>
      </w:r>
      <w:r w:rsidRPr="00357A8D">
        <w:rPr>
          <w:rFonts w:ascii="TH Sarabun New" w:hAnsi="TH Sarabun New" w:cs="TH Sarabun New"/>
          <w:b/>
          <w:bCs/>
          <w:sz w:val="32"/>
          <w:szCs w:val="32"/>
          <w:cs/>
        </w:rPr>
        <w:t>ผลการดำเนินงานของ</w:t>
      </w:r>
      <w:r w:rsidRPr="00357A8D" w:rsidR="000B0C9D">
        <w:rPr>
          <w:rFonts w:ascii="TH Sarabun New" w:hAnsi="TH Sarabun New" w:cs="TH Sarabun New"/>
          <w:b/>
          <w:bCs/>
          <w:sz w:val="32"/>
          <w:szCs w:val="32"/>
          <w:cs/>
        </w:rPr>
        <w:t>หลักสูตร</w:t>
      </w:r>
      <w:ins w:author="phetc" w:date="2023-02-14T10:43:00Z" w:id="2756">
        <w:r w:rsidRPr="00357A8D" w:rsidR="00BF76A5">
          <w:rPr>
            <w:rFonts w:ascii="TH Sarabun New" w:hAnsi="TH Sarabun New" w:cs="TH Sarabun New"/>
            <w:b/>
            <w:bCs/>
            <w:sz w:val="32"/>
            <w:szCs w:val="32"/>
            <w:cs/>
          </w:rPr>
          <w:t xml:space="preserve"> มีการดำเนินงานตามกระบวนการต่าง ๆ </w:t>
        </w:r>
      </w:ins>
      <w:ins w:author="phetc" w:date="2023-02-14T10:44:00Z" w:id="2757">
        <w:r w:rsidRPr="00357A8D" w:rsidR="00BF76A5">
          <w:rPr>
            <w:rFonts w:ascii="TH Sarabun New" w:hAnsi="TH Sarabun New" w:cs="TH Sarabun New"/>
            <w:b/>
            <w:bCs/>
            <w:sz w:val="32"/>
            <w:szCs w:val="32"/>
            <w:cs/>
          </w:rPr>
          <w:t>ดังนี้</w:t>
        </w:r>
      </w:ins>
    </w:p>
    <w:p w:rsidRPr="00357A8D" w:rsidR="00BF76A5" w:rsidDel="00BF76A5" w:rsidP="00E65391" w:rsidRDefault="00BF76A5" w14:paraId="1FE1F707" w14:textId="42EC1AF5">
      <w:pPr>
        <w:jc w:val="thaiDistribute"/>
        <w:rPr>
          <w:del w:author="phetc" w:date="2023-02-14T10:44:00Z" w:id="2758"/>
          <w:rFonts w:ascii="TH Sarabun New" w:hAnsi="TH Sarabun New" w:cs="TH Sarabun New"/>
          <w:b/>
          <w:bCs/>
          <w:sz w:val="32"/>
          <w:szCs w:val="32"/>
        </w:rPr>
      </w:pPr>
    </w:p>
    <w:p w:rsidRPr="00357A8D" w:rsidR="0016235A" w:rsidP="00E65391" w:rsidRDefault="0016235A" w14:paraId="465BA373" w14:textId="77777777">
      <w:pPr>
        <w:pStyle w:val="Heading2"/>
        <w:spacing w:before="0" w:after="0"/>
        <w:jc w:val="thaiDistribute"/>
        <w:rPr>
          <w:rFonts w:ascii="TH SarabunPSK" w:hAnsi="TH SarabunPSK" w:cs="TH SarabunPSK"/>
          <w:b w:val="0"/>
          <w:bCs w:val="0"/>
          <w:i w:val="0"/>
          <w:iCs w:val="0"/>
          <w:sz w:val="32"/>
          <w:cs/>
          <w:rPrChange w:author="PC" w:date="2023-03-31T11:41:00Z" w:id="2759">
            <w:rPr>
              <w:rFonts w:ascii="TH SarabunPSK" w:hAnsi="TH SarabunPSK" w:cs="TH SarabunPSK"/>
              <w:b w:val="0"/>
              <w:bCs w:val="0"/>
              <w:i w:val="0"/>
              <w:iCs w:val="0"/>
              <w:color w:val="000000"/>
              <w:sz w:val="32"/>
              <w:cs/>
            </w:rPr>
          </w:rPrChange>
        </w:rPr>
      </w:pPr>
      <w:r w:rsidRPr="00357A8D">
        <w:rPr>
          <w:rFonts w:ascii="TH SarabunPSK" w:hAnsi="TH SarabunPSK" w:cs="TH SarabunPSK"/>
          <w:b w:val="0"/>
          <w:bCs w:val="0"/>
          <w:i w:val="0"/>
          <w:iCs w:val="0"/>
          <w:sz w:val="32"/>
          <w:cs/>
          <w:rPrChange w:author="PC" w:date="2023-03-31T11:41:00Z" w:id="2760">
            <w:rPr>
              <w:rFonts w:ascii="TH SarabunPSK" w:hAnsi="TH SarabunPSK" w:cs="TH SarabunPSK"/>
              <w:b w:val="0"/>
              <w:bCs w:val="0"/>
              <w:i w:val="0"/>
              <w:iCs w:val="0"/>
              <w:color w:val="000000"/>
              <w:sz w:val="32"/>
              <w:cs/>
            </w:rPr>
          </w:rPrChange>
        </w:rPr>
        <w:t xml:space="preserve">   </w:t>
      </w:r>
      <w:r w:rsidRPr="00357A8D">
        <w:rPr>
          <w:rFonts w:ascii="TH SarabunPSK" w:hAnsi="TH SarabunPSK" w:cs="TH SarabunPSK"/>
          <w:b w:val="0"/>
          <w:bCs w:val="0"/>
          <w:i w:val="0"/>
          <w:iCs w:val="0"/>
          <w:sz w:val="32"/>
          <w:cs/>
          <w:rPrChange w:author="PC" w:date="2023-03-31T11:41:00Z" w:id="2761">
            <w:rPr>
              <w:rFonts w:ascii="TH SarabunPSK" w:hAnsi="TH SarabunPSK" w:cs="TH SarabunPSK"/>
              <w:b w:val="0"/>
              <w:bCs w:val="0"/>
              <w:i w:val="0"/>
              <w:iCs w:val="0"/>
              <w:color w:val="000000"/>
              <w:sz w:val="32"/>
              <w:cs/>
            </w:rPr>
          </w:rPrChange>
        </w:rPr>
        <w:tab/>
      </w:r>
      <w:r w:rsidRPr="00357A8D">
        <w:rPr>
          <w:rFonts w:ascii="TH SarabunPSK" w:hAnsi="TH SarabunPSK" w:cs="TH SarabunPSK"/>
          <w:b w:val="0"/>
          <w:bCs w:val="0"/>
          <w:i w:val="0"/>
          <w:iCs w:val="0"/>
          <w:sz w:val="32"/>
          <w:cs/>
          <w:rPrChange w:author="PC" w:date="2023-03-31T11:41:00Z" w:id="2761">
            <w:rPr>
              <w:rFonts w:ascii="TH SarabunPSK" w:hAnsi="TH SarabunPSK" w:cs="TH SarabunPSK"/>
              <w:b w:val="0"/>
              <w:bCs w:val="0"/>
              <w:i w:val="0"/>
              <w:iCs w:val="0"/>
              <w:color w:val="000000"/>
              <w:sz w:val="32"/>
              <w:cs/>
            </w:rPr>
          </w:rPrChange>
        </w:rPr>
        <w:t>1.  การปร</w:t>
      </w:r>
      <w:r w:rsidRPr="00357A8D">
        <w:rPr>
          <w:rStyle w:val="PageNumber"/>
          <w:rFonts w:ascii="TH SarabunPSK" w:hAnsi="TH SarabunPSK" w:cs="TH SarabunPSK"/>
          <w:b w:val="0"/>
          <w:bCs w:val="0"/>
          <w:i w:val="0"/>
          <w:iCs w:val="0"/>
          <w:sz w:val="32"/>
          <w:cs/>
          <w:rPrChange w:author="PC" w:date="2023-03-31T11:41:00Z" w:id="2762">
            <w:rPr>
              <w:rStyle w:val="PageNumber"/>
              <w:rFonts w:ascii="TH SarabunPSK" w:hAnsi="TH SarabunPSK" w:cs="TH SarabunPSK"/>
              <w:b w:val="0"/>
              <w:bCs w:val="0"/>
              <w:i w:val="0"/>
              <w:iCs w:val="0"/>
              <w:color w:val="000000"/>
              <w:sz w:val="32"/>
              <w:cs/>
            </w:rPr>
          </w:rPrChange>
        </w:rPr>
        <w:t>ะ</w:t>
      </w:r>
      <w:r w:rsidRPr="00357A8D">
        <w:rPr>
          <w:rFonts w:ascii="TH SarabunPSK" w:hAnsi="TH SarabunPSK" w:cs="TH SarabunPSK"/>
          <w:b w:val="0"/>
          <w:bCs w:val="0"/>
          <w:i w:val="0"/>
          <w:iCs w:val="0"/>
          <w:sz w:val="32"/>
          <w:cs/>
          <w:rPrChange w:author="PC" w:date="2023-03-31T11:41:00Z" w:id="2763">
            <w:rPr>
              <w:rFonts w:ascii="TH SarabunPSK" w:hAnsi="TH SarabunPSK" w:cs="TH SarabunPSK"/>
              <w:b w:val="0"/>
              <w:bCs w:val="0"/>
              <w:i w:val="0"/>
              <w:iCs w:val="0"/>
              <w:color w:val="000000"/>
              <w:sz w:val="32"/>
              <w:cs/>
            </w:rPr>
          </w:rPrChange>
        </w:rPr>
        <w:t>เมินประสิทธิผลของการสอน</w:t>
      </w:r>
    </w:p>
    <w:p w:rsidRPr="00357A8D" w:rsidR="00CB54A1" w:rsidP="00E65391" w:rsidRDefault="00CB54A1" w14:paraId="449A589B" w14:textId="77777777">
      <w:pPr>
        <w:pStyle w:val="ListParagraph"/>
        <w:numPr>
          <w:ilvl w:val="2"/>
          <w:numId w:val="20"/>
        </w:numPr>
        <w:tabs>
          <w:tab w:val="left" w:pos="360"/>
          <w:tab w:val="left" w:pos="720"/>
        </w:tabs>
        <w:ind w:left="1418" w:hanging="284"/>
        <w:jc w:val="thaiDistribute"/>
        <w:rPr>
          <w:rFonts w:ascii="TH SarabunPSK" w:hAnsi="TH SarabunPSK" w:cs="TH SarabunPSK"/>
          <w:sz w:val="32"/>
          <w:szCs w:val="32"/>
          <w:rPrChange w:author="PC" w:date="2023-03-31T11:41:00Z" w:id="2764">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2765">
            <w:rPr>
              <w:rFonts w:ascii="TH SarabunPSK" w:hAnsi="TH SarabunPSK" w:cs="TH SarabunPSK"/>
              <w:color w:val="000000"/>
              <w:sz w:val="32"/>
              <w:szCs w:val="32"/>
              <w:cs/>
            </w:rPr>
          </w:rPrChange>
        </w:rPr>
        <w:t>การปร</w:t>
      </w:r>
      <w:r w:rsidRPr="00357A8D">
        <w:rPr>
          <w:rStyle w:val="PageNumber"/>
          <w:rFonts w:ascii="TH SarabunPSK" w:hAnsi="TH SarabunPSK" w:cs="TH SarabunPSK"/>
          <w:sz w:val="32"/>
          <w:szCs w:val="32"/>
          <w:cs/>
          <w:rPrChange w:author="PC" w:date="2023-03-31T11:41:00Z" w:id="2766">
            <w:rPr>
              <w:rStyle w:val="PageNumber"/>
              <w:rFonts w:ascii="TH SarabunPSK" w:hAnsi="TH SarabunPSK" w:cs="TH SarabunPSK"/>
              <w:color w:val="000000"/>
              <w:sz w:val="32"/>
              <w:szCs w:val="32"/>
              <w:cs/>
            </w:rPr>
          </w:rPrChange>
        </w:rPr>
        <w:t>ะ</w:t>
      </w:r>
      <w:r w:rsidRPr="00357A8D">
        <w:rPr>
          <w:rFonts w:ascii="TH SarabunPSK" w:hAnsi="TH SarabunPSK" w:cs="TH SarabunPSK"/>
          <w:sz w:val="32"/>
          <w:szCs w:val="32"/>
          <w:cs/>
          <w:rPrChange w:author="PC" w:date="2023-03-31T11:41:00Z" w:id="2767">
            <w:rPr>
              <w:rFonts w:ascii="TH SarabunPSK" w:hAnsi="TH SarabunPSK" w:cs="TH SarabunPSK"/>
              <w:color w:val="000000"/>
              <w:sz w:val="32"/>
              <w:szCs w:val="32"/>
              <w:cs/>
            </w:rPr>
          </w:rPrChange>
        </w:rPr>
        <w:t>เมินกลยุทธ์การสอน</w:t>
      </w:r>
    </w:p>
    <w:p w:rsidRPr="00357A8D" w:rsidR="00CB54A1" w:rsidP="00E65391" w:rsidRDefault="00CB54A1" w14:paraId="70460660" w14:textId="77777777">
      <w:pPr>
        <w:tabs>
          <w:tab w:val="left" w:pos="360"/>
        </w:tabs>
        <w:jc w:val="thaiDistribute"/>
        <w:rPr>
          <w:rFonts w:ascii="TH SarabunPSK" w:hAnsi="TH SarabunPSK" w:cs="TH SarabunPSK"/>
          <w:sz w:val="32"/>
          <w:szCs w:val="32"/>
          <w:cs/>
          <w:rPrChange w:author="PC" w:date="2023-03-31T11:41:00Z" w:id="2768">
            <w:rPr>
              <w:rFonts w:ascii="TH SarabunPSK" w:hAnsi="TH SarabunPSK" w:cs="TH SarabunPSK"/>
              <w:color w:val="000000"/>
              <w:sz w:val="32"/>
              <w:szCs w:val="32"/>
              <w:cs/>
            </w:rPr>
          </w:rPrChange>
        </w:rPr>
      </w:pPr>
      <w:r w:rsidRPr="00357A8D">
        <w:rPr>
          <w:rFonts w:ascii="TH SarabunPSK" w:hAnsi="TH SarabunPSK" w:cs="TH SarabunPSK"/>
          <w:sz w:val="32"/>
          <w:szCs w:val="32"/>
          <w:cs/>
          <w:rPrChange w:author="PC" w:date="2023-03-31T11:41:00Z" w:id="2769">
            <w:rPr>
              <w:rFonts w:ascii="TH SarabunPSK" w:hAnsi="TH SarabunPSK" w:cs="TH SarabunPSK"/>
              <w:color w:val="000000"/>
              <w:sz w:val="32"/>
              <w:szCs w:val="32"/>
              <w:cs/>
            </w:rPr>
          </w:rPrChange>
        </w:rPr>
        <w:tab/>
      </w:r>
      <w:r w:rsidRPr="00357A8D">
        <w:rPr>
          <w:rFonts w:ascii="TH SarabunPSK" w:hAnsi="TH SarabunPSK" w:cs="TH SarabunPSK"/>
          <w:sz w:val="32"/>
          <w:szCs w:val="32"/>
          <w:cs/>
          <w:rPrChange w:author="PC" w:date="2023-03-31T11:41:00Z" w:id="2770">
            <w:rPr>
              <w:rFonts w:ascii="TH SarabunPSK" w:hAnsi="TH SarabunPSK" w:cs="TH SarabunPSK"/>
              <w:color w:val="000000"/>
              <w:sz w:val="32"/>
              <w:szCs w:val="32"/>
              <w:cs/>
            </w:rPr>
          </w:rPrChange>
        </w:rPr>
        <w:tab/>
      </w:r>
      <w:r w:rsidRPr="00357A8D">
        <w:rPr>
          <w:rFonts w:ascii="TH SarabunPSK" w:hAnsi="TH SarabunPSK" w:cs="TH SarabunPSK"/>
          <w:sz w:val="32"/>
          <w:szCs w:val="32"/>
          <w:cs/>
          <w:rPrChange w:author="PC" w:date="2023-03-31T11:41:00Z" w:id="2770">
            <w:rPr>
              <w:rFonts w:ascii="TH SarabunPSK" w:hAnsi="TH SarabunPSK" w:cs="TH SarabunPSK"/>
              <w:color w:val="000000"/>
              <w:sz w:val="32"/>
              <w:szCs w:val="32"/>
              <w:cs/>
            </w:rPr>
          </w:rPrChange>
        </w:rPr>
        <w:t xml:space="preserve">          การพัฒนาหลักสูตรในเบื้องต้น คณาจารย์คณะเศรษฐศาสตร์ จะร่วมกันปรับปรุงเนื้อหา และแนวบรรยายของวิชาต่างๆ ในหลักสูตร เพื่อให้สอดคล้องกับวัตถุประสงค์ของหลักสูตรที่ปรับปรุง นอกจากนี้ คณะเศรษฐศาสตร์ยังมีการประเมินผลการสอนของผู้สอนอย่างเป็นประจำ เพื่อประโยชน์ของการสอนในอนาคตรวมถึงการสังเกตพฤติกรรม และการโต้ตอบของนักศึกษา การสอบถามจากนักศึกษาเป็นต้น</w:t>
      </w:r>
    </w:p>
    <w:p w:rsidRPr="00357A8D" w:rsidR="00CB54A1" w:rsidRDefault="00CB54A1" w14:paraId="496F896F" w14:textId="77777777">
      <w:pPr>
        <w:pStyle w:val="ListParagraph"/>
        <w:numPr>
          <w:ilvl w:val="2"/>
          <w:numId w:val="20"/>
        </w:numPr>
        <w:tabs>
          <w:tab w:val="left" w:pos="360"/>
          <w:tab w:val="left" w:pos="851"/>
        </w:tabs>
        <w:ind w:left="1418" w:hanging="284"/>
        <w:jc w:val="both"/>
        <w:rPr>
          <w:rFonts w:ascii="TH SarabunPSK" w:hAnsi="TH SarabunPSK" w:cs="TH SarabunPSK"/>
          <w:sz w:val="32"/>
          <w:szCs w:val="32"/>
          <w:rPrChange w:author="PC" w:date="2023-03-31T11:41:00Z" w:id="2771">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2772">
            <w:rPr>
              <w:rFonts w:ascii="TH SarabunPSK" w:hAnsi="TH SarabunPSK" w:cs="TH SarabunPSK"/>
              <w:color w:val="000000"/>
              <w:sz w:val="32"/>
              <w:szCs w:val="32"/>
              <w:cs/>
            </w:rPr>
          </w:rPrChange>
        </w:rPr>
        <w:t>การประเมินทักษะของอาจารย์ในการใช้แผนกลยุทธ์การสอน</w:t>
      </w:r>
    </w:p>
    <w:p w:rsidRPr="00357A8D" w:rsidR="00CB54A1" w:rsidP="00E65391" w:rsidRDefault="00CB54A1" w14:paraId="56F84B34" w14:textId="77777777">
      <w:pPr>
        <w:tabs>
          <w:tab w:val="left" w:pos="360"/>
          <w:tab w:val="left" w:pos="720"/>
        </w:tabs>
        <w:jc w:val="thaiDistribute"/>
        <w:rPr>
          <w:rFonts w:ascii="TH SarabunPSK" w:hAnsi="TH SarabunPSK" w:cs="TH SarabunPSK"/>
          <w:sz w:val="32"/>
          <w:szCs w:val="32"/>
          <w:rPrChange w:author="PC" w:date="2023-03-31T11:41:00Z" w:id="2773">
            <w:rPr>
              <w:rFonts w:ascii="TH SarabunPSK" w:hAnsi="TH SarabunPSK" w:cs="TH SarabunPSK"/>
              <w:color w:val="000000"/>
              <w:sz w:val="32"/>
              <w:szCs w:val="32"/>
            </w:rPr>
          </w:rPrChange>
        </w:rPr>
      </w:pPr>
      <w:r w:rsidRPr="00357A8D">
        <w:rPr>
          <w:rFonts w:ascii="TH SarabunPSK" w:hAnsi="TH SarabunPSK" w:cs="TH SarabunPSK"/>
          <w:sz w:val="32"/>
          <w:szCs w:val="32"/>
          <w:cs/>
          <w:rPrChange w:author="PC" w:date="2023-03-31T11:41:00Z" w:id="2774">
            <w:rPr>
              <w:rFonts w:ascii="TH SarabunPSK" w:hAnsi="TH SarabunPSK" w:cs="TH SarabunPSK"/>
              <w:color w:val="000000"/>
              <w:sz w:val="32"/>
              <w:szCs w:val="32"/>
              <w:cs/>
            </w:rPr>
          </w:rPrChange>
        </w:rPr>
        <w:tab/>
      </w:r>
      <w:r w:rsidRPr="00357A8D">
        <w:rPr>
          <w:rFonts w:ascii="TH SarabunPSK" w:hAnsi="TH SarabunPSK" w:cs="TH SarabunPSK"/>
          <w:sz w:val="32"/>
          <w:szCs w:val="32"/>
          <w:cs/>
          <w:rPrChange w:author="PC" w:date="2023-03-31T11:41:00Z" w:id="2775">
            <w:rPr>
              <w:rFonts w:ascii="TH SarabunPSK" w:hAnsi="TH SarabunPSK" w:cs="TH SarabunPSK"/>
              <w:color w:val="000000"/>
              <w:sz w:val="32"/>
              <w:szCs w:val="32"/>
              <w:cs/>
            </w:rPr>
          </w:rPrChange>
        </w:rPr>
        <w:tab/>
      </w:r>
      <w:r w:rsidRPr="00357A8D">
        <w:rPr>
          <w:rFonts w:ascii="TH SarabunPSK" w:hAnsi="TH SarabunPSK" w:cs="TH SarabunPSK"/>
          <w:sz w:val="32"/>
          <w:szCs w:val="32"/>
          <w:cs/>
          <w:rPrChange w:author="PC" w:date="2023-03-31T11:41:00Z" w:id="2775">
            <w:rPr>
              <w:rFonts w:ascii="TH SarabunPSK" w:hAnsi="TH SarabunPSK" w:cs="TH SarabunPSK"/>
              <w:color w:val="000000"/>
              <w:sz w:val="32"/>
              <w:szCs w:val="32"/>
              <w:cs/>
            </w:rPr>
          </w:rPrChange>
        </w:rPr>
        <w:t xml:space="preserve">          จากผลการประเมินผลการสอนของอาจารย์ผู้สอน หลักสูตรจะนำผลการประเมินมาประกอบการจัดภาระงานอาจารย์ผู้สอน และแจ้งผลการประเมินให้ผู้สอนทราบเพื่อปรับปรุงและพัฒนาการสนอต่อไป</w:t>
      </w:r>
    </w:p>
    <w:p w:rsidRPr="00357A8D" w:rsidR="0016235A" w:rsidP="00E65391" w:rsidRDefault="0016235A" w14:paraId="0E69E89A" w14:textId="77777777">
      <w:pPr>
        <w:tabs>
          <w:tab w:val="left" w:pos="360"/>
          <w:tab w:val="left" w:pos="720"/>
        </w:tabs>
        <w:jc w:val="thaiDistribute"/>
        <w:rPr>
          <w:rFonts w:ascii="TH SarabunPSK" w:hAnsi="TH SarabunPSK" w:cs="TH SarabunPSK"/>
          <w:sz w:val="32"/>
          <w:szCs w:val="32"/>
        </w:rPr>
      </w:pPr>
      <w:r w:rsidRPr="00357A8D">
        <w:rPr>
          <w:rFonts w:ascii="TH SarabunPSK" w:hAnsi="TH SarabunPSK" w:cs="TH SarabunPSK"/>
          <w:sz w:val="32"/>
          <w:szCs w:val="32"/>
          <w:cs/>
        </w:rPr>
        <w:t xml:space="preserve">   </w:t>
      </w:r>
      <w:r w:rsidRPr="00357A8D" w:rsidR="00CB54A1">
        <w:rPr>
          <w:rFonts w:ascii="TH SarabunPSK" w:hAnsi="TH SarabunPSK" w:cs="TH SarabunPSK"/>
          <w:sz w:val="32"/>
          <w:szCs w:val="32"/>
          <w:cs/>
        </w:rPr>
        <w:tab/>
      </w:r>
      <w:r w:rsidRPr="00357A8D" w:rsidR="00CB54A1">
        <w:rPr>
          <w:rFonts w:ascii="TH SarabunPSK" w:hAnsi="TH SarabunPSK" w:cs="TH SarabunPSK"/>
          <w:sz w:val="32"/>
          <w:szCs w:val="32"/>
          <w:cs/>
        </w:rPr>
        <w:tab/>
      </w:r>
      <w:r w:rsidRPr="00357A8D">
        <w:rPr>
          <w:rFonts w:ascii="TH SarabunPSK" w:hAnsi="TH SarabunPSK" w:cs="TH SarabunPSK"/>
          <w:sz w:val="32"/>
          <w:szCs w:val="32"/>
          <w:cs/>
        </w:rPr>
        <w:t xml:space="preserve">2 การประเมินหลักสูตรในภาพรวม  </w:t>
      </w:r>
      <w:r w:rsidRPr="00357A8D" w:rsidR="007449F1">
        <w:rPr>
          <w:rFonts w:ascii="TH SarabunPSK" w:hAnsi="TH SarabunPSK" w:cs="TH SarabunPSK"/>
          <w:sz w:val="32"/>
          <w:szCs w:val="32"/>
          <w:cs/>
        </w:rPr>
        <w:t>มีกระบวนการดังนี้</w:t>
      </w:r>
    </w:p>
    <w:p w:rsidRPr="00357A8D" w:rsidR="0016235A" w:rsidRDefault="0016235A" w14:paraId="100D2634" w14:textId="77777777">
      <w:pPr>
        <w:numPr>
          <w:ilvl w:val="2"/>
          <w:numId w:val="20"/>
        </w:numPr>
        <w:tabs>
          <w:tab w:val="left" w:pos="360"/>
          <w:tab w:val="left" w:pos="720"/>
        </w:tabs>
        <w:ind w:left="0" w:firstLine="1134"/>
        <w:jc w:val="thaiDistribute"/>
        <w:rPr>
          <w:rFonts w:ascii="TH SarabunPSK" w:hAnsi="TH SarabunPSK" w:cs="TH SarabunPSK"/>
          <w:sz w:val="32"/>
          <w:szCs w:val="32"/>
        </w:rPr>
        <w:pPrChange w:author="PC" w:date="2023-03-31T11:42:00Z" w:id="2776">
          <w:pPr>
            <w:numPr>
              <w:ilvl w:val="2"/>
              <w:numId w:val="20"/>
            </w:numPr>
            <w:tabs>
              <w:tab w:val="left" w:pos="360"/>
              <w:tab w:val="left" w:pos="720"/>
            </w:tabs>
            <w:ind w:left="2543" w:firstLine="1134"/>
            <w:jc w:val="thaiDistribute"/>
          </w:pPr>
        </w:pPrChange>
      </w:pPr>
      <w:r w:rsidRPr="00357A8D">
        <w:rPr>
          <w:rFonts w:ascii="TH SarabunPSK" w:hAnsi="TH SarabunPSK" w:cs="TH SarabunPSK"/>
          <w:sz w:val="32"/>
          <w:szCs w:val="32"/>
          <w:cs/>
        </w:rPr>
        <w:t>การศึกษาทบทวนหลักสูตร  การจัดการเรียนการสอน  การศึกษาเกณฑ์มาตรฐานของหลักสูตร  และศึกษาเทียบเคียงหลักสูตรที่ใกล้เคียงกันของมหาวิทยาลัยอื่น</w:t>
      </w:r>
      <w:r w:rsidRPr="00357A8D" w:rsidR="008F5975">
        <w:rPr>
          <w:rFonts w:ascii="TH SarabunPSK" w:hAnsi="TH SarabunPSK" w:cs="TH SarabunPSK"/>
          <w:sz w:val="32"/>
          <w:szCs w:val="32"/>
          <w:cs/>
        </w:rPr>
        <w:t xml:space="preserve"> </w:t>
      </w:r>
      <w:r w:rsidRPr="00357A8D">
        <w:rPr>
          <w:rFonts w:ascii="TH SarabunPSK" w:hAnsi="TH SarabunPSK" w:cs="TH SarabunPSK"/>
          <w:sz w:val="32"/>
          <w:szCs w:val="32"/>
          <w:cs/>
        </w:rPr>
        <w:t>ๆ ทั้งในและต่างประเทศที่เป็นปัจจัยภายในเพื่อนำมาปรับปรุงหลักสูตรให้มีประสิทธิภาพทัดเทียมกัน</w:t>
      </w:r>
    </w:p>
    <w:p w:rsidRPr="00357A8D" w:rsidR="008F5975" w:rsidRDefault="008F5975" w14:paraId="637F4C97" w14:textId="77777777">
      <w:pPr>
        <w:numPr>
          <w:ilvl w:val="2"/>
          <w:numId w:val="20"/>
        </w:numPr>
        <w:tabs>
          <w:tab w:val="left" w:pos="360"/>
          <w:tab w:val="left" w:pos="720"/>
        </w:tabs>
        <w:ind w:left="0" w:firstLine="1134"/>
        <w:jc w:val="thaiDistribute"/>
        <w:rPr>
          <w:rFonts w:ascii="TH SarabunPSK" w:hAnsi="TH SarabunPSK" w:cs="TH SarabunPSK"/>
          <w:sz w:val="32"/>
          <w:szCs w:val="32"/>
        </w:rPr>
        <w:pPrChange w:author="PC" w:date="2023-03-31T11:42:00Z" w:id="2777">
          <w:pPr>
            <w:numPr>
              <w:ilvl w:val="2"/>
              <w:numId w:val="20"/>
            </w:numPr>
            <w:tabs>
              <w:tab w:val="left" w:pos="360"/>
              <w:tab w:val="left" w:pos="720"/>
            </w:tabs>
            <w:ind w:left="2543" w:firstLine="1134"/>
            <w:jc w:val="thaiDistribute"/>
          </w:pPr>
        </w:pPrChange>
      </w:pPr>
      <w:r w:rsidRPr="00357A8D">
        <w:rPr>
          <w:rFonts w:ascii="TH SarabunPSK" w:hAnsi="TH SarabunPSK" w:cs="TH SarabunPSK"/>
          <w:sz w:val="32"/>
          <w:szCs w:val="32"/>
          <w:cs/>
        </w:rPr>
        <w:t>ศึกษาและติดตามการเปลี่ยนแปลงของสถานการณ์ที่เป็นปัจจัยภายนอกซึ่งมีผลกระทบต่อเศรษฐกิจ และใช้เป็นแนวทางในการพัฒนาหลักสูตรเพื่อให้สอดคล้องกับยุคสมัย</w:t>
      </w:r>
    </w:p>
    <w:p w:rsidRPr="00357A8D" w:rsidR="008F5975" w:rsidRDefault="008F5975" w14:paraId="25AA236F" w14:textId="77777777">
      <w:pPr>
        <w:numPr>
          <w:ilvl w:val="2"/>
          <w:numId w:val="20"/>
        </w:numPr>
        <w:tabs>
          <w:tab w:val="left" w:pos="360"/>
          <w:tab w:val="left" w:pos="720"/>
        </w:tabs>
        <w:ind w:left="0" w:firstLine="1134"/>
        <w:jc w:val="thaiDistribute"/>
        <w:rPr>
          <w:rFonts w:ascii="TH SarabunPSK" w:hAnsi="TH SarabunPSK" w:cs="TH SarabunPSK"/>
          <w:sz w:val="32"/>
          <w:szCs w:val="32"/>
        </w:rPr>
        <w:pPrChange w:author="PC" w:date="2023-03-31T11:42:00Z" w:id="2778">
          <w:pPr>
            <w:numPr>
              <w:ilvl w:val="2"/>
              <w:numId w:val="20"/>
            </w:numPr>
            <w:tabs>
              <w:tab w:val="left" w:pos="360"/>
              <w:tab w:val="left" w:pos="720"/>
            </w:tabs>
            <w:ind w:left="2543" w:firstLine="1134"/>
            <w:jc w:val="thaiDistribute"/>
          </w:pPr>
        </w:pPrChange>
      </w:pPr>
      <w:r w:rsidRPr="00357A8D">
        <w:rPr>
          <w:rFonts w:ascii="TH SarabunPSK" w:hAnsi="TH SarabunPSK" w:cs="TH SarabunPSK"/>
          <w:sz w:val="32"/>
          <w:szCs w:val="32"/>
          <w:cs/>
        </w:rPr>
        <w:t>จัดกิจกรรมเพื่อพัฒนาหลักสูตร  พัฒนาการเรียนการสอน และการประกันคุณภาพหลักสูตร  เพื่อรับฟังความคิดเห็นจากคณาจารย์  นักศึกษา  และผู้ทรงคุณวุฒิภายนอก  รวมทั้งสร้างช่องทางในการรับฟังความคิดเห็นจากทุกฝ่ายที่เกี่ยวข้อง</w:t>
      </w:r>
    </w:p>
    <w:p w:rsidRPr="00357A8D" w:rsidR="008F5975" w:rsidRDefault="008F5975" w14:paraId="0B1E265B" w14:textId="77777777">
      <w:pPr>
        <w:numPr>
          <w:ilvl w:val="2"/>
          <w:numId w:val="20"/>
        </w:numPr>
        <w:tabs>
          <w:tab w:val="left" w:pos="360"/>
          <w:tab w:val="left" w:pos="720"/>
        </w:tabs>
        <w:ind w:left="0" w:firstLine="1134"/>
        <w:jc w:val="thaiDistribute"/>
        <w:rPr>
          <w:rFonts w:ascii="TH SarabunPSK" w:hAnsi="TH SarabunPSK" w:cs="TH SarabunPSK"/>
          <w:sz w:val="32"/>
          <w:szCs w:val="32"/>
        </w:rPr>
        <w:pPrChange w:author="PC" w:date="2023-03-31T11:42:00Z" w:id="2779">
          <w:pPr>
            <w:numPr>
              <w:ilvl w:val="2"/>
              <w:numId w:val="20"/>
            </w:numPr>
            <w:tabs>
              <w:tab w:val="left" w:pos="360"/>
              <w:tab w:val="left" w:pos="720"/>
            </w:tabs>
            <w:ind w:left="2543" w:firstLine="1134"/>
            <w:jc w:val="thaiDistribute"/>
          </w:pPr>
        </w:pPrChange>
      </w:pPr>
      <w:r w:rsidRPr="00357A8D">
        <w:rPr>
          <w:rFonts w:ascii="TH SarabunPSK" w:hAnsi="TH SarabunPSK" w:cs="TH SarabunPSK"/>
          <w:sz w:val="32"/>
          <w:szCs w:val="32"/>
          <w:cs/>
        </w:rPr>
        <w:t>ประเมินความพึงพอใจของมหาบัณฑิตที่มีต่อการเรียนการสอนในหลักสูตร  ตลอดจนความพึงพอใจของหน่วยงานที่มีต่อคุณภาพของมหาบัณฑิตในการปฏิบัติงานด้านเศรษฐกิจ เพื่อนำผลการประเมินมาเป็นส่วนประกอบในการพัฒนาและปรับปรุงหลักสูตรต่อไป</w:t>
      </w:r>
    </w:p>
    <w:p w:rsidRPr="00357A8D" w:rsidR="008F5975" w:rsidRDefault="008F5975" w14:paraId="1EB21A0C" w14:textId="77777777">
      <w:pPr>
        <w:pStyle w:val="Heading2"/>
        <w:numPr>
          <w:ilvl w:val="2"/>
          <w:numId w:val="20"/>
        </w:numPr>
        <w:spacing w:before="0" w:after="0"/>
        <w:ind w:left="1560" w:hanging="426"/>
        <w:jc w:val="both"/>
        <w:rPr>
          <w:rFonts w:ascii="TH SarabunPSK" w:hAnsi="TH SarabunPSK" w:cs="TH SarabunPSK"/>
          <w:b w:val="0"/>
          <w:bCs w:val="0"/>
          <w:i w:val="0"/>
          <w:iCs w:val="0"/>
          <w:sz w:val="32"/>
        </w:rPr>
        <w:pPrChange w:author="PC" w:date="2023-03-31T11:42:00Z" w:id="2780">
          <w:pPr>
            <w:pStyle w:val="Heading2"/>
            <w:numPr>
              <w:ilvl w:val="2"/>
              <w:numId w:val="20"/>
            </w:numPr>
            <w:spacing w:before="0" w:after="0"/>
            <w:ind w:left="2543" w:hanging="1409"/>
          </w:pPr>
        </w:pPrChange>
      </w:pPr>
      <w:r w:rsidRPr="00357A8D">
        <w:rPr>
          <w:rFonts w:ascii="TH SarabunPSK" w:hAnsi="TH SarabunPSK" w:cs="TH SarabunPSK"/>
          <w:b w:val="0"/>
          <w:bCs w:val="0"/>
          <w:i w:val="0"/>
          <w:iCs w:val="0"/>
          <w:sz w:val="32"/>
          <w:cs/>
        </w:rPr>
        <w:t>การประเมินผลการดำเนินงาน</w:t>
      </w:r>
      <w:r w:rsidRPr="00357A8D" w:rsidR="00993514">
        <w:rPr>
          <w:rFonts w:ascii="TH SarabunPSK" w:hAnsi="TH SarabunPSK" w:cs="TH SarabunPSK"/>
          <w:b w:val="0"/>
          <w:bCs w:val="0"/>
          <w:i w:val="0"/>
          <w:iCs w:val="0"/>
          <w:sz w:val="32"/>
          <w:cs/>
        </w:rPr>
        <w:t xml:space="preserve"> </w:t>
      </w:r>
      <w:r w:rsidRPr="00357A8D" w:rsidR="00993514">
        <w:rPr>
          <w:rFonts w:ascii="TH SarabunPSK" w:hAnsi="TH SarabunPSK" w:cs="TH SarabunPSK"/>
          <w:b w:val="0"/>
          <w:bCs w:val="0"/>
          <w:i w:val="0"/>
          <w:iCs w:val="0"/>
          <w:sz w:val="32"/>
        </w:rPr>
        <w:t>IQA</w:t>
      </w:r>
    </w:p>
    <w:p w:rsidRPr="00357A8D" w:rsidR="00993514" w:rsidRDefault="008F5975" w14:paraId="319DFF8C" w14:textId="77777777">
      <w:pPr>
        <w:tabs>
          <w:tab w:val="left" w:pos="360"/>
          <w:tab w:val="left" w:pos="720"/>
        </w:tabs>
        <w:ind w:left="774"/>
        <w:rPr>
          <w:rFonts w:ascii="TH SarabunPSK" w:hAnsi="TH SarabunPSK" w:cs="TH SarabunPSK"/>
          <w:sz w:val="32"/>
          <w:szCs w:val="32"/>
        </w:rPr>
      </w:pPr>
      <w:r w:rsidRPr="00357A8D">
        <w:rPr>
          <w:rFonts w:ascii="TH SarabunPSK" w:hAnsi="TH SarabunPSK" w:cs="TH SarabunPSK"/>
          <w:sz w:val="32"/>
          <w:szCs w:val="32"/>
          <w:cs/>
        </w:rPr>
        <w:t xml:space="preserve">          หลักสูตรดำเนินการประเมินคุณภาพระดับหลักสูตรให้เป็นไปตามเกณฑ์ของ </w:t>
      </w:r>
    </w:p>
    <w:p w:rsidRPr="00357A8D" w:rsidR="008F5975" w:rsidRDefault="00993514" w14:paraId="156178C0" w14:textId="571B683E">
      <w:pPr>
        <w:tabs>
          <w:tab w:val="left" w:pos="360"/>
          <w:tab w:val="left" w:pos="720"/>
        </w:tabs>
        <w:ind w:left="774" w:hanging="774"/>
        <w:rPr>
          <w:rFonts w:ascii="TH SarabunPSK" w:hAnsi="TH SarabunPSK" w:cs="TH SarabunPSK"/>
          <w:sz w:val="32"/>
          <w:szCs w:val="32"/>
          <w:cs/>
        </w:rPr>
      </w:pPr>
      <w:r w:rsidRPr="00357A8D">
        <w:rPr>
          <w:rFonts w:ascii="TH SarabunPSK" w:hAnsi="TH SarabunPSK" w:cs="TH SarabunPSK"/>
          <w:sz w:val="32"/>
          <w:szCs w:val="32"/>
          <w:cs/>
        </w:rPr>
        <w:t>กระทรวงการอุดมศึกษาวิทยาศาสตร์ วิจัยและนว</w:t>
      </w:r>
      <w:ins w:author="Jenjira O-cha" w:date="2023-02-08T15:54:00Z" w:id="2781">
        <w:r w:rsidRPr="00357A8D" w:rsidR="007E493A">
          <w:rPr>
            <w:rFonts w:ascii="TH SarabunPSK" w:hAnsi="TH SarabunPSK" w:cs="TH SarabunPSK"/>
            <w:sz w:val="32"/>
            <w:szCs w:val="32"/>
            <w:cs/>
          </w:rPr>
          <w:t>ั</w:t>
        </w:r>
      </w:ins>
      <w:r w:rsidRPr="00357A8D">
        <w:rPr>
          <w:rFonts w:ascii="TH SarabunPSK" w:hAnsi="TH SarabunPSK" w:cs="TH SarabunPSK"/>
          <w:sz w:val="32"/>
          <w:szCs w:val="32"/>
          <w:cs/>
        </w:rPr>
        <w:t>ตกรรม</w:t>
      </w:r>
    </w:p>
    <w:p w:rsidRPr="00357A8D" w:rsidR="008F5975" w:rsidRDefault="00991F1C" w14:paraId="57621DE3" w14:textId="77777777">
      <w:pPr>
        <w:numPr>
          <w:ilvl w:val="2"/>
          <w:numId w:val="20"/>
        </w:numPr>
        <w:tabs>
          <w:tab w:val="left" w:pos="360"/>
          <w:tab w:val="left" w:pos="720"/>
        </w:tabs>
        <w:ind w:left="0" w:firstLine="1134"/>
        <w:jc w:val="thaiDistribute"/>
        <w:rPr>
          <w:rFonts w:ascii="TH SarabunPSK" w:hAnsi="TH SarabunPSK" w:cs="TH SarabunPSK"/>
          <w:sz w:val="32"/>
          <w:szCs w:val="32"/>
        </w:rPr>
        <w:pPrChange w:author="PC" w:date="2023-03-31T11:42:00Z" w:id="2782">
          <w:pPr>
            <w:numPr>
              <w:ilvl w:val="2"/>
              <w:numId w:val="20"/>
            </w:numPr>
            <w:tabs>
              <w:tab w:val="left" w:pos="360"/>
              <w:tab w:val="left" w:pos="720"/>
            </w:tabs>
            <w:ind w:left="2543" w:firstLine="1134"/>
            <w:jc w:val="thaiDistribute"/>
          </w:pPr>
        </w:pPrChange>
      </w:pPr>
      <w:r w:rsidRPr="00357A8D">
        <w:rPr>
          <w:rFonts w:ascii="TH SarabunPSK" w:hAnsi="TH SarabunPSK" w:cs="TH SarabunPSK"/>
          <w:sz w:val="32"/>
          <w:szCs w:val="32"/>
          <w:cs/>
        </w:rPr>
        <w:t>การทบทวนผลการประเมินและวางแผนปรับปรุงหลักสูตร</w:t>
      </w:r>
    </w:p>
    <w:p w:rsidR="00027C6F" w:rsidP="00E65391" w:rsidRDefault="0016235A" w14:paraId="7F705AD9" w14:textId="7A576F4C">
      <w:pPr>
        <w:tabs>
          <w:tab w:val="left" w:pos="360"/>
          <w:tab w:val="left" w:pos="720"/>
        </w:tabs>
        <w:jc w:val="thaiDistribute"/>
        <w:rPr>
          <w:ins w:author="PC" w:date="2023-07-03T09:53:00Z" w:id="2783"/>
          <w:rFonts w:ascii="TH SarabunPSK" w:hAnsi="TH SarabunPSK" w:cs="TH SarabunPSK"/>
          <w:sz w:val="32"/>
          <w:szCs w:val="32"/>
        </w:rPr>
      </w:pPr>
      <w:r w:rsidRPr="00357A8D">
        <w:rPr>
          <w:rFonts w:ascii="TH SarabunPSK" w:hAnsi="TH SarabunPSK" w:cs="TH SarabunPSK"/>
          <w:sz w:val="32"/>
          <w:szCs w:val="32"/>
          <w:cs/>
        </w:rPr>
        <w:tab/>
      </w:r>
      <w:r w:rsidRPr="00357A8D">
        <w:rPr>
          <w:rFonts w:ascii="TH SarabunPSK" w:hAnsi="TH SarabunPSK" w:cs="TH SarabunPSK"/>
          <w:sz w:val="32"/>
          <w:szCs w:val="32"/>
          <w:cs/>
        </w:rPr>
        <w:tab/>
      </w:r>
      <w:r w:rsidRPr="00357A8D" w:rsidR="00991F1C">
        <w:rPr>
          <w:rFonts w:ascii="TH SarabunPSK" w:hAnsi="TH SarabunPSK" w:cs="TH SarabunPSK"/>
          <w:sz w:val="32"/>
          <w:szCs w:val="32"/>
          <w:cs/>
        </w:rPr>
        <w:t xml:space="preserve"> </w:t>
      </w:r>
      <w:r w:rsidRPr="00357A8D">
        <w:rPr>
          <w:rFonts w:ascii="TH SarabunPSK" w:hAnsi="TH SarabunPSK" w:cs="TH SarabunPSK"/>
          <w:sz w:val="32"/>
          <w:szCs w:val="32"/>
          <w:cs/>
        </w:rPr>
        <w:t xml:space="preserve">        </w:t>
      </w:r>
      <w:r w:rsidRPr="00357A8D" w:rsidR="00991F1C">
        <w:rPr>
          <w:rFonts w:ascii="TH SarabunPSK" w:hAnsi="TH SarabunPSK" w:cs="TH SarabunPSK"/>
          <w:sz w:val="32"/>
          <w:szCs w:val="32"/>
          <w:cs/>
        </w:rPr>
        <w:t xml:space="preserve"> </w:t>
      </w:r>
    </w:p>
    <w:p w:rsidR="00D96E86" w:rsidP="00E65391" w:rsidRDefault="00D96E86" w14:paraId="0755C01B" w14:textId="03508DD4">
      <w:pPr>
        <w:tabs>
          <w:tab w:val="left" w:pos="360"/>
          <w:tab w:val="left" w:pos="720"/>
        </w:tabs>
        <w:jc w:val="thaiDistribute"/>
        <w:rPr>
          <w:ins w:author="PC" w:date="2023-07-03T09:53:00Z" w:id="2784"/>
          <w:rFonts w:ascii="TH SarabunPSK" w:hAnsi="TH SarabunPSK" w:cs="TH SarabunPSK"/>
          <w:sz w:val="32"/>
          <w:szCs w:val="32"/>
        </w:rPr>
      </w:pPr>
    </w:p>
    <w:p w:rsidRPr="00357A8D" w:rsidR="00D96E86" w:rsidP="00E65391" w:rsidRDefault="00D96E86" w14:paraId="445DBEE7" w14:textId="77777777">
      <w:pPr>
        <w:tabs>
          <w:tab w:val="left" w:pos="360"/>
          <w:tab w:val="left" w:pos="720"/>
        </w:tabs>
        <w:jc w:val="thaiDistribute"/>
        <w:rPr>
          <w:ins w:author="PC" w:date="2023-03-31T11:32:00Z" w:id="2785"/>
          <w:rFonts w:ascii="TH SarabunPSK" w:hAnsi="TH SarabunPSK" w:cs="TH SarabunPSK"/>
          <w:sz w:val="32"/>
          <w:szCs w:val="32"/>
        </w:rPr>
      </w:pPr>
    </w:p>
    <w:p w:rsidRPr="00357A8D" w:rsidR="00027C6F" w:rsidDel="00FC697C" w:rsidP="00E65391" w:rsidRDefault="00027C6F" w14:paraId="49E16FAD" w14:textId="2F07A057">
      <w:pPr>
        <w:tabs>
          <w:tab w:val="left" w:pos="360"/>
          <w:tab w:val="left" w:pos="720"/>
        </w:tabs>
        <w:jc w:val="thaiDistribute"/>
        <w:rPr>
          <w:ins w:author="PC" w:date="2023-03-31T11:32:00Z" w:id="2786"/>
          <w:del w:author="phetc" w:date="2023-06-13T09:12:00Z" w:id="2787"/>
          <w:rFonts w:ascii="TH SarabunPSK" w:hAnsi="TH SarabunPSK" w:cs="TH SarabunPSK"/>
          <w:sz w:val="32"/>
          <w:szCs w:val="32"/>
        </w:rPr>
      </w:pPr>
    </w:p>
    <w:p w:rsidRPr="00357A8D" w:rsidR="00F3783E" w:rsidDel="00F3783E" w:rsidRDefault="0016235A" w14:paraId="39D64285" w14:textId="11068BFD">
      <w:pPr>
        <w:tabs>
          <w:tab w:val="left" w:pos="360"/>
          <w:tab w:val="left" w:pos="720"/>
        </w:tabs>
        <w:jc w:val="thaiDistribute"/>
        <w:rPr>
          <w:del w:author="phetc" w:date="2023-02-12T09:06:00Z" w:id="2788"/>
          <w:rFonts w:ascii="TH SarabunPSK" w:hAnsi="TH SarabunPSK" w:cs="TH SarabunPSK"/>
          <w:sz w:val="32"/>
          <w:szCs w:val="32"/>
        </w:rPr>
        <w:pPrChange w:author="phetc" w:date="2023-06-13T09:12:00Z" w:id="2789">
          <w:pPr>
            <w:tabs>
              <w:tab w:val="left" w:pos="360"/>
              <w:tab w:val="left" w:pos="720"/>
            </w:tabs>
            <w:jc w:val="thaiDistribute"/>
          </w:pPr>
        </w:pPrChange>
      </w:pPr>
      <w:del w:author="phetc" w:date="2023-02-14T10:23:00Z" w:id="2790">
        <w:r w:rsidRPr="00357A8D" w:rsidDel="00874838">
          <w:rPr>
            <w:rFonts w:ascii="TH SarabunPSK" w:hAnsi="TH SarabunPSK" w:cs="TH SarabunPSK"/>
            <w:sz w:val="32"/>
            <w:szCs w:val="32"/>
            <w:cs/>
          </w:rPr>
          <w:delText>ดำเนินการปรับปรุงหลักสูตรเมื่อทราบปัญหาในการบริหารหลักสูตรทั้งในภาพรวมและในแต่ละรายวิชา และดำเนินการปรับปรุงหลักสูตรทั้งฉบับทุก 5 ปี เพื่อให้หลักสูตรมีความทันสมัยและสอดคล้องกับความต้องการของผู้ใช้บัณฑิต</w:delText>
        </w:r>
      </w:del>
    </w:p>
    <w:p w:rsidRPr="00357A8D" w:rsidR="000B0C9D" w:rsidP="00E65391" w:rsidRDefault="002F146D" w14:paraId="214DCCF0" w14:textId="54CFB0C9">
      <w:pPr>
        <w:tabs>
          <w:tab w:val="left" w:pos="360"/>
          <w:tab w:val="left" w:pos="720"/>
          <w:tab w:val="left" w:pos="900"/>
          <w:tab w:val="left" w:pos="1440"/>
          <w:tab w:val="left" w:pos="1890"/>
          <w:tab w:val="left" w:pos="2340"/>
        </w:tabs>
        <w:ind w:left="360"/>
        <w:jc w:val="thaiDistribute"/>
        <w:rPr>
          <w:ins w:author="phetc" w:date="2023-02-13T16:05:00Z" w:id="2791"/>
          <w:rFonts w:ascii="TH Sarabun New" w:hAnsi="TH Sarabun New" w:cs="TH Sarabun New"/>
          <w:b/>
          <w:bCs/>
          <w:sz w:val="32"/>
          <w:szCs w:val="32"/>
        </w:rPr>
      </w:pPr>
      <w:r w:rsidRPr="00357A8D">
        <w:rPr>
          <w:rFonts w:ascii="TH Sarabun New" w:hAnsi="TH Sarabun New" w:cs="TH Sarabun New"/>
          <w:b/>
          <w:bCs/>
          <w:sz w:val="32"/>
          <w:szCs w:val="32"/>
          <w:cs/>
        </w:rPr>
        <w:t>9.3.2 ผลการประกันคุณภาพการศึกษา</w:t>
      </w:r>
    </w:p>
    <w:p w:rsidRPr="00357A8D" w:rsidR="00417B70" w:rsidRDefault="00F76CAB" w14:paraId="214F6357" w14:textId="07FA9B3D">
      <w:pPr>
        <w:tabs>
          <w:tab w:val="left" w:pos="360"/>
          <w:tab w:val="left" w:pos="720"/>
        </w:tabs>
        <w:ind w:left="774" w:hanging="774"/>
        <w:rPr>
          <w:ins w:author="phetc" w:date="2023-02-14T10:25:00Z" w:id="2792"/>
          <w:rFonts w:ascii="TH SarabunPSK" w:hAnsi="TH SarabunPSK" w:cs="TH SarabunPSK"/>
          <w:sz w:val="32"/>
          <w:szCs w:val="32"/>
        </w:rPr>
        <w:pPrChange w:author="PC" w:date="2023-03-31T11:42:00Z" w:id="2793">
          <w:pPr>
            <w:tabs>
              <w:tab w:val="left" w:pos="360"/>
              <w:tab w:val="left" w:pos="720"/>
            </w:tabs>
            <w:ind w:left="774"/>
          </w:pPr>
        </w:pPrChange>
      </w:pPr>
      <w:ins w:author="phetc" w:date="2023-02-13T16:09:00Z" w:id="2794">
        <w:r w:rsidRPr="00357A8D">
          <w:rPr>
            <w:rFonts w:ascii="TH Sarabun New" w:hAnsi="TH Sarabun New" w:cs="TH Sarabun New"/>
            <w:sz w:val="32"/>
            <w:szCs w:val="32"/>
            <w:cs/>
            <w:rPrChange w:author="PC" w:date="2023-03-31T11:41:00Z" w:id="2795">
              <w:rPr>
                <w:rFonts w:ascii="TH Sarabun New" w:hAnsi="TH Sarabun New" w:cs="TH Sarabun New"/>
                <w:b/>
                <w:bCs/>
                <w:sz w:val="32"/>
                <w:szCs w:val="32"/>
                <w:cs/>
              </w:rPr>
            </w:rPrChange>
          </w:rPr>
          <w:t xml:space="preserve">        </w:t>
        </w:r>
      </w:ins>
      <w:ins w:author="phetc" w:date="2023-02-14T10:22:00Z" w:id="2796">
        <w:r w:rsidRPr="00357A8D" w:rsidR="00874838">
          <w:rPr>
            <w:rFonts w:ascii="TH Sarabun New" w:hAnsi="TH Sarabun New" w:cs="TH Sarabun New"/>
            <w:sz w:val="32"/>
            <w:szCs w:val="32"/>
            <w:cs/>
          </w:rPr>
          <w:t>จากผลดำเนินการ</w:t>
        </w:r>
      </w:ins>
      <w:ins w:author="phetc" w:date="2023-02-14T10:23:00Z" w:id="2797">
        <w:r w:rsidRPr="00357A8D" w:rsidR="00874838">
          <w:rPr>
            <w:rFonts w:ascii="TH Sarabun New" w:hAnsi="TH Sarabun New" w:cs="TH Sarabun New"/>
            <w:sz w:val="32"/>
            <w:szCs w:val="32"/>
            <w:cs/>
          </w:rPr>
          <w:t xml:space="preserve">งานหลักสูตร ได้มีการปรับปรุงและดำเนินการตามข้อ 9.3.1 อย่างต่อเนื่อง </w:t>
        </w:r>
      </w:ins>
      <w:ins w:author="phetc" w:date="2023-02-14T10:25:00Z" w:id="2798">
        <w:r w:rsidRPr="00357A8D" w:rsidR="00417B70">
          <w:rPr>
            <w:rFonts w:ascii="TH Sarabun New" w:hAnsi="TH Sarabun New" w:cs="TH Sarabun New"/>
            <w:sz w:val="32"/>
            <w:szCs w:val="32"/>
            <w:cs/>
          </w:rPr>
          <w:t>เพื่อให้</w:t>
        </w:r>
      </w:ins>
      <w:ins w:author="phetc" w:date="2023-02-14T10:41:00Z" w:id="2799">
        <w:r w:rsidRPr="00357A8D" w:rsidR="00BF76A5">
          <w:rPr>
            <w:rFonts w:ascii="TH Sarabun New" w:hAnsi="TH Sarabun New" w:cs="TH Sarabun New"/>
            <w:sz w:val="32"/>
            <w:szCs w:val="32"/>
            <w:cs/>
          </w:rPr>
          <w:t>การด</w:t>
        </w:r>
      </w:ins>
      <w:ins w:author="phetc" w:date="2023-02-14T10:42:00Z" w:id="2800">
        <w:r w:rsidRPr="00357A8D" w:rsidR="00BF76A5">
          <w:rPr>
            <w:rFonts w:ascii="TH Sarabun New" w:hAnsi="TH Sarabun New" w:cs="TH Sarabun New"/>
            <w:sz w:val="32"/>
            <w:szCs w:val="32"/>
            <w:cs/>
          </w:rPr>
          <w:t>ำเนินงาน</w:t>
        </w:r>
      </w:ins>
      <w:ins w:author="phetc" w:date="2023-02-14T10:45:00Z" w:id="2801">
        <w:r w:rsidRPr="00357A8D" w:rsidR="009B54F2">
          <w:rPr>
            <w:rFonts w:ascii="TH SarabunPSK" w:hAnsi="TH SarabunPSK" w:cs="TH SarabunPSK"/>
            <w:sz w:val="32"/>
            <w:szCs w:val="32"/>
            <w:cs/>
          </w:rPr>
          <w:t>มีคุณภาพและเกิดผลสัมฤทธิ์ เป็นไปตามเกณฑ์ประกันคุณภาพระดับหลัก</w:t>
        </w:r>
      </w:ins>
      <w:ins w:author="phetc" w:date="2023-02-14T10:46:00Z" w:id="2802">
        <w:r w:rsidRPr="00357A8D" w:rsidR="009B54F2">
          <w:rPr>
            <w:rFonts w:ascii="TH SarabunPSK" w:hAnsi="TH SarabunPSK" w:cs="TH SarabunPSK"/>
            <w:sz w:val="32"/>
            <w:szCs w:val="32"/>
            <w:cs/>
          </w:rPr>
          <w:t>สูตร จากผลการดำเนินงานที่ผ่านหลักสูตรเศรษฐศาสตรบัฑิตมีผลการประเมิน</w:t>
        </w:r>
      </w:ins>
      <w:ins w:author="phetc" w:date="2023-02-14T10:47:00Z" w:id="2803">
        <w:r w:rsidRPr="00357A8D" w:rsidR="009B54F2">
          <w:rPr>
            <w:rFonts w:ascii="TH SarabunPSK" w:hAnsi="TH SarabunPSK" w:cs="TH SarabunPSK"/>
            <w:sz w:val="32"/>
            <w:szCs w:val="32"/>
            <w:cs/>
          </w:rPr>
          <w:t>เฉลี่ย</w:t>
        </w:r>
      </w:ins>
      <w:ins w:author="phetc" w:date="2023-02-14T11:16:00Z" w:id="2804">
        <w:r w:rsidRPr="00357A8D" w:rsidR="00055E6A">
          <w:rPr>
            <w:rFonts w:ascii="TH SarabunPSK" w:hAnsi="TH SarabunPSK" w:cs="TH SarabunPSK"/>
            <w:sz w:val="32"/>
            <w:szCs w:val="32"/>
            <w:cs/>
          </w:rPr>
          <w:t xml:space="preserve"> ดังนี้</w:t>
        </w:r>
      </w:ins>
    </w:p>
    <w:p w:rsidRPr="00357A8D" w:rsidR="005B5E64" w:rsidDel="00D96E86" w:rsidP="00E65391" w:rsidRDefault="005B5E64" w14:paraId="0D980944" w14:textId="5F42B4ED">
      <w:pPr>
        <w:tabs>
          <w:tab w:val="left" w:pos="360"/>
          <w:tab w:val="left" w:pos="720"/>
          <w:tab w:val="left" w:pos="900"/>
          <w:tab w:val="left" w:pos="1440"/>
          <w:tab w:val="left" w:pos="1890"/>
          <w:tab w:val="left" w:pos="2340"/>
        </w:tabs>
        <w:ind w:left="360"/>
        <w:jc w:val="thaiDistribute"/>
        <w:rPr>
          <w:ins w:author="phetc" w:date="2023-02-13T16:09:00Z" w:id="2805"/>
          <w:del w:author="PC" w:date="2023-07-03T09:53:00Z" w:id="2806"/>
          <w:rFonts w:ascii="TH Sarabun New" w:hAnsi="TH Sarabun New" w:cs="TH Sarabun New"/>
          <w:sz w:val="32"/>
          <w:szCs w:val="32"/>
        </w:rPr>
      </w:pPr>
    </w:p>
    <w:p w:rsidRPr="00357A8D" w:rsidR="00F76CAB" w:rsidP="00E65391" w:rsidRDefault="007F6A89" w14:paraId="5AE73174" w14:textId="03C726B8">
      <w:pPr>
        <w:tabs>
          <w:tab w:val="left" w:pos="360"/>
          <w:tab w:val="left" w:pos="720"/>
          <w:tab w:val="left" w:pos="900"/>
          <w:tab w:val="left" w:pos="1440"/>
          <w:tab w:val="left" w:pos="1890"/>
          <w:tab w:val="left" w:pos="2340"/>
        </w:tabs>
        <w:ind w:left="360"/>
        <w:jc w:val="thaiDistribute"/>
        <w:rPr>
          <w:ins w:author="phetc" w:date="2023-02-13T16:09:00Z" w:id="2807"/>
          <w:rFonts w:ascii="TH Sarabun New" w:hAnsi="TH Sarabun New" w:cs="TH Sarabun New"/>
          <w:sz w:val="32"/>
          <w:szCs w:val="32"/>
        </w:rPr>
      </w:pPr>
      <w:ins w:author="phetc" w:date="2023-02-14T11:19:00Z" w:id="2808">
        <w:r w:rsidRPr="00E65391">
          <w:rPr>
            <w:rFonts w:ascii="TH Sarabun New" w:hAnsi="TH Sarabun New" w:cs="TH Sarabun New"/>
            <w:noProof/>
            <w:sz w:val="32"/>
            <w:szCs w:val="32"/>
            <w:cs/>
          </w:rPr>
          <w:drawing>
            <wp:inline distT="0" distB="0" distL="0" distR="0" wp14:anchorId="0A252508" wp14:editId="2FBDE04F">
              <wp:extent cx="5654675" cy="3045655"/>
              <wp:effectExtent l="0" t="0" r="317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59725" cy="3048375"/>
                      </a:xfrm>
                      <a:prstGeom prst="rect">
                        <a:avLst/>
                      </a:prstGeom>
                    </pic:spPr>
                  </pic:pic>
                </a:graphicData>
              </a:graphic>
            </wp:inline>
          </w:drawing>
        </w:r>
      </w:ins>
    </w:p>
    <w:p w:rsidRPr="00357A8D" w:rsidR="00F76CAB" w:rsidDel="00D96E86" w:rsidP="00E65391" w:rsidRDefault="00F76CAB" w14:paraId="25136B95" w14:textId="6F5650C3">
      <w:pPr>
        <w:tabs>
          <w:tab w:val="left" w:pos="360"/>
          <w:tab w:val="left" w:pos="720"/>
          <w:tab w:val="left" w:pos="900"/>
          <w:tab w:val="left" w:pos="1440"/>
          <w:tab w:val="left" w:pos="1890"/>
          <w:tab w:val="left" w:pos="2340"/>
        </w:tabs>
        <w:ind w:left="360"/>
        <w:jc w:val="thaiDistribute"/>
        <w:rPr>
          <w:ins w:author="phetc" w:date="2023-02-13T16:09:00Z" w:id="2809"/>
          <w:del w:author="PC" w:date="2023-07-03T09:53:00Z" w:id="2810"/>
          <w:rFonts w:ascii="TH Sarabun New" w:hAnsi="TH Sarabun New" w:cs="TH Sarabun New"/>
          <w:sz w:val="32"/>
          <w:szCs w:val="32"/>
        </w:rPr>
      </w:pPr>
    </w:p>
    <w:p w:rsidRPr="00357A8D" w:rsidR="00F76CAB" w:rsidDel="00027C6F" w:rsidP="00E65391" w:rsidRDefault="00F76CAB" w14:paraId="0B0D9912" w14:textId="79650DE5">
      <w:pPr>
        <w:tabs>
          <w:tab w:val="left" w:pos="360"/>
          <w:tab w:val="left" w:pos="720"/>
          <w:tab w:val="left" w:pos="900"/>
          <w:tab w:val="left" w:pos="1440"/>
          <w:tab w:val="left" w:pos="1890"/>
          <w:tab w:val="left" w:pos="2340"/>
        </w:tabs>
        <w:ind w:left="360"/>
        <w:jc w:val="thaiDistribute"/>
        <w:rPr>
          <w:ins w:author="phetc" w:date="2023-02-13T16:09:00Z" w:id="2811"/>
          <w:del w:author="PC" w:date="2023-03-31T11:33:00Z" w:id="2812"/>
          <w:rFonts w:ascii="TH Sarabun New" w:hAnsi="TH Sarabun New" w:cs="TH Sarabun New"/>
          <w:sz w:val="32"/>
          <w:szCs w:val="32"/>
        </w:rPr>
      </w:pPr>
    </w:p>
    <w:p w:rsidRPr="00357A8D" w:rsidR="00F76CAB" w:rsidDel="00027C6F" w:rsidP="00E65391" w:rsidRDefault="00F76CAB" w14:paraId="3A897A76" w14:textId="7290BC21">
      <w:pPr>
        <w:tabs>
          <w:tab w:val="left" w:pos="360"/>
          <w:tab w:val="left" w:pos="720"/>
          <w:tab w:val="left" w:pos="900"/>
          <w:tab w:val="left" w:pos="1440"/>
          <w:tab w:val="left" w:pos="1890"/>
          <w:tab w:val="left" w:pos="2340"/>
        </w:tabs>
        <w:ind w:left="360"/>
        <w:jc w:val="thaiDistribute"/>
        <w:rPr>
          <w:ins w:author="phetc" w:date="2023-02-13T16:09:00Z" w:id="2813"/>
          <w:del w:author="PC" w:date="2023-03-31T11:33:00Z" w:id="2814"/>
          <w:rFonts w:ascii="TH Sarabun New" w:hAnsi="TH Sarabun New" w:cs="TH Sarabun New"/>
          <w:sz w:val="32"/>
          <w:szCs w:val="32"/>
        </w:rPr>
      </w:pPr>
    </w:p>
    <w:p w:rsidRPr="00357A8D" w:rsidR="00F76CAB" w:rsidDel="00027C6F" w:rsidP="00E65391" w:rsidRDefault="00F76CAB" w14:paraId="77A8EC7A" w14:textId="5DD72FC5">
      <w:pPr>
        <w:tabs>
          <w:tab w:val="left" w:pos="360"/>
          <w:tab w:val="left" w:pos="720"/>
          <w:tab w:val="left" w:pos="900"/>
          <w:tab w:val="left" w:pos="1440"/>
          <w:tab w:val="left" w:pos="1890"/>
          <w:tab w:val="left" w:pos="2340"/>
        </w:tabs>
        <w:ind w:left="360"/>
        <w:jc w:val="thaiDistribute"/>
        <w:rPr>
          <w:ins w:author="phetc" w:date="2023-02-13T16:09:00Z" w:id="2815"/>
          <w:del w:author="PC" w:date="2023-03-31T11:33:00Z" w:id="2816"/>
          <w:rFonts w:ascii="TH Sarabun New" w:hAnsi="TH Sarabun New" w:cs="TH Sarabun New"/>
          <w:sz w:val="32"/>
          <w:szCs w:val="32"/>
        </w:rPr>
      </w:pPr>
    </w:p>
    <w:p w:rsidRPr="00357A8D" w:rsidR="00F76CAB" w:rsidDel="00027C6F" w:rsidP="00E65391" w:rsidRDefault="00F76CAB" w14:paraId="5536FB04" w14:textId="6E34F756">
      <w:pPr>
        <w:tabs>
          <w:tab w:val="left" w:pos="360"/>
          <w:tab w:val="left" w:pos="720"/>
          <w:tab w:val="left" w:pos="900"/>
          <w:tab w:val="left" w:pos="1440"/>
          <w:tab w:val="left" w:pos="1890"/>
          <w:tab w:val="left" w:pos="2340"/>
        </w:tabs>
        <w:ind w:left="360"/>
        <w:jc w:val="thaiDistribute"/>
        <w:rPr>
          <w:ins w:author="phetc" w:date="2023-02-13T16:09:00Z" w:id="2817"/>
          <w:del w:author="PC" w:date="2023-03-31T11:33:00Z" w:id="2818"/>
          <w:rFonts w:ascii="TH Sarabun New" w:hAnsi="TH Sarabun New" w:cs="TH Sarabun New"/>
          <w:sz w:val="32"/>
          <w:szCs w:val="32"/>
        </w:rPr>
      </w:pPr>
    </w:p>
    <w:p w:rsidRPr="00357A8D" w:rsidR="00F76CAB" w:rsidDel="00027C6F" w:rsidP="00E65391" w:rsidRDefault="00F76CAB" w14:paraId="33E87903" w14:textId="3D18C57D">
      <w:pPr>
        <w:tabs>
          <w:tab w:val="left" w:pos="360"/>
          <w:tab w:val="left" w:pos="720"/>
          <w:tab w:val="left" w:pos="900"/>
          <w:tab w:val="left" w:pos="1440"/>
          <w:tab w:val="left" w:pos="1890"/>
          <w:tab w:val="left" w:pos="2340"/>
        </w:tabs>
        <w:ind w:left="360"/>
        <w:jc w:val="thaiDistribute"/>
        <w:rPr>
          <w:ins w:author="phetc" w:date="2023-02-13T16:09:00Z" w:id="2819"/>
          <w:del w:author="PC" w:date="2023-03-31T11:33:00Z" w:id="2820"/>
          <w:rFonts w:ascii="TH Sarabun New" w:hAnsi="TH Sarabun New" w:cs="TH Sarabun New"/>
          <w:sz w:val="32"/>
          <w:szCs w:val="32"/>
        </w:rPr>
      </w:pPr>
    </w:p>
    <w:p w:rsidRPr="00357A8D" w:rsidR="00F76CAB" w:rsidDel="00027C6F" w:rsidP="00E65391" w:rsidRDefault="00F76CAB" w14:paraId="10DE8802" w14:textId="4BD6A2DE">
      <w:pPr>
        <w:tabs>
          <w:tab w:val="left" w:pos="360"/>
          <w:tab w:val="left" w:pos="720"/>
          <w:tab w:val="left" w:pos="900"/>
          <w:tab w:val="left" w:pos="1440"/>
          <w:tab w:val="left" w:pos="1890"/>
          <w:tab w:val="left" w:pos="2340"/>
        </w:tabs>
        <w:ind w:left="360"/>
        <w:jc w:val="thaiDistribute"/>
        <w:rPr>
          <w:ins w:author="phetc" w:date="2023-02-13T16:05:00Z" w:id="2821"/>
          <w:del w:author="PC" w:date="2023-03-31T11:33:00Z" w:id="2822"/>
          <w:rFonts w:ascii="TH Sarabun New" w:hAnsi="TH Sarabun New" w:cs="TH Sarabun New"/>
          <w:sz w:val="32"/>
          <w:szCs w:val="32"/>
          <w:rPrChange w:author="PC" w:date="2023-03-31T11:41:00Z" w:id="2823">
            <w:rPr>
              <w:ins w:author="phetc" w:date="2023-02-13T16:05:00Z" w:id="2824"/>
              <w:del w:author="PC" w:date="2023-03-31T11:33:00Z" w:id="2825"/>
              <w:rFonts w:ascii="TH Sarabun New" w:hAnsi="TH Sarabun New" w:cs="TH Sarabun New"/>
              <w:b/>
              <w:bCs/>
              <w:sz w:val="32"/>
              <w:szCs w:val="32"/>
            </w:rPr>
          </w:rPrChange>
        </w:rPr>
      </w:pPr>
    </w:p>
    <w:p w:rsidRPr="00357A8D" w:rsidR="005B5E64" w:rsidDel="00027C6F" w:rsidP="00E65391" w:rsidRDefault="005B5E64" w14:paraId="42A30B69" w14:textId="77AE4808">
      <w:pPr>
        <w:tabs>
          <w:tab w:val="left" w:pos="360"/>
          <w:tab w:val="left" w:pos="720"/>
          <w:tab w:val="left" w:pos="900"/>
          <w:tab w:val="left" w:pos="1440"/>
          <w:tab w:val="left" w:pos="1890"/>
          <w:tab w:val="left" w:pos="2340"/>
        </w:tabs>
        <w:ind w:left="360"/>
        <w:jc w:val="thaiDistribute"/>
        <w:rPr>
          <w:del w:author="PC" w:date="2023-03-31T11:33:00Z" w:id="2826"/>
          <w:rFonts w:ascii="TH Sarabun New" w:hAnsi="TH Sarabun New" w:cs="TH Sarabun New"/>
          <w:b/>
          <w:bCs/>
          <w:sz w:val="32"/>
          <w:szCs w:val="32"/>
        </w:rPr>
      </w:pPr>
    </w:p>
    <w:p w:rsidRPr="00357A8D" w:rsidR="004339A4" w:rsidDel="00027C6F" w:rsidP="00E65391" w:rsidRDefault="004339A4" w14:paraId="40BBD400" w14:textId="61AB1F39">
      <w:pPr>
        <w:contextualSpacing/>
        <w:jc w:val="thaiDistribute"/>
        <w:rPr>
          <w:del w:author="PC" w:date="2023-03-31T11:33:00Z" w:id="2827"/>
          <w:rFonts w:ascii="TH Sarabun New" w:hAnsi="TH Sarabun New" w:cs="TH Sarabun New"/>
          <w:sz w:val="32"/>
          <w:szCs w:val="32"/>
        </w:rPr>
      </w:pPr>
      <w:del w:author="PC" w:date="2023-03-31T11:33:00Z" w:id="2828">
        <w:r w:rsidRPr="00357A8D" w:rsidDel="00027C6F">
          <w:rPr>
            <w:rFonts w:ascii="TH Sarabun New" w:hAnsi="TH Sarabun New" w:cs="TH Sarabun New"/>
            <w:sz w:val="32"/>
            <w:szCs w:val="32"/>
            <w:cs/>
          </w:rPr>
          <w:tab/>
        </w:r>
        <w:r w:rsidRPr="00357A8D" w:rsidDel="00027C6F" w:rsidR="002F146D">
          <w:rPr>
            <w:rFonts w:ascii="TH Sarabun New" w:hAnsi="TH Sarabun New" w:cs="TH Sarabun New"/>
            <w:sz w:val="32"/>
            <w:szCs w:val="32"/>
            <w:cs/>
          </w:rPr>
          <w:delText xml:space="preserve">  </w:delText>
        </w:r>
        <w:r w:rsidRPr="00357A8D" w:rsidDel="00027C6F">
          <w:rPr>
            <w:rFonts w:ascii="TH Sarabun New" w:hAnsi="TH Sarabun New" w:cs="TH Sarabun New"/>
            <w:sz w:val="32"/>
            <w:szCs w:val="32"/>
            <w:cs/>
          </w:rPr>
          <w:delText xml:space="preserve">ในการดำเนินการเกี่ยวกับข้อมูลการประกันคุณภาพการศึกษาของคณะเศรษฐศาสตร์ คณะใช้งาน </w:delText>
        </w:r>
        <w:r w:rsidRPr="00357A8D" w:rsidDel="00027C6F">
          <w:rPr>
            <w:rFonts w:ascii="TH Sarabun New" w:hAnsi="TH Sarabun New" w:cs="TH Sarabun New"/>
            <w:sz w:val="32"/>
            <w:szCs w:val="32"/>
          </w:rPr>
          <w:delText xml:space="preserve">Microsoft Excel </w:delText>
        </w:r>
        <w:r w:rsidRPr="00357A8D" w:rsidDel="00027C6F">
          <w:rPr>
            <w:rFonts w:ascii="TH Sarabun New" w:hAnsi="TH Sarabun New" w:cs="TH Sarabun New"/>
            <w:sz w:val="32"/>
            <w:szCs w:val="32"/>
            <w:cs/>
          </w:rPr>
          <w:delText xml:space="preserve">บนพื้นที่ </w:delText>
        </w:r>
        <w:r w:rsidRPr="00357A8D" w:rsidDel="00027C6F">
          <w:rPr>
            <w:rFonts w:ascii="TH Sarabun New" w:hAnsi="TH Sarabun New" w:cs="TH Sarabun New"/>
            <w:sz w:val="32"/>
            <w:szCs w:val="32"/>
          </w:rPr>
          <w:delText xml:space="preserve">Google Drive </w:delText>
        </w:r>
        <w:r w:rsidRPr="00357A8D" w:rsidDel="00027C6F">
          <w:rPr>
            <w:rFonts w:ascii="TH Sarabun New" w:hAnsi="TH Sarabun New" w:cs="TH Sarabun New"/>
            <w:sz w:val="32"/>
            <w:szCs w:val="32"/>
            <w:cs/>
          </w:rPr>
          <w:delText xml:space="preserve">ที่มีการกำหนดผู้รับผิดชอบและรอบเวลาในการรายงานข้อมูล เป็นระบบในการจัดเก็บข้อมูลผลการดำเนินงานของคณะเพื่อการประกันคุณภาพการศึกษา โดยมีรายการข้อมูลหลักและรายการข้อมูลย่อยในการจัดเก็บที่มีความสอดคล้องกับรายการหลักของระบบ </w:delText>
        </w:r>
        <w:r w:rsidRPr="00357A8D" w:rsidDel="00027C6F">
          <w:rPr>
            <w:rFonts w:ascii="TH Sarabun New" w:hAnsi="TH Sarabun New" w:cs="TH Sarabun New"/>
            <w:sz w:val="32"/>
            <w:szCs w:val="32"/>
          </w:rPr>
          <w:delText xml:space="preserve">TU QA Online </w:delText>
        </w:r>
        <w:r w:rsidRPr="00357A8D" w:rsidDel="00027C6F">
          <w:rPr>
            <w:rFonts w:ascii="TH Sarabun New" w:hAnsi="TH Sarabun New" w:cs="TH Sarabun New"/>
            <w:sz w:val="32"/>
            <w:szCs w:val="32"/>
            <w:cs/>
          </w:rPr>
          <w:delText>ที่เป็นระบบจัดเก็บข้อมูลการประกันคุณภาพการศึกษาระดับมหาวิทยาลัย ดังนี้</w:delText>
        </w:r>
      </w:del>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59"/>
        <w:gridCol w:w="3336"/>
        <w:gridCol w:w="2664"/>
      </w:tblGrid>
      <w:tr w:rsidRPr="00357A8D" w:rsidR="00567CE2" w:rsidDel="00027C6F" w:rsidTr="002F146D" w14:paraId="5D1990DF" w14:textId="77777777">
        <w:trPr>
          <w:tblHeader/>
          <w:del w:author="PC" w:date="2023-03-31T11:33:00Z" w:id="2829"/>
        </w:trPr>
        <w:tc>
          <w:tcPr>
            <w:tcW w:w="2729" w:type="dxa"/>
            <w:shd w:val="clear" w:color="auto" w:fill="auto"/>
          </w:tcPr>
          <w:p w:rsidRPr="00357A8D" w:rsidR="004339A4" w:rsidDel="00027C6F" w:rsidRDefault="004339A4" w14:paraId="00C0E26A" w14:textId="5190DCC5">
            <w:pPr>
              <w:contextualSpacing/>
              <w:jc w:val="center"/>
              <w:rPr>
                <w:del w:author="PC" w:date="2023-03-31T11:33:00Z" w:id="2830"/>
                <w:rFonts w:ascii="TH Sarabun New" w:hAnsi="TH Sarabun New" w:cs="TH Sarabun New"/>
                <w:b/>
                <w:bCs/>
                <w:sz w:val="32"/>
                <w:szCs w:val="32"/>
              </w:rPr>
            </w:pPr>
            <w:del w:author="PC" w:date="2023-03-31T11:33:00Z" w:id="2831">
              <w:r w:rsidRPr="00357A8D" w:rsidDel="00027C6F">
                <w:rPr>
                  <w:rFonts w:ascii="TH Sarabun New" w:hAnsi="TH Sarabun New" w:cs="TH Sarabun New"/>
                  <w:b/>
                  <w:bCs/>
                  <w:sz w:val="32"/>
                  <w:szCs w:val="32"/>
                  <w:cs/>
                </w:rPr>
                <w:delText xml:space="preserve">ระบบของคณะบน </w:delText>
              </w:r>
              <w:r w:rsidRPr="00357A8D" w:rsidDel="00027C6F">
                <w:rPr>
                  <w:rFonts w:ascii="TH Sarabun New" w:hAnsi="TH Sarabun New" w:cs="TH Sarabun New"/>
                  <w:b/>
                  <w:bCs/>
                  <w:sz w:val="32"/>
                  <w:szCs w:val="32"/>
                </w:rPr>
                <w:delText>Google</w:delText>
              </w:r>
              <w:r w:rsidRPr="00357A8D" w:rsidDel="00027C6F">
                <w:rPr>
                  <w:rFonts w:ascii="TH Sarabun New" w:hAnsi="TH Sarabun New" w:cs="TH Sarabun New"/>
                  <w:b/>
                  <w:bCs/>
                  <w:sz w:val="32"/>
                  <w:szCs w:val="32"/>
                  <w:cs/>
                </w:rPr>
                <w:delText xml:space="preserve"> </w:delText>
              </w:r>
              <w:r w:rsidRPr="00357A8D" w:rsidDel="00027C6F">
                <w:rPr>
                  <w:rFonts w:ascii="TH Sarabun New" w:hAnsi="TH Sarabun New" w:cs="TH Sarabun New"/>
                  <w:b/>
                  <w:bCs/>
                  <w:sz w:val="32"/>
                  <w:szCs w:val="32"/>
                </w:rPr>
                <w:delText>Drive</w:delText>
              </w:r>
            </w:del>
          </w:p>
        </w:tc>
        <w:tc>
          <w:tcPr>
            <w:tcW w:w="3424" w:type="dxa"/>
            <w:shd w:val="clear" w:color="auto" w:fill="auto"/>
          </w:tcPr>
          <w:p w:rsidRPr="00357A8D" w:rsidR="004339A4" w:rsidDel="00027C6F" w:rsidRDefault="004339A4" w14:paraId="02BAAAE4" w14:textId="633CB80A">
            <w:pPr>
              <w:contextualSpacing/>
              <w:jc w:val="center"/>
              <w:rPr>
                <w:del w:author="PC" w:date="2023-03-31T11:33:00Z" w:id="2832"/>
                <w:rFonts w:ascii="TH Sarabun New" w:hAnsi="TH Sarabun New" w:cs="TH Sarabun New"/>
                <w:b/>
                <w:bCs/>
                <w:sz w:val="32"/>
                <w:szCs w:val="32"/>
                <w:cs/>
              </w:rPr>
            </w:pPr>
            <w:del w:author="PC" w:date="2023-03-31T11:33:00Z" w:id="2833">
              <w:r w:rsidRPr="00357A8D" w:rsidDel="00027C6F">
                <w:rPr>
                  <w:rFonts w:ascii="TH Sarabun New" w:hAnsi="TH Sarabun New" w:cs="TH Sarabun New"/>
                  <w:b/>
                  <w:bCs/>
                  <w:sz w:val="32"/>
                  <w:szCs w:val="32"/>
                  <w:cs/>
                </w:rPr>
                <w:delText>รายการข้อมูลหลัก</w:delText>
              </w:r>
            </w:del>
          </w:p>
        </w:tc>
        <w:tc>
          <w:tcPr>
            <w:tcW w:w="2732" w:type="dxa"/>
            <w:shd w:val="clear" w:color="auto" w:fill="auto"/>
          </w:tcPr>
          <w:p w:rsidRPr="00357A8D" w:rsidR="004339A4" w:rsidDel="00027C6F" w:rsidRDefault="004339A4" w14:paraId="4E3AB103" w14:textId="22884C6C">
            <w:pPr>
              <w:contextualSpacing/>
              <w:jc w:val="center"/>
              <w:rPr>
                <w:del w:author="PC" w:date="2023-03-31T11:33:00Z" w:id="2834"/>
                <w:rFonts w:ascii="TH Sarabun New" w:hAnsi="TH Sarabun New" w:cs="TH Sarabun New"/>
                <w:b/>
                <w:bCs/>
                <w:sz w:val="32"/>
                <w:szCs w:val="32"/>
              </w:rPr>
            </w:pPr>
            <w:del w:author="PC" w:date="2023-03-31T11:33:00Z" w:id="2835">
              <w:r w:rsidRPr="00357A8D" w:rsidDel="00027C6F">
                <w:rPr>
                  <w:rFonts w:ascii="TH Sarabun New" w:hAnsi="TH Sarabun New" w:cs="TH Sarabun New"/>
                  <w:b/>
                  <w:bCs/>
                  <w:sz w:val="32"/>
                  <w:szCs w:val="32"/>
                  <w:cs/>
                </w:rPr>
                <w:delText xml:space="preserve">ระบบ </w:delText>
              </w:r>
              <w:r w:rsidRPr="00357A8D" w:rsidDel="00027C6F">
                <w:rPr>
                  <w:rFonts w:ascii="TH Sarabun New" w:hAnsi="TH Sarabun New" w:cs="TH Sarabun New"/>
                  <w:b/>
                  <w:bCs/>
                  <w:sz w:val="32"/>
                  <w:szCs w:val="32"/>
                </w:rPr>
                <w:delText>TU QA Online</w:delText>
              </w:r>
            </w:del>
          </w:p>
        </w:tc>
      </w:tr>
      <w:tr w:rsidRPr="00357A8D" w:rsidR="00567CE2" w:rsidDel="00027C6F" w:rsidTr="002F146D" w14:paraId="38D7AC9B" w14:textId="77777777">
        <w:trPr>
          <w:del w:author="PC" w:date="2023-03-31T11:33:00Z" w:id="2836"/>
        </w:trPr>
        <w:tc>
          <w:tcPr>
            <w:tcW w:w="2729" w:type="dxa"/>
            <w:shd w:val="clear" w:color="auto" w:fill="auto"/>
          </w:tcPr>
          <w:p w:rsidRPr="00357A8D" w:rsidR="004339A4" w:rsidDel="00027C6F" w:rsidP="00E65391" w:rsidRDefault="004339A4" w14:paraId="3B7762EB" w14:textId="25419766">
            <w:pPr>
              <w:contextualSpacing/>
              <w:jc w:val="thaiDistribute"/>
              <w:rPr>
                <w:del w:author="PC" w:date="2023-03-31T11:33:00Z" w:id="2837"/>
                <w:rFonts w:ascii="TH Sarabun New" w:hAnsi="TH Sarabun New" w:cs="TH Sarabun New"/>
                <w:sz w:val="32"/>
                <w:szCs w:val="32"/>
              </w:rPr>
            </w:pPr>
            <w:del w:author="PC" w:date="2023-03-31T11:33:00Z" w:id="2838">
              <w:r w:rsidRPr="00357A8D" w:rsidDel="00027C6F">
                <w:rPr>
                  <w:rFonts w:ascii="TH Sarabun New" w:hAnsi="TH Sarabun New" w:cs="TH Sarabun New"/>
                  <w:sz w:val="32"/>
                  <w:szCs w:val="32"/>
                  <w:cs/>
                </w:rPr>
                <w:delText>1. หลักสูตร</w:delText>
              </w:r>
            </w:del>
          </w:p>
        </w:tc>
        <w:tc>
          <w:tcPr>
            <w:tcW w:w="3424" w:type="dxa"/>
            <w:shd w:val="clear" w:color="auto" w:fill="auto"/>
          </w:tcPr>
          <w:p w:rsidRPr="00357A8D" w:rsidR="004339A4" w:rsidDel="00027C6F" w:rsidP="00E65391" w:rsidRDefault="004339A4" w14:paraId="6E1AA031" w14:textId="726645CC">
            <w:pPr>
              <w:contextualSpacing/>
              <w:jc w:val="thaiDistribute"/>
              <w:rPr>
                <w:del w:author="PC" w:date="2023-03-31T11:33:00Z" w:id="2839"/>
                <w:rFonts w:ascii="TH Sarabun New" w:hAnsi="TH Sarabun New" w:cs="TH Sarabun New"/>
                <w:sz w:val="32"/>
                <w:szCs w:val="32"/>
              </w:rPr>
            </w:pPr>
            <w:del w:author="PC" w:date="2023-03-31T11:33:00Z" w:id="2840">
              <w:r w:rsidRPr="00357A8D" w:rsidDel="00027C6F">
                <w:rPr>
                  <w:rFonts w:ascii="TH Sarabun New" w:hAnsi="TH Sarabun New" w:cs="TH Sarabun New"/>
                  <w:sz w:val="32"/>
                  <w:szCs w:val="32"/>
                  <w:cs/>
                </w:rPr>
                <w:delText xml:space="preserve"> - รายละเอียดหลักสูตร</w:delText>
              </w:r>
            </w:del>
          </w:p>
          <w:p w:rsidRPr="00357A8D" w:rsidR="004339A4" w:rsidDel="00027C6F" w:rsidP="00E65391" w:rsidRDefault="004339A4" w14:paraId="0E807B4E" w14:textId="0C9DB438">
            <w:pPr>
              <w:contextualSpacing/>
              <w:jc w:val="thaiDistribute"/>
              <w:rPr>
                <w:del w:author="PC" w:date="2023-03-31T11:33:00Z" w:id="2841"/>
                <w:rFonts w:ascii="TH Sarabun New" w:hAnsi="TH Sarabun New" w:cs="TH Sarabun New"/>
                <w:sz w:val="32"/>
                <w:szCs w:val="32"/>
              </w:rPr>
            </w:pPr>
            <w:del w:author="PC" w:date="2023-03-31T11:33:00Z" w:id="2842">
              <w:r w:rsidRPr="00357A8D" w:rsidDel="00027C6F">
                <w:rPr>
                  <w:rFonts w:ascii="TH Sarabun New" w:hAnsi="TH Sarabun New" w:cs="TH Sarabun New"/>
                  <w:sz w:val="32"/>
                  <w:szCs w:val="32"/>
                  <w:cs/>
                </w:rPr>
                <w:delText xml:space="preserve"> - จำนวน </w:delText>
              </w:r>
              <w:r w:rsidRPr="00357A8D" w:rsidDel="00027C6F">
                <w:rPr>
                  <w:rFonts w:ascii="TH Sarabun New" w:hAnsi="TH Sarabun New" w:cs="TH Sarabun New"/>
                  <w:sz w:val="32"/>
                  <w:szCs w:val="32"/>
                </w:rPr>
                <w:delText>FTES</w:delText>
              </w:r>
            </w:del>
          </w:p>
        </w:tc>
        <w:tc>
          <w:tcPr>
            <w:tcW w:w="2732" w:type="dxa"/>
            <w:shd w:val="clear" w:color="auto" w:fill="auto"/>
          </w:tcPr>
          <w:p w:rsidRPr="00357A8D" w:rsidR="004339A4" w:rsidDel="00027C6F" w:rsidP="00E65391" w:rsidRDefault="004339A4" w14:paraId="72070A6B" w14:textId="35DBEE9E">
            <w:pPr>
              <w:contextualSpacing/>
              <w:jc w:val="thaiDistribute"/>
              <w:rPr>
                <w:del w:author="PC" w:date="2023-03-31T11:33:00Z" w:id="2843"/>
                <w:rFonts w:ascii="TH Sarabun New" w:hAnsi="TH Sarabun New" w:cs="TH Sarabun New"/>
                <w:sz w:val="32"/>
                <w:szCs w:val="32"/>
              </w:rPr>
            </w:pPr>
            <w:del w:author="PC" w:date="2023-03-31T11:33:00Z" w:id="2844">
              <w:r w:rsidRPr="00357A8D" w:rsidDel="00027C6F">
                <w:rPr>
                  <w:rFonts w:ascii="TH Sarabun New" w:hAnsi="TH Sarabun New" w:cs="TH Sarabun New"/>
                  <w:sz w:val="32"/>
                  <w:szCs w:val="32"/>
                  <w:cs/>
                </w:rPr>
                <w:delText>1. หลักสูตร</w:delText>
              </w:r>
            </w:del>
          </w:p>
        </w:tc>
      </w:tr>
      <w:tr w:rsidRPr="00357A8D" w:rsidR="00567CE2" w:rsidDel="00027C6F" w:rsidTr="002F146D" w14:paraId="450577DF" w14:textId="77777777">
        <w:trPr>
          <w:del w:author="PC" w:date="2023-03-31T11:33:00Z" w:id="2845"/>
        </w:trPr>
        <w:tc>
          <w:tcPr>
            <w:tcW w:w="2729" w:type="dxa"/>
            <w:shd w:val="clear" w:color="auto" w:fill="auto"/>
          </w:tcPr>
          <w:p w:rsidRPr="00357A8D" w:rsidR="004339A4" w:rsidDel="00027C6F" w:rsidP="00E65391" w:rsidRDefault="004339A4" w14:paraId="70A78E94" w14:textId="34D530AA">
            <w:pPr>
              <w:contextualSpacing/>
              <w:jc w:val="thaiDistribute"/>
              <w:rPr>
                <w:del w:author="PC" w:date="2023-03-31T11:33:00Z" w:id="2846"/>
                <w:rFonts w:ascii="TH Sarabun New" w:hAnsi="TH Sarabun New" w:cs="TH Sarabun New"/>
                <w:sz w:val="32"/>
                <w:szCs w:val="32"/>
              </w:rPr>
            </w:pPr>
            <w:del w:author="PC" w:date="2023-03-31T11:33:00Z" w:id="2847">
              <w:r w:rsidRPr="00357A8D" w:rsidDel="00027C6F">
                <w:rPr>
                  <w:rFonts w:ascii="TH Sarabun New" w:hAnsi="TH Sarabun New" w:cs="TH Sarabun New"/>
                  <w:sz w:val="32"/>
                  <w:szCs w:val="32"/>
                  <w:cs/>
                </w:rPr>
                <w:delText>3. บุคลากร</w:delText>
              </w:r>
            </w:del>
          </w:p>
        </w:tc>
        <w:tc>
          <w:tcPr>
            <w:tcW w:w="3424" w:type="dxa"/>
            <w:shd w:val="clear" w:color="auto" w:fill="auto"/>
          </w:tcPr>
          <w:p w:rsidRPr="00357A8D" w:rsidR="004339A4" w:rsidDel="00027C6F" w:rsidP="00E65391" w:rsidRDefault="004339A4" w14:paraId="6715C2B1" w14:textId="564ECC1C">
            <w:pPr>
              <w:contextualSpacing/>
              <w:jc w:val="thaiDistribute"/>
              <w:rPr>
                <w:del w:author="PC" w:date="2023-03-31T11:33:00Z" w:id="2848"/>
                <w:rFonts w:ascii="TH Sarabun New" w:hAnsi="TH Sarabun New" w:cs="TH Sarabun New"/>
                <w:sz w:val="32"/>
                <w:szCs w:val="32"/>
              </w:rPr>
            </w:pPr>
            <w:del w:author="PC" w:date="2023-03-31T11:33:00Z" w:id="2849">
              <w:r w:rsidRPr="00357A8D" w:rsidDel="00027C6F">
                <w:rPr>
                  <w:rFonts w:ascii="TH Sarabun New" w:hAnsi="TH Sarabun New" w:cs="TH Sarabun New"/>
                  <w:sz w:val="32"/>
                  <w:szCs w:val="32"/>
                  <w:cs/>
                </w:rPr>
                <w:delText xml:space="preserve"> - กิจกรรมพัฒนาบุคลากร</w:delText>
              </w:r>
            </w:del>
          </w:p>
          <w:p w:rsidRPr="00357A8D" w:rsidR="004339A4" w:rsidDel="00027C6F" w:rsidP="00E65391" w:rsidRDefault="004339A4" w14:paraId="48DAF51D" w14:textId="1D558332">
            <w:pPr>
              <w:contextualSpacing/>
              <w:jc w:val="thaiDistribute"/>
              <w:rPr>
                <w:del w:author="PC" w:date="2023-03-31T11:33:00Z" w:id="2850"/>
                <w:rFonts w:ascii="TH Sarabun New" w:hAnsi="TH Sarabun New" w:cs="TH Sarabun New"/>
                <w:sz w:val="32"/>
                <w:szCs w:val="32"/>
              </w:rPr>
            </w:pPr>
            <w:del w:author="PC" w:date="2023-03-31T11:33:00Z" w:id="2851">
              <w:r w:rsidRPr="00357A8D" w:rsidDel="00027C6F">
                <w:rPr>
                  <w:rFonts w:ascii="TH Sarabun New" w:hAnsi="TH Sarabun New" w:cs="TH Sarabun New"/>
                  <w:sz w:val="32"/>
                  <w:szCs w:val="32"/>
                  <w:cs/>
                </w:rPr>
                <w:delText xml:space="preserve"> - รายชื่ออาจารย์พิเศษ</w:delText>
              </w:r>
            </w:del>
          </w:p>
          <w:p w:rsidRPr="00357A8D" w:rsidR="004339A4" w:rsidDel="00027C6F" w:rsidP="00E65391" w:rsidRDefault="004339A4" w14:paraId="12FA3A32" w14:textId="36356F9A">
            <w:pPr>
              <w:contextualSpacing/>
              <w:jc w:val="thaiDistribute"/>
              <w:rPr>
                <w:del w:author="PC" w:date="2023-03-31T11:33:00Z" w:id="2852"/>
                <w:rFonts w:ascii="TH Sarabun New" w:hAnsi="TH Sarabun New" w:cs="TH Sarabun New"/>
                <w:sz w:val="32"/>
                <w:szCs w:val="32"/>
                <w:cs/>
              </w:rPr>
            </w:pPr>
            <w:del w:author="PC" w:date="2023-03-31T11:33:00Z" w:id="2853">
              <w:r w:rsidRPr="00357A8D" w:rsidDel="00027C6F">
                <w:rPr>
                  <w:rFonts w:ascii="TH Sarabun New" w:hAnsi="TH Sarabun New" w:cs="TH Sarabun New"/>
                  <w:sz w:val="32"/>
                  <w:szCs w:val="32"/>
                  <w:cs/>
                </w:rPr>
                <w:delText xml:space="preserve"> - </w:delText>
              </w:r>
              <w:r w:rsidRPr="00357A8D" w:rsidDel="00027C6F">
                <w:rPr>
                  <w:rFonts w:ascii="TH Sarabun New" w:hAnsi="TH Sarabun New" w:cs="TH Sarabun New"/>
                  <w:sz w:val="32"/>
                  <w:szCs w:val="32"/>
                </w:rPr>
                <w:delText>Academic Peer List</w:delText>
              </w:r>
            </w:del>
          </w:p>
        </w:tc>
        <w:tc>
          <w:tcPr>
            <w:tcW w:w="2732" w:type="dxa"/>
            <w:shd w:val="clear" w:color="auto" w:fill="auto"/>
          </w:tcPr>
          <w:p w:rsidRPr="00357A8D" w:rsidR="004339A4" w:rsidDel="00027C6F" w:rsidP="00E65391" w:rsidRDefault="004339A4" w14:paraId="24974FC8" w14:textId="3A59FF5E">
            <w:pPr>
              <w:contextualSpacing/>
              <w:jc w:val="thaiDistribute"/>
              <w:rPr>
                <w:del w:author="PC" w:date="2023-03-31T11:33:00Z" w:id="2854"/>
                <w:rFonts w:ascii="TH Sarabun New" w:hAnsi="TH Sarabun New" w:cs="TH Sarabun New"/>
                <w:sz w:val="32"/>
                <w:szCs w:val="32"/>
              </w:rPr>
            </w:pPr>
            <w:del w:author="PC" w:date="2023-03-31T11:33:00Z" w:id="2855">
              <w:r w:rsidRPr="00357A8D" w:rsidDel="00027C6F">
                <w:rPr>
                  <w:rFonts w:ascii="TH Sarabun New" w:hAnsi="TH Sarabun New" w:cs="TH Sarabun New"/>
                  <w:sz w:val="32"/>
                  <w:szCs w:val="32"/>
                  <w:cs/>
                </w:rPr>
                <w:delText>3. บุคลากร</w:delText>
              </w:r>
            </w:del>
          </w:p>
        </w:tc>
      </w:tr>
      <w:tr w:rsidRPr="00357A8D" w:rsidR="00567CE2" w:rsidDel="00027C6F" w:rsidTr="002F146D" w14:paraId="7DD47D60" w14:textId="77777777">
        <w:trPr>
          <w:del w:author="PC" w:date="2023-03-31T11:33:00Z" w:id="2856"/>
        </w:trPr>
        <w:tc>
          <w:tcPr>
            <w:tcW w:w="2729" w:type="dxa"/>
            <w:shd w:val="clear" w:color="auto" w:fill="auto"/>
          </w:tcPr>
          <w:p w:rsidRPr="00357A8D" w:rsidR="004339A4" w:rsidDel="00027C6F" w:rsidP="00E65391" w:rsidRDefault="004339A4" w14:paraId="3173BEEE" w14:textId="7498C7D4">
            <w:pPr>
              <w:contextualSpacing/>
              <w:jc w:val="thaiDistribute"/>
              <w:rPr>
                <w:del w:author="PC" w:date="2023-03-31T11:33:00Z" w:id="2857"/>
                <w:rFonts w:ascii="TH Sarabun New" w:hAnsi="TH Sarabun New" w:cs="TH Sarabun New"/>
                <w:sz w:val="32"/>
                <w:szCs w:val="32"/>
              </w:rPr>
            </w:pPr>
            <w:del w:author="PC" w:date="2023-03-31T11:33:00Z" w:id="2858">
              <w:r w:rsidRPr="00357A8D" w:rsidDel="00027C6F">
                <w:rPr>
                  <w:rFonts w:ascii="TH Sarabun New" w:hAnsi="TH Sarabun New" w:cs="TH Sarabun New"/>
                  <w:sz w:val="32"/>
                  <w:szCs w:val="32"/>
                  <w:cs/>
                </w:rPr>
                <w:delText>4.1 ผลงานบุคลากร</w:delText>
              </w:r>
            </w:del>
          </w:p>
        </w:tc>
        <w:tc>
          <w:tcPr>
            <w:tcW w:w="3424" w:type="dxa"/>
            <w:shd w:val="clear" w:color="auto" w:fill="auto"/>
          </w:tcPr>
          <w:p w:rsidRPr="00357A8D" w:rsidR="004339A4" w:rsidDel="00027C6F" w:rsidP="00E65391" w:rsidRDefault="004339A4" w14:paraId="40706EA7" w14:textId="6D0EE1C4">
            <w:pPr>
              <w:contextualSpacing/>
              <w:jc w:val="thaiDistribute"/>
              <w:rPr>
                <w:del w:author="PC" w:date="2023-03-31T11:33:00Z" w:id="2859"/>
                <w:rFonts w:ascii="TH Sarabun New" w:hAnsi="TH Sarabun New" w:cs="TH Sarabun New"/>
                <w:sz w:val="32"/>
                <w:szCs w:val="32"/>
              </w:rPr>
            </w:pPr>
            <w:del w:author="PC" w:date="2023-03-31T11:33:00Z" w:id="2860">
              <w:r w:rsidRPr="00357A8D" w:rsidDel="00027C6F">
                <w:rPr>
                  <w:rFonts w:ascii="TH Sarabun New" w:hAnsi="TH Sarabun New" w:cs="TH Sarabun New"/>
                  <w:sz w:val="32"/>
                  <w:szCs w:val="32"/>
                  <w:cs/>
                </w:rPr>
                <w:delText xml:space="preserve"> - เงินวิจัยภายใน/ภายนอก</w:delText>
              </w:r>
            </w:del>
          </w:p>
          <w:p w:rsidRPr="00357A8D" w:rsidR="004339A4" w:rsidDel="00027C6F" w:rsidP="00E65391" w:rsidRDefault="004339A4" w14:paraId="3451CD5E" w14:textId="3A8FAB31">
            <w:pPr>
              <w:contextualSpacing/>
              <w:jc w:val="thaiDistribute"/>
              <w:rPr>
                <w:del w:author="PC" w:date="2023-03-31T11:33:00Z" w:id="2861"/>
                <w:rFonts w:ascii="TH Sarabun New" w:hAnsi="TH Sarabun New" w:cs="TH Sarabun New"/>
                <w:sz w:val="32"/>
                <w:szCs w:val="32"/>
              </w:rPr>
            </w:pPr>
            <w:del w:author="PC" w:date="2023-03-31T11:33:00Z" w:id="2862">
              <w:r w:rsidRPr="00357A8D" w:rsidDel="00027C6F">
                <w:rPr>
                  <w:rFonts w:ascii="TH Sarabun New" w:hAnsi="TH Sarabun New" w:cs="TH Sarabun New"/>
                  <w:sz w:val="32"/>
                  <w:szCs w:val="32"/>
                  <w:cs/>
                </w:rPr>
                <w:delText xml:space="preserve"> - บทความวิจัยตีพิมพ์/เผยแพร่</w:delText>
              </w:r>
            </w:del>
          </w:p>
          <w:p w:rsidRPr="00357A8D" w:rsidR="004339A4" w:rsidDel="00027C6F" w:rsidP="00E65391" w:rsidRDefault="004339A4" w14:paraId="41405AAD" w14:textId="52CD2975">
            <w:pPr>
              <w:contextualSpacing/>
              <w:jc w:val="thaiDistribute"/>
              <w:rPr>
                <w:del w:author="PC" w:date="2023-03-31T11:33:00Z" w:id="2863"/>
                <w:rFonts w:ascii="TH Sarabun New" w:hAnsi="TH Sarabun New" w:cs="TH Sarabun New"/>
                <w:sz w:val="32"/>
                <w:szCs w:val="32"/>
              </w:rPr>
            </w:pPr>
            <w:del w:author="PC" w:date="2023-03-31T11:33:00Z" w:id="2864">
              <w:r w:rsidRPr="00357A8D" w:rsidDel="00027C6F">
                <w:rPr>
                  <w:rFonts w:ascii="TH Sarabun New" w:hAnsi="TH Sarabun New" w:cs="TH Sarabun New"/>
                  <w:sz w:val="32"/>
                  <w:szCs w:val="32"/>
                  <w:cs/>
                </w:rPr>
                <w:delText xml:space="preserve"> - จำนวน </w:delText>
              </w:r>
              <w:r w:rsidRPr="00357A8D" w:rsidDel="00027C6F">
                <w:rPr>
                  <w:rFonts w:ascii="TH Sarabun New" w:hAnsi="TH Sarabun New" w:cs="TH Sarabun New"/>
                  <w:sz w:val="32"/>
                  <w:szCs w:val="32"/>
                </w:rPr>
                <w:delText>Citation</w:delText>
              </w:r>
            </w:del>
          </w:p>
          <w:p w:rsidRPr="00357A8D" w:rsidR="004339A4" w:rsidDel="00027C6F" w:rsidP="00E65391" w:rsidRDefault="004339A4" w14:paraId="5CE37C48" w14:textId="09DBA334">
            <w:pPr>
              <w:contextualSpacing/>
              <w:jc w:val="thaiDistribute"/>
              <w:rPr>
                <w:del w:author="PC" w:date="2023-03-31T11:33:00Z" w:id="2865"/>
                <w:rFonts w:ascii="TH Sarabun New" w:hAnsi="TH Sarabun New" w:cs="TH Sarabun New"/>
                <w:sz w:val="32"/>
                <w:szCs w:val="32"/>
              </w:rPr>
            </w:pPr>
            <w:del w:author="PC" w:date="2023-03-31T11:33:00Z" w:id="2866">
              <w:r w:rsidRPr="00357A8D" w:rsidDel="00027C6F">
                <w:rPr>
                  <w:rFonts w:ascii="TH Sarabun New" w:hAnsi="TH Sarabun New" w:cs="TH Sarabun New"/>
                  <w:sz w:val="32"/>
                  <w:szCs w:val="32"/>
                  <w:cs/>
                </w:rPr>
                <w:delText xml:space="preserve"> - งานวิจัยนำไปใช้ประโยชน์</w:delText>
              </w:r>
            </w:del>
          </w:p>
          <w:p w:rsidRPr="00357A8D" w:rsidR="004339A4" w:rsidDel="00027C6F" w:rsidP="00E65391" w:rsidRDefault="004339A4" w14:paraId="1E23C367" w14:textId="7EE23F1E">
            <w:pPr>
              <w:contextualSpacing/>
              <w:jc w:val="thaiDistribute"/>
              <w:rPr>
                <w:del w:author="PC" w:date="2023-03-31T11:33:00Z" w:id="2867"/>
                <w:rFonts w:ascii="TH Sarabun New" w:hAnsi="TH Sarabun New" w:cs="TH Sarabun New"/>
                <w:sz w:val="32"/>
                <w:szCs w:val="32"/>
              </w:rPr>
            </w:pPr>
            <w:del w:author="PC" w:date="2023-03-31T11:33:00Z" w:id="2868">
              <w:r w:rsidRPr="00357A8D" w:rsidDel="00027C6F">
                <w:rPr>
                  <w:rFonts w:ascii="TH Sarabun New" w:hAnsi="TH Sarabun New" w:cs="TH Sarabun New"/>
                  <w:sz w:val="32"/>
                  <w:szCs w:val="32"/>
                  <w:cs/>
                </w:rPr>
                <w:delText xml:space="preserve"> - การได้รับรางวัล</w:delText>
              </w:r>
            </w:del>
          </w:p>
          <w:p w:rsidRPr="00357A8D" w:rsidR="004339A4" w:rsidDel="00027C6F" w:rsidP="00E65391" w:rsidRDefault="004339A4" w14:paraId="5D0C19D0" w14:textId="3207B5A5">
            <w:pPr>
              <w:contextualSpacing/>
              <w:jc w:val="thaiDistribute"/>
              <w:rPr>
                <w:del w:author="PC" w:date="2023-03-31T11:33:00Z" w:id="2869"/>
                <w:rFonts w:ascii="TH Sarabun New" w:hAnsi="TH Sarabun New" w:cs="TH Sarabun New"/>
                <w:sz w:val="32"/>
                <w:szCs w:val="32"/>
                <w:cs/>
              </w:rPr>
            </w:pPr>
            <w:del w:author="PC" w:date="2023-03-31T11:33:00Z" w:id="2870">
              <w:r w:rsidRPr="00357A8D" w:rsidDel="00027C6F">
                <w:rPr>
                  <w:rFonts w:ascii="TH Sarabun New" w:hAnsi="TH Sarabun New" w:cs="TH Sarabun New"/>
                  <w:sz w:val="32"/>
                  <w:szCs w:val="32"/>
                  <w:cs/>
                </w:rPr>
                <w:delText xml:space="preserve"> - การบริการวิชาการ</w:delText>
              </w:r>
            </w:del>
          </w:p>
        </w:tc>
        <w:tc>
          <w:tcPr>
            <w:tcW w:w="2732" w:type="dxa"/>
            <w:vMerge w:val="restart"/>
            <w:shd w:val="clear" w:color="auto" w:fill="auto"/>
          </w:tcPr>
          <w:p w:rsidRPr="00357A8D" w:rsidR="004339A4" w:rsidDel="00027C6F" w:rsidP="00E65391" w:rsidRDefault="004339A4" w14:paraId="344720C5" w14:textId="0DDE7F04">
            <w:pPr>
              <w:contextualSpacing/>
              <w:jc w:val="thaiDistribute"/>
              <w:rPr>
                <w:del w:author="PC" w:date="2023-03-31T11:33:00Z" w:id="2871"/>
                <w:rFonts w:ascii="TH Sarabun New" w:hAnsi="TH Sarabun New" w:cs="TH Sarabun New"/>
                <w:sz w:val="32"/>
                <w:szCs w:val="32"/>
              </w:rPr>
            </w:pPr>
            <w:del w:author="PC" w:date="2023-03-31T11:33:00Z" w:id="2872">
              <w:r w:rsidRPr="00357A8D" w:rsidDel="00027C6F">
                <w:rPr>
                  <w:rFonts w:ascii="TH Sarabun New" w:hAnsi="TH Sarabun New" w:cs="TH Sarabun New"/>
                  <w:sz w:val="32"/>
                  <w:szCs w:val="32"/>
                  <w:cs/>
                </w:rPr>
                <w:delText>4. ผลงานบุคลากร/นักศึกษา</w:delText>
              </w:r>
            </w:del>
          </w:p>
        </w:tc>
      </w:tr>
      <w:tr w:rsidRPr="00357A8D" w:rsidR="004339A4" w:rsidDel="00027C6F" w:rsidTr="002F146D" w14:paraId="1D894169" w14:textId="0A65CA72">
        <w:trPr>
          <w:del w:author="PC" w:date="2023-03-31T11:33:00Z" w:id="2873"/>
        </w:trPr>
        <w:tc>
          <w:tcPr>
            <w:tcW w:w="2729" w:type="dxa"/>
            <w:shd w:val="clear" w:color="auto" w:fill="auto"/>
          </w:tcPr>
          <w:p w:rsidRPr="00357A8D" w:rsidR="004339A4" w:rsidDel="00027C6F" w:rsidP="00E65391" w:rsidRDefault="004339A4" w14:paraId="33607B74" w14:textId="1CBFE146">
            <w:pPr>
              <w:contextualSpacing/>
              <w:jc w:val="thaiDistribute"/>
              <w:rPr>
                <w:del w:author="PC" w:date="2023-03-31T11:33:00Z" w:id="2874"/>
                <w:rFonts w:ascii="TH Sarabun New" w:hAnsi="TH Sarabun New" w:cs="TH Sarabun New"/>
                <w:sz w:val="32"/>
                <w:szCs w:val="32"/>
                <w:cs/>
              </w:rPr>
            </w:pPr>
            <w:del w:author="PC" w:date="2023-03-31T11:33:00Z" w:id="2875">
              <w:r w:rsidRPr="00357A8D" w:rsidDel="00027C6F">
                <w:rPr>
                  <w:rFonts w:ascii="TH Sarabun New" w:hAnsi="TH Sarabun New" w:cs="TH Sarabun New"/>
                  <w:sz w:val="32"/>
                  <w:szCs w:val="32"/>
                  <w:cs/>
                </w:rPr>
                <w:delText>4.2 ผลงานนักศึกษา</w:delText>
              </w:r>
            </w:del>
          </w:p>
        </w:tc>
        <w:tc>
          <w:tcPr>
            <w:tcW w:w="3424" w:type="dxa"/>
            <w:shd w:val="clear" w:color="auto" w:fill="auto"/>
          </w:tcPr>
          <w:p w:rsidRPr="00357A8D" w:rsidR="004339A4" w:rsidDel="00027C6F" w:rsidP="00E65391" w:rsidRDefault="004339A4" w14:paraId="176CD8DA" w14:textId="7E21D338">
            <w:pPr>
              <w:contextualSpacing/>
              <w:jc w:val="thaiDistribute"/>
              <w:rPr>
                <w:del w:author="PC" w:date="2023-03-31T11:33:00Z" w:id="2876"/>
                <w:rFonts w:ascii="TH Sarabun New" w:hAnsi="TH Sarabun New" w:cs="TH Sarabun New"/>
                <w:sz w:val="32"/>
                <w:szCs w:val="32"/>
              </w:rPr>
            </w:pPr>
            <w:del w:author="PC" w:date="2023-03-31T11:33:00Z" w:id="2877">
              <w:r w:rsidRPr="00357A8D" w:rsidDel="00027C6F">
                <w:rPr>
                  <w:rFonts w:ascii="TH Sarabun New" w:hAnsi="TH Sarabun New" w:cs="TH Sarabun New"/>
                  <w:sz w:val="32"/>
                  <w:szCs w:val="32"/>
                  <w:cs/>
                </w:rPr>
                <w:delText xml:space="preserve"> - การได้รับรางวัล</w:delText>
              </w:r>
            </w:del>
          </w:p>
        </w:tc>
        <w:tc>
          <w:tcPr>
            <w:tcW w:w="2732" w:type="dxa"/>
            <w:vMerge/>
            <w:shd w:val="clear" w:color="auto" w:fill="auto"/>
          </w:tcPr>
          <w:p w:rsidRPr="00357A8D" w:rsidR="004339A4" w:rsidDel="00027C6F" w:rsidP="00E65391" w:rsidRDefault="004339A4" w14:paraId="45C7D027" w14:textId="72B0F9A3">
            <w:pPr>
              <w:contextualSpacing/>
              <w:jc w:val="thaiDistribute"/>
              <w:rPr>
                <w:del w:author="PC" w:date="2023-03-31T11:33:00Z" w:id="2878"/>
                <w:rFonts w:ascii="TH Sarabun New" w:hAnsi="TH Sarabun New" w:cs="TH Sarabun New"/>
                <w:sz w:val="32"/>
                <w:szCs w:val="32"/>
              </w:rPr>
            </w:pPr>
          </w:p>
        </w:tc>
      </w:tr>
    </w:tbl>
    <w:p w:rsidRPr="00357A8D" w:rsidR="00D83498" w:rsidDel="00027C6F" w:rsidP="00E65391" w:rsidRDefault="00D83498" w14:paraId="359F196F" w14:textId="7CD9B1F5">
      <w:pPr>
        <w:tabs>
          <w:tab w:val="left" w:pos="360"/>
          <w:tab w:val="left" w:pos="720"/>
          <w:tab w:val="left" w:pos="900"/>
          <w:tab w:val="left" w:pos="1440"/>
          <w:tab w:val="left" w:pos="1890"/>
          <w:tab w:val="left" w:pos="2340"/>
        </w:tabs>
        <w:ind w:left="360"/>
        <w:jc w:val="thaiDistribute"/>
        <w:rPr>
          <w:ins w:author="Jenjira O-cha" w:date="2023-02-07T21:58:00Z" w:id="2879"/>
          <w:del w:author="PC" w:date="2023-03-31T11:33:00Z" w:id="2880"/>
          <w:rFonts w:ascii="TH Sarabun New" w:hAnsi="TH Sarabun New" w:cs="TH Sarabun New"/>
          <w:b/>
          <w:bCs/>
          <w:sz w:val="16"/>
          <w:szCs w:val="16"/>
        </w:rPr>
      </w:pPr>
    </w:p>
    <w:p w:rsidRPr="00357A8D" w:rsidR="00F55963" w:rsidDel="00027C6F" w:rsidP="00E65391" w:rsidRDefault="00F55963" w14:paraId="4ECB8398" w14:textId="468D058E">
      <w:pPr>
        <w:tabs>
          <w:tab w:val="left" w:pos="360"/>
          <w:tab w:val="left" w:pos="720"/>
          <w:tab w:val="left" w:pos="900"/>
          <w:tab w:val="left" w:pos="1440"/>
          <w:tab w:val="left" w:pos="1890"/>
          <w:tab w:val="left" w:pos="2340"/>
        </w:tabs>
        <w:ind w:left="360"/>
        <w:jc w:val="thaiDistribute"/>
        <w:rPr>
          <w:ins w:author="Jenjira O-cha" w:date="2023-02-07T21:58:00Z" w:id="2881"/>
          <w:del w:author="PC" w:date="2023-03-31T11:33:00Z" w:id="2882"/>
          <w:rFonts w:ascii="TH Sarabun New" w:hAnsi="TH Sarabun New" w:cs="TH Sarabun New"/>
          <w:b/>
          <w:bCs/>
          <w:sz w:val="16"/>
          <w:szCs w:val="16"/>
        </w:rPr>
      </w:pPr>
    </w:p>
    <w:p w:rsidRPr="00357A8D" w:rsidR="00F55963" w:rsidDel="00027C6F" w:rsidP="00E65391" w:rsidRDefault="00F55963" w14:paraId="72ABA33B" w14:textId="2B1AF4AD">
      <w:pPr>
        <w:tabs>
          <w:tab w:val="left" w:pos="360"/>
          <w:tab w:val="left" w:pos="720"/>
          <w:tab w:val="left" w:pos="900"/>
          <w:tab w:val="left" w:pos="1440"/>
          <w:tab w:val="left" w:pos="1890"/>
          <w:tab w:val="left" w:pos="2340"/>
        </w:tabs>
        <w:ind w:left="360"/>
        <w:jc w:val="thaiDistribute"/>
        <w:rPr>
          <w:ins w:author="Jenjira O-cha" w:date="2023-02-07T21:58:00Z" w:id="2883"/>
          <w:del w:author="PC" w:date="2023-03-31T11:33:00Z" w:id="2884"/>
          <w:rFonts w:ascii="TH Sarabun New" w:hAnsi="TH Sarabun New" w:cs="TH Sarabun New"/>
          <w:b/>
          <w:bCs/>
          <w:sz w:val="16"/>
          <w:szCs w:val="16"/>
        </w:rPr>
      </w:pPr>
    </w:p>
    <w:p w:rsidRPr="00357A8D" w:rsidR="00F55963" w:rsidDel="00027C6F" w:rsidP="00E65391" w:rsidRDefault="00F55963" w14:paraId="53E33832" w14:textId="44294D64">
      <w:pPr>
        <w:tabs>
          <w:tab w:val="left" w:pos="360"/>
          <w:tab w:val="left" w:pos="720"/>
          <w:tab w:val="left" w:pos="900"/>
          <w:tab w:val="left" w:pos="1440"/>
          <w:tab w:val="left" w:pos="1890"/>
          <w:tab w:val="left" w:pos="2340"/>
        </w:tabs>
        <w:ind w:left="360"/>
        <w:jc w:val="thaiDistribute"/>
        <w:rPr>
          <w:ins w:author="Jenjira O-cha" w:date="2023-02-07T21:58:00Z" w:id="2885"/>
          <w:del w:author="PC" w:date="2023-03-31T11:33:00Z" w:id="2886"/>
          <w:rFonts w:ascii="TH Sarabun New" w:hAnsi="TH Sarabun New" w:cs="TH Sarabun New"/>
          <w:b/>
          <w:bCs/>
          <w:sz w:val="16"/>
          <w:szCs w:val="16"/>
        </w:rPr>
      </w:pPr>
    </w:p>
    <w:p w:rsidRPr="00357A8D" w:rsidR="00F55963" w:rsidDel="00027C6F" w:rsidP="00E65391" w:rsidRDefault="00F55963" w14:paraId="32AB89D6" w14:textId="7F8AC62C">
      <w:pPr>
        <w:tabs>
          <w:tab w:val="left" w:pos="360"/>
          <w:tab w:val="left" w:pos="720"/>
          <w:tab w:val="left" w:pos="900"/>
          <w:tab w:val="left" w:pos="1440"/>
          <w:tab w:val="left" w:pos="1890"/>
          <w:tab w:val="left" w:pos="2340"/>
        </w:tabs>
        <w:ind w:left="360"/>
        <w:jc w:val="thaiDistribute"/>
        <w:rPr>
          <w:ins w:author="Jenjira O-cha" w:date="2023-02-07T21:58:00Z" w:id="2887"/>
          <w:del w:author="PC" w:date="2023-03-31T11:33:00Z" w:id="2888"/>
          <w:rFonts w:ascii="TH Sarabun New" w:hAnsi="TH Sarabun New" w:cs="TH Sarabun New"/>
          <w:b/>
          <w:bCs/>
          <w:sz w:val="16"/>
          <w:szCs w:val="16"/>
        </w:rPr>
      </w:pPr>
    </w:p>
    <w:p w:rsidRPr="00357A8D" w:rsidR="00F55963" w:rsidDel="00027C6F" w:rsidP="00E65391" w:rsidRDefault="00F55963" w14:paraId="70F0B95B" w14:textId="09E185D1">
      <w:pPr>
        <w:tabs>
          <w:tab w:val="left" w:pos="360"/>
          <w:tab w:val="left" w:pos="720"/>
          <w:tab w:val="left" w:pos="900"/>
          <w:tab w:val="left" w:pos="1440"/>
          <w:tab w:val="left" w:pos="1890"/>
          <w:tab w:val="left" w:pos="2340"/>
        </w:tabs>
        <w:ind w:left="360"/>
        <w:jc w:val="thaiDistribute"/>
        <w:rPr>
          <w:ins w:author="Jenjira O-cha" w:date="2023-02-07T21:58:00Z" w:id="2889"/>
          <w:del w:author="PC" w:date="2023-03-31T11:33:00Z" w:id="2890"/>
          <w:rFonts w:ascii="TH Sarabun New" w:hAnsi="TH Sarabun New" w:cs="TH Sarabun New"/>
          <w:b/>
          <w:bCs/>
          <w:sz w:val="16"/>
          <w:szCs w:val="16"/>
        </w:rPr>
      </w:pPr>
    </w:p>
    <w:p w:rsidRPr="00357A8D" w:rsidR="00F55963" w:rsidDel="00027C6F" w:rsidP="00E65391" w:rsidRDefault="00F55963" w14:paraId="2D3DF71F" w14:textId="2BD751E8">
      <w:pPr>
        <w:tabs>
          <w:tab w:val="left" w:pos="360"/>
          <w:tab w:val="left" w:pos="720"/>
          <w:tab w:val="left" w:pos="900"/>
          <w:tab w:val="left" w:pos="1440"/>
          <w:tab w:val="left" w:pos="1890"/>
          <w:tab w:val="left" w:pos="2340"/>
        </w:tabs>
        <w:ind w:left="360"/>
        <w:jc w:val="thaiDistribute"/>
        <w:rPr>
          <w:ins w:author="Jenjira O-cha" w:date="2023-02-07T21:58:00Z" w:id="2891"/>
          <w:del w:author="PC" w:date="2023-03-31T11:33:00Z" w:id="2892"/>
          <w:rFonts w:ascii="TH Sarabun New" w:hAnsi="TH Sarabun New" w:cs="TH Sarabun New"/>
          <w:b/>
          <w:bCs/>
          <w:sz w:val="16"/>
          <w:szCs w:val="16"/>
        </w:rPr>
      </w:pPr>
    </w:p>
    <w:p w:rsidRPr="00357A8D" w:rsidR="00F55963" w:rsidDel="00027C6F" w:rsidP="00E65391" w:rsidRDefault="00F55963" w14:paraId="73BEAF03" w14:textId="7E6E06D9">
      <w:pPr>
        <w:tabs>
          <w:tab w:val="left" w:pos="360"/>
          <w:tab w:val="left" w:pos="720"/>
          <w:tab w:val="left" w:pos="900"/>
          <w:tab w:val="left" w:pos="1440"/>
          <w:tab w:val="left" w:pos="1890"/>
          <w:tab w:val="left" w:pos="2340"/>
        </w:tabs>
        <w:ind w:left="360"/>
        <w:jc w:val="thaiDistribute"/>
        <w:rPr>
          <w:ins w:author="Jenjira O-cha" w:date="2023-02-08T15:54:00Z" w:id="2893"/>
          <w:del w:author="PC" w:date="2023-03-31T11:33:00Z" w:id="2894"/>
          <w:rFonts w:ascii="TH Sarabun New" w:hAnsi="TH Sarabun New" w:cs="TH Sarabun New"/>
          <w:b/>
          <w:bCs/>
          <w:sz w:val="16"/>
          <w:szCs w:val="16"/>
        </w:rPr>
      </w:pPr>
    </w:p>
    <w:p w:rsidRPr="00357A8D" w:rsidR="007E493A" w:rsidDel="00027C6F" w:rsidP="00E65391" w:rsidRDefault="007E493A" w14:paraId="3928AE89" w14:textId="5E099D4E">
      <w:pPr>
        <w:tabs>
          <w:tab w:val="left" w:pos="360"/>
          <w:tab w:val="left" w:pos="720"/>
          <w:tab w:val="left" w:pos="900"/>
          <w:tab w:val="left" w:pos="1440"/>
          <w:tab w:val="left" w:pos="1890"/>
          <w:tab w:val="left" w:pos="2340"/>
        </w:tabs>
        <w:ind w:left="360"/>
        <w:jc w:val="thaiDistribute"/>
        <w:rPr>
          <w:ins w:author="Jenjira O-cha" w:date="2023-02-08T15:54:00Z" w:id="2895"/>
          <w:del w:author="PC" w:date="2023-03-31T11:33:00Z" w:id="2896"/>
          <w:rFonts w:ascii="TH Sarabun New" w:hAnsi="TH Sarabun New" w:cs="TH Sarabun New"/>
          <w:b/>
          <w:bCs/>
          <w:sz w:val="16"/>
          <w:szCs w:val="16"/>
        </w:rPr>
      </w:pPr>
    </w:p>
    <w:p w:rsidRPr="00357A8D" w:rsidR="007E493A" w:rsidDel="00027C6F" w:rsidP="00E65391" w:rsidRDefault="007E493A" w14:paraId="4A7D5F1F" w14:textId="31E49786">
      <w:pPr>
        <w:tabs>
          <w:tab w:val="left" w:pos="360"/>
          <w:tab w:val="left" w:pos="720"/>
          <w:tab w:val="left" w:pos="900"/>
          <w:tab w:val="left" w:pos="1440"/>
          <w:tab w:val="left" w:pos="1890"/>
          <w:tab w:val="left" w:pos="2340"/>
        </w:tabs>
        <w:ind w:left="360"/>
        <w:jc w:val="thaiDistribute"/>
        <w:rPr>
          <w:ins w:author="Jenjira O-cha" w:date="2023-02-08T15:54:00Z" w:id="2897"/>
          <w:del w:author="PC" w:date="2023-03-31T11:33:00Z" w:id="2898"/>
          <w:rFonts w:ascii="TH Sarabun New" w:hAnsi="TH Sarabun New" w:cs="TH Sarabun New"/>
          <w:b/>
          <w:bCs/>
          <w:sz w:val="16"/>
          <w:szCs w:val="16"/>
        </w:rPr>
      </w:pPr>
    </w:p>
    <w:p w:rsidRPr="00357A8D" w:rsidR="007E493A" w:rsidDel="00027C6F" w:rsidP="00E65391" w:rsidRDefault="007E493A" w14:paraId="1A57F855" w14:textId="2995AF85">
      <w:pPr>
        <w:tabs>
          <w:tab w:val="left" w:pos="360"/>
          <w:tab w:val="left" w:pos="720"/>
          <w:tab w:val="left" w:pos="900"/>
          <w:tab w:val="left" w:pos="1440"/>
          <w:tab w:val="left" w:pos="1890"/>
          <w:tab w:val="left" w:pos="2340"/>
        </w:tabs>
        <w:ind w:left="360"/>
        <w:jc w:val="thaiDistribute"/>
        <w:rPr>
          <w:ins w:author="Jenjira O-cha" w:date="2023-02-08T15:54:00Z" w:id="2899"/>
          <w:del w:author="PC" w:date="2023-03-31T11:33:00Z" w:id="2900"/>
          <w:rFonts w:ascii="TH Sarabun New" w:hAnsi="TH Sarabun New" w:cs="TH Sarabun New"/>
          <w:b/>
          <w:bCs/>
          <w:sz w:val="16"/>
          <w:szCs w:val="16"/>
        </w:rPr>
      </w:pPr>
    </w:p>
    <w:p w:rsidRPr="00357A8D" w:rsidR="007E493A" w:rsidDel="00027C6F" w:rsidP="00E65391" w:rsidRDefault="007E493A" w14:paraId="46540C72" w14:textId="6E7B51DD">
      <w:pPr>
        <w:tabs>
          <w:tab w:val="left" w:pos="360"/>
          <w:tab w:val="left" w:pos="720"/>
          <w:tab w:val="left" w:pos="900"/>
          <w:tab w:val="left" w:pos="1440"/>
          <w:tab w:val="left" w:pos="1890"/>
          <w:tab w:val="left" w:pos="2340"/>
        </w:tabs>
        <w:ind w:left="360"/>
        <w:jc w:val="thaiDistribute"/>
        <w:rPr>
          <w:ins w:author="Jenjira O-cha" w:date="2023-02-08T15:54:00Z" w:id="2901"/>
          <w:del w:author="PC" w:date="2023-03-31T11:33:00Z" w:id="2902"/>
          <w:rFonts w:ascii="TH Sarabun New" w:hAnsi="TH Sarabun New" w:cs="TH Sarabun New"/>
          <w:b/>
          <w:bCs/>
          <w:sz w:val="16"/>
          <w:szCs w:val="16"/>
        </w:rPr>
      </w:pPr>
    </w:p>
    <w:p w:rsidRPr="00357A8D" w:rsidR="007E493A" w:rsidDel="00027C6F" w:rsidP="00E65391" w:rsidRDefault="007E493A" w14:paraId="41E2B7C4" w14:textId="0C006F3E">
      <w:pPr>
        <w:tabs>
          <w:tab w:val="left" w:pos="360"/>
          <w:tab w:val="left" w:pos="720"/>
          <w:tab w:val="left" w:pos="900"/>
          <w:tab w:val="left" w:pos="1440"/>
          <w:tab w:val="left" w:pos="1890"/>
          <w:tab w:val="left" w:pos="2340"/>
        </w:tabs>
        <w:ind w:left="360"/>
        <w:jc w:val="thaiDistribute"/>
        <w:rPr>
          <w:ins w:author="Jenjira O-cha" w:date="2023-02-08T15:54:00Z" w:id="2903"/>
          <w:del w:author="PC" w:date="2023-03-31T11:33:00Z" w:id="2904"/>
          <w:rFonts w:ascii="TH Sarabun New" w:hAnsi="TH Sarabun New" w:cs="TH Sarabun New"/>
          <w:b/>
          <w:bCs/>
          <w:sz w:val="16"/>
          <w:szCs w:val="16"/>
        </w:rPr>
      </w:pPr>
    </w:p>
    <w:p w:rsidRPr="00357A8D" w:rsidR="007E493A" w:rsidDel="00027C6F" w:rsidP="00E65391" w:rsidRDefault="007E493A" w14:paraId="761C239A" w14:textId="07B85CFE">
      <w:pPr>
        <w:tabs>
          <w:tab w:val="left" w:pos="360"/>
          <w:tab w:val="left" w:pos="720"/>
          <w:tab w:val="left" w:pos="900"/>
          <w:tab w:val="left" w:pos="1440"/>
          <w:tab w:val="left" w:pos="1890"/>
          <w:tab w:val="left" w:pos="2340"/>
        </w:tabs>
        <w:ind w:left="360"/>
        <w:jc w:val="thaiDistribute"/>
        <w:rPr>
          <w:ins w:author="Jenjira O-cha" w:date="2023-02-07T21:58:00Z" w:id="2905"/>
          <w:del w:author="PC" w:date="2023-03-31T11:33:00Z" w:id="2906"/>
          <w:rFonts w:ascii="TH Sarabun New" w:hAnsi="TH Sarabun New" w:cs="TH Sarabun New"/>
          <w:b/>
          <w:bCs/>
          <w:sz w:val="16"/>
          <w:szCs w:val="16"/>
        </w:rPr>
      </w:pPr>
    </w:p>
    <w:p w:rsidRPr="00357A8D" w:rsidR="00F55963" w:rsidDel="00027C6F" w:rsidP="00E65391" w:rsidRDefault="00F55963" w14:paraId="6EE63754" w14:textId="46D429FB">
      <w:pPr>
        <w:tabs>
          <w:tab w:val="left" w:pos="360"/>
          <w:tab w:val="left" w:pos="720"/>
          <w:tab w:val="left" w:pos="900"/>
          <w:tab w:val="left" w:pos="1440"/>
          <w:tab w:val="left" w:pos="1890"/>
          <w:tab w:val="left" w:pos="2340"/>
        </w:tabs>
        <w:ind w:left="360"/>
        <w:jc w:val="thaiDistribute"/>
        <w:rPr>
          <w:del w:author="PC" w:date="2023-03-31T11:33:00Z" w:id="2907"/>
          <w:rFonts w:ascii="TH Sarabun New" w:hAnsi="TH Sarabun New" w:cs="TH Sarabun New"/>
          <w:b/>
          <w:bCs/>
          <w:sz w:val="16"/>
          <w:szCs w:val="16"/>
        </w:rPr>
      </w:pPr>
    </w:p>
    <w:p w:rsidRPr="00357A8D" w:rsidR="002C37D8" w:rsidP="00E65391" w:rsidRDefault="002C37D8" w14:paraId="339F8B52" w14:textId="77777777">
      <w:pPr>
        <w:tabs>
          <w:tab w:val="left" w:pos="360"/>
          <w:tab w:val="left" w:pos="720"/>
          <w:tab w:val="left" w:pos="900"/>
          <w:tab w:val="left" w:pos="1440"/>
          <w:tab w:val="left" w:pos="1890"/>
          <w:tab w:val="left" w:pos="2340"/>
        </w:tabs>
        <w:ind w:left="360"/>
        <w:jc w:val="thaiDistribute"/>
        <w:rPr>
          <w:rFonts w:ascii="TH Sarabun New" w:hAnsi="TH Sarabun New" w:cs="TH Sarabun New"/>
          <w:b/>
          <w:bCs/>
          <w:sz w:val="16"/>
          <w:szCs w:val="16"/>
        </w:rPr>
      </w:pPr>
    </w:p>
    <w:p w:rsidRPr="00357A8D" w:rsidR="000B0C9D" w:rsidP="00E65391" w:rsidRDefault="00D83498" w14:paraId="0AB09405" w14:textId="2E4E0A23">
      <w:pPr>
        <w:tabs>
          <w:tab w:val="left" w:pos="360"/>
          <w:tab w:val="left" w:pos="720"/>
          <w:tab w:val="left" w:pos="900"/>
          <w:tab w:val="left" w:pos="1440"/>
          <w:tab w:val="left" w:pos="1890"/>
          <w:tab w:val="left" w:pos="2340"/>
        </w:tabs>
        <w:ind w:left="360"/>
        <w:jc w:val="thaiDistribute"/>
        <w:rPr>
          <w:rFonts w:ascii="TH Sarabun New" w:hAnsi="TH Sarabun New" w:cs="TH Sarabun New"/>
          <w:b/>
          <w:bCs/>
          <w:sz w:val="32"/>
          <w:szCs w:val="32"/>
        </w:rPr>
      </w:pPr>
      <w:del w:author="Jenjira O-cha" w:date="2023-02-07T21:57:00Z" w:id="2908">
        <w:r w:rsidRPr="00357A8D" w:rsidDel="00F55963">
          <w:rPr>
            <w:rFonts w:ascii="TH Sarabun New" w:hAnsi="TH Sarabun New" w:cs="TH Sarabun New"/>
            <w:b/>
            <w:bCs/>
            <w:sz w:val="32"/>
            <w:szCs w:val="32"/>
            <w:cs/>
          </w:rPr>
          <w:delText>3</w:delText>
        </w:r>
      </w:del>
      <w:ins w:author="Jenjira O-cha" w:date="2023-02-07T21:57:00Z" w:id="2909">
        <w:r w:rsidRPr="00357A8D" w:rsidR="00F55963">
          <w:rPr>
            <w:rFonts w:ascii="TH Sarabun New" w:hAnsi="TH Sarabun New" w:cs="TH Sarabun New"/>
            <w:b/>
            <w:bCs/>
            <w:sz w:val="32"/>
            <w:szCs w:val="32"/>
          </w:rPr>
          <w:t>9</w:t>
        </w:r>
      </w:ins>
      <w:r w:rsidRPr="00357A8D">
        <w:rPr>
          <w:rFonts w:ascii="TH Sarabun New" w:hAnsi="TH Sarabun New" w:cs="TH Sarabun New"/>
          <w:b/>
          <w:bCs/>
          <w:sz w:val="32"/>
          <w:szCs w:val="32"/>
          <w:cs/>
        </w:rPr>
        <w:t>.</w:t>
      </w:r>
      <w:ins w:author="Jenjira O-cha" w:date="2023-02-07T21:58:00Z" w:id="2910">
        <w:r w:rsidRPr="00357A8D" w:rsidR="00F55963">
          <w:rPr>
            <w:rFonts w:ascii="TH Sarabun New" w:hAnsi="TH Sarabun New" w:cs="TH Sarabun New"/>
            <w:b/>
            <w:bCs/>
            <w:sz w:val="32"/>
            <w:szCs w:val="32"/>
          </w:rPr>
          <w:t xml:space="preserve">4 </w:t>
        </w:r>
      </w:ins>
      <w:r w:rsidRPr="00357A8D" w:rsidR="000B0C9D">
        <w:rPr>
          <w:rFonts w:ascii="TH Sarabun New" w:hAnsi="TH Sarabun New" w:cs="TH Sarabun New"/>
          <w:b/>
          <w:bCs/>
          <w:sz w:val="32"/>
          <w:szCs w:val="32"/>
          <w:cs/>
        </w:rPr>
        <w:t>จัดทำแผนปรับปรุงและพัฒนาหลักสูตร</w:t>
      </w:r>
    </w:p>
    <w:tbl>
      <w:tblPr>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Change w:author="PC" w:date="2023-07-03T09:54:00Z" w:id="2911">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PrChange>
      </w:tblPr>
      <w:tblGrid>
        <w:gridCol w:w="4335"/>
        <w:gridCol w:w="4732"/>
        <w:tblGridChange w:id="2912">
          <w:tblGrid>
            <w:gridCol w:w="4335"/>
            <w:gridCol w:w="4324"/>
          </w:tblGrid>
        </w:tblGridChange>
      </w:tblGrid>
      <w:tr w:rsidRPr="00357A8D" w:rsidR="00357A8D" w:rsidTr="00D96E86" w14:paraId="1E401935" w14:textId="77777777">
        <w:trPr>
          <w:tblHeader/>
          <w:jc w:val="center"/>
          <w:trPrChange w:author="PC" w:date="2023-07-03T09:54:00Z" w:id="2913">
            <w:trPr>
              <w:tblHeader/>
            </w:trPr>
          </w:trPrChange>
        </w:trPr>
        <w:tc>
          <w:tcPr>
            <w:tcW w:w="4335" w:type="dxa"/>
            <w:tcBorders>
              <w:top w:val="single" w:color="auto" w:sz="4" w:space="0"/>
              <w:left w:val="single" w:color="auto" w:sz="4" w:space="0"/>
              <w:bottom w:val="single" w:color="auto" w:sz="4" w:space="0"/>
              <w:right w:val="single" w:color="auto" w:sz="4" w:space="0"/>
            </w:tcBorders>
            <w:shd w:val="clear" w:color="auto" w:fill="auto"/>
            <w:tcPrChange w:author="PC" w:date="2023-07-03T09:54:00Z" w:id="2914">
              <w:tcPr>
                <w:tcW w:w="4477" w:type="dxa"/>
                <w:tcBorders>
                  <w:top w:val="single" w:color="auto" w:sz="4" w:space="0"/>
                  <w:left w:val="single" w:color="auto" w:sz="4" w:space="0"/>
                  <w:bottom w:val="single" w:color="auto" w:sz="4" w:space="0"/>
                  <w:right w:val="single" w:color="auto" w:sz="4" w:space="0"/>
                </w:tcBorders>
                <w:shd w:val="clear" w:color="auto" w:fill="auto"/>
              </w:tcPr>
            </w:tcPrChange>
          </w:tcPr>
          <w:p w:rsidRPr="00357A8D" w:rsidR="004E3D0C" w:rsidRDefault="004E3D0C" w14:paraId="332B4561" w14:textId="77777777">
            <w:pPr>
              <w:tabs>
                <w:tab w:val="left" w:pos="360"/>
                <w:tab w:val="left" w:pos="720"/>
                <w:tab w:val="left" w:pos="900"/>
                <w:tab w:val="left" w:pos="1440"/>
                <w:tab w:val="left" w:pos="1890"/>
                <w:tab w:val="left" w:pos="2340"/>
              </w:tabs>
              <w:jc w:val="center"/>
              <w:rPr>
                <w:rFonts w:ascii="TH Sarabun New" w:hAnsi="TH Sarabun New" w:cs="TH Sarabun New"/>
                <w:sz w:val="32"/>
                <w:szCs w:val="32"/>
                <w:cs/>
              </w:rPr>
            </w:pPr>
            <w:r w:rsidRPr="00357A8D">
              <w:rPr>
                <w:rFonts w:ascii="TH Sarabun New" w:hAnsi="TH Sarabun New" w:cs="TH Sarabun New"/>
                <w:sz w:val="32"/>
                <w:szCs w:val="32"/>
                <w:cs/>
              </w:rPr>
              <w:t>การพัฒนาหลักสูตร</w:t>
            </w:r>
          </w:p>
        </w:tc>
        <w:tc>
          <w:tcPr>
            <w:tcW w:w="4732" w:type="dxa"/>
            <w:tcBorders>
              <w:top w:val="single" w:color="auto" w:sz="4" w:space="0"/>
              <w:left w:val="single" w:color="auto" w:sz="4" w:space="0"/>
              <w:bottom w:val="single" w:color="auto" w:sz="4" w:space="0"/>
              <w:right w:val="single" w:color="auto" w:sz="4" w:space="0"/>
            </w:tcBorders>
            <w:shd w:val="clear" w:color="auto" w:fill="auto"/>
            <w:tcPrChange w:author="PC" w:date="2023-07-03T09:54:00Z" w:id="2915">
              <w:tcPr>
                <w:tcW w:w="4476" w:type="dxa"/>
                <w:tcBorders>
                  <w:top w:val="single" w:color="auto" w:sz="4" w:space="0"/>
                  <w:left w:val="single" w:color="auto" w:sz="4" w:space="0"/>
                  <w:bottom w:val="single" w:color="auto" w:sz="4" w:space="0"/>
                  <w:right w:val="single" w:color="auto" w:sz="4" w:space="0"/>
                </w:tcBorders>
                <w:shd w:val="clear" w:color="auto" w:fill="auto"/>
              </w:tcPr>
            </w:tcPrChange>
          </w:tcPr>
          <w:p w:rsidRPr="00357A8D" w:rsidR="004E3D0C" w:rsidRDefault="004E3D0C" w14:paraId="1E11719B" w14:textId="77777777">
            <w:pPr>
              <w:tabs>
                <w:tab w:val="left" w:pos="360"/>
                <w:tab w:val="left" w:pos="720"/>
                <w:tab w:val="left" w:pos="900"/>
                <w:tab w:val="left" w:pos="1440"/>
                <w:tab w:val="left" w:pos="1890"/>
                <w:tab w:val="left" w:pos="2340"/>
              </w:tabs>
              <w:jc w:val="center"/>
              <w:rPr>
                <w:rFonts w:ascii="TH Sarabun New" w:hAnsi="TH Sarabun New" w:cs="TH Sarabun New"/>
                <w:sz w:val="32"/>
                <w:szCs w:val="32"/>
              </w:rPr>
            </w:pPr>
            <w:r w:rsidRPr="00357A8D">
              <w:rPr>
                <w:rFonts w:ascii="TH Sarabun New" w:hAnsi="TH Sarabun New" w:cs="TH Sarabun New"/>
                <w:sz w:val="32"/>
                <w:szCs w:val="32"/>
                <w:cs/>
              </w:rPr>
              <w:t>วิธีการดำเนินการ</w:t>
            </w:r>
          </w:p>
        </w:tc>
      </w:tr>
      <w:tr w:rsidRPr="00357A8D" w:rsidR="00357A8D" w:rsidTr="00D96E86" w14:paraId="6D3C69D6" w14:textId="77777777">
        <w:trPr>
          <w:jc w:val="center"/>
        </w:trPr>
        <w:tc>
          <w:tcPr>
            <w:tcW w:w="4335" w:type="dxa"/>
            <w:tcBorders>
              <w:top w:val="single" w:color="auto" w:sz="4" w:space="0"/>
              <w:left w:val="single" w:color="auto" w:sz="4" w:space="0"/>
              <w:bottom w:val="single" w:color="auto" w:sz="4" w:space="0"/>
              <w:right w:val="single" w:color="auto" w:sz="4" w:space="0"/>
            </w:tcBorders>
            <w:shd w:val="clear" w:color="auto" w:fill="auto"/>
            <w:tcPrChange w:author="PC" w:date="2023-07-03T09:54:00Z" w:id="2916">
              <w:tcPr>
                <w:tcW w:w="4477" w:type="dxa"/>
                <w:tcBorders>
                  <w:top w:val="single" w:color="auto" w:sz="4" w:space="0"/>
                  <w:left w:val="single" w:color="auto" w:sz="4" w:space="0"/>
                  <w:bottom w:val="single" w:color="auto" w:sz="4" w:space="0"/>
                  <w:right w:val="single" w:color="auto" w:sz="4" w:space="0"/>
                </w:tcBorders>
                <w:shd w:val="clear" w:color="auto" w:fill="auto"/>
              </w:tcPr>
            </w:tcPrChange>
          </w:tcPr>
          <w:p w:rsidRPr="00357A8D" w:rsidR="004E3D0C" w:rsidRDefault="004E3D0C" w14:paraId="1C13CE30" w14:textId="77777777">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357A8D">
              <w:rPr>
                <w:rFonts w:ascii="TH Sarabun New" w:hAnsi="TH Sarabun New" w:cs="TH Sarabun New"/>
                <w:b/>
                <w:bCs/>
                <w:sz w:val="32"/>
                <w:szCs w:val="32"/>
                <w:cs/>
              </w:rPr>
              <w:t>จุดเด่น</w:t>
            </w:r>
          </w:p>
          <w:p w:rsidRPr="00357A8D" w:rsidR="004E3D0C" w:rsidRDefault="004E3D0C" w14:paraId="3ED9C94D" w14:textId="77777777">
            <w:pPr>
              <w:numPr>
                <w:ilvl w:val="0"/>
                <w:numId w:val="4"/>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มีวิชาเศรษฐศาสตร์ที่หลากหลาย และทันสมัยตรงกับความต้องการของสังคม</w:t>
            </w:r>
          </w:p>
          <w:p w:rsidRPr="00357A8D" w:rsidR="004E3D0C" w:rsidRDefault="004E3D0C" w14:paraId="440C5BD9" w14:textId="77777777">
            <w:pPr>
              <w:numPr>
                <w:ilvl w:val="0"/>
                <w:numId w:val="4"/>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มีความโดดเด่นในด้านการวิจัยที่ทันสมัย ผ่านคลัสเตอร์วิจัยของคณะ</w:t>
            </w:r>
          </w:p>
          <w:p w:rsidRPr="00357A8D" w:rsidR="004E3D0C" w:rsidRDefault="004E3D0C" w14:paraId="292C7B9C" w14:textId="77777777">
            <w:pPr>
              <w:numPr>
                <w:ilvl w:val="0"/>
                <w:numId w:val="4"/>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มีคณาจารย์และเจ้าหน้าที่ที่มีความรู้ความสามารถ มีความพร้อมด้านสิ่งอำนวยความสะดวกและเทคโนโลยี</w:t>
            </w:r>
          </w:p>
        </w:tc>
        <w:tc>
          <w:tcPr>
            <w:tcW w:w="4732" w:type="dxa"/>
            <w:tcBorders>
              <w:top w:val="single" w:color="auto" w:sz="4" w:space="0"/>
              <w:left w:val="single" w:color="auto" w:sz="4" w:space="0"/>
              <w:bottom w:val="single" w:color="auto" w:sz="4" w:space="0"/>
              <w:right w:val="single" w:color="auto" w:sz="4" w:space="0"/>
            </w:tcBorders>
            <w:shd w:val="clear" w:color="auto" w:fill="auto"/>
            <w:tcPrChange w:author="PC" w:date="2023-07-03T09:54:00Z" w:id="2917">
              <w:tcPr>
                <w:tcW w:w="4476" w:type="dxa"/>
                <w:tcBorders>
                  <w:top w:val="single" w:color="auto" w:sz="4" w:space="0"/>
                  <w:left w:val="single" w:color="auto" w:sz="4" w:space="0"/>
                  <w:bottom w:val="single" w:color="auto" w:sz="4" w:space="0"/>
                  <w:right w:val="single" w:color="auto" w:sz="4" w:space="0"/>
                </w:tcBorders>
                <w:shd w:val="clear" w:color="auto" w:fill="auto"/>
              </w:tcPr>
            </w:tcPrChange>
          </w:tcPr>
          <w:p w:rsidRPr="00357A8D" w:rsidR="004E3D0C" w:rsidRDefault="004E3D0C" w14:paraId="2A8ED91A" w14:textId="77777777">
            <w:pPr>
              <w:tabs>
                <w:tab w:val="left" w:pos="360"/>
                <w:tab w:val="left" w:pos="720"/>
                <w:tab w:val="left" w:pos="900"/>
                <w:tab w:val="left" w:pos="1440"/>
                <w:tab w:val="left" w:pos="1890"/>
                <w:tab w:val="left" w:pos="2340"/>
              </w:tabs>
              <w:jc w:val="center"/>
              <w:rPr>
                <w:rFonts w:ascii="TH Sarabun New" w:hAnsi="TH Sarabun New" w:cs="TH Sarabun New"/>
                <w:sz w:val="32"/>
                <w:szCs w:val="32"/>
              </w:rPr>
            </w:pPr>
          </w:p>
          <w:p w:rsidRPr="00357A8D" w:rsidR="004E3D0C" w:rsidRDefault="004E3D0C" w14:paraId="452B9496" w14:textId="77777777">
            <w:pPr>
              <w:numPr>
                <w:ilvl w:val="0"/>
                <w:numId w:val="8"/>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บริหารจัดการให้สามารถเปิดวิชาได้ครบทุกวิชาในหลักสูตร</w:t>
            </w:r>
          </w:p>
          <w:p w:rsidRPr="00357A8D" w:rsidR="004E3D0C" w:rsidRDefault="004E3D0C" w14:paraId="33F005AD" w14:textId="77777777">
            <w:pPr>
              <w:numPr>
                <w:ilvl w:val="0"/>
                <w:numId w:val="8"/>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เชื่อมโยงความรู้ที่ได้จากคลัสเตอร์วิจัยของคณะสู่เนื้อหาชั้นเรียน</w:t>
            </w:r>
          </w:p>
          <w:p w:rsidRPr="00357A8D" w:rsidR="004E3D0C" w:rsidRDefault="004E3D0C" w14:paraId="1A1686C1" w14:textId="77777777">
            <w:pPr>
              <w:numPr>
                <w:ilvl w:val="0"/>
                <w:numId w:val="8"/>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ส่งเสริมให้นักศึกษาพัฒนาตนเองผ่านกิจกรรมนอกหลักสูตรโดยมีคณาจารย์และเจ้าหน้าที่คอยสนับสนุน</w:t>
            </w:r>
          </w:p>
        </w:tc>
      </w:tr>
      <w:tr w:rsidRPr="00357A8D" w:rsidR="004E3D0C" w:rsidTr="00D96E86" w14:paraId="18BF82EE" w14:textId="77777777">
        <w:trPr>
          <w:jc w:val="center"/>
        </w:trPr>
        <w:tc>
          <w:tcPr>
            <w:tcW w:w="4335" w:type="dxa"/>
            <w:tcBorders>
              <w:top w:val="single" w:color="auto" w:sz="4" w:space="0"/>
              <w:left w:val="single" w:color="auto" w:sz="4" w:space="0"/>
              <w:bottom w:val="single" w:color="auto" w:sz="4" w:space="0"/>
              <w:right w:val="single" w:color="auto" w:sz="4" w:space="0"/>
            </w:tcBorders>
            <w:shd w:val="clear" w:color="auto" w:fill="auto"/>
            <w:tcPrChange w:author="PC" w:date="2023-07-03T09:54:00Z" w:id="2918">
              <w:tcPr>
                <w:tcW w:w="4477" w:type="dxa"/>
                <w:tcBorders>
                  <w:top w:val="single" w:color="auto" w:sz="4" w:space="0"/>
                  <w:left w:val="single" w:color="auto" w:sz="4" w:space="0"/>
                  <w:bottom w:val="single" w:color="auto" w:sz="4" w:space="0"/>
                  <w:right w:val="single" w:color="auto" w:sz="4" w:space="0"/>
                </w:tcBorders>
                <w:shd w:val="clear" w:color="auto" w:fill="auto"/>
              </w:tcPr>
            </w:tcPrChange>
          </w:tcPr>
          <w:p w:rsidRPr="00357A8D" w:rsidR="004E3D0C" w:rsidRDefault="004E3D0C" w14:paraId="41B51AC6" w14:textId="77777777">
            <w:pPr>
              <w:tabs>
                <w:tab w:val="left" w:pos="360"/>
                <w:tab w:val="left" w:pos="720"/>
                <w:tab w:val="left" w:pos="900"/>
                <w:tab w:val="left" w:pos="1440"/>
                <w:tab w:val="left" w:pos="1890"/>
                <w:tab w:val="left" w:pos="2340"/>
              </w:tabs>
              <w:rPr>
                <w:rFonts w:ascii="TH Sarabun New" w:hAnsi="TH Sarabun New" w:cs="TH Sarabun New"/>
                <w:b/>
                <w:bCs/>
                <w:sz w:val="32"/>
                <w:szCs w:val="32"/>
              </w:rPr>
            </w:pPr>
            <w:r w:rsidRPr="00357A8D">
              <w:rPr>
                <w:rFonts w:ascii="TH Sarabun New" w:hAnsi="TH Sarabun New" w:cs="TH Sarabun New"/>
                <w:b/>
                <w:bCs/>
                <w:sz w:val="32"/>
                <w:szCs w:val="32"/>
                <w:cs/>
              </w:rPr>
              <w:t>จุดด้อย</w:t>
            </w:r>
          </w:p>
          <w:p w:rsidRPr="00357A8D" w:rsidR="004E3D0C" w:rsidRDefault="004E3D0C" w14:paraId="5BD0E449" w14:textId="77777777">
            <w:pPr>
              <w:numPr>
                <w:ilvl w:val="0"/>
                <w:numId w:val="5"/>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นักศึกษามีความรู้ระเบียบวิธีวิจัยน้อยไป</w:t>
            </w:r>
          </w:p>
          <w:p w:rsidRPr="00357A8D" w:rsidR="004E3D0C" w:rsidRDefault="004E3D0C" w14:paraId="77D2B3DC" w14:textId="77777777">
            <w:pPr>
              <w:numPr>
                <w:ilvl w:val="0"/>
                <w:numId w:val="5"/>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นักศึกษาขาดทักษะเฉพาะทางบางด้านที่เป็นที่ต้องการของตลาด</w:t>
            </w:r>
          </w:p>
          <w:p w:rsidRPr="00357A8D" w:rsidR="004E3D0C" w:rsidRDefault="004E3D0C" w14:paraId="694AFBFA" w14:textId="77777777">
            <w:pPr>
              <w:numPr>
                <w:ilvl w:val="0"/>
                <w:numId w:val="5"/>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นักศึกษามีความสามารถและความสนใจงานวิจัยด้านเศรษฐศาสตร์ที่แตกต่างกัน</w:t>
            </w:r>
          </w:p>
        </w:tc>
        <w:tc>
          <w:tcPr>
            <w:tcW w:w="4732" w:type="dxa"/>
            <w:tcBorders>
              <w:top w:val="single" w:color="auto" w:sz="4" w:space="0"/>
              <w:left w:val="single" w:color="auto" w:sz="4" w:space="0"/>
              <w:bottom w:val="single" w:color="auto" w:sz="4" w:space="0"/>
              <w:right w:val="single" w:color="auto" w:sz="4" w:space="0"/>
            </w:tcBorders>
            <w:shd w:val="clear" w:color="auto" w:fill="auto"/>
            <w:tcPrChange w:author="PC" w:date="2023-07-03T09:54:00Z" w:id="2919">
              <w:tcPr>
                <w:tcW w:w="4476" w:type="dxa"/>
                <w:tcBorders>
                  <w:top w:val="single" w:color="auto" w:sz="4" w:space="0"/>
                  <w:left w:val="single" w:color="auto" w:sz="4" w:space="0"/>
                  <w:bottom w:val="single" w:color="auto" w:sz="4" w:space="0"/>
                  <w:right w:val="single" w:color="auto" w:sz="4" w:space="0"/>
                </w:tcBorders>
                <w:shd w:val="clear" w:color="auto" w:fill="auto"/>
              </w:tcPr>
            </w:tcPrChange>
          </w:tcPr>
          <w:p w:rsidRPr="00357A8D" w:rsidR="004E3D0C" w:rsidRDefault="004E3D0C" w14:paraId="7CB185CD" w14:textId="77777777">
            <w:pPr>
              <w:tabs>
                <w:tab w:val="left" w:pos="360"/>
                <w:tab w:val="left" w:pos="720"/>
                <w:tab w:val="left" w:pos="900"/>
                <w:tab w:val="left" w:pos="1440"/>
                <w:tab w:val="left" w:pos="1890"/>
                <w:tab w:val="left" w:pos="2340"/>
              </w:tabs>
              <w:jc w:val="center"/>
              <w:rPr>
                <w:rFonts w:ascii="TH Sarabun New" w:hAnsi="TH Sarabun New" w:cs="TH Sarabun New"/>
                <w:sz w:val="32"/>
                <w:szCs w:val="32"/>
              </w:rPr>
            </w:pPr>
          </w:p>
          <w:p w:rsidRPr="00357A8D" w:rsidR="004E3D0C" w:rsidRDefault="004E3D0C" w14:paraId="4166FD76" w14:textId="77777777">
            <w:pPr>
              <w:numPr>
                <w:ilvl w:val="0"/>
                <w:numId w:val="9"/>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เพิ่มเติมวิชาระเบียบวิธีวิจัยในหลักสูตร</w:t>
            </w:r>
          </w:p>
          <w:p w:rsidRPr="00357A8D" w:rsidR="004E3D0C" w:rsidRDefault="004E3D0C" w14:paraId="2716789A" w14:textId="77777777">
            <w:pPr>
              <w:numPr>
                <w:ilvl w:val="0"/>
                <w:numId w:val="9"/>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 xml:space="preserve">เพิ่มเติมวิชา </w:t>
            </w:r>
            <w:r w:rsidRPr="00357A8D">
              <w:rPr>
                <w:rFonts w:ascii="TH Sarabun New" w:hAnsi="TH Sarabun New" w:cs="TH Sarabun New"/>
                <w:sz w:val="32"/>
                <w:szCs w:val="32"/>
              </w:rPr>
              <w:t xml:space="preserve">Data Science </w:t>
            </w:r>
            <w:r w:rsidRPr="00357A8D">
              <w:rPr>
                <w:rFonts w:ascii="TH Sarabun New" w:hAnsi="TH Sarabun New" w:cs="TH Sarabun New"/>
                <w:sz w:val="32"/>
                <w:szCs w:val="32"/>
                <w:cs/>
              </w:rPr>
              <w:t xml:space="preserve">เข้ามาในหลักสูตรและจัดอบรม </w:t>
            </w:r>
            <w:r w:rsidRPr="00357A8D">
              <w:rPr>
                <w:rFonts w:ascii="TH Sarabun New" w:hAnsi="TH Sarabun New" w:cs="TH Sarabun New"/>
                <w:sz w:val="32"/>
                <w:szCs w:val="32"/>
              </w:rPr>
              <w:t xml:space="preserve">Soft Skill </w:t>
            </w:r>
            <w:r w:rsidRPr="00357A8D">
              <w:rPr>
                <w:rFonts w:ascii="TH Sarabun New" w:hAnsi="TH Sarabun New" w:cs="TH Sarabun New"/>
                <w:sz w:val="32"/>
                <w:szCs w:val="32"/>
                <w:cs/>
              </w:rPr>
              <w:t>ให้นศ.</w:t>
            </w:r>
          </w:p>
          <w:p w:rsidRPr="00357A8D" w:rsidR="004E3D0C" w:rsidRDefault="004E3D0C" w14:paraId="241D7288" w14:textId="77777777">
            <w:pPr>
              <w:numPr>
                <w:ilvl w:val="0"/>
                <w:numId w:val="9"/>
              </w:numPr>
              <w:tabs>
                <w:tab w:val="left" w:pos="360"/>
                <w:tab w:val="left" w:pos="720"/>
                <w:tab w:val="left" w:pos="900"/>
                <w:tab w:val="left" w:pos="1440"/>
                <w:tab w:val="left" w:pos="1890"/>
                <w:tab w:val="left" w:pos="2340"/>
              </w:tabs>
              <w:rPr>
                <w:rFonts w:ascii="TH Sarabun New" w:hAnsi="TH Sarabun New" w:cs="TH Sarabun New"/>
                <w:sz w:val="32"/>
                <w:szCs w:val="32"/>
              </w:rPr>
            </w:pPr>
            <w:r w:rsidRPr="00357A8D">
              <w:rPr>
                <w:rFonts w:ascii="TH Sarabun New" w:hAnsi="TH Sarabun New" w:cs="TH Sarabun New"/>
                <w:sz w:val="32"/>
                <w:szCs w:val="32"/>
                <w:cs/>
              </w:rPr>
              <w:t>เพิ่มเติมวิชาสัมมนากลางและวิชาปริญญานิพนธ์เพื่อให้นักศึกษาสามารถทำวิจัยในหัวข้อที่หลากหลายและมีคุณภาพสูงขึ้น</w:t>
            </w:r>
          </w:p>
        </w:tc>
      </w:tr>
      <w:bookmarkEnd w:id="2744"/>
    </w:tbl>
    <w:p w:rsidRPr="00357A8D" w:rsidR="00EA11E3" w:rsidDel="00D96E86" w:rsidRDefault="00EA11E3" w14:paraId="060EAECB" w14:textId="02BE24F5">
      <w:pPr>
        <w:jc w:val="center"/>
        <w:rPr>
          <w:del w:author="PC" w:date="2023-07-03T09:54:00Z" w:id="2920"/>
          <w:rFonts w:ascii="TH Sarabun New" w:hAnsi="TH Sarabun New" w:cs="TH Sarabun New"/>
          <w:b/>
          <w:bCs/>
          <w:sz w:val="32"/>
          <w:szCs w:val="32"/>
        </w:rPr>
      </w:pPr>
    </w:p>
    <w:p w:rsidRPr="00357A8D" w:rsidR="00EA11E3" w:rsidDel="00D96E86" w:rsidRDefault="00EA11E3" w14:paraId="7C545C69" w14:textId="3051FB4C">
      <w:pPr>
        <w:jc w:val="center"/>
        <w:rPr>
          <w:del w:author="PC" w:date="2023-07-03T09:54:00Z" w:id="2921"/>
          <w:rFonts w:ascii="TH Sarabun New" w:hAnsi="TH Sarabun New" w:cs="TH Sarabun New"/>
          <w:b/>
          <w:bCs/>
          <w:sz w:val="32"/>
          <w:szCs w:val="32"/>
        </w:rPr>
      </w:pPr>
    </w:p>
    <w:p w:rsidRPr="00357A8D" w:rsidR="00EA11E3" w:rsidDel="00D96E86" w:rsidRDefault="00EA11E3" w14:paraId="4B6A30F7" w14:textId="45490278">
      <w:pPr>
        <w:jc w:val="center"/>
        <w:rPr>
          <w:del w:author="PC" w:date="2023-07-03T09:54:00Z" w:id="2922"/>
          <w:rFonts w:ascii="TH Sarabun New" w:hAnsi="TH Sarabun New" w:cs="TH Sarabun New"/>
          <w:b/>
          <w:bCs/>
          <w:sz w:val="32"/>
          <w:szCs w:val="32"/>
        </w:rPr>
      </w:pPr>
    </w:p>
    <w:p w:rsidRPr="00357A8D" w:rsidR="002C37D8" w:rsidDel="00D96E86" w:rsidRDefault="002C37D8" w14:paraId="43E54148" w14:textId="612E7B83">
      <w:pPr>
        <w:jc w:val="center"/>
        <w:rPr>
          <w:del w:author="PC" w:date="2023-07-03T09:54:00Z" w:id="2923"/>
          <w:rFonts w:ascii="TH Sarabun New" w:hAnsi="TH Sarabun New" w:cs="TH Sarabun New"/>
          <w:b/>
          <w:bCs/>
          <w:sz w:val="32"/>
          <w:szCs w:val="32"/>
        </w:rPr>
      </w:pPr>
    </w:p>
    <w:p w:rsidRPr="00357A8D" w:rsidR="002C37D8" w:rsidDel="00D96E86" w:rsidRDefault="002C37D8" w14:paraId="4D0640EB" w14:textId="33B10931">
      <w:pPr>
        <w:jc w:val="center"/>
        <w:rPr>
          <w:del w:author="PC" w:date="2023-07-03T09:54:00Z" w:id="2924"/>
          <w:rFonts w:ascii="TH Sarabun New" w:hAnsi="TH Sarabun New" w:cs="TH Sarabun New"/>
          <w:b/>
          <w:bCs/>
          <w:sz w:val="32"/>
          <w:szCs w:val="32"/>
        </w:rPr>
      </w:pPr>
    </w:p>
    <w:p w:rsidRPr="00357A8D" w:rsidR="002C37D8" w:rsidDel="00D96E86" w:rsidRDefault="002C37D8" w14:paraId="03F56871" w14:textId="1AC29833">
      <w:pPr>
        <w:jc w:val="center"/>
        <w:rPr>
          <w:del w:author="PC" w:date="2023-07-03T09:54:00Z" w:id="2925"/>
          <w:rFonts w:ascii="TH Sarabun New" w:hAnsi="TH Sarabun New" w:cs="TH Sarabun New"/>
          <w:b/>
          <w:bCs/>
          <w:sz w:val="32"/>
          <w:szCs w:val="32"/>
        </w:rPr>
      </w:pPr>
    </w:p>
    <w:p w:rsidRPr="00357A8D" w:rsidR="002C37D8" w:rsidDel="00D96E86" w:rsidRDefault="002C37D8" w14:paraId="78B46E32" w14:textId="79EB40A2">
      <w:pPr>
        <w:jc w:val="center"/>
        <w:rPr>
          <w:del w:author="PC" w:date="2023-07-03T09:54:00Z" w:id="2926"/>
          <w:rFonts w:ascii="TH Sarabun New" w:hAnsi="TH Sarabun New" w:cs="TH Sarabun New"/>
          <w:b/>
          <w:bCs/>
          <w:sz w:val="32"/>
          <w:szCs w:val="32"/>
        </w:rPr>
      </w:pPr>
    </w:p>
    <w:p w:rsidRPr="00357A8D" w:rsidR="002C37D8" w:rsidDel="00D96E86" w:rsidRDefault="002C37D8" w14:paraId="3CF46861" w14:textId="24F24284">
      <w:pPr>
        <w:jc w:val="center"/>
        <w:rPr>
          <w:del w:author="PC" w:date="2023-07-03T09:54:00Z" w:id="2927"/>
          <w:rFonts w:ascii="TH Sarabun New" w:hAnsi="TH Sarabun New" w:cs="TH Sarabun New"/>
          <w:b/>
          <w:bCs/>
          <w:sz w:val="32"/>
          <w:szCs w:val="32"/>
        </w:rPr>
      </w:pPr>
    </w:p>
    <w:p w:rsidRPr="00357A8D" w:rsidR="002C37D8" w:rsidDel="00D96E86" w:rsidRDefault="002C37D8" w14:paraId="07552097" w14:textId="10665BBE">
      <w:pPr>
        <w:jc w:val="center"/>
        <w:rPr>
          <w:del w:author="PC" w:date="2023-07-03T09:54:00Z" w:id="2928"/>
          <w:rFonts w:ascii="TH Sarabun New" w:hAnsi="TH Sarabun New" w:cs="TH Sarabun New"/>
          <w:b/>
          <w:bCs/>
          <w:sz w:val="32"/>
          <w:szCs w:val="32"/>
        </w:rPr>
      </w:pPr>
    </w:p>
    <w:p w:rsidRPr="00357A8D" w:rsidR="002C37D8" w:rsidDel="00D96E86" w:rsidRDefault="002C37D8" w14:paraId="67D0020A" w14:textId="6769071F">
      <w:pPr>
        <w:jc w:val="center"/>
        <w:rPr>
          <w:del w:author="PC" w:date="2023-07-03T09:54:00Z" w:id="2929"/>
          <w:rFonts w:ascii="TH Sarabun New" w:hAnsi="TH Sarabun New" w:cs="TH Sarabun New"/>
          <w:b/>
          <w:bCs/>
          <w:sz w:val="32"/>
          <w:szCs w:val="32"/>
        </w:rPr>
      </w:pPr>
    </w:p>
    <w:p w:rsidRPr="00357A8D" w:rsidR="002C37D8" w:rsidDel="00D96E86" w:rsidRDefault="002C37D8" w14:paraId="31EB3AE3" w14:textId="1A61B9E0">
      <w:pPr>
        <w:jc w:val="center"/>
        <w:rPr>
          <w:del w:author="PC" w:date="2023-07-03T09:54:00Z" w:id="2930"/>
          <w:rFonts w:ascii="TH Sarabun New" w:hAnsi="TH Sarabun New" w:cs="TH Sarabun New"/>
          <w:b/>
          <w:bCs/>
          <w:sz w:val="32"/>
          <w:szCs w:val="32"/>
        </w:rPr>
      </w:pPr>
    </w:p>
    <w:p w:rsidRPr="00357A8D" w:rsidR="002C37D8" w:rsidDel="00D96E86" w:rsidRDefault="002C37D8" w14:paraId="283ED69B" w14:textId="1B0EDBCD">
      <w:pPr>
        <w:jc w:val="center"/>
        <w:rPr>
          <w:del w:author="PC" w:date="2023-07-03T09:54:00Z" w:id="2931"/>
          <w:rFonts w:ascii="TH Sarabun New" w:hAnsi="TH Sarabun New" w:cs="TH Sarabun New"/>
          <w:b/>
          <w:bCs/>
          <w:sz w:val="32"/>
          <w:szCs w:val="32"/>
        </w:rPr>
      </w:pPr>
    </w:p>
    <w:p w:rsidRPr="00357A8D" w:rsidR="002C37D8" w:rsidDel="00D96E86" w:rsidRDefault="002C37D8" w14:paraId="0DBBBE5F" w14:textId="48F3755D">
      <w:pPr>
        <w:jc w:val="center"/>
        <w:rPr>
          <w:del w:author="PC" w:date="2023-07-03T09:54:00Z" w:id="2932"/>
          <w:rFonts w:ascii="TH Sarabun New" w:hAnsi="TH Sarabun New" w:cs="TH Sarabun New"/>
          <w:b/>
          <w:bCs/>
          <w:sz w:val="32"/>
          <w:szCs w:val="32"/>
        </w:rPr>
      </w:pPr>
    </w:p>
    <w:p w:rsidRPr="00357A8D" w:rsidR="00027C6F" w:rsidDel="00FC697C" w:rsidRDefault="00027C6F" w14:paraId="2B56325C" w14:textId="3731BB5E">
      <w:pPr>
        <w:jc w:val="center"/>
        <w:rPr>
          <w:ins w:author="PC" w:date="2023-03-31T11:33:00Z" w:id="2933"/>
          <w:del w:author="phetc" w:date="2023-06-13T09:12:00Z" w:id="2934"/>
          <w:rFonts w:ascii="TH Sarabun New" w:hAnsi="TH Sarabun New" w:cs="TH Sarabun New"/>
          <w:b/>
          <w:bCs/>
          <w:sz w:val="32"/>
          <w:szCs w:val="32"/>
        </w:rPr>
      </w:pPr>
    </w:p>
    <w:p w:rsidRPr="00357A8D" w:rsidR="00027C6F" w:rsidDel="00FC697C" w:rsidRDefault="00027C6F" w14:paraId="6858F441" w14:textId="23A6CE97">
      <w:pPr>
        <w:jc w:val="center"/>
        <w:rPr>
          <w:del w:author="phetc" w:date="2023-06-13T09:12:00Z" w:id="2935"/>
          <w:rFonts w:ascii="TH Sarabun New" w:hAnsi="TH Sarabun New" w:cs="TH Sarabun New"/>
          <w:b/>
          <w:bCs/>
          <w:sz w:val="32"/>
          <w:szCs w:val="32"/>
        </w:rPr>
      </w:pPr>
    </w:p>
    <w:p w:rsidRPr="00357A8D" w:rsidR="002C37D8" w:rsidDel="00F55963" w:rsidRDefault="002C37D8" w14:paraId="182F6794" w14:textId="5975A17B">
      <w:pPr>
        <w:jc w:val="center"/>
        <w:rPr>
          <w:del w:author="Jenjira O-cha" w:date="2023-02-07T21:58:00Z" w:id="2936"/>
          <w:rFonts w:ascii="TH Sarabun New" w:hAnsi="TH Sarabun New" w:cs="TH Sarabun New"/>
          <w:b/>
          <w:bCs/>
          <w:sz w:val="32"/>
          <w:szCs w:val="32"/>
        </w:rPr>
      </w:pPr>
    </w:p>
    <w:p w:rsidRPr="00357A8D" w:rsidR="002C37D8" w:rsidDel="00F55963" w:rsidRDefault="002C37D8" w14:paraId="6DA550E2" w14:textId="6F362D32">
      <w:pPr>
        <w:jc w:val="center"/>
        <w:rPr>
          <w:del w:author="Jenjira O-cha" w:date="2023-02-07T21:58:00Z" w:id="2937"/>
          <w:rFonts w:ascii="TH Sarabun New" w:hAnsi="TH Sarabun New" w:cs="TH Sarabun New"/>
          <w:b/>
          <w:bCs/>
          <w:sz w:val="32"/>
          <w:szCs w:val="32"/>
        </w:rPr>
      </w:pPr>
    </w:p>
    <w:p w:rsidRPr="00357A8D" w:rsidR="002C37D8" w:rsidDel="00F55963" w:rsidRDefault="002C37D8" w14:paraId="7A1CF02D" w14:textId="0C70BA13">
      <w:pPr>
        <w:jc w:val="center"/>
        <w:rPr>
          <w:del w:author="Jenjira O-cha" w:date="2023-02-07T21:58:00Z" w:id="2938"/>
          <w:rFonts w:ascii="TH Sarabun New" w:hAnsi="TH Sarabun New" w:cs="TH Sarabun New"/>
          <w:b/>
          <w:bCs/>
          <w:sz w:val="32"/>
          <w:szCs w:val="32"/>
        </w:rPr>
      </w:pPr>
    </w:p>
    <w:p w:rsidRPr="00357A8D" w:rsidR="002C37D8" w:rsidDel="00F55963" w:rsidRDefault="002C37D8" w14:paraId="4336D4C6" w14:textId="5B9F1563">
      <w:pPr>
        <w:jc w:val="center"/>
        <w:rPr>
          <w:del w:author="Jenjira O-cha" w:date="2023-02-07T21:58:00Z" w:id="2939"/>
          <w:rFonts w:ascii="TH Sarabun New" w:hAnsi="TH Sarabun New" w:cs="TH Sarabun New"/>
          <w:b/>
          <w:bCs/>
          <w:sz w:val="32"/>
          <w:szCs w:val="32"/>
        </w:rPr>
      </w:pPr>
    </w:p>
    <w:p w:rsidRPr="00357A8D" w:rsidR="00806A05" w:rsidDel="00F55963" w:rsidRDefault="00806A05" w14:paraId="298D9576" w14:textId="62B2304B">
      <w:pPr>
        <w:jc w:val="center"/>
        <w:rPr>
          <w:del w:author="Jenjira O-cha" w:date="2023-02-07T21:58:00Z" w:id="2940"/>
          <w:rFonts w:ascii="TH Sarabun New" w:hAnsi="TH Sarabun New" w:cs="TH Sarabun New"/>
          <w:b/>
          <w:bCs/>
          <w:sz w:val="32"/>
          <w:szCs w:val="32"/>
        </w:rPr>
      </w:pPr>
    </w:p>
    <w:p w:rsidRPr="00357A8D" w:rsidR="00806A05" w:rsidDel="00F55963" w:rsidRDefault="00806A05" w14:paraId="37AB8810" w14:textId="0DFC27AE">
      <w:pPr>
        <w:jc w:val="center"/>
        <w:rPr>
          <w:del w:author="Jenjira O-cha" w:date="2023-02-07T21:58:00Z" w:id="2941"/>
          <w:rFonts w:ascii="TH Sarabun New" w:hAnsi="TH Sarabun New" w:cs="TH Sarabun New"/>
          <w:b/>
          <w:bCs/>
          <w:sz w:val="32"/>
          <w:szCs w:val="32"/>
        </w:rPr>
      </w:pPr>
    </w:p>
    <w:p w:rsidRPr="00357A8D" w:rsidR="004C7929" w:rsidDel="00F55963" w:rsidRDefault="004C7929" w14:paraId="4A8FB07E" w14:textId="7F1C529F">
      <w:pPr>
        <w:jc w:val="center"/>
        <w:rPr>
          <w:del w:author="Jenjira O-cha" w:date="2023-02-07T21:58:00Z" w:id="2942"/>
          <w:rFonts w:ascii="TH Sarabun New" w:hAnsi="TH Sarabun New" w:cs="TH Sarabun New"/>
          <w:b/>
          <w:bCs/>
          <w:sz w:val="32"/>
          <w:szCs w:val="32"/>
        </w:rPr>
      </w:pPr>
    </w:p>
    <w:p w:rsidRPr="00357A8D" w:rsidR="002C37D8" w:rsidDel="00F55963" w:rsidRDefault="002C37D8" w14:paraId="0572B415" w14:textId="12FBEF56">
      <w:pPr>
        <w:jc w:val="center"/>
        <w:rPr>
          <w:del w:author="Jenjira O-cha" w:date="2023-02-07T21:58:00Z" w:id="2943"/>
          <w:rFonts w:ascii="TH Sarabun New" w:hAnsi="TH Sarabun New" w:cs="TH Sarabun New"/>
          <w:b/>
          <w:bCs/>
          <w:sz w:val="32"/>
          <w:szCs w:val="32"/>
        </w:rPr>
      </w:pPr>
    </w:p>
    <w:p w:rsidRPr="00357A8D" w:rsidR="003C7F0B" w:rsidRDefault="003C7F0B" w14:paraId="1C734918" w14:textId="77777777">
      <w:pPr>
        <w:jc w:val="center"/>
        <w:rPr>
          <w:rFonts w:ascii="TH Sarabun New" w:hAnsi="TH Sarabun New" w:eastAsia="Angsana New" w:cs="TH Sarabun New"/>
          <w:b/>
          <w:bCs/>
          <w:sz w:val="32"/>
          <w:szCs w:val="32"/>
          <w:cs/>
        </w:rPr>
      </w:pPr>
      <w:r w:rsidRPr="00357A8D">
        <w:rPr>
          <w:rFonts w:ascii="TH Sarabun New" w:hAnsi="TH Sarabun New" w:cs="TH Sarabun New"/>
          <w:b/>
          <w:bCs/>
          <w:sz w:val="32"/>
          <w:szCs w:val="32"/>
          <w:cs/>
        </w:rPr>
        <w:t>ภาคผนวก</w:t>
      </w:r>
    </w:p>
    <w:p w:rsidRPr="00357A8D" w:rsidR="003C7F0B" w:rsidRDefault="003C7F0B" w14:paraId="0DC7F1CB" w14:textId="6EC10A66">
      <w:pPr>
        <w:ind w:left="1440" w:hanging="1440"/>
        <w:rPr>
          <w:rFonts w:ascii="TH Sarabun New" w:hAnsi="TH Sarabun New" w:eastAsia="Angsana New" w:cs="TH Sarabun New"/>
          <w:b/>
          <w:bCs/>
          <w:sz w:val="32"/>
          <w:szCs w:val="32"/>
        </w:rPr>
      </w:pPr>
      <w:r w:rsidRPr="00357A8D">
        <w:rPr>
          <w:rFonts w:ascii="TH Sarabun New" w:hAnsi="TH Sarabun New" w:cs="TH Sarabun New"/>
          <w:b/>
          <w:bCs/>
          <w:sz w:val="32"/>
          <w:szCs w:val="32"/>
          <w:u w:val="single"/>
          <w:cs/>
        </w:rPr>
        <w:t>ภาคผนวก 1</w:t>
      </w:r>
      <w:r w:rsidRPr="00357A8D">
        <w:rPr>
          <w:rFonts w:ascii="TH Sarabun New" w:hAnsi="TH Sarabun New" w:cs="TH Sarabun New"/>
          <w:b/>
          <w:bCs/>
          <w:sz w:val="32"/>
          <w:szCs w:val="32"/>
          <w:cs/>
        </w:rPr>
        <w:t xml:space="preserve">  </w:t>
      </w:r>
      <w:r w:rsidRPr="00357A8D" w:rsidR="00857058">
        <w:rPr>
          <w:rFonts w:ascii="TH Sarabun New" w:hAnsi="TH Sarabun New" w:cs="TH Sarabun New"/>
          <w:b/>
          <w:bCs/>
          <w:sz w:val="32"/>
          <w:szCs w:val="32"/>
          <w:cs/>
        </w:rPr>
        <w:tab/>
      </w:r>
      <w:commentRangeStart w:id="2944"/>
      <w:commentRangeStart w:id="2945"/>
      <w:r w:rsidRPr="00357A8D">
        <w:rPr>
          <w:rFonts w:ascii="TH Sarabun New" w:hAnsi="TH Sarabun New" w:cs="TH Sarabun New"/>
          <w:b/>
          <w:bCs/>
          <w:sz w:val="32"/>
          <w:szCs w:val="32"/>
          <w:cs/>
        </w:rPr>
        <w:t>ผลงานทางวิชาการ</w:t>
      </w:r>
      <w:commentRangeEnd w:id="2944"/>
      <w:r w:rsidRPr="00357A8D" w:rsidR="001C644A">
        <w:rPr>
          <w:rStyle w:val="CommentReference"/>
        </w:rPr>
        <w:commentReference w:id="2944"/>
      </w:r>
      <w:commentRangeEnd w:id="2945"/>
      <w:r w:rsidRPr="00357A8D" w:rsidR="00DB2424">
        <w:rPr>
          <w:rStyle w:val="CommentReference"/>
        </w:rPr>
        <w:commentReference w:id="2945"/>
      </w:r>
      <w:r w:rsidRPr="00357A8D">
        <w:rPr>
          <w:rFonts w:ascii="TH Sarabun New" w:hAnsi="TH Sarabun New" w:cs="TH Sarabun New"/>
          <w:b/>
          <w:bCs/>
          <w:sz w:val="32"/>
          <w:szCs w:val="32"/>
          <w:cs/>
        </w:rPr>
        <w:t xml:space="preserve"> (ย้อนหลัง 5 ปี) ของ</w:t>
      </w:r>
      <w:r w:rsidRPr="00357A8D">
        <w:rPr>
          <w:rFonts w:ascii="TH Sarabun New" w:hAnsi="TH Sarabun New" w:eastAsia="Angsana New" w:cs="TH Sarabun New"/>
          <w:b/>
          <w:bCs/>
          <w:sz w:val="32"/>
          <w:szCs w:val="32"/>
          <w:cs/>
        </w:rPr>
        <w:t>อาจารย์ผู้รับผิดชอบหลักสูตร</w:t>
      </w:r>
      <w:r w:rsidRPr="00357A8D" w:rsidR="00857058">
        <w:rPr>
          <w:rFonts w:ascii="TH Sarabun New" w:hAnsi="TH Sarabun New" w:eastAsia="Angsana New" w:cs="TH Sarabun New"/>
          <w:b/>
          <w:bCs/>
          <w:sz w:val="32"/>
          <w:szCs w:val="32"/>
          <w:cs/>
        </w:rPr>
        <w:t>และอาจารย์ประจำหลักสูตร</w:t>
      </w:r>
      <w:del w:author="PC" w:date="2023-03-31T11:33:00Z" w:id="2946">
        <w:r w:rsidRPr="00357A8D" w:rsidDel="00027C6F" w:rsidR="00857058">
          <w:rPr>
            <w:rFonts w:ascii="TH Sarabun New" w:hAnsi="TH Sarabun New" w:eastAsia="Angsana New" w:cs="TH Sarabun New"/>
            <w:b/>
            <w:bCs/>
            <w:sz w:val="32"/>
            <w:szCs w:val="32"/>
            <w:cs/>
          </w:rPr>
          <w:delText xml:space="preserve">    (ถ้ามี)</w:delText>
        </w:r>
      </w:del>
    </w:p>
    <w:p w:rsidRPr="00357A8D" w:rsidR="00472CA9" w:rsidRDefault="00472CA9" w14:paraId="4A93A494" w14:textId="77777777">
      <w:pPr>
        <w:spacing w:line="259" w:lineRule="auto"/>
        <w:rPr>
          <w:rFonts w:ascii="TH Sarabun New" w:hAnsi="TH Sarabun New" w:cs="TH Sarabun New"/>
          <w:b/>
          <w:bCs/>
          <w:sz w:val="32"/>
          <w:szCs w:val="32"/>
        </w:rPr>
      </w:pPr>
    </w:p>
    <w:p w:rsidRPr="00357A8D" w:rsidR="00472CA9" w:rsidRDefault="006D7653" w14:paraId="1D1DA593" w14:textId="77777777">
      <w:pPr>
        <w:tabs>
          <w:tab w:val="left" w:pos="142"/>
        </w:tabs>
        <w:spacing w:line="259" w:lineRule="auto"/>
        <w:rPr>
          <w:rFonts w:ascii="TH Sarabun New" w:hAnsi="TH Sarabun New" w:cs="TH Sarabun New"/>
          <w:b/>
          <w:bCs/>
          <w:sz w:val="32"/>
          <w:szCs w:val="32"/>
        </w:rPr>
      </w:pPr>
      <w:r w:rsidRPr="00357A8D">
        <w:rPr>
          <w:rFonts w:ascii="TH Sarabun New" w:hAnsi="TH Sarabun New" w:cs="TH Sarabun New"/>
          <w:b/>
          <w:bCs/>
          <w:sz w:val="32"/>
          <w:szCs w:val="32"/>
          <w:cs/>
        </w:rPr>
        <w:t>1</w:t>
      </w:r>
      <w:r w:rsidRPr="00357A8D" w:rsidR="00472CA9">
        <w:rPr>
          <w:rFonts w:ascii="TH Sarabun New" w:hAnsi="TH Sarabun New" w:cs="TH Sarabun New"/>
          <w:b/>
          <w:bCs/>
          <w:sz w:val="32"/>
          <w:szCs w:val="32"/>
          <w:cs/>
        </w:rPr>
        <w:t>. ผู้ช่วยศาสตราจารย์ ดร.เฉลิมพงษ์  คงเจริญ</w:t>
      </w:r>
    </w:p>
    <w:p w:rsidRPr="00357A8D" w:rsidR="00472CA9" w:rsidRDefault="00472CA9" w14:paraId="1565A9C8" w14:textId="77777777">
      <w:pPr>
        <w:tabs>
          <w:tab w:val="left" w:pos="360"/>
          <w:tab w:val="left" w:pos="450"/>
        </w:tabs>
        <w:ind w:left="720" w:hanging="720"/>
        <w:rPr>
          <w:rFonts w:ascii="TH Sarabun New" w:hAnsi="TH Sarabun New" w:cs="TH Sarabun New"/>
          <w:b/>
          <w:bCs/>
          <w:sz w:val="32"/>
          <w:szCs w:val="32"/>
        </w:rPr>
      </w:pPr>
      <w:r w:rsidRPr="00357A8D">
        <w:rPr>
          <w:rFonts w:ascii="TH Sarabun New" w:hAnsi="TH Sarabun New" w:cs="TH Sarabun New"/>
          <w:b/>
          <w:bCs/>
          <w:sz w:val="32"/>
          <w:szCs w:val="32"/>
          <w:cs/>
        </w:rPr>
        <w:t>ผลงานวิจัยที่หน่วยงานหรือองค์กรระดับชาติว่าจ้างให้ดำเนินการ</w:t>
      </w:r>
      <w:r w:rsidRPr="00357A8D">
        <w:rPr>
          <w:rFonts w:ascii="TH Sarabun New" w:hAnsi="TH Sarabun New" w:cs="TH Sarabun New"/>
          <w:b/>
          <w:bCs/>
          <w:sz w:val="32"/>
          <w:szCs w:val="32"/>
        </w:rPr>
        <w:t xml:space="preserve">; </w:t>
      </w:r>
      <w:r w:rsidRPr="00357A8D">
        <w:rPr>
          <w:rFonts w:ascii="TH Sarabun New" w:hAnsi="TH Sarabun New" w:cs="TH Sarabun New"/>
          <w:b/>
          <w:bCs/>
          <w:sz w:val="32"/>
          <w:szCs w:val="32"/>
          <w:cs/>
        </w:rPr>
        <w:t>1</w:t>
      </w:r>
    </w:p>
    <w:p w:rsidRPr="00357A8D" w:rsidR="00472CA9" w:rsidRDefault="00472CA9" w14:paraId="782F2C07" w14:textId="77777777">
      <w:pPr>
        <w:tabs>
          <w:tab w:val="left" w:pos="360"/>
          <w:tab w:val="left" w:pos="450"/>
        </w:tabs>
        <w:ind w:left="720" w:hanging="720"/>
        <w:rPr>
          <w:rFonts w:ascii="TH Sarabun New" w:hAnsi="TH Sarabun New" w:cs="TH Sarabun New"/>
          <w:sz w:val="32"/>
          <w:szCs w:val="32"/>
        </w:rPr>
      </w:pPr>
      <w:bookmarkStart w:name="_Hlk109123412" w:id="2947"/>
      <w:r w:rsidRPr="00357A8D">
        <w:rPr>
          <w:rFonts w:ascii="TH Sarabun New" w:hAnsi="TH Sarabun New" w:cs="TH Sarabun New"/>
          <w:sz w:val="32"/>
          <w:szCs w:val="32"/>
          <w:cs/>
        </w:rPr>
        <w:t>เฉลิมพงษ์ คงเจริญ (2563) “การศึกษาตัวชี้วัดแนวโน้มความเหลื่อมล้ำ และความกินดีอยู่ดีของครัวเรือนไทยในประเทศไทย” หนังสืองานการสัมมนาวิชาการ ประจำปี 2563 ครั้งที่ 42 เรื่อง ชีวิตที่เหลื่อมล้ำ:เหลื่อมล้ำตลอดชีวิต.คณะเศรษฐศาสตร์ มหาวิทยาลัยธรรมศาสตร์.พิมพ์ที่</w:t>
      </w:r>
      <w:r w:rsidRPr="00357A8D">
        <w:rPr>
          <w:rFonts w:ascii="TH Sarabun New" w:hAnsi="TH Sarabun New" w:cs="TH Sarabun New"/>
          <w:sz w:val="32"/>
          <w:szCs w:val="32"/>
        </w:rPr>
        <w:t>;</w:t>
      </w:r>
      <w:r w:rsidRPr="00357A8D">
        <w:rPr>
          <w:rFonts w:ascii="TH Sarabun New" w:hAnsi="TH Sarabun New" w:cs="TH Sarabun New"/>
          <w:sz w:val="32"/>
          <w:szCs w:val="32"/>
          <w:cs/>
        </w:rPr>
        <w:t>หจก.สามลดา ปีที่เผยแพร่ 2563 เดือนสิงหาคม 2563 หน้า 10-74.</w:t>
      </w:r>
    </w:p>
    <w:p w:rsidRPr="00357A8D" w:rsidR="00472CA9" w:rsidRDefault="00472CA9" w14:paraId="44B90898" w14:textId="77777777">
      <w:pPr>
        <w:tabs>
          <w:tab w:val="left" w:pos="360"/>
          <w:tab w:val="left" w:pos="450"/>
        </w:tabs>
        <w:ind w:left="720" w:hanging="720"/>
        <w:rPr>
          <w:rFonts w:ascii="TH Sarabun New" w:hAnsi="TH Sarabun New" w:cs="TH Sarabun New"/>
          <w:sz w:val="32"/>
          <w:szCs w:val="32"/>
        </w:rPr>
      </w:pPr>
      <w:bookmarkStart w:name="_Hlk109129913" w:id="2948"/>
      <w:bookmarkEnd w:id="2947"/>
      <w:r w:rsidRPr="00357A8D">
        <w:rPr>
          <w:rFonts w:ascii="TH Sarabun New" w:hAnsi="TH Sarabun New" w:cs="TH Sarabun New"/>
          <w:sz w:val="32"/>
          <w:szCs w:val="32"/>
          <w:cs/>
        </w:rPr>
        <w:t>เฉลิมพงษ์ คงเจริญ.และดวงมณี  เลาวกุล. (2562). โครงการ “การศึกษาการจัดเก็บภาษีที่ดินและสิ่งปลูกสร้างในประเทศไทย” สำนักงานคณะกรรมการส่งเสริมวิทยาศาสตร์วิจัยและนวัตกรรม (สกสว.) ปีที่เผยแพร่ 2562 เดือนที่เผยแพร่ 14 พฤษภาคม 2562</w:t>
      </w:r>
    </w:p>
    <w:bookmarkEnd w:id="2948"/>
    <w:p w:rsidRPr="00357A8D" w:rsidR="001219D3" w:rsidRDefault="00472CA9" w14:paraId="098B9965" w14:textId="77777777">
      <w:pPr>
        <w:tabs>
          <w:tab w:val="left" w:pos="360"/>
          <w:tab w:val="left" w:pos="450"/>
        </w:tabs>
        <w:ind w:left="720" w:hanging="720"/>
        <w:rPr>
          <w:rFonts w:ascii="TH Sarabun New" w:hAnsi="TH Sarabun New" w:cs="TH Sarabun New"/>
          <w:sz w:val="32"/>
          <w:szCs w:val="32"/>
        </w:rPr>
      </w:pPr>
      <w:r w:rsidRPr="00357A8D">
        <w:rPr>
          <w:rFonts w:ascii="TH Sarabun New" w:hAnsi="TH Sarabun New" w:cs="TH Sarabun New"/>
          <w:sz w:val="32"/>
          <w:szCs w:val="32"/>
          <w:cs/>
        </w:rPr>
        <w:t xml:space="preserve">เฉลิมพงษ์ คงเจริญ (2562). โครงการ “การศึกษาตัวชี้วัดแนวโน้มความเหลื่อมล้ำ และความกินดีอยู่ดีของครัวเรือนไทยในประเทศไทย” สำนักงานคณะกรรมการส่งเสริมวิทยาศาสตร์วิจัย (สกว.) ปีที่เผยแพร่ 2562 เดือนเดือนที่เผยแพร่ 13 มีนาคม 2562 </w:t>
      </w:r>
    </w:p>
    <w:p w:rsidRPr="00357A8D" w:rsidR="00472CA9" w:rsidRDefault="00472CA9" w14:paraId="4B8879ED" w14:textId="77777777">
      <w:pPr>
        <w:tabs>
          <w:tab w:val="left" w:pos="360"/>
          <w:tab w:val="left" w:pos="450"/>
        </w:tabs>
        <w:ind w:left="720" w:hanging="720"/>
        <w:rPr>
          <w:rFonts w:ascii="TH Sarabun New" w:hAnsi="TH Sarabun New" w:cs="TH Sarabun New"/>
          <w:b/>
          <w:bCs/>
          <w:sz w:val="32"/>
          <w:szCs w:val="32"/>
        </w:rPr>
      </w:pPr>
      <w:r w:rsidRPr="00357A8D">
        <w:rPr>
          <w:rFonts w:ascii="TH Sarabun New" w:hAnsi="TH Sarabun New" w:cs="TH Sarabun New"/>
          <w:b/>
          <w:bCs/>
          <w:sz w:val="32"/>
          <w:szCs w:val="32"/>
          <w:cs/>
        </w:rPr>
        <w:t>ตำราหรือหนังสือที่ได้รับการประเมินผ่านเกณฑ์การขอรับตำแหน่งทางวิชาการแล้ว</w:t>
      </w:r>
      <w:r w:rsidRPr="00357A8D">
        <w:rPr>
          <w:rFonts w:ascii="TH Sarabun New" w:hAnsi="TH Sarabun New" w:cs="TH Sarabun New"/>
          <w:b/>
          <w:bCs/>
          <w:sz w:val="32"/>
          <w:szCs w:val="32"/>
        </w:rPr>
        <w:t>; 1</w:t>
      </w:r>
    </w:p>
    <w:p w:rsidRPr="00357A8D" w:rsidR="00472CA9" w:rsidRDefault="00472CA9" w14:paraId="4DBA68D1" w14:textId="77777777">
      <w:pPr>
        <w:rPr>
          <w:rFonts w:ascii="TH Sarabun New" w:hAnsi="TH Sarabun New" w:cs="TH Sarabun New"/>
          <w:sz w:val="32"/>
          <w:szCs w:val="32"/>
        </w:rPr>
      </w:pPr>
      <w:r w:rsidRPr="00357A8D">
        <w:rPr>
          <w:rFonts w:ascii="TH Sarabun New" w:hAnsi="TH Sarabun New" w:cs="TH Sarabun New"/>
          <w:sz w:val="32"/>
          <w:szCs w:val="32"/>
          <w:cs/>
        </w:rPr>
        <w:t xml:space="preserve">เฉลิมพงษ์ คงเจริญ. 2564. เศรษฐมิติทางการเงินเบี้องต้น. สำนักพิมพ์มหาวิทยาลัยธรรมศาสตร์ ปีที่พิมพ์:       </w:t>
      </w:r>
    </w:p>
    <w:p w:rsidRPr="00357A8D" w:rsidR="00472CA9" w:rsidRDefault="00472CA9" w14:paraId="0353ED1A" w14:textId="77777777">
      <w:pPr>
        <w:tabs>
          <w:tab w:val="left" w:pos="709"/>
        </w:tabs>
        <w:rPr>
          <w:rFonts w:ascii="TH Sarabun New" w:hAnsi="TH Sarabun New" w:cs="TH Sarabun New"/>
          <w:sz w:val="32"/>
          <w:szCs w:val="32"/>
        </w:rPr>
      </w:pPr>
      <w:r w:rsidRPr="00357A8D">
        <w:rPr>
          <w:rFonts w:ascii="TH Sarabun New" w:hAnsi="TH Sarabun New" w:cs="TH Sarabun New"/>
          <w:sz w:val="32"/>
          <w:szCs w:val="32"/>
          <w:cs/>
        </w:rPr>
        <w:t xml:space="preserve">           สิงหาคม </w:t>
      </w:r>
      <w:r w:rsidRPr="00357A8D">
        <w:rPr>
          <w:rFonts w:ascii="TH Sarabun New" w:hAnsi="TH Sarabun New" w:cs="TH Sarabun New"/>
          <w:sz w:val="32"/>
          <w:szCs w:val="32"/>
        </w:rPr>
        <w:t xml:space="preserve">2564 </w:t>
      </w:r>
      <w:r w:rsidRPr="00357A8D">
        <w:rPr>
          <w:rFonts w:ascii="TH Sarabun New" w:hAnsi="TH Sarabun New" w:cs="TH Sarabun New"/>
          <w:sz w:val="32"/>
          <w:szCs w:val="32"/>
          <w:cs/>
        </w:rPr>
        <w:t xml:space="preserve">จำนวนหน้า: </w:t>
      </w:r>
      <w:r w:rsidRPr="00357A8D">
        <w:rPr>
          <w:rFonts w:ascii="TH Sarabun New" w:hAnsi="TH Sarabun New" w:cs="TH Sarabun New"/>
          <w:sz w:val="32"/>
          <w:szCs w:val="32"/>
        </w:rPr>
        <w:t xml:space="preserve">242 </w:t>
      </w:r>
      <w:r w:rsidRPr="00357A8D">
        <w:rPr>
          <w:rFonts w:ascii="TH Sarabun New" w:hAnsi="TH Sarabun New" w:cs="TH Sarabun New"/>
          <w:sz w:val="32"/>
          <w:szCs w:val="32"/>
          <w:cs/>
        </w:rPr>
        <w:t>หน้า.</w:t>
      </w:r>
    </w:p>
    <w:p w:rsidRPr="00357A8D" w:rsidR="006D7653" w:rsidRDefault="006D7653" w14:paraId="45BBA363" w14:textId="77777777">
      <w:pPr>
        <w:rPr>
          <w:rFonts w:ascii="TH Sarabun New" w:hAnsi="TH Sarabun New" w:cs="TH Sarabun New"/>
          <w:b/>
          <w:bCs/>
          <w:sz w:val="32"/>
          <w:szCs w:val="32"/>
        </w:rPr>
      </w:pPr>
    </w:p>
    <w:p w:rsidRPr="00357A8D" w:rsidR="00472CA9" w:rsidRDefault="006D7653" w14:paraId="4A77D57F" w14:textId="77777777">
      <w:pPr>
        <w:rPr>
          <w:rFonts w:ascii="TH Sarabun New" w:hAnsi="TH Sarabun New" w:cs="TH Sarabun New"/>
          <w:b/>
          <w:bCs/>
          <w:sz w:val="32"/>
          <w:szCs w:val="32"/>
        </w:rPr>
      </w:pPr>
      <w:r w:rsidRPr="00357A8D">
        <w:rPr>
          <w:rFonts w:ascii="TH Sarabun New" w:hAnsi="TH Sarabun New" w:cs="TH Sarabun New"/>
          <w:b/>
          <w:bCs/>
          <w:sz w:val="32"/>
          <w:szCs w:val="32"/>
          <w:cs/>
        </w:rPr>
        <w:t>2</w:t>
      </w:r>
      <w:r w:rsidRPr="00357A8D" w:rsidR="00472CA9">
        <w:rPr>
          <w:rFonts w:ascii="TH Sarabun New" w:hAnsi="TH Sarabun New" w:cs="TH Sarabun New"/>
          <w:b/>
          <w:bCs/>
          <w:sz w:val="32"/>
          <w:szCs w:val="32"/>
          <w:cs/>
        </w:rPr>
        <w:t>. ผู้ช่วยศาสตราจารย์ ดร.ดวงมณี  เลาวกุล</w:t>
      </w:r>
    </w:p>
    <w:p w:rsidRPr="00357A8D" w:rsidR="00472CA9" w:rsidRDefault="00472CA9" w14:paraId="72465362" w14:textId="77777777">
      <w:pPr>
        <w:ind w:left="720" w:hanging="720"/>
        <w:rPr>
          <w:rFonts w:ascii="TH Sarabun New" w:hAnsi="TH Sarabun New" w:cs="TH Sarabun New"/>
          <w:b/>
          <w:bCs/>
          <w:sz w:val="32"/>
          <w:szCs w:val="32"/>
        </w:rPr>
      </w:pPr>
      <w:r w:rsidRPr="00357A8D">
        <w:rPr>
          <w:rFonts w:ascii="TH Sarabun New" w:hAnsi="TH Sarabun New" w:cs="TH Sarabun New"/>
          <w:b/>
          <w:bCs/>
          <w:sz w:val="32"/>
          <w:szCs w:val="32"/>
          <w:cs/>
        </w:rPr>
        <w:t>ผลงานวิจัยที่หน่วยงานหรือองค์กรระดับชาติว่าจ้างให้ดำเนินการ</w:t>
      </w:r>
      <w:r w:rsidRPr="00357A8D">
        <w:rPr>
          <w:rFonts w:ascii="TH Sarabun New" w:hAnsi="TH Sarabun New" w:cs="TH Sarabun New"/>
          <w:b/>
          <w:bCs/>
          <w:sz w:val="32"/>
          <w:szCs w:val="32"/>
        </w:rPr>
        <w:t xml:space="preserve">; </w:t>
      </w:r>
      <w:r w:rsidRPr="00357A8D">
        <w:rPr>
          <w:rFonts w:ascii="TH Sarabun New" w:hAnsi="TH Sarabun New" w:cs="TH Sarabun New"/>
          <w:b/>
          <w:bCs/>
          <w:sz w:val="32"/>
          <w:szCs w:val="32"/>
          <w:cs/>
        </w:rPr>
        <w:t>1</w:t>
      </w:r>
    </w:p>
    <w:p w:rsidRPr="00357A8D" w:rsidR="00472CA9" w:rsidRDefault="00472CA9" w14:paraId="0EF9C62C" w14:textId="77777777">
      <w:pPr>
        <w:ind w:left="720" w:hanging="720"/>
        <w:rPr>
          <w:rFonts w:ascii="TH Sarabun New" w:hAnsi="TH Sarabun New" w:cs="TH Sarabun New"/>
          <w:sz w:val="32"/>
          <w:szCs w:val="32"/>
        </w:rPr>
      </w:pPr>
      <w:r w:rsidRPr="00357A8D">
        <w:rPr>
          <w:rFonts w:ascii="TH Sarabun New" w:hAnsi="TH Sarabun New" w:cs="TH Sarabun New"/>
          <w:sz w:val="32"/>
          <w:szCs w:val="32"/>
          <w:cs/>
        </w:rPr>
        <w:t>ดวงมณี  เลาวกุล.และเฉลิมพงษ์ คงเจริญ. (2562). โครงการ “การศึกษาการจัดเก็บภาษีที่ดินและสิ่งปลูกสร้างในประเทศไทย” สำนักงานคณะกรรมการส่งเสริมวิทยาศาสตร์วิจัยและนวัตกรรม (สกสว.) ปีที่เผยแพร่ 2562 เดือนที่เผยแพร่ 14 พฤษภาคม 2562</w:t>
      </w:r>
    </w:p>
    <w:p w:rsidRPr="00357A8D" w:rsidR="00472CA9" w:rsidRDefault="00472CA9" w14:paraId="1F344B4C" w14:textId="77777777">
      <w:pPr>
        <w:rPr>
          <w:rFonts w:ascii="TH Sarabun New" w:hAnsi="TH Sarabun New" w:cs="TH Sarabun New"/>
          <w:b/>
          <w:bCs/>
          <w:sz w:val="32"/>
          <w:szCs w:val="32"/>
        </w:rPr>
      </w:pPr>
      <w:r w:rsidRPr="00357A8D">
        <w:rPr>
          <w:rFonts w:ascii="TH Sarabun New" w:hAnsi="TH Sarabun New" w:cs="TH Sarabun New"/>
          <w:b/>
          <w:bCs/>
          <w:sz w:val="32"/>
          <w:szCs w:val="32"/>
          <w:cs/>
        </w:rPr>
        <w:t>บทความวิจัยหรือบทความวิชาการที่ตีพิมพ์ในวารสารวิชาการระดับนานาชาติที่มีอยู่ในฐานข้อมูล ตามบทความประกาศ ก.พ.อ. หรือระเบียบคณะกรรมการอุดมศึกษาว่าด้วย หลักเกณฑ์การพิจารณาวารสารทางวิชาการสำหรับการเผยแพรผลงานวิชาการ พ.ศ.</w:t>
      </w:r>
      <w:r w:rsidRPr="00357A8D">
        <w:rPr>
          <w:rFonts w:ascii="TH Sarabun New" w:hAnsi="TH Sarabun New" w:cs="TH Sarabun New"/>
          <w:b/>
          <w:bCs/>
          <w:sz w:val="32"/>
          <w:szCs w:val="32"/>
        </w:rPr>
        <w:t>2556; 1</w:t>
      </w:r>
    </w:p>
    <w:p w:rsidRPr="00357A8D" w:rsidR="00472CA9" w:rsidRDefault="00472CA9" w14:paraId="343956C3" w14:textId="77777777">
      <w:pPr>
        <w:ind w:left="720" w:hanging="720"/>
        <w:rPr>
          <w:rFonts w:ascii="TH Sarabun New" w:hAnsi="TH Sarabun New" w:cs="TH Sarabun New"/>
          <w:sz w:val="32"/>
          <w:szCs w:val="32"/>
        </w:rPr>
      </w:pPr>
      <w:r w:rsidRPr="00357A8D">
        <w:rPr>
          <w:rFonts w:ascii="TH Sarabun New" w:hAnsi="TH Sarabun New" w:cs="TH Sarabun New"/>
          <w:sz w:val="32"/>
          <w:szCs w:val="32"/>
        </w:rPr>
        <w:t>Laovakul, Duangmanee</w:t>
      </w:r>
      <w:r w:rsidRPr="00357A8D">
        <w:rPr>
          <w:rFonts w:ascii="TH Sarabun New" w:hAnsi="TH Sarabun New" w:cs="TH Sarabun New"/>
          <w:sz w:val="32"/>
          <w:szCs w:val="32"/>
          <w:cs/>
        </w:rPr>
        <w:t>. (2019). “</w:t>
      </w:r>
      <w:r w:rsidRPr="00357A8D">
        <w:rPr>
          <w:rFonts w:ascii="TH Sarabun New" w:hAnsi="TH Sarabun New" w:cs="TH Sarabun New"/>
          <w:sz w:val="32"/>
          <w:szCs w:val="32"/>
        </w:rPr>
        <w:t>Fiscal Decentralization and Governance in Thailand</w:t>
      </w:r>
      <w:r w:rsidRPr="00357A8D">
        <w:rPr>
          <w:rFonts w:ascii="TH Sarabun New" w:hAnsi="TH Sarabun New" w:cs="TH Sarabun New"/>
          <w:sz w:val="32"/>
          <w:szCs w:val="32"/>
          <w:cs/>
        </w:rPr>
        <w:t>” บทความวิชาการ ตีพิมพ์รวมเล่ม (</w:t>
      </w:r>
      <w:r w:rsidRPr="00357A8D">
        <w:rPr>
          <w:rFonts w:ascii="TH Sarabun New" w:hAnsi="TH Sarabun New" w:cs="TH Sarabun New"/>
          <w:sz w:val="32"/>
          <w:szCs w:val="32"/>
        </w:rPr>
        <w:t>Book Chapter</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in Fiscal Decentralization and Inclusive Growth in Asia</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June 2019</w:t>
      </w:r>
    </w:p>
    <w:p w:rsidRPr="00357A8D" w:rsidR="002C37D8" w:rsidDel="00B41C41" w:rsidRDefault="002C37D8" w14:paraId="16C23A81" w14:textId="39D66B9A">
      <w:pPr>
        <w:ind w:left="720" w:hanging="720"/>
        <w:rPr>
          <w:del w:author="phetc" w:date="2023-02-13T15:28:00Z" w:id="2949"/>
          <w:rFonts w:ascii="TH Sarabun New" w:hAnsi="TH Sarabun New" w:cs="TH Sarabun New"/>
          <w:sz w:val="32"/>
          <w:szCs w:val="32"/>
        </w:rPr>
      </w:pPr>
    </w:p>
    <w:p w:rsidRPr="00357A8D" w:rsidR="001219D3" w:rsidRDefault="001219D3" w14:paraId="344B1B2A" w14:textId="77777777">
      <w:pPr>
        <w:rPr>
          <w:rFonts w:ascii="TH Sarabun New" w:hAnsi="TH Sarabun New" w:cs="TH Sarabun New"/>
          <w:b/>
          <w:bCs/>
          <w:sz w:val="32"/>
          <w:szCs w:val="32"/>
          <w:cs/>
        </w:rPr>
      </w:pPr>
      <w:r w:rsidRPr="00357A8D">
        <w:rPr>
          <w:rFonts w:ascii="TH Sarabun New" w:hAnsi="TH Sarabun New" w:cs="TH Sarabun New"/>
          <w:b/>
          <w:bCs/>
          <w:sz w:val="32"/>
          <w:szCs w:val="32"/>
          <w:cs/>
        </w:rPr>
        <w:t>บทความวิจัยหรือบทความวิชาการฉบับสมบูรณ์ที่ตีพิมพ์ในรายงานสืบค้นเนื่องจากการประชุมวิชาการระดับนานาชาติ หรือในวารสารวิชาการระดับนานาชาติที่มีอยู่ในฐานข้อมูล ตามประกาศ ก.พ.อ. หรือระเบียบคณะกรรมการอุดมศึกษาว่าด้วย หลักเกณฑ์การพิจารณาวารสารทางวิชาการสำหรับการเผยแพรผลงานวิชาการ พ.ศ.2556</w:t>
      </w:r>
      <w:r w:rsidRPr="00357A8D">
        <w:rPr>
          <w:rFonts w:ascii="TH Sarabun New" w:hAnsi="TH Sarabun New" w:cs="TH Sarabun New"/>
          <w:b/>
          <w:bCs/>
          <w:sz w:val="32"/>
          <w:szCs w:val="32"/>
        </w:rPr>
        <w:t xml:space="preserve">; </w:t>
      </w:r>
      <w:r w:rsidRPr="00357A8D">
        <w:rPr>
          <w:rFonts w:ascii="TH Sarabun New" w:hAnsi="TH Sarabun New" w:cs="TH Sarabun New"/>
          <w:b/>
          <w:bCs/>
          <w:sz w:val="32"/>
          <w:szCs w:val="32"/>
          <w:cs/>
        </w:rPr>
        <w:t>0.4</w:t>
      </w:r>
    </w:p>
    <w:p w:rsidRPr="00357A8D" w:rsidR="001219D3" w:rsidRDefault="001219D3" w14:paraId="405DEBDB" w14:textId="77777777">
      <w:pPr>
        <w:ind w:left="720" w:hanging="720"/>
        <w:rPr>
          <w:rFonts w:ascii="TH SarabunPSK" w:hAnsi="TH SarabunPSK" w:cs="TH SarabunPSK"/>
          <w:sz w:val="32"/>
          <w:szCs w:val="32"/>
        </w:rPr>
      </w:pPr>
      <w:r w:rsidRPr="00357A8D">
        <w:rPr>
          <w:rFonts w:ascii="TH SarabunPSK" w:hAnsi="TH SarabunPSK" w:cs="TH SarabunPSK"/>
          <w:sz w:val="32"/>
          <w:szCs w:val="32"/>
          <w:cs/>
        </w:rPr>
        <w:t xml:space="preserve">ดวงมณี เลาวกุล และชญานี ชวะโนทย์. (2019). </w:t>
      </w:r>
      <w:r w:rsidRPr="00357A8D">
        <w:rPr>
          <w:rFonts w:ascii="TH SarabunPSK" w:hAnsi="TH SarabunPSK" w:cs="TH SarabunPSK"/>
          <w:sz w:val="32"/>
          <w:szCs w:val="32"/>
        </w:rPr>
        <w:t>The Analysis Distribution through Personal Income Tax System in Thailand</w:t>
      </w:r>
      <w:r w:rsidRPr="00357A8D">
        <w:rPr>
          <w:rFonts w:ascii="TH SarabunPSK" w:hAnsi="TH SarabunPSK" w:cs="TH SarabunPSK"/>
          <w:sz w:val="32"/>
          <w:szCs w:val="32"/>
          <w:cs/>
        </w:rPr>
        <w:t xml:space="preserve"> </w:t>
      </w:r>
      <w:r w:rsidRPr="00357A8D">
        <w:rPr>
          <w:rFonts w:ascii="TH SarabunPSK" w:hAnsi="TH SarabunPSK" w:cs="TH SarabunPSK"/>
          <w:sz w:val="32"/>
          <w:szCs w:val="32"/>
        </w:rPr>
        <w:t xml:space="preserve">Singapore Economic Review Conference </w:t>
      </w:r>
      <w:r w:rsidRPr="00357A8D">
        <w:rPr>
          <w:rFonts w:ascii="TH SarabunPSK" w:hAnsi="TH SarabunPSK" w:cs="TH SarabunPSK"/>
          <w:sz w:val="32"/>
          <w:szCs w:val="32"/>
          <w:cs/>
        </w:rPr>
        <w:t xml:space="preserve">2019 (5-7 </w:t>
      </w:r>
      <w:r w:rsidRPr="00357A8D">
        <w:rPr>
          <w:rFonts w:ascii="TH SarabunPSK" w:hAnsi="TH SarabunPSK" w:cs="TH SarabunPSK"/>
          <w:sz w:val="32"/>
          <w:szCs w:val="32"/>
        </w:rPr>
        <w:t xml:space="preserve">August </w:t>
      </w:r>
      <w:r w:rsidRPr="00357A8D">
        <w:rPr>
          <w:rFonts w:ascii="TH SarabunPSK" w:hAnsi="TH SarabunPSK" w:cs="TH SarabunPSK"/>
          <w:sz w:val="32"/>
          <w:szCs w:val="32"/>
          <w:cs/>
        </w:rPr>
        <w:t xml:space="preserve">2019) </w:t>
      </w:r>
      <w:r w:rsidRPr="00357A8D">
        <w:rPr>
          <w:rFonts w:ascii="TH SarabunPSK" w:hAnsi="TH SarabunPSK" w:cs="TH SarabunPSK"/>
          <w:sz w:val="32"/>
          <w:szCs w:val="32"/>
        </w:rPr>
        <w:t>Mandarin Orchard Hotel, Singapore, Singapore Economic Review, Singapore</w:t>
      </w:r>
      <w:r w:rsidRPr="00357A8D">
        <w:rPr>
          <w:rFonts w:ascii="TH SarabunPSK" w:hAnsi="TH SarabunPSK" w:cs="TH SarabunPSK"/>
          <w:sz w:val="32"/>
          <w:szCs w:val="32"/>
          <w:cs/>
        </w:rPr>
        <w:t>.</w:t>
      </w:r>
    </w:p>
    <w:p w:rsidRPr="00357A8D" w:rsidR="00042C24" w:rsidRDefault="00042C24" w14:paraId="6E2E02FA" w14:textId="77777777">
      <w:pPr>
        <w:ind w:left="720" w:hanging="720"/>
        <w:rPr>
          <w:rFonts w:ascii="TH SarabunPSK" w:hAnsi="TH SarabunPSK" w:cs="TH SarabunPSK"/>
          <w:sz w:val="32"/>
          <w:szCs w:val="32"/>
        </w:rPr>
      </w:pPr>
    </w:p>
    <w:p w:rsidRPr="00357A8D" w:rsidR="006D7653" w:rsidP="00E65391" w:rsidRDefault="006D7653" w14:paraId="76352987" w14:textId="77777777">
      <w:pPr>
        <w:ind w:left="360" w:hanging="360"/>
        <w:jc w:val="thaiDistribute"/>
        <w:rPr>
          <w:rFonts w:ascii="TH SarabunPSK" w:hAnsi="TH SarabunPSK" w:cs="TH SarabunPSK"/>
          <w:b/>
          <w:bCs/>
          <w:sz w:val="32"/>
          <w:szCs w:val="32"/>
        </w:rPr>
      </w:pPr>
      <w:r w:rsidRPr="00357A8D">
        <w:rPr>
          <w:rFonts w:ascii="TH SarabunPSK" w:hAnsi="TH SarabunPSK" w:cs="TH SarabunPSK"/>
          <w:b/>
          <w:bCs/>
          <w:noProof/>
          <w:sz w:val="32"/>
          <w:szCs w:val="32"/>
          <w:cs/>
        </w:rPr>
        <w:t xml:space="preserve">3. </w:t>
      </w:r>
      <w:r w:rsidRPr="00357A8D">
        <w:rPr>
          <w:rFonts w:ascii="TH Sarabun New" w:hAnsi="TH Sarabun New" w:cs="TH Sarabun New"/>
          <w:b/>
          <w:bCs/>
          <w:sz w:val="32"/>
          <w:szCs w:val="32"/>
          <w:cs/>
        </w:rPr>
        <w:t xml:space="preserve">ผู้ช่วยศาสตราจารย์ </w:t>
      </w:r>
      <w:r w:rsidRPr="00357A8D">
        <w:rPr>
          <w:rFonts w:ascii="TH SarabunPSK" w:hAnsi="TH SarabunPSK" w:cs="TH SarabunPSK"/>
          <w:b/>
          <w:bCs/>
          <w:noProof/>
          <w:sz w:val="32"/>
          <w:szCs w:val="32"/>
          <w:cs/>
        </w:rPr>
        <w:t>ดร. ชญานี ชวะโนทย์</w:t>
      </w:r>
    </w:p>
    <w:p w:rsidRPr="00357A8D" w:rsidR="006D7653" w:rsidRDefault="006D7653" w14:paraId="708711DB" w14:textId="77777777">
      <w:pPr>
        <w:rPr>
          <w:rFonts w:ascii="TH SarabunPSK" w:hAnsi="TH SarabunPSK" w:cs="TH SarabunPSK"/>
          <w:b/>
          <w:bCs/>
          <w:sz w:val="32"/>
          <w:szCs w:val="32"/>
        </w:rPr>
      </w:pPr>
      <w:r w:rsidRPr="00357A8D">
        <w:rPr>
          <w:rFonts w:ascii="TH SarabunPSK" w:hAnsi="TH SarabunPSK" w:cs="TH SarabunPSK"/>
          <w:b/>
          <w:bCs/>
          <w:sz w:val="32"/>
          <w:szCs w:val="32"/>
          <w:cs/>
        </w:rPr>
        <w:t>บทความวิจัยหรือบทความวิชาการฉบับสมบูรณ์ที่ตีพิมพ์ในรายงานสืบเนื่องจากการประชุมวิชาการระดับนานาชาติ หรือในวารสารวิชาการระดับชาติที่มีอยู่ในฐานข้อมูล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w:t>
      </w:r>
      <w:r w:rsidRPr="00357A8D">
        <w:rPr>
          <w:rFonts w:ascii="TH SarabunPSK" w:hAnsi="TH SarabunPSK" w:cs="TH SarabunPSK"/>
          <w:b/>
          <w:bCs/>
          <w:sz w:val="32"/>
          <w:szCs w:val="32"/>
        </w:rPr>
        <w:t xml:space="preserve"> ; </w:t>
      </w:r>
      <w:r w:rsidRPr="00357A8D">
        <w:rPr>
          <w:rFonts w:ascii="TH SarabunPSK" w:hAnsi="TH SarabunPSK" w:cs="TH SarabunPSK"/>
          <w:b/>
          <w:bCs/>
          <w:sz w:val="32"/>
          <w:szCs w:val="32"/>
          <w:cs/>
        </w:rPr>
        <w:t>0.4</w:t>
      </w:r>
    </w:p>
    <w:p w:rsidRPr="00357A8D" w:rsidR="006D7653" w:rsidP="00E65391" w:rsidRDefault="006D7653" w14:paraId="08C4FB78" w14:textId="77777777">
      <w:pPr>
        <w:ind w:left="709" w:hanging="709"/>
        <w:jc w:val="thaiDistribute"/>
        <w:rPr>
          <w:rFonts w:ascii="TH SarabunPSK" w:hAnsi="TH SarabunPSK" w:cs="TH SarabunPSK"/>
          <w:noProof/>
          <w:sz w:val="32"/>
          <w:szCs w:val="32"/>
        </w:rPr>
      </w:pPr>
      <w:r w:rsidRPr="00357A8D">
        <w:rPr>
          <w:rFonts w:ascii="TH SarabunPSK" w:hAnsi="TH SarabunPSK" w:cs="TH SarabunPSK"/>
          <w:noProof/>
          <w:sz w:val="32"/>
          <w:szCs w:val="32"/>
          <w:cs/>
        </w:rPr>
        <w:t>ดวงมณี เลาวกุล. และชญานี ชวะโนทย์. (</w:t>
      </w:r>
      <w:r w:rsidRPr="00357A8D">
        <w:rPr>
          <w:rFonts w:ascii="TH SarabunPSK" w:hAnsi="TH SarabunPSK" w:cs="TH SarabunPSK"/>
          <w:noProof/>
          <w:sz w:val="32"/>
          <w:szCs w:val="32"/>
        </w:rPr>
        <w:t>2019</w:t>
      </w:r>
      <w:r w:rsidRPr="00357A8D">
        <w:rPr>
          <w:rFonts w:ascii="TH SarabunPSK" w:hAnsi="TH SarabunPSK" w:cs="TH SarabunPSK"/>
          <w:noProof/>
          <w:sz w:val="32"/>
          <w:szCs w:val="32"/>
          <w:cs/>
        </w:rPr>
        <w:t xml:space="preserve">). </w:t>
      </w:r>
      <w:r w:rsidRPr="00357A8D">
        <w:rPr>
          <w:rFonts w:ascii="TH SarabunPSK" w:hAnsi="TH SarabunPSK" w:cs="TH SarabunPSK"/>
          <w:noProof/>
          <w:sz w:val="32"/>
          <w:szCs w:val="32"/>
        </w:rPr>
        <w:t xml:space="preserve">The Analysis Distribution through Personal Income Tax System in Thailand Singapore Economic Review Conference 2019 </w:t>
      </w:r>
      <w:r w:rsidRPr="00357A8D">
        <w:rPr>
          <w:rFonts w:ascii="TH SarabunPSK" w:hAnsi="TH SarabunPSK" w:cs="TH SarabunPSK"/>
          <w:noProof/>
          <w:sz w:val="32"/>
          <w:szCs w:val="32"/>
          <w:cs/>
        </w:rPr>
        <w:t>(</w:t>
      </w:r>
      <w:r w:rsidRPr="00357A8D">
        <w:rPr>
          <w:rFonts w:ascii="TH SarabunPSK" w:hAnsi="TH SarabunPSK" w:cs="TH SarabunPSK"/>
          <w:noProof/>
          <w:sz w:val="32"/>
          <w:szCs w:val="32"/>
        </w:rPr>
        <w:t>5</w:t>
      </w:r>
      <w:r w:rsidRPr="00357A8D">
        <w:rPr>
          <w:rFonts w:ascii="TH SarabunPSK" w:hAnsi="TH SarabunPSK" w:cs="TH SarabunPSK"/>
          <w:noProof/>
          <w:sz w:val="32"/>
          <w:szCs w:val="32"/>
          <w:cs/>
        </w:rPr>
        <w:t>-</w:t>
      </w:r>
      <w:r w:rsidRPr="00357A8D">
        <w:rPr>
          <w:rFonts w:ascii="TH SarabunPSK" w:hAnsi="TH SarabunPSK" w:cs="TH SarabunPSK"/>
          <w:noProof/>
          <w:sz w:val="32"/>
          <w:szCs w:val="32"/>
        </w:rPr>
        <w:t>7 August 2019</w:t>
      </w:r>
      <w:r w:rsidRPr="00357A8D">
        <w:rPr>
          <w:rFonts w:ascii="TH SarabunPSK" w:hAnsi="TH SarabunPSK" w:cs="TH SarabunPSK"/>
          <w:noProof/>
          <w:sz w:val="32"/>
          <w:szCs w:val="32"/>
          <w:cs/>
        </w:rPr>
        <w:t xml:space="preserve">) </w:t>
      </w:r>
      <w:r w:rsidRPr="00357A8D">
        <w:rPr>
          <w:rFonts w:ascii="TH SarabunPSK" w:hAnsi="TH SarabunPSK" w:cs="TH SarabunPSK"/>
          <w:noProof/>
          <w:sz w:val="32"/>
          <w:szCs w:val="32"/>
        </w:rPr>
        <w:t>Mandarin Orchard Hotel, Singapore, Singapore Economic Review, Singapore</w:t>
      </w:r>
      <w:r w:rsidRPr="00357A8D">
        <w:rPr>
          <w:rFonts w:ascii="TH SarabunPSK" w:hAnsi="TH SarabunPSK" w:cs="TH SarabunPSK"/>
          <w:noProof/>
          <w:sz w:val="32"/>
          <w:szCs w:val="32"/>
          <w:cs/>
        </w:rPr>
        <w:t>.</w:t>
      </w:r>
    </w:p>
    <w:p w:rsidRPr="00357A8D" w:rsidR="006D7653" w:rsidP="00E65391" w:rsidRDefault="006D7653" w14:paraId="07EFD648" w14:textId="77777777">
      <w:pPr>
        <w:jc w:val="thaiDistribute"/>
        <w:rPr>
          <w:rFonts w:ascii="TH SarabunPSK" w:hAnsi="TH SarabunPSK" w:cs="TH SarabunPSK"/>
          <w:b/>
          <w:bCs/>
          <w:sz w:val="32"/>
          <w:szCs w:val="32"/>
        </w:rPr>
      </w:pPr>
      <w:r w:rsidRPr="00357A8D">
        <w:rPr>
          <w:rFonts w:ascii="TH SarabunPSK" w:hAnsi="TH SarabunPSK" w:cs="TH SarabunPSK"/>
          <w:b/>
          <w:bCs/>
          <w:sz w:val="32"/>
          <w:szCs w:val="32"/>
          <w:cs/>
        </w:rPr>
        <w:t>ผลงานวิจัยที่หน่วยงานหรือองค์กรระดับชาติว่าจ้างให้ดำเนินการ</w:t>
      </w:r>
      <w:r w:rsidRPr="00357A8D">
        <w:rPr>
          <w:rFonts w:ascii="TH SarabunPSK" w:hAnsi="TH SarabunPSK" w:cs="TH SarabunPSK"/>
          <w:b/>
          <w:bCs/>
          <w:sz w:val="32"/>
          <w:szCs w:val="32"/>
        </w:rPr>
        <w:t xml:space="preserve">; </w:t>
      </w:r>
      <w:r w:rsidRPr="00357A8D">
        <w:rPr>
          <w:rFonts w:ascii="TH SarabunPSK" w:hAnsi="TH SarabunPSK" w:cs="TH SarabunPSK"/>
          <w:b/>
          <w:bCs/>
          <w:sz w:val="32"/>
          <w:szCs w:val="32"/>
          <w:cs/>
        </w:rPr>
        <w:t>1</w:t>
      </w:r>
    </w:p>
    <w:p w:rsidRPr="00357A8D" w:rsidR="006D7653" w:rsidP="00E65391" w:rsidRDefault="006D7653" w14:paraId="16FC37AA" w14:textId="77777777">
      <w:pPr>
        <w:ind w:left="709" w:hanging="709"/>
        <w:jc w:val="thaiDistribute"/>
        <w:rPr>
          <w:rFonts w:ascii="TH SarabunPSK" w:hAnsi="TH SarabunPSK" w:cs="TH SarabunPSK"/>
          <w:noProof/>
          <w:sz w:val="32"/>
          <w:szCs w:val="32"/>
          <w:cs/>
        </w:rPr>
      </w:pPr>
      <w:r w:rsidRPr="00357A8D">
        <w:rPr>
          <w:rFonts w:ascii="TH SarabunPSK" w:hAnsi="TH SarabunPSK" w:cs="TH SarabunPSK"/>
          <w:noProof/>
          <w:sz w:val="32"/>
          <w:szCs w:val="32"/>
          <w:cs/>
        </w:rPr>
        <w:t>ชญานี ชวะโนทย์ (2563). “ความไม่สอดคล้องทางการศึกษากับความเหลื่อมล้ำของค่าจ้างแรงงานไทย” หนังสืองานสัมมนาวิชาการ ประจำปี 2563 ครั้งที่ 42 เรื่อง ชีวิตที่เหลื่อมล้ำ: เหลื่อมล้ำตลอดชีวิต คณะเศรษฐศาสตร์ มหาวิทยาลัยธรรมศาสตร์. พิมพ์ที่: หจก.สามลดา ปีที่เผยแพร่ 2563 เดือนสิงหาคม 2563 หน้า 264-341</w:t>
      </w:r>
    </w:p>
    <w:p w:rsidRPr="00357A8D" w:rsidR="006D7653" w:rsidP="00E65391" w:rsidRDefault="006D7653" w14:paraId="64F02E60" w14:textId="77777777">
      <w:pPr>
        <w:ind w:left="709" w:hanging="709"/>
        <w:jc w:val="thaiDistribute"/>
        <w:rPr>
          <w:rFonts w:ascii="TH SarabunPSK" w:hAnsi="TH SarabunPSK" w:cs="TH SarabunPSK"/>
          <w:noProof/>
          <w:sz w:val="32"/>
          <w:szCs w:val="32"/>
        </w:rPr>
      </w:pPr>
      <w:r w:rsidRPr="00357A8D">
        <w:rPr>
          <w:rFonts w:ascii="TH SarabunPSK" w:hAnsi="TH SarabunPSK" w:cs="TH SarabunPSK"/>
          <w:noProof/>
          <w:sz w:val="32"/>
          <w:szCs w:val="32"/>
          <w:cs/>
        </w:rPr>
        <w:t>ชญานี ชวะโนทย์ (2563). ความไม่สอดคล้องทางการศึกษากับความเหลื่อมล้ำของค่าจ้างแรงงานไทยเสนอกองทุนวิจัย (คณะเศรษฐศาสตร์) ปีงบประมาณ 2562 เดือนที่เผยแพร่ เมษายน 2563</w:t>
      </w:r>
    </w:p>
    <w:p w:rsidRPr="00357A8D" w:rsidR="006D7653" w:rsidP="00E65391" w:rsidRDefault="006D7653" w14:paraId="6D300CDD" w14:textId="77777777">
      <w:pPr>
        <w:ind w:left="709" w:hanging="709"/>
        <w:jc w:val="thaiDistribute"/>
        <w:rPr>
          <w:rFonts w:ascii="TH SarabunPSK" w:hAnsi="TH SarabunPSK" w:cs="TH SarabunPSK"/>
          <w:noProof/>
          <w:sz w:val="32"/>
          <w:szCs w:val="32"/>
        </w:rPr>
      </w:pPr>
    </w:p>
    <w:p w:rsidRPr="00357A8D" w:rsidR="00472CA9" w:rsidRDefault="00472CA9" w14:paraId="676A5B04" w14:textId="77777777">
      <w:pPr>
        <w:spacing w:line="259" w:lineRule="auto"/>
        <w:ind w:left="360" w:hanging="360"/>
        <w:rPr>
          <w:rFonts w:ascii="TH Sarabun New" w:hAnsi="TH Sarabun New" w:cs="TH Sarabun New"/>
          <w:b/>
          <w:bCs/>
          <w:sz w:val="32"/>
          <w:szCs w:val="32"/>
        </w:rPr>
      </w:pPr>
      <w:r w:rsidRPr="00357A8D">
        <w:rPr>
          <w:rFonts w:ascii="TH Sarabun New" w:hAnsi="TH Sarabun New" w:cs="TH Sarabun New"/>
          <w:b/>
          <w:bCs/>
          <w:sz w:val="32"/>
          <w:szCs w:val="32"/>
        </w:rPr>
        <w:t>4</w:t>
      </w:r>
      <w:r w:rsidRPr="00357A8D">
        <w:rPr>
          <w:rFonts w:ascii="TH Sarabun New" w:hAnsi="TH Sarabun New" w:cs="TH Sarabun New"/>
          <w:b/>
          <w:bCs/>
          <w:sz w:val="32"/>
          <w:szCs w:val="32"/>
          <w:cs/>
        </w:rPr>
        <w:t>. รองศาสตราจารย์ ดร.ศศิวิมล วรุณศิริ ปวีณวัฒน์</w:t>
      </w:r>
    </w:p>
    <w:p w:rsidRPr="00357A8D" w:rsidR="00472CA9" w:rsidRDefault="00472CA9" w14:paraId="76329579" w14:textId="77777777">
      <w:pPr>
        <w:rPr>
          <w:rFonts w:ascii="TH Sarabun New" w:hAnsi="TH Sarabun New" w:cs="TH Sarabun New"/>
          <w:b/>
          <w:bCs/>
          <w:sz w:val="32"/>
          <w:szCs w:val="32"/>
        </w:rPr>
      </w:pPr>
      <w:r w:rsidRPr="00357A8D">
        <w:rPr>
          <w:rFonts w:ascii="TH Sarabun New" w:hAnsi="TH Sarabun New" w:cs="TH Sarabun New"/>
          <w:b/>
          <w:bCs/>
          <w:sz w:val="32"/>
          <w:szCs w:val="32"/>
          <w:cs/>
        </w:rPr>
        <w:t>ผลงานวิจัยที่หน่วยงานหรือองค์กรระดับชาติว่าจ้างให้ดำเนินการ</w:t>
      </w:r>
      <w:r w:rsidRPr="00357A8D">
        <w:rPr>
          <w:rFonts w:ascii="TH Sarabun New" w:hAnsi="TH Sarabun New" w:cs="TH Sarabun New"/>
          <w:b/>
          <w:bCs/>
          <w:sz w:val="32"/>
          <w:szCs w:val="32"/>
        </w:rPr>
        <w:t xml:space="preserve">; </w:t>
      </w:r>
      <w:r w:rsidRPr="00357A8D">
        <w:rPr>
          <w:rFonts w:ascii="TH Sarabun New" w:hAnsi="TH Sarabun New" w:cs="TH Sarabun New"/>
          <w:b/>
          <w:bCs/>
          <w:sz w:val="32"/>
          <w:szCs w:val="32"/>
          <w:cs/>
        </w:rPr>
        <w:t>1</w:t>
      </w:r>
    </w:p>
    <w:p w:rsidRPr="00357A8D" w:rsidR="00472CA9" w:rsidRDefault="00472CA9" w14:paraId="0D9D27D0" w14:textId="77777777">
      <w:pPr>
        <w:rPr>
          <w:rFonts w:ascii="TH Sarabun New" w:hAnsi="TH Sarabun New" w:cs="TH Sarabun New"/>
          <w:sz w:val="32"/>
          <w:szCs w:val="32"/>
        </w:rPr>
      </w:pPr>
      <w:r w:rsidRPr="00357A8D">
        <w:rPr>
          <w:rFonts w:ascii="TH Sarabun New" w:hAnsi="TH Sarabun New" w:cs="TH Sarabun New"/>
          <w:sz w:val="32"/>
          <w:szCs w:val="32"/>
        </w:rPr>
        <w:t>Paweenawat, S</w:t>
      </w:r>
      <w:r w:rsidRPr="00357A8D">
        <w:rPr>
          <w:rFonts w:ascii="TH Sarabun New" w:hAnsi="TH Sarabun New" w:cs="TH Sarabun New"/>
          <w:sz w:val="32"/>
          <w:szCs w:val="32"/>
          <w:cs/>
        </w:rPr>
        <w:t>.</w:t>
      </w:r>
      <w:r w:rsidRPr="00357A8D">
        <w:rPr>
          <w:rFonts w:ascii="TH Sarabun New" w:hAnsi="TH Sarabun New" w:cs="TH Sarabun New"/>
          <w:sz w:val="32"/>
          <w:szCs w:val="32"/>
        </w:rPr>
        <w:t>W</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2022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Household economic prudence in Thailand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Singapore </w:t>
      </w:r>
    </w:p>
    <w:p w:rsidRPr="00357A8D" w:rsidR="00472CA9" w:rsidRDefault="00472CA9" w14:paraId="610D1CEB" w14:textId="77777777">
      <w:pPr>
        <w:pStyle w:val="ListParagraph"/>
        <w:ind w:left="1080"/>
        <w:rPr>
          <w:rFonts w:ascii="TH Sarabun New" w:hAnsi="TH Sarabun New" w:cs="TH Sarabun New"/>
          <w:sz w:val="32"/>
          <w:szCs w:val="32"/>
        </w:rPr>
      </w:pPr>
      <w:r w:rsidRPr="00357A8D">
        <w:rPr>
          <w:rFonts w:ascii="TH Sarabun New" w:hAnsi="TH Sarabun New" w:cs="TH Sarabun New"/>
          <w:sz w:val="32"/>
          <w:szCs w:val="32"/>
        </w:rPr>
        <w:t xml:space="preserve">Economic Review </w:t>
      </w:r>
      <w:r w:rsidRPr="00357A8D">
        <w:rPr>
          <w:rFonts w:ascii="TH Sarabun New" w:hAnsi="TH Sarabun New" w:cs="TH Sarabun New"/>
          <w:sz w:val="32"/>
          <w:szCs w:val="32"/>
          <w:cs/>
        </w:rPr>
        <w:t>(</w:t>
      </w:r>
      <w:r w:rsidRPr="00357A8D">
        <w:rPr>
          <w:rFonts w:ascii="TH Sarabun New" w:hAnsi="TH Sarabun New" w:cs="TH Sarabun New"/>
          <w:sz w:val="32"/>
          <w:szCs w:val="32"/>
        </w:rPr>
        <w:t>forthcoming 2022</w:t>
      </w:r>
      <w:r w:rsidRPr="00357A8D">
        <w:rPr>
          <w:rFonts w:ascii="TH Sarabun New" w:hAnsi="TH Sarabun New" w:cs="TH Sarabun New"/>
          <w:sz w:val="32"/>
          <w:szCs w:val="32"/>
          <w:cs/>
        </w:rPr>
        <w:t>).</w:t>
      </w:r>
    </w:p>
    <w:p w:rsidRPr="00357A8D" w:rsidR="00472CA9" w:rsidRDefault="00472CA9" w14:paraId="4F1B52B7" w14:textId="77777777">
      <w:pPr>
        <w:rPr>
          <w:rFonts w:ascii="TH Sarabun New" w:hAnsi="TH Sarabun New" w:cs="TH Sarabun New"/>
          <w:b/>
          <w:bCs/>
          <w:sz w:val="32"/>
          <w:szCs w:val="32"/>
        </w:rPr>
      </w:pPr>
      <w:r w:rsidRPr="00357A8D">
        <w:rPr>
          <w:rFonts w:ascii="TH Sarabun New" w:hAnsi="TH Sarabun New" w:cs="TH Sarabun New"/>
          <w:b/>
          <w:bCs/>
          <w:sz w:val="32"/>
          <w:szCs w:val="32"/>
          <w:cs/>
        </w:rPr>
        <w:t>บทความวิจัยหรือบทความวิชาการที่ตีพิมพ์ในวารสารวิชาการระดับนานาชาติที่มีอยู่ในฐานข้อมูล ตามบทความประกาศ ก.พ.อ. หรือระเบียบคณะกรรมการอุดมศึกษาว่าด้วย หลักเกณฑ์การพิจารณาวารสารทางวิชาการสำหรับการเผยแพรผลงานวิชาการ พ.ศ.2556</w:t>
      </w:r>
      <w:r w:rsidRPr="00357A8D">
        <w:rPr>
          <w:rFonts w:ascii="TH Sarabun New" w:hAnsi="TH Sarabun New" w:cs="TH Sarabun New"/>
          <w:b/>
          <w:bCs/>
          <w:sz w:val="32"/>
          <w:szCs w:val="32"/>
        </w:rPr>
        <w:t>; 1</w:t>
      </w:r>
    </w:p>
    <w:p w:rsidRPr="00357A8D" w:rsidR="00472CA9" w:rsidP="00E65391" w:rsidRDefault="00472CA9" w14:paraId="66410D2C" w14:textId="77777777">
      <w:pPr>
        <w:ind w:left="360" w:hanging="360"/>
        <w:jc w:val="thaiDistribute"/>
        <w:rPr>
          <w:rFonts w:ascii="TH Sarabun New" w:hAnsi="TH Sarabun New" w:cs="TH Sarabun New"/>
          <w:sz w:val="32"/>
          <w:szCs w:val="32"/>
        </w:rPr>
      </w:pPr>
      <w:r w:rsidRPr="00357A8D">
        <w:rPr>
          <w:rFonts w:ascii="TH Sarabun New" w:hAnsi="TH Sarabun New" w:cs="TH Sarabun New"/>
          <w:sz w:val="32"/>
          <w:szCs w:val="32"/>
        </w:rPr>
        <w:t>Paweenawat, S</w:t>
      </w:r>
      <w:r w:rsidRPr="00357A8D">
        <w:rPr>
          <w:rFonts w:ascii="TH Sarabun New" w:hAnsi="TH Sarabun New" w:cs="TH Sarabun New"/>
          <w:sz w:val="32"/>
          <w:szCs w:val="32"/>
          <w:cs/>
        </w:rPr>
        <w:t>.</w:t>
      </w:r>
      <w:r w:rsidRPr="00357A8D">
        <w:rPr>
          <w:rFonts w:ascii="TH Sarabun New" w:hAnsi="TH Sarabun New" w:cs="TH Sarabun New"/>
          <w:sz w:val="32"/>
          <w:szCs w:val="32"/>
        </w:rPr>
        <w:t>W</w:t>
      </w:r>
      <w:r w:rsidRPr="00357A8D">
        <w:rPr>
          <w:rFonts w:ascii="TH Sarabun New" w:hAnsi="TH Sarabun New" w:cs="TH Sarabun New"/>
          <w:sz w:val="32"/>
          <w:szCs w:val="32"/>
          <w:cs/>
        </w:rPr>
        <w:t>.</w:t>
      </w:r>
      <w:r w:rsidRPr="00357A8D">
        <w:rPr>
          <w:rFonts w:ascii="TH Sarabun New" w:hAnsi="TH Sarabun New" w:cs="TH Sarabun New"/>
          <w:sz w:val="32"/>
          <w:szCs w:val="32"/>
        </w:rPr>
        <w:t>, Liao, L</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2022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Educational assortative mating and income </w:t>
      </w:r>
    </w:p>
    <w:p w:rsidRPr="00357A8D" w:rsidR="00472CA9" w:rsidP="00E65391" w:rsidRDefault="00472CA9" w14:paraId="68A330E4" w14:textId="77777777">
      <w:pPr>
        <w:pStyle w:val="ListParagraph"/>
        <w:ind w:left="1080"/>
        <w:jc w:val="thaiDistribute"/>
        <w:rPr>
          <w:rFonts w:ascii="TH Sarabun New" w:hAnsi="TH Sarabun New" w:cs="TH Sarabun New"/>
          <w:sz w:val="32"/>
          <w:szCs w:val="32"/>
        </w:rPr>
      </w:pPr>
      <w:r w:rsidRPr="00357A8D">
        <w:rPr>
          <w:rFonts w:ascii="TH Sarabun New" w:hAnsi="TH Sarabun New" w:cs="TH Sarabun New"/>
          <w:sz w:val="32"/>
          <w:szCs w:val="32"/>
        </w:rPr>
        <w:t>inequality in Thailand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Journal of Demographic Economics </w:t>
      </w:r>
      <w:r w:rsidRPr="00357A8D">
        <w:rPr>
          <w:rFonts w:ascii="TH Sarabun New" w:hAnsi="TH Sarabun New" w:cs="TH Sarabun New"/>
          <w:sz w:val="32"/>
          <w:szCs w:val="32"/>
          <w:cs/>
        </w:rPr>
        <w:t>(</w:t>
      </w:r>
      <w:r w:rsidRPr="00357A8D">
        <w:rPr>
          <w:rFonts w:ascii="TH Sarabun New" w:hAnsi="TH Sarabun New" w:cs="TH Sarabun New"/>
          <w:sz w:val="32"/>
          <w:szCs w:val="32"/>
        </w:rPr>
        <w:t>forthcoming 2022</w:t>
      </w:r>
      <w:r w:rsidRPr="00357A8D">
        <w:rPr>
          <w:rFonts w:ascii="TH Sarabun New" w:hAnsi="TH Sarabun New" w:cs="TH Sarabun New"/>
          <w:sz w:val="32"/>
          <w:szCs w:val="32"/>
          <w:cs/>
        </w:rPr>
        <w:t>).</w:t>
      </w:r>
    </w:p>
    <w:p w:rsidRPr="00357A8D" w:rsidR="00472CA9" w:rsidP="00E65391" w:rsidRDefault="00472CA9" w14:paraId="579787D9" w14:textId="77777777">
      <w:pPr>
        <w:jc w:val="thaiDistribute"/>
        <w:rPr>
          <w:rFonts w:ascii="TH Sarabun New" w:hAnsi="TH Sarabun New" w:cs="TH Sarabun New"/>
          <w:sz w:val="32"/>
          <w:szCs w:val="32"/>
        </w:rPr>
      </w:pPr>
      <w:r w:rsidRPr="00357A8D">
        <w:rPr>
          <w:rFonts w:ascii="TH Sarabun New" w:hAnsi="TH Sarabun New" w:cs="TH Sarabun New"/>
          <w:sz w:val="32"/>
          <w:szCs w:val="32"/>
        </w:rPr>
        <w:t>Paweenawat, S</w:t>
      </w:r>
      <w:r w:rsidRPr="00357A8D">
        <w:rPr>
          <w:rFonts w:ascii="TH Sarabun New" w:hAnsi="TH Sarabun New" w:cs="TH Sarabun New"/>
          <w:sz w:val="32"/>
          <w:szCs w:val="32"/>
          <w:cs/>
        </w:rPr>
        <w:t>.</w:t>
      </w:r>
      <w:r w:rsidRPr="00357A8D">
        <w:rPr>
          <w:rFonts w:ascii="TH Sarabun New" w:hAnsi="TH Sarabun New" w:cs="TH Sarabun New"/>
          <w:sz w:val="32"/>
          <w:szCs w:val="32"/>
        </w:rPr>
        <w:t>W</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2022</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The impact of global value chain integration on wages</w:t>
      </w:r>
      <w:r w:rsidRPr="00357A8D">
        <w:rPr>
          <w:rFonts w:ascii="TH Sarabun New" w:hAnsi="TH Sarabun New" w:cs="TH Sarabun New"/>
          <w:sz w:val="32"/>
          <w:szCs w:val="32"/>
          <w:cs/>
        </w:rPr>
        <w:t xml:space="preserve">: </w:t>
      </w:r>
    </w:p>
    <w:p w:rsidRPr="00357A8D" w:rsidR="00472CA9" w:rsidP="00E65391" w:rsidRDefault="00472CA9" w14:paraId="6B4374AF" w14:textId="77777777">
      <w:pPr>
        <w:pStyle w:val="ListParagraph"/>
        <w:ind w:left="1080"/>
        <w:jc w:val="thaiDistribute"/>
        <w:rPr>
          <w:rFonts w:ascii="TH Sarabun New" w:hAnsi="TH Sarabun New" w:cs="TH Sarabun New"/>
          <w:sz w:val="32"/>
          <w:szCs w:val="32"/>
        </w:rPr>
      </w:pPr>
      <w:r w:rsidRPr="00357A8D">
        <w:rPr>
          <w:rFonts w:ascii="TH Sarabun New" w:hAnsi="TH Sarabun New" w:cs="TH Sarabun New"/>
          <w:sz w:val="32"/>
          <w:szCs w:val="32"/>
        </w:rPr>
        <w:t>evidence from matched worker</w:t>
      </w:r>
      <w:r w:rsidRPr="00357A8D">
        <w:rPr>
          <w:rFonts w:ascii="TH Sarabun New" w:hAnsi="TH Sarabun New" w:cs="TH Sarabun New"/>
          <w:sz w:val="32"/>
          <w:szCs w:val="32"/>
          <w:cs/>
        </w:rPr>
        <w:t>-</w:t>
      </w:r>
      <w:r w:rsidRPr="00357A8D">
        <w:rPr>
          <w:rFonts w:ascii="TH Sarabun New" w:hAnsi="TH Sarabun New" w:cs="TH Sarabun New"/>
          <w:sz w:val="32"/>
          <w:szCs w:val="32"/>
        </w:rPr>
        <w:t>industry data in Thailand</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 xml:space="preserve">Journal of the Asia Pacific Economy </w:t>
      </w:r>
      <w:r w:rsidRPr="00357A8D">
        <w:rPr>
          <w:rFonts w:ascii="TH Sarabun New" w:hAnsi="TH Sarabun New" w:cs="TH Sarabun New"/>
          <w:sz w:val="32"/>
          <w:szCs w:val="32"/>
          <w:cs/>
        </w:rPr>
        <w:t>(</w:t>
      </w:r>
      <w:r w:rsidRPr="00357A8D">
        <w:rPr>
          <w:rFonts w:ascii="TH Sarabun New" w:hAnsi="TH Sarabun New" w:cs="TH Sarabun New"/>
          <w:sz w:val="32"/>
          <w:szCs w:val="32"/>
        </w:rPr>
        <w:t>Forthcoming 2022</w:t>
      </w:r>
      <w:r w:rsidRPr="00357A8D">
        <w:rPr>
          <w:rFonts w:ascii="TH Sarabun New" w:hAnsi="TH Sarabun New" w:cs="TH Sarabun New"/>
          <w:sz w:val="32"/>
          <w:szCs w:val="32"/>
          <w:cs/>
        </w:rPr>
        <w:t>).</w:t>
      </w:r>
    </w:p>
    <w:p w:rsidRPr="00357A8D" w:rsidR="006D7653" w:rsidP="00E65391" w:rsidRDefault="006D7653" w14:paraId="15E04A26" w14:textId="77777777">
      <w:pPr>
        <w:pStyle w:val="ListParagraph"/>
        <w:ind w:left="1080"/>
        <w:jc w:val="thaiDistribute"/>
        <w:rPr>
          <w:rFonts w:ascii="TH Sarabun New" w:hAnsi="TH Sarabun New" w:cs="TH Sarabun New"/>
          <w:sz w:val="32"/>
          <w:szCs w:val="32"/>
        </w:rPr>
      </w:pPr>
    </w:p>
    <w:p w:rsidRPr="00357A8D" w:rsidR="00472CA9" w:rsidRDefault="00472CA9" w14:paraId="58894EEC" w14:textId="77777777">
      <w:pPr>
        <w:tabs>
          <w:tab w:val="left" w:pos="360"/>
        </w:tabs>
        <w:spacing w:line="259" w:lineRule="auto"/>
        <w:rPr>
          <w:rFonts w:ascii="TH Sarabun New" w:hAnsi="TH Sarabun New" w:cs="TH Sarabun New"/>
          <w:b/>
          <w:bCs/>
          <w:sz w:val="32"/>
          <w:szCs w:val="32"/>
        </w:rPr>
      </w:pPr>
      <w:r w:rsidRPr="00357A8D">
        <w:rPr>
          <w:rFonts w:ascii="TH Sarabun New" w:hAnsi="TH Sarabun New" w:cs="TH Sarabun New"/>
          <w:b/>
          <w:bCs/>
          <w:sz w:val="32"/>
          <w:szCs w:val="32"/>
        </w:rPr>
        <w:t>5</w:t>
      </w:r>
      <w:r w:rsidRPr="00357A8D">
        <w:rPr>
          <w:rFonts w:ascii="TH Sarabun New" w:hAnsi="TH Sarabun New" w:cs="TH Sarabun New"/>
          <w:b/>
          <w:bCs/>
          <w:sz w:val="32"/>
          <w:szCs w:val="32"/>
          <w:cs/>
        </w:rPr>
        <w:t>. อาจารย์ ดร.ทีปกร จิร์ฐิติกุลชัย</w:t>
      </w:r>
    </w:p>
    <w:p w:rsidRPr="00357A8D" w:rsidR="00472CA9" w:rsidRDefault="00472CA9" w14:paraId="26A599A4" w14:textId="77777777">
      <w:pPr>
        <w:ind w:left="1080" w:hanging="1080"/>
        <w:rPr>
          <w:rFonts w:ascii="TH Sarabun New" w:hAnsi="TH Sarabun New" w:cs="TH Sarabun New"/>
          <w:b/>
          <w:bCs/>
          <w:sz w:val="32"/>
          <w:szCs w:val="32"/>
        </w:rPr>
      </w:pPr>
      <w:r w:rsidRPr="00357A8D">
        <w:rPr>
          <w:rFonts w:ascii="TH Sarabun New" w:hAnsi="TH Sarabun New" w:cs="TH Sarabun New"/>
          <w:b/>
          <w:bCs/>
          <w:sz w:val="32"/>
          <w:szCs w:val="32"/>
          <w:cs/>
        </w:rPr>
        <w:t>ผลงานวิจัยที่หน่วยงานหรือองค์กรระดับชาติว่าจ้างให้ดำเนินการ</w:t>
      </w:r>
      <w:r w:rsidRPr="00357A8D">
        <w:rPr>
          <w:rFonts w:ascii="TH Sarabun New" w:hAnsi="TH Sarabun New" w:cs="TH Sarabun New"/>
          <w:b/>
          <w:bCs/>
          <w:sz w:val="32"/>
          <w:szCs w:val="32"/>
        </w:rPr>
        <w:t xml:space="preserve">; </w:t>
      </w:r>
      <w:r w:rsidRPr="00357A8D">
        <w:rPr>
          <w:rFonts w:ascii="TH Sarabun New" w:hAnsi="TH Sarabun New" w:cs="TH Sarabun New"/>
          <w:b/>
          <w:bCs/>
          <w:sz w:val="32"/>
          <w:szCs w:val="32"/>
          <w:cs/>
        </w:rPr>
        <w:t>1</w:t>
      </w:r>
    </w:p>
    <w:p w:rsidRPr="00357A8D" w:rsidR="00472CA9" w:rsidRDefault="00472CA9" w14:paraId="3A03DD41" w14:textId="77777777">
      <w:pPr>
        <w:ind w:left="1080" w:hanging="1080"/>
        <w:rPr>
          <w:rFonts w:ascii="TH Sarabun New" w:hAnsi="TH Sarabun New" w:cs="TH Sarabun New"/>
          <w:sz w:val="32"/>
          <w:szCs w:val="32"/>
        </w:rPr>
      </w:pPr>
      <w:r w:rsidRPr="00357A8D">
        <w:rPr>
          <w:rFonts w:ascii="TH Sarabun New" w:hAnsi="TH Sarabun New" w:cs="TH Sarabun New"/>
          <w:sz w:val="32"/>
          <w:szCs w:val="32"/>
        </w:rPr>
        <w:t>Jithitikulchai 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2022</w:t>
      </w:r>
      <w:r w:rsidRPr="00357A8D">
        <w:rPr>
          <w:rFonts w:ascii="TH Sarabun New" w:hAnsi="TH Sarabun New" w:cs="TH Sarabun New"/>
          <w:sz w:val="32"/>
          <w:szCs w:val="32"/>
          <w:cs/>
        </w:rPr>
        <w:t>. “</w:t>
      </w:r>
      <w:r w:rsidRPr="00357A8D">
        <w:rPr>
          <w:rFonts w:ascii="TH Sarabun New" w:hAnsi="TH Sarabun New" w:cs="TH Sarabun New"/>
          <w:sz w:val="32"/>
          <w:szCs w:val="32"/>
        </w:rPr>
        <w:t>Improving Allocative Efficiency from Network Consolidation</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A Solution for the Health Workforce Shortage</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 Human Resources for Health, </w:t>
      </w:r>
      <w:r w:rsidRPr="00357A8D">
        <w:rPr>
          <w:rFonts w:ascii="TH Sarabun New" w:hAnsi="TH Sarabun New" w:cs="TH Sarabun New"/>
          <w:sz w:val="32"/>
          <w:szCs w:val="32"/>
          <w:cs/>
        </w:rPr>
        <w:t>(</w:t>
      </w:r>
      <w:r w:rsidRPr="00357A8D">
        <w:rPr>
          <w:rFonts w:ascii="TH Sarabun New" w:hAnsi="TH Sarabun New" w:cs="TH Sarabun New"/>
          <w:sz w:val="32"/>
          <w:szCs w:val="32"/>
        </w:rPr>
        <w:t>Forthcoming 2022</w:t>
      </w:r>
      <w:r w:rsidRPr="00357A8D">
        <w:rPr>
          <w:rFonts w:ascii="TH Sarabun New" w:hAnsi="TH Sarabun New" w:cs="TH Sarabun New"/>
          <w:sz w:val="32"/>
          <w:szCs w:val="32"/>
          <w:cs/>
        </w:rPr>
        <w:t>).</w:t>
      </w:r>
    </w:p>
    <w:p w:rsidRPr="00357A8D" w:rsidR="00472CA9" w:rsidRDefault="00472CA9" w14:paraId="414BD4B0" w14:textId="77777777">
      <w:pPr>
        <w:ind w:left="1170" w:hanging="1170"/>
        <w:rPr>
          <w:rFonts w:ascii="TH Sarabun New" w:hAnsi="TH Sarabun New" w:cs="TH Sarabun New"/>
          <w:sz w:val="32"/>
          <w:szCs w:val="32"/>
        </w:rPr>
      </w:pPr>
      <w:r w:rsidRPr="00357A8D">
        <w:rPr>
          <w:rFonts w:ascii="TH Sarabun New" w:hAnsi="TH Sarabun New" w:cs="TH Sarabun New"/>
          <w:sz w:val="32"/>
          <w:szCs w:val="32"/>
        </w:rPr>
        <w:t>Jithitikulchai T</w:t>
      </w:r>
      <w:r w:rsidRPr="00357A8D">
        <w:rPr>
          <w:rFonts w:ascii="TH Sarabun New" w:hAnsi="TH Sarabun New" w:cs="TH Sarabun New"/>
          <w:sz w:val="32"/>
          <w:szCs w:val="32"/>
          <w:cs/>
        </w:rPr>
        <w:t xml:space="preserve">. </w:t>
      </w:r>
      <w:r w:rsidRPr="00357A8D">
        <w:rPr>
          <w:rFonts w:ascii="TH Sarabun New" w:hAnsi="TH Sarabun New" w:cs="TH Sarabun New"/>
          <w:sz w:val="32"/>
          <w:szCs w:val="32"/>
        </w:rPr>
        <w:t>2022</w:t>
      </w:r>
      <w:r w:rsidRPr="00357A8D">
        <w:rPr>
          <w:rFonts w:ascii="TH Sarabun New" w:hAnsi="TH Sarabun New" w:cs="TH Sarabun New"/>
          <w:sz w:val="32"/>
          <w:szCs w:val="32"/>
          <w:cs/>
        </w:rPr>
        <w:t>. “</w:t>
      </w:r>
      <w:r w:rsidRPr="00357A8D">
        <w:rPr>
          <w:rFonts w:ascii="TH Sarabun New" w:hAnsi="TH Sarabun New" w:cs="TH Sarabun New"/>
          <w:sz w:val="32"/>
          <w:szCs w:val="32"/>
        </w:rPr>
        <w:t>Sensitivity Analysis and Methodological Choices on Health</w:t>
      </w:r>
      <w:r w:rsidRPr="00357A8D">
        <w:rPr>
          <w:rFonts w:ascii="TH Sarabun New" w:hAnsi="TH Sarabun New" w:cs="TH Sarabun New"/>
          <w:sz w:val="32"/>
          <w:szCs w:val="32"/>
          <w:cs/>
        </w:rPr>
        <w:t>-</w:t>
      </w:r>
      <w:r w:rsidRPr="00357A8D">
        <w:rPr>
          <w:rFonts w:ascii="TH Sarabun New" w:hAnsi="TH Sarabun New" w:cs="TH Sarabun New"/>
          <w:sz w:val="32"/>
          <w:szCs w:val="32"/>
        </w:rPr>
        <w:t>Related Impoverishment Estimates in Cambodia, 2009 to 2017</w:t>
      </w:r>
      <w:r w:rsidRPr="00357A8D">
        <w:rPr>
          <w:rFonts w:ascii="TH Sarabun New" w:hAnsi="TH Sarabun New" w:cs="TH Sarabun New"/>
          <w:sz w:val="32"/>
          <w:szCs w:val="32"/>
          <w:cs/>
        </w:rPr>
        <w:t>"</w:t>
      </w:r>
      <w:r w:rsidRPr="00357A8D">
        <w:rPr>
          <w:rFonts w:ascii="TH Sarabun New" w:hAnsi="TH Sarabun New" w:cs="TH Sarabun New"/>
          <w:sz w:val="32"/>
          <w:szCs w:val="32"/>
        </w:rPr>
        <w:t>, Health Policy and Planning, 16</w:t>
      </w:r>
      <w:r w:rsidRPr="00357A8D">
        <w:rPr>
          <w:rFonts w:ascii="TH Sarabun New" w:hAnsi="TH Sarabun New" w:cs="TH Sarabun New"/>
          <w:sz w:val="32"/>
          <w:szCs w:val="32"/>
          <w:cs/>
        </w:rPr>
        <w:t>(</w:t>
      </w:r>
      <w:r w:rsidRPr="00357A8D">
        <w:rPr>
          <w:rFonts w:ascii="TH Sarabun New" w:hAnsi="TH Sarabun New" w:cs="TH Sarabun New"/>
          <w:sz w:val="32"/>
          <w:szCs w:val="32"/>
        </w:rPr>
        <w:t>1</w:t>
      </w:r>
      <w:r w:rsidRPr="00357A8D">
        <w:rPr>
          <w:rFonts w:ascii="TH Sarabun New" w:hAnsi="TH Sarabun New" w:cs="TH Sarabun New"/>
          <w:sz w:val="32"/>
          <w:szCs w:val="32"/>
          <w:cs/>
        </w:rPr>
        <w:t>):</w:t>
      </w:r>
      <w:r w:rsidRPr="00357A8D">
        <w:rPr>
          <w:rFonts w:ascii="TH Sarabun New" w:hAnsi="TH Sarabun New" w:cs="TH Sarabun New"/>
          <w:sz w:val="32"/>
          <w:szCs w:val="32"/>
        </w:rPr>
        <w:t>5</w:t>
      </w:r>
      <w:r w:rsidRPr="00357A8D">
        <w:rPr>
          <w:rFonts w:ascii="TH Sarabun New" w:hAnsi="TH Sarabun New" w:cs="TH Sarabun New"/>
          <w:sz w:val="32"/>
          <w:szCs w:val="32"/>
          <w:cs/>
        </w:rPr>
        <w:t>-</w:t>
      </w:r>
      <w:r w:rsidRPr="00357A8D">
        <w:rPr>
          <w:rFonts w:ascii="TH Sarabun New" w:hAnsi="TH Sarabun New" w:cs="TH Sarabun New"/>
          <w:sz w:val="32"/>
          <w:szCs w:val="32"/>
        </w:rPr>
        <w:t xml:space="preserve">15 </w:t>
      </w:r>
      <w:r w:rsidRPr="00357A8D">
        <w:rPr>
          <w:rFonts w:ascii="TH Sarabun New" w:hAnsi="TH Sarabun New" w:cs="TH Sarabun New"/>
          <w:sz w:val="32"/>
          <w:szCs w:val="32"/>
          <w:cs/>
        </w:rPr>
        <w:t>[</w:t>
      </w:r>
      <w:r w:rsidRPr="00357A8D">
        <w:rPr>
          <w:rFonts w:ascii="TH Sarabun New" w:hAnsi="TH Sarabun New" w:cs="TH Sarabun New"/>
          <w:sz w:val="32"/>
          <w:szCs w:val="32"/>
        </w:rPr>
        <w:t>with Fernandes Antunes A</w:t>
      </w:r>
      <w:r w:rsidRPr="00357A8D">
        <w:rPr>
          <w:rFonts w:ascii="TH Sarabun New" w:hAnsi="TH Sarabun New" w:cs="TH Sarabun New"/>
          <w:sz w:val="32"/>
          <w:szCs w:val="32"/>
          <w:cs/>
        </w:rPr>
        <w:t>*</w:t>
      </w:r>
      <w:r w:rsidRPr="00357A8D">
        <w:rPr>
          <w:rFonts w:ascii="TH Sarabun New" w:hAnsi="TH Sarabun New" w:cs="TH Sarabun New"/>
          <w:sz w:val="32"/>
          <w:szCs w:val="32"/>
        </w:rPr>
        <w:t>, Jacobs B, Nagpal S, Tong K, Flessa S</w:t>
      </w:r>
      <w:r w:rsidRPr="00357A8D">
        <w:rPr>
          <w:rFonts w:ascii="TH Sarabun New" w:hAnsi="TH Sarabun New" w:cs="TH Sarabun New"/>
          <w:sz w:val="32"/>
          <w:szCs w:val="32"/>
          <w:cs/>
        </w:rPr>
        <w:t>]</w:t>
      </w:r>
    </w:p>
    <w:p w:rsidRPr="00357A8D" w:rsidR="00F15FDA" w:rsidP="00E65391" w:rsidRDefault="00F15FDA" w14:paraId="152B481F" w14:textId="77777777">
      <w:pPr>
        <w:jc w:val="thaiDistribute"/>
        <w:rPr>
          <w:rFonts w:ascii="TH SarabunPSK" w:hAnsi="TH SarabunPSK" w:eastAsia="Angsana New" w:cs="TH SarabunPSK"/>
          <w:sz w:val="12"/>
          <w:szCs w:val="12"/>
          <w:rPrChange w:author="PC" w:date="2023-03-31T11:41:00Z" w:id="2950">
            <w:rPr>
              <w:rFonts w:ascii="TH SarabunPSK" w:hAnsi="TH SarabunPSK" w:eastAsia="Angsana New" w:cs="TH SarabunPSK"/>
              <w:color w:val="FF0000"/>
              <w:sz w:val="12"/>
              <w:szCs w:val="12"/>
            </w:rPr>
          </w:rPrChange>
        </w:rPr>
      </w:pPr>
    </w:p>
    <w:p w:rsidRPr="00357A8D" w:rsidR="00D13B68" w:rsidP="00E65391" w:rsidRDefault="00D13B68" w14:paraId="387A7B1E" w14:textId="77777777">
      <w:pPr>
        <w:ind w:firstLine="360"/>
        <w:jc w:val="thaiDistribute"/>
        <w:rPr>
          <w:rFonts w:ascii="TH SarabunPSK" w:hAnsi="TH SarabunPSK" w:eastAsia="Angsana New" w:cs="TH SarabunPSK"/>
          <w:b/>
          <w:bCs/>
          <w:sz w:val="32"/>
          <w:szCs w:val="32"/>
          <w:cs/>
        </w:rPr>
      </w:pPr>
      <w:r w:rsidRPr="00357A8D">
        <w:rPr>
          <w:rFonts w:ascii="TH SarabunPSK" w:hAnsi="TH SarabunPSK" w:eastAsia="Angsana New" w:cs="TH SarabunPSK"/>
          <w:b/>
          <w:bCs/>
          <w:sz w:val="32"/>
          <w:szCs w:val="32"/>
          <w:cs/>
        </w:rPr>
        <w:t>ประเภทและค่าน้ำหนักของผลงาน</w:t>
      </w:r>
    </w:p>
    <w:tbl>
      <w:tblPr>
        <w:tblW w:w="499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70"/>
        <w:gridCol w:w="8072"/>
      </w:tblGrid>
      <w:tr w:rsidRPr="00357A8D" w:rsidR="00357A8D" w:rsidTr="00E909E6" w14:paraId="2590E816" w14:textId="77777777">
        <w:trPr>
          <w:trHeight w:val="323"/>
          <w:tblHeader/>
          <w:jc w:val="center"/>
        </w:trPr>
        <w:tc>
          <w:tcPr>
            <w:tcW w:w="330" w:type="pct"/>
            <w:shd w:val="clear" w:color="auto" w:fill="auto"/>
          </w:tcPr>
          <w:p w:rsidRPr="00357A8D" w:rsidR="00D13B68" w:rsidRDefault="00D13B68" w14:paraId="4DD20E08" w14:textId="77777777">
            <w:pPr>
              <w:jc w:val="center"/>
              <w:rPr>
                <w:rFonts w:ascii="TH SarabunPSK" w:hAnsi="TH SarabunPSK" w:cs="TH SarabunPSK"/>
                <w:b/>
                <w:bCs/>
                <w:sz w:val="32"/>
                <w:szCs w:val="32"/>
                <w:cs/>
              </w:rPr>
            </w:pPr>
            <w:r w:rsidRPr="00357A8D">
              <w:rPr>
                <w:rFonts w:ascii="TH SarabunPSK" w:hAnsi="TH SarabunPSK" w:cs="TH SarabunPSK"/>
                <w:b/>
                <w:bCs/>
                <w:sz w:val="32"/>
                <w:szCs w:val="32"/>
                <w:cs/>
              </w:rPr>
              <w:t>ข้อ</w:t>
            </w:r>
          </w:p>
        </w:tc>
        <w:tc>
          <w:tcPr>
            <w:tcW w:w="4670" w:type="pct"/>
            <w:shd w:val="clear" w:color="auto" w:fill="auto"/>
          </w:tcPr>
          <w:p w:rsidRPr="00357A8D" w:rsidR="00D13B68" w:rsidRDefault="00D13B68" w14:paraId="0E712479" w14:textId="77777777">
            <w:pPr>
              <w:jc w:val="center"/>
              <w:rPr>
                <w:rFonts w:ascii="TH SarabunPSK" w:hAnsi="TH SarabunPSK" w:cs="TH SarabunPSK"/>
                <w:b/>
                <w:bCs/>
                <w:sz w:val="32"/>
                <w:szCs w:val="32"/>
                <w:cs/>
              </w:rPr>
            </w:pPr>
            <w:r w:rsidRPr="00357A8D">
              <w:rPr>
                <w:rFonts w:ascii="TH SarabunPSK" w:hAnsi="TH SarabunPSK" w:cs="TH SarabunPSK"/>
                <w:b/>
                <w:bCs/>
                <w:sz w:val="32"/>
                <w:szCs w:val="32"/>
                <w:cs/>
              </w:rPr>
              <w:t xml:space="preserve">เกณฑ์มาตรฐาน/ น้ำหนัก </w:t>
            </w:r>
          </w:p>
        </w:tc>
      </w:tr>
      <w:tr w:rsidRPr="00357A8D" w:rsidR="00357A8D" w:rsidTr="00E909E6" w14:paraId="277FDF1F" w14:textId="77777777">
        <w:trPr>
          <w:trHeight w:val="336"/>
          <w:jc w:val="center"/>
        </w:trPr>
        <w:tc>
          <w:tcPr>
            <w:tcW w:w="330" w:type="pct"/>
            <w:shd w:val="clear" w:color="auto" w:fill="auto"/>
          </w:tcPr>
          <w:p w:rsidRPr="00357A8D" w:rsidR="00D13B68" w:rsidRDefault="00D13B68" w14:paraId="43245B53" w14:textId="77777777">
            <w:pPr>
              <w:jc w:val="center"/>
              <w:rPr>
                <w:rFonts w:ascii="TH SarabunPSK" w:hAnsi="TH SarabunPSK" w:cs="TH SarabunPSK"/>
                <w:sz w:val="32"/>
                <w:szCs w:val="32"/>
                <w:cs/>
              </w:rPr>
            </w:pPr>
            <w:r w:rsidRPr="00357A8D">
              <w:rPr>
                <w:rFonts w:ascii="TH SarabunPSK" w:hAnsi="TH SarabunPSK" w:cs="TH SarabunPSK"/>
                <w:sz w:val="32"/>
                <w:szCs w:val="32"/>
                <w:cs/>
              </w:rPr>
              <w:t>1</w:t>
            </w:r>
          </w:p>
        </w:tc>
        <w:tc>
          <w:tcPr>
            <w:tcW w:w="4670" w:type="pct"/>
            <w:shd w:val="clear" w:color="auto" w:fill="auto"/>
          </w:tcPr>
          <w:p w:rsidRPr="00357A8D" w:rsidR="00D13B68" w:rsidRDefault="00D13B68" w14:paraId="64D055FE" w14:textId="77777777">
            <w:pPr>
              <w:rPr>
                <w:rFonts w:ascii="TH SarabunPSK" w:hAnsi="TH SarabunPSK" w:cs="TH SarabunPSK"/>
                <w:sz w:val="32"/>
                <w:szCs w:val="32"/>
                <w:cs/>
              </w:rPr>
            </w:pPr>
            <w:r w:rsidRPr="00357A8D">
              <w:rPr>
                <w:rFonts w:ascii="TH SarabunPSK" w:hAnsi="TH SarabunPSK" w:cs="TH SarabunPSK"/>
                <w:sz w:val="32"/>
                <w:szCs w:val="32"/>
                <w:cs/>
              </w:rPr>
              <w:t>งานสร้างสรรค์ที่ได้รับการเผยแพร่ในระดับความร่วมมือระหว่างประเทศ</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0.8</w:t>
            </w:r>
          </w:p>
        </w:tc>
      </w:tr>
      <w:tr w:rsidRPr="00357A8D" w:rsidR="00357A8D" w:rsidTr="00E909E6" w14:paraId="27D9814F" w14:textId="77777777">
        <w:trPr>
          <w:trHeight w:val="323"/>
          <w:jc w:val="center"/>
        </w:trPr>
        <w:tc>
          <w:tcPr>
            <w:tcW w:w="330" w:type="pct"/>
            <w:shd w:val="clear" w:color="auto" w:fill="auto"/>
          </w:tcPr>
          <w:p w:rsidRPr="00357A8D" w:rsidR="00D13B68" w:rsidRDefault="00D13B68" w14:paraId="6F9F66AD" w14:textId="77777777">
            <w:pPr>
              <w:jc w:val="center"/>
              <w:rPr>
                <w:rFonts w:ascii="TH SarabunPSK" w:hAnsi="TH SarabunPSK" w:cs="TH SarabunPSK"/>
                <w:sz w:val="32"/>
                <w:szCs w:val="32"/>
                <w:cs/>
              </w:rPr>
            </w:pPr>
            <w:r w:rsidRPr="00357A8D">
              <w:rPr>
                <w:rFonts w:ascii="TH SarabunPSK" w:hAnsi="TH SarabunPSK" w:cs="TH SarabunPSK"/>
                <w:sz w:val="32"/>
                <w:szCs w:val="32"/>
                <w:cs/>
              </w:rPr>
              <w:t>2</w:t>
            </w:r>
          </w:p>
        </w:tc>
        <w:tc>
          <w:tcPr>
            <w:tcW w:w="4670" w:type="pct"/>
            <w:shd w:val="clear" w:color="auto" w:fill="auto"/>
          </w:tcPr>
          <w:p w:rsidRPr="00357A8D" w:rsidR="00D13B68" w:rsidRDefault="00D13B68" w14:paraId="5132E073" w14:textId="77777777">
            <w:pPr>
              <w:rPr>
                <w:rFonts w:ascii="TH SarabunPSK" w:hAnsi="TH SarabunPSK" w:cs="TH SarabunPSK"/>
                <w:sz w:val="32"/>
                <w:szCs w:val="32"/>
                <w:cs/>
              </w:rPr>
            </w:pPr>
            <w:r w:rsidRPr="00357A8D">
              <w:rPr>
                <w:rFonts w:ascii="TH SarabunPSK" w:hAnsi="TH SarabunPSK" w:cs="TH SarabunPSK"/>
                <w:sz w:val="32"/>
                <w:szCs w:val="32"/>
                <w:cs/>
              </w:rPr>
              <w:t>งานสร้างสรรค์ที่ได้รับการเผยแพร่ในระดับชาติ</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0.6</w:t>
            </w:r>
          </w:p>
        </w:tc>
      </w:tr>
      <w:tr w:rsidRPr="00357A8D" w:rsidR="00357A8D" w:rsidTr="00E909E6" w14:paraId="5D0AD751" w14:textId="77777777">
        <w:trPr>
          <w:trHeight w:val="336"/>
          <w:jc w:val="center"/>
        </w:trPr>
        <w:tc>
          <w:tcPr>
            <w:tcW w:w="330" w:type="pct"/>
            <w:shd w:val="clear" w:color="auto" w:fill="auto"/>
          </w:tcPr>
          <w:p w:rsidRPr="00357A8D" w:rsidR="00D13B68" w:rsidRDefault="00D13B68" w14:paraId="5E426BE5" w14:textId="77777777">
            <w:pPr>
              <w:jc w:val="center"/>
              <w:rPr>
                <w:rFonts w:ascii="TH SarabunPSK" w:hAnsi="TH SarabunPSK" w:cs="TH SarabunPSK"/>
                <w:sz w:val="32"/>
                <w:szCs w:val="32"/>
                <w:cs/>
              </w:rPr>
            </w:pPr>
            <w:r w:rsidRPr="00357A8D">
              <w:rPr>
                <w:rFonts w:ascii="TH SarabunPSK" w:hAnsi="TH SarabunPSK" w:cs="TH SarabunPSK"/>
                <w:sz w:val="32"/>
                <w:szCs w:val="32"/>
                <w:cs/>
              </w:rPr>
              <w:t>3</w:t>
            </w:r>
          </w:p>
        </w:tc>
        <w:tc>
          <w:tcPr>
            <w:tcW w:w="4670" w:type="pct"/>
            <w:shd w:val="clear" w:color="auto" w:fill="auto"/>
          </w:tcPr>
          <w:p w:rsidRPr="00357A8D" w:rsidR="00D13B68" w:rsidRDefault="00D13B68" w14:paraId="353212DF" w14:textId="77777777">
            <w:pPr>
              <w:rPr>
                <w:rFonts w:ascii="TH SarabunPSK" w:hAnsi="TH SarabunPSK" w:cs="TH SarabunPSK"/>
                <w:sz w:val="32"/>
                <w:szCs w:val="32"/>
                <w:cs/>
              </w:rPr>
            </w:pPr>
            <w:r w:rsidRPr="00357A8D">
              <w:rPr>
                <w:rFonts w:ascii="TH SarabunPSK" w:hAnsi="TH SarabunPSK" w:cs="TH SarabunPSK"/>
                <w:sz w:val="32"/>
                <w:szCs w:val="32"/>
                <w:cs/>
              </w:rPr>
              <w:t>งานสร้างสรรค์ที่ได้รับการเผยแพร่ในระดับนานาชาติ</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435AFCC5" w14:textId="77777777">
        <w:trPr>
          <w:trHeight w:val="323"/>
          <w:jc w:val="center"/>
        </w:trPr>
        <w:tc>
          <w:tcPr>
            <w:tcW w:w="330" w:type="pct"/>
            <w:shd w:val="clear" w:color="auto" w:fill="auto"/>
          </w:tcPr>
          <w:p w:rsidRPr="00357A8D" w:rsidR="00D13B68" w:rsidRDefault="00D13B68" w14:paraId="03F32442" w14:textId="77777777">
            <w:pPr>
              <w:jc w:val="center"/>
              <w:rPr>
                <w:rFonts w:ascii="TH SarabunPSK" w:hAnsi="TH SarabunPSK" w:cs="TH SarabunPSK"/>
                <w:sz w:val="32"/>
                <w:szCs w:val="32"/>
                <w:cs/>
              </w:rPr>
            </w:pPr>
            <w:r w:rsidRPr="00357A8D">
              <w:rPr>
                <w:rFonts w:ascii="TH SarabunPSK" w:hAnsi="TH SarabunPSK" w:cs="TH SarabunPSK"/>
                <w:sz w:val="32"/>
                <w:szCs w:val="32"/>
                <w:cs/>
              </w:rPr>
              <w:t>4</w:t>
            </w:r>
          </w:p>
        </w:tc>
        <w:tc>
          <w:tcPr>
            <w:tcW w:w="4670" w:type="pct"/>
            <w:shd w:val="clear" w:color="auto" w:fill="auto"/>
          </w:tcPr>
          <w:p w:rsidRPr="00357A8D" w:rsidR="00D13B68" w:rsidRDefault="00D13B68" w14:paraId="21C2A5AF" w14:textId="77777777">
            <w:pPr>
              <w:rPr>
                <w:rFonts w:ascii="TH SarabunPSK" w:hAnsi="TH SarabunPSK" w:cs="TH SarabunPSK"/>
                <w:sz w:val="32"/>
                <w:szCs w:val="32"/>
                <w:cs/>
              </w:rPr>
            </w:pPr>
            <w:r w:rsidRPr="00357A8D">
              <w:rPr>
                <w:rFonts w:ascii="TH SarabunPSK" w:hAnsi="TH SarabunPSK" w:cs="TH SarabunPSK"/>
                <w:sz w:val="32"/>
                <w:szCs w:val="32"/>
                <w:cs/>
              </w:rPr>
              <w:t>งานสร้างสรรค์ที่ได้รับการเผยแพร่ในระดับภูมิภาคอาเซียน</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0D5D2CFE" w14:textId="77777777">
        <w:trPr>
          <w:trHeight w:val="336"/>
          <w:jc w:val="center"/>
        </w:trPr>
        <w:tc>
          <w:tcPr>
            <w:tcW w:w="330" w:type="pct"/>
            <w:shd w:val="clear" w:color="auto" w:fill="auto"/>
          </w:tcPr>
          <w:p w:rsidRPr="00357A8D" w:rsidR="00D13B68" w:rsidRDefault="00D13B68" w14:paraId="149FF560" w14:textId="77777777">
            <w:pPr>
              <w:jc w:val="center"/>
              <w:rPr>
                <w:rFonts w:ascii="TH SarabunPSK" w:hAnsi="TH SarabunPSK" w:cs="TH SarabunPSK"/>
                <w:sz w:val="32"/>
                <w:szCs w:val="32"/>
                <w:cs/>
              </w:rPr>
            </w:pPr>
            <w:r w:rsidRPr="00357A8D">
              <w:rPr>
                <w:rFonts w:ascii="TH SarabunPSK" w:hAnsi="TH SarabunPSK" w:cs="TH SarabunPSK"/>
                <w:sz w:val="32"/>
                <w:szCs w:val="32"/>
                <w:cs/>
              </w:rPr>
              <w:t>5</w:t>
            </w:r>
          </w:p>
        </w:tc>
        <w:tc>
          <w:tcPr>
            <w:tcW w:w="4670" w:type="pct"/>
            <w:shd w:val="clear" w:color="auto" w:fill="auto"/>
          </w:tcPr>
          <w:p w:rsidRPr="00357A8D" w:rsidR="00D13B68" w:rsidRDefault="00D13B68" w14:paraId="57951540" w14:textId="77777777">
            <w:pPr>
              <w:rPr>
                <w:rFonts w:ascii="TH SarabunPSK" w:hAnsi="TH SarabunPSK" w:cs="TH SarabunPSK"/>
                <w:sz w:val="32"/>
                <w:szCs w:val="32"/>
                <w:cs/>
              </w:rPr>
            </w:pPr>
            <w:r w:rsidRPr="00357A8D">
              <w:rPr>
                <w:rFonts w:ascii="TH SarabunPSK" w:hAnsi="TH SarabunPSK" w:cs="TH SarabunPSK"/>
                <w:sz w:val="32"/>
                <w:szCs w:val="32"/>
                <w:cs/>
              </w:rPr>
              <w:t>งานสร้างสรรค์ที่ได้รับการเผยแพร่ในระดับสถาบัน</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0.4</w:t>
            </w:r>
          </w:p>
        </w:tc>
      </w:tr>
      <w:tr w:rsidRPr="00357A8D" w:rsidR="00357A8D" w:rsidTr="00E909E6" w14:paraId="6C1A06D7" w14:textId="77777777">
        <w:trPr>
          <w:trHeight w:val="323"/>
          <w:jc w:val="center"/>
        </w:trPr>
        <w:tc>
          <w:tcPr>
            <w:tcW w:w="330" w:type="pct"/>
            <w:shd w:val="clear" w:color="auto" w:fill="auto"/>
          </w:tcPr>
          <w:p w:rsidRPr="00357A8D" w:rsidR="00D13B68" w:rsidRDefault="00D13B68" w14:paraId="4A93BF99" w14:textId="77777777">
            <w:pPr>
              <w:jc w:val="center"/>
              <w:rPr>
                <w:rFonts w:ascii="TH SarabunPSK" w:hAnsi="TH SarabunPSK" w:cs="TH SarabunPSK"/>
                <w:sz w:val="32"/>
                <w:szCs w:val="32"/>
                <w:cs/>
              </w:rPr>
            </w:pPr>
            <w:r w:rsidRPr="00357A8D">
              <w:rPr>
                <w:rFonts w:ascii="TH SarabunPSK" w:hAnsi="TH SarabunPSK" w:cs="TH SarabunPSK"/>
                <w:sz w:val="32"/>
                <w:szCs w:val="32"/>
                <w:cs/>
              </w:rPr>
              <w:t>6</w:t>
            </w:r>
          </w:p>
        </w:tc>
        <w:tc>
          <w:tcPr>
            <w:tcW w:w="4670" w:type="pct"/>
            <w:shd w:val="clear" w:color="auto" w:fill="auto"/>
          </w:tcPr>
          <w:p w:rsidRPr="00357A8D" w:rsidR="00D13B68" w:rsidRDefault="00D13B68" w14:paraId="212A3AAF" w14:textId="77777777">
            <w:pPr>
              <w:rPr>
                <w:rFonts w:ascii="TH SarabunPSK" w:hAnsi="TH SarabunPSK" w:cs="TH SarabunPSK"/>
                <w:sz w:val="32"/>
                <w:szCs w:val="32"/>
                <w:cs/>
              </w:rPr>
            </w:pPr>
            <w:r w:rsidRPr="00357A8D">
              <w:rPr>
                <w:rFonts w:ascii="TH SarabunPSK" w:hAnsi="TH SarabunPSK" w:cs="TH SarabunPSK"/>
                <w:sz w:val="32"/>
                <w:szCs w:val="32"/>
                <w:cs/>
              </w:rPr>
              <w:t xml:space="preserve">งานสร้างสรรค์ที่มีการเผยแพร่สู่สาธารณะในลักษณะใดลักษณะหนึ่ง หรือผ่านสื่ออิเล็กทรอนิกส์ </w:t>
            </w:r>
            <w:r w:rsidRPr="00357A8D">
              <w:rPr>
                <w:rFonts w:ascii="TH SarabunPSK" w:hAnsi="TH SarabunPSK" w:cs="TH SarabunPSK"/>
                <w:sz w:val="32"/>
                <w:szCs w:val="32"/>
              </w:rPr>
              <w:t xml:space="preserve">online; </w:t>
            </w:r>
            <w:r w:rsidRPr="00357A8D">
              <w:rPr>
                <w:rFonts w:ascii="TH SarabunPSK" w:hAnsi="TH SarabunPSK" w:cs="TH SarabunPSK"/>
                <w:b/>
                <w:bCs/>
                <w:sz w:val="32"/>
                <w:szCs w:val="32"/>
                <w:cs/>
              </w:rPr>
              <w:t>0.2</w:t>
            </w:r>
          </w:p>
        </w:tc>
      </w:tr>
      <w:tr w:rsidRPr="00357A8D" w:rsidR="00357A8D" w:rsidTr="00E909E6" w14:paraId="6CAEB3AE" w14:textId="77777777">
        <w:trPr>
          <w:trHeight w:val="336"/>
          <w:jc w:val="center"/>
        </w:trPr>
        <w:tc>
          <w:tcPr>
            <w:tcW w:w="330" w:type="pct"/>
            <w:shd w:val="clear" w:color="auto" w:fill="auto"/>
          </w:tcPr>
          <w:p w:rsidRPr="00357A8D" w:rsidR="00D13B68" w:rsidRDefault="00D13B68" w14:paraId="3D8559F2" w14:textId="77777777">
            <w:pPr>
              <w:jc w:val="center"/>
              <w:rPr>
                <w:rFonts w:ascii="TH SarabunPSK" w:hAnsi="TH SarabunPSK" w:cs="TH SarabunPSK"/>
                <w:sz w:val="32"/>
                <w:szCs w:val="32"/>
                <w:cs/>
              </w:rPr>
            </w:pPr>
            <w:r w:rsidRPr="00357A8D">
              <w:rPr>
                <w:rFonts w:ascii="TH SarabunPSK" w:hAnsi="TH SarabunPSK" w:cs="TH SarabunPSK"/>
                <w:sz w:val="32"/>
                <w:szCs w:val="32"/>
                <w:cs/>
              </w:rPr>
              <w:t>7</w:t>
            </w:r>
          </w:p>
        </w:tc>
        <w:tc>
          <w:tcPr>
            <w:tcW w:w="4670" w:type="pct"/>
            <w:shd w:val="clear" w:color="auto" w:fill="auto"/>
          </w:tcPr>
          <w:p w:rsidRPr="00357A8D" w:rsidR="00D13B68" w:rsidRDefault="00D13B68" w14:paraId="3FD86BDC" w14:textId="77777777">
            <w:pPr>
              <w:rPr>
                <w:rFonts w:ascii="TH SarabunPSK" w:hAnsi="TH SarabunPSK" w:cs="TH SarabunPSK"/>
                <w:sz w:val="32"/>
                <w:szCs w:val="32"/>
                <w:cs/>
              </w:rPr>
            </w:pPr>
            <w:r w:rsidRPr="00357A8D">
              <w:rPr>
                <w:rFonts w:ascii="TH SarabunPSK" w:hAnsi="TH SarabunPSK" w:cs="TH SarabunPSK"/>
                <w:sz w:val="32"/>
                <w:szCs w:val="32"/>
                <w:cs/>
              </w:rPr>
              <w:t>ตำราหรือหนังสือที่ได้รับการประเมินผ่านเกณฑ์การขอรับตำแหน่งทางวิชาการแล้ว</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450B1F30" w14:textId="77777777">
        <w:trPr>
          <w:trHeight w:val="323"/>
          <w:jc w:val="center"/>
        </w:trPr>
        <w:tc>
          <w:tcPr>
            <w:tcW w:w="330" w:type="pct"/>
            <w:shd w:val="clear" w:color="auto" w:fill="auto"/>
          </w:tcPr>
          <w:p w:rsidRPr="00357A8D" w:rsidR="00D13B68" w:rsidRDefault="00D13B68" w14:paraId="05301579" w14:textId="77777777">
            <w:pPr>
              <w:jc w:val="center"/>
              <w:rPr>
                <w:rFonts w:ascii="TH SarabunPSK" w:hAnsi="TH SarabunPSK" w:cs="TH SarabunPSK"/>
                <w:sz w:val="32"/>
                <w:szCs w:val="32"/>
                <w:cs/>
              </w:rPr>
            </w:pPr>
            <w:r w:rsidRPr="00357A8D">
              <w:rPr>
                <w:rFonts w:ascii="TH SarabunPSK" w:hAnsi="TH SarabunPSK" w:cs="TH SarabunPSK"/>
                <w:sz w:val="32"/>
                <w:szCs w:val="32"/>
                <w:cs/>
              </w:rPr>
              <w:t>8</w:t>
            </w:r>
          </w:p>
        </w:tc>
        <w:tc>
          <w:tcPr>
            <w:tcW w:w="4670" w:type="pct"/>
            <w:shd w:val="clear" w:color="auto" w:fill="auto"/>
          </w:tcPr>
          <w:p w:rsidRPr="00357A8D" w:rsidR="00D13B68" w:rsidRDefault="00D13B68" w14:paraId="20B46ECB" w14:textId="77777777">
            <w:pPr>
              <w:rPr>
                <w:rFonts w:ascii="TH SarabunPSK" w:hAnsi="TH SarabunPSK" w:cs="TH SarabunPSK"/>
                <w:sz w:val="32"/>
                <w:szCs w:val="32"/>
                <w:cs/>
              </w:rPr>
            </w:pPr>
            <w:r w:rsidRPr="00357A8D">
              <w:rPr>
                <w:rFonts w:ascii="TH SarabunPSK" w:hAnsi="TH SarabunPSK" w:cs="TH SarabunPSK"/>
                <w:sz w:val="32"/>
                <w:szCs w:val="32"/>
                <w:cs/>
              </w:rPr>
              <w:t>ตำราหรือหนังสือที่ผ่านการพิจารณาตามหลักเกณฑ์การประเมินตำแหน่งทางวิชาการแต่ไม่ได้นำมาขอรับการประเมินตำแหน่งทางวิชาการ</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3899D8AF" w14:textId="77777777">
        <w:trPr>
          <w:trHeight w:val="336"/>
          <w:jc w:val="center"/>
        </w:trPr>
        <w:tc>
          <w:tcPr>
            <w:tcW w:w="330" w:type="pct"/>
            <w:shd w:val="clear" w:color="auto" w:fill="auto"/>
          </w:tcPr>
          <w:p w:rsidRPr="00357A8D" w:rsidR="00D13B68" w:rsidRDefault="00D13B68" w14:paraId="56B84C2D" w14:textId="77777777">
            <w:pPr>
              <w:jc w:val="center"/>
              <w:rPr>
                <w:rFonts w:ascii="TH SarabunPSK" w:hAnsi="TH SarabunPSK" w:cs="TH SarabunPSK"/>
                <w:sz w:val="32"/>
                <w:szCs w:val="32"/>
                <w:cs/>
              </w:rPr>
            </w:pPr>
            <w:r w:rsidRPr="00357A8D">
              <w:rPr>
                <w:rFonts w:ascii="TH SarabunPSK" w:hAnsi="TH SarabunPSK" w:cs="TH SarabunPSK"/>
                <w:sz w:val="32"/>
                <w:szCs w:val="32"/>
                <w:cs/>
              </w:rPr>
              <w:t>9</w:t>
            </w:r>
          </w:p>
        </w:tc>
        <w:tc>
          <w:tcPr>
            <w:tcW w:w="4670" w:type="pct"/>
            <w:shd w:val="clear" w:color="auto" w:fill="auto"/>
          </w:tcPr>
          <w:p w:rsidRPr="00357A8D" w:rsidR="00D13B68" w:rsidRDefault="00D13B68" w14:paraId="774F4F15" w14:textId="77777777">
            <w:pPr>
              <w:rPr>
                <w:rFonts w:ascii="TH SarabunPSK" w:hAnsi="TH SarabunPSK" w:cs="TH SarabunPSK"/>
                <w:sz w:val="32"/>
                <w:szCs w:val="32"/>
                <w:cs/>
              </w:rPr>
            </w:pPr>
            <w:r w:rsidRPr="00357A8D">
              <w:rPr>
                <w:rFonts w:ascii="TH SarabunPSK" w:hAnsi="TH SarabunPSK" w:cs="TH SarabunPSK"/>
                <w:sz w:val="32"/>
                <w:szCs w:val="32"/>
                <w:cs/>
              </w:rPr>
              <w:t>บทความวิจัยหรือบทความทางวิชาการที่ตีพิมพ์ในวารสารวิชาการที่ปรากฏในฐานข้อมูลกลุ่มที่ 2</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0.6</w:t>
            </w:r>
          </w:p>
        </w:tc>
      </w:tr>
      <w:tr w:rsidRPr="00357A8D" w:rsidR="00357A8D" w:rsidTr="00E909E6" w14:paraId="3DD1A93F" w14:textId="77777777">
        <w:trPr>
          <w:trHeight w:val="323"/>
          <w:jc w:val="center"/>
        </w:trPr>
        <w:tc>
          <w:tcPr>
            <w:tcW w:w="330" w:type="pct"/>
            <w:shd w:val="clear" w:color="auto" w:fill="auto"/>
          </w:tcPr>
          <w:p w:rsidRPr="00357A8D" w:rsidR="00D13B68" w:rsidRDefault="00D13B68" w14:paraId="011A7563" w14:textId="77777777">
            <w:pPr>
              <w:jc w:val="center"/>
              <w:rPr>
                <w:rFonts w:ascii="TH SarabunPSK" w:hAnsi="TH SarabunPSK" w:cs="TH SarabunPSK"/>
                <w:sz w:val="32"/>
                <w:szCs w:val="32"/>
                <w:cs/>
              </w:rPr>
            </w:pPr>
            <w:r w:rsidRPr="00357A8D">
              <w:rPr>
                <w:rFonts w:ascii="TH SarabunPSK" w:hAnsi="TH SarabunPSK" w:cs="TH SarabunPSK"/>
                <w:sz w:val="32"/>
                <w:szCs w:val="32"/>
                <w:cs/>
              </w:rPr>
              <w:t>10</w:t>
            </w:r>
          </w:p>
        </w:tc>
        <w:tc>
          <w:tcPr>
            <w:tcW w:w="4670" w:type="pct"/>
            <w:shd w:val="clear" w:color="auto" w:fill="auto"/>
          </w:tcPr>
          <w:p w:rsidRPr="00357A8D" w:rsidR="00D13B68" w:rsidRDefault="00D13B68" w14:paraId="6F161933" w14:textId="77777777">
            <w:pPr>
              <w:rPr>
                <w:rFonts w:ascii="TH SarabunPSK" w:hAnsi="TH SarabunPSK" w:cs="TH SarabunPSK"/>
                <w:sz w:val="32"/>
                <w:szCs w:val="32"/>
                <w:cs/>
              </w:rPr>
            </w:pPr>
            <w:r w:rsidRPr="00357A8D">
              <w:rPr>
                <w:rFonts w:ascii="TH SarabunPSK" w:hAnsi="TH SarabunPSK" w:cs="TH SarabunPSK"/>
                <w:sz w:val="32"/>
                <w:szCs w:val="32"/>
                <w:cs/>
              </w:rPr>
              <w:t>บทความวิจัยหรือบทความวิชาการฉบับสมบูรณ์ที่ตีพิมพ์ในรายงานสืบเนื่องจากการประชุมวิชาการระดับชาติ</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0.2</w:t>
            </w:r>
          </w:p>
        </w:tc>
      </w:tr>
      <w:tr w:rsidRPr="00357A8D" w:rsidR="00357A8D" w:rsidTr="00E909E6" w14:paraId="2C8E24B3" w14:textId="77777777">
        <w:trPr>
          <w:trHeight w:val="997"/>
          <w:jc w:val="center"/>
        </w:trPr>
        <w:tc>
          <w:tcPr>
            <w:tcW w:w="330" w:type="pct"/>
            <w:shd w:val="clear" w:color="auto" w:fill="auto"/>
          </w:tcPr>
          <w:p w:rsidRPr="00357A8D" w:rsidR="00D13B68" w:rsidRDefault="00D13B68" w14:paraId="2F56B4AC" w14:textId="77777777">
            <w:pPr>
              <w:jc w:val="center"/>
              <w:rPr>
                <w:rFonts w:ascii="TH SarabunPSK" w:hAnsi="TH SarabunPSK" w:cs="TH SarabunPSK"/>
                <w:sz w:val="32"/>
                <w:szCs w:val="32"/>
                <w:cs/>
              </w:rPr>
            </w:pPr>
            <w:r w:rsidRPr="00357A8D">
              <w:rPr>
                <w:rFonts w:ascii="TH SarabunPSK" w:hAnsi="TH SarabunPSK" w:cs="TH SarabunPSK"/>
                <w:sz w:val="32"/>
                <w:szCs w:val="32"/>
                <w:cs/>
              </w:rPr>
              <w:t>11</w:t>
            </w:r>
          </w:p>
        </w:tc>
        <w:tc>
          <w:tcPr>
            <w:tcW w:w="4670" w:type="pct"/>
            <w:shd w:val="clear" w:color="auto" w:fill="auto"/>
          </w:tcPr>
          <w:p w:rsidRPr="00357A8D" w:rsidR="00D13B68" w:rsidRDefault="00D13B68" w14:paraId="2C5DFBB5" w14:textId="77777777">
            <w:pPr>
              <w:rPr>
                <w:rFonts w:ascii="TH SarabunPSK" w:hAnsi="TH SarabunPSK" w:cs="TH SarabunPSK"/>
                <w:sz w:val="32"/>
                <w:szCs w:val="32"/>
                <w:cs/>
              </w:rPr>
            </w:pPr>
            <w:r w:rsidRPr="00357A8D">
              <w:rPr>
                <w:rFonts w:ascii="TH SarabunPSK" w:hAnsi="TH SarabunPSK" w:cs="TH SarabunPSK"/>
                <w:sz w:val="32"/>
                <w:szCs w:val="32"/>
                <w:cs/>
              </w:rPr>
              <w:t xml:space="preserve">บทความวิจัยหรือบทความวิชาการฉบับสมบูรณ์ที่ตีพิมพ์ในรายงานสืบเนื่องจากการประชุมวิชาการระดับนานาชาติ หรือในวารสารวิชาการระดับชาติที่มีอยู่ในฐานข้อมูล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 </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0.4</w:t>
            </w:r>
          </w:p>
        </w:tc>
      </w:tr>
      <w:tr w:rsidRPr="00357A8D" w:rsidR="00357A8D" w:rsidTr="00E909E6" w14:paraId="2E727C07" w14:textId="77777777">
        <w:trPr>
          <w:trHeight w:val="673"/>
          <w:jc w:val="center"/>
        </w:trPr>
        <w:tc>
          <w:tcPr>
            <w:tcW w:w="330" w:type="pct"/>
            <w:shd w:val="clear" w:color="auto" w:fill="auto"/>
          </w:tcPr>
          <w:p w:rsidRPr="00357A8D" w:rsidR="00D13B68" w:rsidRDefault="00D13B68" w14:paraId="6422A79D" w14:textId="77777777">
            <w:pPr>
              <w:jc w:val="center"/>
              <w:rPr>
                <w:rFonts w:ascii="TH SarabunPSK" w:hAnsi="TH SarabunPSK" w:cs="TH SarabunPSK"/>
                <w:sz w:val="32"/>
                <w:szCs w:val="32"/>
                <w:cs/>
              </w:rPr>
            </w:pPr>
            <w:r w:rsidRPr="00357A8D">
              <w:rPr>
                <w:rFonts w:ascii="TH SarabunPSK" w:hAnsi="TH SarabunPSK" w:cs="TH SarabunPSK"/>
                <w:sz w:val="32"/>
                <w:szCs w:val="32"/>
                <w:cs/>
              </w:rPr>
              <w:t>12</w:t>
            </w:r>
          </w:p>
        </w:tc>
        <w:tc>
          <w:tcPr>
            <w:tcW w:w="4670" w:type="pct"/>
            <w:shd w:val="clear" w:color="auto" w:fill="auto"/>
          </w:tcPr>
          <w:p w:rsidRPr="00357A8D" w:rsidR="00D13B68" w:rsidRDefault="00D13B68" w14:paraId="208521E8" w14:textId="77777777">
            <w:pPr>
              <w:rPr>
                <w:rFonts w:ascii="TH SarabunPSK" w:hAnsi="TH SarabunPSK" w:cs="TH SarabunPSK"/>
                <w:sz w:val="32"/>
                <w:szCs w:val="32"/>
                <w:cs/>
              </w:rPr>
            </w:pPr>
            <w:r w:rsidRPr="00357A8D">
              <w:rPr>
                <w:rFonts w:ascii="TH SarabunPSK" w:hAnsi="TH SarabunPSK" w:cs="TH SarabunPSK"/>
                <w:sz w:val="32"/>
                <w:szCs w:val="32"/>
                <w:cs/>
              </w:rPr>
              <w:t>บทความวิจัยหรือบทความวิชาการที่ตีพิมพ์ในวารสารวิชาการระดับนานาชาติที่มีอยู่ในฐานข้อมูล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3D717735" w14:textId="77777777">
        <w:trPr>
          <w:trHeight w:val="1334"/>
          <w:jc w:val="center"/>
        </w:trPr>
        <w:tc>
          <w:tcPr>
            <w:tcW w:w="330" w:type="pct"/>
            <w:shd w:val="clear" w:color="auto" w:fill="auto"/>
          </w:tcPr>
          <w:p w:rsidRPr="00357A8D" w:rsidR="00D13B68" w:rsidRDefault="00D13B68" w14:paraId="790CDB9A" w14:textId="77777777">
            <w:pPr>
              <w:jc w:val="center"/>
              <w:rPr>
                <w:rFonts w:ascii="TH SarabunPSK" w:hAnsi="TH SarabunPSK" w:cs="TH SarabunPSK"/>
                <w:sz w:val="32"/>
                <w:szCs w:val="32"/>
                <w:cs/>
              </w:rPr>
            </w:pPr>
            <w:r w:rsidRPr="00357A8D">
              <w:rPr>
                <w:rFonts w:ascii="TH SarabunPSK" w:hAnsi="TH SarabunPSK" w:cs="TH SarabunPSK"/>
                <w:sz w:val="32"/>
                <w:szCs w:val="32"/>
                <w:cs/>
              </w:rPr>
              <w:t>13</w:t>
            </w:r>
          </w:p>
        </w:tc>
        <w:tc>
          <w:tcPr>
            <w:tcW w:w="4670" w:type="pct"/>
            <w:shd w:val="clear" w:color="auto" w:fill="auto"/>
          </w:tcPr>
          <w:p w:rsidRPr="00357A8D" w:rsidR="00D13B68" w:rsidRDefault="00D13B68" w14:paraId="7D519296" w14:textId="77777777">
            <w:pPr>
              <w:rPr>
                <w:rFonts w:ascii="TH SarabunPSK" w:hAnsi="TH SarabunPSK" w:cs="TH SarabunPSK"/>
                <w:sz w:val="32"/>
                <w:szCs w:val="32"/>
                <w:cs/>
              </w:rPr>
            </w:pPr>
            <w:r w:rsidRPr="00357A8D">
              <w:rPr>
                <w:rFonts w:ascii="TH SarabunPSK" w:hAnsi="TH SarabunPSK" w:cs="TH SarabunPSK"/>
                <w:sz w:val="32"/>
                <w:szCs w:val="32"/>
                <w:cs/>
              </w:rPr>
              <w:t xml:space="preserve">บทความวิจัยหรือบทความวิชาการที่ตีพิมพ์ในวารสารวิชาการระดับนานาชาติที่มีอยู่ในฐานข้อมูล ตามประกาศ ก.พ.อ. หรือระเบียบคณะกรรมการการอุดมศึกษาว่าด้วย หลักเกณฑ์การพิจารณาวารสารทางวิชาการสำหรับการเผยแพร่ผลงานทางวิชาการ พ.ศ.2556 แต่สถาบันนำเสนอสภาสถาบันอนุมัติและจัดทำเป็นประกาศให้ทราบเป็นการทั่วไป และแจ้งให้ กพอ./กกอ. ทราบภายใน 30 วันนับแต่วันที่ออกประกาศ (ซึ่งไม่อยู่ใน </w:t>
            </w:r>
            <w:r w:rsidRPr="00357A8D">
              <w:rPr>
                <w:rFonts w:ascii="TH SarabunPSK" w:hAnsi="TH SarabunPSK" w:cs="TH SarabunPSK"/>
                <w:sz w:val="32"/>
                <w:szCs w:val="32"/>
              </w:rPr>
              <w:t>Beall's list</w:t>
            </w:r>
            <w:r w:rsidRPr="00357A8D">
              <w:rPr>
                <w:rFonts w:ascii="TH SarabunPSK" w:hAnsi="TH SarabunPSK" w:cs="TH SarabunPSK"/>
                <w:sz w:val="32"/>
                <w:szCs w:val="32"/>
                <w:cs/>
              </w:rPr>
              <w:t xml:space="preserve">) หรือตีพิมพ์ในวารสารวิชาการที่ปรากฏในฐานข้อมูล </w:t>
            </w:r>
            <w:r w:rsidRPr="00357A8D">
              <w:rPr>
                <w:rFonts w:ascii="TH SarabunPSK" w:hAnsi="TH SarabunPSK" w:cs="TH SarabunPSK"/>
                <w:sz w:val="32"/>
                <w:szCs w:val="32"/>
              </w:rPr>
              <w:t xml:space="preserve">TCI </w:t>
            </w:r>
            <w:r w:rsidRPr="00357A8D">
              <w:rPr>
                <w:rFonts w:ascii="TH SarabunPSK" w:hAnsi="TH SarabunPSK" w:cs="TH SarabunPSK"/>
                <w:sz w:val="32"/>
                <w:szCs w:val="32"/>
                <w:cs/>
              </w:rPr>
              <w:t>กลุ่มที่ 1</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0.8</w:t>
            </w:r>
          </w:p>
        </w:tc>
      </w:tr>
      <w:tr w:rsidRPr="00357A8D" w:rsidR="00357A8D" w:rsidTr="00E909E6" w14:paraId="0C63E879" w14:textId="77777777">
        <w:trPr>
          <w:trHeight w:val="323"/>
          <w:jc w:val="center"/>
        </w:trPr>
        <w:tc>
          <w:tcPr>
            <w:tcW w:w="330" w:type="pct"/>
            <w:shd w:val="clear" w:color="auto" w:fill="auto"/>
          </w:tcPr>
          <w:p w:rsidRPr="00357A8D" w:rsidR="00D13B68" w:rsidRDefault="00D13B68" w14:paraId="44F709B1" w14:textId="77777777">
            <w:pPr>
              <w:jc w:val="center"/>
              <w:rPr>
                <w:rFonts w:ascii="TH SarabunPSK" w:hAnsi="TH SarabunPSK" w:cs="TH SarabunPSK"/>
                <w:sz w:val="32"/>
                <w:szCs w:val="32"/>
                <w:cs/>
              </w:rPr>
            </w:pPr>
            <w:r w:rsidRPr="00357A8D">
              <w:rPr>
                <w:rFonts w:ascii="TH SarabunPSK" w:hAnsi="TH SarabunPSK" w:cs="TH SarabunPSK"/>
                <w:sz w:val="32"/>
                <w:szCs w:val="32"/>
                <w:cs/>
              </w:rPr>
              <w:t>14</w:t>
            </w:r>
          </w:p>
        </w:tc>
        <w:tc>
          <w:tcPr>
            <w:tcW w:w="4670" w:type="pct"/>
            <w:shd w:val="clear" w:color="auto" w:fill="auto"/>
          </w:tcPr>
          <w:p w:rsidRPr="00357A8D" w:rsidR="00D13B68" w:rsidRDefault="00D13B68" w14:paraId="543B922F" w14:textId="77777777">
            <w:pPr>
              <w:rPr>
                <w:rFonts w:ascii="TH SarabunPSK" w:hAnsi="TH SarabunPSK" w:cs="TH SarabunPSK"/>
                <w:sz w:val="32"/>
                <w:szCs w:val="32"/>
                <w:cs/>
              </w:rPr>
            </w:pPr>
            <w:r w:rsidRPr="00357A8D">
              <w:rPr>
                <w:rFonts w:ascii="TH SarabunPSK" w:hAnsi="TH SarabunPSK" w:cs="TH SarabunPSK"/>
                <w:sz w:val="32"/>
                <w:szCs w:val="32"/>
                <w:cs/>
              </w:rPr>
              <w:t>ประสบการณ์จากสถานประกอบการ</w:t>
            </w:r>
          </w:p>
        </w:tc>
      </w:tr>
      <w:tr w:rsidRPr="00357A8D" w:rsidR="00357A8D" w:rsidTr="00E909E6" w14:paraId="6E02C4CE" w14:textId="77777777">
        <w:trPr>
          <w:trHeight w:val="336"/>
          <w:jc w:val="center"/>
        </w:trPr>
        <w:tc>
          <w:tcPr>
            <w:tcW w:w="330" w:type="pct"/>
            <w:shd w:val="clear" w:color="auto" w:fill="auto"/>
          </w:tcPr>
          <w:p w:rsidRPr="00357A8D" w:rsidR="00D13B68" w:rsidRDefault="00D13B68" w14:paraId="6FDA23CD" w14:textId="77777777">
            <w:pPr>
              <w:jc w:val="center"/>
              <w:rPr>
                <w:rFonts w:ascii="TH SarabunPSK" w:hAnsi="TH SarabunPSK" w:cs="TH SarabunPSK"/>
                <w:sz w:val="32"/>
                <w:szCs w:val="32"/>
                <w:cs/>
              </w:rPr>
            </w:pPr>
            <w:r w:rsidRPr="00357A8D">
              <w:rPr>
                <w:rFonts w:ascii="TH SarabunPSK" w:hAnsi="TH SarabunPSK" w:cs="TH SarabunPSK"/>
                <w:sz w:val="32"/>
                <w:szCs w:val="32"/>
                <w:cs/>
              </w:rPr>
              <w:t>15</w:t>
            </w:r>
          </w:p>
        </w:tc>
        <w:tc>
          <w:tcPr>
            <w:tcW w:w="4670" w:type="pct"/>
            <w:shd w:val="clear" w:color="auto" w:fill="auto"/>
          </w:tcPr>
          <w:p w:rsidRPr="00357A8D" w:rsidR="00D13B68" w:rsidRDefault="00D13B68" w14:paraId="1E9C5201" w14:textId="77777777">
            <w:pPr>
              <w:rPr>
                <w:rFonts w:ascii="TH SarabunPSK" w:hAnsi="TH SarabunPSK" w:cs="TH SarabunPSK"/>
                <w:sz w:val="32"/>
                <w:szCs w:val="32"/>
                <w:cs/>
              </w:rPr>
            </w:pPr>
            <w:r w:rsidRPr="00357A8D">
              <w:rPr>
                <w:rFonts w:ascii="TH SarabunPSK" w:hAnsi="TH SarabunPSK" w:cs="TH SarabunPSK"/>
                <w:sz w:val="32"/>
                <w:szCs w:val="32"/>
                <w:cs/>
              </w:rPr>
              <w:t>ผลงานค้นพบพันธุ์พืช พันธุ์สัตว์ ที่ค้นพบใหม่และได้รับการจดทะเบียน</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559EFFD5" w14:textId="77777777">
        <w:trPr>
          <w:trHeight w:val="323"/>
          <w:jc w:val="center"/>
        </w:trPr>
        <w:tc>
          <w:tcPr>
            <w:tcW w:w="330" w:type="pct"/>
            <w:shd w:val="clear" w:color="auto" w:fill="auto"/>
          </w:tcPr>
          <w:p w:rsidRPr="00357A8D" w:rsidR="00D13B68" w:rsidRDefault="00D13B68" w14:paraId="7B4507DF" w14:textId="77777777">
            <w:pPr>
              <w:jc w:val="center"/>
              <w:rPr>
                <w:rFonts w:ascii="TH SarabunPSK" w:hAnsi="TH SarabunPSK" w:cs="TH SarabunPSK"/>
                <w:sz w:val="32"/>
                <w:szCs w:val="32"/>
                <w:cs/>
              </w:rPr>
            </w:pPr>
            <w:r w:rsidRPr="00357A8D">
              <w:rPr>
                <w:rFonts w:ascii="TH SarabunPSK" w:hAnsi="TH SarabunPSK" w:cs="TH SarabunPSK"/>
                <w:sz w:val="32"/>
                <w:szCs w:val="32"/>
                <w:cs/>
              </w:rPr>
              <w:t>16</w:t>
            </w:r>
          </w:p>
        </w:tc>
        <w:tc>
          <w:tcPr>
            <w:tcW w:w="4670" w:type="pct"/>
            <w:shd w:val="clear" w:color="auto" w:fill="auto"/>
          </w:tcPr>
          <w:p w:rsidRPr="00357A8D" w:rsidR="00D13B68" w:rsidRDefault="00D13B68" w14:paraId="224BEBBA" w14:textId="77777777">
            <w:pPr>
              <w:rPr>
                <w:rFonts w:ascii="TH SarabunPSK" w:hAnsi="TH SarabunPSK" w:cs="TH SarabunPSK"/>
                <w:sz w:val="32"/>
                <w:szCs w:val="32"/>
                <w:cs/>
              </w:rPr>
            </w:pPr>
            <w:r w:rsidRPr="00357A8D">
              <w:rPr>
                <w:rFonts w:ascii="TH SarabunPSK" w:hAnsi="TH SarabunPSK" w:cs="TH SarabunPSK"/>
                <w:sz w:val="32"/>
                <w:szCs w:val="32"/>
                <w:cs/>
              </w:rPr>
              <w:t>ผลงานที่ได้รับการจดสิทธิบัตร</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E909E6" w14:paraId="1E1EFB25" w14:textId="77777777">
        <w:trPr>
          <w:trHeight w:val="336"/>
          <w:jc w:val="center"/>
        </w:trPr>
        <w:tc>
          <w:tcPr>
            <w:tcW w:w="330" w:type="pct"/>
            <w:shd w:val="clear" w:color="auto" w:fill="auto"/>
          </w:tcPr>
          <w:p w:rsidRPr="00357A8D" w:rsidR="00D13B68" w:rsidRDefault="00D13B68" w14:paraId="4FC9703C" w14:textId="77777777">
            <w:pPr>
              <w:jc w:val="center"/>
              <w:rPr>
                <w:rFonts w:ascii="TH SarabunPSK" w:hAnsi="TH SarabunPSK" w:cs="TH SarabunPSK"/>
                <w:sz w:val="32"/>
                <w:szCs w:val="32"/>
                <w:cs/>
              </w:rPr>
            </w:pPr>
            <w:r w:rsidRPr="00357A8D">
              <w:rPr>
                <w:rFonts w:ascii="TH SarabunPSK" w:hAnsi="TH SarabunPSK" w:cs="TH SarabunPSK"/>
                <w:sz w:val="32"/>
                <w:szCs w:val="32"/>
                <w:cs/>
              </w:rPr>
              <w:t>17</w:t>
            </w:r>
          </w:p>
        </w:tc>
        <w:tc>
          <w:tcPr>
            <w:tcW w:w="4670" w:type="pct"/>
            <w:shd w:val="clear" w:color="auto" w:fill="auto"/>
          </w:tcPr>
          <w:p w:rsidRPr="00357A8D" w:rsidR="00D13B68" w:rsidRDefault="00D13B68" w14:paraId="7DE3902D" w14:textId="77777777">
            <w:pPr>
              <w:rPr>
                <w:rFonts w:ascii="TH SarabunPSK" w:hAnsi="TH SarabunPSK" w:cs="TH SarabunPSK"/>
                <w:sz w:val="32"/>
                <w:szCs w:val="32"/>
                <w:cs/>
              </w:rPr>
            </w:pPr>
            <w:r w:rsidRPr="00357A8D">
              <w:rPr>
                <w:rFonts w:ascii="TH SarabunPSK" w:hAnsi="TH SarabunPSK" w:cs="TH SarabunPSK"/>
                <w:sz w:val="32"/>
                <w:szCs w:val="32"/>
                <w:cs/>
              </w:rPr>
              <w:t>ผลงานวิจัยที่ได้รับการจดอนุสิทธิบัตร</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0.4</w:t>
            </w:r>
          </w:p>
        </w:tc>
      </w:tr>
      <w:tr w:rsidRPr="00357A8D" w:rsidR="00357A8D" w:rsidTr="007E493A" w14:paraId="742887D6" w14:textId="77777777">
        <w:trPr>
          <w:trHeight w:val="323"/>
          <w:jc w:val="center"/>
        </w:trPr>
        <w:tc>
          <w:tcPr>
            <w:tcW w:w="330" w:type="pct"/>
            <w:tcBorders>
              <w:bottom w:val="single" w:color="auto" w:sz="4" w:space="0"/>
            </w:tcBorders>
            <w:shd w:val="clear" w:color="auto" w:fill="auto"/>
          </w:tcPr>
          <w:p w:rsidRPr="00357A8D" w:rsidR="00D13B68" w:rsidRDefault="00D13B68" w14:paraId="25958A64" w14:textId="77777777">
            <w:pPr>
              <w:jc w:val="center"/>
              <w:rPr>
                <w:rFonts w:ascii="TH SarabunPSK" w:hAnsi="TH SarabunPSK" w:cs="TH SarabunPSK"/>
                <w:sz w:val="32"/>
                <w:szCs w:val="32"/>
                <w:cs/>
              </w:rPr>
            </w:pPr>
            <w:r w:rsidRPr="00357A8D">
              <w:rPr>
                <w:rFonts w:ascii="TH SarabunPSK" w:hAnsi="TH SarabunPSK" w:cs="TH SarabunPSK"/>
                <w:sz w:val="32"/>
                <w:szCs w:val="32"/>
                <w:cs/>
              </w:rPr>
              <w:t>18</w:t>
            </w:r>
          </w:p>
        </w:tc>
        <w:tc>
          <w:tcPr>
            <w:tcW w:w="4670" w:type="pct"/>
            <w:tcBorders>
              <w:bottom w:val="single" w:color="auto" w:sz="4" w:space="0"/>
            </w:tcBorders>
            <w:shd w:val="clear" w:color="auto" w:fill="auto"/>
          </w:tcPr>
          <w:p w:rsidRPr="00357A8D" w:rsidR="00D13B68" w:rsidRDefault="00D13B68" w14:paraId="74EAF0E5" w14:textId="77777777">
            <w:pPr>
              <w:rPr>
                <w:rFonts w:ascii="TH SarabunPSK" w:hAnsi="TH SarabunPSK" w:cs="TH SarabunPSK"/>
                <w:sz w:val="32"/>
                <w:szCs w:val="32"/>
                <w:cs/>
              </w:rPr>
            </w:pPr>
            <w:r w:rsidRPr="00357A8D">
              <w:rPr>
                <w:rFonts w:ascii="TH SarabunPSK" w:hAnsi="TH SarabunPSK" w:cs="TH SarabunPSK"/>
                <w:sz w:val="32"/>
                <w:szCs w:val="32"/>
                <w:cs/>
              </w:rPr>
              <w:t>ผลงานวิจัยที่หน่วยงานหรือองค์กรระดับชาติว่าจ้างให้ดำเนินการ</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r w:rsidRPr="00357A8D" w:rsidR="00357A8D" w:rsidTr="007E493A" w14:paraId="2C39E5C6" w14:textId="77777777">
        <w:trPr>
          <w:trHeight w:val="350"/>
          <w:jc w:val="center"/>
        </w:trPr>
        <w:tc>
          <w:tcPr>
            <w:tcW w:w="330" w:type="pct"/>
            <w:tcBorders>
              <w:bottom w:val="single" w:color="auto" w:sz="4" w:space="0"/>
            </w:tcBorders>
            <w:shd w:val="clear" w:color="auto" w:fill="auto"/>
          </w:tcPr>
          <w:p w:rsidRPr="00357A8D" w:rsidR="00D13B68" w:rsidRDefault="00D13B68" w14:paraId="51F00651" w14:textId="77777777">
            <w:pPr>
              <w:jc w:val="center"/>
              <w:rPr>
                <w:rFonts w:ascii="TH SarabunPSK" w:hAnsi="TH SarabunPSK" w:cs="TH SarabunPSK"/>
                <w:sz w:val="32"/>
                <w:szCs w:val="32"/>
                <w:cs/>
              </w:rPr>
            </w:pPr>
            <w:r w:rsidRPr="00357A8D">
              <w:rPr>
                <w:rFonts w:ascii="TH SarabunPSK" w:hAnsi="TH SarabunPSK" w:cs="TH SarabunPSK"/>
                <w:sz w:val="32"/>
                <w:szCs w:val="32"/>
                <w:cs/>
              </w:rPr>
              <w:t>19</w:t>
            </w:r>
          </w:p>
        </w:tc>
        <w:tc>
          <w:tcPr>
            <w:tcW w:w="4670" w:type="pct"/>
            <w:tcBorders>
              <w:bottom w:val="single" w:color="auto" w:sz="4" w:space="0"/>
            </w:tcBorders>
            <w:shd w:val="clear" w:color="auto" w:fill="auto"/>
          </w:tcPr>
          <w:p w:rsidRPr="00357A8D" w:rsidR="00D13B68" w:rsidRDefault="00D13B68" w14:paraId="002F28B9" w14:textId="77777777">
            <w:pPr>
              <w:rPr>
                <w:rFonts w:ascii="TH SarabunPSK" w:hAnsi="TH SarabunPSK" w:cs="TH SarabunPSK"/>
                <w:sz w:val="32"/>
                <w:szCs w:val="32"/>
                <w:cs/>
              </w:rPr>
            </w:pPr>
            <w:r w:rsidRPr="00357A8D">
              <w:rPr>
                <w:rFonts w:ascii="TH SarabunPSK" w:hAnsi="TH SarabunPSK" w:cs="TH SarabunPSK"/>
                <w:sz w:val="32"/>
                <w:szCs w:val="32"/>
                <w:cs/>
              </w:rPr>
              <w:t>ผลงานวิชาการรับใช้สังคมที่ได้รับการประเมินผ่านเกณฑ์การขอตำแหน่งทางวิชาการแล้ว</w:t>
            </w:r>
            <w:r w:rsidRPr="00357A8D">
              <w:rPr>
                <w:rFonts w:ascii="TH SarabunPSK" w:hAnsi="TH SarabunPSK" w:cs="TH SarabunPSK"/>
                <w:sz w:val="32"/>
                <w:szCs w:val="32"/>
              </w:rPr>
              <w:t xml:space="preserve">; </w:t>
            </w:r>
            <w:r w:rsidRPr="00357A8D">
              <w:rPr>
                <w:rFonts w:ascii="TH SarabunPSK" w:hAnsi="TH SarabunPSK" w:cs="TH SarabunPSK"/>
                <w:b/>
                <w:bCs/>
                <w:sz w:val="32"/>
                <w:szCs w:val="32"/>
                <w:cs/>
              </w:rPr>
              <w:t>1</w:t>
            </w:r>
          </w:p>
        </w:tc>
      </w:tr>
    </w:tbl>
    <w:p w:rsidRPr="00357A8D" w:rsidR="00D13B68" w:rsidRDefault="00D13B68" w14:paraId="4430A8FC" w14:textId="77777777">
      <w:pPr>
        <w:tabs>
          <w:tab w:val="num" w:pos="2923"/>
        </w:tabs>
        <w:spacing w:before="120"/>
        <w:ind w:left="357" w:hanging="1276"/>
        <w:jc w:val="thaiDistribute"/>
        <w:rPr>
          <w:rFonts w:ascii="TH SarabunPSK" w:hAnsi="TH SarabunPSK" w:eastAsia="Angsana New" w:cs="TH SarabunPSK"/>
          <w:sz w:val="31"/>
          <w:szCs w:val="31"/>
          <w:cs/>
        </w:rPr>
        <w:pPrChange w:author="PC" w:date="2023-03-31T11:42:00Z" w:id="2951">
          <w:pPr>
            <w:tabs>
              <w:tab w:val="num" w:pos="2923"/>
            </w:tabs>
            <w:ind w:left="360" w:hanging="1276"/>
            <w:jc w:val="thaiDistribute"/>
          </w:pPr>
        </w:pPrChange>
      </w:pPr>
      <w:r w:rsidRPr="00357A8D">
        <w:rPr>
          <w:rFonts w:ascii="TH SarabunPSK" w:hAnsi="TH SarabunPSK" w:eastAsia="Angsana New" w:cs="TH SarabunPSK"/>
          <w:sz w:val="31"/>
          <w:szCs w:val="31"/>
          <w:cs/>
        </w:rPr>
        <w:tab/>
      </w:r>
      <w:r w:rsidRPr="00357A8D">
        <w:rPr>
          <w:rFonts w:ascii="TH SarabunPSK" w:hAnsi="TH SarabunPSK" w:eastAsia="Angsana New" w:cs="TH SarabunPSK"/>
          <w:b/>
          <w:bCs/>
          <w:sz w:val="31"/>
          <w:szCs w:val="31"/>
          <w:cs/>
        </w:rPr>
        <w:t>หมายเหตุ</w:t>
      </w:r>
      <w:r w:rsidRPr="00357A8D">
        <w:rPr>
          <w:rFonts w:ascii="TH SarabunPSK" w:hAnsi="TH SarabunPSK" w:eastAsia="Angsana New" w:cs="TH SarabunPSK"/>
          <w:sz w:val="31"/>
          <w:szCs w:val="31"/>
          <w:cs/>
        </w:rPr>
        <w:t xml:space="preserve"> จะต้องระบุประเภทผลงานพร้อมค่าน้ำหนักในการรายงานให้ครบถ้วน เพื่อรายงานข้อมูลในการส่งเล่มหลักสูตรผ่านระบบ </w:t>
      </w:r>
      <w:r w:rsidRPr="00357A8D">
        <w:rPr>
          <w:rFonts w:ascii="TH SarabunPSK" w:hAnsi="TH SarabunPSK" w:eastAsia="Angsana New" w:cs="TH SarabunPSK"/>
          <w:sz w:val="31"/>
          <w:szCs w:val="31"/>
        </w:rPr>
        <w:t xml:space="preserve">CHECO </w:t>
      </w:r>
      <w:r w:rsidRPr="00357A8D">
        <w:rPr>
          <w:rFonts w:ascii="TH SarabunPSK" w:hAnsi="TH SarabunPSK" w:eastAsia="Angsana New" w:cs="TH SarabunPSK"/>
          <w:sz w:val="31"/>
          <w:szCs w:val="31"/>
          <w:cs/>
        </w:rPr>
        <w:t>ของ ส</w:t>
      </w:r>
      <w:r w:rsidRPr="00357A8D" w:rsidR="00490168">
        <w:rPr>
          <w:rFonts w:ascii="TH SarabunPSK" w:hAnsi="TH SarabunPSK" w:eastAsia="Angsana New" w:cs="TH SarabunPSK"/>
          <w:sz w:val="31"/>
          <w:szCs w:val="31"/>
          <w:cs/>
        </w:rPr>
        <w:t>ป.อว.</w:t>
      </w:r>
    </w:p>
    <w:p w:rsidRPr="00357A8D" w:rsidR="00D13B68" w:rsidRDefault="00D13B68" w14:paraId="19CF9B6C" w14:textId="77777777">
      <w:pPr>
        <w:rPr>
          <w:rFonts w:ascii="TH SarabunPSK" w:hAnsi="TH SarabunPSK" w:cs="TH SarabunPSK"/>
          <w:sz w:val="32"/>
          <w:szCs w:val="32"/>
        </w:rPr>
      </w:pPr>
    </w:p>
    <w:p w:rsidRPr="00357A8D" w:rsidR="001174F0" w:rsidRDefault="001174F0" w14:paraId="4C8A49D6" w14:textId="77777777">
      <w:pPr>
        <w:rPr>
          <w:rFonts w:ascii="TH SarabunPSK" w:hAnsi="TH SarabunPSK" w:cs="TH SarabunPSK"/>
          <w:sz w:val="32"/>
          <w:szCs w:val="32"/>
        </w:rPr>
      </w:pPr>
    </w:p>
    <w:p w:rsidRPr="00357A8D" w:rsidR="001174F0" w:rsidRDefault="001174F0" w14:paraId="703F7B25" w14:textId="77777777">
      <w:pPr>
        <w:rPr>
          <w:rFonts w:ascii="TH SarabunPSK" w:hAnsi="TH SarabunPSK" w:cs="TH SarabunPSK"/>
          <w:sz w:val="32"/>
          <w:szCs w:val="32"/>
        </w:rPr>
      </w:pPr>
    </w:p>
    <w:p w:rsidRPr="00357A8D" w:rsidR="001174F0" w:rsidRDefault="001174F0" w14:paraId="4E642391" w14:textId="77777777">
      <w:pPr>
        <w:rPr>
          <w:rFonts w:ascii="TH SarabunPSK" w:hAnsi="TH SarabunPSK" w:cs="TH SarabunPSK"/>
          <w:sz w:val="32"/>
          <w:szCs w:val="32"/>
        </w:rPr>
      </w:pPr>
    </w:p>
    <w:p w:rsidRPr="00357A8D" w:rsidR="001174F0" w:rsidRDefault="001174F0" w14:paraId="72B54585" w14:textId="77777777">
      <w:pPr>
        <w:rPr>
          <w:rFonts w:ascii="TH SarabunPSK" w:hAnsi="TH SarabunPSK" w:cs="TH SarabunPSK"/>
          <w:sz w:val="32"/>
          <w:szCs w:val="32"/>
        </w:rPr>
      </w:pPr>
    </w:p>
    <w:p w:rsidRPr="00357A8D" w:rsidR="001174F0" w:rsidRDefault="001174F0" w14:paraId="2F38E2F9" w14:textId="77777777">
      <w:pPr>
        <w:rPr>
          <w:rFonts w:ascii="TH SarabunPSK" w:hAnsi="TH SarabunPSK" w:cs="TH SarabunPSK"/>
          <w:sz w:val="32"/>
          <w:szCs w:val="32"/>
        </w:rPr>
      </w:pPr>
    </w:p>
    <w:p w:rsidRPr="00357A8D" w:rsidR="001174F0" w:rsidRDefault="001174F0" w14:paraId="3468346A" w14:textId="77777777">
      <w:pPr>
        <w:rPr>
          <w:rFonts w:ascii="TH SarabunPSK" w:hAnsi="TH SarabunPSK" w:cs="TH SarabunPSK"/>
          <w:sz w:val="32"/>
          <w:szCs w:val="32"/>
        </w:rPr>
      </w:pPr>
    </w:p>
    <w:p w:rsidR="00042C24" w:rsidRDefault="00042C24" w14:paraId="1CAF84B3" w14:textId="6369B7DF">
      <w:pPr>
        <w:rPr>
          <w:ins w:author="PC" w:date="2023-07-03T09:54:00Z" w:id="2952"/>
          <w:rFonts w:ascii="TH SarabunPSK" w:hAnsi="TH SarabunPSK" w:cs="TH SarabunPSK"/>
          <w:sz w:val="32"/>
          <w:szCs w:val="32"/>
        </w:rPr>
      </w:pPr>
    </w:p>
    <w:p w:rsidR="00D96E86" w:rsidRDefault="00D96E86" w14:paraId="69BFBF8C" w14:textId="4532C8A7">
      <w:pPr>
        <w:rPr>
          <w:ins w:author="PC" w:date="2023-07-03T09:54:00Z" w:id="2953"/>
          <w:rFonts w:ascii="TH SarabunPSK" w:hAnsi="TH SarabunPSK" w:cs="TH SarabunPSK"/>
          <w:sz w:val="32"/>
          <w:szCs w:val="32"/>
        </w:rPr>
      </w:pPr>
    </w:p>
    <w:p w:rsidR="00D96E86" w:rsidRDefault="00D96E86" w14:paraId="48489432" w14:textId="14E45504">
      <w:pPr>
        <w:rPr>
          <w:ins w:author="PC" w:date="2023-07-03T09:54:00Z" w:id="2954"/>
          <w:rFonts w:ascii="TH SarabunPSK" w:hAnsi="TH SarabunPSK" w:cs="TH SarabunPSK"/>
          <w:sz w:val="32"/>
          <w:szCs w:val="32"/>
        </w:rPr>
      </w:pPr>
    </w:p>
    <w:p w:rsidR="00D96E86" w:rsidRDefault="00D96E86" w14:paraId="169E49CE" w14:textId="46AF03E3">
      <w:pPr>
        <w:rPr>
          <w:ins w:author="PC" w:date="2023-07-03T09:54:00Z" w:id="2955"/>
          <w:rFonts w:ascii="TH SarabunPSK" w:hAnsi="TH SarabunPSK" w:cs="TH SarabunPSK"/>
          <w:sz w:val="32"/>
          <w:szCs w:val="32"/>
        </w:rPr>
      </w:pPr>
    </w:p>
    <w:p w:rsidR="00D96E86" w:rsidRDefault="00D96E86" w14:paraId="4334F7ED" w14:textId="69158046">
      <w:pPr>
        <w:rPr>
          <w:ins w:author="PC" w:date="2023-07-03T09:54:00Z" w:id="2956"/>
          <w:rFonts w:ascii="TH SarabunPSK" w:hAnsi="TH SarabunPSK" w:cs="TH SarabunPSK"/>
          <w:sz w:val="32"/>
          <w:szCs w:val="32"/>
        </w:rPr>
      </w:pPr>
    </w:p>
    <w:p w:rsidR="00D96E86" w:rsidRDefault="00D96E86" w14:paraId="78E6FBAE" w14:textId="76B03BDE">
      <w:pPr>
        <w:rPr>
          <w:ins w:author="PC" w:date="2023-07-03T09:54:00Z" w:id="2957"/>
          <w:rFonts w:ascii="TH SarabunPSK" w:hAnsi="TH SarabunPSK" w:cs="TH SarabunPSK"/>
          <w:sz w:val="32"/>
          <w:szCs w:val="32"/>
        </w:rPr>
      </w:pPr>
    </w:p>
    <w:p w:rsidR="00D96E86" w:rsidRDefault="00D96E86" w14:paraId="61F5A384" w14:textId="0F2F4901">
      <w:pPr>
        <w:rPr>
          <w:ins w:author="PC" w:date="2023-07-03T09:54:00Z" w:id="2958"/>
          <w:rFonts w:ascii="TH SarabunPSK" w:hAnsi="TH SarabunPSK" w:cs="TH SarabunPSK"/>
          <w:sz w:val="32"/>
          <w:szCs w:val="32"/>
        </w:rPr>
      </w:pPr>
    </w:p>
    <w:p w:rsidR="00D96E86" w:rsidRDefault="00D96E86" w14:paraId="241067C2" w14:textId="1E1FC624">
      <w:pPr>
        <w:rPr>
          <w:ins w:author="PC" w:date="2023-07-03T09:54:00Z" w:id="2959"/>
          <w:rFonts w:ascii="TH SarabunPSK" w:hAnsi="TH SarabunPSK" w:cs="TH SarabunPSK"/>
          <w:sz w:val="32"/>
          <w:szCs w:val="32"/>
        </w:rPr>
      </w:pPr>
    </w:p>
    <w:p w:rsidR="00D96E86" w:rsidRDefault="00D96E86" w14:paraId="44011C48" w14:textId="5C0D80D8">
      <w:pPr>
        <w:rPr>
          <w:ins w:author="PC" w:date="2023-07-03T09:54:00Z" w:id="2960"/>
          <w:rFonts w:ascii="TH SarabunPSK" w:hAnsi="TH SarabunPSK" w:cs="TH SarabunPSK"/>
          <w:sz w:val="32"/>
          <w:szCs w:val="32"/>
        </w:rPr>
      </w:pPr>
    </w:p>
    <w:p w:rsidR="00D96E86" w:rsidRDefault="00D96E86" w14:paraId="0D14C666" w14:textId="4973D200">
      <w:pPr>
        <w:rPr>
          <w:ins w:author="PC" w:date="2023-07-03T09:54:00Z" w:id="2961"/>
          <w:rFonts w:ascii="TH SarabunPSK" w:hAnsi="TH SarabunPSK" w:cs="TH SarabunPSK"/>
          <w:sz w:val="32"/>
          <w:szCs w:val="32"/>
        </w:rPr>
      </w:pPr>
    </w:p>
    <w:p w:rsidR="00D96E86" w:rsidRDefault="00D96E86" w14:paraId="7B4C325F" w14:textId="329F9083">
      <w:pPr>
        <w:rPr>
          <w:ins w:author="PC" w:date="2023-07-03T09:54:00Z" w:id="2962"/>
          <w:rFonts w:ascii="TH SarabunPSK" w:hAnsi="TH SarabunPSK" w:cs="TH SarabunPSK"/>
          <w:sz w:val="32"/>
          <w:szCs w:val="32"/>
        </w:rPr>
      </w:pPr>
    </w:p>
    <w:p w:rsidR="00D96E86" w:rsidRDefault="00D96E86" w14:paraId="2E77C297" w14:textId="6DDEBFF9">
      <w:pPr>
        <w:rPr>
          <w:ins w:author="PC" w:date="2023-07-03T09:54:00Z" w:id="2963"/>
          <w:rFonts w:ascii="TH SarabunPSK" w:hAnsi="TH SarabunPSK" w:cs="TH SarabunPSK"/>
          <w:sz w:val="32"/>
          <w:szCs w:val="32"/>
        </w:rPr>
      </w:pPr>
    </w:p>
    <w:p w:rsidR="00D96E86" w:rsidRDefault="00D96E86" w14:paraId="1577A281" w14:textId="5DE1F676">
      <w:pPr>
        <w:rPr>
          <w:ins w:author="PC" w:date="2023-07-03T09:54:00Z" w:id="2964"/>
          <w:rFonts w:ascii="TH SarabunPSK" w:hAnsi="TH SarabunPSK" w:cs="TH SarabunPSK"/>
          <w:sz w:val="32"/>
          <w:szCs w:val="32"/>
        </w:rPr>
      </w:pPr>
    </w:p>
    <w:p w:rsidRPr="00357A8D" w:rsidR="00D96E86" w:rsidRDefault="00D96E86" w14:paraId="40B8ED60" w14:textId="77777777">
      <w:pPr>
        <w:rPr>
          <w:rFonts w:ascii="TH SarabunPSK" w:hAnsi="TH SarabunPSK" w:cs="TH SarabunPSK"/>
          <w:sz w:val="32"/>
          <w:szCs w:val="32"/>
        </w:rPr>
      </w:pPr>
    </w:p>
    <w:p w:rsidRPr="00357A8D" w:rsidR="00042C24" w:rsidRDefault="00042C24" w14:paraId="148297BA" w14:textId="118E71FA">
      <w:pPr>
        <w:rPr>
          <w:ins w:author="Jenjira O-cha" w:date="2023-02-08T15:55:00Z" w:id="2965"/>
          <w:rFonts w:ascii="TH SarabunPSK" w:hAnsi="TH SarabunPSK" w:cs="TH SarabunPSK"/>
          <w:sz w:val="32"/>
          <w:szCs w:val="32"/>
        </w:rPr>
      </w:pPr>
    </w:p>
    <w:p w:rsidRPr="00357A8D" w:rsidR="00147475" w:rsidRDefault="00147475" w14:paraId="20B72E4F" w14:textId="6A550C09">
      <w:pPr>
        <w:rPr>
          <w:ins w:author="Jenjira O-cha" w:date="2023-02-08T15:55:00Z" w:id="2966"/>
          <w:rFonts w:ascii="TH SarabunPSK" w:hAnsi="TH SarabunPSK" w:cs="TH SarabunPSK"/>
          <w:sz w:val="32"/>
          <w:szCs w:val="32"/>
        </w:rPr>
      </w:pPr>
    </w:p>
    <w:p w:rsidRPr="00357A8D" w:rsidR="00147475" w:rsidDel="00FC697C" w:rsidRDefault="00147475" w14:paraId="5BBBB04D" w14:textId="68BFA5F1">
      <w:pPr>
        <w:rPr>
          <w:ins w:author="Jenjira O-cha" w:date="2023-02-08T15:55:00Z" w:id="2967"/>
          <w:del w:author="phetc" w:date="2023-06-13T09:12:00Z" w:id="2968"/>
          <w:rFonts w:ascii="TH SarabunPSK" w:hAnsi="TH SarabunPSK" w:cs="TH SarabunPSK"/>
          <w:sz w:val="32"/>
          <w:szCs w:val="32"/>
        </w:rPr>
      </w:pPr>
    </w:p>
    <w:p w:rsidRPr="00357A8D" w:rsidR="00147475" w:rsidDel="00FC697C" w:rsidRDefault="00147475" w14:paraId="5A0DC4D3" w14:textId="3EA3DB22">
      <w:pPr>
        <w:rPr>
          <w:ins w:author="Jenjira O-cha" w:date="2023-02-08T15:55:00Z" w:id="2969"/>
          <w:del w:author="phetc" w:date="2023-06-13T09:12:00Z" w:id="2970"/>
          <w:rFonts w:ascii="TH SarabunPSK" w:hAnsi="TH SarabunPSK" w:cs="TH SarabunPSK"/>
          <w:sz w:val="32"/>
          <w:szCs w:val="32"/>
        </w:rPr>
      </w:pPr>
    </w:p>
    <w:p w:rsidRPr="00357A8D" w:rsidR="00147475" w:rsidDel="00FC697C" w:rsidRDefault="00147475" w14:paraId="13BE1430" w14:textId="1B94666A">
      <w:pPr>
        <w:rPr>
          <w:ins w:author="Jenjira O-cha" w:date="2023-02-08T15:55:00Z" w:id="2971"/>
          <w:del w:author="phetc" w:date="2023-06-13T09:12:00Z" w:id="2972"/>
          <w:rFonts w:ascii="TH SarabunPSK" w:hAnsi="TH SarabunPSK" w:cs="TH SarabunPSK"/>
          <w:sz w:val="32"/>
          <w:szCs w:val="32"/>
        </w:rPr>
      </w:pPr>
    </w:p>
    <w:p w:rsidRPr="00357A8D" w:rsidR="00147475" w:rsidDel="00FC697C" w:rsidRDefault="00147475" w14:paraId="47CD0E17" w14:textId="05A205FF">
      <w:pPr>
        <w:rPr>
          <w:ins w:author="Jenjira O-cha" w:date="2023-02-08T15:55:00Z" w:id="2973"/>
          <w:del w:author="phetc" w:date="2023-06-13T09:12:00Z" w:id="2974"/>
          <w:rFonts w:ascii="TH SarabunPSK" w:hAnsi="TH SarabunPSK" w:cs="TH SarabunPSK"/>
          <w:sz w:val="32"/>
          <w:szCs w:val="32"/>
        </w:rPr>
      </w:pPr>
    </w:p>
    <w:p w:rsidRPr="00357A8D" w:rsidR="00147475" w:rsidDel="00FC697C" w:rsidRDefault="00147475" w14:paraId="573DFF4D" w14:textId="74C14CFB">
      <w:pPr>
        <w:rPr>
          <w:ins w:author="Jenjira O-cha" w:date="2023-02-08T15:55:00Z" w:id="2975"/>
          <w:del w:author="phetc" w:date="2023-06-13T09:12:00Z" w:id="2976"/>
          <w:rFonts w:ascii="TH SarabunPSK" w:hAnsi="TH SarabunPSK" w:cs="TH SarabunPSK"/>
          <w:sz w:val="32"/>
          <w:szCs w:val="32"/>
        </w:rPr>
      </w:pPr>
    </w:p>
    <w:p w:rsidRPr="00357A8D" w:rsidR="00147475" w:rsidDel="00FC697C" w:rsidRDefault="00147475" w14:paraId="6B81FC0D" w14:textId="028DED8D">
      <w:pPr>
        <w:rPr>
          <w:ins w:author="Jenjira O-cha" w:date="2023-02-08T15:55:00Z" w:id="2977"/>
          <w:del w:author="phetc" w:date="2023-06-13T09:12:00Z" w:id="2978"/>
          <w:rFonts w:ascii="TH SarabunPSK" w:hAnsi="TH SarabunPSK" w:cs="TH SarabunPSK"/>
          <w:sz w:val="32"/>
          <w:szCs w:val="32"/>
        </w:rPr>
      </w:pPr>
    </w:p>
    <w:p w:rsidRPr="00357A8D" w:rsidR="00147475" w:rsidDel="00FC697C" w:rsidRDefault="00147475" w14:paraId="0DF57151" w14:textId="1D84C53A">
      <w:pPr>
        <w:rPr>
          <w:ins w:author="Jenjira O-cha" w:date="2023-02-08T15:55:00Z" w:id="2979"/>
          <w:del w:author="phetc" w:date="2023-06-13T09:12:00Z" w:id="2980"/>
          <w:rFonts w:ascii="TH SarabunPSK" w:hAnsi="TH SarabunPSK" w:cs="TH SarabunPSK"/>
          <w:sz w:val="32"/>
          <w:szCs w:val="32"/>
        </w:rPr>
      </w:pPr>
    </w:p>
    <w:p w:rsidRPr="00357A8D" w:rsidR="00147475" w:rsidDel="00FC697C" w:rsidRDefault="00147475" w14:paraId="400923B5" w14:textId="3FD9103B">
      <w:pPr>
        <w:rPr>
          <w:ins w:author="Jenjira O-cha" w:date="2023-02-08T15:55:00Z" w:id="2981"/>
          <w:del w:author="phetc" w:date="2023-06-13T09:12:00Z" w:id="2982"/>
          <w:rFonts w:ascii="TH SarabunPSK" w:hAnsi="TH SarabunPSK" w:cs="TH SarabunPSK"/>
          <w:sz w:val="32"/>
          <w:szCs w:val="32"/>
        </w:rPr>
      </w:pPr>
    </w:p>
    <w:p w:rsidRPr="00357A8D" w:rsidR="00147475" w:rsidDel="00FC697C" w:rsidRDefault="00147475" w14:paraId="31A57C70" w14:textId="24D73F2A">
      <w:pPr>
        <w:rPr>
          <w:ins w:author="Jenjira O-cha" w:date="2023-02-08T15:55:00Z" w:id="2983"/>
          <w:del w:author="phetc" w:date="2023-06-13T09:12:00Z" w:id="2984"/>
          <w:rFonts w:ascii="TH SarabunPSK" w:hAnsi="TH SarabunPSK" w:cs="TH SarabunPSK"/>
          <w:sz w:val="32"/>
          <w:szCs w:val="32"/>
        </w:rPr>
      </w:pPr>
    </w:p>
    <w:p w:rsidRPr="00357A8D" w:rsidR="00147475" w:rsidDel="00FC697C" w:rsidRDefault="00147475" w14:paraId="08682FBD" w14:textId="1F4D489E">
      <w:pPr>
        <w:rPr>
          <w:ins w:author="Jenjira O-cha" w:date="2023-02-08T15:55:00Z" w:id="2985"/>
          <w:del w:author="phetc" w:date="2023-06-13T09:12:00Z" w:id="2986"/>
          <w:rFonts w:ascii="TH SarabunPSK" w:hAnsi="TH SarabunPSK" w:cs="TH SarabunPSK"/>
          <w:sz w:val="32"/>
          <w:szCs w:val="32"/>
        </w:rPr>
      </w:pPr>
    </w:p>
    <w:p w:rsidRPr="00357A8D" w:rsidR="00147475" w:rsidDel="00FC697C" w:rsidRDefault="00147475" w14:paraId="5685D421" w14:textId="3AF4B8FD">
      <w:pPr>
        <w:rPr>
          <w:del w:author="phetc" w:date="2023-06-13T09:12:00Z" w:id="2987"/>
          <w:rFonts w:ascii="TH SarabunPSK" w:hAnsi="TH SarabunPSK" w:cs="TH SarabunPSK"/>
          <w:sz w:val="32"/>
          <w:szCs w:val="32"/>
        </w:rPr>
      </w:pPr>
    </w:p>
    <w:p w:rsidRPr="00357A8D" w:rsidR="00042C24" w:rsidDel="00FC697C" w:rsidRDefault="00042C24" w14:paraId="71038618" w14:textId="2251F485">
      <w:pPr>
        <w:rPr>
          <w:del w:author="phetc" w:date="2023-06-13T09:12:00Z" w:id="2988"/>
          <w:rFonts w:ascii="TH SarabunPSK" w:hAnsi="TH SarabunPSK" w:cs="TH SarabunPSK"/>
          <w:sz w:val="32"/>
          <w:szCs w:val="32"/>
        </w:rPr>
      </w:pPr>
    </w:p>
    <w:p w:rsidRPr="00357A8D" w:rsidR="00042C24" w:rsidDel="00FC697C" w:rsidRDefault="00042C24" w14:paraId="2F3C4A85" w14:textId="1DF1E888">
      <w:pPr>
        <w:rPr>
          <w:del w:author="phetc" w:date="2023-06-13T09:12:00Z" w:id="2989"/>
          <w:rFonts w:ascii="TH SarabunPSK" w:hAnsi="TH SarabunPSK" w:cs="TH SarabunPSK"/>
          <w:sz w:val="32"/>
          <w:szCs w:val="32"/>
        </w:rPr>
      </w:pPr>
    </w:p>
    <w:p w:rsidRPr="00357A8D" w:rsidR="003C7F0B" w:rsidP="00E65391" w:rsidRDefault="003C7F0B" w14:paraId="37039746" w14:textId="77777777">
      <w:pPr>
        <w:jc w:val="thaiDistribute"/>
        <w:rPr>
          <w:rFonts w:ascii="TH Sarabun New" w:hAnsi="TH Sarabun New" w:eastAsia="Angsana New" w:cs="TH Sarabun New"/>
          <w:b/>
          <w:bCs/>
          <w:sz w:val="32"/>
          <w:szCs w:val="32"/>
        </w:rPr>
      </w:pPr>
      <w:r w:rsidRPr="00357A8D">
        <w:rPr>
          <w:rFonts w:ascii="TH Sarabun New" w:hAnsi="TH Sarabun New" w:cs="TH Sarabun New"/>
          <w:b/>
          <w:bCs/>
          <w:sz w:val="32"/>
          <w:szCs w:val="32"/>
          <w:u w:val="single"/>
          <w:cs/>
        </w:rPr>
        <w:t xml:space="preserve">ภาคผนวก  </w:t>
      </w:r>
      <w:r w:rsidRPr="00357A8D">
        <w:rPr>
          <w:rFonts w:ascii="TH Sarabun New" w:hAnsi="TH Sarabun New" w:cs="TH Sarabun New"/>
          <w:b/>
          <w:bCs/>
          <w:sz w:val="32"/>
          <w:szCs w:val="32"/>
          <w:cs/>
        </w:rPr>
        <w:t xml:space="preserve">2  </w:t>
      </w:r>
      <w:r w:rsidRPr="00357A8D">
        <w:rPr>
          <w:rFonts w:ascii="TH Sarabun New" w:hAnsi="TH Sarabun New" w:cs="TH Sarabun New"/>
          <w:b/>
          <w:bCs/>
          <w:sz w:val="32"/>
          <w:szCs w:val="32"/>
          <w:cs/>
        </w:rPr>
        <w:tab/>
      </w:r>
      <w:r w:rsidRPr="00357A8D">
        <w:rPr>
          <w:rFonts w:ascii="TH Sarabun New" w:hAnsi="TH Sarabun New" w:eastAsia="Angsana New" w:cs="TH Sarabun New"/>
          <w:b/>
          <w:bCs/>
          <w:sz w:val="32"/>
          <w:szCs w:val="32"/>
          <w:cs/>
        </w:rPr>
        <w:t xml:space="preserve">ตารางเปรียบเทียบโครงสร้างและองค์ประกอบของหลักสูตร ฉบับ พ.ศ. </w:t>
      </w:r>
      <w:r w:rsidRPr="00357A8D" w:rsidR="001219D3">
        <w:rPr>
          <w:rFonts w:ascii="TH Sarabun New" w:hAnsi="TH Sarabun New" w:eastAsia="Angsana New" w:cs="TH Sarabun New"/>
          <w:b/>
          <w:bCs/>
          <w:sz w:val="32"/>
          <w:szCs w:val="32"/>
          <w:cs/>
        </w:rPr>
        <w:t>2561</w:t>
      </w:r>
      <w:r w:rsidRPr="00357A8D">
        <w:rPr>
          <w:rFonts w:ascii="TH Sarabun New" w:hAnsi="TH Sarabun New" w:eastAsia="Angsana New" w:cs="TH Sarabun New"/>
          <w:b/>
          <w:bCs/>
          <w:sz w:val="32"/>
          <w:szCs w:val="32"/>
          <w:cs/>
        </w:rPr>
        <w:t xml:space="preserve"> กับ </w:t>
      </w:r>
    </w:p>
    <w:p w:rsidRPr="00357A8D" w:rsidR="003C7F0B" w:rsidP="00E65391" w:rsidRDefault="003C7F0B" w14:paraId="1FCF32CC" w14:textId="16F9158F">
      <w:pPr>
        <w:jc w:val="thaiDistribute"/>
        <w:rPr>
          <w:rFonts w:ascii="TH Sarabun New" w:hAnsi="TH Sarabun New" w:eastAsia="Angsana New" w:cs="TH Sarabun New"/>
          <w:b/>
          <w:bCs/>
          <w:sz w:val="31"/>
          <w:szCs w:val="31"/>
        </w:rPr>
      </w:pPr>
      <w:r w:rsidRPr="00357A8D">
        <w:rPr>
          <w:rFonts w:ascii="TH Sarabun New" w:hAnsi="TH Sarabun New" w:eastAsia="Angsana New" w:cs="TH Sarabun New"/>
          <w:b/>
          <w:bCs/>
          <w:sz w:val="32"/>
          <w:szCs w:val="32"/>
          <w:cs/>
        </w:rPr>
        <w:tab/>
      </w:r>
      <w:r w:rsidRPr="00357A8D">
        <w:rPr>
          <w:rFonts w:ascii="TH Sarabun New" w:hAnsi="TH Sarabun New" w:eastAsia="Angsana New" w:cs="TH Sarabun New"/>
          <w:b/>
          <w:bCs/>
          <w:sz w:val="32"/>
          <w:szCs w:val="32"/>
          <w:cs/>
        </w:rPr>
        <w:tab/>
      </w:r>
      <w:r w:rsidRPr="00357A8D">
        <w:rPr>
          <w:rFonts w:ascii="TH Sarabun New" w:hAnsi="TH Sarabun New" w:eastAsia="Angsana New" w:cs="TH Sarabun New"/>
          <w:b/>
          <w:bCs/>
          <w:sz w:val="32"/>
          <w:szCs w:val="32"/>
          <w:cs/>
        </w:rPr>
        <w:t>ฉบับ พ.ศ.</w:t>
      </w:r>
      <w:ins w:author="PC" w:date="2023-03-31T11:33:00Z" w:id="2990">
        <w:r w:rsidRPr="00357A8D" w:rsidR="00027C6F">
          <w:rPr>
            <w:rFonts w:ascii="TH Sarabun New" w:hAnsi="TH Sarabun New" w:eastAsia="Angsana New" w:cs="TH Sarabun New"/>
            <w:b/>
            <w:bCs/>
            <w:sz w:val="32"/>
            <w:szCs w:val="32"/>
            <w:cs/>
          </w:rPr>
          <w:t xml:space="preserve"> </w:t>
        </w:r>
      </w:ins>
      <w:r w:rsidRPr="00357A8D" w:rsidR="001219D3">
        <w:rPr>
          <w:rFonts w:ascii="TH Sarabun New" w:hAnsi="TH Sarabun New" w:eastAsia="Angsana New" w:cs="TH Sarabun New"/>
          <w:b/>
          <w:bCs/>
          <w:sz w:val="32"/>
          <w:szCs w:val="32"/>
          <w:cs/>
        </w:rPr>
        <w:t>2566</w:t>
      </w:r>
      <w:del w:author="PC" w:date="2023-03-31T11:33:00Z" w:id="2991">
        <w:r w:rsidRPr="00357A8D" w:rsidDel="00027C6F" w:rsidR="001219D3">
          <w:rPr>
            <w:rFonts w:ascii="TH Sarabun New" w:hAnsi="TH Sarabun New" w:eastAsia="Angsana New" w:cs="TH Sarabun New"/>
            <w:b/>
            <w:bCs/>
            <w:sz w:val="32"/>
            <w:szCs w:val="32"/>
            <w:cs/>
          </w:rPr>
          <w:delText xml:space="preserve"> </w:delText>
        </w:r>
        <w:r w:rsidRPr="00357A8D" w:rsidDel="00027C6F" w:rsidR="00857058">
          <w:rPr>
            <w:rFonts w:ascii="TH Sarabun New" w:hAnsi="TH Sarabun New" w:eastAsia="Angsana New" w:cs="TH Sarabun New"/>
            <w:b/>
            <w:bCs/>
            <w:sz w:val="32"/>
            <w:szCs w:val="32"/>
            <w:cs/>
          </w:rPr>
          <w:delText>(ใช้สำหรับหลักสูตรปรับปรุง)</w:delText>
        </w:r>
        <w:r w:rsidRPr="00357A8D" w:rsidDel="00027C6F" w:rsidR="002E09F5">
          <w:rPr>
            <w:rFonts w:ascii="TH Sarabun New" w:hAnsi="TH Sarabun New" w:eastAsia="Angsana New" w:cs="TH Sarabun New"/>
            <w:b/>
            <w:bCs/>
            <w:sz w:val="32"/>
            <w:szCs w:val="32"/>
            <w:cs/>
          </w:rPr>
          <w:delText xml:space="preserve"> </w:delText>
        </w:r>
        <w:r w:rsidRPr="00357A8D" w:rsidDel="00027C6F" w:rsidR="002E09F5">
          <w:rPr>
            <w:rFonts w:ascii="TH Sarabun New" w:hAnsi="TH Sarabun New" w:eastAsia="Angsana New" w:cs="TH Sarabun New"/>
            <w:b/>
            <w:bCs/>
            <w:sz w:val="31"/>
            <w:szCs w:val="31"/>
            <w:cs/>
          </w:rPr>
          <w:delText>ขอให้เปรียบเทียบรายละเอียดของ</w:delText>
        </w:r>
      </w:del>
      <w:ins w:author="Jenjira O-cha" w:date="2023-02-08T15:55:00Z" w:id="2992">
        <w:del w:author="PC" w:date="2023-03-31T11:33:00Z" w:id="2993">
          <w:r w:rsidRPr="00357A8D" w:rsidDel="00027C6F" w:rsidR="00147475">
            <w:rPr>
              <w:rFonts w:ascii="TH Sarabun New" w:hAnsi="TH Sarabun New" w:eastAsia="Angsana New" w:cs="TH Sarabun New"/>
              <w:b/>
              <w:bCs/>
              <w:sz w:val="31"/>
              <w:szCs w:val="31"/>
              <w:cs/>
            </w:rPr>
            <w:tab/>
          </w:r>
          <w:r w:rsidRPr="00357A8D" w:rsidDel="00027C6F" w:rsidR="00147475">
            <w:rPr>
              <w:rFonts w:ascii="TH Sarabun New" w:hAnsi="TH Sarabun New" w:eastAsia="Angsana New" w:cs="TH Sarabun New"/>
              <w:b/>
              <w:bCs/>
              <w:sz w:val="31"/>
              <w:szCs w:val="31"/>
              <w:cs/>
            </w:rPr>
            <w:tab/>
          </w:r>
          <w:r w:rsidRPr="00357A8D" w:rsidDel="00027C6F" w:rsidR="00147475">
            <w:rPr>
              <w:rFonts w:ascii="TH Sarabun New" w:hAnsi="TH Sarabun New" w:eastAsia="Angsana New" w:cs="TH Sarabun New"/>
              <w:b/>
              <w:bCs/>
              <w:sz w:val="31"/>
              <w:szCs w:val="31"/>
              <w:cs/>
            </w:rPr>
            <w:tab/>
          </w:r>
        </w:del>
      </w:ins>
      <w:del w:author="PC" w:date="2023-03-31T11:33:00Z" w:id="2994">
        <w:r w:rsidRPr="00357A8D" w:rsidDel="00027C6F" w:rsidR="002E09F5">
          <w:rPr>
            <w:rFonts w:ascii="TH Sarabun New" w:hAnsi="TH Sarabun New" w:eastAsia="Angsana New" w:cs="TH Sarabun New"/>
            <w:b/>
            <w:bCs/>
            <w:sz w:val="31"/>
            <w:szCs w:val="31"/>
            <w:cs/>
          </w:rPr>
          <w:delText>หลักสูตร</w:delText>
        </w:r>
      </w:del>
      <w:r w:rsidRPr="00357A8D" w:rsidR="00F1413B">
        <w:rPr>
          <w:rFonts w:ascii="TH Sarabun New" w:hAnsi="TH Sarabun New" w:eastAsia="Angsana New" w:cs="TH Sarabun New"/>
          <w:b/>
          <w:bCs/>
          <w:sz w:val="31"/>
          <w:szCs w:val="31"/>
          <w:cs/>
        </w:rPr>
        <w:t xml:space="preserve"> </w:t>
      </w:r>
      <w:del w:author="PC" w:date="2023-03-31T11:33:00Z" w:id="2995">
        <w:r w:rsidRPr="00357A8D" w:rsidDel="00027C6F" w:rsidR="002E09F5">
          <w:rPr>
            <w:rFonts w:ascii="TH Sarabun New" w:hAnsi="TH Sarabun New" w:eastAsia="Angsana New" w:cs="TH Sarabun New"/>
            <w:b/>
            <w:bCs/>
            <w:sz w:val="31"/>
            <w:szCs w:val="31"/>
            <w:cs/>
          </w:rPr>
          <w:delText>ดังนี้</w:delText>
        </w:r>
      </w:del>
    </w:p>
    <w:tbl>
      <w:tblPr>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4010"/>
        <w:gridCol w:w="3998"/>
        <w:gridCol w:w="1313"/>
        <w:tblGridChange w:id="2996">
          <w:tblGrid>
            <w:gridCol w:w="4010"/>
            <w:gridCol w:w="3998"/>
            <w:gridCol w:w="1313"/>
          </w:tblGrid>
        </w:tblGridChange>
      </w:tblGrid>
      <w:tr w:rsidRPr="00357A8D" w:rsidR="00567CE2" w:rsidTr="00147475" w14:paraId="073BFF9E" w14:textId="77777777">
        <w:trPr>
          <w:tblHeader/>
        </w:trPr>
        <w:tc>
          <w:tcPr>
            <w:tcW w:w="4077" w:type="dxa"/>
            <w:tcBorders>
              <w:bottom w:val="single" w:color="auto" w:sz="4" w:space="0"/>
            </w:tcBorders>
            <w:shd w:val="clear" w:color="auto" w:fill="auto"/>
            <w:vAlign w:val="center"/>
          </w:tcPr>
          <w:p w:rsidRPr="00357A8D" w:rsidR="002E09F5" w:rsidRDefault="002E09F5" w14:paraId="6ADC71D5" w14:textId="77777777">
            <w:pPr>
              <w:contextualSpacing/>
              <w:jc w:val="center"/>
              <w:rPr>
                <w:rFonts w:ascii="TH Sarabun New" w:hAnsi="TH Sarabun New" w:eastAsia="Angsana New" w:cs="TH Sarabun New"/>
                <w:b/>
                <w:bCs/>
                <w:sz w:val="32"/>
                <w:szCs w:val="32"/>
                <w:cs/>
                <w:rPrChange w:author="PC" w:date="2023-03-31T11:41:00Z" w:id="2997">
                  <w:rPr>
                    <w:rFonts w:ascii="TH Sarabun New" w:hAnsi="TH Sarabun New" w:eastAsia="Angsana New" w:cs="TH Sarabun New"/>
                    <w:b/>
                    <w:bCs/>
                    <w:sz w:val="26"/>
                    <w:szCs w:val="26"/>
                    <w:cs/>
                  </w:rPr>
                </w:rPrChange>
              </w:rPr>
            </w:pPr>
            <w:r w:rsidRPr="00357A8D">
              <w:rPr>
                <w:rFonts w:ascii="TH Sarabun New" w:hAnsi="TH Sarabun New" w:eastAsia="Angsana New" w:cs="TH Sarabun New"/>
                <w:b/>
                <w:bCs/>
                <w:sz w:val="32"/>
                <w:szCs w:val="32"/>
                <w:cs/>
                <w:rPrChange w:author="PC" w:date="2023-03-31T11:41:00Z" w:id="2998">
                  <w:rPr>
                    <w:rFonts w:ascii="TH Sarabun New" w:hAnsi="TH Sarabun New" w:eastAsia="Angsana New" w:cs="TH Sarabun New"/>
                    <w:b/>
                    <w:bCs/>
                    <w:sz w:val="26"/>
                    <w:szCs w:val="26"/>
                    <w:cs/>
                  </w:rPr>
                </w:rPrChange>
              </w:rPr>
              <w:t xml:space="preserve">หลักสูตร ฉบับ พ.ศ. </w:t>
            </w:r>
            <w:r w:rsidRPr="00357A8D" w:rsidR="001219D3">
              <w:rPr>
                <w:rFonts w:ascii="TH Sarabun New" w:hAnsi="TH Sarabun New" w:eastAsia="Angsana New" w:cs="TH Sarabun New"/>
                <w:b/>
                <w:bCs/>
                <w:sz w:val="32"/>
                <w:szCs w:val="32"/>
                <w:cs/>
                <w:rPrChange w:author="PC" w:date="2023-03-31T11:41:00Z" w:id="2999">
                  <w:rPr>
                    <w:rFonts w:ascii="TH Sarabun New" w:hAnsi="TH Sarabun New" w:eastAsia="Angsana New" w:cs="TH Sarabun New"/>
                    <w:b/>
                    <w:bCs/>
                    <w:sz w:val="26"/>
                    <w:szCs w:val="26"/>
                    <w:cs/>
                  </w:rPr>
                </w:rPrChange>
              </w:rPr>
              <w:t>2561</w:t>
            </w:r>
          </w:p>
        </w:tc>
        <w:tc>
          <w:tcPr>
            <w:tcW w:w="4065" w:type="dxa"/>
            <w:tcBorders>
              <w:bottom w:val="single" w:color="auto" w:sz="4" w:space="0"/>
            </w:tcBorders>
            <w:shd w:val="clear" w:color="auto" w:fill="auto"/>
            <w:vAlign w:val="center"/>
          </w:tcPr>
          <w:p w:rsidRPr="00357A8D" w:rsidR="002E09F5" w:rsidRDefault="002E09F5" w14:paraId="2607DB49" w14:textId="77777777">
            <w:pPr>
              <w:contextualSpacing/>
              <w:jc w:val="center"/>
              <w:rPr>
                <w:rFonts w:ascii="TH Sarabun New" w:hAnsi="TH Sarabun New" w:eastAsia="Angsana New" w:cs="TH Sarabun New"/>
                <w:b/>
                <w:bCs/>
                <w:sz w:val="32"/>
                <w:szCs w:val="32"/>
                <w:cs/>
                <w:rPrChange w:author="PC" w:date="2023-03-31T11:41:00Z" w:id="3000">
                  <w:rPr>
                    <w:rFonts w:ascii="TH Sarabun New" w:hAnsi="TH Sarabun New" w:eastAsia="Angsana New" w:cs="TH Sarabun New"/>
                    <w:b/>
                    <w:bCs/>
                    <w:sz w:val="26"/>
                    <w:szCs w:val="26"/>
                    <w:cs/>
                  </w:rPr>
                </w:rPrChange>
              </w:rPr>
            </w:pPr>
            <w:r w:rsidRPr="00357A8D">
              <w:rPr>
                <w:rFonts w:ascii="TH Sarabun New" w:hAnsi="TH Sarabun New" w:eastAsia="Angsana New" w:cs="TH Sarabun New"/>
                <w:b/>
                <w:bCs/>
                <w:sz w:val="32"/>
                <w:szCs w:val="32"/>
                <w:cs/>
                <w:rPrChange w:author="PC" w:date="2023-03-31T11:41:00Z" w:id="3001">
                  <w:rPr>
                    <w:rFonts w:ascii="TH Sarabun New" w:hAnsi="TH Sarabun New" w:eastAsia="Angsana New" w:cs="TH Sarabun New"/>
                    <w:b/>
                    <w:bCs/>
                    <w:sz w:val="26"/>
                    <w:szCs w:val="26"/>
                    <w:cs/>
                  </w:rPr>
                </w:rPrChange>
              </w:rPr>
              <w:t xml:space="preserve">หลักสูตร ฉบับ พ.ศ. </w:t>
            </w:r>
            <w:r w:rsidRPr="00357A8D" w:rsidR="001219D3">
              <w:rPr>
                <w:rFonts w:ascii="TH Sarabun New" w:hAnsi="TH Sarabun New" w:eastAsia="Angsana New" w:cs="TH Sarabun New"/>
                <w:b/>
                <w:bCs/>
                <w:sz w:val="32"/>
                <w:szCs w:val="32"/>
                <w:cs/>
                <w:rPrChange w:author="PC" w:date="2023-03-31T11:41:00Z" w:id="3002">
                  <w:rPr>
                    <w:rFonts w:ascii="TH Sarabun New" w:hAnsi="TH Sarabun New" w:eastAsia="Angsana New" w:cs="TH Sarabun New"/>
                    <w:b/>
                    <w:bCs/>
                    <w:sz w:val="26"/>
                    <w:szCs w:val="26"/>
                    <w:cs/>
                  </w:rPr>
                </w:rPrChange>
              </w:rPr>
              <w:t>2566</w:t>
            </w:r>
          </w:p>
        </w:tc>
        <w:tc>
          <w:tcPr>
            <w:tcW w:w="1179" w:type="dxa"/>
            <w:tcBorders>
              <w:bottom w:val="single" w:color="auto" w:sz="4" w:space="0"/>
            </w:tcBorders>
            <w:shd w:val="clear" w:color="auto" w:fill="auto"/>
          </w:tcPr>
          <w:p w:rsidRPr="00357A8D" w:rsidR="002E09F5" w:rsidRDefault="002E09F5" w14:paraId="1674505F" w14:textId="77777777">
            <w:pPr>
              <w:contextualSpacing/>
              <w:jc w:val="center"/>
              <w:rPr>
                <w:rFonts w:ascii="TH Sarabun New" w:hAnsi="TH Sarabun New" w:eastAsia="Angsana New" w:cs="TH Sarabun New"/>
                <w:b/>
                <w:bCs/>
                <w:sz w:val="32"/>
                <w:szCs w:val="32"/>
                <w:cs/>
                <w:rPrChange w:author="PC" w:date="2023-03-31T11:41:00Z" w:id="3003">
                  <w:rPr>
                    <w:rFonts w:ascii="TH Sarabun New" w:hAnsi="TH Sarabun New" w:eastAsia="Angsana New" w:cs="TH Sarabun New"/>
                    <w:b/>
                    <w:bCs/>
                    <w:sz w:val="26"/>
                    <w:szCs w:val="26"/>
                    <w:cs/>
                  </w:rPr>
                </w:rPrChange>
              </w:rPr>
            </w:pPr>
            <w:r w:rsidRPr="00357A8D">
              <w:rPr>
                <w:rFonts w:ascii="TH Sarabun New" w:hAnsi="TH Sarabun New" w:eastAsia="Angsana New" w:cs="TH Sarabun New"/>
                <w:b/>
                <w:bCs/>
                <w:sz w:val="32"/>
                <w:szCs w:val="32"/>
                <w:cs/>
                <w:rPrChange w:author="PC" w:date="2023-03-31T11:41:00Z" w:id="3004">
                  <w:rPr>
                    <w:rFonts w:ascii="TH Sarabun New" w:hAnsi="TH Sarabun New" w:eastAsia="Angsana New" w:cs="TH Sarabun New"/>
                    <w:b/>
                    <w:bCs/>
                    <w:sz w:val="26"/>
                    <w:szCs w:val="26"/>
                    <w:cs/>
                  </w:rPr>
                </w:rPrChange>
              </w:rPr>
              <w:t>สรุปการเปลี่ยนแปลง</w:t>
            </w:r>
          </w:p>
        </w:tc>
      </w:tr>
      <w:tr w:rsidRPr="00357A8D" w:rsidR="00567CE2" w:rsidTr="00766175" w14:paraId="6BA195F7" w14:textId="77777777">
        <w:tc>
          <w:tcPr>
            <w:tcW w:w="4077" w:type="dxa"/>
            <w:tcBorders>
              <w:bottom w:val="single" w:color="auto" w:sz="4" w:space="0"/>
            </w:tcBorders>
            <w:shd w:val="clear" w:color="auto" w:fill="auto"/>
          </w:tcPr>
          <w:p w:rsidRPr="00357A8D" w:rsidR="007A43E1" w:rsidRDefault="002E09F5" w14:paraId="23C9FF3B" w14:textId="77777777">
            <w:pPr>
              <w:ind w:left="259" w:hanging="259"/>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1) ชื่อหลักสูตรและชื่อปริญญา </w:t>
            </w:r>
          </w:p>
          <w:p w:rsidRPr="00357A8D" w:rsidR="007A43E1" w:rsidRDefault="007A43E1" w14:paraId="17514211"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ชื่อหลักสูตร</w:t>
            </w:r>
          </w:p>
          <w:p w:rsidRPr="00357A8D" w:rsidR="007A43E1" w:rsidRDefault="007A43E1" w14:paraId="23605288"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      หลักสูตรเศรษฐศาสตรบัณฑิต</w:t>
            </w:r>
          </w:p>
          <w:p w:rsidRPr="00357A8D" w:rsidR="001219D3" w:rsidRDefault="007A43E1" w14:paraId="414AE267" w14:textId="77777777">
            <w:pPr>
              <w:contextualSpacing/>
              <w:rPr>
                <w:rFonts w:ascii="TH Sarabun New" w:hAnsi="TH Sarabun New" w:eastAsia="Angsana New" w:cs="TH Sarabun New"/>
                <w:sz w:val="26"/>
                <w:szCs w:val="26"/>
                <w:cs/>
              </w:rPr>
            </w:pPr>
            <w:r w:rsidRPr="00357A8D">
              <w:rPr>
                <w:rFonts w:ascii="TH Sarabun New" w:hAnsi="TH Sarabun New" w:cs="TH Sarabun New"/>
                <w:sz w:val="26"/>
                <w:szCs w:val="26"/>
                <w:cs/>
              </w:rPr>
              <w:t xml:space="preserve">      </w:t>
            </w:r>
            <w:r w:rsidRPr="00357A8D">
              <w:rPr>
                <w:rFonts w:ascii="TH Sarabun New" w:hAnsi="TH Sarabun New" w:cs="TH Sarabun New"/>
                <w:sz w:val="26"/>
                <w:szCs w:val="26"/>
              </w:rPr>
              <w:t>Bachelor of Economics Program</w:t>
            </w:r>
          </w:p>
          <w:p w:rsidRPr="00357A8D" w:rsidR="007A43E1" w:rsidRDefault="007A43E1" w14:paraId="70DC6FB1"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ชื่อปริญญา </w:t>
            </w:r>
          </w:p>
          <w:p w:rsidRPr="00357A8D" w:rsidR="007A43E1" w:rsidRDefault="007A43E1" w14:paraId="53B5D72E"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ชื่อเต็ม:  เศรษฐศาสตรบัณฑิต</w:t>
            </w:r>
          </w:p>
          <w:p w:rsidRPr="00357A8D" w:rsidR="007A43E1" w:rsidRDefault="007A43E1" w14:paraId="020CDF8C"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rPr>
              <w:t>Bachelor of Economics</w:t>
            </w:r>
          </w:p>
          <w:p w:rsidRPr="00357A8D" w:rsidR="007A43E1" w:rsidRDefault="007A43E1" w14:paraId="42E8BD8C" w14:textId="77777777">
            <w:pPr>
              <w:contextualSpacing/>
              <w:rPr>
                <w:rFonts w:ascii="TH Sarabun New" w:hAnsi="TH Sarabun New" w:eastAsia="Angsana New" w:cs="TH Sarabun New"/>
                <w:b/>
                <w:bCs/>
                <w:sz w:val="26"/>
                <w:szCs w:val="26"/>
                <w:cs/>
              </w:rPr>
            </w:pPr>
            <w:r w:rsidRPr="00357A8D">
              <w:rPr>
                <w:rFonts w:ascii="TH Sarabun New" w:hAnsi="TH Sarabun New" w:eastAsia="Angsana New" w:cs="TH Sarabun New"/>
                <w:sz w:val="26"/>
                <w:szCs w:val="26"/>
                <w:cs/>
              </w:rPr>
              <w:t>ชื่อย่อ:</w:t>
            </w:r>
            <w:r w:rsidRPr="00357A8D">
              <w:rPr>
                <w:rFonts w:ascii="TH Sarabun New" w:hAnsi="TH Sarabun New" w:eastAsia="Angsana New" w:cs="TH Sarabun New"/>
                <w:sz w:val="26"/>
                <w:szCs w:val="26"/>
                <w:cs/>
              </w:rPr>
              <w:tab/>
            </w:r>
            <w:r w:rsidRPr="00357A8D">
              <w:rPr>
                <w:rFonts w:ascii="TH Sarabun New" w:hAnsi="TH Sarabun New" w:eastAsia="Angsana New" w:cs="TH Sarabun New"/>
                <w:sz w:val="26"/>
                <w:szCs w:val="26"/>
                <w:cs/>
              </w:rPr>
              <w:t xml:space="preserve"> ศ.บ.</w:t>
            </w:r>
            <w:r w:rsidRPr="00357A8D">
              <w:rPr>
                <w:rFonts w:ascii="TH Sarabun New" w:hAnsi="TH Sarabun New" w:cs="TH Sarabun New"/>
                <w:sz w:val="26"/>
                <w:szCs w:val="26"/>
                <w:cs/>
              </w:rPr>
              <w:br/>
            </w:r>
            <w:r w:rsidRPr="00357A8D">
              <w:rPr>
                <w:rFonts w:ascii="TH Sarabun New" w:hAnsi="TH Sarabun New" w:cs="TH Sarabun New"/>
                <w:sz w:val="26"/>
                <w:szCs w:val="26"/>
                <w:cs/>
              </w:rPr>
              <w:tab/>
            </w:r>
            <w:r w:rsidRPr="00357A8D">
              <w:rPr>
                <w:rFonts w:ascii="TH Sarabun New" w:hAnsi="TH Sarabun New" w:cs="TH Sarabun New"/>
                <w:sz w:val="26"/>
                <w:szCs w:val="26"/>
                <w:cs/>
              </w:rPr>
              <w:t xml:space="preserve"> </w:t>
            </w:r>
            <w:r w:rsidRPr="00357A8D">
              <w:rPr>
                <w:rFonts w:ascii="TH Sarabun New" w:hAnsi="TH Sarabun New" w:eastAsia="Angsana New" w:cs="TH Sarabun New"/>
                <w:sz w:val="26"/>
                <w:szCs w:val="26"/>
              </w:rPr>
              <w:t>B</w:t>
            </w:r>
            <w:r w:rsidRPr="00357A8D">
              <w:rPr>
                <w:rFonts w:ascii="TH Sarabun New" w:hAnsi="TH Sarabun New" w:eastAsia="Angsana New" w:cs="TH Sarabun New"/>
                <w:sz w:val="26"/>
                <w:szCs w:val="26"/>
                <w:cs/>
              </w:rPr>
              <w:t>.</w:t>
            </w:r>
            <w:r w:rsidRPr="00357A8D">
              <w:rPr>
                <w:rFonts w:ascii="TH Sarabun New" w:hAnsi="TH Sarabun New" w:eastAsia="Angsana New" w:cs="TH Sarabun New"/>
                <w:sz w:val="26"/>
                <w:szCs w:val="26"/>
              </w:rPr>
              <w:t>Econ</w:t>
            </w:r>
            <w:r w:rsidRPr="00357A8D">
              <w:rPr>
                <w:rFonts w:ascii="TH Sarabun New" w:hAnsi="TH Sarabun New" w:eastAsia="Angsana New" w:cs="TH Sarabun New"/>
                <w:sz w:val="26"/>
                <w:szCs w:val="26"/>
                <w:cs/>
              </w:rPr>
              <w:t>.</w:t>
            </w:r>
          </w:p>
        </w:tc>
        <w:tc>
          <w:tcPr>
            <w:tcW w:w="4065" w:type="dxa"/>
            <w:tcBorders>
              <w:bottom w:val="single" w:color="auto" w:sz="4" w:space="0"/>
            </w:tcBorders>
            <w:shd w:val="clear" w:color="auto" w:fill="auto"/>
          </w:tcPr>
          <w:p w:rsidRPr="00357A8D" w:rsidR="007A43E1" w:rsidRDefault="007A43E1" w14:paraId="75BC8CD5" w14:textId="77777777">
            <w:pPr>
              <w:ind w:left="259" w:hanging="259"/>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1) ชื่อหลักสูตรและชื่อปริญญา </w:t>
            </w:r>
          </w:p>
          <w:p w:rsidRPr="00357A8D" w:rsidR="007A43E1" w:rsidRDefault="007A43E1" w14:paraId="5D73CA94"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ชื่อหลักสูตร</w:t>
            </w:r>
          </w:p>
          <w:p w:rsidRPr="00357A8D" w:rsidR="007A43E1" w:rsidRDefault="007A43E1" w14:paraId="3E2F6BB4"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      หลักสูตรเศรษฐศาสตรบัณฑิต</w:t>
            </w:r>
          </w:p>
          <w:p w:rsidRPr="00357A8D" w:rsidR="007A43E1" w:rsidRDefault="007A43E1" w14:paraId="3C43AD5C" w14:textId="77777777">
            <w:pPr>
              <w:contextualSpacing/>
              <w:rPr>
                <w:rFonts w:ascii="TH Sarabun New" w:hAnsi="TH Sarabun New" w:eastAsia="Angsana New" w:cs="TH Sarabun New"/>
                <w:sz w:val="26"/>
                <w:szCs w:val="26"/>
                <w:cs/>
              </w:rPr>
            </w:pPr>
            <w:r w:rsidRPr="00357A8D">
              <w:rPr>
                <w:rFonts w:ascii="TH Sarabun New" w:hAnsi="TH Sarabun New" w:cs="TH Sarabun New"/>
                <w:sz w:val="26"/>
                <w:szCs w:val="26"/>
                <w:cs/>
              </w:rPr>
              <w:t xml:space="preserve">      </w:t>
            </w:r>
            <w:r w:rsidRPr="00357A8D">
              <w:rPr>
                <w:rFonts w:ascii="TH Sarabun New" w:hAnsi="TH Sarabun New" w:cs="TH Sarabun New"/>
                <w:sz w:val="26"/>
                <w:szCs w:val="26"/>
              </w:rPr>
              <w:t>Bachelor of Economics Program</w:t>
            </w:r>
          </w:p>
          <w:p w:rsidRPr="00357A8D" w:rsidR="007A43E1" w:rsidRDefault="007A43E1" w14:paraId="0B5E7B84"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ชื่อปริญญา </w:t>
            </w:r>
          </w:p>
          <w:p w:rsidRPr="00357A8D" w:rsidR="007A43E1" w:rsidRDefault="007A43E1" w14:paraId="42B5294E"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ชื่อเต็ม:  เศรษฐศาสตรบัณฑิต</w:t>
            </w:r>
          </w:p>
          <w:p w:rsidRPr="00357A8D" w:rsidR="007A43E1" w:rsidRDefault="007A43E1" w14:paraId="3AFE7193"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rPr>
              <w:t>Bachelor of Economics</w:t>
            </w:r>
          </w:p>
          <w:p w:rsidRPr="00357A8D" w:rsidR="001219D3" w:rsidRDefault="007A43E1" w14:paraId="4E57DEE1" w14:textId="77777777">
            <w:pPr>
              <w:tabs>
                <w:tab w:val="left" w:pos="202"/>
              </w:tabs>
              <w:contextualSpacing/>
              <w:rPr>
                <w:rFonts w:ascii="TH Sarabun New" w:hAnsi="TH Sarabun New" w:eastAsia="Angsana New" w:cs="TH Sarabun New"/>
                <w:b/>
                <w:bCs/>
                <w:sz w:val="26"/>
                <w:szCs w:val="26"/>
                <w:cs/>
              </w:rPr>
            </w:pPr>
            <w:r w:rsidRPr="00357A8D">
              <w:rPr>
                <w:rFonts w:ascii="TH Sarabun New" w:hAnsi="TH Sarabun New" w:eastAsia="Angsana New" w:cs="TH Sarabun New"/>
                <w:sz w:val="26"/>
                <w:szCs w:val="26"/>
                <w:cs/>
              </w:rPr>
              <w:t>ชื่อย่อ:</w:t>
            </w:r>
            <w:r w:rsidRPr="00357A8D">
              <w:rPr>
                <w:rFonts w:ascii="TH Sarabun New" w:hAnsi="TH Sarabun New" w:eastAsia="Angsana New" w:cs="TH Sarabun New"/>
                <w:sz w:val="26"/>
                <w:szCs w:val="26"/>
                <w:cs/>
              </w:rPr>
              <w:tab/>
            </w:r>
            <w:r w:rsidRPr="00357A8D">
              <w:rPr>
                <w:rFonts w:ascii="TH Sarabun New" w:hAnsi="TH Sarabun New" w:eastAsia="Angsana New" w:cs="TH Sarabun New"/>
                <w:sz w:val="26"/>
                <w:szCs w:val="26"/>
                <w:cs/>
              </w:rPr>
              <w:t xml:space="preserve"> ศ.บ.</w:t>
            </w:r>
            <w:r w:rsidRPr="00357A8D">
              <w:rPr>
                <w:rFonts w:ascii="TH Sarabun New" w:hAnsi="TH Sarabun New" w:cs="TH Sarabun New"/>
                <w:sz w:val="26"/>
                <w:szCs w:val="26"/>
                <w:cs/>
              </w:rPr>
              <w:br/>
            </w:r>
            <w:r w:rsidRPr="00357A8D">
              <w:rPr>
                <w:rFonts w:ascii="TH Sarabun New" w:hAnsi="TH Sarabun New" w:cs="TH Sarabun New"/>
                <w:sz w:val="26"/>
                <w:szCs w:val="26"/>
                <w:cs/>
              </w:rPr>
              <w:tab/>
            </w:r>
            <w:r w:rsidRPr="00357A8D">
              <w:rPr>
                <w:rFonts w:ascii="TH Sarabun New" w:hAnsi="TH Sarabun New" w:cs="TH Sarabun New"/>
                <w:sz w:val="26"/>
                <w:szCs w:val="26"/>
                <w:cs/>
              </w:rPr>
              <w:t xml:space="preserve">        </w:t>
            </w:r>
            <w:r w:rsidRPr="00357A8D">
              <w:rPr>
                <w:rFonts w:ascii="TH Sarabun New" w:hAnsi="TH Sarabun New" w:eastAsia="Angsana New" w:cs="TH Sarabun New"/>
                <w:sz w:val="26"/>
                <w:szCs w:val="26"/>
              </w:rPr>
              <w:t>B</w:t>
            </w:r>
            <w:r w:rsidRPr="00357A8D">
              <w:rPr>
                <w:rFonts w:ascii="TH Sarabun New" w:hAnsi="TH Sarabun New" w:eastAsia="Angsana New" w:cs="TH Sarabun New"/>
                <w:sz w:val="26"/>
                <w:szCs w:val="26"/>
                <w:cs/>
              </w:rPr>
              <w:t>.</w:t>
            </w:r>
            <w:r w:rsidRPr="00357A8D">
              <w:rPr>
                <w:rFonts w:ascii="TH Sarabun New" w:hAnsi="TH Sarabun New" w:eastAsia="Angsana New" w:cs="TH Sarabun New"/>
                <w:sz w:val="26"/>
                <w:szCs w:val="26"/>
              </w:rPr>
              <w:t>Econ</w:t>
            </w:r>
            <w:r w:rsidRPr="00357A8D">
              <w:rPr>
                <w:rFonts w:ascii="TH Sarabun New" w:hAnsi="TH Sarabun New" w:eastAsia="Angsana New" w:cs="TH Sarabun New"/>
                <w:sz w:val="26"/>
                <w:szCs w:val="26"/>
                <w:cs/>
              </w:rPr>
              <w:t>.</w:t>
            </w:r>
          </w:p>
        </w:tc>
        <w:tc>
          <w:tcPr>
            <w:tcW w:w="1179" w:type="dxa"/>
            <w:tcBorders>
              <w:bottom w:val="single" w:color="auto" w:sz="4" w:space="0"/>
            </w:tcBorders>
            <w:shd w:val="clear" w:color="auto" w:fill="auto"/>
          </w:tcPr>
          <w:p w:rsidRPr="00357A8D" w:rsidR="002E09F5" w:rsidRDefault="007A43E1" w14:paraId="1C0E4CB6"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คงเดิม</w:t>
            </w:r>
          </w:p>
        </w:tc>
      </w:tr>
      <w:tr w:rsidRPr="00357A8D" w:rsidR="00567CE2" w:rsidTr="00766175" w14:paraId="0067A1F5" w14:textId="77777777">
        <w:tc>
          <w:tcPr>
            <w:tcW w:w="4077" w:type="dxa"/>
            <w:tcBorders>
              <w:bottom w:val="single" w:color="auto" w:sz="4" w:space="0"/>
            </w:tcBorders>
            <w:shd w:val="clear" w:color="auto" w:fill="auto"/>
          </w:tcPr>
          <w:p w:rsidRPr="00357A8D" w:rsidR="002E09F5" w:rsidP="00E65391" w:rsidRDefault="002E09F5" w14:paraId="3103193F" w14:textId="77777777">
            <w:pPr>
              <w:ind w:left="259" w:hanging="259"/>
              <w:contextualSpacing/>
              <w:jc w:val="thaiDistribute"/>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2) ปรัชญาและ/หรือวัตถุประสงค์ของหลักสูตร </w:t>
            </w:r>
          </w:p>
          <w:p w:rsidRPr="00357A8D" w:rsidR="00AB2722" w:rsidP="00E65391" w:rsidRDefault="007A43E1" w14:paraId="5EEC4ABF" w14:textId="77777777">
            <w:pPr>
              <w:ind w:left="259" w:hanging="259"/>
              <w:contextualSpacing/>
              <w:jc w:val="thaiDistribute"/>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ปรัชญา</w:t>
            </w:r>
            <w:r w:rsidRPr="00357A8D" w:rsidR="00AB2722">
              <w:rPr>
                <w:rFonts w:ascii="TH Sarabun New" w:hAnsi="TH Sarabun New" w:eastAsia="Angsana New" w:cs="TH Sarabun New"/>
                <w:b/>
                <w:bCs/>
                <w:sz w:val="26"/>
                <w:szCs w:val="26"/>
                <w:cs/>
              </w:rPr>
              <w:t xml:space="preserve">หลักสูตร </w:t>
            </w:r>
          </w:p>
          <w:p w:rsidRPr="00357A8D" w:rsidR="007A43E1" w:rsidP="00E65391" w:rsidRDefault="007A43E1" w14:paraId="29FC5874" w14:textId="77777777">
            <w:pPr>
              <w:contextualSpacing/>
              <w:jc w:val="thaiDistribute"/>
              <w:rPr>
                <w:rFonts w:ascii="TH Sarabun New" w:hAnsi="TH Sarabun New" w:cs="TH Sarabun New"/>
                <w:sz w:val="26"/>
                <w:szCs w:val="26"/>
              </w:rPr>
            </w:pPr>
            <w:r w:rsidRPr="00357A8D">
              <w:rPr>
                <w:rFonts w:ascii="TH Sarabun New" w:hAnsi="TH Sarabun New" w:cs="TH Sarabun New"/>
                <w:sz w:val="26"/>
                <w:szCs w:val="26"/>
                <w:cs/>
              </w:rPr>
              <w:t xml:space="preserve">    เป็นหลักสูตรเพื่อสร้างเศรษฐศาสตรบัณฑิตที่มีความเป็นเลิศทางวิชาการ มีความรู้ภาคทฤษฎีและสามารถนำไปประยุกต์ใช้ได้ในภาคปฏิบัติ</w:t>
            </w:r>
            <w:r w:rsidRPr="00357A8D">
              <w:rPr>
                <w:rFonts w:ascii="TH Sarabun New" w:hAnsi="TH Sarabun New" w:cs="TH Sarabun New"/>
                <w:sz w:val="26"/>
                <w:szCs w:val="26"/>
              </w:rPr>
              <w:t> </w:t>
            </w:r>
            <w:r w:rsidRPr="00357A8D">
              <w:rPr>
                <w:rFonts w:ascii="TH Sarabun New" w:hAnsi="TH Sarabun New" w:cs="TH Sarabun New"/>
                <w:sz w:val="26"/>
                <w:szCs w:val="26"/>
                <w:cs/>
              </w:rPr>
              <w:t xml:space="preserve">ก้าวทันพรมแดนแห่งความรู้ทางวิชาการ มีความเข้าใจโครงสร้างสังคมเศรษฐกิจไทยและสังคมเศรษฐกิจโลกในศตวรรษที่ </w:t>
            </w:r>
            <w:r w:rsidRPr="00357A8D">
              <w:rPr>
                <w:rFonts w:ascii="TH Sarabun New" w:hAnsi="TH Sarabun New" w:cs="TH Sarabun New"/>
                <w:sz w:val="26"/>
                <w:szCs w:val="26"/>
              </w:rPr>
              <w:t xml:space="preserve">21 </w:t>
            </w:r>
            <w:r w:rsidRPr="00357A8D">
              <w:rPr>
                <w:rFonts w:ascii="TH Sarabun New" w:hAnsi="TH Sarabun New" w:cs="TH Sarabun New"/>
                <w:sz w:val="26"/>
                <w:szCs w:val="26"/>
                <w:cs/>
              </w:rPr>
              <w:t>เป็นหลักสูตรที่ส่งเสริมให้ผู้เรียนมีความสามารถในการคิดวิเคราะห์ การสังเคราะห์อย่างเป็นระบบ และมีความรับผิดชอบที่ดีต่อสังคม ตลอดจนสามารถบูรณาการองค์ความรู้ด้านเศรษฐศาสตร์เข้ากับสาขาวิชาอื่น ๆ ได้</w:t>
            </w:r>
          </w:p>
          <w:p w:rsidRPr="00357A8D" w:rsidR="00D240C5" w:rsidP="00E65391" w:rsidRDefault="00D240C5" w14:paraId="50DA3687" w14:textId="77777777">
            <w:pPr>
              <w:ind w:left="259" w:hanging="259"/>
              <w:contextualSpacing/>
              <w:jc w:val="thaiDistribute"/>
              <w:rPr>
                <w:rFonts w:ascii="TH Sarabun New" w:hAnsi="TH Sarabun New" w:eastAsia="Angsana New" w:cs="TH Sarabun New"/>
                <w:b/>
                <w:bCs/>
                <w:sz w:val="26"/>
                <w:szCs w:val="26"/>
              </w:rPr>
            </w:pPr>
          </w:p>
          <w:p w:rsidRPr="00357A8D" w:rsidR="007A43E1" w:rsidP="00E65391" w:rsidRDefault="007A43E1" w14:paraId="5E6AB175" w14:textId="77777777">
            <w:pPr>
              <w:ind w:left="259" w:hanging="259"/>
              <w:contextualSpacing/>
              <w:jc w:val="thaiDistribute"/>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วัตถุประสงค์ของหลักสูตร </w:t>
            </w:r>
          </w:p>
          <w:p w:rsidRPr="00357A8D" w:rsidR="00AB2722" w:rsidP="00E65391" w:rsidRDefault="00AB2722" w14:paraId="3E26BC3B" w14:textId="77777777">
            <w:pPr>
              <w:tabs>
                <w:tab w:val="left" w:pos="720"/>
                <w:tab w:val="left" w:pos="900"/>
                <w:tab w:val="left" w:pos="1440"/>
                <w:tab w:val="left" w:pos="1890"/>
                <w:tab w:val="left" w:pos="2340"/>
              </w:tabs>
              <w:jc w:val="thaiDistribute"/>
              <w:rPr>
                <w:rFonts w:ascii="TH Sarabun New" w:hAnsi="TH Sarabun New" w:cs="TH Sarabun New"/>
                <w:sz w:val="26"/>
                <w:szCs w:val="26"/>
                <w:cs/>
              </w:rPr>
            </w:pPr>
            <w:r w:rsidRPr="00357A8D">
              <w:rPr>
                <w:rFonts w:ascii="TH Sarabun New" w:hAnsi="TH Sarabun New" w:cs="TH Sarabun New"/>
                <w:sz w:val="26"/>
                <w:szCs w:val="26"/>
                <w:cs/>
              </w:rPr>
              <w:t>เพื่อให้บัณฑิตที่สำเร็จการศึกษาในหลักสูตร มีลักษณะดังนี้</w:t>
            </w:r>
          </w:p>
          <w:p w:rsidRPr="00357A8D" w:rsidR="00AB2722" w:rsidP="00E65391" w:rsidRDefault="00AB2722" w14:paraId="6F0FFE65" w14:textId="77777777">
            <w:pPr>
              <w:tabs>
                <w:tab w:val="left" w:pos="360"/>
                <w:tab w:val="left" w:pos="720"/>
                <w:tab w:val="left" w:pos="1260"/>
                <w:tab w:val="left" w:pos="1440"/>
                <w:tab w:val="left" w:pos="1890"/>
                <w:tab w:val="left" w:pos="2340"/>
              </w:tabs>
              <w:jc w:val="thaiDistribute"/>
              <w:rPr>
                <w:rFonts w:ascii="TH Sarabun New" w:hAnsi="TH Sarabun New" w:cs="TH Sarabun New"/>
                <w:sz w:val="26"/>
                <w:szCs w:val="26"/>
              </w:rPr>
            </w:pPr>
            <w:r w:rsidRPr="00357A8D">
              <w:rPr>
                <w:rFonts w:ascii="TH Sarabun New" w:hAnsi="TH Sarabun New" w:cs="TH Sarabun New"/>
                <w:sz w:val="26"/>
                <w:szCs w:val="26"/>
              </w:rPr>
              <w:t>1</w:t>
            </w:r>
            <w:r w:rsidRPr="00357A8D">
              <w:rPr>
                <w:rFonts w:ascii="TH Sarabun New" w:hAnsi="TH Sarabun New" w:cs="TH Sarabun New"/>
                <w:sz w:val="26"/>
                <w:szCs w:val="26"/>
                <w:cs/>
              </w:rPr>
              <w:t xml:space="preserve">. มีความเข้าใจปัญหาพื้นฐาน และกลไกการทำงานของระบบเศรษฐกิจไทยและระบบเศรษฐกิจโลก โดยเฉพาะอย่างยิ่งในส่วนที่เกี่ยวข้องกับประเด็นปัญหาสำคัญในสังคมไทย   </w:t>
            </w:r>
          </w:p>
          <w:p w:rsidRPr="00357A8D" w:rsidR="007A43E1" w:rsidP="00E65391" w:rsidRDefault="00AB2722" w14:paraId="539F5629" w14:textId="77777777">
            <w:pPr>
              <w:tabs>
                <w:tab w:val="left" w:pos="360"/>
                <w:tab w:val="left" w:pos="720"/>
                <w:tab w:val="left" w:pos="1260"/>
                <w:tab w:val="left" w:pos="1440"/>
                <w:tab w:val="left" w:pos="1890"/>
                <w:tab w:val="left" w:pos="2340"/>
              </w:tabs>
              <w:jc w:val="thaiDistribute"/>
              <w:rPr>
                <w:rFonts w:ascii="TH Sarabun New" w:hAnsi="TH Sarabun New" w:eastAsia="Angsana New" w:cs="TH Sarabun New"/>
                <w:sz w:val="26"/>
                <w:szCs w:val="26"/>
                <w:cs/>
              </w:rPr>
            </w:pPr>
            <w:r w:rsidRPr="00357A8D">
              <w:rPr>
                <w:rFonts w:ascii="TH Sarabun New" w:hAnsi="TH Sarabun New" w:cs="TH Sarabun New"/>
                <w:sz w:val="26"/>
                <w:szCs w:val="26"/>
                <w:cs/>
              </w:rPr>
              <w:t xml:space="preserve"> 2. มีทักษะในการคิดวิเคราะห์ การวิพากษ์ การสังเคราะห์ ตลอดจนมีความสามารถในการประยุกต์ใช้แนวคิดและเครื่องมือทางเศรษฐศาสตร์ เพื่อเสนอแนะ</w:t>
            </w:r>
          </w:p>
        </w:tc>
        <w:tc>
          <w:tcPr>
            <w:tcW w:w="4065" w:type="dxa"/>
            <w:tcBorders>
              <w:bottom w:val="single" w:color="auto" w:sz="4" w:space="0"/>
            </w:tcBorders>
            <w:shd w:val="clear" w:color="auto" w:fill="auto"/>
          </w:tcPr>
          <w:p w:rsidRPr="00357A8D" w:rsidR="00D240C5" w:rsidRDefault="00D240C5" w14:paraId="22B94B46"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2) ปรัชญาและ/หรือวัตถุประสงค์ของหลักสูตร </w:t>
            </w:r>
          </w:p>
          <w:p w:rsidRPr="00357A8D" w:rsidR="002E09F5" w:rsidRDefault="00D240C5" w14:paraId="398970E1"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ปรัชญาหลักสูตร</w:t>
            </w:r>
          </w:p>
          <w:p w:rsidRPr="00357A8D" w:rsidR="00D240C5" w:rsidP="00E65391" w:rsidRDefault="00D240C5" w14:paraId="68BC4745"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เป็นหลักสูตรที่สร้างบัณฑิตที่มีความเป็นเลิศทางวิชาการ มีความรู้ทางทฤษฎีเศรษฐศาสตร์ มีความเข้าใจโครงสร้างสังคมเศรษฐกิจไทยและโลก เป็นหลักสูตรที่ส่งเสริมให้บัณฑิตมีความสามารถในการคิดวิเคราะห์และสังเคราะห์อย่างเป็นระบบ สามารถบูรณาการองค์ความรู้ด้านเศรษฐศาสตร์เข้ากับสาขาวิชาอื่น ๆ จนสามารถผลิตงานวิชาการและงานวิจัยที่เป็นที่ยอมรับ หลักสูตรที่ช่วยพัฒนาบัณฑิตให้มีทักษะสำหรับศตวรรษที่ 21 และมีจิตสำนึกด้านความเป็นธรรม ให้บัณฑิตเป็นผู้นำการพัฒนาประเทศสู่เป้าหมายการพัฒนาที่ยั่งยืน</w:t>
            </w:r>
          </w:p>
          <w:p w:rsidRPr="00357A8D" w:rsidR="00D240C5" w:rsidRDefault="00D240C5" w14:paraId="1A07129D" w14:textId="77777777">
            <w:pPr>
              <w:tabs>
                <w:tab w:val="left" w:pos="360"/>
                <w:tab w:val="left" w:pos="900"/>
                <w:tab w:val="left" w:pos="1080"/>
                <w:tab w:val="left" w:pos="1440"/>
                <w:tab w:val="left" w:pos="1890"/>
                <w:tab w:val="left" w:pos="2340"/>
              </w:tabs>
              <w:rPr>
                <w:rFonts w:ascii="TH Sarabun New" w:hAnsi="TH Sarabun New" w:cs="TH Sarabun New"/>
                <w:b/>
                <w:bCs/>
                <w:sz w:val="26"/>
                <w:szCs w:val="26"/>
                <w:cs/>
              </w:rPr>
            </w:pPr>
            <w:r w:rsidRPr="00357A8D">
              <w:rPr>
                <w:rFonts w:ascii="TH Sarabun New" w:hAnsi="TH Sarabun New" w:cs="TH Sarabun New"/>
                <w:b/>
                <w:bCs/>
                <w:sz w:val="26"/>
                <w:szCs w:val="26"/>
                <w:cs/>
              </w:rPr>
              <w:t>วัตถุประสงค์ของหลักสูตร</w:t>
            </w:r>
          </w:p>
          <w:p w:rsidRPr="00357A8D" w:rsidR="00D240C5" w:rsidRDefault="00D240C5" w14:paraId="1C61BDC5" w14:textId="77777777">
            <w:pPr>
              <w:tabs>
                <w:tab w:val="left" w:pos="360"/>
                <w:tab w:val="left" w:pos="900"/>
                <w:tab w:val="left" w:pos="1260"/>
                <w:tab w:val="left" w:pos="1440"/>
                <w:tab w:val="left" w:pos="1890"/>
                <w:tab w:val="left" w:pos="2340"/>
              </w:tabs>
              <w:rPr>
                <w:rFonts w:ascii="TH Sarabun New" w:hAnsi="TH Sarabun New" w:cs="TH Sarabun New"/>
                <w:sz w:val="26"/>
                <w:szCs w:val="26"/>
                <w:cs/>
              </w:rPr>
            </w:pPr>
            <w:r w:rsidRPr="00357A8D">
              <w:rPr>
                <w:rFonts w:ascii="TH Sarabun New" w:hAnsi="TH Sarabun New" w:cs="TH Sarabun New"/>
                <w:sz w:val="26"/>
                <w:szCs w:val="26"/>
                <w:cs/>
              </w:rPr>
              <w:t>เพื่อให้บัณฑิตที่สำเร็จการศึกษาในหลักสูตรมีคุณลักษณะ ดังนี้</w:t>
            </w:r>
          </w:p>
          <w:p w:rsidRPr="00357A8D" w:rsidR="00D240C5" w:rsidP="00E65391" w:rsidRDefault="00D240C5" w14:paraId="6CB9F2E6" w14:textId="77777777">
            <w:pPr>
              <w:tabs>
                <w:tab w:val="left" w:pos="360"/>
                <w:tab w:val="left" w:pos="900"/>
                <w:tab w:val="left" w:pos="1260"/>
                <w:tab w:val="left" w:pos="1440"/>
                <w:tab w:val="left" w:pos="1890"/>
                <w:tab w:val="left" w:pos="2340"/>
              </w:tabs>
              <w:jc w:val="thaiDistribute"/>
              <w:rPr>
                <w:rFonts w:ascii="TH Sarabun New" w:hAnsi="TH Sarabun New" w:cs="TH Sarabun New"/>
                <w:sz w:val="26"/>
                <w:szCs w:val="26"/>
              </w:rPr>
            </w:pPr>
            <w:r w:rsidRPr="00357A8D">
              <w:rPr>
                <w:rFonts w:ascii="TH Sarabun New" w:hAnsi="TH Sarabun New" w:cs="TH Sarabun New"/>
                <w:sz w:val="26"/>
                <w:szCs w:val="26"/>
              </w:rPr>
              <w:t>1</w:t>
            </w:r>
            <w:r w:rsidRPr="00357A8D">
              <w:rPr>
                <w:rFonts w:ascii="TH Sarabun New" w:hAnsi="TH Sarabun New" w:cs="TH Sarabun New"/>
                <w:sz w:val="26"/>
                <w:szCs w:val="26"/>
                <w:cs/>
              </w:rPr>
              <w:t>.</w:t>
            </w:r>
            <w:r w:rsidRPr="00357A8D" w:rsidR="00766175">
              <w:rPr>
                <w:rFonts w:ascii="TH Sarabun New" w:hAnsi="TH Sarabun New" w:cs="TH Sarabun New"/>
                <w:sz w:val="26"/>
                <w:szCs w:val="26"/>
                <w:cs/>
              </w:rPr>
              <w:t xml:space="preserve"> </w:t>
            </w:r>
            <w:r w:rsidRPr="00357A8D">
              <w:rPr>
                <w:rFonts w:ascii="TH Sarabun New" w:hAnsi="TH Sarabun New" w:cs="TH Sarabun New"/>
                <w:sz w:val="26"/>
                <w:szCs w:val="26"/>
                <w:cs/>
              </w:rPr>
              <w:t xml:space="preserve">มีความเข้าใจปัญหาพื้นฐาน และกลไกการทำงานของระบบเศรษฐกิจไทยและระบบเศรษฐกิจโลก โดยเฉพาะอย่างยิ่งในส่วนที่เกี่ยวข้องกับประเด็นปัญหาสำคัญในสังคมไทย ตลอดจนการวางแผนในอนาคต         </w:t>
            </w:r>
          </w:p>
          <w:p w:rsidRPr="00357A8D" w:rsidR="00D240C5" w:rsidP="00E65391" w:rsidRDefault="00D240C5" w14:paraId="34A85492" w14:textId="77777777">
            <w:pPr>
              <w:tabs>
                <w:tab w:val="left" w:pos="360"/>
                <w:tab w:val="left" w:pos="900"/>
                <w:tab w:val="left" w:pos="1260"/>
                <w:tab w:val="left" w:pos="1440"/>
                <w:tab w:val="left" w:pos="1890"/>
                <w:tab w:val="left" w:pos="2340"/>
              </w:tabs>
              <w:jc w:val="thaiDistribute"/>
              <w:rPr>
                <w:rFonts w:ascii="TH Sarabun New" w:hAnsi="TH Sarabun New" w:cs="TH Sarabun New"/>
                <w:sz w:val="26"/>
                <w:szCs w:val="26"/>
              </w:rPr>
            </w:pPr>
            <w:r w:rsidRPr="00357A8D">
              <w:rPr>
                <w:rFonts w:ascii="TH Sarabun New" w:hAnsi="TH Sarabun New" w:cs="TH Sarabun New"/>
                <w:sz w:val="26"/>
                <w:szCs w:val="26"/>
                <w:cs/>
              </w:rPr>
              <w:t>2.</w:t>
            </w:r>
            <w:r w:rsidRPr="00357A8D" w:rsidR="00766175">
              <w:rPr>
                <w:rFonts w:ascii="TH Sarabun New" w:hAnsi="TH Sarabun New" w:cs="TH Sarabun New"/>
                <w:sz w:val="26"/>
                <w:szCs w:val="26"/>
                <w:cs/>
              </w:rPr>
              <w:t xml:space="preserve"> </w:t>
            </w:r>
            <w:r w:rsidRPr="00357A8D">
              <w:rPr>
                <w:rFonts w:ascii="TH Sarabun New" w:hAnsi="TH Sarabun New" w:cs="TH Sarabun New"/>
                <w:sz w:val="26"/>
                <w:szCs w:val="26"/>
                <w:cs/>
              </w:rPr>
              <w:t>มีทักษะในการคิดวิเคราะห์ การสังเคราะห์ ตลอดจนมีความสามารถในการประยุกต์ใช้แนวคิดและเครื่องมือทางเศรษฐศาสตร์ เพื่อเสนอแนะทางออกของปัญหาที่เกิดขึ้นในโลกความเป็นจริงในหลาย ๆ ระดับได้อย่างเหมาะสม</w:t>
            </w:r>
          </w:p>
          <w:p w:rsidRPr="00357A8D" w:rsidR="00E1670B" w:rsidP="00E65391" w:rsidRDefault="00D240C5" w14:paraId="38C137FC" w14:textId="77777777">
            <w:pPr>
              <w:tabs>
                <w:tab w:val="left" w:pos="360"/>
                <w:tab w:val="left" w:pos="900"/>
                <w:tab w:val="left" w:pos="1260"/>
                <w:tab w:val="left" w:pos="1440"/>
                <w:tab w:val="left" w:pos="1890"/>
                <w:tab w:val="left" w:pos="2340"/>
              </w:tabs>
              <w:jc w:val="thaiDistribute"/>
              <w:rPr>
                <w:rFonts w:ascii="TH Sarabun New" w:hAnsi="TH Sarabun New" w:eastAsia="Angsana New" w:cs="TH Sarabun New"/>
                <w:b/>
                <w:bCs/>
                <w:sz w:val="26"/>
                <w:szCs w:val="26"/>
                <w:cs/>
              </w:rPr>
            </w:pPr>
            <w:r w:rsidRPr="00357A8D">
              <w:rPr>
                <w:rFonts w:ascii="TH Sarabun New" w:hAnsi="TH Sarabun New" w:cs="TH Sarabun New"/>
                <w:sz w:val="26"/>
                <w:szCs w:val="26"/>
                <w:cs/>
              </w:rPr>
              <w:t>3.</w:t>
            </w:r>
            <w:r w:rsidRPr="00357A8D" w:rsidR="00766175">
              <w:rPr>
                <w:rFonts w:ascii="TH Sarabun New" w:hAnsi="TH Sarabun New" w:cs="TH Sarabun New"/>
                <w:sz w:val="26"/>
                <w:szCs w:val="26"/>
                <w:cs/>
              </w:rPr>
              <w:t xml:space="preserve"> </w:t>
            </w:r>
            <w:r w:rsidRPr="00357A8D">
              <w:rPr>
                <w:rFonts w:ascii="TH Sarabun New" w:hAnsi="TH Sarabun New" w:cs="TH Sarabun New"/>
                <w:sz w:val="26"/>
                <w:szCs w:val="26"/>
                <w:cs/>
              </w:rPr>
              <w:t>มีความสำนึกและรับผิดชอบที่ดีต่อสังคมผ่านการเรียนการสอนทั้งในและนอกห้องเรียน</w:t>
            </w:r>
          </w:p>
        </w:tc>
        <w:tc>
          <w:tcPr>
            <w:tcW w:w="1179" w:type="dxa"/>
            <w:tcBorders>
              <w:bottom w:val="single" w:color="auto" w:sz="4" w:space="0"/>
            </w:tcBorders>
            <w:shd w:val="clear" w:color="auto" w:fill="auto"/>
          </w:tcPr>
          <w:p w:rsidRPr="00357A8D" w:rsidR="002E09F5" w:rsidRDefault="002E09F5" w14:paraId="678D9B4E" w14:textId="77777777">
            <w:pPr>
              <w:contextualSpacing/>
              <w:jc w:val="center"/>
              <w:rPr>
                <w:rFonts w:ascii="TH Sarabun New" w:hAnsi="TH Sarabun New" w:eastAsia="Angsana New" w:cs="TH Sarabun New"/>
                <w:b/>
                <w:bCs/>
                <w:sz w:val="26"/>
                <w:szCs w:val="26"/>
              </w:rPr>
            </w:pPr>
          </w:p>
          <w:p w:rsidRPr="00357A8D" w:rsidR="00D240C5" w:rsidRDefault="00D240C5" w14:paraId="3E8BFA98"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ปรับปรัชญา</w:t>
            </w:r>
          </w:p>
          <w:p w:rsidRPr="00357A8D" w:rsidR="00D240C5" w:rsidRDefault="00D240C5" w14:paraId="1B196B58" w14:textId="77777777">
            <w:pPr>
              <w:contextualSpacing/>
              <w:jc w:val="center"/>
              <w:rPr>
                <w:rFonts w:ascii="TH Sarabun New" w:hAnsi="TH Sarabun New" w:eastAsia="Angsana New" w:cs="TH Sarabun New"/>
                <w:sz w:val="26"/>
                <w:szCs w:val="26"/>
              </w:rPr>
            </w:pPr>
          </w:p>
          <w:p w:rsidRPr="00357A8D" w:rsidR="00D240C5" w:rsidRDefault="00D240C5" w14:paraId="3937C571" w14:textId="77777777">
            <w:pPr>
              <w:contextualSpacing/>
              <w:jc w:val="center"/>
              <w:rPr>
                <w:rFonts w:ascii="TH Sarabun New" w:hAnsi="TH Sarabun New" w:eastAsia="Angsana New" w:cs="TH Sarabun New"/>
                <w:sz w:val="26"/>
                <w:szCs w:val="26"/>
              </w:rPr>
            </w:pPr>
          </w:p>
          <w:p w:rsidRPr="00357A8D" w:rsidR="00D240C5" w:rsidRDefault="00D240C5" w14:paraId="2B9E5BEA" w14:textId="77777777">
            <w:pPr>
              <w:contextualSpacing/>
              <w:jc w:val="center"/>
              <w:rPr>
                <w:rFonts w:ascii="TH Sarabun New" w:hAnsi="TH Sarabun New" w:eastAsia="Angsana New" w:cs="TH Sarabun New"/>
                <w:sz w:val="26"/>
                <w:szCs w:val="26"/>
              </w:rPr>
            </w:pPr>
          </w:p>
          <w:p w:rsidRPr="00357A8D" w:rsidR="00D240C5" w:rsidRDefault="00D240C5" w14:paraId="7538EE01" w14:textId="77777777">
            <w:pPr>
              <w:contextualSpacing/>
              <w:jc w:val="center"/>
              <w:rPr>
                <w:rFonts w:ascii="TH Sarabun New" w:hAnsi="TH Sarabun New" w:eastAsia="Angsana New" w:cs="TH Sarabun New"/>
                <w:sz w:val="26"/>
                <w:szCs w:val="26"/>
              </w:rPr>
            </w:pPr>
          </w:p>
          <w:p w:rsidRPr="00357A8D" w:rsidR="00D240C5" w:rsidRDefault="00D240C5" w14:paraId="240F9FF0" w14:textId="77777777">
            <w:pPr>
              <w:contextualSpacing/>
              <w:jc w:val="center"/>
              <w:rPr>
                <w:rFonts w:ascii="TH Sarabun New" w:hAnsi="TH Sarabun New" w:eastAsia="Angsana New" w:cs="TH Sarabun New"/>
                <w:sz w:val="26"/>
                <w:szCs w:val="26"/>
              </w:rPr>
            </w:pPr>
          </w:p>
          <w:p w:rsidRPr="00357A8D" w:rsidR="00D240C5" w:rsidRDefault="00D240C5" w14:paraId="06779288" w14:textId="77777777">
            <w:pPr>
              <w:contextualSpacing/>
              <w:jc w:val="center"/>
              <w:rPr>
                <w:rFonts w:ascii="TH Sarabun New" w:hAnsi="TH Sarabun New" w:eastAsia="Angsana New" w:cs="TH Sarabun New"/>
                <w:sz w:val="26"/>
                <w:szCs w:val="26"/>
              </w:rPr>
            </w:pPr>
          </w:p>
          <w:p w:rsidRPr="00357A8D" w:rsidR="00D240C5" w:rsidRDefault="00D240C5" w14:paraId="343D24CD" w14:textId="77777777">
            <w:pPr>
              <w:contextualSpacing/>
              <w:jc w:val="center"/>
              <w:rPr>
                <w:rFonts w:ascii="TH Sarabun New" w:hAnsi="TH Sarabun New" w:eastAsia="Angsana New" w:cs="TH Sarabun New"/>
                <w:sz w:val="26"/>
                <w:szCs w:val="26"/>
              </w:rPr>
            </w:pPr>
          </w:p>
          <w:p w:rsidRPr="00357A8D" w:rsidR="00D240C5" w:rsidRDefault="00D240C5" w14:paraId="28B9AB8F" w14:textId="77777777">
            <w:pPr>
              <w:contextualSpacing/>
              <w:jc w:val="center"/>
              <w:rPr>
                <w:rFonts w:ascii="TH Sarabun New" w:hAnsi="TH Sarabun New" w:eastAsia="Angsana New" w:cs="TH Sarabun New"/>
                <w:sz w:val="26"/>
                <w:szCs w:val="26"/>
              </w:rPr>
            </w:pPr>
          </w:p>
          <w:p w:rsidRPr="00357A8D" w:rsidR="00D240C5" w:rsidRDefault="00D240C5" w14:paraId="75F753AE" w14:textId="77777777">
            <w:pPr>
              <w:contextualSpacing/>
              <w:jc w:val="center"/>
              <w:rPr>
                <w:rFonts w:ascii="TH Sarabun New" w:hAnsi="TH Sarabun New" w:eastAsia="Angsana New" w:cs="TH Sarabun New"/>
                <w:sz w:val="26"/>
                <w:szCs w:val="26"/>
              </w:rPr>
            </w:pPr>
          </w:p>
          <w:p w:rsidRPr="00357A8D" w:rsidR="00D240C5" w:rsidRDefault="00D240C5" w14:paraId="2C522609" w14:textId="77777777">
            <w:pPr>
              <w:contextualSpacing/>
              <w:jc w:val="center"/>
              <w:rPr>
                <w:rFonts w:ascii="TH Sarabun New" w:hAnsi="TH Sarabun New" w:eastAsia="Angsana New" w:cs="TH Sarabun New"/>
                <w:sz w:val="26"/>
                <w:szCs w:val="26"/>
              </w:rPr>
            </w:pPr>
          </w:p>
          <w:p w:rsidRPr="00357A8D" w:rsidR="00D240C5" w:rsidRDefault="00D240C5" w14:paraId="6689E96E" w14:textId="77777777">
            <w:pPr>
              <w:contextualSpacing/>
              <w:jc w:val="center"/>
              <w:rPr>
                <w:rFonts w:ascii="TH Sarabun New" w:hAnsi="TH Sarabun New" w:eastAsia="Angsana New" w:cs="TH Sarabun New"/>
                <w:sz w:val="26"/>
                <w:szCs w:val="26"/>
              </w:rPr>
            </w:pPr>
          </w:p>
          <w:p w:rsidRPr="00357A8D" w:rsidR="00D240C5" w:rsidRDefault="00D240C5" w14:paraId="53CD09B6"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ปรับวัตถุประสงค์</w:t>
            </w:r>
          </w:p>
          <w:p w:rsidRPr="00357A8D" w:rsidR="00D240C5" w:rsidRDefault="00D240C5" w14:paraId="7BFA6268" w14:textId="77777777">
            <w:pPr>
              <w:contextualSpacing/>
              <w:jc w:val="center"/>
              <w:rPr>
                <w:rFonts w:ascii="TH Sarabun New" w:hAnsi="TH Sarabun New" w:eastAsia="Angsana New" w:cs="TH Sarabun New"/>
                <w:sz w:val="26"/>
                <w:szCs w:val="26"/>
              </w:rPr>
            </w:pPr>
          </w:p>
          <w:p w:rsidRPr="00357A8D" w:rsidR="00D240C5" w:rsidRDefault="00D240C5" w14:paraId="4F9E2112" w14:textId="77777777">
            <w:pPr>
              <w:contextualSpacing/>
              <w:jc w:val="center"/>
              <w:rPr>
                <w:rFonts w:ascii="TH Sarabun New" w:hAnsi="TH Sarabun New" w:eastAsia="Angsana New" w:cs="TH Sarabun New"/>
                <w:sz w:val="26"/>
                <w:szCs w:val="26"/>
                <w:cs/>
              </w:rPr>
            </w:pPr>
          </w:p>
        </w:tc>
      </w:tr>
      <w:tr w:rsidRPr="00357A8D" w:rsidR="00567CE2" w:rsidTr="00766175" w14:paraId="2CC59C50" w14:textId="77777777">
        <w:tc>
          <w:tcPr>
            <w:tcW w:w="4077" w:type="dxa"/>
            <w:tcBorders>
              <w:bottom w:val="single" w:color="auto" w:sz="4" w:space="0"/>
            </w:tcBorders>
            <w:shd w:val="clear" w:color="auto" w:fill="auto"/>
          </w:tcPr>
          <w:p w:rsidRPr="00357A8D" w:rsidR="00AB2722" w:rsidRDefault="002E09F5" w14:paraId="22BCF57E"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3) คุณสมบัติของผู้เข้าศึกษา</w:t>
            </w:r>
          </w:p>
          <w:p w:rsidRPr="00357A8D" w:rsidR="002E09F5" w:rsidRDefault="00AB2722" w14:paraId="4622B32C" w14:textId="77777777">
            <w:pPr>
              <w:contextualSpacing/>
              <w:rPr>
                <w:rFonts w:ascii="TH Sarabun New" w:hAnsi="TH Sarabun New" w:eastAsia="Angsana New" w:cs="TH Sarabun New"/>
                <w:sz w:val="26"/>
                <w:szCs w:val="26"/>
                <w:cs/>
              </w:rPr>
            </w:pPr>
            <w:r w:rsidRPr="00357A8D">
              <w:rPr>
                <w:rFonts w:ascii="TH Sarabun New" w:hAnsi="TH Sarabun New" w:cs="TH Sarabun New"/>
                <w:sz w:val="26"/>
                <w:szCs w:val="26"/>
                <w:cs/>
              </w:rPr>
              <w:t>คุณสมบัติของผู้เข้าศึกษาต้องเป็นไปตามข้อบังคับมหาวิทยาลัยธรรมศาสตร์ ว่าด้วยการศึกษาชั้นปริญญาตรี พ.ศ. 2561 ข้อ 14</w:t>
            </w:r>
            <w:r w:rsidRPr="00357A8D" w:rsidR="002E09F5">
              <w:rPr>
                <w:rFonts w:ascii="TH Sarabun New" w:hAnsi="TH Sarabun New" w:eastAsia="Angsana New" w:cs="TH Sarabun New"/>
                <w:sz w:val="26"/>
                <w:szCs w:val="26"/>
                <w:cs/>
              </w:rPr>
              <w:t xml:space="preserve"> </w:t>
            </w:r>
          </w:p>
        </w:tc>
        <w:tc>
          <w:tcPr>
            <w:tcW w:w="4065" w:type="dxa"/>
            <w:tcBorders>
              <w:bottom w:val="single" w:color="auto" w:sz="4" w:space="0"/>
            </w:tcBorders>
            <w:shd w:val="clear" w:color="auto" w:fill="auto"/>
          </w:tcPr>
          <w:p w:rsidRPr="00357A8D" w:rsidR="00C17008" w:rsidRDefault="00C17008" w14:paraId="3C408364"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3) คุณสมบัติของผู้เข้าศึกษา</w:t>
            </w:r>
          </w:p>
          <w:p w:rsidRPr="00357A8D" w:rsidR="002E09F5" w:rsidRDefault="00C17008" w14:paraId="11FD5618" w14:textId="77777777">
            <w:pPr>
              <w:contextualSpacing/>
              <w:rPr>
                <w:rFonts w:ascii="TH Sarabun New" w:hAnsi="TH Sarabun New" w:eastAsia="Angsana New" w:cs="TH Sarabun New"/>
                <w:b/>
                <w:bCs/>
                <w:sz w:val="26"/>
                <w:szCs w:val="26"/>
                <w:cs/>
              </w:rPr>
            </w:pPr>
            <w:r w:rsidRPr="00357A8D">
              <w:rPr>
                <w:rFonts w:ascii="TH Sarabun New" w:hAnsi="TH Sarabun New" w:cs="TH Sarabun New"/>
                <w:sz w:val="26"/>
                <w:szCs w:val="26"/>
                <w:cs/>
              </w:rPr>
              <w:t>คุณสมบัติของผู้เข้าศึกษาต้องเป็นไปตามข้อบังคับมหาวิทยาลัยธรรมศาสตร์ ว่าด้วยการศึกษาชั้นปริญญาตรี พ.ศ. 2561 ข้อ 14</w:t>
            </w:r>
          </w:p>
        </w:tc>
        <w:tc>
          <w:tcPr>
            <w:tcW w:w="1179" w:type="dxa"/>
            <w:tcBorders>
              <w:bottom w:val="single" w:color="auto" w:sz="4" w:space="0"/>
            </w:tcBorders>
            <w:shd w:val="clear" w:color="auto" w:fill="auto"/>
          </w:tcPr>
          <w:p w:rsidRPr="00357A8D" w:rsidR="002E09F5" w:rsidRDefault="00C17008" w14:paraId="3EDC8420"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คงเดิม</w:t>
            </w:r>
          </w:p>
        </w:tc>
      </w:tr>
      <w:tr w:rsidRPr="00357A8D" w:rsidR="00567CE2" w:rsidTr="00766175" w14:paraId="6BB73ABC" w14:textId="77777777">
        <w:tc>
          <w:tcPr>
            <w:tcW w:w="4077" w:type="dxa"/>
            <w:tcBorders>
              <w:bottom w:val="single" w:color="auto" w:sz="4" w:space="0"/>
            </w:tcBorders>
            <w:shd w:val="clear" w:color="auto" w:fill="auto"/>
          </w:tcPr>
          <w:p w:rsidRPr="00357A8D" w:rsidR="00E3134B" w:rsidDel="00130BA5" w:rsidRDefault="00E3134B" w14:paraId="340A76FD" w14:textId="2C62247F">
            <w:pPr>
              <w:ind w:left="259" w:hanging="259"/>
              <w:contextualSpacing/>
              <w:rPr>
                <w:del w:author="PC" w:date="2023-03-31T11:35:00Z" w:id="3005"/>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4</w:t>
            </w:r>
            <w:r w:rsidRPr="00357A8D">
              <w:rPr>
                <w:rFonts w:ascii="TH Sarabun New" w:hAnsi="TH Sarabun New" w:eastAsia="Angsana New" w:cs="TH Sarabun New"/>
                <w:b/>
                <w:bCs/>
                <w:sz w:val="26"/>
                <w:szCs w:val="26"/>
                <w:cs/>
              </w:rPr>
              <w:t>) จำนวนการรับนักศึกษา</w:t>
            </w:r>
            <w:ins w:author="PC" w:date="2023-03-31T11:35:00Z" w:id="3006">
              <w:r w:rsidRPr="00357A8D" w:rsidR="00130BA5">
                <w:rPr>
                  <w:rFonts w:ascii="TH Sarabun New" w:hAnsi="TH Sarabun New" w:eastAsia="Angsana New" w:cs="TH Sarabun New"/>
                  <w:b/>
                  <w:bCs/>
                  <w:sz w:val="26"/>
                  <w:szCs w:val="26"/>
                  <w:cs/>
                </w:rPr>
                <w:t xml:space="preserve"> </w:t>
              </w:r>
            </w:ins>
          </w:p>
          <w:p w:rsidRPr="00357A8D" w:rsidR="00E3134B" w:rsidRDefault="00E3134B" w14:paraId="10839E28" w14:textId="77777777">
            <w:pPr>
              <w:ind w:left="259" w:hanging="259"/>
              <w:contextualSpacing/>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จำนวน 300 คน</w:t>
            </w:r>
          </w:p>
        </w:tc>
        <w:tc>
          <w:tcPr>
            <w:tcW w:w="4065" w:type="dxa"/>
            <w:tcBorders>
              <w:bottom w:val="single" w:color="auto" w:sz="4" w:space="0"/>
            </w:tcBorders>
            <w:shd w:val="clear" w:color="auto" w:fill="auto"/>
          </w:tcPr>
          <w:p w:rsidRPr="00357A8D" w:rsidR="00E3134B" w:rsidDel="00130BA5" w:rsidRDefault="00E3134B" w14:paraId="24571AA2" w14:textId="7946B917">
            <w:pPr>
              <w:ind w:left="259" w:hanging="259"/>
              <w:contextualSpacing/>
              <w:rPr>
                <w:del w:author="PC" w:date="2023-03-31T11:35:00Z" w:id="3007"/>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4</w:t>
            </w:r>
            <w:r w:rsidRPr="00357A8D">
              <w:rPr>
                <w:rFonts w:ascii="TH Sarabun New" w:hAnsi="TH Sarabun New" w:eastAsia="Angsana New" w:cs="TH Sarabun New"/>
                <w:b/>
                <w:bCs/>
                <w:sz w:val="26"/>
                <w:szCs w:val="26"/>
                <w:cs/>
              </w:rPr>
              <w:t>) จำนวนการรับนักศึกษา</w:t>
            </w:r>
          </w:p>
          <w:p w:rsidRPr="00357A8D" w:rsidR="00E3134B" w:rsidRDefault="00130BA5" w14:paraId="3CA571DF" w14:textId="2B1C3871">
            <w:pPr>
              <w:ind w:left="259" w:hanging="259"/>
              <w:contextualSpacing/>
              <w:rPr>
                <w:rFonts w:ascii="TH Sarabun New" w:hAnsi="TH Sarabun New" w:eastAsia="Angsana New" w:cs="TH Sarabun New"/>
                <w:b/>
                <w:bCs/>
                <w:sz w:val="26"/>
                <w:szCs w:val="26"/>
                <w:cs/>
              </w:rPr>
              <w:pPrChange w:author="PC" w:date="2023-03-31T11:42:00Z" w:id="3008">
                <w:pPr>
                  <w:contextualSpacing/>
                </w:pPr>
              </w:pPrChange>
            </w:pPr>
            <w:ins w:author="PC" w:date="2023-03-31T11:35:00Z" w:id="3009">
              <w:r w:rsidRPr="00357A8D">
                <w:rPr>
                  <w:rFonts w:ascii="TH Sarabun New" w:hAnsi="TH Sarabun New" w:eastAsia="Angsana New" w:cs="TH Sarabun New"/>
                  <w:sz w:val="26"/>
                  <w:szCs w:val="26"/>
                  <w:cs/>
                </w:rPr>
                <w:t xml:space="preserve"> </w:t>
              </w:r>
            </w:ins>
            <w:r w:rsidRPr="00357A8D" w:rsidR="00E3134B">
              <w:rPr>
                <w:rFonts w:ascii="TH Sarabun New" w:hAnsi="TH Sarabun New" w:eastAsia="Angsana New" w:cs="TH Sarabun New"/>
                <w:sz w:val="26"/>
                <w:szCs w:val="26"/>
                <w:cs/>
              </w:rPr>
              <w:t>จำนวน 300 คน</w:t>
            </w:r>
          </w:p>
        </w:tc>
        <w:tc>
          <w:tcPr>
            <w:tcW w:w="1179" w:type="dxa"/>
            <w:tcBorders>
              <w:bottom w:val="single" w:color="auto" w:sz="4" w:space="0"/>
            </w:tcBorders>
            <w:shd w:val="clear" w:color="auto" w:fill="auto"/>
          </w:tcPr>
          <w:p w:rsidRPr="00357A8D" w:rsidR="00E3134B" w:rsidRDefault="00E3134B" w14:paraId="320E5A9E"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คงเดิม</w:t>
            </w:r>
          </w:p>
        </w:tc>
      </w:tr>
      <w:tr w:rsidRPr="00357A8D" w:rsidR="00567CE2" w:rsidTr="00766175" w14:paraId="3397F2F6" w14:textId="77777777">
        <w:tc>
          <w:tcPr>
            <w:tcW w:w="4077" w:type="dxa"/>
            <w:tcBorders>
              <w:bottom w:val="single" w:color="auto" w:sz="4" w:space="0"/>
            </w:tcBorders>
            <w:shd w:val="clear" w:color="auto" w:fill="auto"/>
          </w:tcPr>
          <w:p w:rsidRPr="00357A8D" w:rsidR="00E3134B" w:rsidRDefault="00E3134B" w14:paraId="6F55283E"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5</w:t>
            </w:r>
            <w:r w:rsidRPr="00357A8D">
              <w:rPr>
                <w:rFonts w:ascii="TH Sarabun New" w:hAnsi="TH Sarabun New" w:eastAsia="Angsana New" w:cs="TH Sarabun New"/>
                <w:b/>
                <w:bCs/>
                <w:sz w:val="26"/>
                <w:szCs w:val="26"/>
                <w:cs/>
              </w:rPr>
              <w:t>) ระบบการศึกษา</w:t>
            </w:r>
          </w:p>
          <w:p w:rsidRPr="00357A8D" w:rsidR="00E3134B" w:rsidP="00E65391" w:rsidRDefault="00E3134B" w14:paraId="30F5CCBC" w14:textId="77777777">
            <w:pPr>
              <w:tabs>
                <w:tab w:val="left" w:pos="360"/>
                <w:tab w:val="left" w:pos="720"/>
                <w:tab w:val="left" w:pos="900"/>
                <w:tab w:val="left" w:pos="1440"/>
                <w:tab w:val="left" w:pos="1890"/>
                <w:tab w:val="left" w:pos="2340"/>
                <w:tab w:val="center" w:pos="4153"/>
                <w:tab w:val="right" w:pos="8306"/>
              </w:tabs>
              <w:jc w:val="thaiDistribute"/>
              <w:rPr>
                <w:rFonts w:ascii="TH Sarabun New" w:hAnsi="TH Sarabun New" w:cs="TH Sarabun New"/>
                <w:sz w:val="26"/>
                <w:szCs w:val="26"/>
              </w:rPr>
            </w:pPr>
            <w:r w:rsidRPr="00357A8D">
              <w:rPr>
                <w:rFonts w:ascii="TH Sarabun New" w:hAnsi="TH Sarabun New" w:cs="TH Sarabun New"/>
                <w:sz w:val="26"/>
                <w:szCs w:val="26"/>
                <w:cs/>
              </w:rPr>
              <w:t xml:space="preserve">แบบระบบทวิภาคเป็นการจัดการศึกษาที่หนึ่งปีการศึกษามีสองภาคการศึกษา คือ ภาคการศึกษาที่ 1 และภาคการศึกษาที่ 2 และอาจมีภาคฤดูร้อนต่อจากภาคการศึกษาที่ 2  </w:t>
            </w:r>
          </w:p>
          <w:p w:rsidRPr="00357A8D" w:rsidR="00E3134B" w:rsidP="00E65391" w:rsidRDefault="00E3134B" w14:paraId="60BC05A9" w14:textId="77777777">
            <w:pPr>
              <w:contextualSpacing/>
              <w:jc w:val="thaiDistribute"/>
              <w:rPr>
                <w:rFonts w:ascii="TH Sarabun New" w:hAnsi="TH Sarabun New" w:eastAsia="Angsana New" w:cs="TH Sarabun New"/>
                <w:sz w:val="26"/>
                <w:szCs w:val="26"/>
                <w:cs/>
              </w:rPr>
            </w:pPr>
            <w:r w:rsidRPr="00357A8D">
              <w:rPr>
                <w:rFonts w:ascii="TH Sarabun New" w:hAnsi="TH Sarabun New" w:cs="TH Sarabun New"/>
                <w:sz w:val="26"/>
                <w:szCs w:val="26"/>
                <w:cs/>
              </w:rPr>
              <w:t>ระบบทวิภาคในภาคการศึกษาให้มีระยะเวลาไม่น้อยกว่าสิบห้าสัปดาห์ และในภาคฤดูร้อนให้มีระยะเวลาไม่น้อยกว่าหกสัปดาห์ แต่ให้เพิ่ม</w:t>
            </w:r>
            <w:r w:rsidRPr="00357A8D">
              <w:rPr>
                <w:rFonts w:ascii="TH Sarabun New" w:hAnsi="TH Sarabun New" w:eastAsia="Angsana New" w:cs="TH Sarabun New"/>
                <w:sz w:val="26"/>
                <w:szCs w:val="26"/>
                <w:cs/>
              </w:rPr>
              <w:t>แต่ให้เพิ่มชั่วโมงการศึกษาในแต่ละรายวิชาให้เท่ากับภาคการศึกษา</w:t>
            </w:r>
          </w:p>
        </w:tc>
        <w:tc>
          <w:tcPr>
            <w:tcW w:w="4065" w:type="dxa"/>
            <w:tcBorders>
              <w:bottom w:val="single" w:color="auto" w:sz="4" w:space="0"/>
            </w:tcBorders>
            <w:shd w:val="clear" w:color="auto" w:fill="auto"/>
          </w:tcPr>
          <w:p w:rsidRPr="00357A8D" w:rsidR="00D240C5" w:rsidRDefault="00D240C5" w14:paraId="28321B88"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5</w:t>
            </w:r>
            <w:r w:rsidRPr="00357A8D">
              <w:rPr>
                <w:rFonts w:ascii="TH Sarabun New" w:hAnsi="TH Sarabun New" w:eastAsia="Angsana New" w:cs="TH Sarabun New"/>
                <w:b/>
                <w:bCs/>
                <w:sz w:val="26"/>
                <w:szCs w:val="26"/>
                <w:cs/>
              </w:rPr>
              <w:t>) ระบบการศึกษา</w:t>
            </w:r>
          </w:p>
          <w:p w:rsidRPr="00357A8D" w:rsidR="00E1670B" w:rsidP="00E65391" w:rsidRDefault="00E1670B" w14:paraId="255702E7" w14:textId="77777777">
            <w:pPr>
              <w:tabs>
                <w:tab w:val="left" w:pos="1260"/>
                <w:tab w:val="left" w:pos="2340"/>
                <w:tab w:val="left" w:pos="2700"/>
              </w:tabs>
              <w:ind w:left="39" w:hanging="39"/>
              <w:jc w:val="thaiDistribute"/>
              <w:rPr>
                <w:rFonts w:ascii="TH Sarabun New" w:hAnsi="TH Sarabun New" w:cs="TH Sarabun New"/>
                <w:sz w:val="26"/>
                <w:szCs w:val="26"/>
              </w:rPr>
            </w:pPr>
            <w:r w:rsidRPr="00357A8D">
              <w:rPr>
                <w:rFonts w:ascii="TH Sarabun New" w:hAnsi="TH Sarabun New" w:cs="TH Sarabun New"/>
                <w:sz w:val="26"/>
                <w:szCs w:val="26"/>
                <w:cs/>
              </w:rPr>
              <w:t>เป็นหลักสูตรแบบเต็มเวลา ใช้ระบบการศึกษาแบบทวิภาค โดย</w:t>
            </w:r>
            <w:r w:rsidRPr="00357A8D">
              <w:rPr>
                <w:rFonts w:ascii="TH Sarabun New" w:hAnsi="TH Sarabun New" w:cs="TH Sarabun New"/>
                <w:sz w:val="26"/>
                <w:szCs w:val="26"/>
              </w:rPr>
              <w:t xml:space="preserve"> 1 </w:t>
            </w:r>
            <w:r w:rsidRPr="00357A8D">
              <w:rPr>
                <w:rFonts w:ascii="TH Sarabun New" w:hAnsi="TH Sarabun New" w:cs="TH Sarabun New"/>
                <w:sz w:val="26"/>
                <w:szCs w:val="26"/>
                <w:cs/>
              </w:rPr>
              <w:t>ปีการศึกษาแบ่งออกเป็น</w:t>
            </w:r>
            <w:r w:rsidRPr="00357A8D">
              <w:rPr>
                <w:rFonts w:ascii="TH Sarabun New" w:hAnsi="TH Sarabun New" w:cs="TH Sarabun New"/>
                <w:sz w:val="26"/>
                <w:szCs w:val="26"/>
              </w:rPr>
              <w:t xml:space="preserve"> 2 </w:t>
            </w:r>
            <w:r w:rsidRPr="00357A8D">
              <w:rPr>
                <w:rFonts w:ascii="TH Sarabun New" w:hAnsi="TH Sarabun New" w:cs="TH Sarabun New"/>
                <w:sz w:val="26"/>
                <w:szCs w:val="26"/>
                <w:cs/>
              </w:rPr>
              <w:t xml:space="preserve">ภาคการศึกษาปกติ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ภาคการศึกษาปกติ มีระยะเวลาศึกษาไม่น้อยกว่า</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5 สัปดาห์  </w:t>
            </w:r>
          </w:p>
          <w:p w:rsidRPr="00357A8D" w:rsidR="00E1670B" w:rsidP="00E65391" w:rsidRDefault="00E1670B" w14:paraId="1617313C" w14:textId="77777777">
            <w:pPr>
              <w:contextualSpacing/>
              <w:jc w:val="thaiDistribute"/>
              <w:rPr>
                <w:rFonts w:ascii="TH Sarabun New" w:hAnsi="TH Sarabun New" w:eastAsia="Angsana New" w:cs="TH Sarabun New"/>
                <w:b/>
                <w:bCs/>
                <w:sz w:val="26"/>
                <w:szCs w:val="26"/>
                <w:cs/>
              </w:rPr>
            </w:pPr>
          </w:p>
        </w:tc>
        <w:tc>
          <w:tcPr>
            <w:tcW w:w="1179" w:type="dxa"/>
            <w:tcBorders>
              <w:bottom w:val="single" w:color="auto" w:sz="4" w:space="0"/>
            </w:tcBorders>
            <w:shd w:val="clear" w:color="auto" w:fill="auto"/>
          </w:tcPr>
          <w:p w:rsidRPr="00357A8D" w:rsidR="00E3134B" w:rsidRDefault="00E3134B" w14:paraId="12C8920F"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คงเดิม</w:t>
            </w:r>
          </w:p>
        </w:tc>
      </w:tr>
      <w:tr w:rsidRPr="00357A8D" w:rsidR="00567CE2" w:rsidTr="00766175" w14:paraId="3E8D3E94" w14:textId="77777777">
        <w:tc>
          <w:tcPr>
            <w:tcW w:w="4077" w:type="dxa"/>
            <w:tcBorders>
              <w:bottom w:val="single" w:color="auto" w:sz="4" w:space="0"/>
            </w:tcBorders>
            <w:shd w:val="clear" w:color="auto" w:fill="auto"/>
          </w:tcPr>
          <w:p w:rsidRPr="00357A8D" w:rsidR="00E3134B" w:rsidRDefault="00E3134B" w14:paraId="675092F8"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6</w:t>
            </w:r>
            <w:r w:rsidRPr="00357A8D">
              <w:rPr>
                <w:rFonts w:ascii="TH Sarabun New" w:hAnsi="TH Sarabun New" w:eastAsia="Angsana New" w:cs="TH Sarabun New"/>
                <w:b/>
                <w:bCs/>
                <w:sz w:val="26"/>
                <w:szCs w:val="26"/>
                <w:cs/>
              </w:rPr>
              <w:t>) เกณฑ์การสำเร็จการศึกษา</w:t>
            </w:r>
          </w:p>
          <w:p w:rsidRPr="00357A8D" w:rsidR="00BA2CC2" w:rsidRDefault="00E3134B" w14:paraId="19231880"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6.1 ได้ศึกษารายวิชาต่าง ๆ  ครบตามโครงสร้างหลักสูตร และมีหน่วยกิตสะสมไม่ต่ำกว่า </w:t>
            </w:r>
            <w:r w:rsidRPr="00357A8D">
              <w:rPr>
                <w:rFonts w:ascii="TH Sarabun New" w:hAnsi="TH Sarabun New" w:eastAsia="Angsana New" w:cs="TH Sarabun New"/>
                <w:sz w:val="26"/>
                <w:szCs w:val="26"/>
              </w:rPr>
              <w:t>1</w:t>
            </w:r>
            <w:r w:rsidRPr="00357A8D">
              <w:rPr>
                <w:rFonts w:ascii="TH Sarabun New" w:hAnsi="TH Sarabun New" w:eastAsia="Angsana New" w:cs="TH Sarabun New"/>
                <w:sz w:val="26"/>
                <w:szCs w:val="26"/>
                <w:cs/>
              </w:rPr>
              <w:t xml:space="preserve">31 </w:t>
            </w:r>
            <w:r w:rsidRPr="00357A8D" w:rsidR="00BA2CC2">
              <w:rPr>
                <w:rFonts w:ascii="TH Sarabun New" w:hAnsi="TH Sarabun New" w:eastAsia="Angsana New" w:cs="TH Sarabun New"/>
                <w:sz w:val="26"/>
                <w:szCs w:val="26"/>
                <w:cs/>
              </w:rPr>
              <w:t>หน่วยกิต</w:t>
            </w:r>
          </w:p>
          <w:p w:rsidRPr="00357A8D" w:rsidR="00E3134B" w:rsidRDefault="00E3134B" w14:paraId="726FA942" w14:textId="77777777">
            <w:pPr>
              <w:spacing w:before="20"/>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6.2 ได้ค่าระดับเฉลี่ยสะสมไม่ต่ำกว่า 2.00 </w:t>
            </w:r>
          </w:p>
          <w:p w:rsidRPr="00357A8D" w:rsidR="00E3134B" w:rsidRDefault="00E3134B" w14:paraId="40BD431C"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(จากระบบ 8 ระดับ คะแนน)</w:t>
            </w:r>
          </w:p>
          <w:p w:rsidRPr="00357A8D" w:rsidR="00E3134B" w:rsidRDefault="00E3134B" w14:paraId="37C46602" w14:textId="77777777">
            <w:pPr>
              <w:contextualSpacing/>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6.3 ต้องปฏิบัติตามเงื่อนไขอื่น ๆ ที่คณะเศรษฐศาสตร์ และมหาวิทยาลัยธรรมศาสตร์กำหนด</w:t>
            </w:r>
          </w:p>
        </w:tc>
        <w:tc>
          <w:tcPr>
            <w:tcW w:w="4065" w:type="dxa"/>
            <w:tcBorders>
              <w:bottom w:val="single" w:color="auto" w:sz="4" w:space="0"/>
            </w:tcBorders>
            <w:shd w:val="clear" w:color="auto" w:fill="auto"/>
          </w:tcPr>
          <w:p w:rsidRPr="00357A8D" w:rsidR="00E3134B" w:rsidRDefault="00E3134B" w14:paraId="048A3698"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6</w:t>
            </w:r>
            <w:r w:rsidRPr="00357A8D">
              <w:rPr>
                <w:rFonts w:ascii="TH Sarabun New" w:hAnsi="TH Sarabun New" w:eastAsia="Angsana New" w:cs="TH Sarabun New"/>
                <w:b/>
                <w:bCs/>
                <w:sz w:val="26"/>
                <w:szCs w:val="26"/>
                <w:cs/>
              </w:rPr>
              <w:t>) เกณฑ์การสำเร็จการศึกษา</w:t>
            </w:r>
          </w:p>
          <w:p w:rsidRPr="00357A8D" w:rsidR="00BA2CC2" w:rsidRDefault="00E3134B" w14:paraId="455D0CDB"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6.1 ได้ศึกษารายวิชาต่าง ๆ  ครบตามโครงสร้างหลักสูตรและมีหน่วยกิตสะสมไม่ต่ำกว่า </w:t>
            </w:r>
            <w:r w:rsidRPr="00357A8D">
              <w:rPr>
                <w:rFonts w:ascii="TH Sarabun New" w:hAnsi="TH Sarabun New" w:eastAsia="Angsana New" w:cs="TH Sarabun New"/>
                <w:sz w:val="26"/>
                <w:szCs w:val="26"/>
              </w:rPr>
              <w:t>1</w:t>
            </w:r>
            <w:r w:rsidRPr="00357A8D">
              <w:rPr>
                <w:rFonts w:ascii="TH Sarabun New" w:hAnsi="TH Sarabun New" w:eastAsia="Angsana New" w:cs="TH Sarabun New"/>
                <w:sz w:val="26"/>
                <w:szCs w:val="26"/>
                <w:cs/>
              </w:rPr>
              <w:t xml:space="preserve">31 </w:t>
            </w:r>
            <w:r w:rsidRPr="00357A8D" w:rsidR="00BA2CC2">
              <w:rPr>
                <w:rFonts w:ascii="TH Sarabun New" w:hAnsi="TH Sarabun New" w:eastAsia="Angsana New" w:cs="TH Sarabun New"/>
                <w:sz w:val="26"/>
                <w:szCs w:val="26"/>
                <w:cs/>
              </w:rPr>
              <w:t>หน่วยกิต</w:t>
            </w:r>
          </w:p>
          <w:p w:rsidRPr="00357A8D" w:rsidR="00E3134B" w:rsidRDefault="00E3134B" w14:paraId="1DC30AC6" w14:textId="77777777">
            <w:pPr>
              <w:spacing w:before="20"/>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6.2 ได้ค่าระดับเฉลี่ยสะสมไม่ต่ำกว่า 2.00 </w:t>
            </w:r>
          </w:p>
          <w:p w:rsidRPr="00357A8D" w:rsidR="00E3134B" w:rsidRDefault="00E3134B" w14:paraId="5E80FFE8" w14:textId="77777777">
            <w:pPr>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(จากระบบ 8 ระดับ คะแนน)</w:t>
            </w:r>
          </w:p>
          <w:p w:rsidRPr="00357A8D" w:rsidR="00E3134B" w:rsidRDefault="00E3134B" w14:paraId="15E6470B" w14:textId="77777777">
            <w:pPr>
              <w:contextualSpacing/>
              <w:rPr>
                <w:rFonts w:ascii="TH Sarabun New" w:hAnsi="TH Sarabun New" w:eastAsia="Angsana New" w:cs="TH Sarabun New"/>
                <w:b/>
                <w:bCs/>
                <w:sz w:val="26"/>
                <w:szCs w:val="26"/>
                <w:cs/>
              </w:rPr>
            </w:pPr>
            <w:r w:rsidRPr="00357A8D">
              <w:rPr>
                <w:rFonts w:ascii="TH Sarabun New" w:hAnsi="TH Sarabun New" w:eastAsia="Angsana New" w:cs="TH Sarabun New"/>
                <w:sz w:val="26"/>
                <w:szCs w:val="26"/>
                <w:cs/>
              </w:rPr>
              <w:t>6.3 ต้องปฏิบัติตามเงื่อนไขอื่น ๆ ที่คณะเศรษฐศาสตร์ และมหาวิทยาลัยธรรมศาสตร์กำหนด</w:t>
            </w:r>
          </w:p>
        </w:tc>
        <w:tc>
          <w:tcPr>
            <w:tcW w:w="1179" w:type="dxa"/>
            <w:tcBorders>
              <w:bottom w:val="single" w:color="auto" w:sz="4" w:space="0"/>
            </w:tcBorders>
            <w:shd w:val="clear" w:color="auto" w:fill="auto"/>
          </w:tcPr>
          <w:p w:rsidRPr="00357A8D" w:rsidR="00E3134B" w:rsidRDefault="00E3134B" w14:paraId="3E4029B8"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คงเดิม</w:t>
            </w:r>
          </w:p>
        </w:tc>
      </w:tr>
      <w:tr w:rsidRPr="00357A8D" w:rsidR="00567CE2" w:rsidTr="00766175" w14:paraId="4C635732" w14:textId="77777777">
        <w:tc>
          <w:tcPr>
            <w:tcW w:w="4077" w:type="dxa"/>
            <w:tcBorders>
              <w:bottom w:val="single" w:color="auto" w:sz="4" w:space="0"/>
            </w:tcBorders>
            <w:shd w:val="clear" w:color="auto" w:fill="auto"/>
          </w:tcPr>
          <w:p w:rsidRPr="00357A8D" w:rsidR="00E3134B" w:rsidRDefault="00E3134B" w14:paraId="4BA67939"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7</w:t>
            </w:r>
            <w:r w:rsidRPr="00357A8D">
              <w:rPr>
                <w:rFonts w:ascii="TH Sarabun New" w:hAnsi="TH Sarabun New" w:eastAsia="Angsana New" w:cs="TH Sarabun New"/>
                <w:b/>
                <w:bCs/>
                <w:sz w:val="26"/>
                <w:szCs w:val="26"/>
                <w:cs/>
              </w:rPr>
              <w:t xml:space="preserve">) โครงสร้างและองค์ประกอบของหลักสูตร </w:t>
            </w:r>
          </w:p>
          <w:p w:rsidRPr="00357A8D" w:rsidR="00E3134B" w:rsidRDefault="00E3134B" w14:paraId="4C856828" w14:textId="77777777">
            <w:pPr>
              <w:ind w:left="259" w:hanging="259"/>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7.1 จำนวนหน่วยกิตตลอดหลักสูตร 131 หน่วยกิต</w:t>
            </w:r>
          </w:p>
          <w:p w:rsidRPr="00357A8D" w:rsidR="00E3134B" w:rsidRDefault="00E3134B" w14:paraId="34F9A850" w14:textId="77777777">
            <w:pPr>
              <w:rPr>
                <w:rFonts w:ascii="TH Sarabun New" w:hAnsi="TH Sarabun New" w:eastAsia="Angsana New" w:cs="TH Sarabun New"/>
                <w:sz w:val="26"/>
                <w:szCs w:val="26"/>
              </w:rPr>
            </w:pPr>
            <w:r w:rsidRPr="00357A8D">
              <w:rPr>
                <w:rFonts w:ascii="TH Sarabun New" w:hAnsi="TH Sarabun New" w:eastAsia="Angsana New" w:cs="TH Sarabun New"/>
                <w:sz w:val="26"/>
                <w:szCs w:val="26"/>
                <w:cs/>
              </w:rPr>
              <w:t>7.2  โครงสร้างหลักสูตร</w:t>
            </w:r>
          </w:p>
          <w:p w:rsidRPr="00357A8D" w:rsidR="00E3134B" w:rsidP="00E65391" w:rsidRDefault="00E3134B" w14:paraId="68BAE079" w14:textId="77777777">
            <w:pPr>
              <w:contextualSpacing/>
              <w:jc w:val="thaiDistribute"/>
              <w:rPr>
                <w:rFonts w:ascii="TH Sarabun New" w:hAnsi="TH Sarabun New" w:cs="TH Sarabun New"/>
                <w:sz w:val="26"/>
                <w:szCs w:val="26"/>
              </w:rPr>
            </w:pPr>
            <w:r w:rsidRPr="00357A8D">
              <w:rPr>
                <w:rFonts w:ascii="TH Sarabun New" w:hAnsi="TH Sarabun New" w:cs="TH Sarabun New"/>
                <w:sz w:val="26"/>
                <w:szCs w:val="26"/>
                <w:cs/>
              </w:rPr>
              <w:t xml:space="preserve">หลักสูตรเศรษฐศาสตรบัณฑิต กำหนดให้นักศึกษาจะต้องจดทะเบียนศึกษารายวิชา รวมแล้วไม่น้อยกว่า </w:t>
            </w:r>
            <w:r w:rsidRPr="00357A8D">
              <w:rPr>
                <w:rFonts w:ascii="TH Sarabun New" w:hAnsi="TH Sarabun New" w:cs="TH Sarabun New"/>
                <w:sz w:val="26"/>
                <w:szCs w:val="26"/>
              </w:rPr>
              <w:t>131</w:t>
            </w:r>
            <w:r w:rsidRPr="00357A8D">
              <w:rPr>
                <w:rFonts w:ascii="TH Sarabun New" w:hAnsi="TH Sarabun New" w:cs="TH Sarabun New"/>
                <w:sz w:val="26"/>
                <w:szCs w:val="26"/>
                <w:cs/>
              </w:rPr>
              <w:t xml:space="preserve"> หน่วยกิต โดยศึกษารายวิชาต่างๆ ครบตามโครงสร้างองค์ประกอบ และข้อกำหนดของหลักสูตรดังนี้</w:t>
            </w:r>
          </w:p>
          <w:p w:rsidRPr="00357A8D" w:rsidR="00E3134B" w:rsidRDefault="00E3134B" w14:paraId="644272DF" w14:textId="77777777">
            <w:pPr>
              <w:contextualSpacing/>
              <w:rPr>
                <w:rFonts w:ascii="TH Sarabun New" w:hAnsi="TH Sarabun New" w:cs="TH Sarabun New"/>
                <w:sz w:val="26"/>
                <w:szCs w:val="26"/>
              </w:rPr>
            </w:pPr>
            <w:r w:rsidRPr="00357A8D">
              <w:rPr>
                <w:rFonts w:ascii="TH Sarabun New" w:hAnsi="TH Sarabun New" w:cs="TH Sarabun New"/>
                <w:sz w:val="26"/>
                <w:szCs w:val="26"/>
                <w:cs/>
              </w:rPr>
              <w:t>1) วิชาศึกษาทั่วไป                   30  หน่วยกิต</w:t>
            </w:r>
          </w:p>
          <w:p w:rsidRPr="00357A8D" w:rsidR="00E3134B" w:rsidRDefault="00E3134B" w14:paraId="643DCAF2" w14:textId="77777777">
            <w:pPr>
              <w:contextualSpacing/>
              <w:rPr>
                <w:rFonts w:ascii="TH Sarabun New" w:hAnsi="TH Sarabun New" w:cs="TH Sarabun New"/>
                <w:sz w:val="26"/>
                <w:szCs w:val="26"/>
              </w:rPr>
            </w:pPr>
            <w:r w:rsidRPr="00357A8D">
              <w:rPr>
                <w:rFonts w:ascii="TH Sarabun New" w:hAnsi="TH Sarabun New" w:cs="TH Sarabun New"/>
                <w:sz w:val="26"/>
                <w:szCs w:val="26"/>
                <w:cs/>
              </w:rPr>
              <w:t>2) วิชาเฉพาะสาขา                  71  หน่วยกิต</w:t>
            </w:r>
          </w:p>
          <w:p w:rsidRPr="00357A8D" w:rsidR="00E3134B" w:rsidRDefault="00E3134B" w14:paraId="319FA25F" w14:textId="77777777">
            <w:pPr>
              <w:tabs>
                <w:tab w:val="left" w:pos="1843"/>
              </w:tabs>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-วิชาบังคับ            32  หน่วยกิต</w:t>
            </w:r>
          </w:p>
          <w:p w:rsidRPr="00357A8D" w:rsidR="00E3134B" w:rsidRDefault="00E3134B" w14:paraId="5424E509"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-วิชาบังคับเลือก      3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 xml:space="preserve"> หน่วยกกิต</w:t>
            </w:r>
          </w:p>
          <w:p w:rsidRPr="00357A8D" w:rsidR="00E3134B" w:rsidRDefault="00E3134B" w14:paraId="267371E6"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-วิชาเฉพาะด้าน     30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หน่วยกิต</w:t>
            </w:r>
          </w:p>
          <w:p w:rsidRPr="00357A8D" w:rsidR="00E3134B" w:rsidRDefault="00E3134B" w14:paraId="35E5400C"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-วิชาสัมมนา           3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 xml:space="preserve"> หน่วยกิต</w:t>
            </w:r>
          </w:p>
          <w:p w:rsidRPr="00357A8D" w:rsidR="00E3134B" w:rsidRDefault="00E3134B" w14:paraId="36D6EEBE"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-วิชาฝึกงาน           3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หน่วยกิต</w:t>
            </w:r>
          </w:p>
          <w:p w:rsidRPr="00357A8D" w:rsidR="00E3134B" w:rsidRDefault="00E3134B" w14:paraId="6E91B574" w14:textId="77777777">
            <w:pPr>
              <w:contextualSpacing/>
              <w:rPr>
                <w:rFonts w:ascii="TH Sarabun New" w:hAnsi="TH Sarabun New" w:cs="TH Sarabun New"/>
                <w:sz w:val="26"/>
                <w:szCs w:val="26"/>
              </w:rPr>
            </w:pPr>
            <w:r w:rsidRPr="00357A8D">
              <w:rPr>
                <w:rFonts w:ascii="TH Sarabun New" w:hAnsi="TH Sarabun New" w:cs="TH Sarabun New"/>
                <w:sz w:val="26"/>
                <w:szCs w:val="26"/>
                <w:cs/>
              </w:rPr>
              <w:t>3) วิชาโทหรือวิชาเลือกนอกคณะ  24 หน่วยกิต</w:t>
            </w:r>
          </w:p>
          <w:p w:rsidRPr="00357A8D" w:rsidR="00E3134B" w:rsidDel="00130BA5" w:rsidRDefault="00E3134B" w14:paraId="66EB1973" w14:textId="77777777">
            <w:pPr>
              <w:contextualSpacing/>
              <w:rPr>
                <w:del w:author="PC" w:date="2023-03-31T11:35:00Z" w:id="3010"/>
                <w:rFonts w:ascii="TH Sarabun New" w:hAnsi="TH Sarabun New" w:cs="TH Sarabun New"/>
                <w:sz w:val="26"/>
                <w:szCs w:val="26"/>
              </w:rPr>
            </w:pPr>
            <w:r w:rsidRPr="00357A8D">
              <w:rPr>
                <w:rFonts w:ascii="TH Sarabun New" w:hAnsi="TH Sarabun New" w:cs="TH Sarabun New"/>
                <w:sz w:val="26"/>
                <w:szCs w:val="26"/>
                <w:cs/>
              </w:rPr>
              <w:t>4) วิชาเลือกเสรี                       6  หน่วยกิต</w:t>
            </w:r>
          </w:p>
          <w:p w:rsidRPr="00357A8D" w:rsidR="00BB37A1" w:rsidRDefault="00BB37A1" w14:paraId="643C49C9" w14:textId="77777777">
            <w:pPr>
              <w:contextualSpacing/>
              <w:rPr>
                <w:rFonts w:ascii="TH Sarabun New" w:hAnsi="TH Sarabun New" w:eastAsia="Angsana New" w:cs="TH Sarabun New"/>
                <w:sz w:val="26"/>
                <w:szCs w:val="26"/>
                <w:cs/>
              </w:rPr>
            </w:pPr>
          </w:p>
        </w:tc>
        <w:tc>
          <w:tcPr>
            <w:tcW w:w="4065" w:type="dxa"/>
            <w:tcBorders>
              <w:bottom w:val="single" w:color="auto" w:sz="4" w:space="0"/>
            </w:tcBorders>
            <w:shd w:val="clear" w:color="auto" w:fill="auto"/>
          </w:tcPr>
          <w:p w:rsidRPr="00357A8D" w:rsidR="00E3134B" w:rsidRDefault="00E3134B" w14:paraId="77E78B45"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7</w:t>
            </w:r>
            <w:r w:rsidRPr="00357A8D">
              <w:rPr>
                <w:rFonts w:ascii="TH Sarabun New" w:hAnsi="TH Sarabun New" w:eastAsia="Angsana New" w:cs="TH Sarabun New"/>
                <w:b/>
                <w:bCs/>
                <w:sz w:val="26"/>
                <w:szCs w:val="26"/>
                <w:cs/>
              </w:rPr>
              <w:t xml:space="preserve">) โครงสร้างและองค์ประกอบของหลักสูตร </w:t>
            </w:r>
          </w:p>
          <w:p w:rsidRPr="00357A8D" w:rsidR="00E3134B" w:rsidRDefault="00E3134B" w14:paraId="08D6BB73" w14:textId="77777777">
            <w:pPr>
              <w:ind w:left="259" w:hanging="259"/>
              <w:contextualSpacing/>
              <w:rPr>
                <w:rFonts w:ascii="TH Sarabun New" w:hAnsi="TH Sarabun New" w:eastAsia="Angsana New" w:cs="TH Sarabun New"/>
                <w:sz w:val="26"/>
                <w:szCs w:val="26"/>
              </w:rPr>
            </w:pPr>
            <w:r w:rsidRPr="00357A8D">
              <w:rPr>
                <w:rFonts w:ascii="TH Sarabun New" w:hAnsi="TH Sarabun New" w:eastAsia="Angsana New" w:cs="TH Sarabun New"/>
                <w:sz w:val="26"/>
                <w:szCs w:val="26"/>
                <w:cs/>
              </w:rPr>
              <w:t>7.1</w:t>
            </w:r>
            <w:r w:rsidRPr="00357A8D" w:rsidR="00E1670B">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 xml:space="preserve"> จำนวนหน่วยกิตตลอดหลักสูตร 131 หน่วยกิต</w:t>
            </w:r>
          </w:p>
          <w:p w:rsidRPr="00357A8D" w:rsidR="00E3134B" w:rsidRDefault="00E3134B" w14:paraId="30E1D51D" w14:textId="77777777">
            <w:pPr>
              <w:rPr>
                <w:rFonts w:ascii="TH Sarabun New" w:hAnsi="TH Sarabun New" w:eastAsia="Angsana New" w:cs="TH Sarabun New"/>
                <w:sz w:val="26"/>
                <w:szCs w:val="26"/>
              </w:rPr>
            </w:pPr>
            <w:r w:rsidRPr="00357A8D">
              <w:rPr>
                <w:rFonts w:ascii="TH Sarabun New" w:hAnsi="TH Sarabun New" w:eastAsia="Angsana New" w:cs="TH Sarabun New"/>
                <w:sz w:val="26"/>
                <w:szCs w:val="26"/>
                <w:cs/>
              </w:rPr>
              <w:t>7.2  โครงสร้างหลักสูตร</w:t>
            </w:r>
          </w:p>
          <w:p w:rsidRPr="00357A8D" w:rsidR="00E3134B" w:rsidP="00E65391" w:rsidRDefault="00E3134B" w14:paraId="62B98510" w14:textId="77777777">
            <w:pPr>
              <w:contextualSpacing/>
              <w:jc w:val="thaiDistribute"/>
              <w:rPr>
                <w:rFonts w:ascii="TH Sarabun New" w:hAnsi="TH Sarabun New" w:cs="TH Sarabun New"/>
                <w:sz w:val="26"/>
                <w:szCs w:val="26"/>
              </w:rPr>
            </w:pPr>
            <w:r w:rsidRPr="00357A8D">
              <w:rPr>
                <w:rFonts w:ascii="TH Sarabun New" w:hAnsi="TH Sarabun New" w:cs="TH Sarabun New"/>
                <w:sz w:val="26"/>
                <w:szCs w:val="26"/>
                <w:cs/>
              </w:rPr>
              <w:t xml:space="preserve">หลักสูตรเศรษฐศาสตรบัณฑิต กำหนดให้นักศึกษาจะต้องจดทะเบียนศึกษารายวิชา รวมแล้วไม่น้อยกว่า </w:t>
            </w:r>
            <w:r w:rsidRPr="00357A8D">
              <w:rPr>
                <w:rFonts w:ascii="TH Sarabun New" w:hAnsi="TH Sarabun New" w:cs="TH Sarabun New"/>
                <w:sz w:val="26"/>
                <w:szCs w:val="26"/>
              </w:rPr>
              <w:t>131</w:t>
            </w:r>
            <w:r w:rsidRPr="00357A8D">
              <w:rPr>
                <w:rFonts w:ascii="TH Sarabun New" w:hAnsi="TH Sarabun New" w:cs="TH Sarabun New"/>
                <w:sz w:val="26"/>
                <w:szCs w:val="26"/>
                <w:cs/>
              </w:rPr>
              <w:t xml:space="preserve"> หน่วยกิต โดยศึกษารายวิชาต่างๆ ครบตามโครงสร้างองค์ประกอบ และข้อกำหนดของหลักสูตรดังนี้</w:t>
            </w:r>
          </w:p>
          <w:p w:rsidRPr="00357A8D" w:rsidR="00E3134B" w:rsidRDefault="00E3134B" w14:paraId="02329441" w14:textId="77777777">
            <w:pPr>
              <w:contextualSpacing/>
              <w:rPr>
                <w:rFonts w:ascii="TH Sarabun New" w:hAnsi="TH Sarabun New" w:cs="TH Sarabun New"/>
                <w:sz w:val="26"/>
                <w:szCs w:val="26"/>
              </w:rPr>
            </w:pPr>
            <w:r w:rsidRPr="00357A8D">
              <w:rPr>
                <w:rFonts w:ascii="TH Sarabun New" w:hAnsi="TH Sarabun New" w:cs="TH Sarabun New"/>
                <w:sz w:val="26"/>
                <w:szCs w:val="26"/>
                <w:cs/>
              </w:rPr>
              <w:t>1) วิชาศึกษาทั่วไป                   30  หน่วยกิต</w:t>
            </w:r>
          </w:p>
          <w:p w:rsidRPr="00357A8D" w:rsidR="00E3134B" w:rsidRDefault="00E3134B" w14:paraId="696E2221" w14:textId="77777777">
            <w:pPr>
              <w:contextualSpacing/>
              <w:rPr>
                <w:rFonts w:ascii="TH Sarabun New" w:hAnsi="TH Sarabun New" w:cs="TH Sarabun New"/>
                <w:sz w:val="26"/>
                <w:szCs w:val="26"/>
              </w:rPr>
            </w:pPr>
            <w:r w:rsidRPr="00357A8D">
              <w:rPr>
                <w:rFonts w:ascii="TH Sarabun New" w:hAnsi="TH Sarabun New" w:cs="TH Sarabun New"/>
                <w:sz w:val="26"/>
                <w:szCs w:val="26"/>
                <w:cs/>
              </w:rPr>
              <w:t>2) วิชาเฉพาะสาขา                  71  หน่วยกิต</w:t>
            </w:r>
          </w:p>
          <w:p w:rsidRPr="00357A8D" w:rsidR="00E3134B" w:rsidRDefault="00E3134B" w14:paraId="412045C0" w14:textId="77777777">
            <w:pPr>
              <w:tabs>
                <w:tab w:val="left" w:pos="1843"/>
              </w:tabs>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-วิชาบังคับ           35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หน่วยกิต</w:t>
            </w:r>
          </w:p>
          <w:p w:rsidRPr="00357A8D" w:rsidR="00E3134B" w:rsidRDefault="00E3134B" w14:paraId="0E20A79A"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-วิชาบังคับเลือก      3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 xml:space="preserve"> หน่วยกกิต</w:t>
            </w:r>
          </w:p>
          <w:p w:rsidRPr="00357A8D" w:rsidR="00E3134B" w:rsidRDefault="00E3134B" w14:paraId="15CA720D"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-วิชาเฉพาะด้าน     30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หน่วยกิต</w:t>
            </w:r>
          </w:p>
          <w:p w:rsidRPr="00357A8D" w:rsidR="00E3134B" w:rsidRDefault="00E3134B" w14:paraId="12860B8E"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-วิชาสัมมนา           3 </w:t>
            </w:r>
            <w:r w:rsidRPr="00357A8D" w:rsidR="00B61263">
              <w:rPr>
                <w:rFonts w:ascii="TH Sarabun New" w:hAnsi="TH Sarabun New" w:cs="TH Sarabun New"/>
                <w:sz w:val="26"/>
                <w:szCs w:val="26"/>
                <w:cs/>
              </w:rPr>
              <w:t xml:space="preserve">  </w:t>
            </w:r>
            <w:r w:rsidRPr="00357A8D">
              <w:rPr>
                <w:rFonts w:ascii="TH Sarabun New" w:hAnsi="TH Sarabun New" w:cs="TH Sarabun New"/>
                <w:sz w:val="26"/>
                <w:szCs w:val="26"/>
                <w:cs/>
              </w:rPr>
              <w:t xml:space="preserve"> หน่วยกิต</w:t>
            </w:r>
          </w:p>
          <w:p w:rsidRPr="00357A8D" w:rsidR="00E3134B" w:rsidRDefault="00BA2CC2" w14:paraId="3B760E38" w14:textId="77777777">
            <w:pPr>
              <w:contextualSpacing/>
              <w:rPr>
                <w:rFonts w:ascii="TH Sarabun New" w:hAnsi="TH Sarabun New" w:cs="TH Sarabun New"/>
                <w:sz w:val="26"/>
                <w:szCs w:val="26"/>
              </w:rPr>
            </w:pPr>
            <w:r w:rsidRPr="00357A8D">
              <w:rPr>
                <w:rFonts w:ascii="TH Sarabun New" w:hAnsi="TH Sarabun New" w:cs="TH Sarabun New"/>
                <w:sz w:val="26"/>
                <w:szCs w:val="26"/>
                <w:cs/>
              </w:rPr>
              <w:t xml:space="preserve">      </w:t>
            </w:r>
            <w:r w:rsidRPr="00357A8D" w:rsidR="00E3134B">
              <w:rPr>
                <w:rFonts w:ascii="TH Sarabun New" w:hAnsi="TH Sarabun New" w:cs="TH Sarabun New"/>
                <w:sz w:val="26"/>
                <w:szCs w:val="26"/>
                <w:cs/>
              </w:rPr>
              <w:t>-</w:t>
            </w:r>
          </w:p>
          <w:p w:rsidRPr="00357A8D" w:rsidR="00E3134B" w:rsidRDefault="00E3134B" w14:paraId="3B0C46B2" w14:textId="77777777">
            <w:pPr>
              <w:contextualSpacing/>
              <w:rPr>
                <w:rFonts w:ascii="TH Sarabun New" w:hAnsi="TH Sarabun New" w:cs="TH Sarabun New"/>
                <w:sz w:val="26"/>
                <w:szCs w:val="26"/>
              </w:rPr>
            </w:pPr>
            <w:r w:rsidRPr="00357A8D">
              <w:rPr>
                <w:rFonts w:ascii="TH Sarabun New" w:hAnsi="TH Sarabun New" w:cs="TH Sarabun New"/>
                <w:sz w:val="26"/>
                <w:szCs w:val="26"/>
                <w:cs/>
              </w:rPr>
              <w:t>3) วิชาโทหรือวิชาเลือกนอกคณะ  24 หน่วยกิต</w:t>
            </w:r>
          </w:p>
          <w:p w:rsidRPr="00357A8D" w:rsidR="00E3134B" w:rsidRDefault="00E3134B" w14:paraId="6100F806" w14:textId="77777777">
            <w:pPr>
              <w:contextualSpacing/>
              <w:rPr>
                <w:rFonts w:ascii="TH Sarabun New" w:hAnsi="TH Sarabun New" w:eastAsia="Angsana New" w:cs="TH Sarabun New"/>
                <w:b/>
                <w:bCs/>
                <w:sz w:val="26"/>
                <w:szCs w:val="26"/>
                <w:cs/>
              </w:rPr>
            </w:pPr>
            <w:r w:rsidRPr="00357A8D">
              <w:rPr>
                <w:rFonts w:ascii="TH Sarabun New" w:hAnsi="TH Sarabun New" w:cs="TH Sarabun New"/>
                <w:sz w:val="26"/>
                <w:szCs w:val="26"/>
                <w:cs/>
              </w:rPr>
              <w:t>4) วิชาเลือกเสรี                       6  หน่วยกิต</w:t>
            </w:r>
          </w:p>
        </w:tc>
        <w:tc>
          <w:tcPr>
            <w:tcW w:w="1179" w:type="dxa"/>
            <w:tcBorders>
              <w:bottom w:val="single" w:color="auto" w:sz="4" w:space="0"/>
            </w:tcBorders>
            <w:shd w:val="clear" w:color="auto" w:fill="auto"/>
          </w:tcPr>
          <w:p w:rsidRPr="00357A8D" w:rsidR="00E3134B" w:rsidRDefault="00E3134B" w14:paraId="7D37E474" w14:textId="77777777">
            <w:pPr>
              <w:contextualSpacing/>
              <w:jc w:val="center"/>
              <w:rPr>
                <w:rFonts w:ascii="TH Sarabun New" w:hAnsi="TH Sarabun New" w:eastAsia="Angsana New" w:cs="TH Sarabun New"/>
                <w:b/>
                <w:bCs/>
                <w:sz w:val="26"/>
                <w:szCs w:val="26"/>
              </w:rPr>
            </w:pPr>
          </w:p>
          <w:p w:rsidRPr="00357A8D" w:rsidR="00E3134B" w:rsidRDefault="00E3134B" w14:paraId="64443405"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E3134B" w:rsidRDefault="00E3134B" w14:paraId="278C83A7"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ปรับโครงสร้างหลักสูตร</w:t>
            </w:r>
          </w:p>
          <w:p w:rsidRPr="00357A8D" w:rsidR="00D64EBE" w:rsidRDefault="00D64EBE" w14:paraId="54A35D5B" w14:textId="77777777">
            <w:pPr>
              <w:contextualSpacing/>
              <w:jc w:val="center"/>
              <w:rPr>
                <w:rFonts w:ascii="TH Sarabun New" w:hAnsi="TH Sarabun New" w:eastAsia="Angsana New" w:cs="TH Sarabun New"/>
                <w:sz w:val="26"/>
                <w:szCs w:val="26"/>
              </w:rPr>
            </w:pPr>
          </w:p>
          <w:p w:rsidRPr="00357A8D" w:rsidR="00D64EBE" w:rsidRDefault="00D64EBE" w14:paraId="1A415509" w14:textId="77777777">
            <w:pPr>
              <w:contextualSpacing/>
              <w:jc w:val="center"/>
              <w:rPr>
                <w:rFonts w:ascii="TH Sarabun New" w:hAnsi="TH Sarabun New" w:eastAsia="Angsana New" w:cs="TH Sarabun New"/>
                <w:sz w:val="26"/>
                <w:szCs w:val="26"/>
              </w:rPr>
            </w:pPr>
          </w:p>
          <w:p w:rsidRPr="00357A8D" w:rsidR="00D64EBE" w:rsidRDefault="00D64EBE" w14:paraId="5768001A"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D64EBE" w:rsidRDefault="00D64EBE" w14:paraId="4BD8CA60"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D64EBE" w:rsidRDefault="00D64EBE" w14:paraId="56D8920D"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ปรับเพิ่ม</w:t>
            </w:r>
          </w:p>
          <w:p w:rsidRPr="00357A8D" w:rsidR="00E3134B" w:rsidRDefault="00D64EBE" w14:paraId="4D67DA02"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D64EBE" w:rsidRDefault="00D64EBE" w14:paraId="24235E0A"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D64EBE" w:rsidRDefault="00D64EBE" w14:paraId="7BDB5AE7"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B61263" w:rsidRDefault="00B61263" w14:paraId="293B55BE"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ตัดออก</w:t>
            </w:r>
          </w:p>
          <w:p w:rsidRPr="00357A8D" w:rsidR="00E3134B" w:rsidRDefault="00D64EBE" w14:paraId="64551D62"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คงเดิม</w:t>
            </w:r>
          </w:p>
          <w:p w:rsidRPr="00357A8D" w:rsidR="00B61263" w:rsidRDefault="00B61263" w14:paraId="30551DC2"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คงเดิม</w:t>
            </w:r>
          </w:p>
        </w:tc>
      </w:tr>
      <w:tr w:rsidRPr="00357A8D" w:rsidR="00567CE2" w:rsidTr="00766175" w14:paraId="58E02313" w14:textId="77777777">
        <w:tc>
          <w:tcPr>
            <w:tcW w:w="4077" w:type="dxa"/>
            <w:tcBorders>
              <w:bottom w:val="single" w:color="auto" w:sz="4" w:space="0"/>
            </w:tcBorders>
            <w:shd w:val="clear" w:color="auto" w:fill="auto"/>
          </w:tcPr>
          <w:p w:rsidRPr="00357A8D" w:rsidR="00E3134B" w:rsidP="00E65391" w:rsidRDefault="00E3134B" w14:paraId="1A14EA17" w14:textId="77777777">
            <w:pPr>
              <w:ind w:left="259" w:hanging="259"/>
              <w:contextualSpacing/>
              <w:jc w:val="thaiDistribute"/>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8</w:t>
            </w:r>
            <w:r w:rsidRPr="00357A8D">
              <w:rPr>
                <w:rFonts w:ascii="TH Sarabun New" w:hAnsi="TH Sarabun New" w:eastAsia="Angsana New" w:cs="TH Sarabun New"/>
                <w:b/>
                <w:bCs/>
                <w:sz w:val="26"/>
                <w:szCs w:val="26"/>
                <w:cs/>
              </w:rPr>
              <w:t>) ข้อกำหนดหลักสูตร และหัวข้อที่สำคัญ</w:t>
            </w:r>
          </w:p>
          <w:p w:rsidRPr="00357A8D" w:rsidR="00E3134B" w:rsidP="00E65391" w:rsidRDefault="00E3134B" w14:paraId="2F652E6D" w14:textId="77777777">
            <w:pPr>
              <w:spacing w:before="20"/>
              <w:jc w:val="thaiDistribute"/>
              <w:rPr>
                <w:rFonts w:ascii="TH Sarabun New" w:hAnsi="TH Sarabun New" w:cs="TH Sarabun New"/>
                <w:b/>
                <w:bCs/>
                <w:sz w:val="26"/>
                <w:szCs w:val="26"/>
              </w:rPr>
            </w:pPr>
            <w:r w:rsidRPr="00357A8D">
              <w:rPr>
                <w:rFonts w:ascii="TH Sarabun New" w:hAnsi="TH Sarabun New" w:cs="TH Sarabun New"/>
                <w:b/>
                <w:bCs/>
                <w:sz w:val="26"/>
                <w:szCs w:val="26"/>
                <w:cs/>
              </w:rPr>
              <w:t>8.1 วิชาโทหรือวิชาเลือกนอกคณะ 24 หน่วยกิต</w:t>
            </w:r>
          </w:p>
          <w:p w:rsidRPr="00357A8D" w:rsidR="00E3134B" w:rsidP="00E65391" w:rsidRDefault="00E3134B" w14:paraId="57B2DCAB" w14:textId="77777777">
            <w:pPr>
              <w:spacing w:before="20"/>
              <w:jc w:val="thaiDistribute"/>
              <w:rPr>
                <w:rFonts w:ascii="TH Sarabun New" w:hAnsi="TH Sarabun New" w:cs="TH Sarabun New"/>
                <w:sz w:val="26"/>
                <w:szCs w:val="26"/>
              </w:rPr>
            </w:pPr>
            <w:r w:rsidRPr="00357A8D">
              <w:rPr>
                <w:rFonts w:ascii="TH Sarabun New" w:hAnsi="TH Sarabun New" w:cs="TH Sarabun New"/>
                <w:sz w:val="26"/>
                <w:szCs w:val="26"/>
                <w:cs/>
              </w:rPr>
              <w:t xml:space="preserve">ประกอบด้วยสองส่วนคือ วิชาโทหรือวิชาเลือกนอกคณะจำนวนหน่วยกิต </w:t>
            </w:r>
            <w:r w:rsidRPr="00357A8D">
              <w:rPr>
                <w:rFonts w:ascii="TH Sarabun New" w:hAnsi="TH Sarabun New" w:cs="TH Sarabun New"/>
                <w:sz w:val="26"/>
                <w:szCs w:val="26"/>
              </w:rPr>
              <w:t>24</w:t>
            </w:r>
            <w:r w:rsidRPr="00357A8D">
              <w:rPr>
                <w:rFonts w:ascii="TH Sarabun New" w:hAnsi="TH Sarabun New" w:cs="TH Sarabun New"/>
                <w:sz w:val="26"/>
                <w:szCs w:val="26"/>
                <w:cs/>
              </w:rPr>
              <w:t xml:space="preserve"> หน่วยกิต ซึ่งนักศึกษาต้องเรียน ตามรายละเอียดดังต่อไปนี้</w:t>
            </w:r>
          </w:p>
          <w:p w:rsidRPr="00357A8D" w:rsidR="00E3134B" w:rsidP="00E65391" w:rsidRDefault="00E3134B" w14:paraId="03C87A7F" w14:textId="77777777">
            <w:pPr>
              <w:tabs>
                <w:tab w:val="left" w:pos="1418"/>
              </w:tabs>
              <w:spacing w:before="20"/>
              <w:jc w:val="thaiDistribute"/>
              <w:rPr>
                <w:rFonts w:ascii="TH Sarabun New" w:hAnsi="TH Sarabun New" w:cs="TH Sarabun New"/>
                <w:sz w:val="26"/>
                <w:szCs w:val="26"/>
              </w:rPr>
            </w:pPr>
            <w:r w:rsidRPr="00357A8D">
              <w:rPr>
                <w:rFonts w:ascii="TH Sarabun New" w:hAnsi="TH Sarabun New" w:cs="TH Sarabun New"/>
                <w:sz w:val="26"/>
                <w:szCs w:val="26"/>
                <w:cs/>
              </w:rPr>
              <w:t>- วิชาโทหรือวิชาเลือกนอกคณะ นักศึกษาอาจเลือกศึกษาตามรูปแบบใดรูปแบบหนึ่ง ดังนี้</w:t>
            </w:r>
          </w:p>
          <w:p w:rsidRPr="00357A8D" w:rsidR="00E3134B" w:rsidP="00E65391" w:rsidRDefault="00E3134B" w14:paraId="3D0FFC9B" w14:textId="77777777">
            <w:pPr>
              <w:spacing w:before="20"/>
              <w:jc w:val="thaiDistribute"/>
              <w:rPr>
                <w:rFonts w:ascii="TH Sarabun New" w:hAnsi="TH Sarabun New" w:cs="TH Sarabun New"/>
                <w:b/>
                <w:bCs/>
                <w:sz w:val="26"/>
                <w:szCs w:val="26"/>
              </w:rPr>
            </w:pPr>
            <w:r w:rsidRPr="00357A8D">
              <w:rPr>
                <w:rFonts w:ascii="TH Sarabun New" w:hAnsi="TH Sarabun New" w:cs="TH Sarabun New"/>
                <w:b/>
                <w:bCs/>
                <w:sz w:val="26"/>
                <w:szCs w:val="26"/>
                <w:cs/>
              </w:rPr>
              <w:t xml:space="preserve"> ก. วิชาโท 24 หน่วยกิต</w:t>
            </w:r>
          </w:p>
          <w:p w:rsidRPr="00357A8D" w:rsidR="00E3134B" w:rsidP="00E65391" w:rsidRDefault="00E3134B" w14:paraId="295A8F11" w14:textId="77777777">
            <w:pPr>
              <w:spacing w:before="20"/>
              <w:jc w:val="thaiDistribute"/>
              <w:rPr>
                <w:rFonts w:ascii="TH Sarabun New" w:hAnsi="TH Sarabun New" w:cs="TH Sarabun New"/>
                <w:spacing w:val="-4"/>
                <w:sz w:val="26"/>
                <w:szCs w:val="26"/>
                <w:rPrChange w:author="PC" w:date="2023-03-31T11:41:00Z" w:id="3011">
                  <w:rPr>
                    <w:rFonts w:ascii="TH Sarabun New" w:hAnsi="TH Sarabun New" w:cs="TH Sarabun New"/>
                    <w:sz w:val="26"/>
                    <w:szCs w:val="26"/>
                  </w:rPr>
                </w:rPrChange>
              </w:rPr>
            </w:pPr>
            <w:r w:rsidRPr="00357A8D">
              <w:rPr>
                <w:rFonts w:ascii="TH Sarabun New" w:hAnsi="TH Sarabun New" w:cs="TH Sarabun New"/>
                <w:spacing w:val="-4"/>
                <w:sz w:val="26"/>
                <w:szCs w:val="26"/>
                <w:cs/>
                <w:rPrChange w:author="PC" w:date="2023-03-31T11:41:00Z" w:id="3012">
                  <w:rPr>
                    <w:rFonts w:ascii="TH Sarabun New" w:hAnsi="TH Sarabun New" w:cs="TH Sarabun New"/>
                    <w:sz w:val="26"/>
                    <w:szCs w:val="26"/>
                    <w:cs/>
                  </w:rPr>
                </w:rPrChange>
              </w:rPr>
              <w:t>นักศึกษาอาจเลือกศึกษาสาขาวิชาใดวิชาหนึ่งที่เปิดสอนในมหาวิทยาลัยธรรมศาสตร์เป็นวิชาโท โดยศึกษาตามข้อกำหนดและเงื่อนไขของหลักสูตรวิชาโทสาขาวิชานั้น ๆ</w:t>
            </w:r>
          </w:p>
          <w:p w:rsidRPr="00357A8D" w:rsidR="00E3134B" w:rsidRDefault="00E3134B" w14:paraId="122F40F7" w14:textId="77777777">
            <w:pPr>
              <w:contextualSpacing/>
              <w:rPr>
                <w:rFonts w:ascii="TH Sarabun New" w:hAnsi="TH Sarabun New" w:cs="TH Sarabun New"/>
                <w:sz w:val="26"/>
                <w:szCs w:val="26"/>
              </w:rPr>
            </w:pPr>
            <w:r w:rsidRPr="00357A8D">
              <w:rPr>
                <w:rFonts w:ascii="TH Sarabun New" w:hAnsi="TH Sarabun New" w:cs="TH Sarabun New"/>
                <w:sz w:val="26"/>
                <w:szCs w:val="26"/>
                <w:u w:val="single"/>
                <w:cs/>
              </w:rPr>
              <w:t>หมายเหตุ</w:t>
            </w:r>
            <w:r w:rsidRPr="00357A8D">
              <w:rPr>
                <w:rFonts w:ascii="TH Sarabun New" w:hAnsi="TH Sarabun New" w:cs="TH Sarabun New"/>
                <w:b/>
                <w:bCs/>
                <w:sz w:val="26"/>
                <w:szCs w:val="26"/>
                <w:cs/>
              </w:rPr>
              <w:t xml:space="preserve">  </w:t>
            </w:r>
            <w:r w:rsidRPr="00357A8D">
              <w:rPr>
                <w:rFonts w:ascii="TH Sarabun New" w:hAnsi="TH Sarabun New" w:cs="TH Sarabun New"/>
                <w:sz w:val="26"/>
                <w:szCs w:val="26"/>
                <w:cs/>
              </w:rPr>
              <w:t xml:space="preserve">หากจำนวนหน่วยกิตของวิชาโทน้อยกว่า </w:t>
            </w:r>
            <w:r w:rsidRPr="00357A8D">
              <w:rPr>
                <w:rFonts w:ascii="TH Sarabun New" w:hAnsi="TH Sarabun New" w:cs="TH Sarabun New"/>
                <w:sz w:val="26"/>
                <w:szCs w:val="26"/>
              </w:rPr>
              <w:t xml:space="preserve">24 </w:t>
            </w:r>
            <w:r w:rsidRPr="00357A8D">
              <w:rPr>
                <w:rFonts w:ascii="TH Sarabun New" w:hAnsi="TH Sarabun New" w:cs="TH Sarabun New"/>
                <w:sz w:val="26"/>
                <w:szCs w:val="26"/>
                <w:cs/>
              </w:rPr>
              <w:t>หน่วยกิต นักศึกษาจะต้องเลือกศึกษาวิชาต่าง ๆ ที่เปิดสอนใน มธ. ให้ครบจำนวนหน่วยกิตที่กำหนดไว้ข้างต้น</w:t>
            </w:r>
          </w:p>
          <w:p w:rsidRPr="00357A8D" w:rsidR="00E3134B" w:rsidP="00E65391" w:rsidRDefault="00E3134B" w14:paraId="39DC09A4" w14:textId="77777777">
            <w:pPr>
              <w:contextualSpacing/>
              <w:jc w:val="thaiDistribute"/>
              <w:rPr>
                <w:rFonts w:ascii="TH Sarabun New" w:hAnsi="TH Sarabun New" w:cs="TH Sarabun New"/>
                <w:b/>
                <w:bCs/>
                <w:sz w:val="26"/>
                <w:szCs w:val="26"/>
              </w:rPr>
            </w:pPr>
            <w:r w:rsidRPr="00357A8D">
              <w:rPr>
                <w:rFonts w:ascii="TH Sarabun New" w:hAnsi="TH Sarabun New" w:cs="TH Sarabun New"/>
                <w:b/>
                <w:bCs/>
                <w:sz w:val="26"/>
                <w:szCs w:val="26"/>
                <w:cs/>
              </w:rPr>
              <w:t xml:space="preserve"> ข. วิชาเลือกนอกคณะ 24 หน่วยกิต</w:t>
            </w:r>
          </w:p>
          <w:p w:rsidRPr="00357A8D" w:rsidR="00E3134B" w:rsidP="00E65391" w:rsidRDefault="00E3134B" w14:paraId="496A9E1D" w14:textId="77777777">
            <w:pPr>
              <w:contextualSpacing/>
              <w:jc w:val="thaiDistribute"/>
              <w:rPr>
                <w:rFonts w:ascii="TH Sarabun New" w:hAnsi="TH Sarabun New" w:eastAsia="Angsana New" w:cs="TH Sarabun New"/>
                <w:sz w:val="26"/>
                <w:szCs w:val="26"/>
              </w:rPr>
            </w:pPr>
            <w:r w:rsidRPr="00357A8D">
              <w:rPr>
                <w:rFonts w:ascii="TH Sarabun New" w:hAnsi="TH Sarabun New" w:eastAsia="Angsana New" w:cs="TH Sarabun New"/>
                <w:sz w:val="26"/>
                <w:szCs w:val="26"/>
                <w:cs/>
              </w:rPr>
              <w:t xml:space="preserve">นักศึกษาอาจาย์เลือกศึกษารายวิชาอื่น ๆ นอกคณะเศรษฐศาสตร์เพื่อเป็นวิชาเลือกนอกคณะได้ ทั้งนี้ไม่เกิน 2 สาขา </w:t>
            </w:r>
          </w:p>
          <w:p w:rsidRPr="00357A8D" w:rsidR="00382B96" w:rsidP="00E65391" w:rsidRDefault="00382B96" w14:paraId="1A408798" w14:textId="77777777">
            <w:pPr>
              <w:contextualSpacing/>
              <w:jc w:val="thaiDistribute"/>
              <w:rPr>
                <w:rFonts w:ascii="TH Sarabun New" w:hAnsi="TH Sarabun New" w:eastAsia="Angsana New" w:cs="TH Sarabun New"/>
                <w:b/>
                <w:bCs/>
                <w:sz w:val="26"/>
                <w:szCs w:val="26"/>
              </w:rPr>
            </w:pPr>
          </w:p>
          <w:p w:rsidRPr="00357A8D" w:rsidR="00382B96" w:rsidP="00E65391" w:rsidRDefault="00382B96" w14:paraId="389E8984" w14:textId="77777777">
            <w:pPr>
              <w:contextualSpacing/>
              <w:jc w:val="thaiDistribute"/>
              <w:rPr>
                <w:rFonts w:ascii="TH Sarabun New" w:hAnsi="TH Sarabun New" w:eastAsia="Angsana New" w:cs="TH Sarabun New"/>
                <w:b/>
                <w:bCs/>
                <w:sz w:val="26"/>
                <w:szCs w:val="26"/>
              </w:rPr>
            </w:pPr>
          </w:p>
          <w:p w:rsidRPr="00357A8D" w:rsidR="00382B96" w:rsidP="00E65391" w:rsidRDefault="00382B96" w14:paraId="350E68BE" w14:textId="77777777">
            <w:pPr>
              <w:contextualSpacing/>
              <w:jc w:val="thaiDistribute"/>
              <w:rPr>
                <w:rFonts w:ascii="TH Sarabun New" w:hAnsi="TH Sarabun New" w:eastAsia="Angsana New" w:cs="TH Sarabun New"/>
                <w:b/>
                <w:bCs/>
                <w:sz w:val="26"/>
                <w:szCs w:val="26"/>
              </w:rPr>
            </w:pPr>
          </w:p>
          <w:p w:rsidRPr="00357A8D" w:rsidR="00E3134B" w:rsidRDefault="00E3134B" w14:paraId="04D5080F"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8.2 การศึกษาเพื่อรับอนุปริญญาในสาขาวิชาเศรษฐศาสตร์</w:t>
            </w:r>
          </w:p>
          <w:p w:rsidRPr="00357A8D" w:rsidR="00E3134B" w:rsidP="00E65391" w:rsidRDefault="00E3134B" w14:paraId="7BA2E26A" w14:textId="77777777">
            <w:pPr>
              <w:tabs>
                <w:tab w:val="left" w:pos="993"/>
              </w:tabs>
              <w:jc w:val="thaiDistribute"/>
              <w:rPr>
                <w:rFonts w:ascii="TH Sarabun New" w:hAnsi="TH Sarabun New" w:cs="TH Sarabun New"/>
                <w:sz w:val="26"/>
                <w:szCs w:val="26"/>
              </w:rPr>
            </w:pPr>
            <w:r w:rsidRPr="00357A8D">
              <w:rPr>
                <w:rFonts w:ascii="TH Sarabun New" w:hAnsi="TH Sarabun New" w:cs="TH Sarabun New"/>
                <w:sz w:val="26"/>
                <w:szCs w:val="26"/>
                <w:cs/>
              </w:rPr>
              <w:t xml:space="preserve">นักศึกษาผู้ใดได้ศึกษาลักษณะวิชาต่าง ๆ ตามหลักสูตรในสาขาวิชาเศรษฐศาสตร์ได้หน่วยกิตสะสมไม่น้อยกว่า </w:t>
            </w:r>
            <w:r w:rsidRPr="00357A8D">
              <w:rPr>
                <w:rFonts w:ascii="TH Sarabun New" w:hAnsi="TH Sarabun New" w:cs="TH Sarabun New"/>
                <w:sz w:val="26"/>
                <w:szCs w:val="26"/>
              </w:rPr>
              <w:t xml:space="preserve">96 </w:t>
            </w:r>
            <w:r w:rsidRPr="00357A8D">
              <w:rPr>
                <w:rFonts w:ascii="TH Sarabun New" w:hAnsi="TH Sarabun New" w:cs="TH Sarabun New"/>
                <w:sz w:val="26"/>
                <w:szCs w:val="26"/>
                <w:cs/>
              </w:rPr>
              <w:t>หน่วยกิต  ตามเงื่อนไขดังต่อไปนี้มีสิทธิได้รับอนุปริญญา</w:t>
            </w:r>
          </w:p>
          <w:p w:rsidRPr="00357A8D" w:rsidR="00E3134B" w:rsidP="00E65391" w:rsidRDefault="00E3134B" w14:paraId="32D4FAD7" w14:textId="77777777">
            <w:pPr>
              <w:jc w:val="thaiDistribute"/>
              <w:rPr>
                <w:rFonts w:ascii="TH Sarabun New" w:hAnsi="TH Sarabun New" w:cs="TH Sarabun New"/>
                <w:sz w:val="26"/>
                <w:szCs w:val="26"/>
              </w:rPr>
            </w:pPr>
            <w:r w:rsidRPr="00357A8D">
              <w:rPr>
                <w:rFonts w:ascii="TH Sarabun New" w:hAnsi="TH Sarabun New" w:cs="TH Sarabun New"/>
                <w:sz w:val="26"/>
                <w:szCs w:val="26"/>
              </w:rPr>
              <w:t>1</w:t>
            </w:r>
            <w:r w:rsidRPr="00357A8D">
              <w:rPr>
                <w:rFonts w:ascii="TH Sarabun New" w:hAnsi="TH Sarabun New" w:cs="TH Sarabun New"/>
                <w:sz w:val="26"/>
                <w:szCs w:val="26"/>
                <w:cs/>
              </w:rPr>
              <w:t xml:space="preserve">) ได้ค่าระดับเฉลี่ยสะสมไม่น้อยกว่า </w:t>
            </w:r>
            <w:r w:rsidRPr="00357A8D">
              <w:rPr>
                <w:rFonts w:ascii="TH Sarabun New" w:hAnsi="TH Sarabun New" w:cs="TH Sarabun New"/>
                <w:sz w:val="26"/>
                <w:szCs w:val="26"/>
              </w:rPr>
              <w:t>2</w:t>
            </w:r>
            <w:r w:rsidRPr="00357A8D">
              <w:rPr>
                <w:rFonts w:ascii="TH Sarabun New" w:hAnsi="TH Sarabun New" w:cs="TH Sarabun New"/>
                <w:sz w:val="26"/>
                <w:szCs w:val="26"/>
                <w:cs/>
              </w:rPr>
              <w:t>.</w:t>
            </w:r>
            <w:r w:rsidRPr="00357A8D">
              <w:rPr>
                <w:rFonts w:ascii="TH Sarabun New" w:hAnsi="TH Sarabun New" w:cs="TH Sarabun New"/>
                <w:sz w:val="26"/>
                <w:szCs w:val="26"/>
              </w:rPr>
              <w:t>00</w:t>
            </w:r>
          </w:p>
          <w:p w:rsidRPr="00357A8D" w:rsidR="00E3134B" w:rsidP="00E65391" w:rsidRDefault="00E3134B" w14:paraId="2FA7C72C"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 xml:space="preserve">2) ได้ขึ้นทะเบียนเป็นนักศึกษาแล้วไม่น้อยกว่า </w:t>
            </w:r>
            <w:r w:rsidRPr="00357A8D">
              <w:rPr>
                <w:rFonts w:ascii="TH Sarabun New" w:hAnsi="TH Sarabun New" w:cs="TH Sarabun New"/>
                <w:sz w:val="26"/>
                <w:szCs w:val="26"/>
              </w:rPr>
              <w:t xml:space="preserve">5 </w:t>
            </w:r>
            <w:r w:rsidRPr="00357A8D">
              <w:rPr>
                <w:rFonts w:ascii="TH Sarabun New" w:hAnsi="TH Sarabun New" w:cs="TH Sarabun New"/>
                <w:sz w:val="26"/>
                <w:szCs w:val="26"/>
                <w:cs/>
              </w:rPr>
              <w:t>ภาคการศึกษาปกติ</w:t>
            </w:r>
          </w:p>
          <w:p w:rsidRPr="00357A8D" w:rsidR="00E3134B" w:rsidP="00E65391" w:rsidRDefault="00E3134B" w14:paraId="5290BE3F"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 xml:space="preserve">3) ได้ศึกษาวิชาศึกษาทั่วไปของมหาวิทยาลัยครบตามหลักสูตร </w:t>
            </w:r>
            <w:r w:rsidRPr="00357A8D">
              <w:rPr>
                <w:rFonts w:ascii="TH Sarabun New" w:hAnsi="TH Sarabun New" w:cs="TH Sarabun New"/>
                <w:sz w:val="26"/>
                <w:szCs w:val="26"/>
              </w:rPr>
              <w:t xml:space="preserve">30 </w:t>
            </w:r>
            <w:r w:rsidRPr="00357A8D">
              <w:rPr>
                <w:rFonts w:ascii="TH Sarabun New" w:hAnsi="TH Sarabun New" w:cs="TH Sarabun New"/>
                <w:sz w:val="26"/>
                <w:szCs w:val="26"/>
                <w:cs/>
              </w:rPr>
              <w:t>หน่วยกิต</w:t>
            </w:r>
          </w:p>
          <w:p w:rsidRPr="00357A8D" w:rsidR="00E3134B" w:rsidP="00E65391" w:rsidRDefault="00E3134B" w14:paraId="15DF59DF"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 xml:space="preserve">4) ได้ศึกษาวิชาเฉพาะสาขาเศรษฐศาสตร์ และวิชาโทหรือวิชาเลือกนอกคณะไม่น้อยกว่า </w:t>
            </w:r>
            <w:r w:rsidRPr="00357A8D">
              <w:rPr>
                <w:rFonts w:ascii="TH Sarabun New" w:hAnsi="TH Sarabun New" w:cs="TH Sarabun New"/>
                <w:sz w:val="26"/>
                <w:szCs w:val="26"/>
              </w:rPr>
              <w:t xml:space="preserve">60 </w:t>
            </w:r>
            <w:r w:rsidRPr="00357A8D">
              <w:rPr>
                <w:rFonts w:ascii="TH Sarabun New" w:hAnsi="TH Sarabun New" w:cs="TH Sarabun New"/>
                <w:sz w:val="26"/>
                <w:szCs w:val="26"/>
                <w:cs/>
              </w:rPr>
              <w:t xml:space="preserve">หน่วยกิต    </w:t>
            </w:r>
          </w:p>
          <w:p w:rsidRPr="00357A8D" w:rsidR="00E3134B" w:rsidP="00E65391" w:rsidRDefault="00E3134B" w14:paraId="34877177" w14:textId="77777777">
            <w:pPr>
              <w:jc w:val="thaiDistribute"/>
              <w:rPr>
                <w:rFonts w:ascii="TH Sarabun New" w:hAnsi="TH Sarabun New" w:cs="TH Sarabun New"/>
                <w:b/>
                <w:bCs/>
                <w:sz w:val="26"/>
                <w:szCs w:val="26"/>
                <w:u w:val="single"/>
              </w:rPr>
            </w:pPr>
            <w:r w:rsidRPr="00357A8D">
              <w:rPr>
                <w:rFonts w:ascii="TH Sarabun New" w:hAnsi="TH Sarabun New" w:cs="TH Sarabun New"/>
                <w:b/>
                <w:bCs/>
                <w:i/>
                <w:iCs/>
                <w:sz w:val="26"/>
                <w:szCs w:val="26"/>
                <w:u w:val="single"/>
                <w:cs/>
              </w:rPr>
              <w:t>ประกอบด้วย</w:t>
            </w:r>
          </w:p>
          <w:p w:rsidRPr="00357A8D" w:rsidR="00E3134B" w:rsidP="00E65391" w:rsidRDefault="00E3134B" w14:paraId="4B18B793" w14:textId="77777777">
            <w:pPr>
              <w:jc w:val="thaiDistribute"/>
              <w:rPr>
                <w:rFonts w:ascii="TH Sarabun New" w:hAnsi="TH Sarabun New" w:cs="TH Sarabun New"/>
                <w:sz w:val="26"/>
                <w:szCs w:val="26"/>
                <w:cs/>
              </w:rPr>
            </w:pPr>
            <w:r w:rsidRPr="00357A8D">
              <w:rPr>
                <w:rFonts w:ascii="TH Sarabun New" w:hAnsi="TH Sarabun New" w:cs="TH Sarabun New"/>
                <w:sz w:val="26"/>
                <w:szCs w:val="26"/>
              </w:rPr>
              <w:t xml:space="preserve"> 4</w:t>
            </w:r>
            <w:r w:rsidRPr="00357A8D">
              <w:rPr>
                <w:rFonts w:ascii="TH Sarabun New" w:hAnsi="TH Sarabun New" w:cs="TH Sarabun New"/>
                <w:sz w:val="26"/>
                <w:szCs w:val="26"/>
                <w:cs/>
              </w:rPr>
              <w:t>.</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รายวิชาในสาขาเศรษฐศาสตร์ ไม่น้อยกว่า </w:t>
            </w:r>
            <w:r w:rsidRPr="00357A8D">
              <w:rPr>
                <w:rFonts w:ascii="TH Sarabun New" w:hAnsi="TH Sarabun New" w:cs="TH Sarabun New"/>
                <w:sz w:val="26"/>
                <w:szCs w:val="26"/>
              </w:rPr>
              <w:t>3</w:t>
            </w:r>
            <w:r w:rsidRPr="00357A8D">
              <w:rPr>
                <w:rFonts w:ascii="TH Sarabun New" w:hAnsi="TH Sarabun New" w:cs="TH Sarabun New"/>
                <w:sz w:val="26"/>
                <w:szCs w:val="26"/>
                <w:cs/>
              </w:rPr>
              <w:t>6 หน่วยกิต ทั้งนี้ต้องผ่านการศึกษาวิชา ศ.</w:t>
            </w:r>
            <w:r w:rsidRPr="00357A8D">
              <w:rPr>
                <w:rFonts w:ascii="TH Sarabun New" w:hAnsi="TH Sarabun New" w:cs="TH Sarabun New"/>
                <w:sz w:val="26"/>
                <w:szCs w:val="26"/>
              </w:rPr>
              <w:t xml:space="preserve">211 </w:t>
            </w: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212 </w:t>
            </w: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311 </w:t>
            </w:r>
            <w:r w:rsidRPr="00357A8D">
              <w:rPr>
                <w:rFonts w:ascii="TH Sarabun New" w:hAnsi="TH Sarabun New" w:cs="TH Sarabun New"/>
                <w:sz w:val="26"/>
                <w:szCs w:val="26"/>
                <w:cs/>
              </w:rPr>
              <w:t>และ ศ.</w:t>
            </w:r>
            <w:r w:rsidRPr="00357A8D">
              <w:rPr>
                <w:rFonts w:ascii="TH Sarabun New" w:hAnsi="TH Sarabun New" w:cs="TH Sarabun New"/>
                <w:sz w:val="26"/>
                <w:szCs w:val="26"/>
              </w:rPr>
              <w:t xml:space="preserve">312 </w:t>
            </w:r>
            <w:r w:rsidRPr="00357A8D">
              <w:rPr>
                <w:rFonts w:ascii="TH Sarabun New" w:hAnsi="TH Sarabun New" w:cs="TH Sarabun New"/>
                <w:sz w:val="26"/>
                <w:szCs w:val="26"/>
                <w:cs/>
              </w:rPr>
              <w:t xml:space="preserve">และจะต้องมีวิชาระดับ </w:t>
            </w:r>
            <w:r w:rsidRPr="00357A8D">
              <w:rPr>
                <w:rFonts w:ascii="TH Sarabun New" w:hAnsi="TH Sarabun New" w:cs="TH Sarabun New"/>
                <w:sz w:val="26"/>
                <w:szCs w:val="26"/>
              </w:rPr>
              <w:t xml:space="preserve">300 </w:t>
            </w:r>
            <w:r w:rsidRPr="00357A8D">
              <w:rPr>
                <w:rFonts w:ascii="TH Sarabun New" w:hAnsi="TH Sarabun New" w:cs="TH Sarabun New"/>
                <w:sz w:val="26"/>
                <w:szCs w:val="26"/>
                <w:cs/>
              </w:rPr>
              <w:t xml:space="preserve">ไม่เกิน </w:t>
            </w:r>
            <w:r w:rsidRPr="00357A8D">
              <w:rPr>
                <w:rFonts w:ascii="TH Sarabun New" w:hAnsi="TH Sarabun New" w:cs="TH Sarabun New"/>
                <w:sz w:val="26"/>
                <w:szCs w:val="26"/>
              </w:rPr>
              <w:t xml:space="preserve">9 </w:t>
            </w:r>
            <w:r w:rsidRPr="00357A8D">
              <w:rPr>
                <w:rFonts w:ascii="TH Sarabun New" w:hAnsi="TH Sarabun New" w:cs="TH Sarabun New"/>
                <w:sz w:val="26"/>
                <w:szCs w:val="26"/>
                <w:cs/>
              </w:rPr>
              <w:t>หน่วยกิต</w:t>
            </w:r>
          </w:p>
          <w:p w:rsidRPr="00357A8D" w:rsidR="00E3134B" w:rsidP="00E65391" w:rsidRDefault="00E3134B" w14:paraId="0E4757F9" w14:textId="77777777">
            <w:pPr>
              <w:spacing w:before="60"/>
              <w:jc w:val="thaiDistribute"/>
              <w:rPr>
                <w:rFonts w:ascii="TH Sarabun New" w:hAnsi="TH Sarabun New" w:cs="TH Sarabun New"/>
                <w:sz w:val="26"/>
                <w:szCs w:val="26"/>
              </w:rPr>
            </w:pPr>
            <w:r w:rsidRPr="00357A8D">
              <w:rPr>
                <w:rFonts w:ascii="TH Sarabun New" w:hAnsi="TH Sarabun New" w:cs="TH Sarabun New"/>
                <w:sz w:val="26"/>
                <w:szCs w:val="26"/>
              </w:rPr>
              <w:t xml:space="preserve"> 4</w:t>
            </w:r>
            <w:r w:rsidRPr="00357A8D">
              <w:rPr>
                <w:rFonts w:ascii="TH Sarabun New" w:hAnsi="TH Sarabun New" w:cs="TH Sarabun New"/>
                <w:sz w:val="26"/>
                <w:szCs w:val="26"/>
                <w:cs/>
              </w:rPr>
              <w:t>.</w:t>
            </w:r>
            <w:r w:rsidRPr="00357A8D">
              <w:rPr>
                <w:rFonts w:ascii="TH Sarabun New" w:hAnsi="TH Sarabun New" w:cs="TH Sarabun New"/>
                <w:sz w:val="26"/>
                <w:szCs w:val="26"/>
              </w:rPr>
              <w:t xml:space="preserve">2 </w:t>
            </w:r>
            <w:r w:rsidRPr="00357A8D">
              <w:rPr>
                <w:rFonts w:ascii="TH Sarabun New" w:hAnsi="TH Sarabun New" w:cs="TH Sarabun New"/>
                <w:sz w:val="26"/>
                <w:szCs w:val="26"/>
                <w:cs/>
              </w:rPr>
              <w:t xml:space="preserve">รายวิชาอื่น ๆ นอกสาขาเศรษฐศาสตร์ ไม่น้อยกว่า </w:t>
            </w:r>
            <w:r w:rsidRPr="00357A8D">
              <w:rPr>
                <w:rFonts w:ascii="TH Sarabun New" w:hAnsi="TH Sarabun New" w:cs="TH Sarabun New"/>
                <w:sz w:val="26"/>
                <w:szCs w:val="26"/>
              </w:rPr>
              <w:t>2</w:t>
            </w:r>
            <w:r w:rsidRPr="00357A8D">
              <w:rPr>
                <w:rFonts w:ascii="TH Sarabun New" w:hAnsi="TH Sarabun New" w:cs="TH Sarabun New"/>
                <w:sz w:val="26"/>
                <w:szCs w:val="26"/>
                <w:cs/>
              </w:rPr>
              <w:t xml:space="preserve">4 หน่วยกิต ทั้งนี้ต้องศึกษาวิชา </w:t>
            </w:r>
          </w:p>
          <w:p w:rsidRPr="00357A8D" w:rsidR="00E3134B" w:rsidP="00E65391" w:rsidRDefault="00E3134B" w14:paraId="6206AF91" w14:textId="77777777">
            <w:pPr>
              <w:spacing w:before="60"/>
              <w:jc w:val="thaiDistribute"/>
              <w:rPr>
                <w:rFonts w:ascii="TH Sarabun New" w:hAnsi="TH Sarabun New" w:cs="TH Sarabun New"/>
                <w:sz w:val="26"/>
                <w:szCs w:val="26"/>
              </w:rPr>
            </w:pPr>
            <w:r w:rsidRPr="00357A8D">
              <w:rPr>
                <w:rFonts w:ascii="TH Sarabun New" w:hAnsi="TH Sarabun New" w:cs="TH Sarabun New"/>
                <w:sz w:val="26"/>
                <w:szCs w:val="26"/>
                <w:cs/>
              </w:rPr>
              <w:t>ค.</w:t>
            </w:r>
            <w:r w:rsidRPr="00357A8D">
              <w:rPr>
                <w:rFonts w:ascii="TH Sarabun New" w:hAnsi="TH Sarabun New" w:cs="TH Sarabun New"/>
                <w:sz w:val="26"/>
                <w:szCs w:val="26"/>
              </w:rPr>
              <w:t>216</w:t>
            </w:r>
            <w:r w:rsidRPr="00357A8D">
              <w:rPr>
                <w:rFonts w:ascii="TH Sarabun New" w:hAnsi="TH Sarabun New" w:cs="TH Sarabun New"/>
                <w:sz w:val="26"/>
                <w:szCs w:val="26"/>
                <w:cs/>
              </w:rPr>
              <w:t>(หรือ ค.</w:t>
            </w:r>
            <w:r w:rsidRPr="00357A8D">
              <w:rPr>
                <w:rFonts w:ascii="TH Sarabun New" w:hAnsi="TH Sarabun New" w:cs="TH Sarabun New"/>
                <w:sz w:val="26"/>
                <w:szCs w:val="26"/>
              </w:rPr>
              <w:t>211</w:t>
            </w:r>
            <w:r w:rsidRPr="00357A8D">
              <w:rPr>
                <w:rFonts w:ascii="TH Sarabun New" w:hAnsi="TH Sarabun New" w:cs="TH Sarabun New"/>
                <w:sz w:val="26"/>
                <w:szCs w:val="26"/>
                <w:cs/>
              </w:rPr>
              <w:t>)  และ ส.</w:t>
            </w:r>
            <w:r w:rsidRPr="00357A8D">
              <w:rPr>
                <w:rFonts w:ascii="TH Sarabun New" w:hAnsi="TH Sarabun New" w:cs="TH Sarabun New"/>
                <w:sz w:val="26"/>
                <w:szCs w:val="26"/>
              </w:rPr>
              <w:t>216</w:t>
            </w:r>
            <w:r w:rsidRPr="00357A8D">
              <w:rPr>
                <w:rFonts w:ascii="TH Sarabun New" w:hAnsi="TH Sarabun New" w:cs="TH Sarabun New"/>
                <w:sz w:val="26"/>
                <w:szCs w:val="26"/>
                <w:cs/>
              </w:rPr>
              <w:t>(หรือ ส.</w:t>
            </w:r>
            <w:r w:rsidRPr="00357A8D">
              <w:rPr>
                <w:rFonts w:ascii="TH Sarabun New" w:hAnsi="TH Sarabun New" w:cs="TH Sarabun New"/>
                <w:sz w:val="26"/>
                <w:szCs w:val="26"/>
              </w:rPr>
              <w:t>211</w:t>
            </w:r>
            <w:r w:rsidRPr="00357A8D">
              <w:rPr>
                <w:rFonts w:ascii="TH Sarabun New" w:hAnsi="TH Sarabun New" w:cs="TH Sarabun New"/>
                <w:sz w:val="26"/>
                <w:szCs w:val="26"/>
                <w:cs/>
              </w:rPr>
              <w:t>)</w:t>
            </w:r>
          </w:p>
          <w:p w:rsidRPr="00357A8D" w:rsidR="00E3134B" w:rsidP="00E65391" w:rsidRDefault="00E3134B" w14:paraId="358A2BC9" w14:textId="77777777">
            <w:pPr>
              <w:jc w:val="thaiDistribute"/>
              <w:rPr>
                <w:rFonts w:ascii="TH Sarabun New" w:hAnsi="TH Sarabun New" w:cs="TH Sarabun New"/>
                <w:sz w:val="26"/>
                <w:szCs w:val="26"/>
              </w:rPr>
            </w:pPr>
            <w:r w:rsidRPr="00357A8D">
              <w:rPr>
                <w:rFonts w:ascii="TH Sarabun New" w:hAnsi="TH Sarabun New" w:cs="TH Sarabun New"/>
                <w:sz w:val="26"/>
                <w:szCs w:val="26"/>
              </w:rPr>
              <w:t xml:space="preserve">   5</w:t>
            </w:r>
            <w:r w:rsidRPr="00357A8D">
              <w:rPr>
                <w:rFonts w:ascii="TH Sarabun New" w:hAnsi="TH Sarabun New" w:cs="TH Sarabun New"/>
                <w:sz w:val="26"/>
                <w:szCs w:val="26"/>
                <w:cs/>
              </w:rPr>
              <w:t xml:space="preserve">.สำหรับวิชาในสาขาเศรษฐศาสตร์ จะต้องได้รับค่าเฉลี่ยไม่ต่ำกว่า </w:t>
            </w:r>
            <w:r w:rsidRPr="00357A8D">
              <w:rPr>
                <w:rFonts w:ascii="TH Sarabun New" w:hAnsi="TH Sarabun New" w:cs="TH Sarabun New"/>
                <w:sz w:val="26"/>
                <w:szCs w:val="26"/>
              </w:rPr>
              <w:t>2</w:t>
            </w:r>
            <w:r w:rsidRPr="00357A8D">
              <w:rPr>
                <w:rFonts w:ascii="TH Sarabun New" w:hAnsi="TH Sarabun New" w:cs="TH Sarabun New"/>
                <w:sz w:val="26"/>
                <w:szCs w:val="26"/>
                <w:cs/>
              </w:rPr>
              <w:t>.</w:t>
            </w:r>
            <w:r w:rsidRPr="00357A8D">
              <w:rPr>
                <w:rFonts w:ascii="TH Sarabun New" w:hAnsi="TH Sarabun New" w:cs="TH Sarabun New"/>
                <w:sz w:val="26"/>
                <w:szCs w:val="26"/>
              </w:rPr>
              <w:t>00</w:t>
            </w:r>
          </w:p>
          <w:p w:rsidRPr="00357A8D" w:rsidR="00E3134B" w:rsidP="00E65391" w:rsidRDefault="00E3134B" w14:paraId="10BE9D42" w14:textId="77777777">
            <w:pPr>
              <w:tabs>
                <w:tab w:val="left" w:pos="993"/>
              </w:tabs>
              <w:jc w:val="thaiDistribute"/>
              <w:rPr>
                <w:rFonts w:ascii="TH Sarabun New" w:hAnsi="TH Sarabun New" w:eastAsia="Angsana New" w:cs="TH Sarabun New"/>
                <w:sz w:val="26"/>
                <w:szCs w:val="26"/>
                <w:cs/>
              </w:rPr>
            </w:pPr>
            <w:r w:rsidRPr="00357A8D">
              <w:rPr>
                <w:rFonts w:ascii="TH Sarabun New" w:hAnsi="TH Sarabun New" w:cs="TH Sarabun New"/>
                <w:sz w:val="26"/>
                <w:szCs w:val="26"/>
              </w:rPr>
              <w:t xml:space="preserve">   6</w:t>
            </w:r>
            <w:r w:rsidRPr="00357A8D">
              <w:rPr>
                <w:rFonts w:ascii="TH Sarabun New" w:hAnsi="TH Sarabun New" w:cs="TH Sarabun New"/>
                <w:sz w:val="26"/>
                <w:szCs w:val="26"/>
                <w:cs/>
              </w:rPr>
              <w:t xml:space="preserve">.ศึกษาวิชาเลือกเสรีไม่น้อยกว่า </w:t>
            </w:r>
            <w:r w:rsidRPr="00357A8D">
              <w:rPr>
                <w:rFonts w:ascii="TH Sarabun New" w:hAnsi="TH Sarabun New" w:cs="TH Sarabun New"/>
                <w:sz w:val="26"/>
                <w:szCs w:val="26"/>
              </w:rPr>
              <w:t xml:space="preserve">6 </w:t>
            </w:r>
            <w:r w:rsidRPr="00357A8D">
              <w:rPr>
                <w:rFonts w:ascii="TH Sarabun New" w:hAnsi="TH Sarabun New" w:cs="TH Sarabun New"/>
                <w:sz w:val="26"/>
                <w:szCs w:val="26"/>
                <w:cs/>
              </w:rPr>
              <w:t>หน่วยกิต</w:t>
            </w:r>
          </w:p>
        </w:tc>
        <w:tc>
          <w:tcPr>
            <w:tcW w:w="4065" w:type="dxa"/>
            <w:tcBorders>
              <w:bottom w:val="single" w:color="auto" w:sz="4" w:space="0"/>
            </w:tcBorders>
            <w:shd w:val="clear" w:color="auto" w:fill="auto"/>
          </w:tcPr>
          <w:p w:rsidRPr="00357A8D" w:rsidR="00E3134B" w:rsidP="00E65391" w:rsidRDefault="00E3134B" w14:paraId="7BA39B47" w14:textId="77777777">
            <w:pPr>
              <w:ind w:left="259" w:hanging="259"/>
              <w:contextualSpacing/>
              <w:jc w:val="thaiDistribute"/>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8</w:t>
            </w:r>
            <w:r w:rsidRPr="00357A8D">
              <w:rPr>
                <w:rFonts w:ascii="TH Sarabun New" w:hAnsi="TH Sarabun New" w:eastAsia="Angsana New" w:cs="TH Sarabun New"/>
                <w:b/>
                <w:bCs/>
                <w:sz w:val="26"/>
                <w:szCs w:val="26"/>
                <w:cs/>
              </w:rPr>
              <w:t>) ข้อกำหนดหลักสูตร และหัวข้อที่สำคัญ</w:t>
            </w:r>
          </w:p>
          <w:p w:rsidRPr="00357A8D" w:rsidR="00E3134B" w:rsidP="00E65391" w:rsidRDefault="00E3134B" w14:paraId="4E88FCBC" w14:textId="77777777">
            <w:pPr>
              <w:spacing w:before="20"/>
              <w:jc w:val="thaiDistribute"/>
              <w:rPr>
                <w:rFonts w:ascii="TH Sarabun New" w:hAnsi="TH Sarabun New" w:cs="TH Sarabun New"/>
                <w:b/>
                <w:bCs/>
                <w:sz w:val="26"/>
                <w:szCs w:val="26"/>
              </w:rPr>
            </w:pPr>
            <w:r w:rsidRPr="00357A8D">
              <w:rPr>
                <w:rFonts w:ascii="TH Sarabun New" w:hAnsi="TH Sarabun New" w:cs="TH Sarabun New"/>
                <w:b/>
                <w:bCs/>
                <w:sz w:val="26"/>
                <w:szCs w:val="26"/>
                <w:cs/>
              </w:rPr>
              <w:t>8.1 วิชาโทหรือวิชาเลือกนอกคณะ 24 หน่วยกิต</w:t>
            </w:r>
          </w:p>
          <w:p w:rsidRPr="00357A8D" w:rsidR="00E3134B" w:rsidP="00E65391" w:rsidRDefault="00E3134B" w14:paraId="7854A191" w14:textId="77777777">
            <w:pPr>
              <w:spacing w:before="20"/>
              <w:jc w:val="thaiDistribute"/>
              <w:rPr>
                <w:rFonts w:ascii="TH Sarabun New" w:hAnsi="TH Sarabun New" w:cs="TH Sarabun New"/>
                <w:sz w:val="26"/>
                <w:szCs w:val="26"/>
              </w:rPr>
            </w:pPr>
            <w:r w:rsidRPr="00357A8D">
              <w:rPr>
                <w:rFonts w:ascii="TH Sarabun New" w:hAnsi="TH Sarabun New" w:cs="TH Sarabun New"/>
                <w:sz w:val="26"/>
                <w:szCs w:val="26"/>
                <w:cs/>
              </w:rPr>
              <w:t xml:space="preserve">ประกอบด้วยสองส่วนคือ วิชาโทหรือวิชาเลือกนอกคณะจำนวนหน่วยกิต </w:t>
            </w:r>
            <w:r w:rsidRPr="00357A8D">
              <w:rPr>
                <w:rFonts w:ascii="TH Sarabun New" w:hAnsi="TH Sarabun New" w:cs="TH Sarabun New"/>
                <w:sz w:val="26"/>
                <w:szCs w:val="26"/>
              </w:rPr>
              <w:t>24</w:t>
            </w:r>
            <w:r w:rsidRPr="00357A8D">
              <w:rPr>
                <w:rFonts w:ascii="TH Sarabun New" w:hAnsi="TH Sarabun New" w:cs="TH Sarabun New"/>
                <w:sz w:val="26"/>
                <w:szCs w:val="26"/>
                <w:cs/>
              </w:rPr>
              <w:t xml:space="preserve"> หน่วยกิต ซึ่งนักศึกษาต้องเรียน ตามรายละเอียดดังต่อไปนี้</w:t>
            </w:r>
          </w:p>
          <w:p w:rsidRPr="00357A8D" w:rsidR="00E3134B" w:rsidP="00E65391" w:rsidRDefault="00E3134B" w14:paraId="61C73FBE" w14:textId="77777777">
            <w:pPr>
              <w:tabs>
                <w:tab w:val="left" w:pos="1418"/>
              </w:tabs>
              <w:spacing w:before="20"/>
              <w:jc w:val="thaiDistribute"/>
              <w:rPr>
                <w:rFonts w:ascii="TH Sarabun New" w:hAnsi="TH Sarabun New" w:cs="TH Sarabun New"/>
                <w:sz w:val="26"/>
                <w:szCs w:val="26"/>
              </w:rPr>
            </w:pPr>
            <w:r w:rsidRPr="00357A8D">
              <w:rPr>
                <w:rFonts w:ascii="TH Sarabun New" w:hAnsi="TH Sarabun New" w:cs="TH Sarabun New"/>
                <w:sz w:val="26"/>
                <w:szCs w:val="26"/>
                <w:cs/>
              </w:rPr>
              <w:t>- วิชาโทหรือวิชาเลือกนอกคณะ นักศึกษาอาจเลือกศึกษาตามรูปแบบใดรูปแบบหนึ่ง ดังนี้</w:t>
            </w:r>
          </w:p>
          <w:p w:rsidRPr="00357A8D" w:rsidR="00E3134B" w:rsidP="00E65391" w:rsidRDefault="00E3134B" w14:paraId="33E556D5" w14:textId="77777777">
            <w:pPr>
              <w:spacing w:before="20"/>
              <w:jc w:val="thaiDistribute"/>
              <w:rPr>
                <w:rFonts w:ascii="TH Sarabun New" w:hAnsi="TH Sarabun New" w:cs="TH Sarabun New"/>
                <w:b/>
                <w:bCs/>
                <w:sz w:val="26"/>
                <w:szCs w:val="26"/>
              </w:rPr>
            </w:pPr>
            <w:r w:rsidRPr="00357A8D">
              <w:rPr>
                <w:rFonts w:ascii="TH Sarabun New" w:hAnsi="TH Sarabun New" w:cs="TH Sarabun New"/>
                <w:sz w:val="26"/>
                <w:szCs w:val="26"/>
                <w:cs/>
              </w:rPr>
              <w:t xml:space="preserve"> </w:t>
            </w:r>
            <w:r w:rsidRPr="00357A8D">
              <w:rPr>
                <w:rFonts w:ascii="TH Sarabun New" w:hAnsi="TH Sarabun New" w:cs="TH Sarabun New"/>
                <w:b/>
                <w:bCs/>
                <w:sz w:val="26"/>
                <w:szCs w:val="26"/>
                <w:cs/>
              </w:rPr>
              <w:t>ก. วิชาโท 24 หน่วยกิต</w:t>
            </w:r>
          </w:p>
          <w:p w:rsidRPr="00357A8D" w:rsidR="00E3134B" w:rsidP="00E65391" w:rsidRDefault="00E3134B" w14:paraId="0040F80F" w14:textId="77777777">
            <w:pPr>
              <w:spacing w:before="20"/>
              <w:jc w:val="thaiDistribute"/>
              <w:rPr>
                <w:rFonts w:ascii="TH Sarabun New" w:hAnsi="TH Sarabun New" w:cs="TH Sarabun New"/>
                <w:spacing w:val="-4"/>
                <w:sz w:val="26"/>
                <w:szCs w:val="26"/>
                <w:rPrChange w:author="PC" w:date="2023-03-31T11:41:00Z" w:id="3013">
                  <w:rPr>
                    <w:rFonts w:ascii="TH Sarabun New" w:hAnsi="TH Sarabun New" w:cs="TH Sarabun New"/>
                    <w:sz w:val="26"/>
                    <w:szCs w:val="26"/>
                  </w:rPr>
                </w:rPrChange>
              </w:rPr>
            </w:pPr>
            <w:r w:rsidRPr="00357A8D">
              <w:rPr>
                <w:rFonts w:ascii="TH Sarabun New" w:hAnsi="TH Sarabun New" w:cs="TH Sarabun New"/>
                <w:spacing w:val="-4"/>
                <w:sz w:val="26"/>
                <w:szCs w:val="26"/>
                <w:cs/>
                <w:rPrChange w:author="PC" w:date="2023-03-31T11:41:00Z" w:id="3014">
                  <w:rPr>
                    <w:rFonts w:ascii="TH Sarabun New" w:hAnsi="TH Sarabun New" w:cs="TH Sarabun New"/>
                    <w:sz w:val="26"/>
                    <w:szCs w:val="26"/>
                    <w:cs/>
                  </w:rPr>
                </w:rPrChange>
              </w:rPr>
              <w:t>นักศึกษาอาจเลือกศึกษาสาขาวิชาใดวิชาหนึ่งที่เปิดสอนในมหาวิทยาลัยธรรมศาสตร์เป็นวิชาโท โดยศึกษาตามข้อกำหนดและเงื่อนไขของหลักสูตรวิชาโทสาขาวิชานั้น ๆ</w:t>
            </w:r>
          </w:p>
          <w:p w:rsidRPr="00357A8D" w:rsidR="00E3134B" w:rsidRDefault="00E3134B" w14:paraId="57790049" w14:textId="77777777">
            <w:pPr>
              <w:contextualSpacing/>
              <w:rPr>
                <w:rFonts w:ascii="TH Sarabun New" w:hAnsi="TH Sarabun New" w:cs="TH Sarabun New"/>
                <w:sz w:val="26"/>
                <w:szCs w:val="26"/>
              </w:rPr>
            </w:pPr>
            <w:r w:rsidRPr="00357A8D">
              <w:rPr>
                <w:rFonts w:ascii="TH Sarabun New" w:hAnsi="TH Sarabun New" w:cs="TH Sarabun New"/>
                <w:sz w:val="26"/>
                <w:szCs w:val="26"/>
                <w:u w:val="single"/>
                <w:cs/>
              </w:rPr>
              <w:t>หมายเหตุ</w:t>
            </w:r>
            <w:r w:rsidRPr="00357A8D">
              <w:rPr>
                <w:rFonts w:ascii="TH Sarabun New" w:hAnsi="TH Sarabun New" w:cs="TH Sarabun New"/>
                <w:b/>
                <w:bCs/>
                <w:sz w:val="26"/>
                <w:szCs w:val="26"/>
                <w:cs/>
              </w:rPr>
              <w:t xml:space="preserve">  </w:t>
            </w:r>
            <w:r w:rsidRPr="00357A8D">
              <w:rPr>
                <w:rFonts w:ascii="TH Sarabun New" w:hAnsi="TH Sarabun New" w:cs="TH Sarabun New"/>
                <w:sz w:val="26"/>
                <w:szCs w:val="26"/>
                <w:cs/>
              </w:rPr>
              <w:t xml:space="preserve">หากจำนวนหน่วยกิตของวิชาโทน้อยกว่า </w:t>
            </w:r>
            <w:r w:rsidRPr="00357A8D">
              <w:rPr>
                <w:rFonts w:ascii="TH Sarabun New" w:hAnsi="TH Sarabun New" w:cs="TH Sarabun New"/>
                <w:sz w:val="26"/>
                <w:szCs w:val="26"/>
              </w:rPr>
              <w:t xml:space="preserve">24 </w:t>
            </w:r>
            <w:r w:rsidRPr="00357A8D">
              <w:rPr>
                <w:rFonts w:ascii="TH Sarabun New" w:hAnsi="TH Sarabun New" w:cs="TH Sarabun New"/>
                <w:sz w:val="26"/>
                <w:szCs w:val="26"/>
                <w:cs/>
              </w:rPr>
              <w:t>หน่วยกิต นักศึกษาจะต้องเลือกศึกษาวิชาต่าง ๆ ที่เปิดสอนใน มธ. ให้ครบจำนวนหน่วยกิตที่กำหนดไว้ข้างต้น</w:t>
            </w:r>
          </w:p>
          <w:p w:rsidRPr="00357A8D" w:rsidR="00E3134B" w:rsidP="00E65391" w:rsidRDefault="00E3134B" w14:paraId="580CCA22" w14:textId="77777777">
            <w:pPr>
              <w:contextualSpacing/>
              <w:jc w:val="thaiDistribute"/>
              <w:rPr>
                <w:rFonts w:ascii="TH Sarabun New" w:hAnsi="TH Sarabun New" w:cs="TH Sarabun New"/>
                <w:b/>
                <w:bCs/>
                <w:sz w:val="26"/>
                <w:szCs w:val="26"/>
              </w:rPr>
            </w:pPr>
            <w:r w:rsidRPr="00357A8D">
              <w:rPr>
                <w:rFonts w:ascii="TH Sarabun New" w:hAnsi="TH Sarabun New" w:cs="TH Sarabun New"/>
                <w:b/>
                <w:bCs/>
                <w:sz w:val="26"/>
                <w:szCs w:val="26"/>
                <w:cs/>
              </w:rPr>
              <w:t xml:space="preserve"> ข. วิชาเลือกนอกคณะ 24 หน่วยกิต</w:t>
            </w:r>
          </w:p>
          <w:p w:rsidRPr="00357A8D" w:rsidR="00E3134B" w:rsidP="00E65391" w:rsidRDefault="00E3134B" w14:paraId="7DB36BDD" w14:textId="77777777">
            <w:pPr>
              <w:contextualSpacing/>
              <w:jc w:val="thaiDistribute"/>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นักศึกษาอาจาย์เลือกศึกษารายวิชาอื่น ๆ นอกคณะเศรษฐศาสตร์เพื่อเป็นวิชาเลือกนอกคณะได้ ทั้งนี้ไม่เกิน 2 สาขา (หมายถึง 2 คณะ)</w:t>
            </w:r>
          </w:p>
          <w:p w:rsidRPr="00357A8D" w:rsidR="00700416" w:rsidP="00E65391" w:rsidRDefault="00700416" w14:paraId="673E049B" w14:textId="77777777">
            <w:pPr>
              <w:contextualSpacing/>
              <w:jc w:val="thaiDistribute"/>
              <w:rPr>
                <w:rFonts w:ascii="TH Sarabun New" w:hAnsi="TH Sarabun New" w:eastAsia="Angsana New" w:cs="TH Sarabun New"/>
                <w:sz w:val="26"/>
                <w:szCs w:val="26"/>
                <w:cs/>
              </w:rPr>
            </w:pPr>
            <w:r w:rsidRPr="00357A8D">
              <w:rPr>
                <w:rFonts w:ascii="TH Sarabun New" w:hAnsi="TH Sarabun New" w:eastAsia="Angsana New" w:cs="TH Sarabun New"/>
                <w:b/>
                <w:bCs/>
                <w:sz w:val="26"/>
                <w:szCs w:val="26"/>
                <w:cs/>
              </w:rPr>
              <w:t xml:space="preserve">หมายเหตุ: </w:t>
            </w:r>
            <w:r w:rsidRPr="00357A8D" w:rsidR="00382B96">
              <w:rPr>
                <w:rFonts w:ascii="TH Sarabun New" w:hAnsi="TH Sarabun New" w:eastAsia="Angsana New" w:cs="TH Sarabun New"/>
                <w:sz w:val="26"/>
                <w:szCs w:val="26"/>
                <w:cs/>
              </w:rPr>
              <w:t xml:space="preserve">นักศึกษาไม่สามารถนำรายวิชาในหลักสูตรวิชาศึกษาทั่วไปที่เป็นรหัสระดับ 100 ไปนับเป็นวิชาโทหรือวิชาเลือก </w:t>
            </w:r>
          </w:p>
          <w:p w:rsidRPr="00357A8D" w:rsidR="00E3134B" w:rsidRDefault="00E3134B" w14:paraId="514389F2" w14:textId="77777777">
            <w:pPr>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8.2 การศึกษาเพื่อรับอนุปริญญาในสาขาวิชาเศรษฐศาสตร์</w:t>
            </w:r>
          </w:p>
          <w:p w:rsidRPr="00357A8D" w:rsidR="00E3134B" w:rsidP="00E65391" w:rsidRDefault="00E3134B" w14:paraId="270FE860" w14:textId="77777777">
            <w:pPr>
              <w:tabs>
                <w:tab w:val="left" w:pos="993"/>
              </w:tabs>
              <w:jc w:val="thaiDistribute"/>
              <w:rPr>
                <w:rFonts w:ascii="TH Sarabun New" w:hAnsi="TH Sarabun New" w:cs="TH Sarabun New"/>
                <w:sz w:val="26"/>
                <w:szCs w:val="26"/>
              </w:rPr>
            </w:pPr>
            <w:r w:rsidRPr="00357A8D">
              <w:rPr>
                <w:rFonts w:ascii="TH Sarabun New" w:hAnsi="TH Sarabun New" w:cs="TH Sarabun New"/>
                <w:sz w:val="26"/>
                <w:szCs w:val="26"/>
                <w:cs/>
              </w:rPr>
              <w:t xml:space="preserve">นักศึกษาผู้ใดได้ศึกษาลักษณะวิชาต่าง ๆ ตามหลักสูตรในสาขาวิชาเศรษฐศาสตร์ได้หน่วยกิตสะสมไม่น้อยกว่า </w:t>
            </w:r>
            <w:r w:rsidRPr="00357A8D">
              <w:rPr>
                <w:rFonts w:ascii="TH Sarabun New" w:hAnsi="TH Sarabun New" w:cs="TH Sarabun New"/>
                <w:sz w:val="26"/>
                <w:szCs w:val="26"/>
              </w:rPr>
              <w:t xml:space="preserve">96 </w:t>
            </w:r>
            <w:r w:rsidRPr="00357A8D">
              <w:rPr>
                <w:rFonts w:ascii="TH Sarabun New" w:hAnsi="TH Sarabun New" w:cs="TH Sarabun New"/>
                <w:sz w:val="26"/>
                <w:szCs w:val="26"/>
                <w:cs/>
              </w:rPr>
              <w:t>หน่วยกิต  ตามเงื่อนไขดังต่อไปนี้มีสิทธิได้รับอนุปริญญา</w:t>
            </w:r>
          </w:p>
          <w:p w:rsidRPr="00357A8D" w:rsidR="00E3134B" w:rsidP="00E65391" w:rsidRDefault="00E3134B" w14:paraId="28526E16" w14:textId="77777777">
            <w:pPr>
              <w:jc w:val="thaiDistribute"/>
              <w:rPr>
                <w:rFonts w:ascii="TH Sarabun New" w:hAnsi="TH Sarabun New" w:cs="TH Sarabun New"/>
                <w:sz w:val="26"/>
                <w:szCs w:val="26"/>
              </w:rPr>
            </w:pPr>
            <w:r w:rsidRPr="00357A8D">
              <w:rPr>
                <w:rFonts w:ascii="TH Sarabun New" w:hAnsi="TH Sarabun New" w:cs="TH Sarabun New"/>
                <w:sz w:val="26"/>
                <w:szCs w:val="26"/>
              </w:rPr>
              <w:t>1</w:t>
            </w:r>
            <w:r w:rsidRPr="00357A8D">
              <w:rPr>
                <w:rFonts w:ascii="TH Sarabun New" w:hAnsi="TH Sarabun New" w:cs="TH Sarabun New"/>
                <w:sz w:val="26"/>
                <w:szCs w:val="26"/>
                <w:cs/>
              </w:rPr>
              <w:t xml:space="preserve">) ได้ค่าระดับเฉลี่ยสะสมไม่น้อยกว่า </w:t>
            </w:r>
            <w:r w:rsidRPr="00357A8D">
              <w:rPr>
                <w:rFonts w:ascii="TH Sarabun New" w:hAnsi="TH Sarabun New" w:cs="TH Sarabun New"/>
                <w:sz w:val="26"/>
                <w:szCs w:val="26"/>
              </w:rPr>
              <w:t>2</w:t>
            </w:r>
            <w:r w:rsidRPr="00357A8D">
              <w:rPr>
                <w:rFonts w:ascii="TH Sarabun New" w:hAnsi="TH Sarabun New" w:cs="TH Sarabun New"/>
                <w:sz w:val="26"/>
                <w:szCs w:val="26"/>
                <w:cs/>
              </w:rPr>
              <w:t>.</w:t>
            </w:r>
            <w:r w:rsidRPr="00357A8D">
              <w:rPr>
                <w:rFonts w:ascii="TH Sarabun New" w:hAnsi="TH Sarabun New" w:cs="TH Sarabun New"/>
                <w:sz w:val="26"/>
                <w:szCs w:val="26"/>
              </w:rPr>
              <w:t>00</w:t>
            </w:r>
          </w:p>
          <w:p w:rsidRPr="00357A8D" w:rsidR="00E3134B" w:rsidP="00E65391" w:rsidRDefault="00E3134B" w14:paraId="7D561935"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 xml:space="preserve">2) ได้ขึ้นทะเบียนเป็นนักศึกษาแล้วไม่น้อยกว่า </w:t>
            </w:r>
            <w:r w:rsidRPr="00357A8D">
              <w:rPr>
                <w:rFonts w:ascii="TH Sarabun New" w:hAnsi="TH Sarabun New" w:cs="TH Sarabun New"/>
                <w:sz w:val="26"/>
                <w:szCs w:val="26"/>
              </w:rPr>
              <w:t xml:space="preserve">5 </w:t>
            </w:r>
            <w:r w:rsidRPr="00357A8D">
              <w:rPr>
                <w:rFonts w:ascii="TH Sarabun New" w:hAnsi="TH Sarabun New" w:cs="TH Sarabun New"/>
                <w:sz w:val="26"/>
                <w:szCs w:val="26"/>
                <w:cs/>
              </w:rPr>
              <w:t>ภาคการศึกษาปกติ</w:t>
            </w:r>
          </w:p>
          <w:p w:rsidRPr="00357A8D" w:rsidR="00E3134B" w:rsidP="00E65391" w:rsidRDefault="00E3134B" w14:paraId="6B11F093"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 xml:space="preserve">3) ได้ศึกษาวิชาศึกษาทั่วไปของมหาวิทยาลัยครบตามหลักสูตร </w:t>
            </w:r>
            <w:r w:rsidRPr="00357A8D">
              <w:rPr>
                <w:rFonts w:ascii="TH Sarabun New" w:hAnsi="TH Sarabun New" w:cs="TH Sarabun New"/>
                <w:sz w:val="26"/>
                <w:szCs w:val="26"/>
              </w:rPr>
              <w:t xml:space="preserve">30 </w:t>
            </w:r>
            <w:r w:rsidRPr="00357A8D">
              <w:rPr>
                <w:rFonts w:ascii="TH Sarabun New" w:hAnsi="TH Sarabun New" w:cs="TH Sarabun New"/>
                <w:sz w:val="26"/>
                <w:szCs w:val="26"/>
                <w:cs/>
              </w:rPr>
              <w:t>หน่วยกิต</w:t>
            </w:r>
          </w:p>
          <w:p w:rsidRPr="00357A8D" w:rsidR="00E3134B" w:rsidP="00E65391" w:rsidRDefault="00E3134B" w14:paraId="2A472E04" w14:textId="77777777">
            <w:pPr>
              <w:jc w:val="thaiDistribute"/>
              <w:rPr>
                <w:rFonts w:ascii="TH Sarabun New" w:hAnsi="TH Sarabun New" w:cs="TH Sarabun New"/>
                <w:sz w:val="26"/>
                <w:szCs w:val="26"/>
              </w:rPr>
            </w:pPr>
            <w:r w:rsidRPr="00357A8D">
              <w:rPr>
                <w:rFonts w:ascii="TH Sarabun New" w:hAnsi="TH Sarabun New" w:cs="TH Sarabun New"/>
                <w:sz w:val="26"/>
                <w:szCs w:val="26"/>
                <w:cs/>
              </w:rPr>
              <w:t xml:space="preserve">4) ได้ศึกษาวิชาเฉพาะสาขาเศรษฐศาสตร์ และวิชาโทหรือวิชาเลือกนอกคณะไม่น้อยกว่า </w:t>
            </w:r>
            <w:r w:rsidRPr="00357A8D">
              <w:rPr>
                <w:rFonts w:ascii="TH Sarabun New" w:hAnsi="TH Sarabun New" w:cs="TH Sarabun New"/>
                <w:sz w:val="26"/>
                <w:szCs w:val="26"/>
              </w:rPr>
              <w:t xml:space="preserve">60 </w:t>
            </w:r>
            <w:r w:rsidRPr="00357A8D">
              <w:rPr>
                <w:rFonts w:ascii="TH Sarabun New" w:hAnsi="TH Sarabun New" w:cs="TH Sarabun New"/>
                <w:sz w:val="26"/>
                <w:szCs w:val="26"/>
                <w:cs/>
              </w:rPr>
              <w:t xml:space="preserve">หน่วยกิต    </w:t>
            </w:r>
          </w:p>
          <w:p w:rsidRPr="00357A8D" w:rsidR="00E3134B" w:rsidP="00E65391" w:rsidRDefault="00E3134B" w14:paraId="07BD179D" w14:textId="77777777">
            <w:pPr>
              <w:jc w:val="thaiDistribute"/>
              <w:rPr>
                <w:rFonts w:ascii="TH Sarabun New" w:hAnsi="TH Sarabun New" w:cs="TH Sarabun New"/>
                <w:b/>
                <w:bCs/>
                <w:sz w:val="26"/>
                <w:szCs w:val="26"/>
                <w:u w:val="single"/>
              </w:rPr>
            </w:pPr>
            <w:r w:rsidRPr="00357A8D">
              <w:rPr>
                <w:rFonts w:ascii="TH Sarabun New" w:hAnsi="TH Sarabun New" w:cs="TH Sarabun New"/>
                <w:b/>
                <w:bCs/>
                <w:i/>
                <w:iCs/>
                <w:sz w:val="26"/>
                <w:szCs w:val="26"/>
                <w:u w:val="single"/>
                <w:cs/>
              </w:rPr>
              <w:t>ประกอบด้วย</w:t>
            </w:r>
          </w:p>
          <w:p w:rsidRPr="00357A8D" w:rsidR="00E3134B" w:rsidP="00E65391" w:rsidRDefault="00E3134B" w14:paraId="7C3F926F" w14:textId="77777777">
            <w:pPr>
              <w:jc w:val="thaiDistribute"/>
              <w:rPr>
                <w:rFonts w:ascii="TH Sarabun New" w:hAnsi="TH Sarabun New" w:cs="TH Sarabun New"/>
                <w:sz w:val="26"/>
                <w:szCs w:val="26"/>
                <w:cs/>
              </w:rPr>
            </w:pPr>
            <w:r w:rsidRPr="00357A8D">
              <w:rPr>
                <w:rFonts w:ascii="TH Sarabun New" w:hAnsi="TH Sarabun New" w:cs="TH Sarabun New"/>
                <w:sz w:val="26"/>
                <w:szCs w:val="26"/>
              </w:rPr>
              <w:t xml:space="preserve"> 4</w:t>
            </w:r>
            <w:r w:rsidRPr="00357A8D">
              <w:rPr>
                <w:rFonts w:ascii="TH Sarabun New" w:hAnsi="TH Sarabun New" w:cs="TH Sarabun New"/>
                <w:sz w:val="26"/>
                <w:szCs w:val="26"/>
                <w:cs/>
              </w:rPr>
              <w:t>.</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รายวิชาในสาขาเศรษฐศาสตร์ ไม่น้อยกว่า </w:t>
            </w:r>
            <w:r w:rsidRPr="00357A8D">
              <w:rPr>
                <w:rFonts w:ascii="TH Sarabun New" w:hAnsi="TH Sarabun New" w:cs="TH Sarabun New"/>
                <w:sz w:val="26"/>
                <w:szCs w:val="26"/>
              </w:rPr>
              <w:t>3</w:t>
            </w:r>
            <w:r w:rsidRPr="00357A8D">
              <w:rPr>
                <w:rFonts w:ascii="TH Sarabun New" w:hAnsi="TH Sarabun New" w:cs="TH Sarabun New"/>
                <w:sz w:val="26"/>
                <w:szCs w:val="26"/>
                <w:cs/>
              </w:rPr>
              <w:t>6 หน่วยกิต ทั้งนี้ต้องผ่านการศึกษาวิชา ศ.</w:t>
            </w:r>
            <w:r w:rsidRPr="00357A8D">
              <w:rPr>
                <w:rFonts w:ascii="TH Sarabun New" w:hAnsi="TH Sarabun New" w:cs="TH Sarabun New"/>
                <w:sz w:val="26"/>
                <w:szCs w:val="26"/>
              </w:rPr>
              <w:t xml:space="preserve">211 </w:t>
            </w: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212 </w:t>
            </w: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311 </w:t>
            </w:r>
            <w:r w:rsidRPr="00357A8D">
              <w:rPr>
                <w:rFonts w:ascii="TH Sarabun New" w:hAnsi="TH Sarabun New" w:cs="TH Sarabun New"/>
                <w:sz w:val="26"/>
                <w:szCs w:val="26"/>
                <w:cs/>
              </w:rPr>
              <w:t>และ ศ.</w:t>
            </w:r>
            <w:r w:rsidRPr="00357A8D">
              <w:rPr>
                <w:rFonts w:ascii="TH Sarabun New" w:hAnsi="TH Sarabun New" w:cs="TH Sarabun New"/>
                <w:sz w:val="26"/>
                <w:szCs w:val="26"/>
              </w:rPr>
              <w:t xml:space="preserve">312 </w:t>
            </w:r>
            <w:r w:rsidRPr="00357A8D">
              <w:rPr>
                <w:rFonts w:ascii="TH Sarabun New" w:hAnsi="TH Sarabun New" w:cs="TH Sarabun New"/>
                <w:sz w:val="26"/>
                <w:szCs w:val="26"/>
                <w:cs/>
              </w:rPr>
              <w:t xml:space="preserve">และจะต้องมีวิชาระดับ </w:t>
            </w:r>
            <w:r w:rsidRPr="00357A8D">
              <w:rPr>
                <w:rFonts w:ascii="TH Sarabun New" w:hAnsi="TH Sarabun New" w:cs="TH Sarabun New"/>
                <w:sz w:val="26"/>
                <w:szCs w:val="26"/>
              </w:rPr>
              <w:t xml:space="preserve">300 </w:t>
            </w:r>
            <w:r w:rsidRPr="00357A8D">
              <w:rPr>
                <w:rFonts w:ascii="TH Sarabun New" w:hAnsi="TH Sarabun New" w:cs="TH Sarabun New"/>
                <w:sz w:val="26"/>
                <w:szCs w:val="26"/>
                <w:cs/>
              </w:rPr>
              <w:t xml:space="preserve">ไม่เกิน </w:t>
            </w:r>
            <w:r w:rsidRPr="00357A8D">
              <w:rPr>
                <w:rFonts w:ascii="TH Sarabun New" w:hAnsi="TH Sarabun New" w:cs="TH Sarabun New"/>
                <w:sz w:val="26"/>
                <w:szCs w:val="26"/>
              </w:rPr>
              <w:t xml:space="preserve">9 </w:t>
            </w:r>
            <w:r w:rsidRPr="00357A8D">
              <w:rPr>
                <w:rFonts w:ascii="TH Sarabun New" w:hAnsi="TH Sarabun New" w:cs="TH Sarabun New"/>
                <w:sz w:val="26"/>
                <w:szCs w:val="26"/>
                <w:cs/>
              </w:rPr>
              <w:t>หน่วยกิต</w:t>
            </w:r>
          </w:p>
          <w:p w:rsidRPr="00357A8D" w:rsidR="00E3134B" w:rsidP="00E65391" w:rsidRDefault="00E3134B" w14:paraId="2DE1B991" w14:textId="77777777">
            <w:pPr>
              <w:spacing w:before="60"/>
              <w:jc w:val="thaiDistribute"/>
              <w:rPr>
                <w:rFonts w:ascii="TH Sarabun New" w:hAnsi="TH Sarabun New" w:cs="TH Sarabun New"/>
                <w:sz w:val="26"/>
                <w:szCs w:val="26"/>
              </w:rPr>
            </w:pPr>
            <w:r w:rsidRPr="00357A8D">
              <w:rPr>
                <w:rFonts w:ascii="TH Sarabun New" w:hAnsi="TH Sarabun New" w:cs="TH Sarabun New"/>
                <w:sz w:val="26"/>
                <w:szCs w:val="26"/>
              </w:rPr>
              <w:t xml:space="preserve"> 4</w:t>
            </w:r>
            <w:r w:rsidRPr="00357A8D">
              <w:rPr>
                <w:rFonts w:ascii="TH Sarabun New" w:hAnsi="TH Sarabun New" w:cs="TH Sarabun New"/>
                <w:sz w:val="26"/>
                <w:szCs w:val="26"/>
                <w:cs/>
              </w:rPr>
              <w:t>.</w:t>
            </w:r>
            <w:r w:rsidRPr="00357A8D">
              <w:rPr>
                <w:rFonts w:ascii="TH Sarabun New" w:hAnsi="TH Sarabun New" w:cs="TH Sarabun New"/>
                <w:sz w:val="26"/>
                <w:szCs w:val="26"/>
              </w:rPr>
              <w:t xml:space="preserve">2 </w:t>
            </w:r>
            <w:r w:rsidRPr="00357A8D">
              <w:rPr>
                <w:rFonts w:ascii="TH Sarabun New" w:hAnsi="TH Sarabun New" w:cs="TH Sarabun New"/>
                <w:sz w:val="26"/>
                <w:szCs w:val="26"/>
                <w:cs/>
              </w:rPr>
              <w:t xml:space="preserve">รายวิชาอื่น ๆ นอกสาขาเศรษฐศาสตร์ ไม่น้อยกว่า </w:t>
            </w:r>
            <w:r w:rsidRPr="00357A8D">
              <w:rPr>
                <w:rFonts w:ascii="TH Sarabun New" w:hAnsi="TH Sarabun New" w:cs="TH Sarabun New"/>
                <w:sz w:val="26"/>
                <w:szCs w:val="26"/>
              </w:rPr>
              <w:t>2</w:t>
            </w:r>
            <w:r w:rsidRPr="00357A8D">
              <w:rPr>
                <w:rFonts w:ascii="TH Sarabun New" w:hAnsi="TH Sarabun New" w:cs="TH Sarabun New"/>
                <w:sz w:val="26"/>
                <w:szCs w:val="26"/>
                <w:cs/>
              </w:rPr>
              <w:t xml:space="preserve">4 หน่วยกิต ทั้งนี้ต้องศึกษาวิชา </w:t>
            </w:r>
          </w:p>
          <w:p w:rsidRPr="00357A8D" w:rsidR="00E3134B" w:rsidP="00E65391" w:rsidRDefault="00E3134B" w14:paraId="4798B249" w14:textId="77777777">
            <w:pPr>
              <w:spacing w:before="60"/>
              <w:jc w:val="thaiDistribute"/>
              <w:rPr>
                <w:rFonts w:ascii="TH Sarabun New" w:hAnsi="TH Sarabun New" w:cs="TH Sarabun New"/>
                <w:sz w:val="26"/>
                <w:szCs w:val="26"/>
              </w:rPr>
            </w:pPr>
            <w:r w:rsidRPr="00357A8D">
              <w:rPr>
                <w:rFonts w:ascii="TH Sarabun New" w:hAnsi="TH Sarabun New" w:cs="TH Sarabun New"/>
                <w:sz w:val="26"/>
                <w:szCs w:val="26"/>
                <w:cs/>
              </w:rPr>
              <w:t>ค.</w:t>
            </w:r>
            <w:r w:rsidRPr="00357A8D">
              <w:rPr>
                <w:rFonts w:ascii="TH Sarabun New" w:hAnsi="TH Sarabun New" w:cs="TH Sarabun New"/>
                <w:sz w:val="26"/>
                <w:szCs w:val="26"/>
              </w:rPr>
              <w:t>216</w:t>
            </w:r>
            <w:r w:rsidRPr="00357A8D">
              <w:rPr>
                <w:rFonts w:ascii="TH Sarabun New" w:hAnsi="TH Sarabun New" w:cs="TH Sarabun New"/>
                <w:sz w:val="26"/>
                <w:szCs w:val="26"/>
                <w:cs/>
              </w:rPr>
              <w:t>(หรือ ค.</w:t>
            </w:r>
            <w:r w:rsidRPr="00357A8D">
              <w:rPr>
                <w:rFonts w:ascii="TH Sarabun New" w:hAnsi="TH Sarabun New" w:cs="TH Sarabun New"/>
                <w:sz w:val="26"/>
                <w:szCs w:val="26"/>
              </w:rPr>
              <w:t>211</w:t>
            </w:r>
            <w:r w:rsidRPr="00357A8D">
              <w:rPr>
                <w:rFonts w:ascii="TH Sarabun New" w:hAnsi="TH Sarabun New" w:cs="TH Sarabun New"/>
                <w:sz w:val="26"/>
                <w:szCs w:val="26"/>
                <w:cs/>
              </w:rPr>
              <w:t>)  และ ส.</w:t>
            </w:r>
            <w:r w:rsidRPr="00357A8D">
              <w:rPr>
                <w:rFonts w:ascii="TH Sarabun New" w:hAnsi="TH Sarabun New" w:cs="TH Sarabun New"/>
                <w:sz w:val="26"/>
                <w:szCs w:val="26"/>
              </w:rPr>
              <w:t>216</w:t>
            </w:r>
            <w:r w:rsidRPr="00357A8D">
              <w:rPr>
                <w:rFonts w:ascii="TH Sarabun New" w:hAnsi="TH Sarabun New" w:cs="TH Sarabun New"/>
                <w:sz w:val="26"/>
                <w:szCs w:val="26"/>
                <w:cs/>
              </w:rPr>
              <w:t>(หรือ ส.</w:t>
            </w:r>
            <w:r w:rsidRPr="00357A8D">
              <w:rPr>
                <w:rFonts w:ascii="TH Sarabun New" w:hAnsi="TH Sarabun New" w:cs="TH Sarabun New"/>
                <w:sz w:val="26"/>
                <w:szCs w:val="26"/>
              </w:rPr>
              <w:t>211</w:t>
            </w:r>
            <w:r w:rsidRPr="00357A8D">
              <w:rPr>
                <w:rFonts w:ascii="TH Sarabun New" w:hAnsi="TH Sarabun New" w:cs="TH Sarabun New"/>
                <w:sz w:val="26"/>
                <w:szCs w:val="26"/>
                <w:cs/>
              </w:rPr>
              <w:t>)</w:t>
            </w:r>
          </w:p>
          <w:p w:rsidRPr="00357A8D" w:rsidR="00E3134B" w:rsidP="00E65391" w:rsidRDefault="00E3134B" w14:paraId="47FC86B7" w14:textId="77777777">
            <w:pPr>
              <w:jc w:val="thaiDistribute"/>
              <w:rPr>
                <w:rFonts w:ascii="TH Sarabun New" w:hAnsi="TH Sarabun New" w:cs="TH Sarabun New"/>
                <w:sz w:val="26"/>
                <w:szCs w:val="26"/>
              </w:rPr>
            </w:pPr>
            <w:r w:rsidRPr="00357A8D">
              <w:rPr>
                <w:rFonts w:ascii="TH Sarabun New" w:hAnsi="TH Sarabun New" w:cs="TH Sarabun New"/>
                <w:sz w:val="26"/>
                <w:szCs w:val="26"/>
              </w:rPr>
              <w:t xml:space="preserve">   5</w:t>
            </w:r>
            <w:r w:rsidRPr="00357A8D">
              <w:rPr>
                <w:rFonts w:ascii="TH Sarabun New" w:hAnsi="TH Sarabun New" w:cs="TH Sarabun New"/>
                <w:sz w:val="26"/>
                <w:szCs w:val="26"/>
                <w:cs/>
              </w:rPr>
              <w:t xml:space="preserve">.สำหรับวิชาในสาขาเศรษฐศาสตร์ จะต้องได้รับค่าเฉลี่ยไม่ต่ำกว่า </w:t>
            </w:r>
            <w:r w:rsidRPr="00357A8D">
              <w:rPr>
                <w:rFonts w:ascii="TH Sarabun New" w:hAnsi="TH Sarabun New" w:cs="TH Sarabun New"/>
                <w:sz w:val="26"/>
                <w:szCs w:val="26"/>
              </w:rPr>
              <w:t>2</w:t>
            </w:r>
            <w:r w:rsidRPr="00357A8D">
              <w:rPr>
                <w:rFonts w:ascii="TH Sarabun New" w:hAnsi="TH Sarabun New" w:cs="TH Sarabun New"/>
                <w:sz w:val="26"/>
                <w:szCs w:val="26"/>
                <w:cs/>
              </w:rPr>
              <w:t>.</w:t>
            </w:r>
            <w:r w:rsidRPr="00357A8D">
              <w:rPr>
                <w:rFonts w:ascii="TH Sarabun New" w:hAnsi="TH Sarabun New" w:cs="TH Sarabun New"/>
                <w:sz w:val="26"/>
                <w:szCs w:val="26"/>
              </w:rPr>
              <w:t>00</w:t>
            </w:r>
          </w:p>
          <w:p w:rsidRPr="00357A8D" w:rsidR="00E3134B" w:rsidRDefault="00E3134B" w14:paraId="3DC8FF69" w14:textId="77777777">
            <w:pPr>
              <w:contextualSpacing/>
              <w:rPr>
                <w:rFonts w:ascii="TH Sarabun New" w:hAnsi="TH Sarabun New" w:eastAsia="Angsana New" w:cs="TH Sarabun New"/>
                <w:b/>
                <w:bCs/>
                <w:sz w:val="26"/>
                <w:szCs w:val="26"/>
                <w:cs/>
              </w:rPr>
            </w:pPr>
            <w:r w:rsidRPr="00357A8D">
              <w:rPr>
                <w:rFonts w:ascii="TH Sarabun New" w:hAnsi="TH Sarabun New" w:cs="TH Sarabun New"/>
                <w:sz w:val="26"/>
                <w:szCs w:val="26"/>
              </w:rPr>
              <w:t xml:space="preserve">   6</w:t>
            </w:r>
            <w:r w:rsidRPr="00357A8D">
              <w:rPr>
                <w:rFonts w:ascii="TH Sarabun New" w:hAnsi="TH Sarabun New" w:cs="TH Sarabun New"/>
                <w:sz w:val="26"/>
                <w:szCs w:val="26"/>
                <w:cs/>
              </w:rPr>
              <w:t xml:space="preserve">.ศึกษาวิชาเลือกเสรีไม่น้อยกว่า </w:t>
            </w:r>
            <w:r w:rsidRPr="00357A8D">
              <w:rPr>
                <w:rFonts w:ascii="TH Sarabun New" w:hAnsi="TH Sarabun New" w:cs="TH Sarabun New"/>
                <w:sz w:val="26"/>
                <w:szCs w:val="26"/>
              </w:rPr>
              <w:t xml:space="preserve">6 </w:t>
            </w:r>
            <w:r w:rsidRPr="00357A8D">
              <w:rPr>
                <w:rFonts w:ascii="TH Sarabun New" w:hAnsi="TH Sarabun New" w:cs="TH Sarabun New"/>
                <w:sz w:val="26"/>
                <w:szCs w:val="26"/>
                <w:cs/>
              </w:rPr>
              <w:t>หน่วยกิต</w:t>
            </w:r>
          </w:p>
        </w:tc>
        <w:tc>
          <w:tcPr>
            <w:tcW w:w="1179" w:type="dxa"/>
            <w:tcBorders>
              <w:bottom w:val="single" w:color="auto" w:sz="4" w:space="0"/>
            </w:tcBorders>
            <w:shd w:val="clear" w:color="auto" w:fill="auto"/>
          </w:tcPr>
          <w:p w:rsidRPr="00357A8D" w:rsidR="00E3134B" w:rsidRDefault="00E1670B" w14:paraId="62FB2C52"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ปรับหมายเหตุ</w:t>
            </w:r>
          </w:p>
        </w:tc>
      </w:tr>
      <w:tr w:rsidRPr="00357A8D" w:rsidR="00567CE2" w:rsidTr="00766175" w14:paraId="6C3E2BDD" w14:textId="77777777">
        <w:tc>
          <w:tcPr>
            <w:tcW w:w="4077" w:type="dxa"/>
            <w:tcBorders>
              <w:top w:val="nil"/>
              <w:bottom w:val="single" w:color="auto" w:sz="4" w:space="0"/>
            </w:tcBorders>
            <w:shd w:val="clear" w:color="auto" w:fill="auto"/>
          </w:tcPr>
          <w:p w:rsidRPr="00357A8D" w:rsidR="00E3134B" w:rsidRDefault="00E3134B" w14:paraId="29AE6F36"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9</w:t>
            </w:r>
            <w:r w:rsidRPr="00357A8D">
              <w:rPr>
                <w:rFonts w:ascii="TH Sarabun New" w:hAnsi="TH Sarabun New" w:eastAsia="Angsana New" w:cs="TH Sarabun New"/>
                <w:b/>
                <w:bCs/>
                <w:sz w:val="26"/>
                <w:szCs w:val="26"/>
                <w:cs/>
              </w:rPr>
              <w:t xml:space="preserve">) รายวิชาตามโครงสร้างของหลักสูตร </w:t>
            </w:r>
          </w:p>
          <w:p w:rsidRPr="00357A8D" w:rsidR="00E3134B" w:rsidRDefault="00E3134B" w14:paraId="23ED4642" w14:textId="77777777">
            <w:pPr>
              <w:ind w:left="259" w:hanging="259"/>
              <w:contextualSpacing/>
              <w:rPr>
                <w:rFonts w:ascii="TH Sarabun New" w:hAnsi="TH Sarabun New" w:eastAsia="Angsana New" w:cs="TH Sarabun New"/>
                <w:b/>
                <w:bCs/>
                <w:sz w:val="26"/>
                <w:szCs w:val="26"/>
                <w:rPrChange w:author="PC" w:date="2023-03-31T11:41:00Z" w:id="3015">
                  <w:rPr>
                    <w:rFonts w:ascii="TH Sarabun New" w:hAnsi="TH Sarabun New" w:eastAsia="Angsana New" w:cs="TH Sarabun New"/>
                    <w:b/>
                    <w:bCs/>
                    <w:color w:val="000000"/>
                    <w:sz w:val="26"/>
                    <w:szCs w:val="26"/>
                  </w:rPr>
                </w:rPrChange>
              </w:rPr>
            </w:pPr>
            <w:r w:rsidRPr="00357A8D">
              <w:rPr>
                <w:rFonts w:ascii="TH Sarabun New" w:hAnsi="TH Sarabun New" w:eastAsia="Angsana New" w:cs="TH Sarabun New"/>
                <w:b/>
                <w:bCs/>
                <w:sz w:val="26"/>
                <w:szCs w:val="26"/>
                <w:cs/>
                <w:rPrChange w:author="PC" w:date="2023-03-31T11:41:00Z" w:id="3016">
                  <w:rPr>
                    <w:rFonts w:ascii="TH Sarabun New" w:hAnsi="TH Sarabun New" w:eastAsia="Angsana New" w:cs="TH Sarabun New"/>
                    <w:b/>
                    <w:bCs/>
                    <w:color w:val="000000"/>
                    <w:sz w:val="26"/>
                    <w:szCs w:val="26"/>
                    <w:cs/>
                  </w:rPr>
                </w:rPrChange>
              </w:rPr>
              <w:t>1. หมวดวิชาศึกษาทั่วไป</w:t>
            </w:r>
            <w:r w:rsidRPr="00357A8D" w:rsidR="00D64EBE">
              <w:rPr>
                <w:rFonts w:ascii="TH Sarabun New" w:hAnsi="TH Sarabun New" w:eastAsia="Angsana New" w:cs="TH Sarabun New"/>
                <w:b/>
                <w:bCs/>
                <w:sz w:val="26"/>
                <w:szCs w:val="26"/>
                <w:cs/>
                <w:rPrChange w:author="PC" w:date="2023-03-31T11:41:00Z" w:id="3017">
                  <w:rPr>
                    <w:rFonts w:ascii="TH Sarabun New" w:hAnsi="TH Sarabun New" w:eastAsia="Angsana New" w:cs="TH Sarabun New"/>
                    <w:b/>
                    <w:bCs/>
                    <w:color w:val="000000"/>
                    <w:sz w:val="26"/>
                    <w:szCs w:val="26"/>
                    <w:cs/>
                  </w:rPr>
                </w:rPrChange>
              </w:rPr>
              <w:t xml:space="preserve"> </w:t>
            </w:r>
          </w:p>
          <w:p w:rsidRPr="00357A8D" w:rsidR="00F15346" w:rsidP="00E65391" w:rsidRDefault="00F15346" w14:paraId="60AD0B12" w14:textId="77777777">
            <w:pPr>
              <w:ind w:left="259" w:hanging="259"/>
              <w:contextualSpacing/>
              <w:jc w:val="thaiDistribute"/>
              <w:rPr>
                <w:rFonts w:ascii="TH Sarabun New" w:hAnsi="TH Sarabun New" w:eastAsia="Angsana New" w:cs="TH Sarabun New"/>
                <w:sz w:val="26"/>
                <w:szCs w:val="26"/>
                <w:rPrChange w:author="PC" w:date="2023-03-31T11:41:00Z" w:id="3018">
                  <w:rPr>
                    <w:rFonts w:ascii="TH Sarabun New" w:hAnsi="TH Sarabun New" w:eastAsia="Angsana New" w:cs="TH Sarabun New"/>
                    <w:color w:val="000000"/>
                    <w:sz w:val="26"/>
                    <w:szCs w:val="26"/>
                  </w:rPr>
                </w:rPrChange>
              </w:rPr>
            </w:pPr>
            <w:r w:rsidRPr="00357A8D">
              <w:rPr>
                <w:rFonts w:ascii="TH Sarabun New" w:hAnsi="TH Sarabun New" w:eastAsia="Angsana New" w:cs="TH Sarabun New"/>
                <w:sz w:val="26"/>
                <w:szCs w:val="26"/>
                <w:cs/>
                <w:rPrChange w:author="PC" w:date="2023-03-31T11:41:00Z" w:id="3019">
                  <w:rPr>
                    <w:rFonts w:ascii="TH Sarabun New" w:hAnsi="TH Sarabun New" w:eastAsia="Angsana New" w:cs="TH Sarabun New"/>
                    <w:color w:val="000000"/>
                    <w:sz w:val="26"/>
                    <w:szCs w:val="26"/>
                    <w:cs/>
                  </w:rPr>
                </w:rPrChange>
              </w:rPr>
              <w:t>นักศึกษาต้องศึกษารายวิชาในหลักสูตรศึกษาทั่วไปรวม</w:t>
            </w:r>
          </w:p>
          <w:p w:rsidRPr="00357A8D" w:rsidR="00187486" w:rsidP="00E65391" w:rsidRDefault="00F15346" w14:paraId="698E9B1C" w14:textId="77777777">
            <w:pPr>
              <w:contextualSpacing/>
              <w:jc w:val="thaiDistribute"/>
              <w:rPr>
                <w:rFonts w:ascii="TH Sarabun New" w:hAnsi="TH Sarabun New" w:eastAsia="Angsana New" w:cs="TH Sarabun New"/>
                <w:sz w:val="26"/>
                <w:szCs w:val="26"/>
                <w:cs/>
                <w:rPrChange w:author="PC" w:date="2023-03-31T11:41:00Z" w:id="3020">
                  <w:rPr>
                    <w:rFonts w:ascii="TH Sarabun New" w:hAnsi="TH Sarabun New" w:eastAsia="Angsana New" w:cs="TH Sarabun New"/>
                    <w:color w:val="000000"/>
                    <w:sz w:val="26"/>
                    <w:szCs w:val="26"/>
                    <w:cs/>
                  </w:rPr>
                </w:rPrChange>
              </w:rPr>
            </w:pPr>
            <w:r w:rsidRPr="00357A8D">
              <w:rPr>
                <w:rFonts w:ascii="TH Sarabun New" w:hAnsi="TH Sarabun New" w:eastAsia="Angsana New" w:cs="TH Sarabun New"/>
                <w:sz w:val="26"/>
                <w:szCs w:val="26"/>
                <w:cs/>
                <w:rPrChange w:author="PC" w:date="2023-03-31T11:41:00Z" w:id="3021">
                  <w:rPr>
                    <w:rFonts w:ascii="TH Sarabun New" w:hAnsi="TH Sarabun New" w:eastAsia="Angsana New" w:cs="TH Sarabun New"/>
                    <w:color w:val="000000"/>
                    <w:sz w:val="26"/>
                    <w:szCs w:val="26"/>
                    <w:cs/>
                  </w:rPr>
                </w:rPrChange>
              </w:rPr>
              <w:t xml:space="preserve">แล้วไม่น้อยกว่า 30 หน่วยกิต ตามโครงสร้างและองค์ประกอบของหลักสูตรศึกษาทั่วไป ซึ่งแบ่งเป็น 2 ส่วนคือ </w:t>
            </w:r>
            <w:r w:rsidRPr="00357A8D">
              <w:rPr>
                <w:rFonts w:ascii="TH Sarabun New" w:hAnsi="TH Sarabun New" w:eastAsia="Angsana New" w:cs="TH Sarabun New"/>
                <w:b/>
                <w:bCs/>
                <w:sz w:val="26"/>
                <w:szCs w:val="26"/>
                <w:cs/>
                <w:rPrChange w:author="PC" w:date="2023-03-31T11:41:00Z" w:id="3022">
                  <w:rPr>
                    <w:rFonts w:ascii="TH Sarabun New" w:hAnsi="TH Sarabun New" w:eastAsia="Angsana New" w:cs="TH Sarabun New"/>
                    <w:b/>
                    <w:bCs/>
                    <w:color w:val="000000"/>
                    <w:sz w:val="26"/>
                    <w:szCs w:val="26"/>
                    <w:cs/>
                  </w:rPr>
                </w:rPrChange>
              </w:rPr>
              <w:t>ส่วนที่ 1:</w:t>
            </w:r>
            <w:r w:rsidRPr="00357A8D">
              <w:rPr>
                <w:rFonts w:ascii="TH Sarabun New" w:hAnsi="TH Sarabun New" w:eastAsia="Angsana New" w:cs="TH Sarabun New"/>
                <w:sz w:val="26"/>
                <w:szCs w:val="26"/>
                <w:cs/>
                <w:rPrChange w:author="PC" w:date="2023-03-31T11:41:00Z" w:id="3023">
                  <w:rPr>
                    <w:rFonts w:ascii="TH Sarabun New" w:hAnsi="TH Sarabun New" w:eastAsia="Angsana New" w:cs="TH Sarabun New"/>
                    <w:color w:val="000000"/>
                    <w:sz w:val="26"/>
                    <w:szCs w:val="26"/>
                    <w:cs/>
                  </w:rPr>
                </w:rPrChange>
              </w:rPr>
              <w:t xml:space="preserve"> เป็นหลักสูตรกลางของมหาวิทยาลัยที่กำหนดให้นักศึกษา</w:t>
            </w:r>
            <w:r w:rsidRPr="00357A8D" w:rsidR="00EB022E">
              <w:rPr>
                <w:rFonts w:ascii="TH Sarabun New" w:hAnsi="TH Sarabun New" w:eastAsia="Angsana New" w:cs="TH Sarabun New"/>
                <w:sz w:val="26"/>
                <w:szCs w:val="26"/>
                <w:cs/>
                <w:rPrChange w:author="PC" w:date="2023-03-31T11:41:00Z" w:id="3024">
                  <w:rPr>
                    <w:rFonts w:ascii="TH Sarabun New" w:hAnsi="TH Sarabun New" w:eastAsia="Angsana New" w:cs="TH Sarabun New"/>
                    <w:color w:val="000000"/>
                    <w:sz w:val="26"/>
                    <w:szCs w:val="26"/>
                    <w:cs/>
                  </w:rPr>
                </w:rPrChange>
              </w:rPr>
              <w:t>ทุกคนต้องเรียนจำนวน 21 หน่วยกิต วิชาบังคับจำนวน 9 หน่วยกิต วิชาบังคับจำนวน 6 หน่วยกิต และเลือกวิชาในหมวดต่าง ๆ อีก จำนวน 6 หน่วยกิต</w:t>
            </w:r>
          </w:p>
          <w:p w:rsidRPr="00357A8D" w:rsidR="00E3134B" w:rsidRDefault="00E3134B" w14:paraId="1EE17EC1" w14:textId="77777777">
            <w:pPr>
              <w:ind w:left="259" w:hanging="259"/>
              <w:contextualSpacing/>
              <w:rPr>
                <w:rFonts w:ascii="TH Sarabun New" w:hAnsi="TH Sarabun New" w:eastAsia="Angsana New" w:cs="TH Sarabun New"/>
                <w:b/>
                <w:bCs/>
                <w:sz w:val="26"/>
                <w:szCs w:val="26"/>
                <w:u w:val="single"/>
                <w:rPrChange w:author="PC" w:date="2023-03-31T11:41:00Z" w:id="3025">
                  <w:rPr>
                    <w:rFonts w:ascii="TH Sarabun New" w:hAnsi="TH Sarabun New" w:eastAsia="Angsana New" w:cs="TH Sarabun New"/>
                    <w:b/>
                    <w:bCs/>
                    <w:color w:val="000000"/>
                    <w:sz w:val="26"/>
                    <w:szCs w:val="26"/>
                    <w:u w:val="single"/>
                  </w:rPr>
                </w:rPrChange>
              </w:rPr>
            </w:pPr>
            <w:r w:rsidRPr="00357A8D">
              <w:rPr>
                <w:rFonts w:ascii="TH Sarabun New" w:hAnsi="TH Sarabun New" w:eastAsia="Angsana New" w:cs="TH Sarabun New"/>
                <w:b/>
                <w:bCs/>
                <w:sz w:val="26"/>
                <w:szCs w:val="26"/>
                <w:u w:val="single"/>
                <w:cs/>
                <w:rPrChange w:author="PC" w:date="2023-03-31T11:41:00Z" w:id="3026">
                  <w:rPr>
                    <w:rFonts w:ascii="TH Sarabun New" w:hAnsi="TH Sarabun New" w:eastAsia="Angsana New" w:cs="TH Sarabun New"/>
                    <w:b/>
                    <w:bCs/>
                    <w:color w:val="000000"/>
                    <w:sz w:val="26"/>
                    <w:szCs w:val="26"/>
                    <w:u w:val="single"/>
                    <w:cs/>
                  </w:rPr>
                </w:rPrChange>
              </w:rPr>
              <w:t>หมวดสังคมศาสตร์</w:t>
            </w:r>
            <w:r w:rsidRPr="00357A8D" w:rsidR="00D90947">
              <w:rPr>
                <w:rFonts w:ascii="TH Sarabun New" w:hAnsi="TH Sarabun New" w:eastAsia="Angsana New" w:cs="TH Sarabun New"/>
                <w:b/>
                <w:bCs/>
                <w:sz w:val="26"/>
                <w:szCs w:val="26"/>
                <w:u w:val="single"/>
                <w:cs/>
                <w:rPrChange w:author="PC" w:date="2023-03-31T11:41:00Z" w:id="3027">
                  <w:rPr>
                    <w:rFonts w:ascii="TH Sarabun New" w:hAnsi="TH Sarabun New" w:eastAsia="Angsana New" w:cs="TH Sarabun New"/>
                    <w:b/>
                    <w:bCs/>
                    <w:color w:val="000000"/>
                    <w:sz w:val="26"/>
                    <w:szCs w:val="26"/>
                    <w:u w:val="single"/>
                    <w:cs/>
                  </w:rPr>
                </w:rPrChange>
              </w:rPr>
              <w:t xml:space="preserve"> บังคับ 1 วิชา 3 หน่วยกิต</w:t>
            </w:r>
          </w:p>
          <w:p w:rsidRPr="00357A8D" w:rsidR="008337B6" w:rsidRDefault="008337B6" w14:paraId="4BC87613" w14:textId="77777777">
            <w:pPr>
              <w:ind w:left="259" w:hanging="259"/>
              <w:contextualSpacing/>
              <w:rPr>
                <w:rFonts w:ascii="TH Sarabun New" w:hAnsi="TH Sarabun New" w:eastAsia="Angsana New" w:cs="TH Sarabun New"/>
                <w:sz w:val="26"/>
                <w:szCs w:val="26"/>
              </w:rPr>
            </w:pPr>
          </w:p>
          <w:p w:rsidRPr="00357A8D" w:rsidR="00E3134B" w:rsidRDefault="00D90947" w14:paraId="64668713" w14:textId="3CC271CB">
            <w:pPr>
              <w:ind w:left="259" w:hanging="259"/>
              <w:contextualSpacing/>
              <w:rPr>
                <w:rFonts w:ascii="TH Sarabun New" w:hAnsi="TH Sarabun New" w:cs="TH Sarabun New"/>
                <w:sz w:val="26"/>
                <w:szCs w:val="26"/>
                <w:rPrChange w:author="PC" w:date="2023-03-31T11:41:00Z" w:id="3028">
                  <w:rPr>
                    <w:rFonts w:ascii="TH Sarabun New" w:hAnsi="TH Sarabun New" w:cs="TH Sarabun New"/>
                    <w:color w:val="000000"/>
                    <w:sz w:val="26"/>
                    <w:szCs w:val="26"/>
                  </w:rPr>
                </w:rPrChange>
              </w:rPr>
            </w:pPr>
            <w:r w:rsidRPr="00357A8D">
              <w:rPr>
                <w:rFonts w:ascii="TH Sarabun New" w:hAnsi="TH Sarabun New" w:eastAsia="Angsana New" w:cs="TH Sarabun New"/>
                <w:sz w:val="26"/>
                <w:szCs w:val="26"/>
                <w:cs/>
              </w:rPr>
              <w:t>*</w:t>
            </w:r>
            <w:r w:rsidRPr="00357A8D" w:rsidR="00E3134B">
              <w:rPr>
                <w:rFonts w:ascii="TH Sarabun New" w:hAnsi="TH Sarabun New" w:eastAsia="Angsana New" w:cs="TH Sarabun New"/>
                <w:sz w:val="26"/>
                <w:szCs w:val="26"/>
                <w:cs/>
              </w:rPr>
              <w:t xml:space="preserve">มธ.100 พลเมืองกับการลงมือแก้ปัญหา </w:t>
            </w:r>
            <w:r w:rsidRPr="00357A8D">
              <w:rPr>
                <w:rFonts w:ascii="TH Sarabun New" w:hAnsi="TH Sarabun New" w:eastAsia="Angsana New" w:cs="TH Sarabun New"/>
                <w:sz w:val="26"/>
                <w:szCs w:val="26"/>
                <w:cs/>
              </w:rPr>
              <w:t xml:space="preserve">    </w:t>
            </w:r>
            <w:del w:author="Jenjira O-cha" w:date="2023-02-08T15:59:00Z" w:id="3029">
              <w:r w:rsidRPr="00357A8D" w:rsidDel="00E16F3C">
                <w:rPr>
                  <w:rFonts w:ascii="TH Sarabun New" w:hAnsi="TH Sarabun New" w:eastAsia="Angsana New" w:cs="TH Sarabun New"/>
                  <w:sz w:val="26"/>
                  <w:szCs w:val="26"/>
                  <w:cs/>
                </w:rPr>
                <w:delText xml:space="preserve"> </w:delText>
              </w:r>
            </w:del>
            <w:r w:rsidRPr="00357A8D">
              <w:rPr>
                <w:rFonts w:ascii="TH Sarabun New" w:hAnsi="TH Sarabun New" w:eastAsia="Angsana New" w:cs="TH Sarabun New"/>
                <w:sz w:val="26"/>
                <w:szCs w:val="26"/>
                <w:cs/>
              </w:rPr>
              <w:t xml:space="preserve">   </w:t>
            </w:r>
            <w:r w:rsidRPr="00357A8D" w:rsidR="00E3134B">
              <w:rPr>
                <w:rFonts w:ascii="TH Sarabun New" w:hAnsi="TH Sarabun New" w:cs="TH Sarabun New"/>
                <w:sz w:val="26"/>
                <w:szCs w:val="26"/>
                <w:cs/>
                <w:rPrChange w:author="PC" w:date="2023-03-31T11:41:00Z" w:id="3030">
                  <w:rPr>
                    <w:rFonts w:ascii="TH Sarabun New" w:hAnsi="TH Sarabun New" w:cs="TH Sarabun New"/>
                    <w:color w:val="000000"/>
                    <w:sz w:val="26"/>
                    <w:szCs w:val="26"/>
                    <w:cs/>
                  </w:rPr>
                </w:rPrChange>
              </w:rPr>
              <w:t>3 (3-0-6)</w:t>
            </w:r>
          </w:p>
          <w:p w:rsidRPr="00357A8D" w:rsidR="00E3134B" w:rsidRDefault="00E3134B" w14:paraId="4C58CB61" w14:textId="72CF0F95">
            <w:pPr>
              <w:ind w:left="259" w:hanging="259"/>
              <w:contextualSpacing/>
              <w:rPr>
                <w:rFonts w:ascii="TH Sarabun New" w:hAnsi="TH Sarabun New" w:eastAsia="Angsana New" w:cs="TH Sarabun New"/>
                <w:sz w:val="26"/>
                <w:szCs w:val="26"/>
                <w:rPrChange w:author="PC" w:date="2023-03-31T11:41:00Z" w:id="3031">
                  <w:rPr>
                    <w:rFonts w:ascii="TH Sarabun New" w:hAnsi="TH Sarabun New" w:eastAsia="Angsana New" w:cs="TH Sarabun New"/>
                    <w:color w:val="000000"/>
                    <w:sz w:val="26"/>
                    <w:szCs w:val="26"/>
                  </w:rPr>
                </w:rPrChange>
              </w:rPr>
            </w:pPr>
            <w:r w:rsidRPr="00357A8D">
              <w:rPr>
                <w:rFonts w:ascii="TH Sarabun New" w:hAnsi="TH Sarabun New" w:eastAsia="Angsana New" w:cs="TH Sarabun New"/>
                <w:sz w:val="26"/>
                <w:szCs w:val="26"/>
                <w:cs/>
                <w:rPrChange w:author="PC" w:date="2023-03-31T11:41:00Z" w:id="3032">
                  <w:rPr>
                    <w:rFonts w:ascii="TH Sarabun New" w:hAnsi="TH Sarabun New" w:eastAsia="Angsana New" w:cs="TH Sarabun New"/>
                    <w:color w:val="000000"/>
                    <w:sz w:val="26"/>
                    <w:szCs w:val="26"/>
                    <w:cs/>
                  </w:rPr>
                </w:rPrChange>
              </w:rPr>
              <w:t xml:space="preserve">มธ.101 โลก อาเซียน และไทย         </w:t>
            </w:r>
            <w:r w:rsidRPr="00357A8D" w:rsidR="00D90947">
              <w:rPr>
                <w:rFonts w:ascii="TH Sarabun New" w:hAnsi="TH Sarabun New" w:eastAsia="Angsana New" w:cs="TH Sarabun New"/>
                <w:sz w:val="26"/>
                <w:szCs w:val="26"/>
                <w:cs/>
                <w:rPrChange w:author="PC" w:date="2023-03-31T11:41:00Z" w:id="3033">
                  <w:rPr>
                    <w:rFonts w:ascii="TH Sarabun New" w:hAnsi="TH Sarabun New" w:eastAsia="Angsana New" w:cs="TH Sarabun New"/>
                    <w:color w:val="000000"/>
                    <w:sz w:val="26"/>
                    <w:szCs w:val="26"/>
                    <w:cs/>
                  </w:rPr>
                </w:rPrChange>
              </w:rPr>
              <w:t xml:space="preserve">     </w:t>
            </w:r>
            <w:del w:author="Jenjira O-cha" w:date="2023-02-08T15:59:00Z" w:id="3034">
              <w:r w:rsidRPr="00357A8D" w:rsidDel="00E16F3C" w:rsidR="00D90947">
                <w:rPr>
                  <w:rFonts w:ascii="TH Sarabun New" w:hAnsi="TH Sarabun New" w:eastAsia="Angsana New" w:cs="TH Sarabun New"/>
                  <w:sz w:val="26"/>
                  <w:szCs w:val="26"/>
                  <w:cs/>
                  <w:rPrChange w:author="PC" w:date="2023-03-31T11:41:00Z" w:id="3035">
                    <w:rPr>
                      <w:rFonts w:ascii="TH Sarabun New" w:hAnsi="TH Sarabun New" w:eastAsia="Angsana New" w:cs="TH Sarabun New"/>
                      <w:color w:val="000000"/>
                      <w:sz w:val="26"/>
                      <w:szCs w:val="26"/>
                      <w:cs/>
                    </w:rPr>
                  </w:rPrChange>
                </w:rPr>
                <w:delText xml:space="preserve"> </w:delText>
              </w:r>
            </w:del>
            <w:r w:rsidRPr="00357A8D" w:rsidR="00D90947">
              <w:rPr>
                <w:rFonts w:ascii="TH Sarabun New" w:hAnsi="TH Sarabun New" w:eastAsia="Angsana New" w:cs="TH Sarabun New"/>
                <w:sz w:val="26"/>
                <w:szCs w:val="26"/>
                <w:cs/>
                <w:rPrChange w:author="PC" w:date="2023-03-31T11:41:00Z" w:id="3036">
                  <w:rPr>
                    <w:rFonts w:ascii="TH Sarabun New" w:hAnsi="TH Sarabun New" w:eastAsia="Angsana New" w:cs="TH Sarabun New"/>
                    <w:color w:val="000000"/>
                    <w:sz w:val="26"/>
                    <w:szCs w:val="26"/>
                    <w:cs/>
                  </w:rPr>
                </w:rPrChange>
              </w:rPr>
              <w:t xml:space="preserve">   </w:t>
            </w:r>
            <w:r w:rsidRPr="00357A8D">
              <w:rPr>
                <w:rFonts w:ascii="TH Sarabun New" w:hAnsi="TH Sarabun New" w:eastAsia="Angsana New" w:cs="TH Sarabun New"/>
                <w:sz w:val="26"/>
                <w:szCs w:val="26"/>
                <w:cs/>
                <w:rPrChange w:author="PC" w:date="2023-03-31T11:41:00Z" w:id="3037">
                  <w:rPr>
                    <w:rFonts w:ascii="TH Sarabun New" w:hAnsi="TH Sarabun New" w:eastAsia="Angsana New" w:cs="TH Sarabun New"/>
                    <w:color w:val="000000"/>
                    <w:sz w:val="26"/>
                    <w:szCs w:val="26"/>
                    <w:cs/>
                  </w:rPr>
                </w:rPrChange>
              </w:rPr>
              <w:t xml:space="preserve">  </w:t>
            </w:r>
            <w:r w:rsidRPr="00357A8D">
              <w:rPr>
                <w:rFonts w:ascii="TH Sarabun New" w:hAnsi="TH Sarabun New" w:cs="TH Sarabun New"/>
                <w:sz w:val="26"/>
                <w:szCs w:val="26"/>
                <w:cs/>
                <w:rPrChange w:author="PC" w:date="2023-03-31T11:41:00Z" w:id="3038">
                  <w:rPr>
                    <w:rFonts w:ascii="TH Sarabun New" w:hAnsi="TH Sarabun New" w:cs="TH Sarabun New"/>
                    <w:color w:val="000000"/>
                    <w:sz w:val="26"/>
                    <w:szCs w:val="26"/>
                    <w:cs/>
                  </w:rPr>
                </w:rPrChange>
              </w:rPr>
              <w:t>3 (3-0-6)</w:t>
            </w:r>
          </w:p>
          <w:p w:rsidRPr="00357A8D" w:rsidR="00E3134B" w:rsidRDefault="00E3134B" w14:paraId="057F1C29" w14:textId="77777777">
            <w:pPr>
              <w:ind w:left="259" w:hanging="259"/>
              <w:contextualSpacing/>
              <w:rPr>
                <w:rFonts w:ascii="TH Sarabun New" w:hAnsi="TH Sarabun New" w:eastAsia="Angsana New" w:cs="TH Sarabun New"/>
                <w:sz w:val="26"/>
                <w:szCs w:val="26"/>
                <w:rPrChange w:author="PC" w:date="2023-03-31T11:41:00Z" w:id="3039">
                  <w:rPr>
                    <w:rFonts w:ascii="TH Sarabun New" w:hAnsi="TH Sarabun New" w:eastAsia="Angsana New" w:cs="TH Sarabun New"/>
                    <w:color w:val="000000"/>
                    <w:sz w:val="26"/>
                    <w:szCs w:val="26"/>
                  </w:rPr>
                </w:rPrChange>
              </w:rPr>
            </w:pPr>
            <w:r w:rsidRPr="00357A8D">
              <w:rPr>
                <w:rFonts w:ascii="TH Sarabun New" w:hAnsi="TH Sarabun New" w:eastAsia="Angsana New" w:cs="TH Sarabun New"/>
                <w:sz w:val="26"/>
                <w:szCs w:val="26"/>
                <w:cs/>
                <w:rPrChange w:author="PC" w:date="2023-03-31T11:41:00Z" w:id="3040">
                  <w:rPr>
                    <w:rFonts w:ascii="TH Sarabun New" w:hAnsi="TH Sarabun New" w:eastAsia="Angsana New" w:cs="TH Sarabun New"/>
                    <w:color w:val="000000"/>
                    <w:sz w:val="26"/>
                    <w:szCs w:val="26"/>
                    <w:cs/>
                  </w:rPr>
                </w:rPrChange>
              </w:rPr>
              <w:t xml:space="preserve">มธ.109 นวัตกรรมกับกระบวนการคิด   </w:t>
            </w:r>
          </w:p>
          <w:p w:rsidRPr="00357A8D" w:rsidR="00E3134B" w:rsidRDefault="00E3134B" w14:paraId="78681527" w14:textId="0E047F6B">
            <w:pPr>
              <w:ind w:left="259" w:hanging="259"/>
              <w:contextualSpacing/>
              <w:rPr>
                <w:rFonts w:ascii="TH Sarabun New" w:hAnsi="TH Sarabun New" w:cs="TH Sarabun New"/>
                <w:sz w:val="26"/>
                <w:szCs w:val="26"/>
                <w:rPrChange w:author="PC" w:date="2023-03-31T11:41:00Z" w:id="3041">
                  <w:rPr>
                    <w:rFonts w:ascii="TH Sarabun New" w:hAnsi="TH Sarabun New" w:cs="TH Sarabun New"/>
                    <w:color w:val="000000"/>
                    <w:sz w:val="26"/>
                    <w:szCs w:val="26"/>
                  </w:rPr>
                </w:rPrChange>
              </w:rPr>
            </w:pPr>
            <w:r w:rsidRPr="00357A8D">
              <w:rPr>
                <w:rFonts w:ascii="TH Sarabun New" w:hAnsi="TH Sarabun New" w:eastAsia="Angsana New" w:cs="TH Sarabun New"/>
                <w:sz w:val="26"/>
                <w:szCs w:val="26"/>
                <w:cs/>
                <w:rPrChange w:author="PC" w:date="2023-03-31T11:41:00Z" w:id="3042">
                  <w:rPr>
                    <w:rFonts w:ascii="TH Sarabun New" w:hAnsi="TH Sarabun New" w:eastAsia="Angsana New" w:cs="TH Sarabun New"/>
                    <w:color w:val="000000"/>
                    <w:sz w:val="26"/>
                    <w:szCs w:val="26"/>
                    <w:cs/>
                  </w:rPr>
                </w:rPrChange>
              </w:rPr>
              <w:t xml:space="preserve">          ผู้ประกอบการ                 </w:t>
            </w:r>
            <w:r w:rsidRPr="00357A8D" w:rsidR="00D90947">
              <w:rPr>
                <w:rFonts w:ascii="TH Sarabun New" w:hAnsi="TH Sarabun New" w:eastAsia="Angsana New" w:cs="TH Sarabun New"/>
                <w:sz w:val="26"/>
                <w:szCs w:val="26"/>
                <w:cs/>
                <w:rPrChange w:author="PC" w:date="2023-03-31T11:41:00Z" w:id="3043">
                  <w:rPr>
                    <w:rFonts w:ascii="TH Sarabun New" w:hAnsi="TH Sarabun New" w:eastAsia="Angsana New" w:cs="TH Sarabun New"/>
                    <w:color w:val="000000"/>
                    <w:sz w:val="26"/>
                    <w:szCs w:val="26"/>
                    <w:cs/>
                  </w:rPr>
                </w:rPrChange>
              </w:rPr>
              <w:t xml:space="preserve">        </w:t>
            </w:r>
            <w:del w:author="Jenjira O-cha" w:date="2023-02-08T15:59:00Z" w:id="3044">
              <w:r w:rsidRPr="00357A8D" w:rsidDel="00E16F3C" w:rsidR="00D90947">
                <w:rPr>
                  <w:rFonts w:ascii="TH Sarabun New" w:hAnsi="TH Sarabun New" w:eastAsia="Angsana New" w:cs="TH Sarabun New"/>
                  <w:sz w:val="26"/>
                  <w:szCs w:val="26"/>
                  <w:cs/>
                  <w:rPrChange w:author="PC" w:date="2023-03-31T11:41:00Z" w:id="3045">
                    <w:rPr>
                      <w:rFonts w:ascii="TH Sarabun New" w:hAnsi="TH Sarabun New" w:eastAsia="Angsana New" w:cs="TH Sarabun New"/>
                      <w:color w:val="000000"/>
                      <w:sz w:val="26"/>
                      <w:szCs w:val="26"/>
                      <w:cs/>
                    </w:rPr>
                  </w:rPrChange>
                </w:rPr>
                <w:delText xml:space="preserve">  </w:delText>
              </w:r>
            </w:del>
            <w:r w:rsidRPr="00357A8D">
              <w:rPr>
                <w:rFonts w:ascii="TH Sarabun New" w:hAnsi="TH Sarabun New" w:eastAsia="Angsana New" w:cs="TH Sarabun New"/>
                <w:sz w:val="26"/>
                <w:szCs w:val="26"/>
                <w:cs/>
                <w:rPrChange w:author="PC" w:date="2023-03-31T11:41:00Z" w:id="3046">
                  <w:rPr>
                    <w:rFonts w:ascii="TH Sarabun New" w:hAnsi="TH Sarabun New" w:eastAsia="Angsana New" w:cs="TH Sarabun New"/>
                    <w:color w:val="000000"/>
                    <w:sz w:val="26"/>
                    <w:szCs w:val="26"/>
                    <w:cs/>
                  </w:rPr>
                </w:rPrChange>
              </w:rPr>
              <w:t xml:space="preserve">   </w:t>
            </w:r>
            <w:r w:rsidRPr="00357A8D">
              <w:rPr>
                <w:rFonts w:ascii="TH Sarabun New" w:hAnsi="TH Sarabun New" w:cs="TH Sarabun New"/>
                <w:sz w:val="26"/>
                <w:szCs w:val="26"/>
                <w:cs/>
                <w:rPrChange w:author="PC" w:date="2023-03-31T11:41:00Z" w:id="3047">
                  <w:rPr>
                    <w:rFonts w:ascii="TH Sarabun New" w:hAnsi="TH Sarabun New" w:cs="TH Sarabun New"/>
                    <w:color w:val="000000"/>
                    <w:sz w:val="26"/>
                    <w:szCs w:val="26"/>
                    <w:cs/>
                  </w:rPr>
                </w:rPrChange>
              </w:rPr>
              <w:t>3 (3-0-6)</w:t>
            </w:r>
          </w:p>
          <w:p w:rsidRPr="00357A8D" w:rsidR="00E3134B" w:rsidRDefault="00E3134B" w14:paraId="4C006537" w14:textId="77777777">
            <w:pPr>
              <w:ind w:left="259" w:hanging="259"/>
              <w:contextualSpacing/>
              <w:rPr>
                <w:rFonts w:ascii="TH Sarabun New" w:hAnsi="TH Sarabun New" w:eastAsia="Angsana New" w:cs="TH Sarabun New"/>
                <w:b/>
                <w:bCs/>
                <w:sz w:val="26"/>
                <w:szCs w:val="26"/>
                <w:u w:val="single"/>
                <w:rPrChange w:author="PC" w:date="2023-03-31T11:41:00Z" w:id="3048">
                  <w:rPr>
                    <w:rFonts w:ascii="TH Sarabun New" w:hAnsi="TH Sarabun New" w:eastAsia="Angsana New" w:cs="TH Sarabun New"/>
                    <w:b/>
                    <w:bCs/>
                    <w:color w:val="000000"/>
                    <w:sz w:val="26"/>
                    <w:szCs w:val="26"/>
                    <w:u w:val="single"/>
                  </w:rPr>
                </w:rPrChange>
              </w:rPr>
            </w:pPr>
            <w:r w:rsidRPr="00357A8D">
              <w:rPr>
                <w:rFonts w:ascii="TH Sarabun New" w:hAnsi="TH Sarabun New" w:cs="TH Sarabun New"/>
                <w:b/>
                <w:bCs/>
                <w:sz w:val="26"/>
                <w:szCs w:val="26"/>
                <w:u w:val="single"/>
                <w:cs/>
                <w:rPrChange w:author="PC" w:date="2023-03-31T11:41:00Z" w:id="3049">
                  <w:rPr>
                    <w:rFonts w:ascii="TH Sarabun New" w:hAnsi="TH Sarabun New" w:cs="TH Sarabun New"/>
                    <w:b/>
                    <w:bCs/>
                    <w:color w:val="000000"/>
                    <w:sz w:val="26"/>
                    <w:szCs w:val="26"/>
                    <w:u w:val="single"/>
                    <w:cs/>
                  </w:rPr>
                </w:rPrChange>
              </w:rPr>
              <w:t>หมวดมนุษย์ศาสตร์</w:t>
            </w:r>
            <w:r w:rsidRPr="00357A8D" w:rsidR="00D90947">
              <w:rPr>
                <w:rFonts w:ascii="TH Sarabun New" w:hAnsi="TH Sarabun New" w:cs="TH Sarabun New"/>
                <w:b/>
                <w:bCs/>
                <w:sz w:val="26"/>
                <w:szCs w:val="26"/>
                <w:u w:val="single"/>
                <w:cs/>
                <w:rPrChange w:author="PC" w:date="2023-03-31T11:41:00Z" w:id="3050">
                  <w:rPr>
                    <w:rFonts w:ascii="TH Sarabun New" w:hAnsi="TH Sarabun New" w:cs="TH Sarabun New"/>
                    <w:b/>
                    <w:bCs/>
                    <w:color w:val="000000"/>
                    <w:sz w:val="26"/>
                    <w:szCs w:val="26"/>
                    <w:u w:val="single"/>
                    <w:cs/>
                  </w:rPr>
                </w:rPrChange>
              </w:rPr>
              <w:t xml:space="preserve"> บังคับ 1 วิชา 3 หน่วยกิต</w:t>
            </w:r>
          </w:p>
          <w:p w:rsidRPr="00357A8D" w:rsidR="008337B6" w:rsidRDefault="008337B6" w14:paraId="4637C61F" w14:textId="77777777">
            <w:pPr>
              <w:ind w:left="259" w:hanging="259"/>
              <w:contextualSpacing/>
              <w:rPr>
                <w:rFonts w:ascii="TH Sarabun New" w:hAnsi="TH Sarabun New" w:eastAsia="Angsana New" w:cs="TH Sarabun New"/>
                <w:sz w:val="26"/>
                <w:szCs w:val="26"/>
              </w:rPr>
            </w:pPr>
          </w:p>
          <w:p w:rsidRPr="00357A8D" w:rsidR="00E3134B" w:rsidRDefault="00E3134B" w14:paraId="64B8769D" w14:textId="733E2D82">
            <w:pPr>
              <w:ind w:left="259" w:hanging="259"/>
              <w:contextualSpacing/>
              <w:rPr>
                <w:rFonts w:ascii="TH Sarabun New" w:hAnsi="TH Sarabun New" w:cs="TH Sarabun New"/>
                <w:sz w:val="26"/>
                <w:szCs w:val="26"/>
                <w:rPrChange w:author="PC" w:date="2023-03-31T11:41:00Z" w:id="3051">
                  <w:rPr>
                    <w:rFonts w:ascii="TH Sarabun New" w:hAnsi="TH Sarabun New" w:cs="TH Sarabun New"/>
                    <w:color w:val="000000"/>
                    <w:sz w:val="26"/>
                    <w:szCs w:val="26"/>
                  </w:rPr>
                </w:rPrChange>
              </w:rPr>
            </w:pPr>
            <w:r w:rsidRPr="00357A8D">
              <w:rPr>
                <w:rFonts w:ascii="TH Sarabun New" w:hAnsi="TH Sarabun New" w:eastAsia="Angsana New" w:cs="TH Sarabun New"/>
                <w:sz w:val="26"/>
                <w:szCs w:val="26"/>
                <w:cs/>
              </w:rPr>
              <w:t xml:space="preserve">มธ.102 ทักษะชีวิตทางสัม              </w:t>
            </w:r>
            <w:r w:rsidRPr="00357A8D" w:rsidR="00D90947">
              <w:rPr>
                <w:rFonts w:ascii="TH Sarabun New" w:hAnsi="TH Sarabun New" w:eastAsia="Angsana New" w:cs="TH Sarabun New"/>
                <w:sz w:val="26"/>
                <w:szCs w:val="26"/>
                <w:cs/>
              </w:rPr>
              <w:t xml:space="preserve"> </w:t>
            </w:r>
            <w:del w:author="Jenjira O-cha" w:date="2023-02-08T15:59:00Z" w:id="3052">
              <w:r w:rsidRPr="00357A8D" w:rsidDel="00E16F3C" w:rsidR="00D90947">
                <w:rPr>
                  <w:rFonts w:ascii="TH Sarabun New" w:hAnsi="TH Sarabun New" w:eastAsia="Angsana New" w:cs="TH Sarabun New"/>
                  <w:sz w:val="26"/>
                  <w:szCs w:val="26"/>
                  <w:cs/>
                </w:rPr>
                <w:delText xml:space="preserve">  </w:delText>
              </w:r>
            </w:del>
            <w:r w:rsidRPr="00357A8D" w:rsidR="00D90947">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 xml:space="preserve">  </w:t>
            </w:r>
            <w:r w:rsidRPr="00357A8D">
              <w:rPr>
                <w:rFonts w:ascii="TH Sarabun New" w:hAnsi="TH Sarabun New" w:cs="TH Sarabun New"/>
                <w:sz w:val="26"/>
                <w:szCs w:val="26"/>
                <w:cs/>
                <w:rPrChange w:author="PC" w:date="2023-03-31T11:41:00Z" w:id="3053">
                  <w:rPr>
                    <w:rFonts w:ascii="TH Sarabun New" w:hAnsi="TH Sarabun New" w:cs="TH Sarabun New"/>
                    <w:color w:val="000000"/>
                    <w:sz w:val="26"/>
                    <w:szCs w:val="26"/>
                    <w:cs/>
                  </w:rPr>
                </w:rPrChange>
              </w:rPr>
              <w:t>3 (3-0-6)</w:t>
            </w:r>
          </w:p>
          <w:p w:rsidRPr="00357A8D" w:rsidR="00E3134B" w:rsidRDefault="00E3134B" w14:paraId="13AB5FB2" w14:textId="3C234516">
            <w:pPr>
              <w:ind w:left="259" w:hanging="259"/>
              <w:contextualSpacing/>
              <w:rPr>
                <w:rFonts w:ascii="TH Sarabun New" w:hAnsi="TH Sarabun New" w:cs="TH Sarabun New"/>
                <w:sz w:val="26"/>
                <w:szCs w:val="26"/>
                <w:rPrChange w:author="PC" w:date="2023-03-31T11:41:00Z" w:id="3054">
                  <w:rPr>
                    <w:rFonts w:ascii="TH Sarabun New" w:hAnsi="TH Sarabun New" w:cs="TH Sarabun New"/>
                    <w:color w:val="000000"/>
                    <w:sz w:val="26"/>
                    <w:szCs w:val="26"/>
                  </w:rPr>
                </w:rPrChange>
              </w:rPr>
            </w:pPr>
            <w:r w:rsidRPr="00357A8D">
              <w:rPr>
                <w:rFonts w:ascii="TH Sarabun New" w:hAnsi="TH Sarabun New" w:eastAsia="Angsana New" w:cs="TH Sarabun New"/>
                <w:sz w:val="26"/>
                <w:szCs w:val="26"/>
                <w:cs/>
              </w:rPr>
              <w:t xml:space="preserve">มธ.108 ทักษะดิจิทัลกับการแก้ปัญหา  </w:t>
            </w:r>
            <w:r w:rsidRPr="00357A8D" w:rsidR="00D90947">
              <w:rPr>
                <w:rFonts w:ascii="TH Sarabun New" w:hAnsi="TH Sarabun New" w:eastAsia="Angsana New" w:cs="TH Sarabun New"/>
                <w:sz w:val="26"/>
                <w:szCs w:val="26"/>
                <w:cs/>
              </w:rPr>
              <w:t xml:space="preserve">     </w:t>
            </w:r>
            <w:del w:author="Jenjira O-cha" w:date="2023-02-08T15:59:00Z" w:id="3055">
              <w:r w:rsidRPr="00357A8D" w:rsidDel="00E16F3C" w:rsidR="00D90947">
                <w:rPr>
                  <w:rFonts w:ascii="TH Sarabun New" w:hAnsi="TH Sarabun New" w:eastAsia="Angsana New" w:cs="TH Sarabun New"/>
                  <w:sz w:val="26"/>
                  <w:szCs w:val="26"/>
                  <w:cs/>
                </w:rPr>
                <w:delText xml:space="preserve">  </w:delText>
              </w:r>
            </w:del>
            <w:r w:rsidRPr="00357A8D" w:rsidR="00D90947">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 xml:space="preserve"> </w:t>
            </w:r>
            <w:r w:rsidRPr="00357A8D">
              <w:rPr>
                <w:rFonts w:ascii="TH Sarabun New" w:hAnsi="TH Sarabun New" w:cs="TH Sarabun New"/>
                <w:sz w:val="26"/>
                <w:szCs w:val="26"/>
                <w:cs/>
                <w:rPrChange w:author="PC" w:date="2023-03-31T11:41:00Z" w:id="3056">
                  <w:rPr>
                    <w:rFonts w:ascii="TH Sarabun New" w:hAnsi="TH Sarabun New" w:cs="TH Sarabun New"/>
                    <w:color w:val="000000"/>
                    <w:sz w:val="26"/>
                    <w:szCs w:val="26"/>
                    <w:cs/>
                  </w:rPr>
                </w:rPrChange>
              </w:rPr>
              <w:t>3 (3-0-6)</w:t>
            </w:r>
          </w:p>
          <w:p w:rsidRPr="00357A8D" w:rsidR="00E3134B" w:rsidRDefault="00E3134B" w14:paraId="3082F067" w14:textId="77777777">
            <w:pPr>
              <w:ind w:left="259" w:hanging="259"/>
              <w:contextualSpacing/>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หมวดวิทยาศาสตร์และเทคโนโลยี</w:t>
            </w:r>
            <w:r w:rsidRPr="00357A8D" w:rsidR="00D90947">
              <w:rPr>
                <w:rFonts w:ascii="TH Sarabun New" w:hAnsi="TH Sarabun New" w:eastAsia="Angsana New" w:cs="TH Sarabun New"/>
                <w:b/>
                <w:bCs/>
                <w:sz w:val="26"/>
                <w:szCs w:val="26"/>
                <w:u w:val="single"/>
                <w:cs/>
              </w:rPr>
              <w:t xml:space="preserve"> </w:t>
            </w:r>
            <w:r w:rsidRPr="00357A8D" w:rsidR="00D90947">
              <w:rPr>
                <w:rFonts w:ascii="TH Sarabun New" w:hAnsi="TH Sarabun New" w:cs="TH Sarabun New"/>
                <w:b/>
                <w:bCs/>
                <w:sz w:val="26"/>
                <w:szCs w:val="26"/>
                <w:u w:val="single"/>
                <w:cs/>
                <w:rPrChange w:author="PC" w:date="2023-03-31T11:41:00Z" w:id="3057">
                  <w:rPr>
                    <w:rFonts w:ascii="TH Sarabun New" w:hAnsi="TH Sarabun New" w:cs="TH Sarabun New"/>
                    <w:b/>
                    <w:bCs/>
                    <w:color w:val="000000"/>
                    <w:sz w:val="26"/>
                    <w:szCs w:val="26"/>
                    <w:u w:val="single"/>
                    <w:cs/>
                  </w:rPr>
                </w:rPrChange>
              </w:rPr>
              <w:t>บังคับ 1 วิชา 3 หน่วยกิต</w:t>
            </w:r>
          </w:p>
          <w:p w:rsidRPr="00357A8D" w:rsidR="00E3134B" w:rsidRDefault="00E3134B" w14:paraId="2A4D76DC" w14:textId="44A3CCB0">
            <w:pPr>
              <w:ind w:left="259" w:hanging="259"/>
              <w:contextualSpacing/>
              <w:rPr>
                <w:rFonts w:ascii="TH Sarabun New" w:hAnsi="TH Sarabun New" w:cs="TH Sarabun New"/>
                <w:sz w:val="26"/>
                <w:szCs w:val="26"/>
                <w:rPrChange w:author="PC" w:date="2023-03-31T11:41:00Z" w:id="3058">
                  <w:rPr>
                    <w:rFonts w:ascii="TH Sarabun New" w:hAnsi="TH Sarabun New" w:cs="TH Sarabun New"/>
                    <w:color w:val="000000"/>
                    <w:sz w:val="26"/>
                    <w:szCs w:val="26"/>
                  </w:rPr>
                </w:rPrChange>
              </w:rPr>
            </w:pPr>
            <w:r w:rsidRPr="00357A8D">
              <w:rPr>
                <w:rFonts w:ascii="TH Sarabun New" w:hAnsi="TH Sarabun New" w:eastAsia="Angsana New" w:cs="TH Sarabun New"/>
                <w:sz w:val="26"/>
                <w:szCs w:val="26"/>
                <w:cs/>
              </w:rPr>
              <w:t xml:space="preserve">มธ.103 ชีวิตกับความยั่งยืน              </w:t>
            </w:r>
            <w:r w:rsidRPr="00357A8D" w:rsidR="00D90947">
              <w:rPr>
                <w:rFonts w:ascii="TH Sarabun New" w:hAnsi="TH Sarabun New" w:eastAsia="Angsana New" w:cs="TH Sarabun New"/>
                <w:sz w:val="26"/>
                <w:szCs w:val="26"/>
                <w:cs/>
              </w:rPr>
              <w:t xml:space="preserve">   </w:t>
            </w:r>
            <w:del w:author="Jenjira O-cha" w:date="2023-02-08T15:59:00Z" w:id="3059">
              <w:r w:rsidRPr="00357A8D" w:rsidDel="00E16F3C" w:rsidR="00D90947">
                <w:rPr>
                  <w:rFonts w:ascii="TH Sarabun New" w:hAnsi="TH Sarabun New" w:eastAsia="Angsana New" w:cs="TH Sarabun New"/>
                  <w:sz w:val="26"/>
                  <w:szCs w:val="26"/>
                  <w:cs/>
                </w:rPr>
                <w:delText xml:space="preserve"> </w:delText>
              </w:r>
            </w:del>
            <w:r w:rsidRPr="00357A8D" w:rsidR="00D90947">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 xml:space="preserve"> </w:t>
            </w:r>
            <w:r w:rsidRPr="00357A8D">
              <w:rPr>
                <w:rFonts w:ascii="TH Sarabun New" w:hAnsi="TH Sarabun New" w:cs="TH Sarabun New"/>
                <w:sz w:val="26"/>
                <w:szCs w:val="26"/>
                <w:cs/>
                <w:rPrChange w:author="PC" w:date="2023-03-31T11:41:00Z" w:id="3060">
                  <w:rPr>
                    <w:rFonts w:ascii="TH Sarabun New" w:hAnsi="TH Sarabun New" w:cs="TH Sarabun New"/>
                    <w:color w:val="000000"/>
                    <w:sz w:val="26"/>
                    <w:szCs w:val="26"/>
                    <w:cs/>
                  </w:rPr>
                </w:rPrChange>
              </w:rPr>
              <w:t>3 (3-0-6)</w:t>
            </w:r>
          </w:p>
          <w:p w:rsidRPr="00357A8D" w:rsidR="00E3134B" w:rsidRDefault="00E3134B" w14:paraId="78D5AEC9" w14:textId="51A1C7EF">
            <w:pPr>
              <w:ind w:left="259" w:hanging="259"/>
              <w:contextualSpacing/>
              <w:rPr>
                <w:ins w:author="Jenjira O-cha" w:date="2023-02-08T15:59:00Z" w:id="3061"/>
                <w:rFonts w:ascii="TH Sarabun New" w:hAnsi="TH Sarabun New" w:cs="TH Sarabun New"/>
                <w:sz w:val="26"/>
                <w:szCs w:val="26"/>
                <w:rPrChange w:author="PC" w:date="2023-03-31T11:41:00Z" w:id="3062">
                  <w:rPr>
                    <w:ins w:author="Jenjira O-cha" w:date="2023-02-08T15:59:00Z" w:id="3063"/>
                    <w:rFonts w:ascii="TH Sarabun New" w:hAnsi="TH Sarabun New" w:cs="TH Sarabun New"/>
                    <w:color w:val="000000"/>
                    <w:sz w:val="26"/>
                    <w:szCs w:val="26"/>
                  </w:rPr>
                </w:rPrChange>
              </w:rPr>
            </w:pPr>
            <w:r w:rsidRPr="00357A8D">
              <w:rPr>
                <w:rFonts w:ascii="TH Sarabun New" w:hAnsi="TH Sarabun New" w:cs="TH Sarabun New"/>
                <w:sz w:val="26"/>
                <w:szCs w:val="26"/>
                <w:cs/>
                <w:rPrChange w:author="PC" w:date="2023-03-31T11:41:00Z" w:id="3064">
                  <w:rPr>
                    <w:rFonts w:ascii="TH Sarabun New" w:hAnsi="TH Sarabun New" w:cs="TH Sarabun New"/>
                    <w:color w:val="000000"/>
                    <w:sz w:val="26"/>
                    <w:szCs w:val="26"/>
                    <w:cs/>
                  </w:rPr>
                </w:rPrChange>
              </w:rPr>
              <w:t xml:space="preserve">มธ.107 การพัฒนาและจัดการตนเอง </w:t>
            </w:r>
            <w:r w:rsidRPr="00357A8D" w:rsidR="00D90947">
              <w:rPr>
                <w:rFonts w:ascii="TH Sarabun New" w:hAnsi="TH Sarabun New" w:cs="TH Sarabun New"/>
                <w:sz w:val="26"/>
                <w:szCs w:val="26"/>
                <w:cs/>
                <w:rPrChange w:author="PC" w:date="2023-03-31T11:41:00Z" w:id="3065">
                  <w:rPr>
                    <w:rFonts w:ascii="TH Sarabun New" w:hAnsi="TH Sarabun New" w:cs="TH Sarabun New"/>
                    <w:color w:val="000000"/>
                    <w:sz w:val="26"/>
                    <w:szCs w:val="26"/>
                    <w:cs/>
                  </w:rPr>
                </w:rPrChange>
              </w:rPr>
              <w:t xml:space="preserve">    </w:t>
            </w:r>
            <w:del w:author="Jenjira O-cha" w:date="2023-02-08T15:59:00Z" w:id="3066">
              <w:r w:rsidRPr="00357A8D" w:rsidDel="00E16F3C" w:rsidR="00D90947">
                <w:rPr>
                  <w:rFonts w:ascii="TH Sarabun New" w:hAnsi="TH Sarabun New" w:cs="TH Sarabun New"/>
                  <w:sz w:val="26"/>
                  <w:szCs w:val="26"/>
                  <w:cs/>
                  <w:rPrChange w:author="PC" w:date="2023-03-31T11:41:00Z" w:id="3067">
                    <w:rPr>
                      <w:rFonts w:ascii="TH Sarabun New" w:hAnsi="TH Sarabun New" w:cs="TH Sarabun New"/>
                      <w:color w:val="000000"/>
                      <w:sz w:val="26"/>
                      <w:szCs w:val="26"/>
                      <w:cs/>
                    </w:rPr>
                  </w:rPrChange>
                </w:rPr>
                <w:delText xml:space="preserve"> </w:delText>
              </w:r>
            </w:del>
            <w:r w:rsidRPr="00357A8D" w:rsidR="00D90947">
              <w:rPr>
                <w:rFonts w:ascii="TH Sarabun New" w:hAnsi="TH Sarabun New" w:cs="TH Sarabun New"/>
                <w:sz w:val="26"/>
                <w:szCs w:val="26"/>
                <w:cs/>
                <w:rPrChange w:author="PC" w:date="2023-03-31T11:41:00Z" w:id="3068">
                  <w:rPr>
                    <w:rFonts w:ascii="TH Sarabun New" w:hAnsi="TH Sarabun New" w:cs="TH Sarabun New"/>
                    <w:color w:val="000000"/>
                    <w:sz w:val="26"/>
                    <w:szCs w:val="26"/>
                    <w:cs/>
                  </w:rPr>
                </w:rPrChange>
              </w:rPr>
              <w:t xml:space="preserve">     </w:t>
            </w:r>
            <w:r w:rsidRPr="00357A8D">
              <w:rPr>
                <w:rFonts w:ascii="TH Sarabun New" w:hAnsi="TH Sarabun New" w:cs="TH Sarabun New"/>
                <w:sz w:val="26"/>
                <w:szCs w:val="26"/>
                <w:cs/>
                <w:rPrChange w:author="PC" w:date="2023-03-31T11:41:00Z" w:id="3069">
                  <w:rPr>
                    <w:rFonts w:ascii="TH Sarabun New" w:hAnsi="TH Sarabun New" w:cs="TH Sarabun New"/>
                    <w:color w:val="000000"/>
                    <w:sz w:val="26"/>
                    <w:szCs w:val="26"/>
                    <w:cs/>
                  </w:rPr>
                </w:rPrChange>
              </w:rPr>
              <w:t xml:space="preserve"> 3 (3-0-6)</w:t>
            </w:r>
          </w:p>
          <w:p w:rsidRPr="00357A8D" w:rsidR="00E16F3C" w:rsidDel="00130BA5" w:rsidRDefault="00E16F3C" w14:paraId="467FFFEE" w14:textId="44E81B2A">
            <w:pPr>
              <w:ind w:left="259" w:hanging="259"/>
              <w:contextualSpacing/>
              <w:rPr>
                <w:ins w:author="Jenjira O-cha" w:date="2023-02-08T15:59:00Z" w:id="3070"/>
                <w:del w:author="PC" w:date="2023-03-31T11:35:00Z" w:id="3071"/>
                <w:rFonts w:ascii="TH Sarabun New" w:hAnsi="TH Sarabun New" w:cs="TH Sarabun New"/>
                <w:sz w:val="26"/>
                <w:szCs w:val="26"/>
                <w:rPrChange w:author="PC" w:date="2023-03-31T11:41:00Z" w:id="3072">
                  <w:rPr>
                    <w:ins w:author="Jenjira O-cha" w:date="2023-02-08T15:59:00Z" w:id="3073"/>
                    <w:del w:author="PC" w:date="2023-03-31T11:35:00Z" w:id="3074"/>
                    <w:rFonts w:ascii="TH Sarabun New" w:hAnsi="TH Sarabun New" w:cs="TH Sarabun New"/>
                    <w:color w:val="000000"/>
                    <w:sz w:val="26"/>
                    <w:szCs w:val="26"/>
                  </w:rPr>
                </w:rPrChange>
              </w:rPr>
            </w:pPr>
          </w:p>
          <w:p w:rsidRPr="00357A8D" w:rsidR="00E16F3C" w:rsidDel="00130BA5" w:rsidRDefault="00E16F3C" w14:paraId="533D7D92" w14:textId="7017A9BC">
            <w:pPr>
              <w:ind w:left="259" w:hanging="259"/>
              <w:contextualSpacing/>
              <w:rPr>
                <w:ins w:author="Jenjira O-cha" w:date="2023-02-08T15:59:00Z" w:id="3075"/>
                <w:del w:author="PC" w:date="2023-03-31T11:35:00Z" w:id="3076"/>
                <w:rFonts w:ascii="TH Sarabun New" w:hAnsi="TH Sarabun New" w:cs="TH Sarabun New"/>
                <w:sz w:val="26"/>
                <w:szCs w:val="26"/>
                <w:rPrChange w:author="PC" w:date="2023-03-31T11:41:00Z" w:id="3077">
                  <w:rPr>
                    <w:ins w:author="Jenjira O-cha" w:date="2023-02-08T15:59:00Z" w:id="3078"/>
                    <w:del w:author="PC" w:date="2023-03-31T11:35:00Z" w:id="3079"/>
                    <w:rFonts w:ascii="TH Sarabun New" w:hAnsi="TH Sarabun New" w:cs="TH Sarabun New"/>
                    <w:color w:val="000000"/>
                    <w:sz w:val="26"/>
                    <w:szCs w:val="26"/>
                  </w:rPr>
                </w:rPrChange>
              </w:rPr>
            </w:pPr>
          </w:p>
          <w:p w:rsidRPr="00357A8D" w:rsidR="00E16F3C" w:rsidDel="00130BA5" w:rsidRDefault="00E16F3C" w14:paraId="22085D66" w14:textId="473DF33A">
            <w:pPr>
              <w:ind w:left="259" w:hanging="259"/>
              <w:contextualSpacing/>
              <w:rPr>
                <w:del w:author="PC" w:date="2023-03-31T11:35:00Z" w:id="3080"/>
                <w:rFonts w:ascii="TH Sarabun New" w:hAnsi="TH Sarabun New" w:cs="TH Sarabun New"/>
                <w:sz w:val="26"/>
                <w:szCs w:val="26"/>
                <w:rPrChange w:author="PC" w:date="2023-03-31T11:41:00Z" w:id="3081">
                  <w:rPr>
                    <w:del w:author="PC" w:date="2023-03-31T11:35:00Z" w:id="3082"/>
                    <w:rFonts w:ascii="TH Sarabun New" w:hAnsi="TH Sarabun New" w:cs="TH Sarabun New"/>
                    <w:color w:val="000000"/>
                    <w:sz w:val="26"/>
                    <w:szCs w:val="26"/>
                  </w:rPr>
                </w:rPrChange>
              </w:rPr>
            </w:pPr>
          </w:p>
          <w:p w:rsidRPr="00357A8D" w:rsidR="00E3134B" w:rsidRDefault="00E3134B" w14:paraId="389F3F32" w14:textId="77777777">
            <w:pPr>
              <w:ind w:left="259" w:hanging="259"/>
              <w:contextualSpacing/>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หมวดภาษา</w:t>
            </w:r>
            <w:r w:rsidRPr="00357A8D" w:rsidR="00D90947">
              <w:rPr>
                <w:rFonts w:ascii="TH Sarabun New" w:hAnsi="TH Sarabun New" w:eastAsia="Angsana New" w:cs="TH Sarabun New"/>
                <w:b/>
                <w:bCs/>
                <w:sz w:val="26"/>
                <w:szCs w:val="26"/>
                <w:u w:val="single"/>
                <w:cs/>
              </w:rPr>
              <w:t xml:space="preserve"> </w:t>
            </w:r>
            <w:r w:rsidRPr="00357A8D" w:rsidR="00D90947">
              <w:rPr>
                <w:rFonts w:ascii="TH Sarabun New" w:hAnsi="TH Sarabun New" w:cs="TH Sarabun New"/>
                <w:b/>
                <w:bCs/>
                <w:sz w:val="26"/>
                <w:szCs w:val="26"/>
                <w:u w:val="single"/>
                <w:cs/>
                <w:rPrChange w:author="PC" w:date="2023-03-31T11:41:00Z" w:id="3083">
                  <w:rPr>
                    <w:rFonts w:ascii="TH Sarabun New" w:hAnsi="TH Sarabun New" w:cs="TH Sarabun New"/>
                    <w:b/>
                    <w:bCs/>
                    <w:color w:val="000000"/>
                    <w:sz w:val="26"/>
                    <w:szCs w:val="26"/>
                    <w:u w:val="single"/>
                    <w:cs/>
                  </w:rPr>
                </w:rPrChange>
              </w:rPr>
              <w:t>บังคับ 2 วิชา 6  หน่วยกิต</w:t>
            </w:r>
          </w:p>
          <w:p w:rsidRPr="00357A8D" w:rsidR="00E3134B" w:rsidRDefault="00D90947" w14:paraId="5048237A" w14:textId="02BE565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w:t>
            </w:r>
            <w:r w:rsidRPr="00357A8D" w:rsidR="00E3134B">
              <w:rPr>
                <w:rFonts w:ascii="TH Sarabun New" w:hAnsi="TH Sarabun New" w:eastAsia="Angsana New" w:cs="TH Sarabun New"/>
                <w:b/>
                <w:bCs/>
                <w:sz w:val="26"/>
                <w:szCs w:val="26"/>
                <w:cs/>
              </w:rPr>
              <w:t xml:space="preserve">มธ.104 </w:t>
            </w:r>
            <w:r w:rsidRPr="00357A8D" w:rsidR="00E3134B">
              <w:rPr>
                <w:rFonts w:ascii="TH Sarabun New" w:hAnsi="TH Sarabun New" w:eastAsia="Angsana New" w:cs="TH Sarabun New"/>
                <w:sz w:val="26"/>
                <w:szCs w:val="26"/>
                <w:cs/>
              </w:rPr>
              <w:t xml:space="preserve">การคิด อ่าน และเขียน        </w:t>
            </w:r>
            <w:del w:author="PC" w:date="2023-03-31T11:35:00Z" w:id="3084">
              <w:r w:rsidRPr="00357A8D" w:rsidDel="00130BA5">
                <w:rPr>
                  <w:rFonts w:ascii="TH Sarabun New" w:hAnsi="TH Sarabun New" w:eastAsia="Angsana New" w:cs="TH Sarabun New"/>
                  <w:sz w:val="26"/>
                  <w:szCs w:val="26"/>
                  <w:cs/>
                </w:rPr>
                <w:delText xml:space="preserve"> </w:delText>
              </w:r>
            </w:del>
            <w:r w:rsidRPr="00357A8D">
              <w:rPr>
                <w:rFonts w:ascii="TH Sarabun New" w:hAnsi="TH Sarabun New" w:eastAsia="Angsana New" w:cs="TH Sarabun New"/>
                <w:sz w:val="26"/>
                <w:szCs w:val="26"/>
                <w:cs/>
              </w:rPr>
              <w:t xml:space="preserve">       </w:t>
            </w:r>
            <w:r w:rsidRPr="00357A8D" w:rsidR="00E3134B">
              <w:rPr>
                <w:rFonts w:ascii="TH Sarabun New" w:hAnsi="TH Sarabun New" w:eastAsia="Angsana New" w:cs="TH Sarabun New"/>
                <w:sz w:val="26"/>
                <w:szCs w:val="26"/>
                <w:cs/>
              </w:rPr>
              <w:t xml:space="preserve"> </w:t>
            </w:r>
            <w:r w:rsidRPr="00357A8D" w:rsidR="00E3134B">
              <w:rPr>
                <w:rFonts w:ascii="TH Sarabun New" w:hAnsi="TH Sarabun New" w:cs="TH Sarabun New"/>
                <w:sz w:val="26"/>
                <w:szCs w:val="26"/>
                <w:cs/>
                <w:rPrChange w:author="PC" w:date="2023-03-31T11:41:00Z" w:id="3085">
                  <w:rPr>
                    <w:rFonts w:ascii="TH Sarabun New" w:hAnsi="TH Sarabun New" w:cs="TH Sarabun New"/>
                    <w:color w:val="000000"/>
                    <w:sz w:val="26"/>
                    <w:szCs w:val="26"/>
                    <w:cs/>
                  </w:rPr>
                </w:rPrChange>
              </w:rPr>
              <w:t>3 (3-0-6)</w:t>
            </w:r>
          </w:p>
          <w:p w:rsidRPr="00357A8D" w:rsidR="00E3134B" w:rsidRDefault="00E3134B" w14:paraId="7A85CFA4"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sz w:val="26"/>
                <w:szCs w:val="26"/>
                <w:cs/>
              </w:rPr>
              <w:t xml:space="preserve">           อย่างมีวิจารณญาณ</w:t>
            </w:r>
            <w:r w:rsidRPr="00357A8D">
              <w:rPr>
                <w:rFonts w:ascii="TH Sarabun New" w:hAnsi="TH Sarabun New" w:cs="TH Sarabun New"/>
                <w:sz w:val="26"/>
                <w:szCs w:val="26"/>
                <w:cs/>
                <w:rPrChange w:author="PC" w:date="2023-03-31T11:41:00Z" w:id="3086">
                  <w:rPr>
                    <w:rFonts w:ascii="TH Sarabun New" w:hAnsi="TH Sarabun New" w:cs="TH Sarabun New"/>
                    <w:color w:val="000000"/>
                    <w:sz w:val="26"/>
                    <w:szCs w:val="26"/>
                    <w:cs/>
                  </w:rPr>
                </w:rPrChange>
              </w:rPr>
              <w:t xml:space="preserve">                                      </w:t>
            </w:r>
          </w:p>
          <w:p w:rsidRPr="00357A8D" w:rsidR="00E3134B" w:rsidRDefault="00D90947" w14:paraId="7A7BBBFD" w14:textId="46BC6851">
            <w:pPr>
              <w:ind w:left="259" w:hanging="259"/>
              <w:contextualSpacing/>
              <w:rPr>
                <w:rFonts w:ascii="TH Sarabun New" w:hAnsi="TH Sarabun New" w:cs="TH Sarabun New"/>
                <w:sz w:val="26"/>
                <w:szCs w:val="26"/>
                <w:rPrChange w:author="PC" w:date="2023-03-31T11:41:00Z" w:id="3087">
                  <w:rPr>
                    <w:rFonts w:ascii="TH Sarabun New" w:hAnsi="TH Sarabun New" w:cs="TH Sarabun New"/>
                    <w:color w:val="000000"/>
                    <w:sz w:val="26"/>
                    <w:szCs w:val="26"/>
                  </w:rPr>
                </w:rPrChange>
              </w:rPr>
            </w:pPr>
            <w:r w:rsidRPr="00357A8D">
              <w:rPr>
                <w:rFonts w:ascii="TH Sarabun New" w:hAnsi="TH Sarabun New" w:eastAsia="Angsana New" w:cs="TH Sarabun New"/>
                <w:b/>
                <w:bCs/>
                <w:sz w:val="26"/>
                <w:szCs w:val="26"/>
                <w:cs/>
              </w:rPr>
              <w:t>*</w:t>
            </w:r>
            <w:r w:rsidRPr="00357A8D" w:rsidR="00E3134B">
              <w:rPr>
                <w:rFonts w:ascii="TH Sarabun New" w:hAnsi="TH Sarabun New" w:eastAsia="Angsana New" w:cs="TH Sarabun New"/>
                <w:b/>
                <w:bCs/>
                <w:sz w:val="26"/>
                <w:szCs w:val="26"/>
                <w:cs/>
              </w:rPr>
              <w:t xml:space="preserve">มธ.105 </w:t>
            </w:r>
            <w:r w:rsidRPr="00357A8D" w:rsidR="00E3134B">
              <w:rPr>
                <w:rFonts w:ascii="TH Sarabun New" w:hAnsi="TH Sarabun New" w:eastAsia="Angsana New" w:cs="TH Sarabun New"/>
                <w:sz w:val="26"/>
                <w:szCs w:val="26"/>
                <w:cs/>
              </w:rPr>
              <w:t xml:space="preserve">การพัฒนาทักษะภาษาอังกฤษ </w:t>
            </w:r>
            <w:r w:rsidRPr="00357A8D">
              <w:rPr>
                <w:rFonts w:ascii="TH Sarabun New" w:hAnsi="TH Sarabun New" w:eastAsia="Angsana New" w:cs="TH Sarabun New"/>
                <w:sz w:val="26"/>
                <w:szCs w:val="26"/>
                <w:cs/>
              </w:rPr>
              <w:t xml:space="preserve">     </w:t>
            </w:r>
            <w:del w:author="PC" w:date="2023-03-31T11:35:00Z" w:id="3088">
              <w:r w:rsidRPr="00357A8D" w:rsidDel="00130BA5">
                <w:rPr>
                  <w:rFonts w:ascii="TH Sarabun New" w:hAnsi="TH Sarabun New" w:eastAsia="Angsana New" w:cs="TH Sarabun New"/>
                  <w:sz w:val="26"/>
                  <w:szCs w:val="26"/>
                  <w:cs/>
                </w:rPr>
                <w:delText xml:space="preserve">  </w:delText>
              </w:r>
            </w:del>
            <w:r w:rsidRPr="00357A8D">
              <w:rPr>
                <w:rFonts w:ascii="TH Sarabun New" w:hAnsi="TH Sarabun New" w:eastAsia="Angsana New" w:cs="TH Sarabun New"/>
                <w:sz w:val="26"/>
                <w:szCs w:val="26"/>
                <w:cs/>
              </w:rPr>
              <w:t xml:space="preserve"> </w:t>
            </w:r>
            <w:r w:rsidRPr="00357A8D" w:rsidR="00E3134B">
              <w:rPr>
                <w:rFonts w:ascii="TH Sarabun New" w:hAnsi="TH Sarabun New" w:cs="TH Sarabun New"/>
                <w:sz w:val="26"/>
                <w:szCs w:val="26"/>
                <w:cs/>
                <w:rPrChange w:author="PC" w:date="2023-03-31T11:41:00Z" w:id="3089">
                  <w:rPr>
                    <w:rFonts w:ascii="TH Sarabun New" w:hAnsi="TH Sarabun New" w:cs="TH Sarabun New"/>
                    <w:color w:val="000000"/>
                    <w:sz w:val="26"/>
                    <w:szCs w:val="26"/>
                    <w:cs/>
                  </w:rPr>
                </w:rPrChange>
              </w:rPr>
              <w:t>3 (3-0-6)</w:t>
            </w:r>
          </w:p>
          <w:p w:rsidRPr="00357A8D" w:rsidR="00E3134B" w:rsidRDefault="00E3134B" w14:paraId="77E7CB06" w14:textId="45EB5AC3">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มธ.106 </w:t>
            </w:r>
            <w:r w:rsidRPr="00357A8D">
              <w:rPr>
                <w:rFonts w:ascii="TH Sarabun New" w:hAnsi="TH Sarabun New" w:eastAsia="Angsana New" w:cs="TH Sarabun New"/>
                <w:sz w:val="26"/>
                <w:szCs w:val="26"/>
                <w:cs/>
              </w:rPr>
              <w:t xml:space="preserve">ความคิดสร้างสรรค์             </w:t>
            </w:r>
            <w:r w:rsidRPr="00357A8D" w:rsidR="00D90947">
              <w:rPr>
                <w:rFonts w:ascii="TH Sarabun New" w:hAnsi="TH Sarabun New" w:eastAsia="Angsana New" w:cs="TH Sarabun New"/>
                <w:sz w:val="26"/>
                <w:szCs w:val="26"/>
                <w:cs/>
              </w:rPr>
              <w:t xml:space="preserve">       </w:t>
            </w:r>
            <w:del w:author="PC" w:date="2023-03-31T11:35:00Z" w:id="3090">
              <w:r w:rsidRPr="00357A8D" w:rsidDel="00130BA5" w:rsidR="00D90947">
                <w:rPr>
                  <w:rFonts w:ascii="TH Sarabun New" w:hAnsi="TH Sarabun New" w:eastAsia="Angsana New" w:cs="TH Sarabun New"/>
                  <w:sz w:val="26"/>
                  <w:szCs w:val="26"/>
                  <w:cs/>
                </w:rPr>
                <w:delText xml:space="preserve"> </w:delText>
              </w:r>
            </w:del>
            <w:r w:rsidRPr="00357A8D" w:rsidR="00D90947">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 xml:space="preserve"> </w:t>
            </w:r>
            <w:r w:rsidRPr="00357A8D">
              <w:rPr>
                <w:rFonts w:ascii="TH Sarabun New" w:hAnsi="TH Sarabun New" w:cs="TH Sarabun New"/>
                <w:sz w:val="26"/>
                <w:szCs w:val="26"/>
                <w:cs/>
                <w:rPrChange w:author="PC" w:date="2023-03-31T11:41:00Z" w:id="3091">
                  <w:rPr>
                    <w:rFonts w:ascii="TH Sarabun New" w:hAnsi="TH Sarabun New" w:cs="TH Sarabun New"/>
                    <w:color w:val="000000"/>
                    <w:sz w:val="26"/>
                    <w:szCs w:val="26"/>
                    <w:cs/>
                  </w:rPr>
                </w:rPrChange>
              </w:rPr>
              <w:t>3 (3-0-6)</w:t>
            </w:r>
          </w:p>
          <w:p w:rsidRPr="00357A8D" w:rsidR="00E3134B" w:rsidDel="00130BA5" w:rsidRDefault="00E3134B" w14:paraId="12649799" w14:textId="77777777">
            <w:pPr>
              <w:ind w:left="259" w:hanging="259"/>
              <w:contextualSpacing/>
              <w:rPr>
                <w:del w:author="PC" w:date="2023-03-31T11:36:00Z" w:id="3092"/>
                <w:rFonts w:ascii="TH Sarabun New" w:hAnsi="TH Sarabun New" w:eastAsia="Angsana New" w:cs="TH Sarabun New"/>
                <w:sz w:val="26"/>
                <w:szCs w:val="26"/>
              </w:rPr>
            </w:pPr>
            <w:r w:rsidRPr="00357A8D">
              <w:rPr>
                <w:rFonts w:ascii="TH Sarabun New" w:hAnsi="TH Sarabun New" w:cs="TH Sarabun New"/>
                <w:sz w:val="26"/>
                <w:szCs w:val="26"/>
                <w:cs/>
                <w:rPrChange w:author="PC" w:date="2023-03-31T11:41:00Z" w:id="3093">
                  <w:rPr>
                    <w:rFonts w:ascii="TH Sarabun New" w:hAnsi="TH Sarabun New" w:cs="TH Sarabun New"/>
                    <w:color w:val="000000"/>
                    <w:sz w:val="26"/>
                    <w:szCs w:val="26"/>
                    <w:cs/>
                  </w:rPr>
                </w:rPrChange>
              </w:rPr>
              <w:t xml:space="preserve">           </w:t>
            </w:r>
            <w:r w:rsidRPr="00357A8D">
              <w:rPr>
                <w:rFonts w:ascii="TH Sarabun New" w:hAnsi="TH Sarabun New" w:eastAsia="Angsana New" w:cs="TH Sarabun New"/>
                <w:sz w:val="26"/>
                <w:szCs w:val="26"/>
                <w:cs/>
              </w:rPr>
              <w:t>และการสื่อสาร</w:t>
            </w:r>
            <w:r w:rsidRPr="00357A8D">
              <w:rPr>
                <w:rFonts w:ascii="TH Sarabun New" w:hAnsi="TH Sarabun New" w:cs="TH Sarabun New"/>
                <w:sz w:val="26"/>
                <w:szCs w:val="26"/>
                <w:cs/>
                <w:rPrChange w:author="PC" w:date="2023-03-31T11:41:00Z" w:id="3094">
                  <w:rPr>
                    <w:rFonts w:ascii="TH Sarabun New" w:hAnsi="TH Sarabun New" w:cs="TH Sarabun New"/>
                    <w:color w:val="000000"/>
                    <w:sz w:val="26"/>
                    <w:szCs w:val="26"/>
                    <w:cs/>
                  </w:rPr>
                </w:rPrChange>
              </w:rPr>
              <w:t xml:space="preserve">                          </w:t>
            </w:r>
          </w:p>
          <w:p w:rsidRPr="00357A8D" w:rsidR="00E3134B" w:rsidDel="00130BA5" w:rsidRDefault="00D90947" w14:paraId="38188A25" w14:textId="150FDEAC">
            <w:pPr>
              <w:ind w:left="259" w:hanging="259"/>
              <w:contextualSpacing/>
              <w:rPr>
                <w:del w:author="PC" w:date="2023-03-31T11:35:00Z" w:id="3095"/>
                <w:rFonts w:ascii="TH Sarabun New" w:hAnsi="TH Sarabun New" w:eastAsia="Angsana New" w:cs="TH Sarabun New"/>
                <w:b/>
                <w:bCs/>
                <w:sz w:val="26"/>
                <w:szCs w:val="26"/>
                <w:rPrChange w:author="PC" w:date="2023-03-31T11:41:00Z" w:id="3096">
                  <w:rPr>
                    <w:del w:author="PC" w:date="2023-03-31T11:35:00Z" w:id="3097"/>
                    <w:rFonts w:ascii="TH Sarabun New" w:hAnsi="TH Sarabun New" w:eastAsia="Angsana New" w:cs="TH Sarabun New"/>
                    <w:b/>
                    <w:bCs/>
                    <w:color w:val="000000"/>
                    <w:sz w:val="26"/>
                    <w:szCs w:val="26"/>
                  </w:rPr>
                </w:rPrChange>
              </w:rPr>
            </w:pPr>
            <w:del w:author="PC" w:date="2023-03-31T11:35:00Z" w:id="3098">
              <w:r w:rsidRPr="00357A8D" w:rsidDel="00130BA5">
                <w:rPr>
                  <w:rFonts w:ascii="TH Sarabun New" w:hAnsi="TH Sarabun New" w:eastAsia="Angsana New" w:cs="TH Sarabun New"/>
                  <w:b/>
                  <w:bCs/>
                  <w:sz w:val="26"/>
                  <w:szCs w:val="26"/>
                  <w:cs/>
                  <w:rPrChange w:author="PC" w:date="2023-03-31T11:41:00Z" w:id="3099">
                    <w:rPr>
                      <w:rFonts w:ascii="TH Sarabun New" w:hAnsi="TH Sarabun New" w:eastAsia="Angsana New" w:cs="TH Sarabun New"/>
                      <w:b/>
                      <w:bCs/>
                      <w:color w:val="000000"/>
                      <w:sz w:val="26"/>
                      <w:szCs w:val="26"/>
                      <w:cs/>
                    </w:rPr>
                  </w:rPrChange>
                </w:rPr>
                <w:delText>หมายเหตุ * วิชาบังคับ</w:delText>
              </w:r>
            </w:del>
          </w:p>
          <w:p w:rsidRPr="00357A8D" w:rsidR="00BA2CC2" w:rsidDel="00130BA5" w:rsidRDefault="00BA2CC2" w14:paraId="207884CF" w14:textId="1CDE2EB9">
            <w:pPr>
              <w:contextualSpacing/>
              <w:rPr>
                <w:del w:author="PC" w:date="2023-03-31T11:35:00Z" w:id="3100"/>
                <w:rFonts w:ascii="TH Sarabun New" w:hAnsi="TH Sarabun New" w:eastAsia="Angsana New" w:cs="TH Sarabun New"/>
                <w:b/>
                <w:bCs/>
                <w:sz w:val="26"/>
                <w:szCs w:val="26"/>
                <w:rPrChange w:author="PC" w:date="2023-03-31T11:41:00Z" w:id="3101">
                  <w:rPr>
                    <w:del w:author="PC" w:date="2023-03-31T11:35:00Z" w:id="3102"/>
                    <w:rFonts w:ascii="TH Sarabun New" w:hAnsi="TH Sarabun New" w:eastAsia="Angsana New" w:cs="TH Sarabun New"/>
                    <w:b/>
                    <w:bCs/>
                    <w:color w:val="000000"/>
                    <w:sz w:val="26"/>
                    <w:szCs w:val="26"/>
                  </w:rPr>
                </w:rPrChange>
              </w:rPr>
            </w:pPr>
          </w:p>
          <w:p w:rsidRPr="00357A8D" w:rsidR="00BA2CC2" w:rsidDel="00130BA5" w:rsidRDefault="00BA2CC2" w14:paraId="4A8BCB18" w14:textId="12B33891">
            <w:pPr>
              <w:contextualSpacing/>
              <w:rPr>
                <w:del w:author="PC" w:date="2023-03-31T11:35:00Z" w:id="3103"/>
                <w:rFonts w:ascii="TH Sarabun New" w:hAnsi="TH Sarabun New" w:eastAsia="Angsana New" w:cs="TH Sarabun New"/>
                <w:b/>
                <w:bCs/>
                <w:sz w:val="26"/>
                <w:szCs w:val="26"/>
                <w:rPrChange w:author="PC" w:date="2023-03-31T11:41:00Z" w:id="3104">
                  <w:rPr>
                    <w:del w:author="PC" w:date="2023-03-31T11:35:00Z" w:id="3105"/>
                    <w:rFonts w:ascii="TH Sarabun New" w:hAnsi="TH Sarabun New" w:eastAsia="Angsana New" w:cs="TH Sarabun New"/>
                    <w:b/>
                    <w:bCs/>
                    <w:color w:val="000000"/>
                    <w:sz w:val="26"/>
                    <w:szCs w:val="26"/>
                  </w:rPr>
                </w:rPrChange>
              </w:rPr>
            </w:pPr>
          </w:p>
          <w:p w:rsidRPr="00357A8D" w:rsidR="00BA2CC2" w:rsidDel="00130BA5" w:rsidRDefault="00BA2CC2" w14:paraId="6FFB4603" w14:textId="008DBF7D">
            <w:pPr>
              <w:contextualSpacing/>
              <w:rPr>
                <w:del w:author="PC" w:date="2023-03-31T11:35:00Z" w:id="3106"/>
                <w:rFonts w:ascii="TH Sarabun New" w:hAnsi="TH Sarabun New" w:eastAsia="Angsana New" w:cs="TH Sarabun New"/>
                <w:b/>
                <w:bCs/>
                <w:sz w:val="26"/>
                <w:szCs w:val="26"/>
                <w:rPrChange w:author="PC" w:date="2023-03-31T11:41:00Z" w:id="3107">
                  <w:rPr>
                    <w:del w:author="PC" w:date="2023-03-31T11:35:00Z" w:id="3108"/>
                    <w:rFonts w:ascii="TH Sarabun New" w:hAnsi="TH Sarabun New" w:eastAsia="Angsana New" w:cs="TH Sarabun New"/>
                    <w:b/>
                    <w:bCs/>
                    <w:color w:val="000000"/>
                    <w:sz w:val="26"/>
                    <w:szCs w:val="26"/>
                  </w:rPr>
                </w:rPrChange>
              </w:rPr>
            </w:pPr>
          </w:p>
          <w:p w:rsidRPr="00357A8D" w:rsidR="003D2B72" w:rsidDel="00130BA5" w:rsidRDefault="003D2B72" w14:paraId="15B9C951" w14:textId="502B11B5">
            <w:pPr>
              <w:contextualSpacing/>
              <w:rPr>
                <w:del w:author="PC" w:date="2023-03-31T11:35:00Z" w:id="3109"/>
                <w:rFonts w:ascii="TH Sarabun New" w:hAnsi="TH Sarabun New" w:eastAsia="Angsana New" w:cs="TH Sarabun New"/>
                <w:sz w:val="26"/>
                <w:szCs w:val="26"/>
                <w:rPrChange w:author="PC" w:date="2023-03-31T11:41:00Z" w:id="3110">
                  <w:rPr>
                    <w:del w:author="PC" w:date="2023-03-31T11:35:00Z" w:id="3111"/>
                    <w:rFonts w:ascii="TH Sarabun New" w:hAnsi="TH Sarabun New" w:eastAsia="Angsana New" w:cs="TH Sarabun New"/>
                    <w:color w:val="000000"/>
                    <w:sz w:val="26"/>
                    <w:szCs w:val="26"/>
                  </w:rPr>
                </w:rPrChange>
              </w:rPr>
            </w:pPr>
            <w:del w:author="PC" w:date="2023-03-31T11:35:00Z" w:id="3112">
              <w:r w:rsidRPr="00357A8D" w:rsidDel="00130BA5">
                <w:rPr>
                  <w:rFonts w:ascii="TH Sarabun New" w:hAnsi="TH Sarabun New" w:eastAsia="Angsana New" w:cs="TH Sarabun New"/>
                  <w:b/>
                  <w:bCs/>
                  <w:sz w:val="26"/>
                  <w:szCs w:val="26"/>
                  <w:cs/>
                  <w:rPrChange w:author="PC" w:date="2023-03-31T11:41:00Z" w:id="3113">
                    <w:rPr>
                      <w:rFonts w:ascii="TH Sarabun New" w:hAnsi="TH Sarabun New" w:eastAsia="Angsana New" w:cs="TH Sarabun New"/>
                      <w:b/>
                      <w:bCs/>
                      <w:color w:val="000000"/>
                      <w:sz w:val="26"/>
                      <w:szCs w:val="26"/>
                      <w:cs/>
                    </w:rPr>
                  </w:rPrChange>
                </w:rPr>
                <w:delText xml:space="preserve">ส่วนที่ 2: </w:delText>
              </w:r>
              <w:r w:rsidRPr="00357A8D" w:rsidDel="00130BA5">
                <w:rPr>
                  <w:rFonts w:ascii="TH Sarabun New" w:hAnsi="TH Sarabun New" w:eastAsia="Angsana New" w:cs="TH Sarabun New"/>
                  <w:sz w:val="26"/>
                  <w:szCs w:val="26"/>
                  <w:cs/>
                  <w:rPrChange w:author="PC" w:date="2023-03-31T11:41:00Z" w:id="3114">
                    <w:rPr>
                      <w:rFonts w:ascii="TH Sarabun New" w:hAnsi="TH Sarabun New" w:eastAsia="Angsana New" w:cs="TH Sarabun New"/>
                      <w:color w:val="000000"/>
                      <w:sz w:val="26"/>
                      <w:szCs w:val="26"/>
                      <w:cs/>
                    </w:rPr>
                  </w:rPrChange>
                </w:rPr>
                <w:delText>นักศึกษาจะต้องศึกษารายวิชาต่าง ๆ ตามเงื่อนไขที่คณะฯ กำหนดไว้ดังนี้ คือเลือก 9 หน่วยกิต จาก</w:delText>
              </w:r>
            </w:del>
          </w:p>
          <w:p w:rsidRPr="00357A8D" w:rsidR="003D2B72" w:rsidDel="00130BA5" w:rsidRDefault="003D2B72" w14:paraId="136CF561" w14:textId="55E510E7">
            <w:pPr>
              <w:contextualSpacing/>
              <w:rPr>
                <w:del w:author="PC" w:date="2023-03-31T11:35:00Z" w:id="3115"/>
                <w:rFonts w:ascii="TH Sarabun New" w:hAnsi="TH Sarabun New" w:eastAsia="Angsana New" w:cs="TH Sarabun New"/>
                <w:sz w:val="26"/>
                <w:szCs w:val="26"/>
                <w:rPrChange w:author="PC" w:date="2023-03-31T11:41:00Z" w:id="3116">
                  <w:rPr>
                    <w:del w:author="PC" w:date="2023-03-31T11:35:00Z" w:id="3117"/>
                    <w:rFonts w:ascii="TH Sarabun New" w:hAnsi="TH Sarabun New" w:eastAsia="Angsana New" w:cs="TH Sarabun New"/>
                    <w:color w:val="000000"/>
                    <w:sz w:val="26"/>
                    <w:szCs w:val="26"/>
                  </w:rPr>
                </w:rPrChange>
              </w:rPr>
            </w:pPr>
            <w:del w:author="PC" w:date="2023-03-31T11:35:00Z" w:id="3118">
              <w:r w:rsidRPr="00357A8D" w:rsidDel="00130BA5">
                <w:rPr>
                  <w:rFonts w:ascii="TH Sarabun New" w:hAnsi="TH Sarabun New" w:eastAsia="Angsana New" w:cs="TH Sarabun New"/>
                  <w:sz w:val="26"/>
                  <w:szCs w:val="26"/>
                  <w:cs/>
                  <w:rPrChange w:author="PC" w:date="2023-03-31T11:41:00Z" w:id="3119">
                    <w:rPr>
                      <w:rFonts w:ascii="TH Sarabun New" w:hAnsi="TH Sarabun New" w:eastAsia="Angsana New" w:cs="TH Sarabun New"/>
                      <w:color w:val="000000"/>
                      <w:sz w:val="26"/>
                      <w:szCs w:val="26"/>
                      <w:cs/>
                    </w:rPr>
                  </w:rPrChange>
                </w:rPr>
                <w:delText>ก) ศ.100 การเขียนงานวิชาการสำหรับประเด็นเศรษฐกิจ</w:delText>
              </w:r>
            </w:del>
          </w:p>
          <w:p w:rsidRPr="00357A8D" w:rsidR="003D2B72" w:rsidRDefault="003D2B72" w14:paraId="560E529E" w14:textId="54E6BDD1">
            <w:pPr>
              <w:ind w:left="259" w:hanging="259"/>
              <w:contextualSpacing/>
              <w:rPr>
                <w:rFonts w:ascii="TH Sarabun New" w:hAnsi="TH Sarabun New" w:eastAsia="Angsana New" w:cs="TH Sarabun New"/>
                <w:b/>
                <w:bCs/>
                <w:sz w:val="26"/>
                <w:szCs w:val="26"/>
                <w:cs/>
                <w:rPrChange w:author="PC" w:date="2023-03-31T11:41:00Z" w:id="3120">
                  <w:rPr>
                    <w:rFonts w:ascii="TH Sarabun New" w:hAnsi="TH Sarabun New" w:eastAsia="Angsana New" w:cs="TH Sarabun New"/>
                    <w:b/>
                    <w:bCs/>
                    <w:color w:val="000000"/>
                    <w:sz w:val="26"/>
                    <w:szCs w:val="26"/>
                    <w:cs/>
                  </w:rPr>
                </w:rPrChange>
              </w:rPr>
              <w:pPrChange w:author="PC" w:date="2023-03-31T11:42:00Z" w:id="3121">
                <w:pPr>
                  <w:contextualSpacing/>
                </w:pPr>
              </w:pPrChange>
            </w:pPr>
            <w:del w:author="PC" w:date="2023-03-31T11:35:00Z" w:id="3122">
              <w:r w:rsidRPr="00357A8D" w:rsidDel="00130BA5">
                <w:rPr>
                  <w:rFonts w:ascii="TH Sarabun New" w:hAnsi="TH Sarabun New" w:cs="TH Sarabun New"/>
                  <w:sz w:val="26"/>
                  <w:szCs w:val="26"/>
                  <w:cs/>
                  <w:rPrChange w:author="PC" w:date="2023-03-31T11:41:00Z" w:id="3123">
                    <w:rPr>
                      <w:rFonts w:ascii="TH Sarabun New" w:hAnsi="TH Sarabun New" w:cs="TH Sarabun New"/>
                      <w:color w:val="000000"/>
                      <w:sz w:val="26"/>
                      <w:szCs w:val="26"/>
                      <w:cs/>
                    </w:rPr>
                  </w:rPrChange>
                </w:rPr>
                <w:delText>3 (3-0-6) หรือ ข) ศ.200 วิทยาศาสตร์ข้อมูลสำหรับการวิเคราะห์เศรษฐกิจ 3 (3-0-6) หรือ ค) วิชาศึกษาทั่วไปส่วนที่สองของมหาวิทยาลัย หรือวิชาเบื้องต้นอื่น ๆ ที่คณะต่าง ๆ เสนอ และทางมหาวิทยาลัยเทียบให้เท่ากับวิชาศึกษาทั่วไปส่วนที่สอง</w:delText>
              </w:r>
            </w:del>
            <w:del w:author="PC" w:date="2023-03-31T11:36:00Z" w:id="3124">
              <w:r w:rsidRPr="00357A8D" w:rsidDel="00130BA5">
                <w:rPr>
                  <w:rFonts w:ascii="TH Sarabun New" w:hAnsi="TH Sarabun New" w:eastAsia="Angsana New" w:cs="TH Sarabun New"/>
                  <w:sz w:val="26"/>
                  <w:szCs w:val="26"/>
                  <w:cs/>
                  <w:rPrChange w:author="PC" w:date="2023-03-31T11:41:00Z" w:id="3125">
                    <w:rPr>
                      <w:rFonts w:ascii="TH Sarabun New" w:hAnsi="TH Sarabun New" w:eastAsia="Angsana New" w:cs="TH Sarabun New"/>
                      <w:color w:val="000000"/>
                      <w:sz w:val="26"/>
                      <w:szCs w:val="26"/>
                      <w:cs/>
                    </w:rPr>
                  </w:rPrChange>
                </w:rPr>
                <w:delText xml:space="preserve"> </w:delText>
              </w:r>
            </w:del>
          </w:p>
        </w:tc>
        <w:tc>
          <w:tcPr>
            <w:tcW w:w="4065" w:type="dxa"/>
            <w:tcBorders>
              <w:top w:val="nil"/>
              <w:bottom w:val="single" w:color="auto" w:sz="4" w:space="0"/>
            </w:tcBorders>
            <w:shd w:val="clear" w:color="auto" w:fill="auto"/>
          </w:tcPr>
          <w:p w:rsidRPr="00357A8D" w:rsidR="00D64EBE" w:rsidRDefault="00D64EBE" w14:paraId="7E846311" w14:textId="77777777">
            <w:pPr>
              <w:ind w:left="259" w:hanging="259"/>
              <w:contextualSpacing/>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rPr>
              <w:t>9</w:t>
            </w:r>
            <w:r w:rsidRPr="00357A8D">
              <w:rPr>
                <w:rFonts w:ascii="TH Sarabun New" w:hAnsi="TH Sarabun New" w:eastAsia="Angsana New" w:cs="TH Sarabun New"/>
                <w:b/>
                <w:bCs/>
                <w:sz w:val="26"/>
                <w:szCs w:val="26"/>
                <w:cs/>
              </w:rPr>
              <w:t xml:space="preserve">) รายวิชาตามโครงสร้างของหลักสูตร </w:t>
            </w:r>
          </w:p>
          <w:p w:rsidRPr="00357A8D" w:rsidR="00EB022E" w:rsidRDefault="00EB022E" w14:paraId="37D9840E" w14:textId="77777777">
            <w:pPr>
              <w:ind w:left="259" w:hanging="259"/>
              <w:contextualSpacing/>
              <w:rPr>
                <w:rFonts w:ascii="TH Sarabun New" w:hAnsi="TH Sarabun New" w:eastAsia="Angsana New" w:cs="TH Sarabun New"/>
                <w:b/>
                <w:bCs/>
                <w:sz w:val="26"/>
                <w:szCs w:val="26"/>
                <w:rPrChange w:author="PC" w:date="2023-03-31T11:41:00Z" w:id="3126">
                  <w:rPr>
                    <w:rFonts w:ascii="TH Sarabun New" w:hAnsi="TH Sarabun New" w:eastAsia="Angsana New" w:cs="TH Sarabun New"/>
                    <w:b/>
                    <w:bCs/>
                    <w:color w:val="000000"/>
                    <w:sz w:val="26"/>
                    <w:szCs w:val="26"/>
                  </w:rPr>
                </w:rPrChange>
              </w:rPr>
            </w:pPr>
            <w:r w:rsidRPr="00357A8D">
              <w:rPr>
                <w:rFonts w:ascii="TH Sarabun New" w:hAnsi="TH Sarabun New" w:eastAsia="Angsana New" w:cs="TH Sarabun New"/>
                <w:b/>
                <w:bCs/>
                <w:sz w:val="26"/>
                <w:szCs w:val="26"/>
                <w:cs/>
                <w:rPrChange w:author="PC" w:date="2023-03-31T11:41:00Z" w:id="3127">
                  <w:rPr>
                    <w:rFonts w:ascii="TH Sarabun New" w:hAnsi="TH Sarabun New" w:eastAsia="Angsana New" w:cs="TH Sarabun New"/>
                    <w:b/>
                    <w:bCs/>
                    <w:color w:val="000000"/>
                    <w:sz w:val="26"/>
                    <w:szCs w:val="26"/>
                    <w:cs/>
                  </w:rPr>
                </w:rPrChange>
              </w:rPr>
              <w:t xml:space="preserve">1. หมวดวิชาศึกษาทั่วไป </w:t>
            </w:r>
          </w:p>
          <w:p w:rsidRPr="00357A8D" w:rsidR="00D90947" w:rsidP="00E65391" w:rsidRDefault="00D90947" w14:paraId="2EABD0BF" w14:textId="77777777">
            <w:pPr>
              <w:tabs>
                <w:tab w:val="left" w:pos="993"/>
                <w:tab w:val="num" w:pos="1245"/>
              </w:tabs>
              <w:jc w:val="thaiDistribute"/>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นักศึกษาจะต้องศึกษารายวิชาในหลักสูตรวิชาศึกษาทั่วไป จำนวนรวมทั้งสิ้น 30 หน่วยกิต โดยต้องศึกษาตามกำหนดเงื่อนไขให้ครบทั้ง  5 หมวดวิชา ดังนี้  วิชาบังคับ 12 หน่วยกิต  วิชาบังคับเลือก 3 หน่วยกิต และเลือกศึกษาอีก 15 หน่วยกิต จากหมวดใดก็ได้ในหลักสูตรศึกษาทั่วไป</w:t>
            </w:r>
          </w:p>
          <w:p w:rsidRPr="00357A8D" w:rsidR="00595DA2" w:rsidRDefault="00595DA2" w14:paraId="10740A0E" w14:textId="77777777">
            <w:pPr>
              <w:ind w:left="259" w:hanging="259"/>
              <w:contextualSpacing/>
              <w:rPr>
                <w:rFonts w:ascii="TH Sarabun New" w:hAnsi="TH Sarabun New" w:eastAsia="Angsana New" w:cs="TH Sarabun New"/>
                <w:b/>
                <w:bCs/>
                <w:sz w:val="26"/>
                <w:szCs w:val="26"/>
                <w:rPrChange w:author="PC" w:date="2023-03-31T11:41:00Z" w:id="3128">
                  <w:rPr>
                    <w:rFonts w:ascii="TH Sarabun New" w:hAnsi="TH Sarabun New" w:eastAsia="Angsana New" w:cs="TH Sarabun New"/>
                    <w:b/>
                    <w:bCs/>
                    <w:color w:val="000000"/>
                    <w:sz w:val="26"/>
                    <w:szCs w:val="26"/>
                  </w:rPr>
                </w:rPrChange>
              </w:rPr>
            </w:pPr>
          </w:p>
          <w:p w:rsidRPr="00357A8D" w:rsidR="00E3134B" w:rsidDel="00473AED" w:rsidRDefault="00E3134B" w14:paraId="4EB26652" w14:textId="716AA640">
            <w:pPr>
              <w:pStyle w:val="ListParagraph"/>
              <w:tabs>
                <w:tab w:val="left" w:pos="241"/>
              </w:tabs>
              <w:ind w:left="0"/>
              <w:rPr>
                <w:del w:author="Jenjira O-cha" w:date="2023-02-08T13:27:00Z" w:id="3129"/>
                <w:rFonts w:ascii="TH Sarabun New" w:hAnsi="TH Sarabun New" w:eastAsia="Angsana New" w:cs="TH Sarabun New"/>
                <w:sz w:val="26"/>
                <w:szCs w:val="26"/>
                <w:rPrChange w:author="PC" w:date="2023-03-31T11:41:00Z" w:id="3130">
                  <w:rPr>
                    <w:del w:author="Jenjira O-cha" w:date="2023-02-08T13:27:00Z" w:id="3131"/>
                    <w:rFonts w:ascii="TH Sarabun New" w:hAnsi="TH Sarabun New" w:eastAsia="Angsana New" w:cs="TH Sarabun New"/>
                    <w:color w:val="FF0000"/>
                    <w:sz w:val="26"/>
                    <w:szCs w:val="26"/>
                  </w:rPr>
                </w:rPrChange>
              </w:rPr>
            </w:pPr>
          </w:p>
          <w:p w:rsidRPr="00357A8D" w:rsidR="00473AED" w:rsidP="00E65391" w:rsidRDefault="00D90947" w14:paraId="3001B20A" w14:textId="6D9536CD">
            <w:pPr>
              <w:tabs>
                <w:tab w:val="num" w:pos="1245"/>
              </w:tabs>
              <w:jc w:val="thaiDistribute"/>
              <w:rPr>
                <w:ins w:author="Jenjira O-cha" w:date="2023-02-08T13:27:00Z" w:id="3132"/>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 xml:space="preserve">หมวดความเท่าทันโลกและสังคม </w:t>
            </w:r>
            <w:del w:author="Jenjira O-cha" w:date="2023-02-08T13:27:00Z" w:id="3133">
              <w:r w:rsidRPr="00357A8D" w:rsidDel="00473AED">
                <w:rPr>
                  <w:rFonts w:ascii="TH Sarabun New" w:hAnsi="TH Sarabun New" w:eastAsia="Angsana New" w:cs="TH Sarabun New"/>
                  <w:b/>
                  <w:bCs/>
                  <w:sz w:val="26"/>
                  <w:szCs w:val="26"/>
                  <w:u w:val="single"/>
                  <w:cs/>
                </w:rPr>
                <w:delText xml:space="preserve"> </w:delText>
              </w:r>
            </w:del>
            <w:r w:rsidRPr="00357A8D">
              <w:rPr>
                <w:rFonts w:ascii="TH Sarabun New" w:hAnsi="TH Sarabun New" w:eastAsia="Angsana New" w:cs="TH Sarabun New"/>
                <w:b/>
                <w:bCs/>
                <w:sz w:val="26"/>
                <w:szCs w:val="26"/>
                <w:u w:val="single"/>
                <w:cs/>
              </w:rPr>
              <w:t xml:space="preserve">บังคับ 1 วิชา  </w:t>
            </w:r>
          </w:p>
          <w:p w:rsidRPr="00357A8D" w:rsidR="00D90947" w:rsidP="00E65391" w:rsidRDefault="00D90947" w14:paraId="2D0C2A36" w14:textId="08E40E35">
            <w:pPr>
              <w:tabs>
                <w:tab w:val="num" w:pos="1245"/>
              </w:tabs>
              <w:jc w:val="thaiDistribute"/>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3 หน่วยกิต</w:t>
            </w:r>
          </w:p>
          <w:p w:rsidRPr="00357A8D" w:rsidR="00D90947" w:rsidRDefault="00D90947" w14:paraId="46BC2BF7" w14:textId="77777777">
            <w:pPr>
              <w:tabs>
                <w:tab w:val="num" w:pos="1245"/>
              </w:tabs>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มธ.101 โลก</w:t>
            </w:r>
            <w:r w:rsidRPr="00357A8D">
              <w:rPr>
                <w:rFonts w:ascii="TH Sarabun New" w:hAnsi="TH Sarabun New" w:eastAsia="Angsana New" w:cs="TH Sarabun New"/>
                <w:sz w:val="26"/>
                <w:szCs w:val="26"/>
              </w:rPr>
              <w:t>,</w:t>
            </w:r>
            <w:r w:rsidRPr="00357A8D">
              <w:rPr>
                <w:rFonts w:ascii="TH Sarabun New" w:hAnsi="TH Sarabun New" w:eastAsia="Angsana New" w:cs="TH Sarabun New"/>
                <w:sz w:val="26"/>
                <w:szCs w:val="26"/>
                <w:cs/>
              </w:rPr>
              <w:t xml:space="preserve">อาเซียน และไทย  </w:t>
            </w:r>
            <w:r w:rsidRPr="00357A8D">
              <w:rPr>
                <w:rFonts w:ascii="TH Sarabun New" w:hAnsi="TH Sarabun New" w:eastAsia="Angsana New" w:cs="TH Sarabun New"/>
                <w:sz w:val="26"/>
                <w:szCs w:val="26"/>
                <w:cs/>
              </w:rPr>
              <w:tab/>
            </w:r>
            <w:r w:rsidRPr="00357A8D">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ab/>
            </w:r>
            <w:r w:rsidRPr="00357A8D" w:rsidR="008337B6">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rPr>
              <w:t>3</w:t>
            </w:r>
            <w:r w:rsidRPr="00357A8D" w:rsidR="008337B6">
              <w:rPr>
                <w:rFonts w:ascii="TH Sarabun New" w:hAnsi="TH Sarabun New" w:eastAsia="Angsana New" w:cs="TH Sarabun New"/>
                <w:sz w:val="26"/>
                <w:szCs w:val="26"/>
                <w:cs/>
              </w:rPr>
              <w:t xml:space="preserve"> </w:t>
            </w:r>
            <w:r w:rsidRPr="00357A8D">
              <w:rPr>
                <w:rFonts w:ascii="TH Sarabun New" w:hAnsi="TH Sarabun New" w:eastAsia="Angsana New" w:cs="TH Sarabun New"/>
                <w:sz w:val="26"/>
                <w:szCs w:val="26"/>
                <w:cs/>
              </w:rPr>
              <w:t>(</w:t>
            </w:r>
            <w:r w:rsidRPr="00357A8D">
              <w:rPr>
                <w:rFonts w:ascii="TH Sarabun New" w:hAnsi="TH Sarabun New" w:eastAsia="Angsana New" w:cs="TH Sarabun New"/>
                <w:sz w:val="26"/>
                <w:szCs w:val="26"/>
              </w:rPr>
              <w:t>3</w:t>
            </w:r>
            <w:r w:rsidRPr="00357A8D">
              <w:rPr>
                <w:rFonts w:ascii="TH Sarabun New" w:hAnsi="TH Sarabun New" w:eastAsia="Angsana New" w:cs="TH Sarabun New"/>
                <w:sz w:val="26"/>
                <w:szCs w:val="26"/>
                <w:cs/>
              </w:rPr>
              <w:t>-</w:t>
            </w:r>
            <w:r w:rsidRPr="00357A8D">
              <w:rPr>
                <w:rFonts w:ascii="TH Sarabun New" w:hAnsi="TH Sarabun New" w:eastAsia="Angsana New" w:cs="TH Sarabun New"/>
                <w:sz w:val="26"/>
                <w:szCs w:val="26"/>
              </w:rPr>
              <w:t>0</w:t>
            </w:r>
            <w:r w:rsidRPr="00357A8D">
              <w:rPr>
                <w:rFonts w:ascii="TH Sarabun New" w:hAnsi="TH Sarabun New" w:eastAsia="Angsana New" w:cs="TH Sarabun New"/>
                <w:sz w:val="26"/>
                <w:szCs w:val="26"/>
                <w:cs/>
              </w:rPr>
              <w:t>-</w:t>
            </w:r>
            <w:r w:rsidRPr="00357A8D">
              <w:rPr>
                <w:rFonts w:ascii="TH Sarabun New" w:hAnsi="TH Sarabun New" w:eastAsia="Angsana New" w:cs="TH Sarabun New"/>
                <w:sz w:val="26"/>
                <w:szCs w:val="26"/>
              </w:rPr>
              <w:t>6</w:t>
            </w:r>
            <w:r w:rsidRPr="00357A8D">
              <w:rPr>
                <w:rFonts w:ascii="TH Sarabun New" w:hAnsi="TH Sarabun New" w:eastAsia="Angsana New" w:cs="TH Sarabun New"/>
                <w:sz w:val="26"/>
                <w:szCs w:val="26"/>
                <w:cs/>
              </w:rPr>
              <w:t>)</w:t>
            </w:r>
            <w:r w:rsidRPr="00357A8D">
              <w:rPr>
                <w:rFonts w:ascii="TH Sarabun New" w:hAnsi="TH Sarabun New" w:eastAsia="Angsana New" w:cs="TH Sarabun New"/>
                <w:sz w:val="26"/>
                <w:szCs w:val="26"/>
                <w:cs/>
              </w:rPr>
              <w:tab/>
            </w:r>
            <w:r w:rsidRPr="00357A8D" w:rsidR="00BA2CC2">
              <w:rPr>
                <w:rFonts w:ascii="TH Sarabun New" w:hAnsi="TH Sarabun New" w:eastAsia="Angsana New" w:cs="TH Sarabun New"/>
                <w:sz w:val="26"/>
                <w:szCs w:val="26"/>
                <w:cs/>
              </w:rPr>
              <w:t>-</w:t>
            </w:r>
          </w:p>
          <w:p w:rsidRPr="00357A8D" w:rsidR="00D90947" w:rsidP="00E65391" w:rsidRDefault="00D90947" w14:paraId="3BEF6E1C" w14:textId="77777777">
            <w:pPr>
              <w:tabs>
                <w:tab w:val="num" w:pos="1245"/>
              </w:tabs>
              <w:jc w:val="thaiDistribute"/>
              <w:rPr>
                <w:rFonts w:ascii="TH Sarabun New" w:hAnsi="TH Sarabun New" w:eastAsia="Angsana New" w:cs="TH Sarabun New"/>
                <w:sz w:val="26"/>
                <w:szCs w:val="26"/>
              </w:rPr>
            </w:pPr>
            <w:r w:rsidRPr="00357A8D">
              <w:rPr>
                <w:rFonts w:ascii="TH Sarabun New" w:hAnsi="TH Sarabun New" w:eastAsia="Angsana New" w:cs="TH Sarabun New"/>
                <w:sz w:val="26"/>
                <w:szCs w:val="26"/>
                <w:cs/>
              </w:rPr>
              <w:tab/>
            </w:r>
            <w:r w:rsidRPr="00357A8D" w:rsidR="00BA2CC2">
              <w:rPr>
                <w:rFonts w:ascii="TH Sarabun New" w:hAnsi="TH Sarabun New" w:eastAsia="Angsana New" w:cs="TH Sarabun New"/>
                <w:sz w:val="26"/>
                <w:szCs w:val="26"/>
                <w:cs/>
              </w:rPr>
              <w:t>-</w:t>
            </w:r>
            <w:r w:rsidRPr="00357A8D">
              <w:rPr>
                <w:rFonts w:ascii="TH Sarabun New" w:hAnsi="TH Sarabun New" w:eastAsia="Angsana New" w:cs="TH Sarabun New"/>
                <w:sz w:val="26"/>
                <w:szCs w:val="26"/>
                <w:cs/>
              </w:rPr>
              <w:tab/>
            </w:r>
          </w:p>
          <w:p w:rsidRPr="00357A8D" w:rsidR="008337B6" w:rsidP="00E65391" w:rsidRDefault="008337B6" w14:paraId="6B5FF7AB" w14:textId="77777777">
            <w:pPr>
              <w:tabs>
                <w:tab w:val="num" w:pos="1245"/>
              </w:tabs>
              <w:jc w:val="thaiDistribute"/>
              <w:rPr>
                <w:rFonts w:ascii="TH Sarabun New" w:hAnsi="TH Sarabun New" w:eastAsia="Angsana New" w:cs="TH Sarabun New"/>
                <w:b/>
                <w:bCs/>
                <w:sz w:val="26"/>
                <w:szCs w:val="26"/>
              </w:rPr>
            </w:pPr>
          </w:p>
          <w:p w:rsidRPr="00357A8D" w:rsidR="00D90947" w:rsidP="00E65391" w:rsidRDefault="00D90947" w14:paraId="5BAD509B" w14:textId="77777777">
            <w:pPr>
              <w:tabs>
                <w:tab w:val="num" w:pos="1245"/>
              </w:tabs>
              <w:jc w:val="thaiDistribute"/>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หมวดสุนทรียะและทักษะการสื่อสาร  บังคับ 1 วิชา 3 หน่วยกิต</w:t>
            </w:r>
          </w:p>
          <w:p w:rsidRPr="00357A8D" w:rsidR="008337B6" w:rsidP="00E65391" w:rsidRDefault="00D90947" w14:paraId="22FA4352" w14:textId="77777777">
            <w:pPr>
              <w:tabs>
                <w:tab w:val="num" w:pos="1245"/>
              </w:tabs>
              <w:jc w:val="thaiDistribute"/>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มธ.106 ความคิดสร้างสรรค์และการสื่อสาร</w:t>
            </w:r>
            <w:r w:rsidRPr="00357A8D" w:rsidR="008337B6">
              <w:rPr>
                <w:rFonts w:ascii="TH Sarabun New" w:hAnsi="TH Sarabun New" w:eastAsia="Angsana New" w:cs="TH Sarabun New"/>
                <w:sz w:val="26"/>
                <w:szCs w:val="26"/>
                <w:cs/>
              </w:rPr>
              <w:t xml:space="preserve"> </w:t>
            </w:r>
            <w:r w:rsidRPr="00357A8D" w:rsidR="008337B6">
              <w:rPr>
                <w:rFonts w:ascii="TH Sarabun New" w:hAnsi="TH Sarabun New" w:eastAsia="Angsana New" w:cs="TH Sarabun New"/>
                <w:sz w:val="26"/>
                <w:szCs w:val="26"/>
              </w:rPr>
              <w:t xml:space="preserve">3 </w:t>
            </w:r>
            <w:r w:rsidRPr="00357A8D" w:rsidR="008337B6">
              <w:rPr>
                <w:rFonts w:ascii="TH Sarabun New" w:hAnsi="TH Sarabun New" w:eastAsia="Angsana New" w:cs="TH Sarabun New"/>
                <w:sz w:val="26"/>
                <w:szCs w:val="26"/>
                <w:cs/>
              </w:rPr>
              <w:t>(</w:t>
            </w:r>
            <w:r w:rsidRPr="00357A8D" w:rsidR="008337B6">
              <w:rPr>
                <w:rFonts w:ascii="TH Sarabun New" w:hAnsi="TH Sarabun New" w:eastAsia="Angsana New" w:cs="TH Sarabun New"/>
                <w:sz w:val="26"/>
                <w:szCs w:val="26"/>
              </w:rPr>
              <w:t>3</w:t>
            </w:r>
            <w:r w:rsidRPr="00357A8D" w:rsidR="008337B6">
              <w:rPr>
                <w:rFonts w:ascii="TH Sarabun New" w:hAnsi="TH Sarabun New" w:eastAsia="Angsana New" w:cs="TH Sarabun New"/>
                <w:sz w:val="26"/>
                <w:szCs w:val="26"/>
                <w:cs/>
              </w:rPr>
              <w:t>-</w:t>
            </w:r>
            <w:r w:rsidRPr="00357A8D" w:rsidR="008337B6">
              <w:rPr>
                <w:rFonts w:ascii="TH Sarabun New" w:hAnsi="TH Sarabun New" w:eastAsia="Angsana New" w:cs="TH Sarabun New"/>
                <w:sz w:val="26"/>
                <w:szCs w:val="26"/>
              </w:rPr>
              <w:t>0</w:t>
            </w:r>
            <w:r w:rsidRPr="00357A8D" w:rsidR="008337B6">
              <w:rPr>
                <w:rFonts w:ascii="TH Sarabun New" w:hAnsi="TH Sarabun New" w:eastAsia="Angsana New" w:cs="TH Sarabun New"/>
                <w:sz w:val="26"/>
                <w:szCs w:val="26"/>
                <w:cs/>
              </w:rPr>
              <w:t>-</w:t>
            </w:r>
            <w:r w:rsidRPr="00357A8D" w:rsidR="008337B6">
              <w:rPr>
                <w:rFonts w:ascii="TH Sarabun New" w:hAnsi="TH Sarabun New" w:eastAsia="Angsana New" w:cs="TH Sarabun New"/>
                <w:sz w:val="26"/>
                <w:szCs w:val="26"/>
              </w:rPr>
              <w:t>6</w:t>
            </w:r>
            <w:r w:rsidRPr="00357A8D" w:rsidR="008337B6">
              <w:rPr>
                <w:rFonts w:ascii="TH Sarabun New" w:hAnsi="TH Sarabun New" w:eastAsia="Angsana New" w:cs="TH Sarabun New"/>
                <w:sz w:val="26"/>
                <w:szCs w:val="26"/>
                <w:cs/>
              </w:rPr>
              <w:t>)</w:t>
            </w:r>
          </w:p>
          <w:p w:rsidRPr="00357A8D" w:rsidR="008337B6" w:rsidP="00E65391" w:rsidRDefault="008337B6" w14:paraId="75F561AD" w14:textId="77777777">
            <w:pPr>
              <w:tabs>
                <w:tab w:val="num" w:pos="1245"/>
              </w:tabs>
              <w:jc w:val="thaiDistribute"/>
              <w:rPr>
                <w:rFonts w:ascii="TH Sarabun New" w:hAnsi="TH Sarabun New" w:eastAsia="Angsana New" w:cs="TH Sarabun New"/>
                <w:b/>
                <w:bCs/>
                <w:sz w:val="26"/>
                <w:szCs w:val="26"/>
              </w:rPr>
            </w:pPr>
          </w:p>
          <w:p w:rsidRPr="00357A8D" w:rsidR="008337B6" w:rsidP="00E65391" w:rsidRDefault="008337B6" w14:paraId="61B10F39" w14:textId="77777777">
            <w:pPr>
              <w:tabs>
                <w:tab w:val="num" w:pos="1245"/>
              </w:tabs>
              <w:jc w:val="thaiDistribute"/>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หมวดคณิตศาสตร์ วิทยาศาสตร์ และเทคโนโลยี  บังคับ 1 วิชา 3 หน่วยกิต</w:t>
            </w:r>
          </w:p>
          <w:p w:rsidRPr="00357A8D" w:rsidR="008337B6" w:rsidRDefault="008337B6" w14:paraId="60A1F4C4" w14:textId="7FE6000D">
            <w:pPr>
              <w:ind w:left="259" w:hanging="259"/>
              <w:contextualSpacing/>
              <w:rPr>
                <w:rFonts w:ascii="TH Sarabun New" w:hAnsi="TH Sarabun New" w:cs="TH Sarabun New"/>
                <w:sz w:val="26"/>
                <w:szCs w:val="26"/>
                <w:rPrChange w:author="PC" w:date="2023-03-31T11:41:00Z" w:id="3134">
                  <w:rPr>
                    <w:rFonts w:ascii="TH Sarabun New" w:hAnsi="TH Sarabun New" w:cs="TH Sarabun New"/>
                    <w:color w:val="000000"/>
                    <w:sz w:val="26"/>
                    <w:szCs w:val="26"/>
                  </w:rPr>
                </w:rPrChange>
              </w:rPr>
            </w:pPr>
            <w:r w:rsidRPr="00357A8D">
              <w:rPr>
                <w:rFonts w:ascii="TH Sarabun New" w:hAnsi="TH Sarabun New" w:eastAsia="Angsana New" w:cs="TH Sarabun New"/>
                <w:sz w:val="26"/>
                <w:szCs w:val="26"/>
                <w:cs/>
              </w:rPr>
              <w:t xml:space="preserve">มธ.103 ชีวิตกับความยั่งยืน       </w:t>
            </w:r>
            <w:del w:author="Jenjira O-cha" w:date="2023-02-08T15:59:00Z" w:id="3135">
              <w:r w:rsidRPr="00357A8D" w:rsidDel="00E16F3C">
                <w:rPr>
                  <w:rFonts w:ascii="TH Sarabun New" w:hAnsi="TH Sarabun New" w:eastAsia="Angsana New" w:cs="TH Sarabun New"/>
                  <w:sz w:val="26"/>
                  <w:szCs w:val="26"/>
                  <w:cs/>
                </w:rPr>
                <w:delText xml:space="preserve"> </w:delText>
              </w:r>
            </w:del>
            <w:r w:rsidRPr="00357A8D">
              <w:rPr>
                <w:rFonts w:ascii="TH Sarabun New" w:hAnsi="TH Sarabun New" w:eastAsia="Angsana New" w:cs="TH Sarabun New"/>
                <w:sz w:val="26"/>
                <w:szCs w:val="26"/>
                <w:cs/>
              </w:rPr>
              <w:t xml:space="preserve">                </w:t>
            </w:r>
            <w:r w:rsidRPr="00357A8D">
              <w:rPr>
                <w:rFonts w:ascii="TH Sarabun New" w:hAnsi="TH Sarabun New" w:cs="TH Sarabun New"/>
                <w:sz w:val="26"/>
                <w:szCs w:val="26"/>
                <w:cs/>
                <w:rPrChange w:author="PC" w:date="2023-03-31T11:41:00Z" w:id="3136">
                  <w:rPr>
                    <w:rFonts w:ascii="TH Sarabun New" w:hAnsi="TH Sarabun New" w:cs="TH Sarabun New"/>
                    <w:color w:val="000000"/>
                    <w:sz w:val="26"/>
                    <w:szCs w:val="26"/>
                    <w:cs/>
                  </w:rPr>
                </w:rPrChange>
              </w:rPr>
              <w:t>3 (3-0-6)</w:t>
            </w:r>
          </w:p>
          <w:p w:rsidRPr="00357A8D" w:rsidR="008337B6" w:rsidRDefault="008337B6" w14:paraId="4037F518" w14:textId="545D3052">
            <w:pPr>
              <w:ind w:left="259" w:hanging="259"/>
              <w:contextualSpacing/>
              <w:rPr>
                <w:ins w:author="Jenjira O-cha" w:date="2023-02-08T15:59:00Z" w:id="3137"/>
                <w:rFonts w:ascii="TH Sarabun New" w:hAnsi="TH Sarabun New" w:cs="TH Sarabun New"/>
                <w:sz w:val="26"/>
                <w:szCs w:val="26"/>
                <w:rPrChange w:author="PC" w:date="2023-03-31T11:41:00Z" w:id="3138">
                  <w:rPr>
                    <w:ins w:author="Jenjira O-cha" w:date="2023-02-08T15:59:00Z" w:id="3139"/>
                    <w:rFonts w:ascii="TH Sarabun New" w:hAnsi="TH Sarabun New" w:cs="TH Sarabun New"/>
                    <w:color w:val="000000"/>
                    <w:sz w:val="26"/>
                    <w:szCs w:val="26"/>
                  </w:rPr>
                </w:rPrChange>
              </w:rPr>
            </w:pPr>
            <w:r w:rsidRPr="00357A8D">
              <w:rPr>
                <w:rFonts w:ascii="TH Sarabun New" w:hAnsi="TH Sarabun New" w:cs="TH Sarabun New"/>
                <w:sz w:val="26"/>
                <w:szCs w:val="26"/>
                <w:cs/>
                <w:rPrChange w:author="PC" w:date="2023-03-31T11:41:00Z" w:id="3140">
                  <w:rPr>
                    <w:rFonts w:ascii="TH Sarabun New" w:hAnsi="TH Sarabun New" w:cs="TH Sarabun New"/>
                    <w:color w:val="000000"/>
                    <w:sz w:val="26"/>
                    <w:szCs w:val="26"/>
                    <w:cs/>
                  </w:rPr>
                </w:rPrChange>
              </w:rPr>
              <w:t xml:space="preserve">มธ.107 </w:t>
            </w:r>
            <w:r w:rsidRPr="00357A8D">
              <w:rPr>
                <w:rFonts w:ascii="TH Sarabun New" w:hAnsi="TH Sarabun New" w:eastAsia="Angsana New" w:cs="TH Sarabun New"/>
                <w:sz w:val="26"/>
                <w:szCs w:val="26"/>
                <w:cs/>
              </w:rPr>
              <w:t xml:space="preserve">ทักษะดิจิทัลกับการแก้ปัญหา  </w:t>
            </w:r>
            <w:del w:author="Jenjira O-cha" w:date="2023-02-08T15:59:00Z" w:id="3141">
              <w:r w:rsidRPr="00357A8D" w:rsidDel="00E16F3C">
                <w:rPr>
                  <w:rFonts w:ascii="TH Sarabun New" w:hAnsi="TH Sarabun New" w:cs="TH Sarabun New"/>
                  <w:sz w:val="26"/>
                  <w:szCs w:val="26"/>
                  <w:cs/>
                  <w:rPrChange w:author="PC" w:date="2023-03-31T11:41:00Z" w:id="3142">
                    <w:rPr>
                      <w:rFonts w:ascii="TH Sarabun New" w:hAnsi="TH Sarabun New" w:cs="TH Sarabun New"/>
                      <w:color w:val="000000"/>
                      <w:sz w:val="26"/>
                      <w:szCs w:val="26"/>
                      <w:cs/>
                    </w:rPr>
                  </w:rPrChange>
                </w:rPr>
                <w:delText xml:space="preserve"> </w:delText>
              </w:r>
            </w:del>
            <w:r w:rsidRPr="00357A8D">
              <w:rPr>
                <w:rFonts w:ascii="TH Sarabun New" w:hAnsi="TH Sarabun New" w:cs="TH Sarabun New"/>
                <w:sz w:val="26"/>
                <w:szCs w:val="26"/>
                <w:cs/>
                <w:rPrChange w:author="PC" w:date="2023-03-31T11:41:00Z" w:id="3143">
                  <w:rPr>
                    <w:rFonts w:ascii="TH Sarabun New" w:hAnsi="TH Sarabun New" w:cs="TH Sarabun New"/>
                    <w:color w:val="000000"/>
                    <w:sz w:val="26"/>
                    <w:szCs w:val="26"/>
                    <w:cs/>
                  </w:rPr>
                </w:rPrChange>
              </w:rPr>
              <w:t xml:space="preserve">         3 (3-0-6)</w:t>
            </w:r>
          </w:p>
          <w:p w:rsidRPr="00357A8D" w:rsidR="00E16F3C" w:rsidDel="00130BA5" w:rsidRDefault="00E16F3C" w14:paraId="1613A098" w14:textId="6A9F9609">
            <w:pPr>
              <w:ind w:left="259" w:hanging="259"/>
              <w:contextualSpacing/>
              <w:rPr>
                <w:ins w:author="Jenjira O-cha" w:date="2023-02-08T15:59:00Z" w:id="3144"/>
                <w:del w:author="PC" w:date="2023-03-31T11:35:00Z" w:id="3145"/>
                <w:rFonts w:ascii="TH Sarabun New" w:hAnsi="TH Sarabun New" w:cs="TH Sarabun New"/>
                <w:sz w:val="26"/>
                <w:szCs w:val="26"/>
                <w:rPrChange w:author="PC" w:date="2023-03-31T11:41:00Z" w:id="3146">
                  <w:rPr>
                    <w:ins w:author="Jenjira O-cha" w:date="2023-02-08T15:59:00Z" w:id="3147"/>
                    <w:del w:author="PC" w:date="2023-03-31T11:35:00Z" w:id="3148"/>
                    <w:rFonts w:ascii="TH Sarabun New" w:hAnsi="TH Sarabun New" w:cs="TH Sarabun New"/>
                    <w:color w:val="000000"/>
                    <w:sz w:val="26"/>
                    <w:szCs w:val="26"/>
                  </w:rPr>
                </w:rPrChange>
              </w:rPr>
            </w:pPr>
          </w:p>
          <w:p w:rsidRPr="00357A8D" w:rsidR="00E16F3C" w:rsidDel="00130BA5" w:rsidRDefault="00E16F3C" w14:paraId="1F1411C7" w14:textId="6CA0AF45">
            <w:pPr>
              <w:ind w:left="259" w:hanging="259"/>
              <w:contextualSpacing/>
              <w:rPr>
                <w:ins w:author="Jenjira O-cha" w:date="2023-02-08T15:59:00Z" w:id="3149"/>
                <w:del w:author="PC" w:date="2023-03-31T11:35:00Z" w:id="3150"/>
                <w:rFonts w:ascii="TH Sarabun New" w:hAnsi="TH Sarabun New" w:cs="TH Sarabun New"/>
                <w:sz w:val="26"/>
                <w:szCs w:val="26"/>
                <w:rPrChange w:author="PC" w:date="2023-03-31T11:41:00Z" w:id="3151">
                  <w:rPr>
                    <w:ins w:author="Jenjira O-cha" w:date="2023-02-08T15:59:00Z" w:id="3152"/>
                    <w:del w:author="PC" w:date="2023-03-31T11:35:00Z" w:id="3153"/>
                    <w:rFonts w:ascii="TH Sarabun New" w:hAnsi="TH Sarabun New" w:cs="TH Sarabun New"/>
                    <w:color w:val="000000"/>
                    <w:sz w:val="26"/>
                    <w:szCs w:val="26"/>
                  </w:rPr>
                </w:rPrChange>
              </w:rPr>
            </w:pPr>
          </w:p>
          <w:p w:rsidRPr="00357A8D" w:rsidR="00E16F3C" w:rsidDel="00130BA5" w:rsidRDefault="00E16F3C" w14:paraId="02B7A974" w14:textId="140C1A2D">
            <w:pPr>
              <w:ind w:left="259" w:hanging="259"/>
              <w:contextualSpacing/>
              <w:rPr>
                <w:del w:author="PC" w:date="2023-03-31T11:35:00Z" w:id="3154"/>
                <w:rFonts w:ascii="TH Sarabun New" w:hAnsi="TH Sarabun New" w:cs="TH Sarabun New"/>
                <w:sz w:val="26"/>
                <w:szCs w:val="26"/>
                <w:rPrChange w:author="PC" w:date="2023-03-31T11:41:00Z" w:id="3155">
                  <w:rPr>
                    <w:del w:author="PC" w:date="2023-03-31T11:35:00Z" w:id="3156"/>
                    <w:rFonts w:ascii="TH Sarabun New" w:hAnsi="TH Sarabun New" w:cs="TH Sarabun New"/>
                    <w:color w:val="000000"/>
                    <w:sz w:val="26"/>
                    <w:szCs w:val="26"/>
                  </w:rPr>
                </w:rPrChange>
              </w:rPr>
            </w:pPr>
          </w:p>
          <w:p w:rsidRPr="00357A8D" w:rsidR="007C083E" w:rsidP="00E65391" w:rsidRDefault="007C083E" w14:paraId="3DC27728" w14:textId="77777777">
            <w:pPr>
              <w:tabs>
                <w:tab w:val="num" w:pos="1245"/>
                <w:tab w:val="left" w:pos="6521"/>
              </w:tabs>
              <w:jc w:val="thaiDistribute"/>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หมวดสุขภาวะและทักษะแห่งอนาคต   บังคับ 1 วิชา 3 หน่วยกิต</w:t>
            </w:r>
          </w:p>
          <w:p w:rsidRPr="00357A8D" w:rsidR="00D90947" w:rsidRDefault="007C083E" w14:paraId="68620069" w14:textId="1FEBDE43">
            <w:pPr>
              <w:tabs>
                <w:tab w:val="num" w:pos="1245"/>
              </w:tabs>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มธ.108 การพัฒนาและจัดการตนเอง</w:t>
            </w:r>
            <w:r w:rsidRPr="00357A8D">
              <w:rPr>
                <w:rFonts w:ascii="TH Sarabun New" w:hAnsi="TH Sarabun New" w:eastAsia="Angsana New" w:cs="TH Sarabun New"/>
                <w:sz w:val="32"/>
                <w:szCs w:val="32"/>
                <w:cs/>
              </w:rPr>
              <w:t xml:space="preserve">      </w:t>
            </w:r>
            <w:del w:author="PC" w:date="2023-03-31T11:35:00Z" w:id="3157">
              <w:r w:rsidRPr="00357A8D" w:rsidDel="00130BA5">
                <w:rPr>
                  <w:rFonts w:ascii="TH Sarabun New" w:hAnsi="TH Sarabun New" w:eastAsia="Angsana New" w:cs="TH Sarabun New"/>
                  <w:sz w:val="32"/>
                  <w:szCs w:val="32"/>
                  <w:cs/>
                </w:rPr>
                <w:delText xml:space="preserve"> </w:delText>
              </w:r>
            </w:del>
            <w:r w:rsidRPr="00357A8D">
              <w:rPr>
                <w:rFonts w:ascii="TH Sarabun New" w:hAnsi="TH Sarabun New" w:eastAsia="Angsana New" w:cs="TH Sarabun New"/>
                <w:sz w:val="26"/>
                <w:szCs w:val="26"/>
                <w:cs/>
              </w:rPr>
              <w:t xml:space="preserve">    </w:t>
            </w:r>
            <w:r w:rsidRPr="00357A8D">
              <w:rPr>
                <w:rFonts w:ascii="TH Sarabun New" w:hAnsi="TH Sarabun New" w:cs="TH Sarabun New"/>
                <w:sz w:val="26"/>
                <w:szCs w:val="26"/>
                <w:cs/>
                <w:rPrChange w:author="PC" w:date="2023-03-31T11:41:00Z" w:id="3158">
                  <w:rPr>
                    <w:rFonts w:ascii="TH Sarabun New" w:hAnsi="TH Sarabun New" w:cs="TH Sarabun New"/>
                    <w:color w:val="000000"/>
                    <w:sz w:val="26"/>
                    <w:szCs w:val="26"/>
                    <w:cs/>
                  </w:rPr>
                </w:rPrChange>
              </w:rPr>
              <w:t>3 (3-0-6)</w:t>
            </w:r>
          </w:p>
          <w:p w:rsidRPr="00357A8D" w:rsidR="00BA2CC2" w:rsidP="00E65391" w:rsidRDefault="00473AED" w14:paraId="12B6B5E8" w14:textId="5D67A799">
            <w:pPr>
              <w:tabs>
                <w:tab w:val="num" w:pos="1245"/>
                <w:tab w:val="left" w:pos="6521"/>
              </w:tabs>
              <w:jc w:val="thaiDistribute"/>
              <w:rPr>
                <w:ins w:author="Jenjira O-cha" w:date="2023-02-08T13:24:00Z" w:id="3159"/>
                <w:rFonts w:ascii="TH Sarabun New" w:hAnsi="TH Sarabun New" w:eastAsia="Angsana New" w:cs="TH Sarabun New"/>
                <w:sz w:val="26"/>
                <w:szCs w:val="26"/>
              </w:rPr>
            </w:pPr>
            <w:ins w:author="Jenjira O-cha" w:date="2023-02-08T13:23:00Z" w:id="3160">
              <w:r w:rsidRPr="00357A8D">
                <w:rPr>
                  <w:rFonts w:ascii="TH Sarabun New" w:hAnsi="TH Sarabun New" w:eastAsia="Angsana New" w:cs="TH Sarabun New"/>
                  <w:sz w:val="26"/>
                  <w:szCs w:val="26"/>
                  <w:cs/>
                  <w:rPrChange w:author="PC" w:date="2023-03-31T11:41:00Z" w:id="3161">
                    <w:rPr>
                      <w:rFonts w:ascii="TH Sarabun New" w:hAnsi="TH Sarabun New" w:eastAsia="Angsana New" w:cs="TH Sarabun New"/>
                      <w:b/>
                      <w:bCs/>
                      <w:sz w:val="26"/>
                      <w:szCs w:val="26"/>
                      <w:u w:val="single"/>
                      <w:cs/>
                    </w:rPr>
                  </w:rPrChange>
                </w:rPr>
                <w:t>สษ.295  ภาษาอังกฤษเชิงวิชาการและทักษะศึกษา 1</w:t>
              </w:r>
            </w:ins>
          </w:p>
          <w:p w:rsidRPr="00357A8D" w:rsidR="00473AED" w:rsidDel="00473AED" w:rsidP="00E65391" w:rsidRDefault="00473AED" w14:paraId="6C95872C" w14:textId="27B6C4A4">
            <w:pPr>
              <w:tabs>
                <w:tab w:val="num" w:pos="1245"/>
                <w:tab w:val="left" w:pos="6521"/>
              </w:tabs>
              <w:jc w:val="thaiDistribute"/>
              <w:rPr>
                <w:del w:author="Jenjira O-cha" w:date="2023-02-08T13:24:00Z" w:id="3162"/>
                <w:rFonts w:ascii="TH Sarabun New" w:hAnsi="TH Sarabun New" w:eastAsia="Angsana New" w:cs="TH Sarabun New"/>
                <w:sz w:val="26"/>
                <w:szCs w:val="26"/>
                <w:cs/>
                <w:rPrChange w:author="PC" w:date="2023-03-31T11:41:00Z" w:id="3163">
                  <w:rPr>
                    <w:del w:author="Jenjira O-cha" w:date="2023-02-08T13:24:00Z" w:id="3164"/>
                    <w:rFonts w:ascii="TH Sarabun New" w:hAnsi="TH Sarabun New" w:eastAsia="Angsana New" w:cs="TH Sarabun New"/>
                    <w:b/>
                    <w:bCs/>
                    <w:sz w:val="26"/>
                    <w:szCs w:val="26"/>
                    <w:u w:val="single"/>
                    <w:cs/>
                  </w:rPr>
                </w:rPrChange>
              </w:rPr>
            </w:pPr>
            <w:ins w:author="Jenjira O-cha" w:date="2023-02-08T13:25:00Z" w:id="3165">
              <w:r w:rsidRPr="00357A8D">
                <w:rPr>
                  <w:rFonts w:ascii="TH Sarabun New" w:hAnsi="TH Sarabun New" w:eastAsia="Angsana New" w:cs="TH Sarabun New"/>
                  <w:sz w:val="26"/>
                  <w:szCs w:val="26"/>
                  <w:cs/>
                </w:rPr>
                <w:tab/>
              </w:r>
              <w:r w:rsidRPr="00357A8D">
                <w:rPr>
                  <w:rFonts w:ascii="TH Sarabun New" w:hAnsi="TH Sarabun New" w:eastAsia="Angsana New" w:cs="TH Sarabun New"/>
                  <w:sz w:val="26"/>
                  <w:szCs w:val="26"/>
                  <w:cs/>
                </w:rPr>
                <w:t xml:space="preserve">                  </w:t>
              </w:r>
              <w:del w:author="PC" w:date="2023-03-31T11:35:00Z" w:id="3166">
                <w:r w:rsidRPr="00357A8D" w:rsidDel="00130BA5">
                  <w:rPr>
                    <w:rFonts w:ascii="TH Sarabun New" w:hAnsi="TH Sarabun New" w:eastAsia="Angsana New" w:cs="TH Sarabun New"/>
                    <w:sz w:val="26"/>
                    <w:szCs w:val="26"/>
                    <w:cs/>
                  </w:rPr>
                  <w:delText xml:space="preserve">            </w:delText>
                </w:r>
              </w:del>
              <w:r w:rsidRPr="00357A8D">
                <w:rPr>
                  <w:rFonts w:ascii="TH Sarabun New" w:hAnsi="TH Sarabun New" w:eastAsia="Angsana New" w:cs="TH Sarabun New"/>
                  <w:sz w:val="26"/>
                  <w:szCs w:val="26"/>
                  <w:cs/>
                </w:rPr>
                <w:t xml:space="preserve">    </w:t>
              </w:r>
            </w:ins>
            <w:ins w:author="PC" w:date="2023-03-31T11:35:00Z" w:id="3167">
              <w:r w:rsidRPr="00357A8D" w:rsidR="00130BA5">
                <w:rPr>
                  <w:rFonts w:ascii="TH Sarabun New" w:hAnsi="TH Sarabun New" w:eastAsia="Angsana New" w:cs="TH Sarabun New"/>
                  <w:sz w:val="26"/>
                  <w:szCs w:val="26"/>
                  <w:cs/>
                </w:rPr>
                <w:t xml:space="preserve">           </w:t>
              </w:r>
            </w:ins>
            <w:ins w:author="Jenjira O-cha" w:date="2023-02-08T13:24:00Z" w:id="3168">
              <w:r w:rsidRPr="00357A8D">
                <w:rPr>
                  <w:rFonts w:ascii="TH Sarabun New" w:hAnsi="TH Sarabun New" w:eastAsia="Angsana New" w:cs="TH Sarabun New"/>
                  <w:sz w:val="26"/>
                  <w:szCs w:val="26"/>
                  <w:cs/>
                </w:rPr>
                <w:t>3 (3-0-6)</w:t>
              </w:r>
            </w:ins>
          </w:p>
          <w:p w:rsidRPr="00357A8D" w:rsidR="00BA2CC2" w:rsidP="00E65391" w:rsidRDefault="00BA2CC2" w14:paraId="066D3F21" w14:textId="77777777">
            <w:pPr>
              <w:tabs>
                <w:tab w:val="num" w:pos="1245"/>
                <w:tab w:val="left" w:pos="6521"/>
              </w:tabs>
              <w:jc w:val="thaiDistribute"/>
              <w:rPr>
                <w:rFonts w:ascii="TH Sarabun New" w:hAnsi="TH Sarabun New" w:eastAsia="Angsana New" w:cs="TH Sarabun New"/>
                <w:b/>
                <w:bCs/>
                <w:sz w:val="26"/>
                <w:szCs w:val="26"/>
                <w:u w:val="single"/>
              </w:rPr>
            </w:pPr>
          </w:p>
          <w:p w:rsidRPr="00357A8D" w:rsidR="00BA2CC2" w:rsidDel="00473AED" w:rsidP="00E65391" w:rsidRDefault="00BA2CC2" w14:paraId="281B9128" w14:textId="5A9B7E11">
            <w:pPr>
              <w:tabs>
                <w:tab w:val="num" w:pos="1245"/>
                <w:tab w:val="left" w:pos="6521"/>
              </w:tabs>
              <w:jc w:val="thaiDistribute"/>
              <w:rPr>
                <w:del w:author="Jenjira O-cha" w:date="2023-02-08T13:24:00Z" w:id="3169"/>
                <w:rFonts w:ascii="TH Sarabun New" w:hAnsi="TH Sarabun New" w:eastAsia="Angsana New" w:cs="TH Sarabun New"/>
                <w:b/>
                <w:bCs/>
                <w:sz w:val="26"/>
                <w:szCs w:val="26"/>
                <w:u w:val="single"/>
              </w:rPr>
            </w:pPr>
          </w:p>
          <w:p w:rsidRPr="00357A8D" w:rsidR="00BA2CC2" w:rsidDel="00130BA5" w:rsidP="00E65391" w:rsidRDefault="00BA2CC2" w14:paraId="449C7FE7" w14:textId="77777777">
            <w:pPr>
              <w:tabs>
                <w:tab w:val="num" w:pos="1245"/>
                <w:tab w:val="left" w:pos="6521"/>
              </w:tabs>
              <w:jc w:val="thaiDistribute"/>
              <w:rPr>
                <w:del w:author="PC" w:date="2023-03-31T11:35:00Z" w:id="3170"/>
                <w:rFonts w:ascii="TH Sarabun New" w:hAnsi="TH Sarabun New" w:eastAsia="Angsana New" w:cs="TH Sarabun New"/>
                <w:b/>
                <w:bCs/>
                <w:sz w:val="26"/>
                <w:szCs w:val="26"/>
                <w:u w:val="single"/>
              </w:rPr>
            </w:pPr>
          </w:p>
          <w:p w:rsidRPr="00357A8D" w:rsidR="007C083E" w:rsidDel="00130BA5" w:rsidP="00E65391" w:rsidRDefault="007C083E" w14:paraId="42E388A0" w14:textId="3CC7C2F0">
            <w:pPr>
              <w:tabs>
                <w:tab w:val="num" w:pos="1245"/>
                <w:tab w:val="left" w:pos="6521"/>
              </w:tabs>
              <w:jc w:val="thaiDistribute"/>
              <w:rPr>
                <w:del w:author="PC" w:date="2023-03-31T11:35:00Z" w:id="3171"/>
                <w:rFonts w:ascii="TH Sarabun New" w:hAnsi="TH Sarabun New" w:eastAsia="Angsana New" w:cs="TH Sarabun New"/>
                <w:b/>
                <w:bCs/>
                <w:sz w:val="26"/>
                <w:szCs w:val="26"/>
                <w:u w:val="single"/>
              </w:rPr>
            </w:pPr>
            <w:del w:author="PC" w:date="2023-03-31T11:35:00Z" w:id="3172">
              <w:r w:rsidRPr="00357A8D" w:rsidDel="00130BA5">
                <w:rPr>
                  <w:rFonts w:ascii="TH Sarabun New" w:hAnsi="TH Sarabun New" w:eastAsia="Angsana New" w:cs="TH Sarabun New"/>
                  <w:b/>
                  <w:bCs/>
                  <w:sz w:val="26"/>
                  <w:szCs w:val="26"/>
                  <w:u w:val="single"/>
                  <w:cs/>
                </w:rPr>
                <w:delText xml:space="preserve">หมวดการบริการสังคมและการเรียนรู้จากการปฏิบัติ   </w:delText>
              </w:r>
            </w:del>
          </w:p>
          <w:p w:rsidRPr="00357A8D" w:rsidR="007C083E" w:rsidDel="00130BA5" w:rsidP="00E65391" w:rsidRDefault="007C083E" w14:paraId="2DFD3572" w14:textId="2A5D0EAD">
            <w:pPr>
              <w:tabs>
                <w:tab w:val="num" w:pos="1245"/>
                <w:tab w:val="left" w:pos="6521"/>
              </w:tabs>
              <w:jc w:val="thaiDistribute"/>
              <w:rPr>
                <w:del w:author="PC" w:date="2023-03-31T11:35:00Z" w:id="3173"/>
                <w:rFonts w:ascii="TH Sarabun New" w:hAnsi="TH Sarabun New" w:eastAsia="Angsana New" w:cs="TH Sarabun New"/>
                <w:b/>
                <w:bCs/>
                <w:sz w:val="26"/>
                <w:szCs w:val="26"/>
                <w:u w:val="single"/>
              </w:rPr>
            </w:pPr>
            <w:del w:author="PC" w:date="2023-03-31T11:35:00Z" w:id="3174">
              <w:r w:rsidRPr="00357A8D" w:rsidDel="00130BA5">
                <w:rPr>
                  <w:rFonts w:ascii="TH Sarabun New" w:hAnsi="TH Sarabun New" w:eastAsia="Angsana New" w:cs="TH Sarabun New"/>
                  <w:b/>
                  <w:bCs/>
                  <w:sz w:val="26"/>
                  <w:szCs w:val="26"/>
                  <w:u w:val="single"/>
                  <w:cs/>
                </w:rPr>
                <w:delText>บังคับ 1 วิชา 3 หน่วยกิต</w:delText>
              </w:r>
            </w:del>
          </w:p>
          <w:p w:rsidRPr="00357A8D" w:rsidR="00D90947" w:rsidRDefault="007C083E" w14:paraId="65F82FA7" w14:textId="1605461E">
            <w:pPr>
              <w:pStyle w:val="ListParagraph"/>
              <w:tabs>
                <w:tab w:val="left" w:pos="241"/>
              </w:tabs>
              <w:ind w:left="0"/>
              <w:rPr>
                <w:rFonts w:ascii="TH Sarabun New" w:hAnsi="TH Sarabun New" w:eastAsia="Angsana New" w:cs="TH Sarabun New"/>
                <w:sz w:val="26"/>
                <w:szCs w:val="26"/>
                <w:rPrChange w:author="PC" w:date="2023-03-31T11:41:00Z" w:id="3175">
                  <w:rPr>
                    <w:rFonts w:ascii="TH Sarabun New" w:hAnsi="TH Sarabun New" w:eastAsia="Angsana New" w:cs="TH Sarabun New"/>
                    <w:color w:val="FF0000"/>
                    <w:sz w:val="26"/>
                    <w:szCs w:val="26"/>
                  </w:rPr>
                </w:rPrChange>
              </w:rPr>
            </w:pPr>
            <w:del w:author="PC" w:date="2023-03-31T11:35:00Z" w:id="3176">
              <w:r w:rsidRPr="00357A8D" w:rsidDel="00130BA5">
                <w:rPr>
                  <w:rFonts w:ascii="TH Sarabun New" w:hAnsi="TH Sarabun New" w:eastAsia="Angsana New" w:cs="TH Sarabun New"/>
                  <w:sz w:val="26"/>
                  <w:szCs w:val="26"/>
                  <w:cs/>
                </w:rPr>
                <w:delText xml:space="preserve">มธ.100 พลเมืองกับการลงมือแก้ปัญหา          </w:delText>
              </w:r>
              <w:r w:rsidRPr="00357A8D" w:rsidDel="00130BA5">
                <w:rPr>
                  <w:rFonts w:ascii="TH Sarabun New" w:hAnsi="TH Sarabun New" w:cs="TH Sarabun New"/>
                  <w:sz w:val="26"/>
                  <w:szCs w:val="26"/>
                  <w:cs/>
                  <w:rPrChange w:author="PC" w:date="2023-03-31T11:41:00Z" w:id="3177">
                    <w:rPr>
                      <w:rFonts w:ascii="TH Sarabun New" w:hAnsi="TH Sarabun New" w:cs="TH Sarabun New"/>
                      <w:color w:val="000000"/>
                      <w:sz w:val="26"/>
                      <w:szCs w:val="26"/>
                      <w:cs/>
                    </w:rPr>
                  </w:rPrChange>
                </w:rPr>
                <w:delText>3 (3-0-6)</w:delText>
              </w:r>
            </w:del>
          </w:p>
        </w:tc>
        <w:tc>
          <w:tcPr>
            <w:tcW w:w="1179" w:type="dxa"/>
            <w:tcBorders>
              <w:top w:val="nil"/>
              <w:bottom w:val="single" w:color="auto" w:sz="4" w:space="0"/>
            </w:tcBorders>
            <w:shd w:val="clear" w:color="auto" w:fill="auto"/>
          </w:tcPr>
          <w:p w:rsidRPr="00357A8D" w:rsidR="00E3134B" w:rsidRDefault="00595DA2" w14:paraId="7D490051"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w:t>
            </w:r>
            <w:r w:rsidRPr="00357A8D" w:rsidR="00EB022E">
              <w:rPr>
                <w:rFonts w:ascii="TH Sarabun New" w:hAnsi="TH Sarabun New" w:eastAsia="Angsana New" w:cs="TH Sarabun New"/>
                <w:sz w:val="26"/>
                <w:szCs w:val="26"/>
                <w:cs/>
              </w:rPr>
              <w:t>หมวดและ</w:t>
            </w:r>
            <w:r w:rsidRPr="00357A8D" w:rsidR="00BA2CC2">
              <w:rPr>
                <w:rFonts w:ascii="TH Sarabun New" w:hAnsi="TH Sarabun New" w:eastAsia="Angsana New" w:cs="TH Sarabun New"/>
                <w:sz w:val="26"/>
                <w:szCs w:val="26"/>
                <w:cs/>
              </w:rPr>
              <w:t>ปรับ</w:t>
            </w:r>
            <w:r w:rsidRPr="00357A8D" w:rsidR="00EB022E">
              <w:rPr>
                <w:rFonts w:ascii="TH Sarabun New" w:hAnsi="TH Sarabun New" w:eastAsia="Angsana New" w:cs="TH Sarabun New"/>
                <w:sz w:val="26"/>
                <w:szCs w:val="26"/>
                <w:cs/>
              </w:rPr>
              <w:t>วิชาศึกษาทั่วไป</w:t>
            </w:r>
          </w:p>
          <w:p w:rsidRPr="00357A8D" w:rsidR="00BA2CC2" w:rsidRDefault="00BA2CC2" w14:paraId="749E1DC8" w14:textId="77777777">
            <w:pPr>
              <w:contextualSpacing/>
              <w:jc w:val="center"/>
              <w:rPr>
                <w:rFonts w:ascii="TH Sarabun New" w:hAnsi="TH Sarabun New" w:eastAsia="Angsana New" w:cs="TH Sarabun New"/>
                <w:sz w:val="26"/>
                <w:szCs w:val="26"/>
              </w:rPr>
            </w:pPr>
          </w:p>
          <w:p w:rsidRPr="00357A8D" w:rsidR="00BA2CC2" w:rsidRDefault="00BA2CC2" w14:paraId="70E97352" w14:textId="77777777">
            <w:pPr>
              <w:contextualSpacing/>
              <w:jc w:val="center"/>
              <w:rPr>
                <w:rFonts w:ascii="TH Sarabun New" w:hAnsi="TH Sarabun New" w:eastAsia="Angsana New" w:cs="TH Sarabun New"/>
                <w:sz w:val="26"/>
                <w:szCs w:val="26"/>
              </w:rPr>
            </w:pPr>
          </w:p>
          <w:p w:rsidRPr="00357A8D" w:rsidR="00BA2CC2" w:rsidRDefault="00BA2CC2" w14:paraId="46F9FFC2" w14:textId="77777777">
            <w:pPr>
              <w:contextualSpacing/>
              <w:jc w:val="center"/>
              <w:rPr>
                <w:rFonts w:ascii="TH Sarabun New" w:hAnsi="TH Sarabun New" w:eastAsia="Angsana New" w:cs="TH Sarabun New"/>
                <w:sz w:val="26"/>
                <w:szCs w:val="26"/>
              </w:rPr>
            </w:pPr>
          </w:p>
          <w:p w:rsidRPr="00357A8D" w:rsidR="00BA2CC2" w:rsidRDefault="00BA2CC2" w14:paraId="7FD58FC3" w14:textId="77777777">
            <w:pPr>
              <w:contextualSpacing/>
              <w:jc w:val="center"/>
              <w:rPr>
                <w:rFonts w:ascii="TH Sarabun New" w:hAnsi="TH Sarabun New" w:eastAsia="Angsana New" w:cs="TH Sarabun New"/>
                <w:sz w:val="26"/>
                <w:szCs w:val="26"/>
              </w:rPr>
            </w:pPr>
          </w:p>
          <w:p w:rsidRPr="00357A8D" w:rsidR="00BA2CC2" w:rsidRDefault="00BA2CC2" w14:paraId="3EF92752" w14:textId="77777777">
            <w:pPr>
              <w:contextualSpacing/>
              <w:jc w:val="center"/>
              <w:rPr>
                <w:rFonts w:ascii="TH Sarabun New" w:hAnsi="TH Sarabun New" w:eastAsia="Angsana New" w:cs="TH Sarabun New"/>
                <w:sz w:val="26"/>
                <w:szCs w:val="26"/>
              </w:rPr>
            </w:pPr>
          </w:p>
          <w:p w:rsidRPr="00357A8D" w:rsidR="00BA2CC2" w:rsidRDefault="00BA2CC2" w14:paraId="77665BD0" w14:textId="77777777">
            <w:pPr>
              <w:contextualSpacing/>
              <w:jc w:val="center"/>
              <w:rPr>
                <w:rFonts w:ascii="TH Sarabun New" w:hAnsi="TH Sarabun New" w:eastAsia="Angsana New" w:cs="TH Sarabun New"/>
                <w:sz w:val="26"/>
                <w:szCs w:val="26"/>
              </w:rPr>
            </w:pPr>
          </w:p>
          <w:p w:rsidRPr="00357A8D" w:rsidR="00BA2CC2" w:rsidRDefault="00BA2CC2" w14:paraId="2CDD3166" w14:textId="77777777">
            <w:pPr>
              <w:contextualSpacing/>
              <w:jc w:val="center"/>
              <w:rPr>
                <w:rFonts w:ascii="TH Sarabun New" w:hAnsi="TH Sarabun New" w:eastAsia="Angsana New" w:cs="TH Sarabun New"/>
                <w:sz w:val="26"/>
                <w:szCs w:val="26"/>
              </w:rPr>
            </w:pPr>
          </w:p>
          <w:p w:rsidRPr="00357A8D" w:rsidR="00BA2CC2" w:rsidRDefault="00BA2CC2" w14:paraId="3CBCF331" w14:textId="77777777">
            <w:pPr>
              <w:contextualSpacing/>
              <w:jc w:val="center"/>
              <w:rPr>
                <w:rFonts w:ascii="TH Sarabun New" w:hAnsi="TH Sarabun New" w:eastAsia="Angsana New" w:cs="TH Sarabun New"/>
                <w:sz w:val="26"/>
                <w:szCs w:val="26"/>
              </w:rPr>
            </w:pPr>
          </w:p>
          <w:p w:rsidRPr="00357A8D" w:rsidR="00BA2CC2" w:rsidRDefault="00BA2CC2" w14:paraId="37CA702C" w14:textId="77777777">
            <w:pPr>
              <w:contextualSpacing/>
              <w:jc w:val="center"/>
              <w:rPr>
                <w:rFonts w:ascii="TH Sarabun New" w:hAnsi="TH Sarabun New" w:eastAsia="Angsana New" w:cs="TH Sarabun New"/>
                <w:sz w:val="26"/>
                <w:szCs w:val="26"/>
                <w:cs/>
              </w:rPr>
            </w:pPr>
          </w:p>
        </w:tc>
      </w:tr>
      <w:tr w:rsidRPr="00357A8D" w:rsidR="00567CE2" w:rsidTr="00766175" w14:paraId="0D0D04EA" w14:textId="77777777">
        <w:trPr>
          <w:ins w:author="PC" w:date="2023-03-31T11:35:00Z" w:id="3178"/>
        </w:trPr>
        <w:tc>
          <w:tcPr>
            <w:tcW w:w="4077" w:type="dxa"/>
            <w:tcBorders>
              <w:top w:val="nil"/>
              <w:bottom w:val="single" w:color="auto" w:sz="4" w:space="0"/>
            </w:tcBorders>
            <w:shd w:val="clear" w:color="auto" w:fill="auto"/>
          </w:tcPr>
          <w:p w:rsidRPr="00357A8D" w:rsidR="00130BA5" w:rsidRDefault="00130BA5" w14:paraId="330CE759" w14:textId="77777777">
            <w:pPr>
              <w:ind w:left="259" w:hanging="259"/>
              <w:contextualSpacing/>
              <w:rPr>
                <w:ins w:author="PC" w:date="2023-03-31T11:35:00Z" w:id="3179"/>
                <w:rFonts w:ascii="TH Sarabun New" w:hAnsi="TH Sarabun New" w:eastAsia="Angsana New" w:cs="TH Sarabun New"/>
                <w:b/>
                <w:bCs/>
                <w:sz w:val="26"/>
                <w:szCs w:val="26"/>
                <w:rPrChange w:author="PC" w:date="2023-03-31T11:41:00Z" w:id="3180">
                  <w:rPr>
                    <w:ins w:author="PC" w:date="2023-03-31T11:35:00Z" w:id="3181"/>
                    <w:rFonts w:ascii="TH Sarabun New" w:hAnsi="TH Sarabun New" w:eastAsia="Angsana New" w:cs="TH Sarabun New"/>
                    <w:b/>
                    <w:bCs/>
                    <w:color w:val="000000"/>
                    <w:sz w:val="26"/>
                    <w:szCs w:val="26"/>
                  </w:rPr>
                </w:rPrChange>
              </w:rPr>
            </w:pPr>
            <w:ins w:author="PC" w:date="2023-03-31T11:35:00Z" w:id="3182">
              <w:r w:rsidRPr="00357A8D">
                <w:rPr>
                  <w:rFonts w:ascii="TH Sarabun New" w:hAnsi="TH Sarabun New" w:eastAsia="Angsana New" w:cs="TH Sarabun New"/>
                  <w:b/>
                  <w:bCs/>
                  <w:sz w:val="26"/>
                  <w:szCs w:val="26"/>
                  <w:cs/>
                  <w:rPrChange w:author="PC" w:date="2023-03-31T11:41:00Z" w:id="3183">
                    <w:rPr>
                      <w:rFonts w:ascii="TH Sarabun New" w:hAnsi="TH Sarabun New" w:eastAsia="Angsana New" w:cs="TH Sarabun New"/>
                      <w:b/>
                      <w:bCs/>
                      <w:color w:val="000000"/>
                      <w:sz w:val="26"/>
                      <w:szCs w:val="26"/>
                      <w:cs/>
                    </w:rPr>
                  </w:rPrChange>
                </w:rPr>
                <w:t>หมายเหตุ * วิชาบังคับ</w:t>
              </w:r>
            </w:ins>
          </w:p>
          <w:p w:rsidRPr="00357A8D" w:rsidR="00130BA5" w:rsidRDefault="00130BA5" w14:paraId="1A9DCA48" w14:textId="77777777">
            <w:pPr>
              <w:contextualSpacing/>
              <w:rPr>
                <w:ins w:author="PC" w:date="2023-03-31T11:36:00Z" w:id="3184"/>
                <w:rFonts w:ascii="TH Sarabun New" w:hAnsi="TH Sarabun New" w:cs="TH Sarabun New"/>
                <w:sz w:val="26"/>
                <w:szCs w:val="26"/>
                <w:rPrChange w:author="PC" w:date="2023-03-31T11:41:00Z" w:id="3185">
                  <w:rPr>
                    <w:ins w:author="PC" w:date="2023-03-31T11:36:00Z" w:id="3186"/>
                    <w:rFonts w:ascii="TH Sarabun New" w:hAnsi="TH Sarabun New" w:cs="TH Sarabun New"/>
                    <w:color w:val="000000"/>
                    <w:sz w:val="26"/>
                    <w:szCs w:val="26"/>
                  </w:rPr>
                </w:rPrChange>
              </w:rPr>
              <w:pPrChange w:author="PC" w:date="2023-03-31T11:42:00Z" w:id="3187">
                <w:pPr>
                  <w:ind w:left="259" w:hanging="259"/>
                  <w:contextualSpacing/>
                </w:pPr>
              </w:pPrChange>
            </w:pPr>
            <w:ins w:author="PC" w:date="2023-03-31T11:35:00Z" w:id="3188">
              <w:r w:rsidRPr="00357A8D">
                <w:rPr>
                  <w:rFonts w:ascii="TH Sarabun New" w:hAnsi="TH Sarabun New" w:eastAsia="Angsana New" w:cs="TH Sarabun New"/>
                  <w:b/>
                  <w:bCs/>
                  <w:sz w:val="26"/>
                  <w:szCs w:val="26"/>
                  <w:cs/>
                  <w:rPrChange w:author="PC" w:date="2023-03-31T11:41:00Z" w:id="3189">
                    <w:rPr>
                      <w:rFonts w:ascii="TH Sarabun New" w:hAnsi="TH Sarabun New" w:eastAsia="Angsana New" w:cs="TH Sarabun New"/>
                      <w:b/>
                      <w:bCs/>
                      <w:color w:val="000000"/>
                      <w:sz w:val="26"/>
                      <w:szCs w:val="26"/>
                      <w:cs/>
                    </w:rPr>
                  </w:rPrChange>
                </w:rPr>
                <w:t xml:space="preserve">ส่วนที่ 2: </w:t>
              </w:r>
              <w:r w:rsidRPr="00357A8D">
                <w:rPr>
                  <w:rFonts w:ascii="TH Sarabun New" w:hAnsi="TH Sarabun New" w:eastAsia="Angsana New" w:cs="TH Sarabun New"/>
                  <w:sz w:val="26"/>
                  <w:szCs w:val="26"/>
                  <w:cs/>
                  <w:rPrChange w:author="PC" w:date="2023-03-31T11:41:00Z" w:id="3190">
                    <w:rPr>
                      <w:rFonts w:ascii="TH Sarabun New" w:hAnsi="TH Sarabun New" w:eastAsia="Angsana New" w:cs="TH Sarabun New"/>
                      <w:color w:val="000000"/>
                      <w:sz w:val="26"/>
                      <w:szCs w:val="26"/>
                      <w:cs/>
                    </w:rPr>
                  </w:rPrChange>
                </w:rPr>
                <w:t>นักศึกษาจะต้องศึกษารายวิชาต่าง ๆ ตามเงื่อนไขที่คณะฯ กำหนดไว้ดังนี้ คือเลือก 9 หน่วยกิต จาก</w:t>
              </w:r>
            </w:ins>
            <w:ins w:author="PC" w:date="2023-03-31T11:36:00Z" w:id="3191">
              <w:r w:rsidRPr="00357A8D">
                <w:rPr>
                  <w:rFonts w:ascii="TH Sarabun New" w:hAnsi="TH Sarabun New" w:eastAsia="Angsana New" w:cs="TH Sarabun New"/>
                  <w:sz w:val="26"/>
                  <w:szCs w:val="26"/>
                  <w:cs/>
                  <w:rPrChange w:author="PC" w:date="2023-03-31T11:41:00Z" w:id="3192">
                    <w:rPr>
                      <w:rFonts w:ascii="TH Sarabun New" w:hAnsi="TH Sarabun New" w:eastAsia="Angsana New" w:cs="TH Sarabun New"/>
                      <w:color w:val="000000"/>
                      <w:sz w:val="26"/>
                      <w:szCs w:val="26"/>
                    </w:rPr>
                  </w:rPrChange>
                </w:rPr>
                <w:t xml:space="preserve"> </w:t>
              </w:r>
            </w:ins>
            <w:ins w:author="PC" w:date="2023-03-31T11:35:00Z" w:id="3193">
              <w:r w:rsidRPr="00357A8D">
                <w:rPr>
                  <w:rFonts w:ascii="TH Sarabun New" w:hAnsi="TH Sarabun New" w:eastAsia="Angsana New" w:cs="TH Sarabun New"/>
                  <w:sz w:val="26"/>
                  <w:szCs w:val="26"/>
                  <w:cs/>
                  <w:rPrChange w:author="PC" w:date="2023-03-31T11:41:00Z" w:id="3194">
                    <w:rPr>
                      <w:rFonts w:ascii="TH Sarabun New" w:hAnsi="TH Sarabun New" w:eastAsia="Angsana New" w:cs="TH Sarabun New"/>
                      <w:color w:val="000000"/>
                      <w:sz w:val="26"/>
                      <w:szCs w:val="26"/>
                      <w:cs/>
                    </w:rPr>
                  </w:rPrChange>
                </w:rPr>
                <w:t>ก) ศ.100 การเขียนงานวิชาการสำหรับประเด็นเศรษฐกิจ</w:t>
              </w:r>
            </w:ins>
            <w:ins w:author="PC" w:date="2023-03-31T11:36:00Z" w:id="3195">
              <w:r w:rsidRPr="00357A8D">
                <w:rPr>
                  <w:rFonts w:ascii="TH Sarabun New" w:hAnsi="TH Sarabun New" w:eastAsia="Angsana New" w:cs="TH Sarabun New"/>
                  <w:sz w:val="26"/>
                  <w:szCs w:val="26"/>
                  <w:cs/>
                  <w:rPrChange w:author="PC" w:date="2023-03-31T11:41:00Z" w:id="3196">
                    <w:rPr>
                      <w:rFonts w:ascii="TH Sarabun New" w:hAnsi="TH Sarabun New" w:eastAsia="Angsana New" w:cs="TH Sarabun New"/>
                      <w:color w:val="000000"/>
                      <w:sz w:val="26"/>
                      <w:szCs w:val="26"/>
                    </w:rPr>
                  </w:rPrChange>
                </w:rPr>
                <w:t xml:space="preserve"> </w:t>
              </w:r>
            </w:ins>
            <w:ins w:author="PC" w:date="2023-03-31T11:35:00Z" w:id="3197">
              <w:r w:rsidRPr="00357A8D">
                <w:rPr>
                  <w:rFonts w:ascii="TH Sarabun New" w:hAnsi="TH Sarabun New" w:cs="TH Sarabun New"/>
                  <w:sz w:val="26"/>
                  <w:szCs w:val="26"/>
                  <w:cs/>
                  <w:rPrChange w:author="PC" w:date="2023-03-31T11:41:00Z" w:id="3198">
                    <w:rPr>
                      <w:rFonts w:ascii="TH Sarabun New" w:hAnsi="TH Sarabun New" w:cs="TH Sarabun New"/>
                      <w:color w:val="000000"/>
                      <w:sz w:val="26"/>
                      <w:szCs w:val="26"/>
                      <w:cs/>
                    </w:rPr>
                  </w:rPrChange>
                </w:rPr>
                <w:t xml:space="preserve">3 (3-0-6) หรือ </w:t>
              </w:r>
            </w:ins>
          </w:p>
          <w:p w:rsidRPr="00357A8D" w:rsidR="00130BA5" w:rsidRDefault="00130BA5" w14:paraId="7FF80F3E" w14:textId="01A7BA2C">
            <w:pPr>
              <w:contextualSpacing/>
              <w:rPr>
                <w:ins w:author="PC" w:date="2023-03-31T11:35:00Z" w:id="3199"/>
                <w:rFonts w:ascii="TH Sarabun New" w:hAnsi="TH Sarabun New" w:eastAsia="Angsana New" w:cs="TH Sarabun New"/>
                <w:b/>
                <w:bCs/>
                <w:sz w:val="26"/>
                <w:szCs w:val="26"/>
              </w:rPr>
              <w:pPrChange w:author="PC" w:date="2023-03-31T11:42:00Z" w:id="3200">
                <w:pPr>
                  <w:ind w:left="259" w:hanging="259"/>
                  <w:contextualSpacing/>
                </w:pPr>
              </w:pPrChange>
            </w:pPr>
            <w:ins w:author="PC" w:date="2023-03-31T11:35:00Z" w:id="3201">
              <w:r w:rsidRPr="00357A8D">
                <w:rPr>
                  <w:rFonts w:ascii="TH Sarabun New" w:hAnsi="TH Sarabun New" w:cs="TH Sarabun New"/>
                  <w:sz w:val="26"/>
                  <w:szCs w:val="26"/>
                  <w:cs/>
                  <w:rPrChange w:author="PC" w:date="2023-03-31T11:41:00Z" w:id="3202">
                    <w:rPr>
                      <w:rFonts w:ascii="TH Sarabun New" w:hAnsi="TH Sarabun New" w:cs="TH Sarabun New"/>
                      <w:color w:val="000000"/>
                      <w:sz w:val="26"/>
                      <w:szCs w:val="26"/>
                      <w:cs/>
                    </w:rPr>
                  </w:rPrChange>
                </w:rPr>
                <w:t>ข) ศ.200 วิทยาศาสตร์ข้อมูลสำหรับการวิเคราะห์เศรษฐกิจ 3 (3-0-6) หรือ ค) วิชาศึกษาทั่วไปส่วนที่สองของมหาวิทยาลัย หรือวิชาเบื้องต้นอื่น ๆ ที่คณะต่าง ๆ เสนอ และทางมหาวิทยาลัยเทียบให้เท่ากับวิชาศึกษาทั่วไปส่วนที่สอง</w:t>
              </w:r>
            </w:ins>
          </w:p>
        </w:tc>
        <w:tc>
          <w:tcPr>
            <w:tcW w:w="4065" w:type="dxa"/>
            <w:tcBorders>
              <w:top w:val="nil"/>
              <w:bottom w:val="single" w:color="auto" w:sz="4" w:space="0"/>
            </w:tcBorders>
            <w:shd w:val="clear" w:color="auto" w:fill="auto"/>
          </w:tcPr>
          <w:p w:rsidRPr="00357A8D" w:rsidR="00130BA5" w:rsidP="00E65391" w:rsidRDefault="00130BA5" w14:paraId="4DCCE396" w14:textId="77777777">
            <w:pPr>
              <w:tabs>
                <w:tab w:val="num" w:pos="1245"/>
                <w:tab w:val="left" w:pos="6521"/>
              </w:tabs>
              <w:jc w:val="thaiDistribute"/>
              <w:rPr>
                <w:ins w:author="PC" w:date="2023-03-31T11:35:00Z" w:id="3203"/>
                <w:rFonts w:ascii="TH Sarabun New" w:hAnsi="TH Sarabun New" w:eastAsia="Angsana New" w:cs="TH Sarabun New"/>
                <w:b/>
                <w:bCs/>
                <w:sz w:val="26"/>
                <w:szCs w:val="26"/>
                <w:u w:val="single"/>
              </w:rPr>
            </w:pPr>
            <w:ins w:author="PC" w:date="2023-03-31T11:35:00Z" w:id="3204">
              <w:r w:rsidRPr="00357A8D">
                <w:rPr>
                  <w:rFonts w:ascii="TH Sarabun New" w:hAnsi="TH Sarabun New" w:eastAsia="Angsana New" w:cs="TH Sarabun New"/>
                  <w:b/>
                  <w:bCs/>
                  <w:sz w:val="26"/>
                  <w:szCs w:val="26"/>
                  <w:u w:val="single"/>
                  <w:cs/>
                </w:rPr>
                <w:t xml:space="preserve">หมวดการบริการสังคมและการเรียนรู้จากการปฏิบัติ   </w:t>
              </w:r>
            </w:ins>
          </w:p>
          <w:p w:rsidRPr="00357A8D" w:rsidR="00130BA5" w:rsidP="00E65391" w:rsidRDefault="00130BA5" w14:paraId="4843D96B" w14:textId="77777777">
            <w:pPr>
              <w:tabs>
                <w:tab w:val="num" w:pos="1245"/>
                <w:tab w:val="left" w:pos="6521"/>
              </w:tabs>
              <w:jc w:val="thaiDistribute"/>
              <w:rPr>
                <w:ins w:author="PC" w:date="2023-03-31T11:35:00Z" w:id="3205"/>
                <w:rFonts w:ascii="TH Sarabun New" w:hAnsi="TH Sarabun New" w:eastAsia="Angsana New" w:cs="TH Sarabun New"/>
                <w:b/>
                <w:bCs/>
                <w:sz w:val="26"/>
                <w:szCs w:val="26"/>
                <w:u w:val="single"/>
              </w:rPr>
            </w:pPr>
            <w:ins w:author="PC" w:date="2023-03-31T11:35:00Z" w:id="3206">
              <w:r w:rsidRPr="00357A8D">
                <w:rPr>
                  <w:rFonts w:ascii="TH Sarabun New" w:hAnsi="TH Sarabun New" w:eastAsia="Angsana New" w:cs="TH Sarabun New"/>
                  <w:b/>
                  <w:bCs/>
                  <w:sz w:val="26"/>
                  <w:szCs w:val="26"/>
                  <w:u w:val="single"/>
                  <w:cs/>
                </w:rPr>
                <w:t>บังคับ 1 วิชา 3 หน่วยกิต</w:t>
              </w:r>
            </w:ins>
          </w:p>
          <w:p w:rsidRPr="00357A8D" w:rsidR="00130BA5" w:rsidRDefault="00130BA5" w14:paraId="6A6DBE53" w14:textId="21F108A7">
            <w:pPr>
              <w:ind w:left="259" w:hanging="259"/>
              <w:contextualSpacing/>
              <w:rPr>
                <w:ins w:author="PC" w:date="2023-03-31T11:35:00Z" w:id="3207"/>
                <w:rFonts w:ascii="TH Sarabun New" w:hAnsi="TH Sarabun New" w:eastAsia="Angsana New" w:cs="TH Sarabun New"/>
                <w:b/>
                <w:bCs/>
                <w:sz w:val="26"/>
                <w:szCs w:val="26"/>
              </w:rPr>
            </w:pPr>
            <w:ins w:author="PC" w:date="2023-03-31T11:35:00Z" w:id="3208">
              <w:r w:rsidRPr="00357A8D">
                <w:rPr>
                  <w:rFonts w:ascii="TH Sarabun New" w:hAnsi="TH Sarabun New" w:eastAsia="Angsana New" w:cs="TH Sarabun New"/>
                  <w:sz w:val="26"/>
                  <w:szCs w:val="26"/>
                  <w:cs/>
                </w:rPr>
                <w:t xml:space="preserve">มธ.100 พลเมืองกับการลงมือแก้ปัญหา        </w:t>
              </w:r>
              <w:r w:rsidRPr="00357A8D">
                <w:rPr>
                  <w:rFonts w:ascii="TH Sarabun New" w:hAnsi="TH Sarabun New" w:cs="TH Sarabun New"/>
                  <w:sz w:val="26"/>
                  <w:szCs w:val="26"/>
                  <w:cs/>
                  <w:rPrChange w:author="PC" w:date="2023-03-31T11:41:00Z" w:id="3209">
                    <w:rPr>
                      <w:rFonts w:ascii="TH Sarabun New" w:hAnsi="TH Sarabun New" w:cs="TH Sarabun New"/>
                      <w:color w:val="000000"/>
                      <w:sz w:val="26"/>
                      <w:szCs w:val="26"/>
                      <w:cs/>
                    </w:rPr>
                  </w:rPrChange>
                </w:rPr>
                <w:t>3 (3-0-6)</w:t>
              </w:r>
            </w:ins>
          </w:p>
        </w:tc>
        <w:tc>
          <w:tcPr>
            <w:tcW w:w="1179" w:type="dxa"/>
            <w:tcBorders>
              <w:top w:val="nil"/>
              <w:bottom w:val="single" w:color="auto" w:sz="4" w:space="0"/>
            </w:tcBorders>
            <w:shd w:val="clear" w:color="auto" w:fill="auto"/>
          </w:tcPr>
          <w:p w:rsidRPr="00357A8D" w:rsidR="00130BA5" w:rsidRDefault="00130BA5" w14:paraId="0F2B5949" w14:textId="77777777">
            <w:pPr>
              <w:contextualSpacing/>
              <w:jc w:val="center"/>
              <w:rPr>
                <w:ins w:author="PC" w:date="2023-03-31T11:35:00Z" w:id="3210"/>
                <w:rFonts w:ascii="TH Sarabun New" w:hAnsi="TH Sarabun New" w:eastAsia="Angsana New" w:cs="TH Sarabun New"/>
                <w:sz w:val="26"/>
                <w:szCs w:val="26"/>
                <w:cs/>
              </w:rPr>
            </w:pPr>
          </w:p>
        </w:tc>
      </w:tr>
      <w:tr w:rsidRPr="00357A8D" w:rsidR="00567CE2" w:rsidTr="00766175" w14:paraId="73C94D1B" w14:textId="77777777">
        <w:tc>
          <w:tcPr>
            <w:tcW w:w="4077" w:type="dxa"/>
            <w:tcBorders>
              <w:bottom w:val="dotted" w:color="auto" w:sz="4" w:space="0"/>
            </w:tcBorders>
            <w:shd w:val="clear" w:color="auto" w:fill="auto"/>
          </w:tcPr>
          <w:p w:rsidRPr="00357A8D" w:rsidR="00996355" w:rsidRDefault="00996355" w14:paraId="28259BFF" w14:textId="77777777">
            <w:pPr>
              <w:pStyle w:val="ListParagraph"/>
              <w:tabs>
                <w:tab w:val="left" w:pos="241"/>
              </w:tabs>
              <w:ind w:left="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 xml:space="preserve">2 วิชาเฉพาะสาขา </w:t>
            </w:r>
          </w:p>
          <w:p w:rsidRPr="00357A8D" w:rsidR="00996355" w:rsidRDefault="00996355" w14:paraId="45DE4FE4" w14:textId="77777777">
            <w:pPr>
              <w:pStyle w:val="ListParagraph"/>
              <w:tabs>
                <w:tab w:val="left" w:pos="241"/>
              </w:tabs>
              <w:ind w:left="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u w:val="single"/>
                <w:cs/>
              </w:rPr>
              <w:t>วิชาบังคับนอกสาขา</w:t>
            </w:r>
          </w:p>
          <w:p w:rsidRPr="00357A8D" w:rsidR="00996355" w:rsidRDefault="00996355" w14:paraId="7CABB7E3" w14:textId="044563FB">
            <w:pPr>
              <w:pStyle w:val="ListParagraph"/>
              <w:tabs>
                <w:tab w:val="left" w:pos="241"/>
              </w:tabs>
              <w:ind w:left="0"/>
              <w:rPr>
                <w:rFonts w:ascii="TH Sarabun New" w:hAnsi="TH Sarabun New" w:eastAsia="Angsana New" w:cs="TH Sarabun New"/>
                <w:sz w:val="26"/>
                <w:szCs w:val="26"/>
                <w:cs/>
                <w:rPrChange w:author="PC" w:date="2023-03-31T11:41:00Z" w:id="321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ค.</w:t>
            </w:r>
            <w:r w:rsidRPr="00357A8D">
              <w:rPr>
                <w:rFonts w:ascii="TH Sarabun New" w:hAnsi="TH Sarabun New" w:cs="TH Sarabun New"/>
                <w:sz w:val="26"/>
                <w:szCs w:val="26"/>
              </w:rPr>
              <w:t xml:space="preserve">211 </w:t>
            </w:r>
            <w:r w:rsidRPr="00357A8D">
              <w:rPr>
                <w:rFonts w:ascii="TH Sarabun New" w:hAnsi="TH Sarabun New" w:cs="TH Sarabun New"/>
                <w:sz w:val="26"/>
                <w:szCs w:val="26"/>
                <w:cs/>
              </w:rPr>
              <w:t xml:space="preserve"> แคลคูลัส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1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bottom w:val="dotted" w:color="auto" w:sz="4" w:space="0"/>
            </w:tcBorders>
            <w:shd w:val="clear" w:color="auto" w:fill="auto"/>
          </w:tcPr>
          <w:p w:rsidRPr="00357A8D" w:rsidR="00996355" w:rsidRDefault="00996355" w14:paraId="62BA8C67" w14:textId="77777777">
            <w:pPr>
              <w:pStyle w:val="ListParagraph"/>
              <w:tabs>
                <w:tab w:val="left" w:pos="241"/>
              </w:tabs>
              <w:ind w:left="0"/>
              <w:rPr>
                <w:rFonts w:ascii="TH Sarabun New" w:hAnsi="TH Sarabun New" w:eastAsia="Angsana New" w:cs="TH Sarabun New"/>
                <w:b/>
                <w:bCs/>
                <w:sz w:val="26"/>
                <w:szCs w:val="26"/>
                <w:rPrChange w:author="PC" w:date="2023-03-31T11:41:00Z" w:id="3213">
                  <w:rPr>
                    <w:rFonts w:ascii="TH Sarabun New" w:hAnsi="TH Sarabun New" w:eastAsia="Angsana New" w:cs="TH Sarabun New"/>
                    <w:b/>
                    <w:bCs/>
                    <w:color w:val="FF0000"/>
                    <w:sz w:val="26"/>
                    <w:szCs w:val="26"/>
                  </w:rPr>
                </w:rPrChange>
              </w:rPr>
            </w:pPr>
          </w:p>
          <w:p w:rsidRPr="00357A8D" w:rsidR="00996355" w:rsidRDefault="00996355" w14:paraId="29A93EE2" w14:textId="77777777">
            <w:pPr>
              <w:pStyle w:val="ListParagraph"/>
              <w:tabs>
                <w:tab w:val="left" w:pos="241"/>
              </w:tabs>
              <w:ind w:left="0"/>
              <w:rPr>
                <w:rFonts w:ascii="TH Sarabun New" w:hAnsi="TH Sarabun New" w:cs="TH Sarabun New"/>
                <w:sz w:val="26"/>
                <w:szCs w:val="26"/>
              </w:rPr>
            </w:pPr>
          </w:p>
          <w:p w:rsidRPr="00357A8D" w:rsidR="00996355" w:rsidRDefault="00996355" w14:paraId="5CDE3A6B" w14:textId="7CE6D26D">
            <w:pPr>
              <w:pStyle w:val="ListParagraph"/>
              <w:tabs>
                <w:tab w:val="left" w:pos="241"/>
              </w:tabs>
              <w:ind w:left="0"/>
              <w:rPr>
                <w:rFonts w:ascii="TH Sarabun New" w:hAnsi="TH Sarabun New" w:eastAsia="Angsana New" w:cs="TH Sarabun New"/>
                <w:b/>
                <w:bCs/>
                <w:sz w:val="26"/>
                <w:szCs w:val="26"/>
                <w:cs/>
                <w:rPrChange w:author="PC" w:date="2023-03-31T11:41:00Z" w:id="321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ค.</w:t>
            </w:r>
            <w:r w:rsidRPr="00357A8D">
              <w:rPr>
                <w:rFonts w:ascii="TH Sarabun New" w:hAnsi="TH Sarabun New" w:cs="TH Sarabun New"/>
                <w:sz w:val="26"/>
                <w:szCs w:val="26"/>
              </w:rPr>
              <w:t xml:space="preserve">211 </w:t>
            </w:r>
            <w:r w:rsidRPr="00357A8D">
              <w:rPr>
                <w:rFonts w:ascii="TH Sarabun New" w:hAnsi="TH Sarabun New" w:cs="TH Sarabun New"/>
                <w:sz w:val="26"/>
                <w:szCs w:val="26"/>
                <w:cs/>
              </w:rPr>
              <w:t xml:space="preserve"> แคลคูลัส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15">
              <w:r w:rsidRPr="00357A8D" w:rsidDel="00E17D6F">
                <w:rPr>
                  <w:rFonts w:ascii="TH Sarabun New" w:hAnsi="TH Sarabun New" w:cs="TH Sarabun New"/>
                  <w:sz w:val="26"/>
                  <w:szCs w:val="26"/>
                  <w:cs/>
                </w:rPr>
                <w:delText xml:space="preserve">   </w:delText>
              </w:r>
            </w:del>
            <w:ins w:author="Jenjira O-cha" w:date="2023-02-08T16:00:00Z" w:id="3216">
              <w:r w:rsidRPr="00357A8D" w:rsidR="00E17D6F">
                <w:rPr>
                  <w:rFonts w:ascii="TH Sarabun New" w:hAnsi="TH Sarabun New" w:cs="TH Sarabun New"/>
                  <w:sz w:val="26"/>
                  <w:szCs w:val="26"/>
                  <w:cs/>
                </w:rPr>
                <w:t xml:space="preserve"> </w:t>
              </w:r>
            </w:ins>
            <w:r w:rsidRPr="00357A8D">
              <w:rPr>
                <w:rFonts w:ascii="TH Sarabun New" w:hAnsi="TH Sarabun New" w:cs="TH Sarabun New"/>
                <w:sz w:val="26"/>
                <w:szCs w:val="26"/>
                <w:cs/>
              </w:rPr>
              <w:t xml:space="preserve">         3 (3-0-6)</w:t>
            </w:r>
          </w:p>
        </w:tc>
        <w:tc>
          <w:tcPr>
            <w:tcW w:w="1179" w:type="dxa"/>
            <w:tcBorders>
              <w:bottom w:val="dotted" w:color="auto" w:sz="4" w:space="0"/>
            </w:tcBorders>
            <w:shd w:val="clear" w:color="auto" w:fill="auto"/>
          </w:tcPr>
          <w:p w:rsidRPr="00357A8D" w:rsidR="00996355" w:rsidRDefault="00996355" w14:paraId="5473FE4D" w14:textId="77777777">
            <w:pPr>
              <w:contextualSpacing/>
              <w:jc w:val="center"/>
              <w:rPr>
                <w:rFonts w:ascii="TH Sarabun New" w:hAnsi="TH Sarabun New" w:cs="TH Sarabun New"/>
                <w:sz w:val="26"/>
                <w:szCs w:val="26"/>
              </w:rPr>
            </w:pPr>
          </w:p>
          <w:p w:rsidRPr="00357A8D" w:rsidR="00996355" w:rsidRDefault="00996355" w14:paraId="00EFAB3D" w14:textId="77777777">
            <w:pPr>
              <w:contextualSpacing/>
              <w:jc w:val="center"/>
              <w:rPr>
                <w:rFonts w:ascii="TH Sarabun New" w:hAnsi="TH Sarabun New" w:cs="TH Sarabun New"/>
                <w:sz w:val="26"/>
                <w:szCs w:val="26"/>
              </w:rPr>
            </w:pPr>
          </w:p>
          <w:p w:rsidRPr="00357A8D" w:rsidR="00996355" w:rsidRDefault="00996355" w14:paraId="0588FFC8" w14:textId="77777777">
            <w:pPr>
              <w:contextualSpacing/>
              <w:jc w:val="center"/>
              <w:rPr>
                <w:rFonts w:ascii="TH Sarabun New" w:hAnsi="TH Sarabun New" w:eastAsia="Angsana New" w:cs="TH Sarabun New"/>
                <w:sz w:val="26"/>
                <w:szCs w:val="26"/>
                <w:cs/>
                <w:rPrChange w:author="PC" w:date="2023-03-31T11:41:00Z" w:id="321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ปรับคำอธิบายรายวิชา</w:t>
            </w:r>
          </w:p>
        </w:tc>
      </w:tr>
      <w:tr w:rsidRPr="00357A8D" w:rsidR="00567CE2" w:rsidTr="00766175" w14:paraId="7B979D95" w14:textId="77777777">
        <w:tc>
          <w:tcPr>
            <w:tcW w:w="4077" w:type="dxa"/>
            <w:tcBorders>
              <w:top w:val="dotted" w:color="auto" w:sz="4" w:space="0"/>
              <w:bottom w:val="dotted" w:color="auto" w:sz="4" w:space="0"/>
            </w:tcBorders>
            <w:shd w:val="clear" w:color="auto" w:fill="auto"/>
          </w:tcPr>
          <w:p w:rsidRPr="00357A8D" w:rsidR="00996355" w:rsidRDefault="00996355" w14:paraId="0CA00C04" w14:textId="19CA4F6D">
            <w:pPr>
              <w:contextualSpacing/>
              <w:rPr>
                <w:rFonts w:ascii="TH Sarabun New" w:hAnsi="TH Sarabun New" w:eastAsia="Angsana New" w:cs="TH Sarabun New"/>
                <w:sz w:val="26"/>
                <w:szCs w:val="26"/>
                <w:cs/>
                <w:rPrChange w:author="PC" w:date="2023-03-31T11:41:00Z" w:id="321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ค.</w:t>
            </w:r>
            <w:r w:rsidRPr="00357A8D">
              <w:rPr>
                <w:rFonts w:ascii="TH Sarabun New" w:hAnsi="TH Sarabun New" w:cs="TH Sarabun New"/>
                <w:sz w:val="26"/>
                <w:szCs w:val="26"/>
              </w:rPr>
              <w:t xml:space="preserve">216 </w:t>
            </w:r>
            <w:r w:rsidRPr="00357A8D">
              <w:rPr>
                <w:rFonts w:ascii="TH Sarabun New" w:hAnsi="TH Sarabun New" w:cs="TH Sarabun New"/>
                <w:sz w:val="26"/>
                <w:szCs w:val="26"/>
                <w:cs/>
              </w:rPr>
              <w:t xml:space="preserve"> แคลคูลัสสำหรับสังคมศาสตร์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1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996355" w:rsidRDefault="00996355" w14:paraId="72F9ABC6" w14:textId="2E181472">
            <w:pPr>
              <w:pStyle w:val="ListParagraph"/>
              <w:tabs>
                <w:tab w:val="left" w:pos="241"/>
              </w:tabs>
              <w:ind w:left="0"/>
              <w:rPr>
                <w:rFonts w:ascii="TH Sarabun New" w:hAnsi="TH Sarabun New" w:eastAsia="Angsana New" w:cs="TH Sarabun New"/>
                <w:b/>
                <w:bCs/>
                <w:sz w:val="26"/>
                <w:szCs w:val="26"/>
                <w:cs/>
                <w:rPrChange w:author="PC" w:date="2023-03-31T11:41:00Z" w:id="322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ค.</w:t>
            </w:r>
            <w:r w:rsidRPr="00357A8D">
              <w:rPr>
                <w:rFonts w:ascii="TH Sarabun New" w:hAnsi="TH Sarabun New" w:cs="TH Sarabun New"/>
                <w:sz w:val="26"/>
                <w:szCs w:val="26"/>
              </w:rPr>
              <w:t xml:space="preserve">216 </w:t>
            </w:r>
            <w:r w:rsidRPr="00357A8D">
              <w:rPr>
                <w:rFonts w:ascii="TH Sarabun New" w:hAnsi="TH Sarabun New" w:cs="TH Sarabun New"/>
                <w:sz w:val="26"/>
                <w:szCs w:val="26"/>
                <w:cs/>
              </w:rPr>
              <w:t xml:space="preserve"> แคลคูลัสสำหรับสังคมศาสตร์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2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996355" w:rsidRDefault="00152712" w14:paraId="6F3FBF37" w14:textId="77777777">
            <w:pPr>
              <w:contextualSpacing/>
              <w:jc w:val="center"/>
              <w:rPr>
                <w:rFonts w:ascii="TH Sarabun New" w:hAnsi="TH Sarabun New" w:eastAsia="Angsana New" w:cs="TH Sarabun New"/>
                <w:sz w:val="26"/>
                <w:szCs w:val="26"/>
                <w:cs/>
                <w:rPrChange w:author="PC" w:date="2023-03-31T11:41:00Z" w:id="3222">
                  <w:rPr>
                    <w:rFonts w:ascii="TH Sarabun New" w:hAnsi="TH Sarabun New" w:eastAsia="Angsana New" w:cs="TH Sarabun New"/>
                    <w:color w:val="C00000"/>
                    <w:sz w:val="26"/>
                    <w:szCs w:val="26"/>
                    <w:cs/>
                  </w:rPr>
                </w:rPrChange>
              </w:rPr>
            </w:pPr>
            <w:r w:rsidRPr="00357A8D">
              <w:rPr>
                <w:rFonts w:ascii="TH Sarabun New" w:hAnsi="TH Sarabun New" w:cs="TH Sarabun New"/>
                <w:sz w:val="26"/>
                <w:szCs w:val="26"/>
                <w:cs/>
              </w:rPr>
              <w:t>คงเดิม</w:t>
            </w:r>
          </w:p>
        </w:tc>
      </w:tr>
      <w:tr w:rsidRPr="00357A8D" w:rsidR="00567CE2" w:rsidTr="00766175" w14:paraId="61C33E74" w14:textId="77777777">
        <w:tc>
          <w:tcPr>
            <w:tcW w:w="4077" w:type="dxa"/>
            <w:tcBorders>
              <w:top w:val="dotted" w:color="auto" w:sz="4" w:space="0"/>
              <w:bottom w:val="dotted" w:color="auto" w:sz="4" w:space="0"/>
            </w:tcBorders>
            <w:shd w:val="clear" w:color="auto" w:fill="auto"/>
          </w:tcPr>
          <w:p w:rsidRPr="00357A8D" w:rsidR="00996355" w:rsidRDefault="00996355" w14:paraId="02856008" w14:textId="304D20F9">
            <w:pPr>
              <w:contextualSpacing/>
              <w:rPr>
                <w:rFonts w:ascii="TH Sarabun New" w:hAnsi="TH Sarabun New" w:eastAsia="Angsana New" w:cs="TH Sarabun New"/>
                <w:sz w:val="26"/>
                <w:szCs w:val="26"/>
                <w:cs/>
                <w:rPrChange w:author="PC" w:date="2023-03-31T11:41:00Z" w:id="322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ส.</w:t>
            </w:r>
            <w:r w:rsidRPr="00357A8D">
              <w:rPr>
                <w:rFonts w:ascii="TH Sarabun New" w:hAnsi="TH Sarabun New" w:cs="TH Sarabun New"/>
                <w:sz w:val="26"/>
                <w:szCs w:val="26"/>
              </w:rPr>
              <w:t xml:space="preserve">211 </w:t>
            </w:r>
            <w:r w:rsidRPr="00357A8D">
              <w:rPr>
                <w:rFonts w:ascii="TH Sarabun New" w:hAnsi="TH Sarabun New" w:cs="TH Sarabun New"/>
                <w:sz w:val="26"/>
                <w:szCs w:val="26"/>
                <w:cs/>
              </w:rPr>
              <w:t xml:space="preserve"> สถิติ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2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996355" w:rsidRDefault="00996355" w14:paraId="51C1D2F8" w14:textId="5BE35983">
            <w:pPr>
              <w:pStyle w:val="ListParagraph"/>
              <w:tabs>
                <w:tab w:val="left" w:pos="241"/>
              </w:tabs>
              <w:ind w:left="0"/>
              <w:rPr>
                <w:rFonts w:ascii="TH Sarabun New" w:hAnsi="TH Sarabun New" w:eastAsia="Angsana New" w:cs="TH Sarabun New"/>
                <w:b/>
                <w:bCs/>
                <w:sz w:val="26"/>
                <w:szCs w:val="26"/>
                <w:cs/>
                <w:rPrChange w:author="PC" w:date="2023-03-31T11:41:00Z" w:id="322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ส.</w:t>
            </w:r>
            <w:r w:rsidRPr="00357A8D">
              <w:rPr>
                <w:rFonts w:ascii="TH Sarabun New" w:hAnsi="TH Sarabun New" w:cs="TH Sarabun New"/>
                <w:sz w:val="26"/>
                <w:szCs w:val="26"/>
              </w:rPr>
              <w:t xml:space="preserve">211 </w:t>
            </w:r>
            <w:r w:rsidRPr="00357A8D">
              <w:rPr>
                <w:rFonts w:ascii="TH Sarabun New" w:hAnsi="TH Sarabun New" w:cs="TH Sarabun New"/>
                <w:sz w:val="26"/>
                <w:szCs w:val="26"/>
                <w:cs/>
              </w:rPr>
              <w:t xml:space="preserve"> สถิติ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2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996355" w:rsidRDefault="00996355" w14:paraId="13C7598D" w14:textId="77777777">
            <w:pPr>
              <w:contextualSpacing/>
              <w:jc w:val="center"/>
              <w:rPr>
                <w:rFonts w:ascii="TH Sarabun New" w:hAnsi="TH Sarabun New" w:eastAsia="Angsana New" w:cs="TH Sarabun New"/>
                <w:sz w:val="26"/>
                <w:szCs w:val="26"/>
                <w:cs/>
                <w:rPrChange w:author="PC" w:date="2023-03-31T11:41:00Z" w:id="3227">
                  <w:rPr>
                    <w:rFonts w:ascii="TH Sarabun New" w:hAnsi="TH Sarabun New" w:eastAsia="Angsana New" w:cs="TH Sarabun New"/>
                    <w:color w:val="C00000"/>
                    <w:sz w:val="26"/>
                    <w:szCs w:val="26"/>
                    <w:cs/>
                  </w:rPr>
                </w:rPrChange>
              </w:rPr>
            </w:pPr>
            <w:r w:rsidRPr="00357A8D">
              <w:rPr>
                <w:rFonts w:ascii="TH Sarabun New" w:hAnsi="TH Sarabun New" w:cs="TH Sarabun New"/>
                <w:sz w:val="26"/>
                <w:szCs w:val="26"/>
                <w:cs/>
              </w:rPr>
              <w:t>คงเดิม</w:t>
            </w:r>
          </w:p>
        </w:tc>
      </w:tr>
      <w:tr w:rsidRPr="00357A8D" w:rsidR="00567CE2" w:rsidTr="00766175" w14:paraId="7A59680B" w14:textId="77777777">
        <w:tc>
          <w:tcPr>
            <w:tcW w:w="4077" w:type="dxa"/>
            <w:tcBorders>
              <w:top w:val="dotted" w:color="auto" w:sz="4" w:space="0"/>
              <w:bottom w:val="dotted" w:color="auto" w:sz="4" w:space="0"/>
            </w:tcBorders>
            <w:shd w:val="clear" w:color="auto" w:fill="auto"/>
          </w:tcPr>
          <w:p w:rsidRPr="00357A8D" w:rsidR="00996355" w:rsidRDefault="00996355" w14:paraId="1A3FC5E1" w14:textId="6CDBC4D4">
            <w:pPr>
              <w:contextualSpacing/>
              <w:rPr>
                <w:rFonts w:ascii="TH Sarabun New" w:hAnsi="TH Sarabun New" w:eastAsia="Angsana New" w:cs="TH Sarabun New"/>
                <w:sz w:val="26"/>
                <w:szCs w:val="26"/>
                <w:cs/>
                <w:rPrChange w:author="PC" w:date="2023-03-31T11:41:00Z" w:id="322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ส.</w:t>
            </w:r>
            <w:r w:rsidRPr="00357A8D">
              <w:rPr>
                <w:rFonts w:ascii="TH Sarabun New" w:hAnsi="TH Sarabun New" w:cs="TH Sarabun New"/>
                <w:sz w:val="26"/>
                <w:szCs w:val="26"/>
              </w:rPr>
              <w:t xml:space="preserve">216 </w:t>
            </w:r>
            <w:r w:rsidRPr="00357A8D">
              <w:rPr>
                <w:rFonts w:ascii="TH Sarabun New" w:hAnsi="TH Sarabun New" w:cs="TH Sarabun New"/>
                <w:sz w:val="26"/>
                <w:szCs w:val="26"/>
                <w:cs/>
              </w:rPr>
              <w:t xml:space="preserve"> สถิติสำหรับสังคมศาสตร์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2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996355" w:rsidRDefault="00996355" w14:paraId="1B970522" w14:textId="570FD32D">
            <w:pPr>
              <w:pStyle w:val="ListParagraph"/>
              <w:tabs>
                <w:tab w:val="left" w:pos="241"/>
              </w:tabs>
              <w:ind w:left="0"/>
              <w:rPr>
                <w:rFonts w:ascii="TH Sarabun New" w:hAnsi="TH Sarabun New" w:eastAsia="Angsana New" w:cs="TH Sarabun New"/>
                <w:b/>
                <w:bCs/>
                <w:sz w:val="26"/>
                <w:szCs w:val="26"/>
                <w:cs/>
                <w:rPrChange w:author="PC" w:date="2023-03-31T11:41:00Z" w:id="323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ส.</w:t>
            </w:r>
            <w:r w:rsidRPr="00357A8D">
              <w:rPr>
                <w:rFonts w:ascii="TH Sarabun New" w:hAnsi="TH Sarabun New" w:cs="TH Sarabun New"/>
                <w:sz w:val="26"/>
                <w:szCs w:val="26"/>
              </w:rPr>
              <w:t xml:space="preserve">216 </w:t>
            </w:r>
            <w:r w:rsidRPr="00357A8D">
              <w:rPr>
                <w:rFonts w:ascii="TH Sarabun New" w:hAnsi="TH Sarabun New" w:cs="TH Sarabun New"/>
                <w:sz w:val="26"/>
                <w:szCs w:val="26"/>
                <w:cs/>
              </w:rPr>
              <w:t xml:space="preserve"> สถิติสำหรับสังคมศาสตร์ </w:t>
            </w:r>
            <w:r w:rsidRPr="00357A8D">
              <w:rPr>
                <w:rFonts w:ascii="TH Sarabun New" w:hAnsi="TH Sarabun New" w:cs="TH Sarabun New"/>
                <w:sz w:val="26"/>
                <w:szCs w:val="26"/>
              </w:rPr>
              <w:t>1</w:t>
            </w:r>
            <w:r w:rsidRPr="00357A8D">
              <w:rPr>
                <w:rFonts w:ascii="TH Sarabun New" w:hAnsi="TH Sarabun New" w:cs="TH Sarabun New"/>
                <w:sz w:val="26"/>
                <w:szCs w:val="26"/>
                <w:cs/>
              </w:rPr>
              <w:t xml:space="preserve">           </w:t>
            </w:r>
            <w:del w:author="Jenjira O-cha" w:date="2023-02-08T16:00:00Z" w:id="323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996355" w:rsidRDefault="00996355" w14:paraId="0BACAC44" w14:textId="77777777">
            <w:pPr>
              <w:contextualSpacing/>
              <w:jc w:val="center"/>
              <w:rPr>
                <w:rFonts w:ascii="TH Sarabun New" w:hAnsi="TH Sarabun New" w:eastAsia="Angsana New" w:cs="TH Sarabun New"/>
                <w:sz w:val="26"/>
                <w:szCs w:val="26"/>
                <w:cs/>
                <w:rPrChange w:author="PC" w:date="2023-03-31T11:41:00Z" w:id="3232">
                  <w:rPr>
                    <w:rFonts w:ascii="TH Sarabun New" w:hAnsi="TH Sarabun New" w:eastAsia="Angsana New" w:cs="TH Sarabun New"/>
                    <w:color w:val="C00000"/>
                    <w:sz w:val="26"/>
                    <w:szCs w:val="26"/>
                    <w:cs/>
                  </w:rPr>
                </w:rPrChange>
              </w:rPr>
            </w:pPr>
            <w:r w:rsidRPr="00357A8D">
              <w:rPr>
                <w:rFonts w:ascii="TH Sarabun New" w:hAnsi="TH Sarabun New" w:cs="TH Sarabun New"/>
                <w:sz w:val="26"/>
                <w:szCs w:val="26"/>
                <w:cs/>
              </w:rPr>
              <w:t>คงเดิม</w:t>
            </w:r>
          </w:p>
        </w:tc>
      </w:tr>
      <w:tr w:rsidRPr="00357A8D" w:rsidR="00567CE2" w:rsidTr="00766175" w14:paraId="5EBC7453" w14:textId="77777777">
        <w:tc>
          <w:tcPr>
            <w:tcW w:w="4077" w:type="dxa"/>
            <w:tcBorders>
              <w:top w:val="dotted" w:color="auto" w:sz="4" w:space="0"/>
              <w:bottom w:val="dotted" w:color="auto" w:sz="4" w:space="0"/>
            </w:tcBorders>
            <w:shd w:val="clear" w:color="auto" w:fill="auto"/>
            <w:vAlign w:val="center"/>
          </w:tcPr>
          <w:p w:rsidRPr="00357A8D" w:rsidR="00E3134B" w:rsidRDefault="00E3134B" w14:paraId="52F968CE" w14:textId="7EFDB5AF">
            <w:pPr>
              <w:contextualSpacing/>
              <w:rPr>
                <w:rFonts w:ascii="TH Sarabun New" w:hAnsi="TH Sarabun New" w:cs="TH Sarabun New"/>
                <w:sz w:val="25"/>
                <w:szCs w:val="25"/>
              </w:rPr>
            </w:pPr>
            <w:r w:rsidRPr="00357A8D">
              <w:rPr>
                <w:rFonts w:ascii="TH Sarabun New" w:hAnsi="TH Sarabun New" w:cs="TH Sarabun New"/>
                <w:sz w:val="25"/>
                <w:szCs w:val="25"/>
                <w:cs/>
              </w:rPr>
              <w:t>สษ.</w:t>
            </w:r>
            <w:r w:rsidRPr="00357A8D">
              <w:rPr>
                <w:rFonts w:ascii="TH Sarabun New" w:hAnsi="TH Sarabun New" w:cs="TH Sarabun New"/>
                <w:sz w:val="25"/>
                <w:szCs w:val="25"/>
              </w:rPr>
              <w:t xml:space="preserve">241 </w:t>
            </w:r>
            <w:r w:rsidRPr="00357A8D">
              <w:rPr>
                <w:rFonts w:ascii="TH Sarabun New" w:hAnsi="TH Sarabun New" w:cs="TH Sarabun New"/>
                <w:sz w:val="25"/>
                <w:szCs w:val="25"/>
                <w:cs/>
              </w:rPr>
              <w:t>ภาษาอังกฤษสำหรับ</w:t>
            </w:r>
            <w:r w:rsidRPr="00357A8D" w:rsidR="00BA297F">
              <w:rPr>
                <w:rFonts w:ascii="TH Sarabun New" w:hAnsi="TH Sarabun New" w:cs="TH Sarabun New"/>
                <w:sz w:val="25"/>
                <w:szCs w:val="25"/>
                <w:cs/>
              </w:rPr>
              <w:t xml:space="preserve">นักเศรษฐศาสตร์ </w:t>
            </w:r>
            <w:r w:rsidRPr="00357A8D" w:rsidR="00BA297F">
              <w:rPr>
                <w:rFonts w:ascii="TH Sarabun New" w:hAnsi="TH Sarabun New" w:cs="TH Sarabun New"/>
                <w:sz w:val="25"/>
                <w:szCs w:val="25"/>
              </w:rPr>
              <w:t>1</w:t>
            </w:r>
            <w:del w:author="Jenjira O-cha" w:date="2023-02-08T16:00:00Z" w:id="3233">
              <w:r w:rsidRPr="00357A8D" w:rsidDel="00E17D6F" w:rsidR="00BA297F">
                <w:rPr>
                  <w:rFonts w:ascii="TH Sarabun New" w:hAnsi="TH Sarabun New" w:cs="TH Sarabun New"/>
                  <w:sz w:val="25"/>
                  <w:szCs w:val="25"/>
                  <w:cs/>
                </w:rPr>
                <w:delText xml:space="preserve"> </w:delText>
              </w:r>
            </w:del>
            <w:r w:rsidRPr="00357A8D" w:rsidR="00BA297F">
              <w:rPr>
                <w:rFonts w:ascii="TH Sarabun New" w:hAnsi="TH Sarabun New" w:cs="TH Sarabun New"/>
                <w:sz w:val="25"/>
                <w:szCs w:val="25"/>
                <w:cs/>
              </w:rPr>
              <w:t xml:space="preserve"> 3 (3-0-6)                      </w:t>
            </w:r>
          </w:p>
          <w:p w:rsidRPr="00357A8D" w:rsidR="00E3134B" w:rsidRDefault="00E3134B" w14:paraId="45367596" w14:textId="77777777">
            <w:pPr>
              <w:contextualSpacing/>
              <w:rPr>
                <w:rFonts w:ascii="TH Sarabun New" w:hAnsi="TH Sarabun New" w:eastAsia="Angsana New" w:cs="TH Sarabun New"/>
                <w:sz w:val="26"/>
                <w:szCs w:val="26"/>
                <w:cs/>
                <w:rPrChange w:author="PC" w:date="2023-03-31T11:41:00Z" w:id="3234">
                  <w:rPr>
                    <w:rFonts w:ascii="TH Sarabun New" w:hAnsi="TH Sarabun New" w:eastAsia="Angsana New" w:cs="TH Sarabun New"/>
                    <w:color w:val="FF0000"/>
                    <w:sz w:val="26"/>
                    <w:szCs w:val="26"/>
                    <w:cs/>
                  </w:rPr>
                </w:rPrChange>
              </w:rPr>
            </w:pPr>
          </w:p>
        </w:tc>
        <w:tc>
          <w:tcPr>
            <w:tcW w:w="4065" w:type="dxa"/>
            <w:tcBorders>
              <w:top w:val="dotted" w:color="auto" w:sz="4" w:space="0"/>
              <w:bottom w:val="dotted" w:color="auto" w:sz="4" w:space="0"/>
            </w:tcBorders>
            <w:shd w:val="clear" w:color="auto" w:fill="auto"/>
            <w:vAlign w:val="center"/>
          </w:tcPr>
          <w:p w:rsidRPr="00357A8D" w:rsidR="00BA297F" w:rsidRDefault="00BA297F" w14:paraId="5549D1A9" w14:textId="1326A058">
            <w:pPr>
              <w:contextualSpacing/>
              <w:rPr>
                <w:rFonts w:ascii="TH Sarabun New" w:hAnsi="TH Sarabun New" w:cs="TH Sarabun New"/>
                <w:sz w:val="25"/>
                <w:szCs w:val="25"/>
              </w:rPr>
            </w:pPr>
            <w:r w:rsidRPr="00357A8D">
              <w:rPr>
                <w:rFonts w:ascii="TH Sarabun New" w:hAnsi="TH Sarabun New" w:cs="TH Sarabun New"/>
                <w:sz w:val="25"/>
                <w:szCs w:val="25"/>
                <w:cs/>
              </w:rPr>
              <w:t>สษ.</w:t>
            </w:r>
            <w:r w:rsidRPr="00357A8D">
              <w:rPr>
                <w:rFonts w:ascii="TH Sarabun New" w:hAnsi="TH Sarabun New" w:cs="TH Sarabun New"/>
                <w:sz w:val="25"/>
                <w:szCs w:val="25"/>
              </w:rPr>
              <w:t xml:space="preserve">241 </w:t>
            </w:r>
            <w:r w:rsidRPr="00357A8D">
              <w:rPr>
                <w:rFonts w:ascii="TH Sarabun New" w:hAnsi="TH Sarabun New" w:cs="TH Sarabun New"/>
                <w:sz w:val="25"/>
                <w:szCs w:val="25"/>
                <w:cs/>
              </w:rPr>
              <w:t xml:space="preserve">ภาษาอังกฤษสำหรับนักเศรษฐศาสตร์ </w:t>
            </w:r>
            <w:r w:rsidRPr="00357A8D">
              <w:rPr>
                <w:rFonts w:ascii="TH Sarabun New" w:hAnsi="TH Sarabun New" w:cs="TH Sarabun New"/>
                <w:sz w:val="25"/>
                <w:szCs w:val="25"/>
              </w:rPr>
              <w:t>1</w:t>
            </w:r>
            <w:del w:author="Jenjira O-cha" w:date="2023-02-08T16:00:00Z" w:id="3235">
              <w:r w:rsidRPr="00357A8D" w:rsidDel="00E17D6F">
                <w:rPr>
                  <w:rFonts w:ascii="TH Sarabun New" w:hAnsi="TH Sarabun New" w:cs="TH Sarabun New"/>
                  <w:sz w:val="25"/>
                  <w:szCs w:val="25"/>
                  <w:cs/>
                </w:rPr>
                <w:delText xml:space="preserve"> </w:delText>
              </w:r>
            </w:del>
            <w:r w:rsidRPr="00357A8D">
              <w:rPr>
                <w:rFonts w:ascii="TH Sarabun New" w:hAnsi="TH Sarabun New" w:cs="TH Sarabun New"/>
                <w:sz w:val="25"/>
                <w:szCs w:val="25"/>
                <w:cs/>
              </w:rPr>
              <w:t xml:space="preserve"> 3 (3-0-6)                      </w:t>
            </w:r>
          </w:p>
          <w:p w:rsidRPr="00357A8D" w:rsidR="00E3134B" w:rsidRDefault="00E3134B" w14:paraId="0BFD15E4" w14:textId="77777777">
            <w:pPr>
              <w:pStyle w:val="ListParagraph"/>
              <w:tabs>
                <w:tab w:val="left" w:pos="241"/>
              </w:tabs>
              <w:ind w:left="0"/>
              <w:rPr>
                <w:rFonts w:ascii="TH Sarabun New" w:hAnsi="TH Sarabun New" w:eastAsia="Angsana New" w:cs="TH Sarabun New"/>
                <w:b/>
                <w:bCs/>
                <w:sz w:val="26"/>
                <w:szCs w:val="26"/>
                <w:cs/>
                <w:rPrChange w:author="PC" w:date="2023-03-31T11:41:00Z" w:id="3236">
                  <w:rPr>
                    <w:rFonts w:ascii="TH Sarabun New" w:hAnsi="TH Sarabun New" w:eastAsia="Angsana New" w:cs="TH Sarabun New"/>
                    <w:b/>
                    <w:bCs/>
                    <w:color w:val="FF0000"/>
                    <w:sz w:val="26"/>
                    <w:szCs w:val="26"/>
                    <w:cs/>
                  </w:rPr>
                </w:rPrChange>
              </w:rPr>
            </w:pPr>
          </w:p>
        </w:tc>
        <w:tc>
          <w:tcPr>
            <w:tcW w:w="1179" w:type="dxa"/>
            <w:tcBorders>
              <w:top w:val="dotted" w:color="auto" w:sz="4" w:space="0"/>
              <w:bottom w:val="dotted" w:color="auto" w:sz="4" w:space="0"/>
            </w:tcBorders>
            <w:shd w:val="clear" w:color="auto" w:fill="auto"/>
          </w:tcPr>
          <w:p w:rsidRPr="00357A8D" w:rsidR="00E3134B" w:rsidRDefault="00BA297F" w14:paraId="073D88F9" w14:textId="77777777">
            <w:pPr>
              <w:contextualSpacing/>
              <w:jc w:val="center"/>
              <w:rPr>
                <w:rFonts w:ascii="TH Sarabun New" w:hAnsi="TH Sarabun New" w:eastAsia="Angsana New" w:cs="TH Sarabun New"/>
                <w:sz w:val="26"/>
                <w:szCs w:val="26"/>
                <w:cs/>
                <w:rPrChange w:author="PC" w:date="2023-03-31T11:41:00Z" w:id="323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ปรับวิชาบังคับก่อน</w:t>
            </w:r>
          </w:p>
        </w:tc>
      </w:tr>
      <w:tr w:rsidRPr="00357A8D" w:rsidR="00567CE2" w:rsidTr="00BA297F" w14:paraId="67772416" w14:textId="77777777">
        <w:trPr>
          <w:trHeight w:val="546"/>
        </w:trPr>
        <w:tc>
          <w:tcPr>
            <w:tcW w:w="4077" w:type="dxa"/>
            <w:tcBorders>
              <w:top w:val="dotted" w:color="auto" w:sz="4" w:space="0"/>
              <w:bottom w:val="dotted" w:color="auto" w:sz="4" w:space="0"/>
            </w:tcBorders>
            <w:shd w:val="clear" w:color="auto" w:fill="auto"/>
            <w:vAlign w:val="center"/>
          </w:tcPr>
          <w:p w:rsidRPr="00357A8D" w:rsidR="00BA297F" w:rsidDel="00130BA5" w:rsidRDefault="00BA297F" w14:paraId="7EC77302" w14:textId="0B8360FA">
            <w:pPr>
              <w:contextualSpacing/>
              <w:rPr>
                <w:del w:author="PC" w:date="2023-03-31T11:36:00Z" w:id="3238"/>
                <w:rFonts w:ascii="TH Sarabun New" w:hAnsi="TH Sarabun New" w:cs="TH Sarabun New"/>
                <w:sz w:val="25"/>
                <w:szCs w:val="25"/>
              </w:rPr>
            </w:pPr>
            <w:r w:rsidRPr="00357A8D">
              <w:rPr>
                <w:rFonts w:ascii="TH Sarabun New" w:hAnsi="TH Sarabun New" w:cs="TH Sarabun New"/>
                <w:sz w:val="25"/>
                <w:szCs w:val="25"/>
                <w:cs/>
              </w:rPr>
              <w:t>สษ.3</w:t>
            </w:r>
            <w:r w:rsidRPr="00357A8D">
              <w:rPr>
                <w:rFonts w:ascii="TH Sarabun New" w:hAnsi="TH Sarabun New" w:cs="TH Sarabun New"/>
                <w:sz w:val="25"/>
                <w:szCs w:val="25"/>
              </w:rPr>
              <w:t xml:space="preserve">41 </w:t>
            </w:r>
            <w:r w:rsidRPr="00357A8D">
              <w:rPr>
                <w:rFonts w:ascii="TH Sarabun New" w:hAnsi="TH Sarabun New" w:cs="TH Sarabun New"/>
                <w:sz w:val="25"/>
                <w:szCs w:val="25"/>
                <w:cs/>
              </w:rPr>
              <w:t>ภาษาอังกฤษสำหรับนักเศรษฐศาสตร์ 2</w:t>
            </w:r>
            <w:del w:author="Jenjira O-cha" w:date="2023-02-08T16:00:00Z" w:id="3239">
              <w:r w:rsidRPr="00357A8D" w:rsidDel="00E17D6F">
                <w:rPr>
                  <w:rFonts w:ascii="TH Sarabun New" w:hAnsi="TH Sarabun New" w:cs="TH Sarabun New"/>
                  <w:sz w:val="25"/>
                  <w:szCs w:val="25"/>
                  <w:cs/>
                </w:rPr>
                <w:delText xml:space="preserve"> </w:delText>
              </w:r>
            </w:del>
            <w:r w:rsidRPr="00357A8D">
              <w:rPr>
                <w:rFonts w:ascii="TH Sarabun New" w:hAnsi="TH Sarabun New" w:cs="TH Sarabun New"/>
                <w:sz w:val="25"/>
                <w:szCs w:val="25"/>
                <w:cs/>
              </w:rPr>
              <w:t xml:space="preserve"> 3 (3-0-6)                    </w:t>
            </w:r>
          </w:p>
          <w:p w:rsidRPr="00357A8D" w:rsidR="00BA297F" w:rsidRDefault="00BA297F" w14:paraId="44941248" w14:textId="77777777">
            <w:pPr>
              <w:contextualSpacing/>
              <w:rPr>
                <w:rFonts w:ascii="TH Sarabun New" w:hAnsi="TH Sarabun New" w:eastAsia="Angsana New" w:cs="TH Sarabun New"/>
                <w:sz w:val="26"/>
                <w:szCs w:val="26"/>
                <w:cs/>
                <w:rPrChange w:author="PC" w:date="2023-03-31T11:41:00Z" w:id="3240">
                  <w:rPr>
                    <w:rFonts w:ascii="TH Sarabun New" w:hAnsi="TH Sarabun New" w:eastAsia="Angsana New" w:cs="TH Sarabun New"/>
                    <w:color w:val="FF0000"/>
                    <w:sz w:val="26"/>
                    <w:szCs w:val="26"/>
                    <w:cs/>
                  </w:rPr>
                </w:rPrChange>
              </w:rPr>
            </w:pPr>
          </w:p>
        </w:tc>
        <w:tc>
          <w:tcPr>
            <w:tcW w:w="4065" w:type="dxa"/>
            <w:tcBorders>
              <w:top w:val="dotted" w:color="auto" w:sz="4" w:space="0"/>
              <w:bottom w:val="dotted" w:color="auto" w:sz="4" w:space="0"/>
            </w:tcBorders>
            <w:shd w:val="clear" w:color="auto" w:fill="auto"/>
            <w:vAlign w:val="center"/>
          </w:tcPr>
          <w:p w:rsidRPr="00357A8D" w:rsidR="00BA297F" w:rsidDel="00130BA5" w:rsidRDefault="00BA297F" w14:paraId="7F8E260D" w14:textId="6191C682">
            <w:pPr>
              <w:contextualSpacing/>
              <w:rPr>
                <w:del w:author="PC" w:date="2023-03-31T11:36:00Z" w:id="3241"/>
                <w:rFonts w:ascii="TH Sarabun New" w:hAnsi="TH Sarabun New" w:cs="TH Sarabun New"/>
                <w:sz w:val="25"/>
                <w:szCs w:val="25"/>
              </w:rPr>
            </w:pPr>
            <w:r w:rsidRPr="00357A8D">
              <w:rPr>
                <w:rFonts w:ascii="TH Sarabun New" w:hAnsi="TH Sarabun New" w:cs="TH Sarabun New"/>
                <w:sz w:val="25"/>
                <w:szCs w:val="25"/>
                <w:cs/>
              </w:rPr>
              <w:t>สษ.3</w:t>
            </w:r>
            <w:r w:rsidRPr="00357A8D">
              <w:rPr>
                <w:rFonts w:ascii="TH Sarabun New" w:hAnsi="TH Sarabun New" w:cs="TH Sarabun New"/>
                <w:sz w:val="25"/>
                <w:szCs w:val="25"/>
              </w:rPr>
              <w:t xml:space="preserve">41 </w:t>
            </w:r>
            <w:r w:rsidRPr="00357A8D">
              <w:rPr>
                <w:rFonts w:ascii="TH Sarabun New" w:hAnsi="TH Sarabun New" w:cs="TH Sarabun New"/>
                <w:sz w:val="25"/>
                <w:szCs w:val="25"/>
                <w:cs/>
              </w:rPr>
              <w:t xml:space="preserve">ภาษาอังกฤษสำหรับนักเศรษฐศาสตร์ 2 </w:t>
            </w:r>
            <w:del w:author="Jenjira O-cha" w:date="2023-02-08T16:00:00Z" w:id="3242">
              <w:r w:rsidRPr="00357A8D" w:rsidDel="00E17D6F">
                <w:rPr>
                  <w:rFonts w:ascii="TH Sarabun New" w:hAnsi="TH Sarabun New" w:cs="TH Sarabun New"/>
                  <w:sz w:val="25"/>
                  <w:szCs w:val="25"/>
                  <w:cs/>
                </w:rPr>
                <w:delText xml:space="preserve"> </w:delText>
              </w:r>
            </w:del>
            <w:r w:rsidRPr="00357A8D">
              <w:rPr>
                <w:rFonts w:ascii="TH Sarabun New" w:hAnsi="TH Sarabun New" w:cs="TH Sarabun New"/>
                <w:sz w:val="25"/>
                <w:szCs w:val="25"/>
                <w:cs/>
              </w:rPr>
              <w:t xml:space="preserve">3 (3-0-6)                      </w:t>
            </w:r>
          </w:p>
          <w:p w:rsidRPr="00357A8D" w:rsidR="00BA297F" w:rsidRDefault="00BA297F" w14:paraId="0B56AF05" w14:textId="77777777">
            <w:pPr>
              <w:contextualSpacing/>
              <w:rPr>
                <w:rFonts w:eastAsia="Angsana New"/>
                <w:cs/>
                <w:rPrChange w:author="PC" w:date="2023-03-31T11:41:00Z" w:id="3243">
                  <w:rPr>
                    <w:cs/>
                  </w:rPr>
                </w:rPrChange>
              </w:rPr>
              <w:pPrChange w:author="PC" w:date="2023-03-31T11:42:00Z" w:id="3244">
                <w:pPr>
                  <w:pStyle w:val="ListParagraph"/>
                  <w:tabs>
                    <w:tab w:val="left" w:pos="241"/>
                  </w:tabs>
                  <w:ind w:left="0"/>
                </w:pPr>
              </w:pPrChange>
            </w:pPr>
          </w:p>
        </w:tc>
        <w:tc>
          <w:tcPr>
            <w:tcW w:w="1179" w:type="dxa"/>
            <w:tcBorders>
              <w:top w:val="dotted" w:color="auto" w:sz="4" w:space="0"/>
              <w:bottom w:val="dotted" w:color="auto" w:sz="4" w:space="0"/>
            </w:tcBorders>
            <w:shd w:val="clear" w:color="auto" w:fill="auto"/>
          </w:tcPr>
          <w:p w:rsidRPr="00357A8D" w:rsidR="00BA297F" w:rsidRDefault="00BA297F" w14:paraId="178514AE" w14:textId="77777777">
            <w:pPr>
              <w:contextualSpacing/>
              <w:jc w:val="center"/>
              <w:rPr>
                <w:rFonts w:ascii="TH Sarabun New" w:hAnsi="TH Sarabun New" w:eastAsia="Angsana New" w:cs="TH Sarabun New"/>
                <w:sz w:val="26"/>
                <w:szCs w:val="26"/>
                <w:cs/>
                <w:rPrChange w:author="PC" w:date="2023-03-31T11:41:00Z" w:id="3245">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คงเดิม</w:t>
            </w:r>
          </w:p>
        </w:tc>
      </w:tr>
      <w:tr w:rsidRPr="00357A8D" w:rsidR="00567CE2" w:rsidTr="00766175" w14:paraId="72CE0A79" w14:textId="77777777">
        <w:tc>
          <w:tcPr>
            <w:tcW w:w="4077" w:type="dxa"/>
            <w:tcBorders>
              <w:top w:val="dotted" w:color="auto" w:sz="4" w:space="0"/>
              <w:bottom w:val="dotted" w:color="auto" w:sz="4" w:space="0"/>
            </w:tcBorders>
            <w:shd w:val="clear" w:color="auto" w:fill="auto"/>
          </w:tcPr>
          <w:p w:rsidRPr="00357A8D" w:rsidR="00E3134B" w:rsidRDefault="00E3134B" w14:paraId="60B047C4" w14:textId="77777777">
            <w:pPr>
              <w:contextualSpacing/>
              <w:rPr>
                <w:rFonts w:ascii="TH Sarabun New" w:hAnsi="TH Sarabun New" w:eastAsia="Angsana New" w:cs="TH Sarabun New"/>
                <w:sz w:val="26"/>
                <w:szCs w:val="26"/>
                <w:cs/>
                <w:rPrChange w:author="PC" w:date="2023-03-31T11:41:00Z" w:id="324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b/>
                <w:bCs/>
                <w:sz w:val="26"/>
                <w:szCs w:val="26"/>
                <w:u w:val="single"/>
                <w:cs/>
              </w:rPr>
              <w:t>วิชาเฉพาะสาขา</w:t>
            </w:r>
          </w:p>
        </w:tc>
        <w:tc>
          <w:tcPr>
            <w:tcW w:w="4065" w:type="dxa"/>
            <w:tcBorders>
              <w:top w:val="dotted" w:color="auto" w:sz="4" w:space="0"/>
              <w:bottom w:val="dotted" w:color="auto" w:sz="4" w:space="0"/>
            </w:tcBorders>
            <w:shd w:val="clear" w:color="auto" w:fill="auto"/>
          </w:tcPr>
          <w:p w:rsidRPr="00357A8D" w:rsidR="00E3134B" w:rsidRDefault="00E3134B" w14:paraId="65BE19FF" w14:textId="77777777">
            <w:pPr>
              <w:pStyle w:val="ListParagraph"/>
              <w:tabs>
                <w:tab w:val="left" w:pos="241"/>
              </w:tabs>
              <w:ind w:left="0"/>
              <w:rPr>
                <w:rFonts w:ascii="TH Sarabun New" w:hAnsi="TH Sarabun New" w:eastAsia="Angsana New" w:cs="TH Sarabun New"/>
                <w:b/>
                <w:bCs/>
                <w:sz w:val="26"/>
                <w:szCs w:val="26"/>
                <w:cs/>
                <w:rPrChange w:author="PC" w:date="2023-03-31T11:41:00Z" w:id="3247">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b/>
                <w:bCs/>
                <w:sz w:val="26"/>
                <w:szCs w:val="26"/>
                <w:u w:val="single"/>
                <w:cs/>
              </w:rPr>
              <w:t>วิชาเฉพาะสาขา</w:t>
            </w:r>
          </w:p>
        </w:tc>
        <w:tc>
          <w:tcPr>
            <w:tcW w:w="1179" w:type="dxa"/>
            <w:tcBorders>
              <w:top w:val="dotted" w:color="auto" w:sz="4" w:space="0"/>
              <w:bottom w:val="dotted" w:color="auto" w:sz="4" w:space="0"/>
            </w:tcBorders>
            <w:shd w:val="clear" w:color="auto" w:fill="auto"/>
          </w:tcPr>
          <w:p w:rsidRPr="00357A8D" w:rsidR="00E3134B" w:rsidRDefault="00E3134B" w14:paraId="48F825C6" w14:textId="77777777">
            <w:pPr>
              <w:contextualSpacing/>
              <w:rPr>
                <w:rFonts w:ascii="TH Sarabun New" w:hAnsi="TH Sarabun New" w:eastAsia="Angsana New" w:cs="TH Sarabun New"/>
                <w:sz w:val="26"/>
                <w:szCs w:val="26"/>
                <w:cs/>
                <w:rPrChange w:author="PC" w:date="2023-03-31T11:41:00Z" w:id="3248">
                  <w:rPr>
                    <w:rFonts w:ascii="TH Sarabun New" w:hAnsi="TH Sarabun New" w:eastAsia="Angsana New" w:cs="TH Sarabun New"/>
                    <w:color w:val="FF0000"/>
                    <w:sz w:val="26"/>
                    <w:szCs w:val="26"/>
                    <w:cs/>
                  </w:rPr>
                </w:rPrChange>
              </w:rPr>
            </w:pPr>
          </w:p>
        </w:tc>
      </w:tr>
      <w:tr w:rsidRPr="00357A8D" w:rsidR="00567CE2" w:rsidTr="00130BA5" w14:paraId="2967B478" w14:textId="77777777">
        <w:tc>
          <w:tcPr>
            <w:tcW w:w="4077" w:type="dxa"/>
            <w:tcBorders>
              <w:top w:val="dotted" w:color="auto" w:sz="4" w:space="0"/>
              <w:bottom w:val="dotted" w:color="auto" w:sz="4" w:space="0"/>
            </w:tcBorders>
            <w:shd w:val="clear" w:color="auto" w:fill="auto"/>
          </w:tcPr>
          <w:p w:rsidRPr="00357A8D" w:rsidR="00E3134B" w:rsidRDefault="00E3134B" w14:paraId="6574B339" w14:textId="767B0D17">
            <w:pPr>
              <w:contextualSpacing/>
              <w:rPr>
                <w:rFonts w:ascii="TH Sarabun New" w:hAnsi="TH Sarabun New" w:eastAsia="Angsana New" w:cs="TH Sarabun New"/>
                <w:sz w:val="26"/>
                <w:szCs w:val="26"/>
                <w:cs/>
                <w:rPrChange w:author="PC" w:date="2023-03-31T11:41:00Z" w:id="324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ศ.300 การฝึกงาน                          </w:t>
            </w:r>
            <w:r w:rsidRPr="00357A8D" w:rsidR="00BA297F">
              <w:rPr>
                <w:rFonts w:ascii="TH Sarabun New" w:hAnsi="TH Sarabun New" w:cs="TH Sarabun New"/>
                <w:sz w:val="26"/>
                <w:szCs w:val="26"/>
                <w:cs/>
              </w:rPr>
              <w:t xml:space="preserve">    </w:t>
            </w:r>
            <w:del w:author="Jenjira O-cha" w:date="2023-02-08T16:00:00Z" w:id="3250">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E3134B" w:rsidRDefault="00EA11E3" w14:paraId="490C87DE" w14:textId="77777777">
            <w:pPr>
              <w:pStyle w:val="ListParagraph"/>
              <w:tabs>
                <w:tab w:val="left" w:pos="241"/>
              </w:tabs>
              <w:ind w:left="0"/>
              <w:rPr>
                <w:rFonts w:ascii="TH Sarabun New" w:hAnsi="TH Sarabun New" w:eastAsia="Angsana New" w:cs="TH Sarabun New"/>
                <w:b/>
                <w:bCs/>
                <w:sz w:val="26"/>
                <w:szCs w:val="26"/>
                <w:cs/>
                <w:rPrChange w:author="PC" w:date="2023-03-31T11:41:00Z" w:id="3251">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w:t>
            </w:r>
            <w:r w:rsidRPr="00357A8D" w:rsidR="00E3134B">
              <w:rPr>
                <w:rFonts w:ascii="TH Sarabun New" w:hAnsi="TH Sarabun New" w:cs="TH Sarabun New"/>
                <w:sz w:val="26"/>
                <w:szCs w:val="26"/>
                <w:cs/>
              </w:rPr>
              <w:t xml:space="preserve">                   </w:t>
            </w:r>
          </w:p>
        </w:tc>
        <w:tc>
          <w:tcPr>
            <w:tcW w:w="1179" w:type="dxa"/>
            <w:tcBorders>
              <w:top w:val="dotted" w:color="auto" w:sz="4" w:space="0"/>
              <w:bottom w:val="dotted" w:color="auto" w:sz="4" w:space="0"/>
            </w:tcBorders>
            <w:shd w:val="clear" w:color="auto" w:fill="auto"/>
          </w:tcPr>
          <w:p w:rsidRPr="00357A8D" w:rsidR="00E3134B" w:rsidRDefault="00EA11E3" w14:paraId="00C53AA6" w14:textId="77777777">
            <w:pPr>
              <w:contextualSpacing/>
              <w:jc w:val="center"/>
              <w:rPr>
                <w:rFonts w:ascii="TH Sarabun New" w:hAnsi="TH Sarabun New" w:eastAsia="Angsana New" w:cs="TH Sarabun New"/>
                <w:sz w:val="26"/>
                <w:szCs w:val="26"/>
                <w:cs/>
                <w:rPrChange w:author="PC" w:date="2023-03-31T11:41:00Z" w:id="325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ตัดออก</w:t>
            </w:r>
          </w:p>
        </w:tc>
      </w:tr>
      <w:tr w:rsidRPr="00357A8D" w:rsidR="00567CE2" w:rsidTr="00130BA5" w14:paraId="3103817C" w14:textId="77777777">
        <w:tc>
          <w:tcPr>
            <w:tcW w:w="4077" w:type="dxa"/>
            <w:tcBorders>
              <w:top w:val="dotted" w:color="auto" w:sz="4" w:space="0"/>
              <w:bottom w:val="dotted" w:color="auto" w:sz="4" w:space="0"/>
            </w:tcBorders>
            <w:shd w:val="clear" w:color="auto" w:fill="auto"/>
          </w:tcPr>
          <w:p w:rsidRPr="00357A8D" w:rsidR="00E3134B" w:rsidRDefault="00E3134B" w14:paraId="0A8321FC" w14:textId="57A39601">
            <w:pPr>
              <w:contextualSpacing/>
              <w:rPr>
                <w:rFonts w:ascii="TH Sarabun New" w:hAnsi="TH Sarabun New" w:eastAsia="Angsana New" w:cs="TH Sarabun New"/>
                <w:sz w:val="26"/>
                <w:szCs w:val="26"/>
                <w:cs/>
                <w:rPrChange w:author="PC" w:date="2023-03-31T11:41:00Z" w:id="325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400 </w:t>
            </w:r>
            <w:r w:rsidRPr="00357A8D">
              <w:rPr>
                <w:rFonts w:ascii="TH Sarabun New" w:hAnsi="TH Sarabun New" w:cs="TH Sarabun New"/>
                <w:sz w:val="26"/>
                <w:szCs w:val="26"/>
                <w:cs/>
              </w:rPr>
              <w:t>สัมมนาสำหรับปริญญา</w:t>
            </w:r>
            <w:ins w:author="phetc" w:date="2023-02-11T22:39:00Z" w:id="3254">
              <w:del w:author="PC" w:date="2023-03-31T11:36:00Z" w:id="3255">
                <w:r w:rsidRPr="00357A8D" w:rsidDel="00130BA5" w:rsidR="00220D8A">
                  <w:rPr>
                    <w:rFonts w:ascii="TH Sarabun New" w:hAnsi="TH Sarabun New" w:cs="TH Sarabun New"/>
                    <w:sz w:val="26"/>
                    <w:szCs w:val="26"/>
                    <w:cs/>
                  </w:rPr>
                  <w:delText xml:space="preserve"> หน่วยกิต </w:delText>
                </w:r>
              </w:del>
            </w:ins>
            <w:del w:author="PC" w:date="2023-03-31T11:36:00Z" w:id="3256">
              <w:r w:rsidRPr="00357A8D" w:rsidDel="00130BA5">
                <w:rPr>
                  <w:rFonts w:ascii="TH Sarabun New" w:hAnsi="TH Sarabun New" w:cs="TH Sarabun New"/>
                  <w:sz w:val="26"/>
                  <w:szCs w:val="26"/>
                  <w:cs/>
                </w:rPr>
                <w:delText>นิพนธ์</w:delText>
              </w:r>
            </w:del>
            <w:ins w:author="PC" w:date="2023-03-31T11:36:00Z" w:id="3257">
              <w:r w:rsidRPr="00357A8D" w:rsidR="00130BA5">
                <w:rPr>
                  <w:rFonts w:ascii="TH Sarabun New" w:hAnsi="TH Sarabun New" w:cs="TH Sarabun New"/>
                  <w:sz w:val="26"/>
                  <w:szCs w:val="26"/>
                  <w:cs/>
                </w:rPr>
                <w:t xml:space="preserve">     </w:t>
              </w:r>
            </w:ins>
            <w:r w:rsidRPr="00357A8D">
              <w:rPr>
                <w:rFonts w:ascii="TH Sarabun New" w:hAnsi="TH Sarabun New" w:cs="TH Sarabun New"/>
                <w:sz w:val="26"/>
                <w:szCs w:val="26"/>
                <w:cs/>
              </w:rPr>
              <w:t xml:space="preserve">   </w:t>
            </w:r>
            <w:r w:rsidRPr="00357A8D" w:rsidR="00BA297F">
              <w:rPr>
                <w:rFonts w:ascii="TH Sarabun New" w:hAnsi="TH Sarabun New" w:cs="TH Sarabun New"/>
                <w:sz w:val="26"/>
                <w:szCs w:val="26"/>
                <w:cs/>
              </w:rPr>
              <w:t xml:space="preserve">   </w:t>
            </w:r>
            <w:del w:author="Jenjira O-cha" w:date="2023-02-08T16:00:00Z" w:id="3258">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w:t>
            </w:r>
            <w:del w:author="phetc" w:date="2023-02-11T22:39:00Z" w:id="3259">
              <w:r w:rsidRPr="00357A8D" w:rsidDel="00220D8A">
                <w:rPr>
                  <w:rFonts w:ascii="TH Sarabun New" w:hAnsi="TH Sarabun New" w:cs="TH Sarabun New"/>
                  <w:sz w:val="26"/>
                  <w:szCs w:val="26"/>
                  <w:cs/>
                </w:rPr>
                <w:delText>3 (3-0-6)</w:delText>
              </w:r>
            </w:del>
            <w:ins w:author="phetc" w:date="2023-02-11T22:39:00Z" w:id="3260">
              <w:r w:rsidRPr="00357A8D" w:rsidR="00220D8A">
                <w:rPr>
                  <w:rFonts w:ascii="TH Sarabun New" w:hAnsi="TH Sarabun New" w:cs="TH Sarabun New"/>
                  <w:sz w:val="26"/>
                  <w:szCs w:val="26"/>
                  <w:cs/>
                </w:rPr>
                <w:t xml:space="preserve"> 3</w:t>
              </w:r>
            </w:ins>
            <w:ins w:author="phetc" w:date="2023-02-13T15:56:00Z" w:id="3261">
              <w:r w:rsidRPr="00357A8D" w:rsidR="006308D4">
                <w:rPr>
                  <w:rFonts w:ascii="TH Sarabun New" w:hAnsi="TH Sarabun New" w:cs="TH Sarabun New"/>
                  <w:sz w:val="26"/>
                  <w:szCs w:val="26"/>
                  <w:cs/>
                </w:rPr>
                <w:t xml:space="preserve"> หน่วยกิต</w:t>
              </w:r>
            </w:ins>
          </w:p>
        </w:tc>
        <w:tc>
          <w:tcPr>
            <w:tcW w:w="4065" w:type="dxa"/>
            <w:tcBorders>
              <w:top w:val="dotted" w:color="auto" w:sz="4" w:space="0"/>
              <w:bottom w:val="dotted" w:color="auto" w:sz="4" w:space="0"/>
            </w:tcBorders>
            <w:shd w:val="clear" w:color="auto" w:fill="auto"/>
          </w:tcPr>
          <w:p w:rsidRPr="00357A8D" w:rsidR="00E3134B" w:rsidRDefault="00E3134B" w14:paraId="63BB7CFA" w14:textId="3C8AA291">
            <w:pPr>
              <w:pStyle w:val="ListParagraph"/>
              <w:tabs>
                <w:tab w:val="left" w:pos="241"/>
              </w:tabs>
              <w:ind w:left="0"/>
              <w:rPr>
                <w:rFonts w:ascii="TH Sarabun New" w:hAnsi="TH Sarabun New" w:eastAsia="Angsana New" w:cs="TH Sarabun New"/>
                <w:b/>
                <w:bCs/>
                <w:sz w:val="26"/>
                <w:szCs w:val="26"/>
                <w:cs/>
                <w:rPrChange w:author="PC" w:date="2023-03-31T11:41:00Z" w:id="326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400 </w:t>
            </w:r>
            <w:r w:rsidRPr="00357A8D">
              <w:rPr>
                <w:rFonts w:ascii="TH Sarabun New" w:hAnsi="TH Sarabun New" w:cs="TH Sarabun New"/>
                <w:sz w:val="26"/>
                <w:szCs w:val="26"/>
                <w:cs/>
              </w:rPr>
              <w:t xml:space="preserve">สัมมนาสำหรับปริญญานิพนธ์    </w:t>
            </w:r>
            <w:del w:author="Jenjira O-cha" w:date="2023-02-08T16:00:00Z" w:id="3263">
              <w:r w:rsidRPr="00357A8D" w:rsidDel="00E17D6F">
                <w:rPr>
                  <w:rFonts w:ascii="TH Sarabun New" w:hAnsi="TH Sarabun New" w:cs="TH Sarabun New"/>
                  <w:sz w:val="26"/>
                  <w:szCs w:val="26"/>
                  <w:cs/>
                </w:rPr>
                <w:delText xml:space="preserve"> </w:delText>
              </w:r>
            </w:del>
            <w:del w:author="phetc" w:date="2023-02-13T15:56:00Z" w:id="3264">
              <w:r w:rsidRPr="00357A8D" w:rsidDel="00177F38">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ins w:author="phetc" w:date="2023-02-13T15:56:00Z" w:id="3265">
              <w:r w:rsidRPr="00357A8D" w:rsidR="00177F38">
                <w:rPr>
                  <w:rFonts w:ascii="TH Sarabun New" w:hAnsi="TH Sarabun New" w:cs="TH Sarabun New"/>
                  <w:sz w:val="26"/>
                  <w:szCs w:val="26"/>
                  <w:cs/>
                </w:rPr>
                <w:t xml:space="preserve">    </w:t>
              </w:r>
            </w:ins>
            <w:del w:author="phetc" w:date="2023-02-13T15:56:00Z" w:id="3266">
              <w:r w:rsidRPr="00357A8D" w:rsidDel="00177F38"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del w:author="phetc" w:date="2023-02-13T15:56:00Z" w:id="3267">
              <w:r w:rsidRPr="00357A8D" w:rsidDel="00177F38" w:rsidR="00BA297F">
                <w:rPr>
                  <w:rFonts w:ascii="TH Sarabun New" w:hAnsi="TH Sarabun New" w:cs="TH Sarabun New"/>
                  <w:sz w:val="26"/>
                  <w:szCs w:val="26"/>
                  <w:cs/>
                </w:rPr>
                <w:delText xml:space="preserve">  </w:delText>
              </w:r>
            </w:del>
            <w:del w:author="phetc" w:date="2023-02-11T22:39:00Z" w:id="3268">
              <w:r w:rsidRPr="00357A8D" w:rsidDel="00220D8A">
                <w:rPr>
                  <w:rFonts w:ascii="TH Sarabun New" w:hAnsi="TH Sarabun New" w:cs="TH Sarabun New"/>
                  <w:sz w:val="26"/>
                  <w:szCs w:val="26"/>
                  <w:cs/>
                </w:rPr>
                <w:delText>3 (3-0-6)</w:delText>
              </w:r>
            </w:del>
            <w:ins w:author="phetc" w:date="2023-02-13T15:56:00Z" w:id="3269">
              <w:r w:rsidRPr="00357A8D" w:rsidR="00177F38">
                <w:rPr>
                  <w:rFonts w:ascii="TH Sarabun New" w:hAnsi="TH Sarabun New" w:cs="TH Sarabun New"/>
                  <w:sz w:val="26"/>
                  <w:szCs w:val="26"/>
                  <w:cs/>
                  <w:rPrChange w:author="PC" w:date="2023-03-31T11:41:00Z" w:id="3270">
                    <w:rPr>
                      <w:rFonts w:ascii="TH Sarabun New" w:hAnsi="TH Sarabun New" w:cs="TH Sarabun New"/>
                      <w:color w:val="FF0000"/>
                      <w:sz w:val="26"/>
                      <w:szCs w:val="26"/>
                      <w:highlight w:val="yellow"/>
                      <w:cs/>
                    </w:rPr>
                  </w:rPrChange>
                </w:rPr>
                <w:t>3 (3-0-6)</w:t>
              </w:r>
            </w:ins>
          </w:p>
        </w:tc>
        <w:tc>
          <w:tcPr>
            <w:tcW w:w="1179" w:type="dxa"/>
            <w:tcBorders>
              <w:top w:val="dotted" w:color="auto" w:sz="4" w:space="0"/>
              <w:bottom w:val="dotted" w:color="auto" w:sz="4" w:space="0"/>
            </w:tcBorders>
            <w:shd w:val="clear" w:color="auto" w:fill="auto"/>
          </w:tcPr>
          <w:p w:rsidRPr="00357A8D" w:rsidR="00E3134B" w:rsidRDefault="00667CC7" w14:paraId="2AB65C66" w14:textId="2EA5003D">
            <w:pPr>
              <w:contextualSpacing/>
              <w:jc w:val="center"/>
              <w:rPr>
                <w:rFonts w:ascii="TH Sarabun New" w:hAnsi="TH Sarabun New" w:eastAsia="Angsana New" w:cs="TH Sarabun New"/>
                <w:sz w:val="26"/>
                <w:szCs w:val="26"/>
                <w:cs/>
                <w:rPrChange w:author="PC" w:date="2023-03-31T11:41:00Z" w:id="3271">
                  <w:rPr>
                    <w:rFonts w:ascii="TH Sarabun New" w:hAnsi="TH Sarabun New" w:eastAsia="Angsana New" w:cs="TH Sarabun New"/>
                    <w:color w:val="FF0000"/>
                    <w:sz w:val="26"/>
                    <w:szCs w:val="26"/>
                    <w:cs/>
                  </w:rPr>
                </w:rPrChange>
              </w:rPr>
            </w:pPr>
            <w:commentRangeStart w:id="3272"/>
            <w:ins w:author="Jenjira O-cha" w:date="2023-02-08T11:30:00Z" w:id="3273">
              <w:r w:rsidRPr="00357A8D">
                <w:rPr>
                  <w:rFonts w:ascii="TH Sarabun New" w:hAnsi="TH Sarabun New" w:cs="TH Sarabun New"/>
                  <w:sz w:val="28"/>
                  <w:cs/>
                </w:rPr>
                <w:t>ปรับวิชาบังคับก่อน</w:t>
              </w:r>
              <w:commentRangeEnd w:id="3272"/>
              <w:r w:rsidRPr="00357A8D">
                <w:rPr>
                  <w:rStyle w:val="CommentReference"/>
                </w:rPr>
                <w:commentReference w:id="3272"/>
              </w:r>
              <w:r w:rsidRPr="00357A8D">
                <w:rPr>
                  <w:rFonts w:ascii="TH Sarabun New" w:hAnsi="TH Sarabun New" w:cs="TH Sarabun New"/>
                  <w:sz w:val="28"/>
                </w:rPr>
                <w:t>,</w:t>
              </w:r>
            </w:ins>
            <w:r w:rsidRPr="00357A8D" w:rsidR="00382B96">
              <w:rPr>
                <w:rFonts w:ascii="TH Sarabun New" w:hAnsi="TH Sarabun New" w:cs="TH Sarabun New"/>
                <w:sz w:val="26"/>
                <w:szCs w:val="26"/>
                <w:cs/>
              </w:rPr>
              <w:t>ปรับคำอธิบายรายวิชา</w:t>
            </w:r>
          </w:p>
        </w:tc>
      </w:tr>
      <w:tr w:rsidRPr="00357A8D" w:rsidR="00567CE2" w:rsidTr="00130BA5" w14:paraId="3769436C" w14:textId="77777777">
        <w:tc>
          <w:tcPr>
            <w:tcW w:w="4077" w:type="dxa"/>
            <w:tcBorders>
              <w:top w:val="dotted" w:color="auto" w:sz="4" w:space="0"/>
              <w:bottom w:val="dotted" w:color="auto" w:sz="4" w:space="0"/>
            </w:tcBorders>
            <w:shd w:val="clear" w:color="auto" w:fill="auto"/>
          </w:tcPr>
          <w:p w:rsidRPr="00357A8D" w:rsidR="00E3134B" w:rsidRDefault="00E3134B" w14:paraId="6E8B3003" w14:textId="3C7BFBDE">
            <w:pPr>
              <w:contextualSpacing/>
              <w:rPr>
                <w:rFonts w:ascii="TH Sarabun New" w:hAnsi="TH Sarabun New" w:eastAsia="Angsana New" w:cs="TH Sarabun New"/>
                <w:sz w:val="26"/>
                <w:szCs w:val="26"/>
                <w:cs/>
                <w:rPrChange w:author="PC" w:date="2023-03-31T11:41:00Z" w:id="327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500</w:t>
            </w:r>
            <w:r w:rsidRPr="00357A8D">
              <w:rPr>
                <w:rFonts w:ascii="TH Sarabun New" w:hAnsi="TH Sarabun New" w:cs="TH Sarabun New"/>
                <w:sz w:val="26"/>
                <w:szCs w:val="26"/>
                <w:cs/>
              </w:rPr>
              <w:t xml:space="preserve"> ปริญญานิพนธ์                       </w:t>
            </w:r>
            <w:r w:rsidRPr="00357A8D" w:rsidR="00BA297F">
              <w:rPr>
                <w:rFonts w:ascii="TH Sarabun New" w:hAnsi="TH Sarabun New" w:cs="TH Sarabun New"/>
                <w:sz w:val="26"/>
                <w:szCs w:val="26"/>
                <w:cs/>
              </w:rPr>
              <w:t xml:space="preserve">  </w:t>
            </w:r>
            <w:del w:author="phetc" w:date="2023-02-13T15:56:00Z" w:id="3275">
              <w:r w:rsidRPr="00357A8D" w:rsidDel="006308D4"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del w:author="phetc" w:date="2023-02-13T15:56:00Z" w:id="3276">
              <w:r w:rsidRPr="00357A8D" w:rsidDel="006308D4" w:rsidR="00BA297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w:t>
            </w:r>
            <w:del w:author="phetc" w:date="2023-02-13T15:56:00Z" w:id="3277">
              <w:r w:rsidRPr="00357A8D" w:rsidDel="006308D4">
                <w:rPr>
                  <w:rFonts w:ascii="TH Sarabun New" w:hAnsi="TH Sarabun New" w:cs="TH Sarabun New"/>
                  <w:sz w:val="26"/>
                  <w:szCs w:val="26"/>
                  <w:cs/>
                </w:rPr>
                <w:delText>(3-0-6)</w:delText>
              </w:r>
            </w:del>
            <w:ins w:author="phetc" w:date="2023-02-13T15:56:00Z" w:id="3278">
              <w:r w:rsidRPr="00357A8D" w:rsidR="006308D4">
                <w:rPr>
                  <w:rFonts w:ascii="TH Sarabun New" w:hAnsi="TH Sarabun New" w:cs="TH Sarabun New"/>
                  <w:sz w:val="26"/>
                  <w:szCs w:val="26"/>
                  <w:cs/>
                </w:rPr>
                <w:t>หน่วยกิต</w:t>
              </w:r>
            </w:ins>
          </w:p>
        </w:tc>
        <w:tc>
          <w:tcPr>
            <w:tcW w:w="4065" w:type="dxa"/>
            <w:tcBorders>
              <w:top w:val="dotted" w:color="auto" w:sz="4" w:space="0"/>
              <w:bottom w:val="dotted" w:color="auto" w:sz="4" w:space="0"/>
            </w:tcBorders>
            <w:shd w:val="clear" w:color="auto" w:fill="auto"/>
          </w:tcPr>
          <w:p w:rsidRPr="00357A8D" w:rsidR="00E3134B" w:rsidRDefault="00E3134B" w14:paraId="6CBDC53E" w14:textId="77777777">
            <w:pPr>
              <w:pStyle w:val="ListParagraph"/>
              <w:tabs>
                <w:tab w:val="left" w:pos="241"/>
              </w:tabs>
              <w:ind w:left="0"/>
              <w:rPr>
                <w:rFonts w:ascii="TH Sarabun New" w:hAnsi="TH Sarabun New" w:eastAsia="Angsana New" w:cs="TH Sarabun New"/>
                <w:b/>
                <w:bCs/>
                <w:sz w:val="26"/>
                <w:szCs w:val="26"/>
                <w:cs/>
                <w:rPrChange w:author="PC" w:date="2023-03-31T11:41:00Z" w:id="327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500</w:t>
            </w:r>
            <w:r w:rsidRPr="00357A8D">
              <w:rPr>
                <w:rFonts w:ascii="TH Sarabun New" w:hAnsi="TH Sarabun New" w:cs="TH Sarabun New"/>
                <w:sz w:val="26"/>
                <w:szCs w:val="26"/>
                <w:cs/>
              </w:rPr>
              <w:t xml:space="preserve"> ปริญญานิพนธ์                   </w:t>
            </w:r>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E3134B" w:rsidRDefault="00667CC7" w14:paraId="4744D9ED" w14:textId="2FC0FFAE">
            <w:pPr>
              <w:contextualSpacing/>
              <w:jc w:val="center"/>
              <w:rPr>
                <w:rFonts w:ascii="TH Sarabun New" w:hAnsi="TH Sarabun New" w:eastAsia="Angsana New" w:cs="TH Sarabun New"/>
                <w:sz w:val="26"/>
                <w:szCs w:val="26"/>
                <w:cs/>
                <w:rPrChange w:author="PC" w:date="2023-03-31T11:41:00Z" w:id="3280">
                  <w:rPr>
                    <w:rFonts w:ascii="TH Sarabun New" w:hAnsi="TH Sarabun New" w:eastAsia="Angsana New" w:cs="TH Sarabun New"/>
                    <w:color w:val="FF0000"/>
                    <w:sz w:val="26"/>
                    <w:szCs w:val="26"/>
                    <w:cs/>
                  </w:rPr>
                </w:rPrChange>
              </w:rPr>
            </w:pPr>
            <w:commentRangeStart w:id="3281"/>
            <w:ins w:author="Jenjira O-cha" w:date="2023-02-08T11:34:00Z" w:id="3282">
              <w:r w:rsidRPr="00357A8D">
                <w:rPr>
                  <w:rFonts w:ascii="TH Sarabun New" w:hAnsi="TH Sarabun New" w:cs="TH Sarabun New"/>
                  <w:sz w:val="28"/>
                  <w:cs/>
                </w:rPr>
                <w:t>ปรับวิชาบังคับก่อน</w:t>
              </w:r>
              <w:commentRangeEnd w:id="3281"/>
              <w:r w:rsidRPr="00357A8D">
                <w:rPr>
                  <w:rStyle w:val="CommentReference"/>
                </w:rPr>
                <w:commentReference w:id="3281"/>
              </w:r>
            </w:ins>
            <w:del w:author="Jenjira O-cha" w:date="2023-02-08T11:34:00Z" w:id="3283">
              <w:r w:rsidRPr="00357A8D" w:rsidDel="00667CC7" w:rsidR="00E3134B">
                <w:rPr>
                  <w:rFonts w:ascii="TH Sarabun New" w:hAnsi="TH Sarabun New" w:cs="TH Sarabun New"/>
                  <w:sz w:val="26"/>
                  <w:szCs w:val="26"/>
                  <w:cs/>
                </w:rPr>
                <w:delText>คงเดิม</w:delText>
              </w:r>
            </w:del>
          </w:p>
        </w:tc>
      </w:tr>
      <w:tr w:rsidRPr="00357A8D" w:rsidR="00567CE2" w:rsidTr="00766175" w14:paraId="38EE89D1" w14:textId="77777777">
        <w:tc>
          <w:tcPr>
            <w:tcW w:w="4077" w:type="dxa"/>
            <w:tcBorders>
              <w:top w:val="dotted" w:color="auto" w:sz="4" w:space="0"/>
              <w:bottom w:val="dotted" w:color="auto" w:sz="4" w:space="0"/>
            </w:tcBorders>
            <w:shd w:val="clear" w:color="auto" w:fill="auto"/>
          </w:tcPr>
          <w:p w:rsidRPr="00357A8D" w:rsidR="00E3134B" w:rsidRDefault="00E3134B" w14:paraId="5C4C5668" w14:textId="77777777">
            <w:pPr>
              <w:contextualSpacing/>
              <w:rPr>
                <w:rFonts w:ascii="TH Sarabun New" w:hAnsi="TH Sarabun New" w:eastAsia="Angsana New" w:cs="TH Sarabun New"/>
                <w:sz w:val="26"/>
                <w:szCs w:val="26"/>
                <w:cs/>
                <w:rPrChange w:author="PC" w:date="2023-03-31T11:41:00Z" w:id="328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w:t>
            </w:r>
          </w:p>
        </w:tc>
        <w:tc>
          <w:tcPr>
            <w:tcW w:w="4065" w:type="dxa"/>
            <w:tcBorders>
              <w:top w:val="dotted" w:color="auto" w:sz="4" w:space="0"/>
              <w:bottom w:val="dotted" w:color="auto" w:sz="4" w:space="0"/>
            </w:tcBorders>
            <w:shd w:val="clear" w:color="auto" w:fill="auto"/>
          </w:tcPr>
          <w:p w:rsidRPr="00357A8D" w:rsidR="00E3134B" w:rsidRDefault="00E3134B" w14:paraId="779BBB41" w14:textId="77777777">
            <w:pPr>
              <w:pStyle w:val="ListParagraph"/>
              <w:tabs>
                <w:tab w:val="left" w:pos="241"/>
              </w:tabs>
              <w:ind w:left="0"/>
              <w:rPr>
                <w:rFonts w:ascii="TH Sarabun New" w:hAnsi="TH Sarabun New" w:eastAsia="Angsana New" w:cs="TH Sarabun New"/>
                <w:b/>
                <w:bCs/>
                <w:sz w:val="26"/>
                <w:szCs w:val="26"/>
                <w:cs/>
                <w:rPrChange w:author="PC" w:date="2023-03-31T11:41:00Z" w:id="3285">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sz w:val="26"/>
                <w:szCs w:val="26"/>
                <w:cs/>
              </w:rPr>
              <w:t xml:space="preserve">ศ.490 สัมมนาเศรษฐศาสตร์                </w:t>
            </w:r>
            <w:r w:rsidRPr="00357A8D" w:rsidR="00BA297F">
              <w:rPr>
                <w:rFonts w:ascii="TH Sarabun New" w:hAnsi="TH Sarabun New" w:eastAsia="Angsana New" w:cs="TH Sarabun New"/>
                <w:sz w:val="26"/>
                <w:szCs w:val="26"/>
                <w:cs/>
              </w:rPr>
              <w:t xml:space="preserve">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E3134B" w:rsidRDefault="00E3134B" w14:paraId="2C6BA6E6"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เปิดเพิ่ม</w:t>
            </w:r>
          </w:p>
        </w:tc>
      </w:tr>
      <w:tr w:rsidRPr="00357A8D" w:rsidR="00567CE2" w:rsidTr="00766175" w14:paraId="4F34B52B" w14:textId="77777777">
        <w:tc>
          <w:tcPr>
            <w:tcW w:w="4077" w:type="dxa"/>
            <w:tcBorders>
              <w:top w:val="dotted" w:color="auto" w:sz="4" w:space="0"/>
              <w:bottom w:val="dotted" w:color="auto" w:sz="4" w:space="0"/>
            </w:tcBorders>
            <w:shd w:val="clear" w:color="auto" w:fill="auto"/>
          </w:tcPr>
          <w:p w:rsidRPr="00357A8D" w:rsidR="00E3134B" w:rsidRDefault="00E3134B" w14:paraId="3229DC9C" w14:textId="77777777">
            <w:pPr>
              <w:contextualSpacing/>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หมวดเศรษฐศาสตร์การเมืองและประวัติศาสตร์เศรษฐกิจ (หมวด 0)</w:t>
            </w:r>
          </w:p>
          <w:p w:rsidRPr="00357A8D" w:rsidR="00E3134B" w:rsidRDefault="00E3134B" w14:paraId="0B0123AB" w14:textId="5F00F2F7">
            <w:pPr>
              <w:contextualSpacing/>
              <w:rPr>
                <w:rFonts w:ascii="TH Sarabun New" w:hAnsi="TH Sarabun New" w:eastAsia="Angsana New" w:cs="TH Sarabun New"/>
                <w:sz w:val="26"/>
                <w:szCs w:val="26"/>
                <w:cs/>
                <w:rPrChange w:author="PC" w:date="2023-03-31T11:41:00Z" w:id="328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301 </w:t>
            </w:r>
            <w:r w:rsidRPr="00357A8D">
              <w:rPr>
                <w:rFonts w:ascii="TH Sarabun New" w:hAnsi="TH Sarabun New" w:cs="TH Sarabun New"/>
                <w:sz w:val="26"/>
                <w:szCs w:val="26"/>
                <w:cs/>
              </w:rPr>
              <w:t xml:space="preserve">ประวัติศาสตร์เศรษฐกิจไทย       </w:t>
            </w:r>
            <w:r w:rsidRPr="00357A8D" w:rsidR="00BA297F">
              <w:rPr>
                <w:rFonts w:ascii="TH Sarabun New" w:hAnsi="TH Sarabun New" w:cs="TH Sarabun New"/>
                <w:sz w:val="26"/>
                <w:szCs w:val="26"/>
                <w:cs/>
              </w:rPr>
              <w:t xml:space="preserve">  </w:t>
            </w:r>
            <w:del w:author="Jenjira O-cha" w:date="2023-02-08T16:00:00Z" w:id="3287">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E3134B" w:rsidRDefault="00E3134B" w14:paraId="45C2062D" w14:textId="77777777">
            <w:pPr>
              <w:pStyle w:val="ListParagraph"/>
              <w:tabs>
                <w:tab w:val="left" w:pos="241"/>
              </w:tabs>
              <w:ind w:left="0"/>
              <w:rPr>
                <w:rFonts w:ascii="TH Sarabun New" w:hAnsi="TH Sarabun New" w:eastAsia="Angsana New" w:cs="TH Sarabun New"/>
                <w:b/>
                <w:bCs/>
                <w:sz w:val="26"/>
                <w:szCs w:val="26"/>
                <w:u w:val="single"/>
              </w:rPr>
            </w:pPr>
            <w:r w:rsidRPr="00357A8D">
              <w:rPr>
                <w:rFonts w:ascii="TH Sarabun New" w:hAnsi="TH Sarabun New" w:eastAsia="Angsana New" w:cs="TH Sarabun New"/>
                <w:b/>
                <w:bCs/>
                <w:sz w:val="26"/>
                <w:szCs w:val="26"/>
                <w:u w:val="single"/>
                <w:cs/>
              </w:rPr>
              <w:t>หมวดเศรษฐศาสตร์การเมืองและประวัติศาสตร์เศรษฐกิจ (หมวด 0)</w:t>
            </w:r>
          </w:p>
          <w:p w:rsidRPr="00357A8D" w:rsidR="00E3134B" w:rsidRDefault="00E3134B" w14:paraId="3F73C8E2" w14:textId="77777777">
            <w:pPr>
              <w:pStyle w:val="ListParagraph"/>
              <w:tabs>
                <w:tab w:val="left" w:pos="241"/>
              </w:tabs>
              <w:ind w:left="0"/>
              <w:rPr>
                <w:rFonts w:ascii="TH Sarabun New" w:hAnsi="TH Sarabun New" w:eastAsia="Angsana New" w:cs="TH Sarabun New"/>
                <w:b/>
                <w:bCs/>
                <w:sz w:val="26"/>
                <w:szCs w:val="26"/>
                <w:cs/>
                <w:rPrChange w:author="PC" w:date="2023-03-31T11:41:00Z" w:id="328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301 </w:t>
            </w:r>
            <w:r w:rsidRPr="00357A8D">
              <w:rPr>
                <w:rFonts w:ascii="TH Sarabun New" w:hAnsi="TH Sarabun New" w:cs="TH Sarabun New"/>
                <w:sz w:val="26"/>
                <w:szCs w:val="26"/>
                <w:cs/>
              </w:rPr>
              <w:t xml:space="preserve">ประวัติศาสตร์เศรษฐกิจไทย      </w:t>
            </w:r>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E3134B" w:rsidRDefault="00E3134B" w14:paraId="57EE6C74" w14:textId="77777777">
            <w:pPr>
              <w:contextualSpacing/>
              <w:rPr>
                <w:rFonts w:ascii="TH Sarabun New" w:hAnsi="TH Sarabun New" w:eastAsia="Angsana New" w:cs="TH Sarabun New"/>
                <w:sz w:val="26"/>
                <w:szCs w:val="26"/>
                <w:rPrChange w:author="PC" w:date="2023-03-31T11:41:00Z" w:id="3289">
                  <w:rPr>
                    <w:rFonts w:ascii="TH Sarabun New" w:hAnsi="TH Sarabun New" w:eastAsia="Angsana New" w:cs="TH Sarabun New"/>
                    <w:color w:val="FF0000"/>
                    <w:sz w:val="26"/>
                    <w:szCs w:val="26"/>
                  </w:rPr>
                </w:rPrChange>
              </w:rPr>
            </w:pPr>
          </w:p>
          <w:p w:rsidRPr="00357A8D" w:rsidR="00E3134B" w:rsidRDefault="00E3134B" w14:paraId="70C37C9F" w14:textId="77777777">
            <w:pPr>
              <w:contextualSpacing/>
              <w:rPr>
                <w:rFonts w:ascii="TH Sarabun New" w:hAnsi="TH Sarabun New" w:eastAsia="Angsana New" w:cs="TH Sarabun New"/>
                <w:sz w:val="26"/>
                <w:szCs w:val="26"/>
                <w:rPrChange w:author="PC" w:date="2023-03-31T11:41:00Z" w:id="3290">
                  <w:rPr>
                    <w:rFonts w:ascii="TH Sarabun New" w:hAnsi="TH Sarabun New" w:eastAsia="Angsana New" w:cs="TH Sarabun New"/>
                    <w:color w:val="FF0000"/>
                    <w:sz w:val="26"/>
                    <w:szCs w:val="26"/>
                  </w:rPr>
                </w:rPrChange>
              </w:rPr>
            </w:pPr>
          </w:p>
          <w:p w:rsidRPr="00357A8D" w:rsidR="00E3134B" w:rsidRDefault="00E3134B" w14:paraId="1690E1D7" w14:textId="77777777">
            <w:pPr>
              <w:contextualSpacing/>
              <w:jc w:val="center"/>
              <w:rPr>
                <w:rFonts w:ascii="TH Sarabun New" w:hAnsi="TH Sarabun New" w:eastAsia="Angsana New" w:cs="TH Sarabun New"/>
                <w:sz w:val="26"/>
                <w:szCs w:val="26"/>
                <w:cs/>
                <w:rPrChange w:author="PC" w:date="2023-03-31T11:41:00Z" w:id="329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w:t>
            </w:r>
            <w:r w:rsidRPr="00357A8D" w:rsidR="00BB37A1">
              <w:rPr>
                <w:rFonts w:ascii="TH Sarabun New" w:hAnsi="TH Sarabun New" w:eastAsia="Angsana New" w:cs="TH Sarabun New"/>
                <w:sz w:val="26"/>
                <w:szCs w:val="26"/>
                <w:cs/>
              </w:rPr>
              <w:t>คำ</w:t>
            </w:r>
            <w:r w:rsidRPr="00357A8D">
              <w:rPr>
                <w:rFonts w:ascii="TH Sarabun New" w:hAnsi="TH Sarabun New" w:eastAsia="Angsana New" w:cs="TH Sarabun New"/>
                <w:sz w:val="26"/>
                <w:szCs w:val="26"/>
                <w:cs/>
              </w:rPr>
              <w:t>อธิบายรายวิชา</w:t>
            </w:r>
          </w:p>
        </w:tc>
      </w:tr>
      <w:tr w:rsidRPr="00357A8D" w:rsidR="00567CE2" w:rsidTr="00130BA5" w14:paraId="28D33956" w14:textId="77777777">
        <w:tc>
          <w:tcPr>
            <w:tcW w:w="4077" w:type="dxa"/>
            <w:tcBorders>
              <w:top w:val="dotted" w:color="auto" w:sz="4" w:space="0"/>
              <w:bottom w:val="dotted" w:color="auto" w:sz="4" w:space="0"/>
            </w:tcBorders>
            <w:shd w:val="clear" w:color="auto" w:fill="auto"/>
          </w:tcPr>
          <w:p w:rsidRPr="00357A8D" w:rsidR="00E3134B" w:rsidRDefault="00E3134B" w14:paraId="34171813" w14:textId="7ECE16DB">
            <w:pPr>
              <w:contextualSpacing/>
              <w:rPr>
                <w:rFonts w:ascii="TH Sarabun New" w:hAnsi="TH Sarabun New" w:eastAsia="Angsana New" w:cs="TH Sarabun New"/>
                <w:sz w:val="26"/>
                <w:szCs w:val="26"/>
                <w:cs/>
                <w:rPrChange w:author="PC" w:date="2023-03-31T11:41:00Z" w:id="329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302 </w:t>
            </w:r>
            <w:r w:rsidRPr="00357A8D">
              <w:rPr>
                <w:rFonts w:ascii="TH Sarabun New" w:hAnsi="TH Sarabun New" w:cs="TH Sarabun New"/>
                <w:sz w:val="26"/>
                <w:szCs w:val="26"/>
                <w:cs/>
              </w:rPr>
              <w:t xml:space="preserve">ประวัติศาสตร์เศรษฐกิจโลก        </w:t>
            </w:r>
            <w:r w:rsidRPr="00357A8D" w:rsidR="00BA297F">
              <w:rPr>
                <w:rFonts w:ascii="TH Sarabun New" w:hAnsi="TH Sarabun New" w:cs="TH Sarabun New"/>
                <w:sz w:val="26"/>
                <w:szCs w:val="26"/>
                <w:cs/>
              </w:rPr>
              <w:t xml:space="preserve">   </w:t>
            </w:r>
            <w:del w:author="Jenjira O-cha" w:date="2023-02-08T16:00:00Z" w:id="3293">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E3134B" w:rsidRDefault="00E3134B" w14:paraId="7503687E" w14:textId="294FDB22">
            <w:pPr>
              <w:pStyle w:val="ListParagraph"/>
              <w:tabs>
                <w:tab w:val="left" w:pos="241"/>
              </w:tabs>
              <w:ind w:left="0"/>
              <w:rPr>
                <w:rFonts w:ascii="TH Sarabun New" w:hAnsi="TH Sarabun New" w:eastAsia="Angsana New" w:cs="TH Sarabun New"/>
                <w:b/>
                <w:bCs/>
                <w:sz w:val="26"/>
                <w:szCs w:val="26"/>
                <w:cs/>
                <w:rPrChange w:author="PC" w:date="2023-03-31T11:41:00Z" w:id="329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302 </w:t>
            </w:r>
            <w:r w:rsidRPr="00357A8D">
              <w:rPr>
                <w:rFonts w:ascii="TH Sarabun New" w:hAnsi="TH Sarabun New" w:cs="TH Sarabun New"/>
                <w:sz w:val="26"/>
                <w:szCs w:val="26"/>
                <w:cs/>
              </w:rPr>
              <w:t xml:space="preserve">ประวัติศาสตร์เศรษฐกิจโลก       </w:t>
            </w:r>
            <w:r w:rsidRPr="00357A8D" w:rsidR="00BA297F">
              <w:rPr>
                <w:rFonts w:ascii="TH Sarabun New" w:hAnsi="TH Sarabun New" w:cs="TH Sarabun New"/>
                <w:sz w:val="26"/>
                <w:szCs w:val="26"/>
                <w:cs/>
              </w:rPr>
              <w:t xml:space="preserve">  </w:t>
            </w:r>
            <w:del w:author="Jenjira O-cha" w:date="2023-02-08T16:01:00Z" w:id="3295">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E3134B" w:rsidRDefault="00E3134B" w14:paraId="1ECC9094" w14:textId="77777777">
            <w:pPr>
              <w:contextualSpacing/>
              <w:jc w:val="center"/>
              <w:rPr>
                <w:rFonts w:ascii="TH Sarabun New" w:hAnsi="TH Sarabun New" w:eastAsia="Angsana New" w:cs="TH Sarabun New"/>
                <w:sz w:val="26"/>
                <w:szCs w:val="26"/>
                <w:cs/>
                <w:rPrChange w:author="PC" w:date="2023-03-31T11:41:00Z" w:id="329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130BA5" w14:paraId="502A502A" w14:textId="77777777">
        <w:tc>
          <w:tcPr>
            <w:tcW w:w="4077" w:type="dxa"/>
            <w:tcBorders>
              <w:top w:val="dotted" w:color="auto" w:sz="4" w:space="0"/>
              <w:bottom w:val="single" w:color="auto" w:sz="4" w:space="0"/>
            </w:tcBorders>
            <w:shd w:val="clear" w:color="auto" w:fill="auto"/>
          </w:tcPr>
          <w:p w:rsidRPr="00357A8D" w:rsidR="00E3134B" w:rsidRDefault="00E3134B" w14:paraId="4A4B5B3A" w14:textId="75521322">
            <w:pPr>
              <w:contextualSpacing/>
              <w:rPr>
                <w:rFonts w:ascii="TH Sarabun New" w:hAnsi="TH Sarabun New" w:eastAsia="Angsana New" w:cs="TH Sarabun New"/>
                <w:sz w:val="26"/>
                <w:szCs w:val="26"/>
                <w:cs/>
                <w:rPrChange w:author="PC" w:date="2023-03-31T11:41:00Z" w:id="329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401 </w:t>
            </w:r>
            <w:r w:rsidRPr="00357A8D">
              <w:rPr>
                <w:rFonts w:ascii="TH Sarabun New" w:hAnsi="TH Sarabun New" w:cs="TH Sarabun New"/>
                <w:sz w:val="26"/>
                <w:szCs w:val="26"/>
                <w:cs/>
              </w:rPr>
              <w:t xml:space="preserve">เศรษฐศาสตร์การเมือง             </w:t>
            </w:r>
            <w:r w:rsidRPr="00357A8D" w:rsidR="00BA297F">
              <w:rPr>
                <w:rFonts w:ascii="TH Sarabun New" w:hAnsi="TH Sarabun New" w:cs="TH Sarabun New"/>
                <w:sz w:val="26"/>
                <w:szCs w:val="26"/>
                <w:cs/>
              </w:rPr>
              <w:t xml:space="preserve">  </w:t>
            </w:r>
            <w:del w:author="Jenjira O-cha" w:date="2023-02-08T16:00:00Z" w:id="3298">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4065" w:type="dxa"/>
            <w:tcBorders>
              <w:top w:val="dotted" w:color="auto" w:sz="4" w:space="0"/>
              <w:bottom w:val="single" w:color="auto" w:sz="4" w:space="0"/>
            </w:tcBorders>
            <w:shd w:val="clear" w:color="auto" w:fill="auto"/>
          </w:tcPr>
          <w:p w:rsidRPr="00357A8D" w:rsidR="00E3134B" w:rsidRDefault="00E3134B" w14:paraId="47F7A8BF" w14:textId="78656BBF">
            <w:pPr>
              <w:pStyle w:val="ListParagraph"/>
              <w:tabs>
                <w:tab w:val="left" w:pos="241"/>
              </w:tabs>
              <w:ind w:left="0"/>
              <w:rPr>
                <w:rFonts w:ascii="TH Sarabun New" w:hAnsi="TH Sarabun New" w:eastAsia="Angsana New" w:cs="TH Sarabun New"/>
                <w:b/>
                <w:bCs/>
                <w:sz w:val="26"/>
                <w:szCs w:val="26"/>
                <w:cs/>
                <w:rPrChange w:author="PC" w:date="2023-03-31T11:41:00Z" w:id="329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401 </w:t>
            </w:r>
            <w:r w:rsidRPr="00357A8D">
              <w:rPr>
                <w:rFonts w:ascii="TH Sarabun New" w:hAnsi="TH Sarabun New" w:cs="TH Sarabun New"/>
                <w:sz w:val="26"/>
                <w:szCs w:val="26"/>
                <w:cs/>
              </w:rPr>
              <w:t xml:space="preserve">เศรษฐศาสตร์การเมือง            </w:t>
            </w:r>
            <w:r w:rsidRPr="00357A8D" w:rsidR="00BA297F">
              <w:rPr>
                <w:rFonts w:ascii="TH Sarabun New" w:hAnsi="TH Sarabun New" w:cs="TH Sarabun New"/>
                <w:sz w:val="26"/>
                <w:szCs w:val="26"/>
                <w:cs/>
              </w:rPr>
              <w:t xml:space="preserve">  </w:t>
            </w:r>
            <w:del w:author="Jenjira O-cha" w:date="2023-02-08T16:01:00Z" w:id="3300">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1179" w:type="dxa"/>
            <w:tcBorders>
              <w:top w:val="dotted" w:color="auto" w:sz="4" w:space="0"/>
              <w:bottom w:val="single" w:color="auto" w:sz="4" w:space="0"/>
            </w:tcBorders>
            <w:shd w:val="clear" w:color="auto" w:fill="auto"/>
          </w:tcPr>
          <w:p w:rsidRPr="00357A8D" w:rsidR="00E3134B" w:rsidRDefault="00E3134B" w14:paraId="031177B7" w14:textId="77777777">
            <w:pPr>
              <w:contextualSpacing/>
              <w:jc w:val="center"/>
              <w:rPr>
                <w:rFonts w:ascii="TH Sarabun New" w:hAnsi="TH Sarabun New" w:eastAsia="Angsana New" w:cs="TH Sarabun New"/>
                <w:sz w:val="26"/>
                <w:szCs w:val="26"/>
                <w:cs/>
                <w:rPrChange w:author="PC" w:date="2023-03-31T11:41:00Z" w:id="330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130BA5" w14:paraId="72991204" w14:textId="77777777">
        <w:tc>
          <w:tcPr>
            <w:tcW w:w="4077" w:type="dxa"/>
            <w:tcBorders>
              <w:top w:val="single" w:color="auto" w:sz="4" w:space="0"/>
              <w:bottom w:val="dotted" w:color="auto" w:sz="4" w:space="0"/>
            </w:tcBorders>
            <w:shd w:val="clear" w:color="auto" w:fill="auto"/>
          </w:tcPr>
          <w:p w:rsidRPr="00357A8D" w:rsidR="00E3134B" w:rsidRDefault="00E3134B" w14:paraId="02524D4E" w14:textId="1461B340">
            <w:pPr>
              <w:contextualSpacing/>
              <w:rPr>
                <w:rFonts w:ascii="TH Sarabun New" w:hAnsi="TH Sarabun New" w:eastAsia="Angsana New" w:cs="TH Sarabun New"/>
                <w:sz w:val="26"/>
                <w:szCs w:val="26"/>
                <w:cs/>
                <w:rPrChange w:author="PC" w:date="2023-03-31T11:41:00Z" w:id="330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 xml:space="preserve">402 </w:t>
            </w:r>
            <w:r w:rsidRPr="00357A8D">
              <w:rPr>
                <w:rFonts w:ascii="TH Sarabun New" w:hAnsi="TH Sarabun New" w:cs="TH Sarabun New"/>
                <w:sz w:val="26"/>
                <w:szCs w:val="26"/>
                <w:cs/>
              </w:rPr>
              <w:t>เศรษฐศาสตร์สถาบัน</w:t>
            </w:r>
            <w:r w:rsidRPr="00357A8D" w:rsidR="00BA297F">
              <w:rPr>
                <w:rFonts w:ascii="TH Sarabun New" w:hAnsi="TH Sarabun New" w:cs="TH Sarabun New"/>
                <w:sz w:val="26"/>
                <w:szCs w:val="26"/>
                <w:cs/>
              </w:rPr>
              <w:t xml:space="preserve">                 </w:t>
            </w:r>
            <w:del w:author="Jenjira O-cha" w:date="2023-02-08T16:00:00Z" w:id="3303">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3 (3-0-6)</w:t>
            </w:r>
          </w:p>
        </w:tc>
        <w:tc>
          <w:tcPr>
            <w:tcW w:w="4065" w:type="dxa"/>
            <w:tcBorders>
              <w:top w:val="single" w:color="auto" w:sz="4" w:space="0"/>
              <w:bottom w:val="dotted" w:color="auto" w:sz="4" w:space="0"/>
            </w:tcBorders>
            <w:shd w:val="clear" w:color="auto" w:fill="auto"/>
          </w:tcPr>
          <w:p w:rsidRPr="00357A8D" w:rsidR="00E3134B" w:rsidRDefault="00E3134B" w14:paraId="2A6C5EFC" w14:textId="333E7117">
            <w:pPr>
              <w:pStyle w:val="ListParagraph"/>
              <w:tabs>
                <w:tab w:val="left" w:pos="241"/>
              </w:tabs>
              <w:ind w:left="0"/>
              <w:rPr>
                <w:rFonts w:ascii="TH Sarabun New" w:hAnsi="TH Sarabun New" w:eastAsia="Angsana New" w:cs="TH Sarabun New"/>
                <w:b/>
                <w:bCs/>
                <w:sz w:val="26"/>
                <w:szCs w:val="26"/>
                <w:cs/>
                <w:rPrChange w:author="PC" w:date="2023-03-31T11:41:00Z" w:id="330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 xml:space="preserve">402 </w:t>
            </w:r>
            <w:r w:rsidRPr="00357A8D">
              <w:rPr>
                <w:rFonts w:ascii="TH Sarabun New" w:hAnsi="TH Sarabun New" w:cs="TH Sarabun New"/>
                <w:sz w:val="26"/>
                <w:szCs w:val="26"/>
                <w:cs/>
              </w:rPr>
              <w:t>เศรษฐศาสตร์สถาบัน</w:t>
            </w:r>
            <w:r w:rsidRPr="00357A8D" w:rsidR="00BA297F">
              <w:rPr>
                <w:rFonts w:ascii="TH Sarabun New" w:hAnsi="TH Sarabun New" w:cs="TH Sarabun New"/>
                <w:sz w:val="26"/>
                <w:szCs w:val="26"/>
                <w:cs/>
              </w:rPr>
              <w:t xml:space="preserve">              </w:t>
            </w:r>
            <w:del w:author="Jenjira O-cha" w:date="2023-02-08T16:01:00Z" w:id="3305">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3 (3-0-6)</w:t>
            </w:r>
          </w:p>
        </w:tc>
        <w:tc>
          <w:tcPr>
            <w:tcW w:w="1179" w:type="dxa"/>
            <w:tcBorders>
              <w:top w:val="single" w:color="auto" w:sz="4" w:space="0"/>
              <w:bottom w:val="dotted" w:color="auto" w:sz="4" w:space="0"/>
            </w:tcBorders>
            <w:shd w:val="clear" w:color="auto" w:fill="auto"/>
          </w:tcPr>
          <w:p w:rsidRPr="00357A8D" w:rsidR="00E3134B" w:rsidRDefault="00E3134B" w14:paraId="1A84C57D" w14:textId="77777777">
            <w:pPr>
              <w:contextualSpacing/>
              <w:jc w:val="center"/>
              <w:rPr>
                <w:rFonts w:ascii="TH Sarabun New" w:hAnsi="TH Sarabun New" w:eastAsia="Angsana New" w:cs="TH Sarabun New"/>
                <w:sz w:val="26"/>
                <w:szCs w:val="26"/>
                <w:cs/>
                <w:rPrChange w:author="PC" w:date="2023-03-31T11:41:00Z" w:id="330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ปรับวิชาบังคับก่อน</w:t>
            </w:r>
          </w:p>
        </w:tc>
      </w:tr>
      <w:tr w:rsidRPr="00357A8D" w:rsidR="00567CE2" w:rsidTr="00766175" w14:paraId="38200331" w14:textId="77777777">
        <w:tc>
          <w:tcPr>
            <w:tcW w:w="4077" w:type="dxa"/>
            <w:tcBorders>
              <w:top w:val="dotted" w:color="auto" w:sz="4" w:space="0"/>
              <w:bottom w:val="dotted" w:color="auto" w:sz="4" w:space="0"/>
            </w:tcBorders>
            <w:shd w:val="clear" w:color="auto" w:fill="auto"/>
          </w:tcPr>
          <w:p w:rsidRPr="00357A8D" w:rsidR="00E3134B" w:rsidRDefault="00E3134B" w14:paraId="755519D6" w14:textId="02F7333A">
            <w:pPr>
              <w:contextualSpacing/>
              <w:rPr>
                <w:rFonts w:ascii="TH Sarabun New" w:hAnsi="TH Sarabun New" w:eastAsia="Angsana New" w:cs="TH Sarabun New"/>
                <w:sz w:val="26"/>
                <w:szCs w:val="26"/>
                <w:cs/>
                <w:rPrChange w:author="PC" w:date="2023-03-31T11:41:00Z" w:id="330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403 </w:t>
            </w:r>
            <w:r w:rsidRPr="00357A8D">
              <w:rPr>
                <w:rFonts w:ascii="TH Sarabun New" w:hAnsi="TH Sarabun New" w:cs="TH Sarabun New"/>
                <w:sz w:val="26"/>
                <w:szCs w:val="26"/>
                <w:cs/>
              </w:rPr>
              <w:t xml:space="preserve">นิติเศรษฐศาสตร์                     </w:t>
            </w:r>
            <w:del w:author="Jenjira O-cha" w:date="2023-02-08T16:00:00Z" w:id="3308">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E3134B" w:rsidRDefault="00E3134B" w14:paraId="5CCD26A5" w14:textId="78F8AC81">
            <w:pPr>
              <w:pStyle w:val="ListParagraph"/>
              <w:tabs>
                <w:tab w:val="left" w:pos="241"/>
              </w:tabs>
              <w:ind w:left="0"/>
              <w:rPr>
                <w:rFonts w:ascii="TH Sarabun New" w:hAnsi="TH Sarabun New" w:eastAsia="Angsana New" w:cs="TH Sarabun New"/>
                <w:b/>
                <w:bCs/>
                <w:sz w:val="26"/>
                <w:szCs w:val="26"/>
                <w:cs/>
                <w:rPrChange w:author="PC" w:date="2023-03-31T11:41:00Z" w:id="330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403 </w:t>
            </w:r>
            <w:r w:rsidRPr="00357A8D">
              <w:rPr>
                <w:rFonts w:ascii="TH Sarabun New" w:hAnsi="TH Sarabun New" w:cs="TH Sarabun New"/>
                <w:sz w:val="26"/>
                <w:szCs w:val="26"/>
                <w:cs/>
              </w:rPr>
              <w:t xml:space="preserve">นิติเศรษฐศาสตร์                   </w:t>
            </w:r>
            <w:r w:rsidRPr="00357A8D" w:rsidR="00BA297F">
              <w:rPr>
                <w:rFonts w:ascii="TH Sarabun New" w:hAnsi="TH Sarabun New" w:cs="TH Sarabun New"/>
                <w:sz w:val="26"/>
                <w:szCs w:val="26"/>
                <w:cs/>
              </w:rPr>
              <w:t xml:space="preserve">     </w:t>
            </w:r>
            <w:del w:author="Jenjira O-cha" w:date="2023-02-08T16:01:00Z" w:id="3310">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E3134B" w:rsidRDefault="00E3134B" w14:paraId="4550642E" w14:textId="77777777">
            <w:pPr>
              <w:contextualSpacing/>
              <w:jc w:val="center"/>
              <w:rPr>
                <w:rFonts w:ascii="TH Sarabun New" w:hAnsi="TH Sarabun New" w:eastAsia="Angsana New" w:cs="TH Sarabun New"/>
                <w:sz w:val="26"/>
                <w:szCs w:val="26"/>
                <w:cs/>
                <w:rPrChange w:author="PC" w:date="2023-03-31T11:41:00Z" w:id="331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5B4DB82A" w14:textId="77777777">
        <w:tc>
          <w:tcPr>
            <w:tcW w:w="4077" w:type="dxa"/>
            <w:tcBorders>
              <w:top w:val="dotted" w:color="auto" w:sz="4" w:space="0"/>
              <w:bottom w:val="dotted" w:color="auto" w:sz="4" w:space="0"/>
            </w:tcBorders>
            <w:shd w:val="clear" w:color="auto" w:fill="auto"/>
          </w:tcPr>
          <w:p w:rsidRPr="00357A8D" w:rsidR="00074C48" w:rsidRDefault="00074C48" w14:paraId="3F273768" w14:textId="60418187">
            <w:pPr>
              <w:contextualSpacing/>
              <w:rPr>
                <w:rFonts w:ascii="TH Sarabun New" w:hAnsi="TH Sarabun New" w:eastAsia="Angsana New" w:cs="TH Sarabun New"/>
                <w:sz w:val="26"/>
                <w:szCs w:val="26"/>
                <w:cs/>
                <w:rPrChange w:author="PC" w:date="2023-03-31T11:41:00Z" w:id="331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404 </w:t>
            </w:r>
            <w:r w:rsidRPr="00357A8D">
              <w:rPr>
                <w:rFonts w:ascii="TH Sarabun New" w:hAnsi="TH Sarabun New" w:cs="TH Sarabun New"/>
                <w:sz w:val="26"/>
                <w:szCs w:val="26"/>
                <w:cs/>
              </w:rPr>
              <w:t xml:space="preserve">พัฒนาการแนวคิดทางเศรษฐศาสตร์  </w:t>
            </w:r>
            <w:del w:author="PC" w:date="2023-03-31T11:37:00Z" w:id="3313">
              <w:r w:rsidRPr="00357A8D" w:rsidDel="00130BA5"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del w:author="Jenjira O-cha" w:date="2023-02-08T16:00:00Z" w:id="3314">
              <w:r w:rsidRPr="00357A8D" w:rsidDel="00E17D6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3 (3-0-6)                             </w:t>
            </w:r>
          </w:p>
        </w:tc>
        <w:tc>
          <w:tcPr>
            <w:tcW w:w="4065" w:type="dxa"/>
            <w:tcBorders>
              <w:top w:val="dotted" w:color="auto" w:sz="4" w:space="0"/>
              <w:bottom w:val="dotted" w:color="auto" w:sz="4" w:space="0"/>
            </w:tcBorders>
            <w:shd w:val="clear" w:color="auto" w:fill="auto"/>
          </w:tcPr>
          <w:p w:rsidRPr="00357A8D" w:rsidR="00074C48" w:rsidRDefault="00074C48" w14:paraId="5E856AFE" w14:textId="15649E29">
            <w:pPr>
              <w:contextualSpacing/>
              <w:rPr>
                <w:rFonts w:ascii="TH Sarabun New" w:hAnsi="TH Sarabun New" w:eastAsia="Angsana New" w:cs="TH Sarabun New"/>
                <w:b/>
                <w:bCs/>
                <w:sz w:val="26"/>
                <w:szCs w:val="26"/>
                <w:cs/>
                <w:rPrChange w:author="PC" w:date="2023-03-31T11:41:00Z" w:id="331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404 </w:t>
            </w:r>
            <w:r w:rsidRPr="00357A8D">
              <w:rPr>
                <w:rFonts w:ascii="TH Sarabun New" w:hAnsi="TH Sarabun New" w:cs="TH Sarabun New"/>
                <w:sz w:val="26"/>
                <w:szCs w:val="26"/>
                <w:cs/>
              </w:rPr>
              <w:t xml:space="preserve">พัฒนาการแนวคิดทางเศรษฐศาสตร์  </w:t>
            </w:r>
            <w:del w:author="Jenjira O-cha" w:date="2023-02-08T16:01:00Z" w:id="3316">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074C48" w:rsidRDefault="00074C48" w14:paraId="3F6686CA" w14:textId="77777777">
            <w:pPr>
              <w:contextualSpacing/>
              <w:jc w:val="center"/>
              <w:rPr>
                <w:rFonts w:ascii="TH Sarabun New" w:hAnsi="TH Sarabun New" w:eastAsia="Angsana New" w:cs="TH Sarabun New"/>
                <w:sz w:val="26"/>
                <w:szCs w:val="26"/>
                <w:cs/>
                <w:rPrChange w:author="PC" w:date="2023-03-31T11:41:00Z" w:id="331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4D7E628B" w14:textId="77777777">
        <w:tc>
          <w:tcPr>
            <w:tcW w:w="4077" w:type="dxa"/>
            <w:tcBorders>
              <w:top w:val="dotted" w:color="auto" w:sz="4" w:space="0"/>
              <w:bottom w:val="dotted" w:color="auto" w:sz="4" w:space="0"/>
            </w:tcBorders>
            <w:shd w:val="clear" w:color="auto" w:fill="auto"/>
          </w:tcPr>
          <w:p w:rsidRPr="00357A8D" w:rsidR="00074C48" w:rsidRDefault="00074C48" w14:paraId="4F9F19B8" w14:textId="0CD2ED66">
            <w:pPr>
              <w:contextualSpacing/>
              <w:rPr>
                <w:rFonts w:ascii="TH Sarabun New" w:hAnsi="TH Sarabun New" w:eastAsia="Angsana New" w:cs="TH Sarabun New"/>
                <w:sz w:val="26"/>
                <w:szCs w:val="26"/>
                <w:cs/>
                <w:rPrChange w:author="PC" w:date="2023-03-31T11:41:00Z" w:id="331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405 </w:t>
            </w:r>
            <w:r w:rsidRPr="00357A8D">
              <w:rPr>
                <w:rFonts w:ascii="TH Sarabun New" w:hAnsi="TH Sarabun New" w:cs="TH Sarabun New"/>
                <w:sz w:val="26"/>
                <w:szCs w:val="26"/>
                <w:cs/>
              </w:rPr>
              <w:t xml:space="preserve">เศรษฐศาสตร์การเมืองแนวใหม่    </w:t>
            </w:r>
            <w:r w:rsidRPr="00357A8D" w:rsidR="00BA297F">
              <w:rPr>
                <w:rFonts w:ascii="TH Sarabun New" w:hAnsi="TH Sarabun New" w:cs="TH Sarabun New"/>
                <w:sz w:val="26"/>
                <w:szCs w:val="26"/>
                <w:cs/>
              </w:rPr>
              <w:t xml:space="preserve">  </w:t>
            </w:r>
            <w:del w:author="Jenjira O-cha" w:date="2023-02-08T16:00:00Z" w:id="3319">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074C48" w:rsidRDefault="00074C48" w14:paraId="25AA885A" w14:textId="77777777">
            <w:pPr>
              <w:pStyle w:val="ListParagraph"/>
              <w:tabs>
                <w:tab w:val="left" w:pos="241"/>
              </w:tabs>
              <w:ind w:left="0"/>
              <w:rPr>
                <w:rFonts w:ascii="TH Sarabun New" w:hAnsi="TH Sarabun New" w:eastAsia="Angsana New" w:cs="TH Sarabun New"/>
                <w:b/>
                <w:bCs/>
                <w:sz w:val="26"/>
                <w:szCs w:val="26"/>
                <w:cs/>
                <w:rPrChange w:author="PC" w:date="2023-03-31T11:41:00Z" w:id="332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074C48" w:rsidRDefault="00074C48" w14:paraId="1A3DBCBD" w14:textId="77777777">
            <w:pPr>
              <w:contextualSpacing/>
              <w:jc w:val="center"/>
              <w:rPr>
                <w:rFonts w:ascii="TH Sarabun New" w:hAnsi="TH Sarabun New" w:eastAsia="Angsana New" w:cs="TH Sarabun New"/>
                <w:sz w:val="26"/>
                <w:szCs w:val="26"/>
                <w:cs/>
                <w:rPrChange w:author="PC" w:date="2023-03-31T11:41:00Z" w:id="332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ตัดออก</w:t>
            </w:r>
          </w:p>
        </w:tc>
      </w:tr>
      <w:tr w:rsidRPr="00357A8D" w:rsidR="00567CE2" w:rsidTr="00766175" w14:paraId="00F9B016" w14:textId="77777777">
        <w:tc>
          <w:tcPr>
            <w:tcW w:w="4077" w:type="dxa"/>
            <w:tcBorders>
              <w:top w:val="dotted" w:color="auto" w:sz="4" w:space="0"/>
              <w:bottom w:val="dotted" w:color="auto" w:sz="4" w:space="0"/>
            </w:tcBorders>
            <w:shd w:val="clear" w:color="auto" w:fill="auto"/>
          </w:tcPr>
          <w:p w:rsidRPr="00357A8D" w:rsidR="00074C48" w:rsidRDefault="00074C48" w14:paraId="04975E11" w14:textId="7F3CAB31">
            <w:pPr>
              <w:contextualSpacing/>
              <w:rPr>
                <w:rFonts w:ascii="TH Sarabun New" w:hAnsi="TH Sarabun New" w:eastAsia="Angsana New" w:cs="TH Sarabun New"/>
                <w:sz w:val="26"/>
                <w:szCs w:val="26"/>
                <w:cs/>
                <w:rPrChange w:author="PC" w:date="2023-03-31T11:41:00Z" w:id="332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406 </w:t>
            </w:r>
            <w:r w:rsidRPr="00357A8D">
              <w:rPr>
                <w:rFonts w:ascii="TH Sarabun New" w:hAnsi="TH Sarabun New" w:cs="TH Sarabun New"/>
                <w:sz w:val="26"/>
                <w:szCs w:val="26"/>
                <w:cs/>
              </w:rPr>
              <w:t xml:space="preserve">สถานการณ์เศรษฐกิจร่วมสมัย    </w:t>
            </w:r>
            <w:r w:rsidRPr="00357A8D" w:rsidR="00BA297F">
              <w:rPr>
                <w:rFonts w:ascii="TH Sarabun New" w:hAnsi="TH Sarabun New" w:cs="TH Sarabun New"/>
                <w:sz w:val="26"/>
                <w:szCs w:val="26"/>
                <w:cs/>
              </w:rPr>
              <w:t xml:space="preserve">    </w:t>
            </w:r>
            <w:del w:author="Jenjira O-cha" w:date="2023-02-08T16:00:00Z" w:id="3323">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074C48" w:rsidRDefault="00074C48" w14:paraId="3E007769" w14:textId="5CF52244">
            <w:pPr>
              <w:pStyle w:val="ListParagraph"/>
              <w:tabs>
                <w:tab w:val="left" w:pos="241"/>
              </w:tabs>
              <w:ind w:left="0"/>
              <w:rPr>
                <w:rFonts w:ascii="TH Sarabun New" w:hAnsi="TH Sarabun New" w:eastAsia="Angsana New" w:cs="TH Sarabun New"/>
                <w:b/>
                <w:bCs/>
                <w:sz w:val="26"/>
                <w:szCs w:val="26"/>
                <w:cs/>
                <w:rPrChange w:author="PC" w:date="2023-03-31T11:41:00Z" w:id="332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406 </w:t>
            </w:r>
            <w:r w:rsidRPr="00357A8D">
              <w:rPr>
                <w:rFonts w:ascii="TH Sarabun New" w:hAnsi="TH Sarabun New" w:cs="TH Sarabun New"/>
                <w:sz w:val="26"/>
                <w:szCs w:val="26"/>
                <w:cs/>
              </w:rPr>
              <w:t xml:space="preserve">สถานการณ์เศรษฐกิจร่วมสมัย     </w:t>
            </w:r>
            <w:r w:rsidRPr="00357A8D" w:rsidR="00BA297F">
              <w:rPr>
                <w:rFonts w:ascii="TH Sarabun New" w:hAnsi="TH Sarabun New" w:cs="TH Sarabun New"/>
                <w:sz w:val="26"/>
                <w:szCs w:val="26"/>
                <w:cs/>
              </w:rPr>
              <w:t xml:space="preserve">  </w:t>
            </w:r>
            <w:del w:author="Jenjira O-cha" w:date="2023-02-08T16:01:00Z" w:id="3325">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074C48" w:rsidRDefault="00074C48" w14:paraId="32F1CAB1" w14:textId="77777777">
            <w:pPr>
              <w:contextualSpacing/>
              <w:jc w:val="center"/>
              <w:rPr>
                <w:rFonts w:ascii="TH Sarabun New" w:hAnsi="TH Sarabun New" w:eastAsia="Angsana New" w:cs="TH Sarabun New"/>
                <w:sz w:val="26"/>
                <w:szCs w:val="26"/>
                <w:cs/>
                <w:rPrChange w:author="PC" w:date="2023-03-31T11:41:00Z" w:id="332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54A2ABBD" w14:textId="77777777">
        <w:tc>
          <w:tcPr>
            <w:tcW w:w="4077" w:type="dxa"/>
            <w:tcBorders>
              <w:top w:val="dotted" w:color="auto" w:sz="4" w:space="0"/>
              <w:bottom w:val="dotted" w:color="auto" w:sz="4" w:space="0"/>
            </w:tcBorders>
            <w:shd w:val="clear" w:color="auto" w:fill="auto"/>
          </w:tcPr>
          <w:p w:rsidRPr="00357A8D" w:rsidR="00074C48" w:rsidRDefault="00074C48" w14:paraId="05E4EFEC" w14:textId="77777777">
            <w:pPr>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409 </w:t>
            </w:r>
            <w:r w:rsidRPr="00357A8D">
              <w:rPr>
                <w:rFonts w:ascii="TH Sarabun New" w:hAnsi="TH Sarabun New" w:cs="TH Sarabun New"/>
                <w:sz w:val="26"/>
                <w:szCs w:val="26"/>
                <w:cs/>
              </w:rPr>
              <w:t>สัมมนาเศรษฐศาสตร์การเมืองและ</w:t>
            </w:r>
          </w:p>
          <w:p w:rsidRPr="00357A8D" w:rsidR="00074C48" w:rsidRDefault="00074C48" w14:paraId="3AD4DF7E" w14:textId="589F45D9">
            <w:pPr>
              <w:contextualSpacing/>
              <w:rPr>
                <w:rFonts w:ascii="TH Sarabun New" w:hAnsi="TH Sarabun New" w:eastAsia="Angsana New" w:cs="TH Sarabun New"/>
                <w:sz w:val="26"/>
                <w:szCs w:val="26"/>
                <w:cs/>
                <w:rPrChange w:author="PC" w:date="2023-03-31T11:41:00Z" w:id="332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ประวัติศาสตร์เศรษฐกิจ          </w:t>
            </w:r>
            <w:r w:rsidRPr="00357A8D" w:rsidR="00BA297F">
              <w:rPr>
                <w:rFonts w:ascii="TH Sarabun New" w:hAnsi="TH Sarabun New" w:cs="TH Sarabun New"/>
                <w:sz w:val="26"/>
                <w:szCs w:val="26"/>
                <w:cs/>
              </w:rPr>
              <w:t xml:space="preserve">     </w:t>
            </w:r>
            <w:del w:author="Jenjira O-cha" w:date="2023-02-08T16:00:00Z" w:id="3328">
              <w:r w:rsidRPr="00357A8D" w:rsidDel="00E17D6F" w:rsidR="00BA297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r w:rsidRPr="00357A8D" w:rsidR="00142131">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074C48" w:rsidRDefault="00074C48" w14:paraId="138EB0F0" w14:textId="77777777">
            <w:pPr>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409 </w:t>
            </w:r>
            <w:r w:rsidRPr="00357A8D">
              <w:rPr>
                <w:rFonts w:ascii="TH Sarabun New" w:hAnsi="TH Sarabun New" w:cs="TH Sarabun New"/>
                <w:sz w:val="26"/>
                <w:szCs w:val="26"/>
                <w:cs/>
              </w:rPr>
              <w:t>สัมมนาเศรษฐศาสตร์การเมืองและ</w:t>
            </w:r>
          </w:p>
          <w:p w:rsidRPr="00357A8D" w:rsidR="00074C48" w:rsidRDefault="00074C48" w14:paraId="64269857" w14:textId="7BF4E82F">
            <w:pPr>
              <w:pStyle w:val="ListParagraph"/>
              <w:tabs>
                <w:tab w:val="left" w:pos="241"/>
              </w:tabs>
              <w:ind w:left="0"/>
              <w:rPr>
                <w:rFonts w:ascii="TH Sarabun New" w:hAnsi="TH Sarabun New" w:eastAsia="Angsana New" w:cs="TH Sarabun New"/>
                <w:b/>
                <w:bCs/>
                <w:sz w:val="26"/>
                <w:szCs w:val="26"/>
                <w:cs/>
                <w:rPrChange w:author="PC" w:date="2023-03-31T11:41:00Z" w:id="332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ประวัติศาสตร์เศรษฐกิจ            </w:t>
            </w:r>
            <w:r w:rsidRPr="00357A8D" w:rsidR="00BA297F">
              <w:rPr>
                <w:rFonts w:ascii="TH Sarabun New" w:hAnsi="TH Sarabun New" w:cs="TH Sarabun New"/>
                <w:sz w:val="26"/>
                <w:szCs w:val="26"/>
                <w:cs/>
              </w:rPr>
              <w:t xml:space="preserve">   </w:t>
            </w:r>
            <w:del w:author="Jenjira O-cha" w:date="2023-02-08T16:01:00Z" w:id="3330">
              <w:r w:rsidRPr="00357A8D" w:rsidDel="00E17D6F" w:rsidR="00BA297F">
                <w:rPr>
                  <w:rFonts w:ascii="TH Sarabun New" w:hAnsi="TH Sarabun New" w:cs="TH Sarabun New"/>
                  <w:sz w:val="26"/>
                  <w:szCs w:val="26"/>
                  <w:cs/>
                </w:rPr>
                <w:delText xml:space="preserve"> </w:delText>
              </w:r>
            </w:del>
            <w:r w:rsidRPr="00357A8D" w:rsidR="00BA297F">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074C48" w:rsidRDefault="00074C48" w14:paraId="37AF2171" w14:textId="77777777">
            <w:pPr>
              <w:contextualSpacing/>
              <w:jc w:val="center"/>
              <w:rPr>
                <w:rFonts w:ascii="TH Sarabun New" w:hAnsi="TH Sarabun New" w:eastAsia="Angsana New" w:cs="TH Sarabun New"/>
                <w:sz w:val="26"/>
                <w:szCs w:val="26"/>
                <w:cs/>
                <w:rPrChange w:author="PC" w:date="2023-03-31T11:41:00Z" w:id="333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CE2920" w14:paraId="3C10FE0F" w14:textId="77777777">
        <w:tc>
          <w:tcPr>
            <w:tcW w:w="4077" w:type="dxa"/>
            <w:tcBorders>
              <w:top w:val="dotted" w:color="auto" w:sz="4" w:space="0"/>
              <w:bottom w:val="dotted" w:color="auto" w:sz="4" w:space="0"/>
            </w:tcBorders>
            <w:shd w:val="clear" w:color="auto" w:fill="auto"/>
          </w:tcPr>
          <w:p w:rsidRPr="00357A8D" w:rsidR="00142131" w:rsidRDefault="00142131" w14:paraId="7FA35AA2" w14:textId="3F72F367">
            <w:pPr>
              <w:contextualSpacing/>
              <w:rPr>
                <w:rFonts w:ascii="TH Sarabun New" w:hAnsi="TH Sarabun New" w:cs="TH Sarabun New"/>
                <w:szCs w:val="24"/>
                <w:cs/>
              </w:rPr>
            </w:pPr>
            <w:r w:rsidRPr="00357A8D">
              <w:rPr>
                <w:rFonts w:ascii="TH Sarabun New" w:hAnsi="TH Sarabun New" w:cs="TH Sarabun New"/>
                <w:szCs w:val="24"/>
                <w:cs/>
              </w:rPr>
              <w:t>ศ.</w:t>
            </w:r>
            <w:r w:rsidRPr="00357A8D">
              <w:rPr>
                <w:rFonts w:ascii="TH Sarabun New" w:hAnsi="TH Sarabun New" w:cs="TH Sarabun New"/>
                <w:szCs w:val="24"/>
              </w:rPr>
              <w:t>50</w:t>
            </w:r>
            <w:r w:rsidRPr="00357A8D">
              <w:rPr>
                <w:rFonts w:ascii="TH Sarabun New" w:hAnsi="TH Sarabun New" w:cs="TH Sarabun New"/>
                <w:szCs w:val="24"/>
                <w:cs/>
              </w:rPr>
              <w:t>1 เศรษฐศาสตร์การเมือง: ศึกษาเฉพาะเรื่อง 1</w:t>
            </w:r>
            <w:del w:author="Jenjira O-cha" w:date="2023-02-08T16:00:00Z" w:id="3332">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 xml:space="preserve"> 3 (3-0-6)</w:t>
            </w:r>
          </w:p>
        </w:tc>
        <w:tc>
          <w:tcPr>
            <w:tcW w:w="4065" w:type="dxa"/>
            <w:tcBorders>
              <w:top w:val="dotted" w:color="auto" w:sz="4" w:space="0"/>
              <w:bottom w:val="dotted" w:color="auto" w:sz="4" w:space="0"/>
            </w:tcBorders>
            <w:shd w:val="clear" w:color="auto" w:fill="auto"/>
          </w:tcPr>
          <w:p w:rsidRPr="00357A8D" w:rsidR="00142131" w:rsidRDefault="00142131" w14:paraId="38D8E50C" w14:textId="183A8EB1">
            <w:pPr>
              <w:contextualSpacing/>
              <w:rPr>
                <w:rFonts w:ascii="TH Sarabun New" w:hAnsi="TH Sarabun New" w:cs="TH Sarabun New"/>
                <w:szCs w:val="24"/>
                <w:cs/>
              </w:rPr>
            </w:pPr>
            <w:r w:rsidRPr="00357A8D">
              <w:rPr>
                <w:rFonts w:ascii="TH Sarabun New" w:hAnsi="TH Sarabun New" w:cs="TH Sarabun New"/>
                <w:szCs w:val="24"/>
                <w:cs/>
              </w:rPr>
              <w:t>ศ.</w:t>
            </w:r>
            <w:r w:rsidRPr="00357A8D">
              <w:rPr>
                <w:rFonts w:ascii="TH Sarabun New" w:hAnsi="TH Sarabun New" w:cs="TH Sarabun New"/>
                <w:szCs w:val="24"/>
              </w:rPr>
              <w:t>50</w:t>
            </w:r>
            <w:r w:rsidRPr="00357A8D">
              <w:rPr>
                <w:rFonts w:ascii="TH Sarabun New" w:hAnsi="TH Sarabun New" w:cs="TH Sarabun New"/>
                <w:szCs w:val="24"/>
                <w:cs/>
              </w:rPr>
              <w:t xml:space="preserve">1 เศรษฐศาสตร์การเมือง: ศึกษาเฉพาะเรื่อง 1 </w:t>
            </w:r>
            <w:del w:author="Jenjira O-cha" w:date="2023-02-08T16:01:00Z" w:id="3333">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3 (3-0-6)</w:t>
            </w:r>
          </w:p>
        </w:tc>
        <w:tc>
          <w:tcPr>
            <w:tcW w:w="1179" w:type="dxa"/>
            <w:tcBorders>
              <w:top w:val="dotted" w:color="auto" w:sz="4" w:space="0"/>
              <w:bottom w:val="dotted" w:color="auto" w:sz="4" w:space="0"/>
            </w:tcBorders>
            <w:shd w:val="clear" w:color="auto" w:fill="auto"/>
          </w:tcPr>
          <w:p w:rsidRPr="00357A8D" w:rsidR="00142131" w:rsidRDefault="00142131" w14:paraId="73D7E249" w14:textId="0C67895A">
            <w:pPr>
              <w:contextualSpacing/>
              <w:jc w:val="center"/>
              <w:rPr>
                <w:rFonts w:ascii="TH Sarabun New" w:hAnsi="TH Sarabun New" w:eastAsia="Angsana New" w:cs="TH Sarabun New"/>
                <w:sz w:val="26"/>
                <w:szCs w:val="26"/>
                <w:cs/>
              </w:rPr>
            </w:pPr>
            <w:del w:author="PC" w:date="2023-03-31T11:21:00Z" w:id="3334">
              <w:r w:rsidRPr="00357A8D" w:rsidDel="004E7098">
                <w:rPr>
                  <w:rFonts w:ascii="TH Sarabun New" w:hAnsi="TH Sarabun New" w:eastAsia="Angsana New" w:cs="TH Sarabun New"/>
                  <w:sz w:val="26"/>
                  <w:szCs w:val="26"/>
                  <w:cs/>
                </w:rPr>
                <w:delText>คงเดิม</w:delText>
              </w:r>
            </w:del>
            <w:commentRangeStart w:id="3335"/>
            <w:ins w:author="PC" w:date="2023-03-31T11:21:00Z" w:id="3336">
              <w:r w:rsidRPr="00357A8D" w:rsidR="004E7098">
                <w:rPr>
                  <w:rFonts w:ascii="TH Sarabun New" w:hAnsi="TH Sarabun New" w:eastAsia="Angsana New" w:cs="TH Sarabun New"/>
                  <w:sz w:val="26"/>
                  <w:szCs w:val="26"/>
                  <w:cs/>
                </w:rPr>
                <w:t>ตัดวิชาบังคับก่อน</w:t>
              </w:r>
              <w:commentRangeEnd w:id="3335"/>
              <w:r w:rsidRPr="00357A8D" w:rsidR="004E7098">
                <w:rPr>
                  <w:rStyle w:val="CommentReference"/>
                </w:rPr>
                <w:commentReference w:id="3335"/>
              </w:r>
            </w:ins>
          </w:p>
        </w:tc>
      </w:tr>
      <w:tr w:rsidRPr="00357A8D" w:rsidR="00567CE2" w:rsidTr="00766175" w14:paraId="379EB185" w14:textId="77777777">
        <w:tc>
          <w:tcPr>
            <w:tcW w:w="4077" w:type="dxa"/>
            <w:tcBorders>
              <w:top w:val="dotted" w:color="auto" w:sz="4" w:space="0"/>
              <w:bottom w:val="dotted" w:color="auto" w:sz="4" w:space="0"/>
            </w:tcBorders>
            <w:shd w:val="clear" w:color="auto" w:fill="auto"/>
          </w:tcPr>
          <w:p w:rsidRPr="00357A8D" w:rsidR="00142131" w:rsidRDefault="00142131" w14:paraId="72EF62E2" w14:textId="30E1F7EB">
            <w:pPr>
              <w:contextualSpacing/>
              <w:rPr>
                <w:rFonts w:ascii="TH Sarabun New" w:hAnsi="TH Sarabun New" w:cs="TH Sarabun New"/>
                <w:szCs w:val="24"/>
                <w:cs/>
              </w:rPr>
            </w:pPr>
            <w:r w:rsidRPr="00357A8D">
              <w:rPr>
                <w:rFonts w:ascii="TH Sarabun New" w:hAnsi="TH Sarabun New" w:cs="TH Sarabun New"/>
                <w:szCs w:val="24"/>
                <w:cs/>
              </w:rPr>
              <w:t>ศ.</w:t>
            </w:r>
            <w:r w:rsidRPr="00357A8D">
              <w:rPr>
                <w:rFonts w:ascii="TH Sarabun New" w:hAnsi="TH Sarabun New" w:cs="TH Sarabun New"/>
                <w:szCs w:val="24"/>
              </w:rPr>
              <w:t xml:space="preserve">502 </w:t>
            </w:r>
            <w:r w:rsidRPr="00357A8D">
              <w:rPr>
                <w:rFonts w:ascii="TH Sarabun New" w:hAnsi="TH Sarabun New" w:cs="TH Sarabun New"/>
                <w:szCs w:val="24"/>
                <w:cs/>
              </w:rPr>
              <w:t xml:space="preserve">เศรษฐศาสตร์การเมือง: ศึกษาเฉพาะเรื่อง 2 </w:t>
            </w:r>
            <w:del w:author="Jenjira O-cha" w:date="2023-02-08T16:00:00Z" w:id="3337">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3 (3-0-6)</w:t>
            </w:r>
          </w:p>
        </w:tc>
        <w:tc>
          <w:tcPr>
            <w:tcW w:w="4065" w:type="dxa"/>
            <w:tcBorders>
              <w:top w:val="dotted" w:color="auto" w:sz="4" w:space="0"/>
              <w:bottom w:val="dotted" w:color="auto" w:sz="4" w:space="0"/>
            </w:tcBorders>
            <w:shd w:val="clear" w:color="auto" w:fill="auto"/>
          </w:tcPr>
          <w:p w:rsidRPr="00357A8D" w:rsidR="00142131" w:rsidRDefault="00142131" w14:paraId="64B16558" w14:textId="6B24F6C4">
            <w:pPr>
              <w:contextualSpacing/>
              <w:rPr>
                <w:rFonts w:ascii="TH Sarabun New" w:hAnsi="TH Sarabun New" w:cs="TH Sarabun New"/>
                <w:szCs w:val="24"/>
                <w:cs/>
              </w:rPr>
            </w:pPr>
            <w:r w:rsidRPr="00357A8D">
              <w:rPr>
                <w:rFonts w:ascii="TH Sarabun New" w:hAnsi="TH Sarabun New" w:cs="TH Sarabun New"/>
                <w:szCs w:val="24"/>
                <w:cs/>
              </w:rPr>
              <w:t>ศ.</w:t>
            </w:r>
            <w:r w:rsidRPr="00357A8D">
              <w:rPr>
                <w:rFonts w:ascii="TH Sarabun New" w:hAnsi="TH Sarabun New" w:cs="TH Sarabun New"/>
                <w:szCs w:val="24"/>
              </w:rPr>
              <w:t xml:space="preserve">502 </w:t>
            </w:r>
            <w:r w:rsidRPr="00357A8D">
              <w:rPr>
                <w:rFonts w:ascii="TH Sarabun New" w:hAnsi="TH Sarabun New" w:cs="TH Sarabun New"/>
                <w:szCs w:val="24"/>
                <w:cs/>
              </w:rPr>
              <w:t xml:space="preserve">เศรษฐศาสตร์การเมือง: ศึกษาเฉพาะเรื่อง 2 </w:t>
            </w:r>
            <w:del w:author="Jenjira O-cha" w:date="2023-02-08T16:01:00Z" w:id="3338">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3 (3-0-6)</w:t>
            </w:r>
          </w:p>
        </w:tc>
        <w:tc>
          <w:tcPr>
            <w:tcW w:w="1179" w:type="dxa"/>
            <w:tcBorders>
              <w:top w:val="dotted" w:color="auto" w:sz="4" w:space="0"/>
              <w:bottom w:val="dotted" w:color="auto" w:sz="4" w:space="0"/>
            </w:tcBorders>
            <w:shd w:val="clear" w:color="auto" w:fill="auto"/>
          </w:tcPr>
          <w:p w:rsidRPr="00357A8D" w:rsidR="00142131" w:rsidRDefault="004E7098" w14:paraId="0489DAE2" w14:textId="63A094C8">
            <w:pPr>
              <w:contextualSpacing/>
              <w:jc w:val="center"/>
              <w:rPr>
                <w:rFonts w:ascii="TH Sarabun New" w:hAnsi="TH Sarabun New" w:eastAsia="Angsana New" w:cs="TH Sarabun New"/>
                <w:sz w:val="26"/>
                <w:szCs w:val="26"/>
                <w:cs/>
              </w:rPr>
            </w:pPr>
            <w:commentRangeStart w:id="3339"/>
            <w:ins w:author="PC" w:date="2023-03-31T11:22:00Z" w:id="3340">
              <w:r w:rsidRPr="00357A8D">
                <w:rPr>
                  <w:rFonts w:ascii="TH Sarabun New" w:hAnsi="TH Sarabun New" w:eastAsia="Angsana New" w:cs="TH Sarabun New"/>
                  <w:sz w:val="26"/>
                  <w:szCs w:val="26"/>
                  <w:cs/>
                </w:rPr>
                <w:t>ตัดวิชาบังคับก่อน</w:t>
              </w:r>
              <w:commentRangeEnd w:id="3339"/>
              <w:r w:rsidRPr="00357A8D">
                <w:rPr>
                  <w:rStyle w:val="CommentReference"/>
                </w:rPr>
                <w:commentReference w:id="3339"/>
              </w:r>
            </w:ins>
            <w:del w:author="PC" w:date="2023-03-31T11:22:00Z" w:id="3341">
              <w:r w:rsidRPr="00357A8D" w:rsidDel="004E7098" w:rsidR="00142131">
                <w:rPr>
                  <w:rFonts w:ascii="TH Sarabun New" w:hAnsi="TH Sarabun New" w:eastAsia="Angsana New" w:cs="TH Sarabun New"/>
                  <w:sz w:val="26"/>
                  <w:szCs w:val="26"/>
                  <w:cs/>
                </w:rPr>
                <w:delText>คงเดิม</w:delText>
              </w:r>
            </w:del>
          </w:p>
        </w:tc>
      </w:tr>
      <w:tr w:rsidRPr="00357A8D" w:rsidR="00567CE2" w:rsidTr="00766175" w14:paraId="191BEDDD" w14:textId="77777777">
        <w:tc>
          <w:tcPr>
            <w:tcW w:w="4077" w:type="dxa"/>
            <w:tcBorders>
              <w:top w:val="dotted" w:color="auto" w:sz="4" w:space="0"/>
              <w:bottom w:val="dotted" w:color="auto" w:sz="4" w:space="0"/>
            </w:tcBorders>
            <w:shd w:val="clear" w:color="auto" w:fill="auto"/>
          </w:tcPr>
          <w:p w:rsidRPr="00357A8D" w:rsidR="00D00D65" w:rsidRDefault="00D00D65" w14:paraId="5E0D159A"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หมวดทฤษฎีเศรษฐศาสตร์ (หมวด 1)</w:t>
            </w:r>
          </w:p>
          <w:p w:rsidRPr="00357A8D" w:rsidR="00D00D65" w:rsidRDefault="00D00D65" w14:paraId="3702B06E" w14:textId="3DA2CF8C">
            <w:pPr>
              <w:contextualSpacing/>
              <w:rPr>
                <w:rFonts w:ascii="TH Sarabun New" w:hAnsi="TH Sarabun New" w:eastAsia="Angsana New" w:cs="TH Sarabun New"/>
                <w:sz w:val="26"/>
                <w:szCs w:val="26"/>
                <w:cs/>
                <w:rPrChange w:author="PC" w:date="2023-03-31T11:41:00Z" w:id="334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210 </w:t>
            </w:r>
            <w:r w:rsidRPr="00357A8D">
              <w:rPr>
                <w:rFonts w:ascii="TH Sarabun New" w:hAnsi="TH Sarabun New" w:cs="TH Sarabun New"/>
                <w:sz w:val="26"/>
                <w:szCs w:val="26"/>
                <w:cs/>
              </w:rPr>
              <w:t xml:space="preserve">เศรษฐศาสตร์เบื้องต้น                  </w:t>
            </w:r>
            <w:del w:author="Jenjira O-cha" w:date="2023-02-08T16:00:00Z" w:id="334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7D372C9F" w14:textId="77777777">
            <w:pPr>
              <w:pStyle w:val="ListParagraph"/>
              <w:tabs>
                <w:tab w:val="left" w:pos="241"/>
              </w:tabs>
              <w:ind w:left="0"/>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หมวดทฤษฎีเศรษฐศาสตร์ (หมวด 1)</w:t>
            </w:r>
          </w:p>
          <w:p w:rsidRPr="00357A8D" w:rsidR="00D00D65" w:rsidRDefault="00D00D65" w14:paraId="48B7C699" w14:textId="782F7434">
            <w:pPr>
              <w:pStyle w:val="ListParagraph"/>
              <w:tabs>
                <w:tab w:val="left" w:pos="241"/>
              </w:tabs>
              <w:ind w:left="0"/>
              <w:rPr>
                <w:rFonts w:ascii="TH Sarabun New" w:hAnsi="TH Sarabun New" w:eastAsia="Angsana New" w:cs="TH Sarabun New"/>
                <w:b/>
                <w:bCs/>
                <w:sz w:val="26"/>
                <w:szCs w:val="26"/>
                <w:cs/>
                <w:rPrChange w:author="PC" w:date="2023-03-31T11:41:00Z" w:id="334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210 </w:t>
            </w:r>
            <w:r w:rsidRPr="00357A8D">
              <w:rPr>
                <w:rFonts w:ascii="TH Sarabun New" w:hAnsi="TH Sarabun New" w:cs="TH Sarabun New"/>
                <w:sz w:val="26"/>
                <w:szCs w:val="26"/>
                <w:cs/>
              </w:rPr>
              <w:t xml:space="preserve">เศรษฐศาสตร์เบื้องต้น            </w:t>
            </w:r>
            <w:del w:author="Jenjira O-cha" w:date="2023-02-08T16:01:00Z" w:id="334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4D4AB8B8" w14:textId="77777777">
            <w:pPr>
              <w:contextualSpacing/>
              <w:jc w:val="center"/>
              <w:rPr>
                <w:rFonts w:ascii="TH Sarabun New" w:hAnsi="TH Sarabun New" w:eastAsia="Angsana New" w:cs="TH Sarabun New"/>
                <w:sz w:val="26"/>
                <w:szCs w:val="26"/>
              </w:rPr>
            </w:pPr>
          </w:p>
          <w:p w:rsidRPr="00357A8D" w:rsidR="00D00D65" w:rsidRDefault="00D00D65" w14:paraId="469D3C37" w14:textId="77777777">
            <w:pPr>
              <w:contextualSpacing/>
              <w:jc w:val="center"/>
              <w:rPr>
                <w:rFonts w:ascii="TH Sarabun New" w:hAnsi="TH Sarabun New" w:eastAsia="Angsana New" w:cs="TH Sarabun New"/>
                <w:sz w:val="26"/>
                <w:szCs w:val="26"/>
                <w:cs/>
                <w:rPrChange w:author="PC" w:date="2023-03-31T11:41:00Z" w:id="334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643386BD" w14:textId="77777777">
        <w:tc>
          <w:tcPr>
            <w:tcW w:w="4077" w:type="dxa"/>
            <w:tcBorders>
              <w:top w:val="dotted" w:color="auto" w:sz="4" w:space="0"/>
              <w:bottom w:val="dotted" w:color="auto" w:sz="4" w:space="0"/>
            </w:tcBorders>
            <w:shd w:val="clear" w:color="auto" w:fill="auto"/>
          </w:tcPr>
          <w:p w:rsidRPr="00357A8D" w:rsidR="00D00D65" w:rsidRDefault="00D00D65" w14:paraId="5F80EFA1" w14:textId="691C33C1">
            <w:pPr>
              <w:contextualSpacing/>
              <w:jc w:val="both"/>
              <w:rPr>
                <w:rFonts w:ascii="TH Sarabun New" w:hAnsi="TH Sarabun New" w:eastAsia="Angsana New" w:cs="TH Sarabun New"/>
                <w:sz w:val="26"/>
                <w:szCs w:val="26"/>
                <w:cs/>
                <w:rPrChange w:author="PC" w:date="2023-03-31T11:41:00Z" w:id="334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211 </w:t>
            </w:r>
            <w:r w:rsidRPr="00357A8D">
              <w:rPr>
                <w:rFonts w:ascii="TH Sarabun New" w:hAnsi="TH Sarabun New" w:cs="TH Sarabun New"/>
                <w:sz w:val="26"/>
                <w:szCs w:val="26"/>
                <w:cs/>
              </w:rPr>
              <w:t xml:space="preserve">หลักเศรษฐศาสตร์จุลภาค           </w:t>
            </w:r>
            <w:del w:author="Jenjira O-cha" w:date="2023-02-08T16:01:00Z" w:id="334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7075E41A" w14:textId="7F2057B8">
            <w:pPr>
              <w:pStyle w:val="ListParagraph"/>
              <w:tabs>
                <w:tab w:val="left" w:pos="241"/>
              </w:tabs>
              <w:ind w:left="0"/>
              <w:jc w:val="both"/>
              <w:rPr>
                <w:rFonts w:ascii="TH Sarabun New" w:hAnsi="TH Sarabun New" w:eastAsia="Angsana New" w:cs="TH Sarabun New"/>
                <w:b/>
                <w:bCs/>
                <w:sz w:val="26"/>
                <w:szCs w:val="26"/>
                <w:cs/>
                <w:rPrChange w:author="PC" w:date="2023-03-31T11:41:00Z" w:id="334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211 </w:t>
            </w:r>
            <w:r w:rsidRPr="00357A8D">
              <w:rPr>
                <w:rFonts w:ascii="TH Sarabun New" w:hAnsi="TH Sarabun New" w:cs="TH Sarabun New"/>
                <w:sz w:val="26"/>
                <w:szCs w:val="26"/>
                <w:cs/>
              </w:rPr>
              <w:t xml:space="preserve">หลักเศรษฐศาสตร์จุลภาค        </w:t>
            </w:r>
            <w:del w:author="Jenjira O-cha" w:date="2023-02-08T16:01:00Z" w:id="335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75BCB9DF" w14:textId="77777777">
            <w:pPr>
              <w:contextualSpacing/>
              <w:jc w:val="center"/>
              <w:rPr>
                <w:rFonts w:ascii="TH Sarabun New" w:hAnsi="TH Sarabun New" w:eastAsia="Angsana New" w:cs="TH Sarabun New"/>
                <w:sz w:val="26"/>
                <w:szCs w:val="26"/>
                <w:cs/>
                <w:rPrChange w:author="PC" w:date="2023-03-31T11:41:00Z" w:id="335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33FE8358" w14:textId="77777777">
        <w:tc>
          <w:tcPr>
            <w:tcW w:w="4077" w:type="dxa"/>
            <w:tcBorders>
              <w:top w:val="dotted" w:color="auto" w:sz="4" w:space="0"/>
              <w:bottom w:val="dotted" w:color="auto" w:sz="4" w:space="0"/>
            </w:tcBorders>
            <w:shd w:val="clear" w:color="auto" w:fill="auto"/>
          </w:tcPr>
          <w:p w:rsidRPr="00357A8D" w:rsidR="00D00D65" w:rsidRDefault="00D00D65" w14:paraId="27C4DBB3" w14:textId="50C267CA">
            <w:pPr>
              <w:contextualSpacing/>
              <w:rPr>
                <w:rFonts w:ascii="TH Sarabun New" w:hAnsi="TH Sarabun New" w:eastAsia="Angsana New" w:cs="TH Sarabun New"/>
                <w:sz w:val="26"/>
                <w:szCs w:val="26"/>
                <w:cs/>
                <w:rPrChange w:author="PC" w:date="2023-03-31T11:41:00Z" w:id="335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212 </w:t>
            </w:r>
            <w:r w:rsidRPr="00357A8D">
              <w:rPr>
                <w:rFonts w:ascii="TH Sarabun New" w:hAnsi="TH Sarabun New" w:cs="TH Sarabun New"/>
                <w:sz w:val="26"/>
                <w:szCs w:val="26"/>
                <w:cs/>
              </w:rPr>
              <w:t xml:space="preserve">หลักเศรษฐศาสตร์มหภาค         </w:t>
            </w:r>
            <w:del w:author="Jenjira O-cha" w:date="2023-02-08T16:01:00Z" w:id="335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462D301A" w14:textId="0A497365">
            <w:pPr>
              <w:pStyle w:val="ListParagraph"/>
              <w:tabs>
                <w:tab w:val="left" w:pos="241"/>
              </w:tabs>
              <w:ind w:left="0"/>
              <w:rPr>
                <w:rFonts w:ascii="TH Sarabun New" w:hAnsi="TH Sarabun New" w:eastAsia="Angsana New" w:cs="TH Sarabun New"/>
                <w:b/>
                <w:bCs/>
                <w:sz w:val="26"/>
                <w:szCs w:val="26"/>
                <w:cs/>
                <w:rPrChange w:author="PC" w:date="2023-03-31T11:41:00Z" w:id="335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212 </w:t>
            </w:r>
            <w:r w:rsidRPr="00357A8D">
              <w:rPr>
                <w:rFonts w:ascii="TH Sarabun New" w:hAnsi="TH Sarabun New" w:cs="TH Sarabun New"/>
                <w:sz w:val="26"/>
                <w:szCs w:val="26"/>
                <w:cs/>
              </w:rPr>
              <w:t xml:space="preserve">หลักเศรษฐศาสตร์มหภาค      </w:t>
            </w:r>
            <w:del w:author="Jenjira O-cha" w:date="2023-02-08T16:01:00Z" w:id="335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4E9B39A0" w14:textId="77777777">
            <w:pPr>
              <w:contextualSpacing/>
              <w:jc w:val="center"/>
              <w:rPr>
                <w:rFonts w:ascii="TH Sarabun New" w:hAnsi="TH Sarabun New" w:eastAsia="Angsana New" w:cs="TH Sarabun New"/>
                <w:sz w:val="26"/>
                <w:szCs w:val="26"/>
                <w:cs/>
                <w:rPrChange w:author="PC" w:date="2023-03-31T11:41:00Z" w:id="335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4D7E68AD" w14:textId="77777777">
        <w:tc>
          <w:tcPr>
            <w:tcW w:w="4077" w:type="dxa"/>
            <w:tcBorders>
              <w:top w:val="dotted" w:color="auto" w:sz="4" w:space="0"/>
              <w:bottom w:val="dotted" w:color="auto" w:sz="4" w:space="0"/>
            </w:tcBorders>
            <w:shd w:val="clear" w:color="auto" w:fill="auto"/>
          </w:tcPr>
          <w:p w:rsidRPr="00357A8D" w:rsidR="00D00D65" w:rsidRDefault="00D00D65" w14:paraId="4601A71A" w14:textId="2850C77C">
            <w:pPr>
              <w:contextualSpacing/>
              <w:rPr>
                <w:rFonts w:ascii="TH Sarabun New" w:hAnsi="TH Sarabun New" w:eastAsia="Angsana New" w:cs="TH Sarabun New"/>
                <w:sz w:val="26"/>
                <w:szCs w:val="26"/>
                <w:cs/>
                <w:rPrChange w:author="PC" w:date="2023-03-31T11:41:00Z" w:id="335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213 </w:t>
            </w:r>
            <w:r w:rsidRPr="00357A8D">
              <w:rPr>
                <w:rFonts w:ascii="TH Sarabun New" w:hAnsi="TH Sarabun New" w:cs="TH Sarabun New"/>
                <w:sz w:val="26"/>
                <w:szCs w:val="26"/>
                <w:cs/>
              </w:rPr>
              <w:t xml:space="preserve">เศรษฐศาสตร์จุลภาคเบื้องต้น      </w:t>
            </w:r>
            <w:del w:author="Jenjira O-cha" w:date="2023-02-08T16:01:00Z" w:id="335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48746C02" w14:textId="60A9C211">
            <w:pPr>
              <w:pStyle w:val="ListParagraph"/>
              <w:tabs>
                <w:tab w:val="left" w:pos="241"/>
              </w:tabs>
              <w:ind w:left="0"/>
              <w:rPr>
                <w:rFonts w:ascii="TH Sarabun New" w:hAnsi="TH Sarabun New" w:eastAsia="Angsana New" w:cs="TH Sarabun New"/>
                <w:b/>
                <w:bCs/>
                <w:sz w:val="26"/>
                <w:szCs w:val="26"/>
                <w:cs/>
                <w:rPrChange w:author="PC" w:date="2023-03-31T11:41:00Z" w:id="335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213 </w:t>
            </w:r>
            <w:r w:rsidRPr="00357A8D">
              <w:rPr>
                <w:rFonts w:ascii="TH Sarabun New" w:hAnsi="TH Sarabun New" w:cs="TH Sarabun New"/>
                <w:sz w:val="26"/>
                <w:szCs w:val="26"/>
                <w:cs/>
              </w:rPr>
              <w:t xml:space="preserve">เศรษฐศาสตร์จุลภาคเบื้องต้น      </w:t>
            </w:r>
            <w:del w:author="Jenjira O-cha" w:date="2023-02-08T16:01:00Z" w:id="336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35606138" w14:textId="77777777">
            <w:pPr>
              <w:contextualSpacing/>
              <w:jc w:val="center"/>
              <w:rPr>
                <w:rFonts w:ascii="TH Sarabun New" w:hAnsi="TH Sarabun New" w:eastAsia="Angsana New" w:cs="TH Sarabun New"/>
                <w:sz w:val="26"/>
                <w:szCs w:val="26"/>
                <w:cs/>
                <w:rPrChange w:author="PC" w:date="2023-03-31T11:41:00Z" w:id="336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4856FD00" w14:textId="77777777">
        <w:tc>
          <w:tcPr>
            <w:tcW w:w="4077" w:type="dxa"/>
            <w:tcBorders>
              <w:top w:val="dotted" w:color="auto" w:sz="4" w:space="0"/>
              <w:bottom w:val="dotted" w:color="auto" w:sz="4" w:space="0"/>
            </w:tcBorders>
            <w:shd w:val="clear" w:color="auto" w:fill="auto"/>
          </w:tcPr>
          <w:p w:rsidRPr="00357A8D" w:rsidR="00D00D65" w:rsidRDefault="00D00D65" w14:paraId="05828BB2" w14:textId="7F67AFBD">
            <w:pPr>
              <w:contextualSpacing/>
              <w:rPr>
                <w:rFonts w:ascii="TH Sarabun New" w:hAnsi="TH Sarabun New" w:eastAsia="Angsana New" w:cs="TH Sarabun New"/>
                <w:sz w:val="26"/>
                <w:szCs w:val="26"/>
                <w:cs/>
                <w:rPrChange w:author="PC" w:date="2023-03-31T11:41:00Z" w:id="336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214 </w:t>
            </w:r>
            <w:r w:rsidRPr="00357A8D">
              <w:rPr>
                <w:rFonts w:ascii="TH Sarabun New" w:hAnsi="TH Sarabun New" w:cs="TH Sarabun New"/>
                <w:sz w:val="26"/>
                <w:szCs w:val="26"/>
                <w:cs/>
              </w:rPr>
              <w:t xml:space="preserve">เศรษฐศาสตร์มหภาคเบื้องต้น         </w:t>
            </w:r>
            <w:del w:author="Jenjira O-cha" w:date="2023-02-08T16:01:00Z" w:id="336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7C35CCC7" w14:textId="032B4F4B">
            <w:pPr>
              <w:pStyle w:val="ListParagraph"/>
              <w:tabs>
                <w:tab w:val="left" w:pos="241"/>
              </w:tabs>
              <w:ind w:left="0"/>
              <w:rPr>
                <w:rFonts w:ascii="TH Sarabun New" w:hAnsi="TH Sarabun New" w:eastAsia="Angsana New" w:cs="TH Sarabun New"/>
                <w:b/>
                <w:bCs/>
                <w:sz w:val="26"/>
                <w:szCs w:val="26"/>
                <w:cs/>
                <w:rPrChange w:author="PC" w:date="2023-03-31T11:41:00Z" w:id="336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214 </w:t>
            </w:r>
            <w:r w:rsidRPr="00357A8D">
              <w:rPr>
                <w:rFonts w:ascii="TH Sarabun New" w:hAnsi="TH Sarabun New" w:cs="TH Sarabun New"/>
                <w:sz w:val="26"/>
                <w:szCs w:val="26"/>
                <w:cs/>
              </w:rPr>
              <w:t xml:space="preserve">เศรษฐศาสตร์มหภาคเบื้องต้น        </w:t>
            </w:r>
            <w:del w:author="Jenjira O-cha" w:date="2023-02-08T16:01:00Z" w:id="336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36FDF970" w14:textId="77777777">
            <w:pPr>
              <w:contextualSpacing/>
              <w:jc w:val="center"/>
              <w:rPr>
                <w:rFonts w:ascii="TH Sarabun New" w:hAnsi="TH Sarabun New" w:eastAsia="Angsana New" w:cs="TH Sarabun New"/>
                <w:sz w:val="26"/>
                <w:szCs w:val="26"/>
                <w:cs/>
                <w:rPrChange w:author="PC" w:date="2023-03-31T11:41:00Z" w:id="336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6BDC0449" w14:textId="77777777">
        <w:tc>
          <w:tcPr>
            <w:tcW w:w="4077" w:type="dxa"/>
            <w:tcBorders>
              <w:top w:val="dotted" w:color="auto" w:sz="4" w:space="0"/>
              <w:bottom w:val="dotted" w:color="auto" w:sz="4" w:space="0"/>
            </w:tcBorders>
            <w:shd w:val="clear" w:color="auto" w:fill="auto"/>
          </w:tcPr>
          <w:p w:rsidRPr="00357A8D" w:rsidR="00D00D65" w:rsidRDefault="00D00D65" w14:paraId="4C34D57F" w14:textId="77777777">
            <w:pPr>
              <w:contextualSpacing/>
              <w:jc w:val="both"/>
              <w:rPr>
                <w:rFonts w:ascii="TH Sarabun New" w:hAnsi="TH Sarabun New" w:eastAsia="Angsana New" w:cs="TH Sarabun New"/>
                <w:sz w:val="26"/>
                <w:szCs w:val="26"/>
                <w:cs/>
                <w:rPrChange w:author="PC" w:date="2023-03-31T11:41:00Z" w:id="336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p>
        </w:tc>
        <w:tc>
          <w:tcPr>
            <w:tcW w:w="4065" w:type="dxa"/>
            <w:tcBorders>
              <w:top w:val="dotted" w:color="auto" w:sz="4" w:space="0"/>
              <w:bottom w:val="dotted" w:color="auto" w:sz="4" w:space="0"/>
            </w:tcBorders>
            <w:shd w:val="clear" w:color="auto" w:fill="auto"/>
          </w:tcPr>
          <w:p w:rsidRPr="00357A8D" w:rsidR="00D00D65" w:rsidRDefault="00D00D65" w14:paraId="21EF4394" w14:textId="50E18B00">
            <w:pPr>
              <w:pStyle w:val="ListParagraph"/>
              <w:tabs>
                <w:tab w:val="left" w:pos="241"/>
              </w:tabs>
              <w:ind w:left="0"/>
              <w:rPr>
                <w:rFonts w:ascii="TH Sarabun New" w:hAnsi="TH Sarabun New" w:eastAsia="Angsana New" w:cs="TH Sarabun New"/>
                <w:b/>
                <w:bCs/>
                <w:sz w:val="26"/>
                <w:szCs w:val="26"/>
                <w:cs/>
                <w:rPrChange w:author="PC" w:date="2023-03-31T11:41:00Z" w:id="336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ศ.215 ระเบียบวิธีวิจัย                       </w:t>
            </w:r>
            <w:del w:author="Jenjira O-cha" w:date="2023-02-08T16:01:00Z" w:id="336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73004174" w14:textId="77777777">
            <w:pPr>
              <w:contextualSpacing/>
              <w:jc w:val="center"/>
              <w:rPr>
                <w:rFonts w:ascii="TH Sarabun New" w:hAnsi="TH Sarabun New" w:eastAsia="Angsana New" w:cs="TH Sarabun New"/>
                <w:sz w:val="26"/>
                <w:szCs w:val="26"/>
                <w:cs/>
                <w:rPrChange w:author="PC" w:date="2023-03-31T11:41:00Z" w:id="337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เปิดเพิ่ม</w:t>
            </w:r>
          </w:p>
        </w:tc>
      </w:tr>
      <w:tr w:rsidRPr="00357A8D" w:rsidR="00567CE2" w:rsidTr="00130BA5" w14:paraId="30B94DDC" w14:textId="77777777">
        <w:tc>
          <w:tcPr>
            <w:tcW w:w="4077" w:type="dxa"/>
            <w:tcBorders>
              <w:top w:val="dotted" w:color="auto" w:sz="4" w:space="0"/>
              <w:bottom w:val="dotted" w:color="auto" w:sz="4" w:space="0"/>
            </w:tcBorders>
            <w:shd w:val="clear" w:color="auto" w:fill="auto"/>
          </w:tcPr>
          <w:p w:rsidRPr="00357A8D" w:rsidR="00D00D65" w:rsidRDefault="00D00D65" w14:paraId="729D5C2D" w14:textId="5B838A9B">
            <w:pPr>
              <w:tabs>
                <w:tab w:val="left" w:pos="2788"/>
              </w:tabs>
              <w:contextualSpacing/>
              <w:rPr>
                <w:rFonts w:ascii="TH Sarabun New" w:hAnsi="TH Sarabun New" w:eastAsia="Angsana New" w:cs="TH Sarabun New"/>
                <w:sz w:val="26"/>
                <w:szCs w:val="26"/>
                <w:cs/>
                <w:rPrChange w:author="PC" w:date="2023-03-31T11:41:00Z" w:id="337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311 </w:t>
            </w:r>
            <w:r w:rsidRPr="00357A8D">
              <w:rPr>
                <w:rFonts w:ascii="TH Sarabun New" w:hAnsi="TH Sarabun New" w:cs="TH Sarabun New"/>
                <w:sz w:val="26"/>
                <w:szCs w:val="26"/>
                <w:cs/>
              </w:rPr>
              <w:t>ทฤษฎีเศรษฐศาสตร์จุลภาค</w:t>
            </w:r>
            <w:r w:rsidRPr="00357A8D">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rPr>
              <w:tab/>
            </w:r>
            <w:r w:rsidRPr="00357A8D">
              <w:rPr>
                <w:rFonts w:ascii="TH Sarabun New" w:hAnsi="TH Sarabun New" w:eastAsia="AngsanaNew-Bold" w:cs="TH Sarabun New"/>
                <w:sz w:val="26"/>
                <w:szCs w:val="26"/>
                <w:cs/>
              </w:rPr>
              <w:t xml:space="preserve"> </w:t>
            </w:r>
            <w:del w:author="Jenjira O-cha" w:date="2023-02-08T16:01:00Z" w:id="3372">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4</w:t>
            </w:r>
            <w:r w:rsidRPr="00357A8D">
              <w:rPr>
                <w:rFonts w:ascii="TH Sarabun New" w:hAnsi="TH Sarabun New" w:cs="TH Sarabun New"/>
                <w:sz w:val="26"/>
                <w:szCs w:val="26"/>
                <w:cs/>
              </w:rPr>
              <w:t xml:space="preserve"> (4-0-8)</w:t>
            </w:r>
          </w:p>
        </w:tc>
        <w:tc>
          <w:tcPr>
            <w:tcW w:w="4065" w:type="dxa"/>
            <w:tcBorders>
              <w:top w:val="dotted" w:color="auto" w:sz="4" w:space="0"/>
              <w:bottom w:val="dotted" w:color="auto" w:sz="4" w:space="0"/>
            </w:tcBorders>
            <w:shd w:val="clear" w:color="auto" w:fill="auto"/>
          </w:tcPr>
          <w:p w:rsidRPr="00357A8D" w:rsidR="00D00D65" w:rsidRDefault="00D00D65" w14:paraId="19E62DB3" w14:textId="10822783">
            <w:pPr>
              <w:pStyle w:val="ListParagraph"/>
              <w:tabs>
                <w:tab w:val="left" w:pos="241"/>
                <w:tab w:val="left" w:pos="2817"/>
              </w:tabs>
              <w:ind w:left="0"/>
              <w:rPr>
                <w:rFonts w:ascii="TH Sarabun New" w:hAnsi="TH Sarabun New" w:eastAsia="Angsana New" w:cs="TH Sarabun New"/>
                <w:b/>
                <w:bCs/>
                <w:sz w:val="26"/>
                <w:szCs w:val="26"/>
                <w:cs/>
                <w:rPrChange w:author="PC" w:date="2023-03-31T11:41:00Z" w:id="3373">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311 </w:t>
            </w:r>
            <w:r w:rsidRPr="00357A8D">
              <w:rPr>
                <w:rFonts w:ascii="TH Sarabun New" w:hAnsi="TH Sarabun New" w:cs="TH Sarabun New"/>
                <w:sz w:val="26"/>
                <w:szCs w:val="26"/>
                <w:cs/>
              </w:rPr>
              <w:t>ทฤษฎีเศรษฐศาสตร์จุลภาค</w:t>
            </w:r>
            <w:r w:rsidRPr="00357A8D">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rPr>
              <w:tab/>
            </w:r>
            <w:del w:author="Jenjira O-cha" w:date="2023-02-08T16:01:00Z" w:id="3374">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4</w:t>
            </w:r>
            <w:r w:rsidRPr="00357A8D">
              <w:rPr>
                <w:rFonts w:ascii="TH Sarabun New" w:hAnsi="TH Sarabun New" w:cs="TH Sarabun New"/>
                <w:sz w:val="26"/>
                <w:szCs w:val="26"/>
                <w:cs/>
              </w:rPr>
              <w:t xml:space="preserve"> (4-0-8)</w:t>
            </w:r>
          </w:p>
        </w:tc>
        <w:tc>
          <w:tcPr>
            <w:tcW w:w="1179" w:type="dxa"/>
            <w:tcBorders>
              <w:top w:val="dotted" w:color="auto" w:sz="4" w:space="0"/>
              <w:bottom w:val="dotted" w:color="auto" w:sz="4" w:space="0"/>
            </w:tcBorders>
            <w:shd w:val="clear" w:color="auto" w:fill="auto"/>
          </w:tcPr>
          <w:p w:rsidRPr="00357A8D" w:rsidR="00D00D65" w:rsidRDefault="00D00D65" w14:paraId="2E73EF8A" w14:textId="085357B3">
            <w:pPr>
              <w:contextualSpacing/>
              <w:jc w:val="center"/>
              <w:rPr>
                <w:rFonts w:ascii="TH Sarabun New" w:hAnsi="TH Sarabun New" w:eastAsia="Angsana New" w:cs="TH Sarabun New"/>
                <w:sz w:val="26"/>
                <w:szCs w:val="26"/>
                <w:cs/>
                <w:rPrChange w:author="PC" w:date="2023-03-31T11:41:00Z" w:id="3375">
                  <w:rPr>
                    <w:rFonts w:ascii="TH Sarabun New" w:hAnsi="TH Sarabun New" w:eastAsia="Angsana New" w:cs="TH Sarabun New"/>
                    <w:color w:val="FF0000"/>
                    <w:sz w:val="26"/>
                    <w:szCs w:val="26"/>
                    <w:cs/>
                  </w:rPr>
                </w:rPrChange>
              </w:rPr>
            </w:pPr>
            <w:del w:author="Jenjira O-cha" w:date="2023-02-08T11:34:00Z" w:id="3376">
              <w:r w:rsidRPr="00357A8D" w:rsidDel="00082410">
                <w:rPr>
                  <w:rFonts w:ascii="TH Sarabun New" w:hAnsi="TH Sarabun New" w:eastAsia="Angsana New" w:cs="TH Sarabun New"/>
                  <w:sz w:val="26"/>
                  <w:szCs w:val="26"/>
                  <w:cs/>
                </w:rPr>
                <w:delText>คงเดิม</w:delText>
              </w:r>
            </w:del>
            <w:commentRangeStart w:id="3377"/>
            <w:ins w:author="Jenjira O-cha" w:date="2023-02-08T11:34:00Z" w:id="3378">
              <w:r w:rsidRPr="00357A8D" w:rsidR="00082410">
                <w:rPr>
                  <w:rFonts w:ascii="TH Sarabun New" w:hAnsi="TH Sarabun New" w:eastAsia="Angsana New" w:cs="TH Sarabun New"/>
                  <w:sz w:val="26"/>
                  <w:szCs w:val="26"/>
                  <w:cs/>
                </w:rPr>
                <w:t>ปรับคำอธิบายภาษาอังกฤษ</w:t>
              </w:r>
              <w:commentRangeEnd w:id="3377"/>
              <w:r w:rsidRPr="00357A8D" w:rsidR="00082410">
                <w:rPr>
                  <w:rStyle w:val="CommentReference"/>
                </w:rPr>
                <w:commentReference w:id="3377"/>
              </w:r>
            </w:ins>
          </w:p>
        </w:tc>
      </w:tr>
      <w:tr w:rsidRPr="00357A8D" w:rsidR="00567CE2" w:rsidTr="00130BA5" w14:paraId="26EE8969" w14:textId="77777777">
        <w:tc>
          <w:tcPr>
            <w:tcW w:w="4077" w:type="dxa"/>
            <w:tcBorders>
              <w:top w:val="dotted" w:color="auto" w:sz="4" w:space="0"/>
              <w:bottom w:val="dotted" w:color="auto" w:sz="4" w:space="0"/>
            </w:tcBorders>
            <w:shd w:val="clear" w:color="auto" w:fill="auto"/>
          </w:tcPr>
          <w:p w:rsidRPr="00357A8D" w:rsidR="00D00D65" w:rsidRDefault="00D00D65" w14:paraId="4FECCAC3" w14:textId="683CB789">
            <w:pPr>
              <w:contextualSpacing/>
              <w:rPr>
                <w:rFonts w:ascii="TH Sarabun New" w:hAnsi="TH Sarabun New" w:eastAsia="Angsana New" w:cs="TH Sarabun New"/>
                <w:sz w:val="26"/>
                <w:szCs w:val="26"/>
                <w:cs/>
                <w:rPrChange w:author="PC" w:date="2023-03-31T11:41:00Z" w:id="337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312 </w:t>
            </w:r>
            <w:r w:rsidRPr="00357A8D">
              <w:rPr>
                <w:rFonts w:ascii="TH Sarabun New" w:hAnsi="TH Sarabun New" w:cs="TH Sarabun New"/>
                <w:sz w:val="26"/>
                <w:szCs w:val="26"/>
                <w:cs/>
              </w:rPr>
              <w:t xml:space="preserve">ทฤษฎีเศรษฐศาสตร์มหภาค         </w:t>
            </w:r>
            <w:del w:author="Jenjira O-cha" w:date="2023-02-08T16:01:00Z" w:id="338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r w:rsidRPr="00357A8D">
              <w:rPr>
                <w:rFonts w:ascii="TH Sarabun New" w:hAnsi="TH Sarabun New" w:eastAsia="AngsanaNew-Bold" w:cs="TH Sarabun New"/>
                <w:sz w:val="26"/>
                <w:szCs w:val="26"/>
                <w:cs/>
              </w:rPr>
              <w:t>4</w:t>
            </w:r>
            <w:r w:rsidRPr="00357A8D">
              <w:rPr>
                <w:rFonts w:ascii="TH Sarabun New" w:hAnsi="TH Sarabun New" w:cs="TH Sarabun New"/>
                <w:sz w:val="26"/>
                <w:szCs w:val="26"/>
                <w:cs/>
              </w:rPr>
              <w:t xml:space="preserve"> (4-0-8)</w:t>
            </w:r>
          </w:p>
        </w:tc>
        <w:tc>
          <w:tcPr>
            <w:tcW w:w="4065" w:type="dxa"/>
            <w:tcBorders>
              <w:top w:val="dotted" w:color="auto" w:sz="4" w:space="0"/>
              <w:bottom w:val="dotted" w:color="auto" w:sz="4" w:space="0"/>
            </w:tcBorders>
            <w:shd w:val="clear" w:color="auto" w:fill="auto"/>
          </w:tcPr>
          <w:p w:rsidRPr="00357A8D" w:rsidR="00D00D65" w:rsidRDefault="00D00D65" w14:paraId="4A2B6C83" w14:textId="6A623191">
            <w:pPr>
              <w:pStyle w:val="ListParagraph"/>
              <w:tabs>
                <w:tab w:val="left" w:pos="241"/>
                <w:tab w:val="left" w:pos="2696"/>
              </w:tabs>
              <w:ind w:left="0"/>
              <w:rPr>
                <w:rFonts w:ascii="TH Sarabun New" w:hAnsi="TH Sarabun New" w:eastAsia="Angsana New" w:cs="TH Sarabun New"/>
                <w:b/>
                <w:bCs/>
                <w:sz w:val="26"/>
                <w:szCs w:val="26"/>
                <w:cs/>
                <w:rPrChange w:author="PC" w:date="2023-03-31T11:41:00Z" w:id="3381">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312 </w:t>
            </w:r>
            <w:r w:rsidRPr="00357A8D">
              <w:rPr>
                <w:rFonts w:ascii="TH Sarabun New" w:hAnsi="TH Sarabun New" w:cs="TH Sarabun New"/>
                <w:sz w:val="26"/>
                <w:szCs w:val="26"/>
                <w:cs/>
              </w:rPr>
              <w:t xml:space="preserve">ทฤษฎีเศรษฐศาสตร์มหภาค        </w:t>
            </w:r>
            <w:del w:author="Jenjira O-cha" w:date="2023-02-08T16:01:00Z" w:id="338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r w:rsidRPr="00357A8D">
              <w:rPr>
                <w:rFonts w:ascii="TH Sarabun New" w:hAnsi="TH Sarabun New" w:eastAsia="AngsanaNew-Bold" w:cs="TH Sarabun New"/>
                <w:sz w:val="26"/>
                <w:szCs w:val="26"/>
                <w:cs/>
              </w:rPr>
              <w:t>4</w:t>
            </w:r>
            <w:r w:rsidRPr="00357A8D">
              <w:rPr>
                <w:rFonts w:ascii="TH Sarabun New" w:hAnsi="TH Sarabun New" w:cs="TH Sarabun New"/>
                <w:sz w:val="26"/>
                <w:szCs w:val="26"/>
                <w:cs/>
              </w:rPr>
              <w:t xml:space="preserve"> (4-0-8)</w:t>
            </w:r>
          </w:p>
        </w:tc>
        <w:tc>
          <w:tcPr>
            <w:tcW w:w="1179" w:type="dxa"/>
            <w:tcBorders>
              <w:top w:val="dotted" w:color="auto" w:sz="4" w:space="0"/>
              <w:bottom w:val="dotted" w:color="auto" w:sz="4" w:space="0"/>
            </w:tcBorders>
            <w:shd w:val="clear" w:color="auto" w:fill="auto"/>
          </w:tcPr>
          <w:p w:rsidRPr="00357A8D" w:rsidR="00D00D65" w:rsidDel="00130BA5" w:rsidRDefault="00D00D65" w14:paraId="2E99EEC1" w14:textId="77777777">
            <w:pPr>
              <w:contextualSpacing/>
              <w:jc w:val="center"/>
              <w:rPr>
                <w:ins w:author="Jenjira O-cha" w:date="2023-02-08T16:03:00Z" w:id="3383"/>
                <w:del w:author="PC" w:date="2023-03-31T11:37:00Z" w:id="3384"/>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ปรับคำอธิบายรายวิชา</w:t>
            </w:r>
          </w:p>
          <w:p w:rsidRPr="00357A8D" w:rsidR="00E17D6F" w:rsidRDefault="00E17D6F" w14:paraId="7EEEB6FA" w14:textId="2049143B">
            <w:pPr>
              <w:contextualSpacing/>
              <w:jc w:val="center"/>
              <w:rPr>
                <w:rFonts w:ascii="TH Sarabun New" w:hAnsi="TH Sarabun New" w:eastAsia="Angsana New" w:cs="TH Sarabun New"/>
                <w:sz w:val="26"/>
                <w:szCs w:val="26"/>
                <w:cs/>
                <w:rPrChange w:author="PC" w:date="2023-03-31T11:41:00Z" w:id="3385">
                  <w:rPr>
                    <w:rFonts w:ascii="TH Sarabun New" w:hAnsi="TH Sarabun New" w:eastAsia="Angsana New" w:cs="TH Sarabun New"/>
                    <w:color w:val="FF0000"/>
                    <w:sz w:val="26"/>
                    <w:szCs w:val="26"/>
                    <w:cs/>
                  </w:rPr>
                </w:rPrChange>
              </w:rPr>
            </w:pPr>
          </w:p>
        </w:tc>
      </w:tr>
      <w:tr w:rsidRPr="00357A8D" w:rsidR="00567CE2" w:rsidTr="00130BA5" w14:paraId="176EFC68" w14:textId="77777777">
        <w:tc>
          <w:tcPr>
            <w:tcW w:w="4077" w:type="dxa"/>
            <w:tcBorders>
              <w:top w:val="dotted" w:color="auto" w:sz="4" w:space="0"/>
              <w:bottom w:val="dotted" w:color="auto" w:sz="4" w:space="0"/>
            </w:tcBorders>
            <w:shd w:val="clear" w:color="auto" w:fill="auto"/>
          </w:tcPr>
          <w:p w:rsidRPr="00357A8D" w:rsidR="00D00D65" w:rsidRDefault="00D00D65" w14:paraId="281A4CE6" w14:textId="0D320148">
            <w:pPr>
              <w:contextualSpacing/>
              <w:rPr>
                <w:rFonts w:ascii="TH Sarabun New" w:hAnsi="TH Sarabun New" w:eastAsia="Angsana New" w:cs="TH Sarabun New"/>
                <w:sz w:val="26"/>
                <w:szCs w:val="26"/>
                <w:cs/>
                <w:rPrChange w:author="PC" w:date="2023-03-31T11:41:00Z" w:id="338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411 </w:t>
            </w:r>
            <w:r w:rsidRPr="00357A8D">
              <w:rPr>
                <w:rFonts w:ascii="TH Sarabun New" w:hAnsi="TH Sarabun New" w:cs="TH Sarabun New"/>
                <w:sz w:val="26"/>
                <w:szCs w:val="26"/>
                <w:cs/>
              </w:rPr>
              <w:t xml:space="preserve">เศรษฐศาสตร์จุลภาควิเคราะห์      </w:t>
            </w:r>
            <w:del w:author="Jenjira O-cha" w:date="2023-02-08T16:02:00Z" w:id="3387">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1404DF89" w14:textId="2662CBA7">
            <w:pPr>
              <w:pStyle w:val="ListParagraph"/>
              <w:tabs>
                <w:tab w:val="left" w:pos="241"/>
              </w:tabs>
              <w:ind w:left="0"/>
              <w:rPr>
                <w:rFonts w:ascii="TH Sarabun New" w:hAnsi="TH Sarabun New" w:eastAsia="Angsana New" w:cs="TH Sarabun New"/>
                <w:b/>
                <w:bCs/>
                <w:sz w:val="26"/>
                <w:szCs w:val="26"/>
                <w:cs/>
                <w:rPrChange w:author="PC" w:date="2023-03-31T11:41:00Z" w:id="338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411 </w:t>
            </w:r>
            <w:r w:rsidRPr="00357A8D">
              <w:rPr>
                <w:rFonts w:ascii="TH Sarabun New" w:hAnsi="TH Sarabun New" w:cs="TH Sarabun New"/>
                <w:sz w:val="26"/>
                <w:szCs w:val="26"/>
                <w:cs/>
              </w:rPr>
              <w:t xml:space="preserve">เศรษฐศาสตร์จุลภาควิเคราะห์    </w:t>
            </w:r>
            <w:del w:author="Jenjira O-cha" w:date="2023-02-08T16:03:00Z" w:id="3389">
              <w:r w:rsidRPr="00357A8D" w:rsidDel="00E17D6F">
                <w:rPr>
                  <w:rFonts w:ascii="TH Sarabun New" w:hAnsi="TH Sarabun New" w:cs="TH Sarabun New"/>
                  <w:sz w:val="26"/>
                  <w:szCs w:val="26"/>
                  <w:cs/>
                </w:rPr>
                <w:delText xml:space="preserve"> </w:delText>
              </w:r>
            </w:del>
            <w:r w:rsidRPr="00357A8D" w:rsidR="00B9479A">
              <w:rPr>
                <w:rFonts w:ascii="TH Sarabun New" w:hAnsi="TH Sarabun New" w:cs="TH Sarabun New"/>
                <w:sz w:val="26"/>
                <w:szCs w:val="26"/>
                <w:cs/>
              </w:rPr>
              <w:t xml:space="preserve">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D00D65" w:rsidRDefault="00D00D65" w14:paraId="1A00454B" w14:textId="77777777">
            <w:pPr>
              <w:contextualSpacing/>
              <w:jc w:val="center"/>
              <w:rPr>
                <w:rFonts w:ascii="TH Sarabun New" w:hAnsi="TH Sarabun New" w:eastAsia="Angsana New" w:cs="TH Sarabun New"/>
                <w:sz w:val="26"/>
                <w:szCs w:val="26"/>
                <w:cs/>
                <w:rPrChange w:author="PC" w:date="2023-03-31T11:41:00Z" w:id="339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00AA6A8A" w14:textId="77777777">
        <w:tc>
          <w:tcPr>
            <w:tcW w:w="4077" w:type="dxa"/>
            <w:tcBorders>
              <w:top w:val="dotted" w:color="auto" w:sz="4" w:space="0"/>
              <w:bottom w:val="dotted" w:color="auto" w:sz="4" w:space="0"/>
            </w:tcBorders>
            <w:shd w:val="clear" w:color="auto" w:fill="auto"/>
          </w:tcPr>
          <w:p w:rsidRPr="00357A8D" w:rsidR="00D00D65" w:rsidRDefault="00D00D65" w14:paraId="17D5D110" w14:textId="12EF1D70">
            <w:pPr>
              <w:contextualSpacing/>
              <w:rPr>
                <w:rFonts w:ascii="TH Sarabun New" w:hAnsi="TH Sarabun New" w:eastAsia="Angsana New" w:cs="TH Sarabun New"/>
                <w:sz w:val="26"/>
                <w:szCs w:val="26"/>
                <w:cs/>
                <w:rPrChange w:author="PC" w:date="2023-03-31T11:41:00Z" w:id="339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412 </w:t>
            </w:r>
            <w:r w:rsidRPr="00357A8D">
              <w:rPr>
                <w:rFonts w:ascii="TH Sarabun New" w:hAnsi="TH Sarabun New" w:cs="TH Sarabun New"/>
                <w:sz w:val="26"/>
                <w:szCs w:val="26"/>
                <w:cs/>
              </w:rPr>
              <w:t xml:space="preserve">เศรษฐศาสตร์มหภาควิเคราะห์      </w:t>
            </w:r>
            <w:del w:author="Jenjira O-cha" w:date="2023-02-08T16:02:00Z" w:id="339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D00D65" w:rsidRDefault="00D00D65" w14:paraId="00C21DE5" w14:textId="77777777">
            <w:pPr>
              <w:pStyle w:val="ListParagraph"/>
              <w:tabs>
                <w:tab w:val="left" w:pos="241"/>
              </w:tabs>
              <w:ind w:left="0"/>
              <w:rPr>
                <w:rFonts w:ascii="TH Sarabun New" w:hAnsi="TH Sarabun New" w:eastAsia="Angsana New" w:cs="TH Sarabun New"/>
                <w:b/>
                <w:bCs/>
                <w:sz w:val="26"/>
                <w:szCs w:val="26"/>
                <w:cs/>
                <w:rPrChange w:author="PC" w:date="2023-03-31T11:41:00Z" w:id="3393">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412 </w:t>
            </w:r>
            <w:r w:rsidRPr="00357A8D">
              <w:rPr>
                <w:rFonts w:ascii="TH Sarabun New" w:hAnsi="TH Sarabun New" w:cs="TH Sarabun New"/>
                <w:sz w:val="26"/>
                <w:szCs w:val="26"/>
                <w:cs/>
              </w:rPr>
              <w:t xml:space="preserve">เศรษฐศาสตร์มหภาควิเคราะห์    </w:t>
            </w:r>
            <w:r w:rsidRPr="00357A8D" w:rsidR="00B9479A">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D00D65" w:rsidRDefault="00D00D65" w14:paraId="32018DD1" w14:textId="77777777">
            <w:pPr>
              <w:contextualSpacing/>
              <w:jc w:val="center"/>
              <w:rPr>
                <w:rFonts w:ascii="TH Sarabun New" w:hAnsi="TH Sarabun New" w:eastAsia="Angsana New" w:cs="TH Sarabun New"/>
                <w:sz w:val="26"/>
                <w:szCs w:val="26"/>
                <w:cs/>
                <w:rPrChange w:author="PC" w:date="2023-03-31T11:41:00Z" w:id="339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4ED78966" w14:textId="77777777">
        <w:tc>
          <w:tcPr>
            <w:tcW w:w="4077" w:type="dxa"/>
            <w:tcBorders>
              <w:top w:val="dotted" w:color="auto" w:sz="4" w:space="0"/>
              <w:bottom w:val="dotted" w:color="auto" w:sz="4" w:space="0"/>
            </w:tcBorders>
            <w:shd w:val="clear" w:color="auto" w:fill="auto"/>
          </w:tcPr>
          <w:p w:rsidRPr="00357A8D" w:rsidR="00D00D65" w:rsidRDefault="00D00D65" w14:paraId="24C5E66C" w14:textId="51A64C76">
            <w:pPr>
              <w:contextualSpacing/>
              <w:rPr>
                <w:rFonts w:ascii="TH Sarabun New" w:hAnsi="TH Sarabun New" w:eastAsia="Angsana New" w:cs="TH Sarabun New"/>
                <w:sz w:val="26"/>
                <w:szCs w:val="26"/>
                <w:cs/>
                <w:rPrChange w:author="PC" w:date="2023-03-31T11:41:00Z" w:id="3395">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ศ.415 ทฤษฎีเกม                           </w:t>
            </w:r>
            <w:del w:author="Jenjira O-cha" w:date="2023-02-08T16:02:00Z" w:id="339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r w:rsidRPr="00357A8D" w:rsidR="00B9479A">
              <w:rPr>
                <w:rFonts w:ascii="TH Sarabun New" w:hAnsi="TH Sarabun New" w:cs="TH Sarabun New"/>
                <w:sz w:val="26"/>
                <w:szCs w:val="26"/>
                <w:cs/>
              </w:rPr>
              <w:t xml:space="preserve"> </w:t>
            </w:r>
            <w:r w:rsidRPr="00357A8D">
              <w:rPr>
                <w:rFonts w:ascii="TH Sarabun New" w:hAnsi="TH Sarabun New" w:cs="TH Sarabun New"/>
                <w:sz w:val="26"/>
                <w:szCs w:val="26"/>
                <w:cs/>
              </w:rPr>
              <w:t xml:space="preserve">3 (3-0-6)    </w:t>
            </w:r>
          </w:p>
        </w:tc>
        <w:tc>
          <w:tcPr>
            <w:tcW w:w="4065" w:type="dxa"/>
            <w:tcBorders>
              <w:top w:val="dotted" w:color="auto" w:sz="4" w:space="0"/>
              <w:bottom w:val="dotted" w:color="auto" w:sz="4" w:space="0"/>
            </w:tcBorders>
            <w:shd w:val="clear" w:color="auto" w:fill="auto"/>
          </w:tcPr>
          <w:p w:rsidRPr="00357A8D" w:rsidR="00D00D65" w:rsidRDefault="00D00D65" w14:paraId="5725747E" w14:textId="1CFDAEC0">
            <w:pPr>
              <w:pStyle w:val="ListParagraph"/>
              <w:tabs>
                <w:tab w:val="left" w:pos="241"/>
              </w:tabs>
              <w:ind w:left="0"/>
              <w:rPr>
                <w:rFonts w:ascii="TH Sarabun New" w:hAnsi="TH Sarabun New" w:eastAsia="Angsana New" w:cs="TH Sarabun New"/>
                <w:b/>
                <w:bCs/>
                <w:sz w:val="26"/>
                <w:szCs w:val="26"/>
                <w:cs/>
                <w:rPrChange w:author="PC" w:date="2023-03-31T11:41:00Z" w:id="339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ศ.415 ทฤษฎีเกม                         </w:t>
            </w:r>
            <w:del w:author="Jenjira O-cha" w:date="2023-02-08T16:03:00Z" w:id="339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r w:rsidRPr="00357A8D" w:rsidR="00B9479A">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D00D65" w:rsidRDefault="00D00D65" w14:paraId="52F2FCC2" w14:textId="77777777">
            <w:pPr>
              <w:contextualSpacing/>
              <w:jc w:val="center"/>
              <w:rPr>
                <w:rFonts w:ascii="TH Sarabun New" w:hAnsi="TH Sarabun New" w:eastAsia="Angsana New" w:cs="TH Sarabun New"/>
                <w:sz w:val="26"/>
                <w:szCs w:val="26"/>
                <w:cs/>
                <w:rPrChange w:author="PC" w:date="2023-03-31T11:41:00Z" w:id="339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CE2920" w14:paraId="6185EFF5" w14:textId="77777777">
        <w:tc>
          <w:tcPr>
            <w:tcW w:w="4077" w:type="dxa"/>
            <w:tcBorders>
              <w:top w:val="dotted" w:color="auto" w:sz="4" w:space="0"/>
              <w:bottom w:val="dotted" w:color="auto" w:sz="4" w:space="0"/>
            </w:tcBorders>
            <w:shd w:val="clear" w:color="auto" w:fill="auto"/>
          </w:tcPr>
          <w:p w:rsidRPr="00357A8D" w:rsidR="00142131" w:rsidRDefault="00142131" w14:paraId="3DBEEF9D" w14:textId="51D77621">
            <w:pPr>
              <w:contextualSpacing/>
              <w:rPr>
                <w:rFonts w:ascii="TH Sarabun New" w:hAnsi="TH Sarabun New" w:eastAsia="Angsana New" w:cs="TH Sarabun New"/>
                <w:sz w:val="26"/>
                <w:szCs w:val="26"/>
                <w:cs/>
                <w:rPrChange w:author="PC" w:date="2023-03-31T11:41:00Z" w:id="340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ศ.416 เศรษฐศาสตร์เชิงพฤติกรรม          </w:t>
            </w:r>
            <w:del w:author="Jenjira O-cha" w:date="2023-02-08T16:02:00Z" w:id="340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142131" w:rsidRDefault="00142131" w14:paraId="60FB208A" w14:textId="326EDFEE">
            <w:pPr>
              <w:pStyle w:val="ListParagraph"/>
              <w:tabs>
                <w:tab w:val="left" w:pos="241"/>
              </w:tabs>
              <w:ind w:left="0"/>
              <w:rPr>
                <w:rFonts w:ascii="TH Sarabun New" w:hAnsi="TH Sarabun New" w:eastAsia="Angsana New" w:cs="TH Sarabun New"/>
                <w:b/>
                <w:bCs/>
                <w:sz w:val="26"/>
                <w:szCs w:val="26"/>
                <w:cs/>
                <w:rPrChange w:author="PC" w:date="2023-03-31T11:41:00Z" w:id="340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ศ.416 เศรษฐศาสตร์เชิงพฤติกรรม           </w:t>
            </w:r>
            <w:del w:author="Jenjira O-cha" w:date="2023-02-08T16:03:00Z" w:id="340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142131" w:rsidRDefault="00082410" w14:paraId="1D1C4B6A" w14:textId="0AEEA9C3">
            <w:pPr>
              <w:contextualSpacing/>
              <w:jc w:val="center"/>
              <w:rPr>
                <w:rFonts w:ascii="TH Sarabun New" w:hAnsi="TH Sarabun New" w:eastAsia="Angsana New" w:cs="TH Sarabun New"/>
                <w:sz w:val="26"/>
                <w:szCs w:val="26"/>
                <w:cs/>
                <w:rPrChange w:author="PC" w:date="2023-03-31T11:41:00Z" w:id="3404">
                  <w:rPr>
                    <w:rFonts w:ascii="TH Sarabun New" w:hAnsi="TH Sarabun New" w:eastAsia="Angsana New" w:cs="TH Sarabun New"/>
                    <w:color w:val="FF0000"/>
                    <w:sz w:val="26"/>
                    <w:szCs w:val="26"/>
                    <w:cs/>
                  </w:rPr>
                </w:rPrChange>
              </w:rPr>
            </w:pPr>
            <w:commentRangeStart w:id="3405"/>
            <w:ins w:author="Jenjira O-cha" w:date="2023-02-08T11:34:00Z" w:id="3406">
              <w:r w:rsidRPr="00357A8D">
                <w:rPr>
                  <w:rFonts w:ascii="TH Sarabun New" w:hAnsi="TH Sarabun New" w:eastAsia="Angsana New" w:cs="TH Sarabun New"/>
                  <w:sz w:val="26"/>
                  <w:szCs w:val="26"/>
                  <w:cs/>
                </w:rPr>
                <w:t>ปรับคำอธิบายภาษาอังกฤษ</w:t>
              </w:r>
              <w:commentRangeEnd w:id="3405"/>
              <w:r w:rsidRPr="00357A8D">
                <w:rPr>
                  <w:rStyle w:val="CommentReference"/>
                </w:rPr>
                <w:commentReference w:id="3405"/>
              </w:r>
            </w:ins>
            <w:del w:author="Jenjira O-cha" w:date="2023-02-08T11:34:00Z" w:id="3407">
              <w:r w:rsidRPr="00357A8D" w:rsidDel="00082410" w:rsidR="00142131">
                <w:rPr>
                  <w:rFonts w:ascii="TH Sarabun New" w:hAnsi="TH Sarabun New" w:eastAsia="Angsana New" w:cs="TH Sarabun New"/>
                  <w:sz w:val="26"/>
                  <w:szCs w:val="26"/>
                  <w:cs/>
                </w:rPr>
                <w:delText>คงเดิม</w:delText>
              </w:r>
            </w:del>
          </w:p>
        </w:tc>
      </w:tr>
      <w:tr w:rsidRPr="00357A8D" w:rsidR="00567CE2" w:rsidTr="00130BA5" w14:paraId="26F77146" w14:textId="77777777">
        <w:tc>
          <w:tcPr>
            <w:tcW w:w="4077" w:type="dxa"/>
            <w:tcBorders>
              <w:top w:val="dotted" w:color="auto" w:sz="4" w:space="0"/>
              <w:bottom w:val="dotted" w:color="auto" w:sz="4" w:space="0"/>
            </w:tcBorders>
            <w:shd w:val="clear" w:color="auto" w:fill="auto"/>
          </w:tcPr>
          <w:p w:rsidRPr="00357A8D" w:rsidR="00580919" w:rsidRDefault="00580919" w14:paraId="6A536AA9" w14:textId="67519199">
            <w:pPr>
              <w:contextualSpacing/>
              <w:rPr>
                <w:rFonts w:ascii="TH Sarabun New" w:hAnsi="TH Sarabun New" w:eastAsia="Angsana New" w:cs="TH Sarabun New"/>
                <w:szCs w:val="24"/>
                <w:cs/>
                <w:rPrChange w:author="PC" w:date="2023-03-31T11:41:00Z" w:id="3408">
                  <w:rPr>
                    <w:rFonts w:ascii="TH Sarabun New" w:hAnsi="TH Sarabun New" w:eastAsia="Angsana New" w:cs="TH Sarabun New"/>
                    <w:color w:val="000000"/>
                    <w:szCs w:val="24"/>
                    <w:cs/>
                  </w:rPr>
                </w:rPrChange>
              </w:rPr>
            </w:pPr>
            <w:r w:rsidRPr="00357A8D">
              <w:rPr>
                <w:rFonts w:ascii="TH Sarabun New" w:hAnsi="TH Sarabun New" w:eastAsia="Angsana New" w:cs="TH Sarabun New"/>
                <w:szCs w:val="24"/>
                <w:cs/>
                <w:rPrChange w:author="PC" w:date="2023-03-31T11:41:00Z" w:id="3409">
                  <w:rPr>
                    <w:rFonts w:ascii="TH Sarabun New" w:hAnsi="TH Sarabun New" w:eastAsia="Angsana New" w:cs="TH Sarabun New"/>
                    <w:color w:val="000000"/>
                    <w:szCs w:val="24"/>
                    <w:cs/>
                  </w:rPr>
                </w:rPrChange>
              </w:rPr>
              <w:t xml:space="preserve">ศ.511 ทฤษฎีเศรษฐศาสตร์: ศึกษาเฉพาะเรื่อง 1 </w:t>
            </w:r>
            <w:del w:author="Jenjira O-cha" w:date="2023-02-08T16:03:00Z" w:id="3410">
              <w:r w:rsidRPr="00357A8D" w:rsidDel="00E17D6F">
                <w:rPr>
                  <w:rFonts w:ascii="TH Sarabun New" w:hAnsi="TH Sarabun New" w:eastAsia="Angsana New" w:cs="TH Sarabun New"/>
                  <w:szCs w:val="24"/>
                  <w:cs/>
                  <w:rPrChange w:author="PC" w:date="2023-03-31T11:41:00Z" w:id="3411">
                    <w:rPr>
                      <w:rFonts w:ascii="TH Sarabun New" w:hAnsi="TH Sarabun New" w:eastAsia="Angsana New" w:cs="TH Sarabun New"/>
                      <w:color w:val="000000"/>
                      <w:szCs w:val="24"/>
                      <w:cs/>
                    </w:rPr>
                  </w:rPrChange>
                </w:rPr>
                <w:delText xml:space="preserve"> </w:delText>
              </w:r>
            </w:del>
            <w:ins w:author="Jenjira O-cha" w:date="2023-02-08T16:03:00Z" w:id="3412">
              <w:r w:rsidRPr="00357A8D" w:rsidR="00E17D6F">
                <w:rPr>
                  <w:rFonts w:ascii="TH Sarabun New" w:hAnsi="TH Sarabun New" w:eastAsia="Angsana New" w:cs="TH Sarabun New"/>
                  <w:szCs w:val="24"/>
                  <w:cs/>
                  <w:rPrChange w:author="PC" w:date="2023-03-31T11:41:00Z" w:id="3413">
                    <w:rPr>
                      <w:rFonts w:ascii="TH Sarabun New" w:hAnsi="TH Sarabun New" w:eastAsia="Angsana New" w:cs="TH Sarabun New"/>
                      <w:color w:val="000000"/>
                      <w:szCs w:val="24"/>
                      <w:cs/>
                    </w:rPr>
                  </w:rPrChange>
                </w:rPr>
                <w:t xml:space="preserve"> </w:t>
              </w:r>
            </w:ins>
            <w:r w:rsidRPr="00357A8D">
              <w:rPr>
                <w:rFonts w:ascii="TH Sarabun New" w:hAnsi="TH Sarabun New" w:eastAsia="Angsana New" w:cs="TH Sarabun New"/>
                <w:szCs w:val="24"/>
                <w:cs/>
                <w:rPrChange w:author="PC" w:date="2023-03-31T11:41:00Z" w:id="3414">
                  <w:rPr>
                    <w:rFonts w:ascii="TH Sarabun New" w:hAnsi="TH Sarabun New" w:eastAsia="Angsana New" w:cs="TH Sarabun New"/>
                    <w:color w:val="000000"/>
                    <w:szCs w:val="24"/>
                    <w:cs/>
                  </w:rPr>
                </w:rPrChange>
              </w:rPr>
              <w:t xml:space="preserve">  </w:t>
            </w:r>
            <w:r w:rsidRPr="00357A8D">
              <w:rPr>
                <w:rFonts w:ascii="TH Sarabun New" w:hAnsi="TH Sarabun New" w:cs="TH Sarabun New"/>
                <w:szCs w:val="24"/>
                <w:cs/>
              </w:rPr>
              <w:t>3 (3-0-6)</w:t>
            </w:r>
          </w:p>
        </w:tc>
        <w:tc>
          <w:tcPr>
            <w:tcW w:w="4065" w:type="dxa"/>
            <w:tcBorders>
              <w:top w:val="dotted" w:color="auto" w:sz="4" w:space="0"/>
              <w:bottom w:val="dotted" w:color="auto" w:sz="4" w:space="0"/>
            </w:tcBorders>
            <w:shd w:val="clear" w:color="auto" w:fill="auto"/>
          </w:tcPr>
          <w:p w:rsidRPr="00357A8D" w:rsidR="00580919" w:rsidRDefault="00580919" w14:paraId="1D2FBB60" w14:textId="1CEF5F1B">
            <w:pPr>
              <w:pStyle w:val="ListParagraph"/>
              <w:tabs>
                <w:tab w:val="left" w:pos="241"/>
              </w:tabs>
              <w:ind w:left="0"/>
              <w:rPr>
                <w:rFonts w:ascii="TH Sarabun New" w:hAnsi="TH Sarabun New" w:eastAsia="Angsana New" w:cs="TH Sarabun New"/>
                <w:b/>
                <w:bCs/>
                <w:sz w:val="26"/>
                <w:szCs w:val="26"/>
                <w:cs/>
                <w:rPrChange w:author="PC" w:date="2023-03-31T11:41:00Z" w:id="3415">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szCs w:val="24"/>
                <w:cs/>
                <w:rPrChange w:author="PC" w:date="2023-03-31T11:41:00Z" w:id="3416">
                  <w:rPr>
                    <w:rFonts w:ascii="TH Sarabun New" w:hAnsi="TH Sarabun New" w:eastAsia="Angsana New" w:cs="TH Sarabun New"/>
                    <w:color w:val="000000"/>
                    <w:szCs w:val="24"/>
                    <w:cs/>
                  </w:rPr>
                </w:rPrChange>
              </w:rPr>
              <w:t xml:space="preserve">ศ.511 ทฤษฎีเศรษฐศาสตร์: ศึกษาเฉพาะเรื่อง 1   </w:t>
            </w:r>
            <w:del w:author="Jenjira O-cha" w:date="2023-02-08T16:03:00Z" w:id="3417">
              <w:r w:rsidRPr="00357A8D" w:rsidDel="00E17D6F">
                <w:rPr>
                  <w:rFonts w:ascii="TH Sarabun New" w:hAnsi="TH Sarabun New" w:eastAsia="Angsana New" w:cs="TH Sarabun New"/>
                  <w:szCs w:val="24"/>
                  <w:cs/>
                  <w:rPrChange w:author="PC" w:date="2023-03-31T11:41:00Z" w:id="3418">
                    <w:rPr>
                      <w:rFonts w:ascii="TH Sarabun New" w:hAnsi="TH Sarabun New" w:eastAsia="Angsana New" w:cs="TH Sarabun New"/>
                      <w:color w:val="000000"/>
                      <w:szCs w:val="24"/>
                      <w:cs/>
                    </w:rPr>
                  </w:rPrChange>
                </w:rPr>
                <w:delText xml:space="preserve"> </w:delText>
              </w:r>
            </w:del>
            <w:r w:rsidRPr="00357A8D">
              <w:rPr>
                <w:rFonts w:ascii="TH Sarabun New" w:hAnsi="TH Sarabun New" w:cs="TH Sarabun New"/>
                <w:szCs w:val="24"/>
                <w:cs/>
              </w:rPr>
              <w:t>3 (3-0-6)</w:t>
            </w:r>
          </w:p>
        </w:tc>
        <w:tc>
          <w:tcPr>
            <w:tcW w:w="1179" w:type="dxa"/>
            <w:tcBorders>
              <w:top w:val="dotted" w:color="auto" w:sz="4" w:space="0"/>
              <w:bottom w:val="dotted" w:color="auto" w:sz="4" w:space="0"/>
            </w:tcBorders>
            <w:shd w:val="clear" w:color="auto" w:fill="auto"/>
          </w:tcPr>
          <w:p w:rsidRPr="00357A8D" w:rsidR="00580919" w:rsidRDefault="004E7098" w14:paraId="4B340D84" w14:textId="24D75048">
            <w:pPr>
              <w:contextualSpacing/>
              <w:jc w:val="center"/>
              <w:rPr>
                <w:rFonts w:ascii="TH Sarabun New" w:hAnsi="TH Sarabun New" w:eastAsia="Angsana New" w:cs="TH Sarabun New"/>
                <w:sz w:val="26"/>
                <w:szCs w:val="26"/>
                <w:cs/>
                <w:rPrChange w:author="PC" w:date="2023-03-31T11:41:00Z" w:id="3419">
                  <w:rPr>
                    <w:rFonts w:ascii="TH Sarabun New" w:hAnsi="TH Sarabun New" w:eastAsia="Angsana New" w:cs="TH Sarabun New"/>
                    <w:color w:val="FF0000"/>
                    <w:sz w:val="26"/>
                    <w:szCs w:val="26"/>
                    <w:cs/>
                  </w:rPr>
                </w:rPrChange>
              </w:rPr>
            </w:pPr>
            <w:commentRangeStart w:id="3420"/>
            <w:ins w:author="PC" w:date="2023-03-31T11:22:00Z" w:id="3421">
              <w:r w:rsidRPr="00357A8D">
                <w:rPr>
                  <w:rFonts w:ascii="TH Sarabun New" w:hAnsi="TH Sarabun New" w:eastAsia="Angsana New" w:cs="TH Sarabun New"/>
                  <w:sz w:val="26"/>
                  <w:szCs w:val="26"/>
                  <w:cs/>
                </w:rPr>
                <w:t>ตัดวิชาบังคับก่อน</w:t>
              </w:r>
            </w:ins>
            <w:del w:author="PC" w:date="2023-03-31T11:22:00Z" w:id="3422">
              <w:r w:rsidRPr="00357A8D" w:rsidDel="004E7098" w:rsidR="00580919">
                <w:rPr>
                  <w:rFonts w:ascii="TH Sarabun New" w:hAnsi="TH Sarabun New" w:eastAsia="Angsana New" w:cs="TH Sarabun New"/>
                  <w:sz w:val="26"/>
                  <w:szCs w:val="26"/>
                  <w:cs/>
                </w:rPr>
                <w:delText>คงเดิม</w:delText>
              </w:r>
            </w:del>
            <w:commentRangeEnd w:id="3420"/>
            <w:r w:rsidRPr="00357A8D">
              <w:rPr>
                <w:rStyle w:val="CommentReference"/>
              </w:rPr>
              <w:commentReference w:id="3420"/>
            </w:r>
          </w:p>
        </w:tc>
      </w:tr>
      <w:tr w:rsidRPr="00357A8D" w:rsidR="00567CE2" w:rsidTr="00130BA5" w14:paraId="012C5E14" w14:textId="77777777">
        <w:tc>
          <w:tcPr>
            <w:tcW w:w="4077" w:type="dxa"/>
            <w:tcBorders>
              <w:top w:val="dotted" w:color="auto" w:sz="4" w:space="0"/>
              <w:bottom w:val="single" w:color="auto" w:sz="4" w:space="0"/>
            </w:tcBorders>
            <w:shd w:val="clear" w:color="auto" w:fill="auto"/>
          </w:tcPr>
          <w:p w:rsidRPr="00357A8D" w:rsidR="00580919" w:rsidRDefault="00580919" w14:paraId="7DC1489E" w14:textId="77777777">
            <w:pPr>
              <w:contextualSpacing/>
              <w:rPr>
                <w:rFonts w:ascii="TH Sarabun New" w:hAnsi="TH Sarabun New" w:eastAsia="Angsana New" w:cs="TH Sarabun New"/>
                <w:sz w:val="26"/>
                <w:szCs w:val="26"/>
                <w:cs/>
                <w:rPrChange w:author="PC" w:date="2023-03-31T11:41:00Z" w:id="3423">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Cs w:val="24"/>
                <w:cs/>
                <w:rPrChange w:author="PC" w:date="2023-03-31T11:41:00Z" w:id="3424">
                  <w:rPr>
                    <w:rFonts w:ascii="TH Sarabun New" w:hAnsi="TH Sarabun New" w:eastAsia="Angsana New" w:cs="TH Sarabun New"/>
                    <w:color w:val="000000"/>
                    <w:szCs w:val="24"/>
                    <w:cs/>
                  </w:rPr>
                </w:rPrChange>
              </w:rPr>
              <w:t xml:space="preserve">ศ.512 ทฤษฎีเศรษฐศาสตร์: ศึกษาเฉพาะเรื่อง 2    </w:t>
            </w:r>
            <w:r w:rsidRPr="00357A8D">
              <w:rPr>
                <w:rFonts w:ascii="TH Sarabun New" w:hAnsi="TH Sarabun New" w:cs="TH Sarabun New"/>
                <w:szCs w:val="24"/>
                <w:cs/>
              </w:rPr>
              <w:t>3 (3-0-6)</w:t>
            </w:r>
          </w:p>
        </w:tc>
        <w:tc>
          <w:tcPr>
            <w:tcW w:w="4065" w:type="dxa"/>
            <w:tcBorders>
              <w:top w:val="dotted" w:color="auto" w:sz="4" w:space="0"/>
              <w:bottom w:val="single" w:color="auto" w:sz="4" w:space="0"/>
            </w:tcBorders>
            <w:shd w:val="clear" w:color="auto" w:fill="auto"/>
          </w:tcPr>
          <w:p w:rsidRPr="00357A8D" w:rsidR="00580919" w:rsidRDefault="00580919" w14:paraId="7B0BCC75" w14:textId="3D936F94">
            <w:pPr>
              <w:pStyle w:val="ListParagraph"/>
              <w:tabs>
                <w:tab w:val="left" w:pos="241"/>
              </w:tabs>
              <w:ind w:left="0"/>
              <w:rPr>
                <w:rFonts w:ascii="TH Sarabun New" w:hAnsi="TH Sarabun New" w:eastAsia="Angsana New" w:cs="TH Sarabun New"/>
                <w:b/>
                <w:bCs/>
                <w:sz w:val="26"/>
                <w:szCs w:val="26"/>
                <w:cs/>
                <w:rPrChange w:author="PC" w:date="2023-03-31T11:41:00Z" w:id="3425">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szCs w:val="24"/>
                <w:cs/>
                <w:rPrChange w:author="PC" w:date="2023-03-31T11:41:00Z" w:id="3426">
                  <w:rPr>
                    <w:rFonts w:ascii="TH Sarabun New" w:hAnsi="TH Sarabun New" w:eastAsia="Angsana New" w:cs="TH Sarabun New"/>
                    <w:color w:val="000000"/>
                    <w:szCs w:val="24"/>
                    <w:cs/>
                  </w:rPr>
                </w:rPrChange>
              </w:rPr>
              <w:t xml:space="preserve">ศ.512 ทฤษฎีเศรษฐศาสตร์: ศึกษาเฉพาะเรื่อง 2 </w:t>
            </w:r>
            <w:del w:author="Jenjira O-cha" w:date="2023-02-08T16:03:00Z" w:id="3427">
              <w:r w:rsidRPr="00357A8D" w:rsidDel="00E17D6F">
                <w:rPr>
                  <w:rFonts w:ascii="TH Sarabun New" w:hAnsi="TH Sarabun New" w:eastAsia="Angsana New" w:cs="TH Sarabun New"/>
                  <w:szCs w:val="24"/>
                  <w:cs/>
                  <w:rPrChange w:author="PC" w:date="2023-03-31T11:41:00Z" w:id="3428">
                    <w:rPr>
                      <w:rFonts w:ascii="TH Sarabun New" w:hAnsi="TH Sarabun New" w:eastAsia="Angsana New" w:cs="TH Sarabun New"/>
                      <w:color w:val="000000"/>
                      <w:szCs w:val="24"/>
                      <w:cs/>
                    </w:rPr>
                  </w:rPrChange>
                </w:rPr>
                <w:delText xml:space="preserve"> </w:delText>
              </w:r>
            </w:del>
            <w:r w:rsidRPr="00357A8D">
              <w:rPr>
                <w:rFonts w:ascii="TH Sarabun New" w:hAnsi="TH Sarabun New" w:eastAsia="Angsana New" w:cs="TH Sarabun New"/>
                <w:szCs w:val="24"/>
                <w:cs/>
                <w:rPrChange w:author="PC" w:date="2023-03-31T11:41:00Z" w:id="3429">
                  <w:rPr>
                    <w:rFonts w:ascii="TH Sarabun New" w:hAnsi="TH Sarabun New" w:eastAsia="Angsana New" w:cs="TH Sarabun New"/>
                    <w:color w:val="000000"/>
                    <w:szCs w:val="24"/>
                    <w:cs/>
                  </w:rPr>
                </w:rPrChange>
              </w:rPr>
              <w:t xml:space="preserve">  </w:t>
            </w:r>
            <w:r w:rsidRPr="00357A8D">
              <w:rPr>
                <w:rFonts w:ascii="TH Sarabun New" w:hAnsi="TH Sarabun New" w:cs="TH Sarabun New"/>
                <w:szCs w:val="24"/>
                <w:cs/>
              </w:rPr>
              <w:t>3 (3-0-6)</w:t>
            </w:r>
          </w:p>
        </w:tc>
        <w:tc>
          <w:tcPr>
            <w:tcW w:w="1179" w:type="dxa"/>
            <w:tcBorders>
              <w:top w:val="dotted" w:color="auto" w:sz="4" w:space="0"/>
              <w:bottom w:val="single" w:color="auto" w:sz="4" w:space="0"/>
            </w:tcBorders>
            <w:shd w:val="clear" w:color="auto" w:fill="auto"/>
          </w:tcPr>
          <w:p w:rsidRPr="00357A8D" w:rsidR="00580919" w:rsidRDefault="004E7098" w14:paraId="0EAF9679" w14:textId="244D493D">
            <w:pPr>
              <w:contextualSpacing/>
              <w:jc w:val="center"/>
              <w:rPr>
                <w:rFonts w:ascii="TH Sarabun New" w:hAnsi="TH Sarabun New" w:eastAsia="Angsana New" w:cs="TH Sarabun New"/>
                <w:sz w:val="26"/>
                <w:szCs w:val="26"/>
                <w:cs/>
                <w:rPrChange w:author="PC" w:date="2023-03-31T11:41:00Z" w:id="3430">
                  <w:rPr>
                    <w:rFonts w:ascii="TH Sarabun New" w:hAnsi="TH Sarabun New" w:eastAsia="Angsana New" w:cs="TH Sarabun New"/>
                    <w:color w:val="FF0000"/>
                    <w:sz w:val="26"/>
                    <w:szCs w:val="26"/>
                    <w:cs/>
                  </w:rPr>
                </w:rPrChange>
              </w:rPr>
            </w:pPr>
            <w:commentRangeStart w:id="3431"/>
            <w:ins w:author="PC" w:date="2023-03-31T11:22:00Z" w:id="3432">
              <w:r w:rsidRPr="00357A8D">
                <w:rPr>
                  <w:rFonts w:ascii="TH Sarabun New" w:hAnsi="TH Sarabun New" w:eastAsia="Angsana New" w:cs="TH Sarabun New"/>
                  <w:sz w:val="26"/>
                  <w:szCs w:val="26"/>
                  <w:cs/>
                </w:rPr>
                <w:t>ตัดวิชาบังคับก่อน</w:t>
              </w:r>
            </w:ins>
            <w:del w:author="PC" w:date="2023-03-31T11:22:00Z" w:id="3433">
              <w:r w:rsidRPr="00357A8D" w:rsidDel="004E7098" w:rsidR="00580919">
                <w:rPr>
                  <w:rFonts w:ascii="TH Sarabun New" w:hAnsi="TH Sarabun New" w:eastAsia="Angsana New" w:cs="TH Sarabun New"/>
                  <w:sz w:val="26"/>
                  <w:szCs w:val="26"/>
                  <w:cs/>
                </w:rPr>
                <w:delText>คงเดิม</w:delText>
              </w:r>
            </w:del>
            <w:commentRangeEnd w:id="3431"/>
            <w:r w:rsidRPr="00357A8D">
              <w:rPr>
                <w:rStyle w:val="CommentReference"/>
              </w:rPr>
              <w:commentReference w:id="3431"/>
            </w:r>
          </w:p>
        </w:tc>
      </w:tr>
      <w:tr w:rsidRPr="00357A8D" w:rsidR="00567CE2" w:rsidTr="00130BA5" w14:paraId="721889AD" w14:textId="77777777">
        <w:tc>
          <w:tcPr>
            <w:tcW w:w="4077" w:type="dxa"/>
            <w:tcBorders>
              <w:top w:val="single" w:color="auto" w:sz="4" w:space="0"/>
              <w:bottom w:val="dotted" w:color="auto" w:sz="4" w:space="0"/>
            </w:tcBorders>
            <w:shd w:val="clear" w:color="auto" w:fill="auto"/>
          </w:tcPr>
          <w:p w:rsidRPr="00357A8D" w:rsidR="00D00D65" w:rsidRDefault="00D00D65" w14:paraId="1E21C8A2"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หมวดเศรษฐศาสตร์ปริมาณ  (หมวด 2)</w:t>
            </w:r>
          </w:p>
          <w:p w:rsidRPr="00357A8D" w:rsidR="00D00D65" w:rsidRDefault="00D00D65" w14:paraId="111ABE81" w14:textId="0B80E1C6">
            <w:pPr>
              <w:contextualSpacing/>
              <w:rPr>
                <w:rFonts w:ascii="TH Sarabun New" w:hAnsi="TH Sarabun New" w:eastAsia="Angsana New" w:cs="TH Sarabun New"/>
                <w:sz w:val="26"/>
                <w:szCs w:val="26"/>
                <w:cs/>
                <w:rPrChange w:author="PC" w:date="2023-03-31T11:41:00Z" w:id="343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320 </w:t>
            </w:r>
            <w:r w:rsidRPr="00357A8D">
              <w:rPr>
                <w:rFonts w:ascii="TH Sarabun New" w:hAnsi="TH Sarabun New" w:cs="TH Sarabun New"/>
                <w:sz w:val="26"/>
                <w:szCs w:val="26"/>
                <w:cs/>
              </w:rPr>
              <w:t xml:space="preserve">คณิตเศรษฐศาสตร์เบื้องต้น       </w:t>
            </w:r>
            <w:r w:rsidRPr="00357A8D" w:rsidR="00B9479A">
              <w:rPr>
                <w:rFonts w:ascii="TH Sarabun New" w:hAnsi="TH Sarabun New" w:cs="TH Sarabun New"/>
                <w:sz w:val="26"/>
                <w:szCs w:val="26"/>
                <w:cs/>
              </w:rPr>
              <w:t xml:space="preserve">   </w:t>
            </w:r>
            <w:del w:author="Jenjira O-cha" w:date="2023-02-08T16:03:00Z" w:id="3435">
              <w:r w:rsidRPr="00357A8D" w:rsidDel="00E17D6F" w:rsidR="00B9479A">
                <w:rPr>
                  <w:rFonts w:ascii="TH Sarabun New" w:hAnsi="TH Sarabun New" w:cs="TH Sarabun New"/>
                  <w:sz w:val="26"/>
                  <w:szCs w:val="26"/>
                  <w:cs/>
                </w:rPr>
                <w:delText xml:space="preserve"> </w:delText>
              </w:r>
            </w:del>
            <w:r w:rsidRPr="00357A8D" w:rsidR="00B9479A">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   </w:t>
            </w:r>
          </w:p>
        </w:tc>
        <w:tc>
          <w:tcPr>
            <w:tcW w:w="4065" w:type="dxa"/>
            <w:tcBorders>
              <w:top w:val="single" w:color="auto" w:sz="4" w:space="0"/>
              <w:bottom w:val="dotted" w:color="auto" w:sz="4" w:space="0"/>
            </w:tcBorders>
            <w:shd w:val="clear" w:color="auto" w:fill="auto"/>
          </w:tcPr>
          <w:p w:rsidRPr="00357A8D" w:rsidR="00D00D65" w:rsidRDefault="00D00D65" w14:paraId="4A0B1D10" w14:textId="77777777">
            <w:pPr>
              <w:pStyle w:val="ListParagraph"/>
              <w:tabs>
                <w:tab w:val="left" w:pos="241"/>
              </w:tabs>
              <w:ind w:left="0"/>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หมวดเศรษฐศาสตร์ปริมาณ  (หมวด 2)</w:t>
            </w:r>
          </w:p>
          <w:p w:rsidRPr="00357A8D" w:rsidR="00D00D65" w:rsidRDefault="00D00D65" w14:paraId="2766C7DE" w14:textId="77777777">
            <w:pPr>
              <w:pStyle w:val="ListParagraph"/>
              <w:tabs>
                <w:tab w:val="left" w:pos="241"/>
              </w:tabs>
              <w:ind w:left="0"/>
              <w:rPr>
                <w:rFonts w:ascii="TH Sarabun New" w:hAnsi="TH Sarabun New" w:eastAsia="Angsana New" w:cs="TH Sarabun New"/>
                <w:b/>
                <w:bCs/>
                <w:sz w:val="26"/>
                <w:szCs w:val="26"/>
                <w:cs/>
                <w:rPrChange w:author="PC" w:date="2023-03-31T11:41:00Z" w:id="3436">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320 </w:t>
            </w:r>
            <w:r w:rsidRPr="00357A8D">
              <w:rPr>
                <w:rFonts w:ascii="TH Sarabun New" w:hAnsi="TH Sarabun New" w:cs="TH Sarabun New"/>
                <w:sz w:val="26"/>
                <w:szCs w:val="26"/>
                <w:cs/>
              </w:rPr>
              <w:t xml:space="preserve">คณิตเศรษฐศาสตร์เบื้องต้น        </w:t>
            </w:r>
            <w:r w:rsidRPr="00357A8D" w:rsidR="00B9479A">
              <w:rPr>
                <w:rFonts w:ascii="TH Sarabun New" w:hAnsi="TH Sarabun New" w:cs="TH Sarabun New"/>
                <w:sz w:val="26"/>
                <w:szCs w:val="26"/>
                <w:cs/>
              </w:rPr>
              <w:t xml:space="preserve">      </w:t>
            </w:r>
            <w:r w:rsidRPr="00357A8D">
              <w:rPr>
                <w:rFonts w:ascii="TH Sarabun New" w:hAnsi="TH Sarabun New" w:cs="TH Sarabun New"/>
                <w:sz w:val="26"/>
                <w:szCs w:val="26"/>
                <w:cs/>
              </w:rPr>
              <w:t xml:space="preserve"> 3 (3-0-6)   </w:t>
            </w:r>
          </w:p>
        </w:tc>
        <w:tc>
          <w:tcPr>
            <w:tcW w:w="1179" w:type="dxa"/>
            <w:tcBorders>
              <w:top w:val="single" w:color="auto" w:sz="4" w:space="0"/>
              <w:bottom w:val="dotted" w:color="auto" w:sz="4" w:space="0"/>
            </w:tcBorders>
            <w:shd w:val="clear" w:color="auto" w:fill="auto"/>
          </w:tcPr>
          <w:p w:rsidRPr="00357A8D" w:rsidR="00D00D65" w:rsidRDefault="00D00D65" w14:paraId="2D0E51BD" w14:textId="77777777">
            <w:pPr>
              <w:contextualSpacing/>
              <w:jc w:val="center"/>
              <w:rPr>
                <w:rFonts w:ascii="TH Sarabun New" w:hAnsi="TH Sarabun New" w:eastAsia="Angsana New" w:cs="TH Sarabun New"/>
                <w:sz w:val="26"/>
                <w:szCs w:val="26"/>
              </w:rPr>
            </w:pPr>
          </w:p>
          <w:p w:rsidRPr="00357A8D" w:rsidR="00D00D65" w:rsidRDefault="00D00D65" w14:paraId="19627B15" w14:textId="77777777">
            <w:pPr>
              <w:contextualSpacing/>
              <w:jc w:val="center"/>
              <w:rPr>
                <w:rFonts w:ascii="TH Sarabun New" w:hAnsi="TH Sarabun New" w:eastAsia="Angsana New" w:cs="TH Sarabun New"/>
                <w:sz w:val="26"/>
                <w:szCs w:val="26"/>
                <w:cs/>
                <w:rPrChange w:author="PC" w:date="2023-03-31T11:41:00Z" w:id="343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37765E62" w14:textId="77777777">
        <w:tc>
          <w:tcPr>
            <w:tcW w:w="4077" w:type="dxa"/>
            <w:tcBorders>
              <w:top w:val="dotted" w:color="auto" w:sz="4" w:space="0"/>
              <w:bottom w:val="dotted" w:color="auto" w:sz="4" w:space="0"/>
            </w:tcBorders>
            <w:shd w:val="clear" w:color="auto" w:fill="auto"/>
          </w:tcPr>
          <w:p w:rsidRPr="00357A8D" w:rsidR="00D00D65" w:rsidRDefault="00D00D65" w14:paraId="3266A2C4" w14:textId="14E4D7BB">
            <w:pPr>
              <w:contextualSpacing/>
              <w:rPr>
                <w:rFonts w:ascii="TH Sarabun New" w:hAnsi="TH Sarabun New" w:eastAsia="Angsana New" w:cs="TH Sarabun New"/>
                <w:sz w:val="26"/>
                <w:szCs w:val="26"/>
                <w:cs/>
                <w:rPrChange w:author="PC" w:date="2023-03-31T11:41:00Z" w:id="343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421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1</w:t>
            </w:r>
            <w:r w:rsidRPr="00357A8D">
              <w:rPr>
                <w:rFonts w:ascii="TH Sarabun New" w:hAnsi="TH Sarabun New" w:eastAsia="AngsanaNew-Bold" w:cs="TH Sarabun New"/>
                <w:sz w:val="26"/>
                <w:szCs w:val="26"/>
                <w:cs/>
              </w:rPr>
              <w:t xml:space="preserve">              </w:t>
            </w:r>
            <w:r w:rsidRPr="00357A8D" w:rsidR="00B9479A">
              <w:rPr>
                <w:rFonts w:ascii="TH Sarabun New" w:hAnsi="TH Sarabun New" w:eastAsia="AngsanaNew-Bold" w:cs="TH Sarabun New"/>
                <w:sz w:val="26"/>
                <w:szCs w:val="26"/>
                <w:cs/>
              </w:rPr>
              <w:t xml:space="preserve">  </w:t>
            </w:r>
            <w:del w:author="Jenjira O-cha" w:date="2023-02-08T16:03:00Z" w:id="3439">
              <w:r w:rsidRPr="00357A8D" w:rsidDel="00E17D6F" w:rsidR="00B9479A">
                <w:rPr>
                  <w:rFonts w:ascii="TH Sarabun New" w:hAnsi="TH Sarabun New" w:eastAsia="AngsanaNew-Bold" w:cs="TH Sarabun New"/>
                  <w:sz w:val="26"/>
                  <w:szCs w:val="26"/>
                  <w:cs/>
                </w:rPr>
                <w:delText xml:space="preserve"> </w:delText>
              </w:r>
            </w:del>
            <w:r w:rsidRPr="00357A8D" w:rsidR="00B9479A">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r w:rsidRPr="00357A8D">
              <w:rPr>
                <w:rFonts w:ascii="TH Sarabun New" w:hAnsi="TH Sarabun New" w:eastAsia="AngsanaNew-Bold" w:cs="TH Sarabun New"/>
                <w:sz w:val="26"/>
                <w:szCs w:val="26"/>
                <w:cs/>
              </w:rPr>
              <w:t xml:space="preserve">  </w:t>
            </w:r>
          </w:p>
        </w:tc>
        <w:tc>
          <w:tcPr>
            <w:tcW w:w="4065" w:type="dxa"/>
            <w:tcBorders>
              <w:top w:val="dotted" w:color="auto" w:sz="4" w:space="0"/>
              <w:bottom w:val="dotted" w:color="auto" w:sz="4" w:space="0"/>
            </w:tcBorders>
            <w:shd w:val="clear" w:color="auto" w:fill="auto"/>
          </w:tcPr>
          <w:p w:rsidRPr="00357A8D" w:rsidR="00D00D65" w:rsidRDefault="00D00D65" w14:paraId="267F08DB" w14:textId="77777777">
            <w:pPr>
              <w:pStyle w:val="ListParagraph"/>
              <w:tabs>
                <w:tab w:val="left" w:pos="241"/>
              </w:tabs>
              <w:ind w:left="0"/>
              <w:rPr>
                <w:rFonts w:ascii="TH Sarabun New" w:hAnsi="TH Sarabun New" w:eastAsia="Angsana New" w:cs="TH Sarabun New"/>
                <w:b/>
                <w:bCs/>
                <w:sz w:val="26"/>
                <w:szCs w:val="26"/>
                <w:cs/>
                <w:rPrChange w:author="PC" w:date="2023-03-31T11:41:00Z" w:id="344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421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1</w:t>
            </w:r>
            <w:r w:rsidRPr="00357A8D">
              <w:rPr>
                <w:rFonts w:ascii="TH Sarabun New" w:hAnsi="TH Sarabun New" w:eastAsia="AngsanaNew-Bold" w:cs="TH Sarabun New"/>
                <w:sz w:val="26"/>
                <w:szCs w:val="26"/>
                <w:cs/>
              </w:rPr>
              <w:t xml:space="preserve">             </w:t>
            </w:r>
            <w:r w:rsidRPr="00357A8D" w:rsidR="00B9479A">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r w:rsidRPr="00357A8D">
              <w:rPr>
                <w:rFonts w:ascii="TH Sarabun New" w:hAnsi="TH Sarabun New" w:eastAsia="AngsanaNew-Bold" w:cs="TH Sarabun New"/>
                <w:sz w:val="26"/>
                <w:szCs w:val="26"/>
                <w:cs/>
              </w:rPr>
              <w:t xml:space="preserve">  </w:t>
            </w:r>
          </w:p>
        </w:tc>
        <w:tc>
          <w:tcPr>
            <w:tcW w:w="1179" w:type="dxa"/>
            <w:tcBorders>
              <w:top w:val="dotted" w:color="auto" w:sz="4" w:space="0"/>
              <w:bottom w:val="dotted" w:color="auto" w:sz="4" w:space="0"/>
            </w:tcBorders>
            <w:shd w:val="clear" w:color="auto" w:fill="auto"/>
          </w:tcPr>
          <w:p w:rsidRPr="00357A8D" w:rsidR="00D00D65" w:rsidRDefault="00D00D65" w14:paraId="72837041" w14:textId="77777777">
            <w:pPr>
              <w:contextualSpacing/>
              <w:jc w:val="center"/>
              <w:rPr>
                <w:rFonts w:ascii="TH Sarabun New" w:hAnsi="TH Sarabun New" w:eastAsia="Angsana New" w:cs="TH Sarabun New"/>
                <w:sz w:val="26"/>
                <w:szCs w:val="26"/>
                <w:cs/>
                <w:rPrChange w:author="PC" w:date="2023-03-31T11:41:00Z" w:id="344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76B20F83" w14:textId="77777777">
        <w:tc>
          <w:tcPr>
            <w:tcW w:w="4077" w:type="dxa"/>
            <w:tcBorders>
              <w:top w:val="dotted" w:color="auto" w:sz="4" w:space="0"/>
              <w:bottom w:val="dotted" w:color="auto" w:sz="4" w:space="0"/>
            </w:tcBorders>
            <w:shd w:val="clear" w:color="auto" w:fill="auto"/>
          </w:tcPr>
          <w:p w:rsidRPr="00357A8D" w:rsidR="00D00D65" w:rsidRDefault="00D00D65" w14:paraId="530F9750" w14:textId="28013E17">
            <w:pPr>
              <w:contextualSpacing/>
              <w:rPr>
                <w:rFonts w:ascii="TH Sarabun New" w:hAnsi="TH Sarabun New" w:eastAsia="Angsana New" w:cs="TH Sarabun New"/>
                <w:sz w:val="26"/>
                <w:szCs w:val="26"/>
                <w:cs/>
                <w:rPrChange w:author="PC" w:date="2023-03-31T11:41:00Z" w:id="344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422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2</w:t>
            </w:r>
            <w:r w:rsidRPr="00357A8D">
              <w:rPr>
                <w:rFonts w:ascii="TH Sarabun New" w:hAnsi="TH Sarabun New" w:eastAsia="AngsanaNew-Bold" w:cs="TH Sarabun New"/>
                <w:sz w:val="26"/>
                <w:szCs w:val="26"/>
                <w:cs/>
              </w:rPr>
              <w:t xml:space="preserve">              </w:t>
            </w:r>
            <w:del w:author="Jenjira O-cha" w:date="2023-02-08T16:03:00Z" w:id="3443">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sidR="00B9479A">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r w:rsidRPr="00357A8D">
              <w:rPr>
                <w:rFonts w:ascii="TH Sarabun New" w:hAnsi="TH Sarabun New" w:eastAsia="AngsanaNew-Bold" w:cs="TH Sarabun New"/>
                <w:sz w:val="26"/>
                <w:szCs w:val="26"/>
                <w:cs/>
              </w:rPr>
              <w:t xml:space="preserve"> </w:t>
            </w:r>
          </w:p>
        </w:tc>
        <w:tc>
          <w:tcPr>
            <w:tcW w:w="4065" w:type="dxa"/>
            <w:tcBorders>
              <w:top w:val="dotted" w:color="auto" w:sz="4" w:space="0"/>
              <w:bottom w:val="dotted" w:color="auto" w:sz="4" w:space="0"/>
            </w:tcBorders>
            <w:shd w:val="clear" w:color="auto" w:fill="auto"/>
          </w:tcPr>
          <w:p w:rsidRPr="00357A8D" w:rsidR="00D00D65" w:rsidRDefault="00D00D65" w14:paraId="182CBD5E" w14:textId="77777777">
            <w:pPr>
              <w:pStyle w:val="ListParagraph"/>
              <w:tabs>
                <w:tab w:val="left" w:pos="241"/>
              </w:tabs>
              <w:ind w:left="0"/>
              <w:rPr>
                <w:rFonts w:ascii="TH Sarabun New" w:hAnsi="TH Sarabun New" w:eastAsia="Angsana New" w:cs="TH Sarabun New"/>
                <w:b/>
                <w:bCs/>
                <w:sz w:val="26"/>
                <w:szCs w:val="26"/>
                <w:cs/>
                <w:rPrChange w:author="PC" w:date="2023-03-31T11:41:00Z" w:id="344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422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2</w:t>
            </w:r>
            <w:r w:rsidRPr="00357A8D">
              <w:rPr>
                <w:rFonts w:ascii="TH Sarabun New" w:hAnsi="TH Sarabun New" w:eastAsia="AngsanaNew-Bold" w:cs="TH Sarabun New"/>
                <w:sz w:val="26"/>
                <w:szCs w:val="26"/>
                <w:cs/>
              </w:rPr>
              <w:t xml:space="preserve">            </w:t>
            </w:r>
            <w:r w:rsidRPr="00357A8D" w:rsidR="00B9479A">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r w:rsidRPr="00357A8D">
              <w:rPr>
                <w:rFonts w:ascii="TH Sarabun New" w:hAnsi="TH Sarabun New" w:eastAsia="AngsanaNew-Bold" w:cs="TH Sarabun New"/>
                <w:sz w:val="26"/>
                <w:szCs w:val="26"/>
                <w:cs/>
              </w:rPr>
              <w:t xml:space="preserve"> </w:t>
            </w:r>
          </w:p>
        </w:tc>
        <w:tc>
          <w:tcPr>
            <w:tcW w:w="1179" w:type="dxa"/>
            <w:tcBorders>
              <w:top w:val="dotted" w:color="auto" w:sz="4" w:space="0"/>
              <w:bottom w:val="dotted" w:color="auto" w:sz="4" w:space="0"/>
            </w:tcBorders>
            <w:shd w:val="clear" w:color="auto" w:fill="auto"/>
          </w:tcPr>
          <w:p w:rsidRPr="00357A8D" w:rsidR="00D00D65" w:rsidRDefault="00D00D65" w14:paraId="076988CF" w14:textId="77777777">
            <w:pPr>
              <w:contextualSpacing/>
              <w:jc w:val="center"/>
              <w:rPr>
                <w:rFonts w:ascii="TH Sarabun New" w:hAnsi="TH Sarabun New" w:eastAsia="Angsana New" w:cs="TH Sarabun New"/>
                <w:sz w:val="26"/>
                <w:szCs w:val="26"/>
                <w:cs/>
                <w:rPrChange w:author="PC" w:date="2023-03-31T11:41:00Z" w:id="3445">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3D82D230" w14:textId="77777777">
        <w:tc>
          <w:tcPr>
            <w:tcW w:w="4077" w:type="dxa"/>
            <w:tcBorders>
              <w:top w:val="dotted" w:color="auto" w:sz="4" w:space="0"/>
              <w:bottom w:val="dotted" w:color="auto" w:sz="4" w:space="0"/>
            </w:tcBorders>
            <w:shd w:val="clear" w:color="auto" w:fill="auto"/>
          </w:tcPr>
          <w:p w:rsidRPr="00357A8D" w:rsidR="00D00D65" w:rsidRDefault="00D00D65" w14:paraId="280A1C23" w14:textId="77777777">
            <w:pPr>
              <w:contextualSpacing/>
              <w:rPr>
                <w:rFonts w:ascii="TH Sarabun New" w:hAnsi="TH Sarabun New" w:eastAsia="Angsana New" w:cs="TH Sarabun New"/>
                <w:sz w:val="26"/>
                <w:szCs w:val="26"/>
                <w:cs/>
                <w:rPrChange w:author="PC" w:date="2023-03-31T11:41:00Z" w:id="344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w:t>
            </w:r>
          </w:p>
        </w:tc>
        <w:tc>
          <w:tcPr>
            <w:tcW w:w="4065" w:type="dxa"/>
            <w:tcBorders>
              <w:top w:val="dotted" w:color="auto" w:sz="4" w:space="0"/>
              <w:bottom w:val="dotted" w:color="auto" w:sz="4" w:space="0"/>
            </w:tcBorders>
            <w:shd w:val="clear" w:color="auto" w:fill="auto"/>
          </w:tcPr>
          <w:p w:rsidRPr="00357A8D" w:rsidR="00D00D65" w:rsidRDefault="00D00D65" w14:paraId="26E634D2" w14:textId="77777777">
            <w:pPr>
              <w:pStyle w:val="ListParagraph"/>
              <w:tabs>
                <w:tab w:val="left" w:pos="241"/>
              </w:tabs>
              <w:ind w:left="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423 การเขียนโปรแกรมเพื่อวิเคราะห์ข้อมูล</w:t>
            </w:r>
          </w:p>
          <w:p w:rsidRPr="00357A8D" w:rsidR="00D00D65" w:rsidRDefault="00D00D65" w14:paraId="6885286A" w14:textId="77777777">
            <w:pPr>
              <w:pStyle w:val="ListParagraph"/>
              <w:tabs>
                <w:tab w:val="left" w:pos="241"/>
              </w:tabs>
              <w:ind w:left="0"/>
              <w:rPr>
                <w:rFonts w:ascii="TH Sarabun New" w:hAnsi="TH Sarabun New" w:eastAsia="Angsana New" w:cs="TH Sarabun New"/>
                <w:b/>
                <w:bCs/>
                <w:sz w:val="26"/>
                <w:szCs w:val="26"/>
                <w:cs/>
                <w:rPrChange w:author="PC" w:date="2023-03-31T11:41:00Z" w:id="3447">
                  <w:rPr>
                    <w:rFonts w:ascii="TH Sarabun New" w:hAnsi="TH Sarabun New" w:eastAsia="Angsana New" w:cs="TH Sarabun New"/>
                    <w:b/>
                    <w:bCs/>
                    <w:color w:val="FF0000"/>
                    <w:sz w:val="26"/>
                    <w:szCs w:val="26"/>
                    <w:cs/>
                  </w:rPr>
                </w:rPrChange>
              </w:rPr>
            </w:pPr>
            <w:r w:rsidRPr="00357A8D">
              <w:rPr>
                <w:rFonts w:ascii="TH Sarabun New" w:hAnsi="TH Sarabun New" w:eastAsia="AngsanaNew-Bold" w:cs="TH Sarabun New"/>
                <w:sz w:val="26"/>
                <w:szCs w:val="26"/>
                <w:cs/>
              </w:rPr>
              <w:t xml:space="preserve">         สำหรับนักเศรษฐศาสตร์            </w:t>
            </w:r>
            <w:r w:rsidRPr="00357A8D" w:rsidR="00B9479A">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p>
        </w:tc>
        <w:tc>
          <w:tcPr>
            <w:tcW w:w="1179" w:type="dxa"/>
            <w:tcBorders>
              <w:top w:val="dotted" w:color="auto" w:sz="4" w:space="0"/>
              <w:bottom w:val="dotted" w:color="auto" w:sz="4" w:space="0"/>
            </w:tcBorders>
            <w:shd w:val="clear" w:color="auto" w:fill="auto"/>
          </w:tcPr>
          <w:p w:rsidRPr="00357A8D" w:rsidR="00D00D65" w:rsidRDefault="00D00D65" w14:paraId="576C5953" w14:textId="77777777">
            <w:pPr>
              <w:contextualSpacing/>
              <w:jc w:val="center"/>
              <w:rPr>
                <w:rFonts w:ascii="TH Sarabun New" w:hAnsi="TH Sarabun New" w:cs="TH Sarabun New"/>
                <w:sz w:val="26"/>
                <w:szCs w:val="26"/>
              </w:rPr>
            </w:pPr>
            <w:r w:rsidRPr="00357A8D">
              <w:rPr>
                <w:rFonts w:ascii="TH Sarabun New" w:hAnsi="TH Sarabun New" w:cs="TH Sarabun New"/>
                <w:sz w:val="26"/>
                <w:szCs w:val="26"/>
                <w:cs/>
              </w:rPr>
              <w:t>เปิดเพิ่ม</w:t>
            </w:r>
          </w:p>
          <w:p w:rsidRPr="00357A8D" w:rsidR="006928D1" w:rsidDel="005A2103" w:rsidRDefault="006928D1" w14:paraId="72ABB7CA" w14:textId="77777777">
            <w:pPr>
              <w:contextualSpacing/>
              <w:jc w:val="center"/>
              <w:rPr>
                <w:del w:author="PC" w:date="2023-03-31T11:37:00Z" w:id="3448"/>
                <w:rFonts w:ascii="TH Sarabun New" w:hAnsi="TH Sarabun New" w:cs="TH Sarabun New"/>
                <w:sz w:val="26"/>
                <w:szCs w:val="26"/>
              </w:rPr>
            </w:pPr>
          </w:p>
          <w:p w:rsidRPr="00357A8D" w:rsidR="006928D1" w:rsidRDefault="006928D1" w14:paraId="40B6BD24" w14:textId="77777777">
            <w:pPr>
              <w:contextualSpacing/>
              <w:rPr>
                <w:rFonts w:ascii="TH Sarabun New" w:hAnsi="TH Sarabun New" w:eastAsia="Angsana New" w:cs="TH Sarabun New"/>
                <w:sz w:val="26"/>
                <w:szCs w:val="26"/>
                <w:cs/>
                <w:rPrChange w:author="PC" w:date="2023-03-31T11:41:00Z" w:id="3449">
                  <w:rPr>
                    <w:rFonts w:ascii="TH Sarabun New" w:hAnsi="TH Sarabun New" w:eastAsia="Angsana New" w:cs="TH Sarabun New"/>
                    <w:color w:val="FF0000"/>
                    <w:sz w:val="26"/>
                    <w:szCs w:val="26"/>
                    <w:cs/>
                  </w:rPr>
                </w:rPrChange>
              </w:rPr>
              <w:pPrChange w:author="PC" w:date="2023-03-31T11:42:00Z" w:id="3450">
                <w:pPr>
                  <w:contextualSpacing/>
                  <w:jc w:val="center"/>
                </w:pPr>
              </w:pPrChange>
            </w:pPr>
          </w:p>
        </w:tc>
      </w:tr>
      <w:tr w:rsidRPr="00357A8D" w:rsidR="00567CE2" w:rsidTr="00766175" w14:paraId="3AC53270" w14:textId="77777777">
        <w:tc>
          <w:tcPr>
            <w:tcW w:w="4077" w:type="dxa"/>
            <w:tcBorders>
              <w:top w:val="dotted" w:color="auto" w:sz="4" w:space="0"/>
              <w:bottom w:val="dotted" w:color="auto" w:sz="4" w:space="0"/>
            </w:tcBorders>
            <w:shd w:val="clear" w:color="auto" w:fill="auto"/>
          </w:tcPr>
          <w:p w:rsidRPr="00357A8D" w:rsidR="00D00D65" w:rsidRDefault="00D00D65" w14:paraId="5EC6598C" w14:textId="77777777">
            <w:pPr>
              <w:contextualSpacing/>
              <w:rPr>
                <w:rFonts w:ascii="TH Sarabun New" w:hAnsi="TH Sarabun New" w:eastAsia="Angsana New" w:cs="TH Sarabun New"/>
                <w:sz w:val="26"/>
                <w:szCs w:val="26"/>
                <w:cs/>
                <w:rPrChange w:author="PC" w:date="2023-03-31T11:41:00Z" w:id="345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w:t>
            </w:r>
          </w:p>
        </w:tc>
        <w:tc>
          <w:tcPr>
            <w:tcW w:w="4065" w:type="dxa"/>
            <w:tcBorders>
              <w:top w:val="dotted" w:color="auto" w:sz="4" w:space="0"/>
              <w:bottom w:val="dotted" w:color="auto" w:sz="4" w:space="0"/>
            </w:tcBorders>
            <w:shd w:val="clear" w:color="auto" w:fill="auto"/>
          </w:tcPr>
          <w:p w:rsidRPr="00357A8D" w:rsidR="00D00D65" w:rsidRDefault="00D00D65" w14:paraId="7A662F17" w14:textId="77777777">
            <w:pPr>
              <w:pStyle w:val="ListParagraph"/>
              <w:tabs>
                <w:tab w:val="left" w:pos="241"/>
              </w:tabs>
              <w:ind w:left="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 xml:space="preserve">424 วิทยาศาสตร์ข้อมูลสำหรับการวิเคราะห์  </w:t>
            </w:r>
          </w:p>
          <w:p w:rsidRPr="00357A8D" w:rsidR="00D00D65" w:rsidRDefault="00D00D65" w14:paraId="3D298063" w14:textId="77777777">
            <w:pPr>
              <w:pStyle w:val="ListParagraph"/>
              <w:tabs>
                <w:tab w:val="left" w:pos="241"/>
              </w:tabs>
              <w:ind w:left="0"/>
              <w:rPr>
                <w:rFonts w:ascii="TH Sarabun New" w:hAnsi="TH Sarabun New" w:eastAsia="Angsana New" w:cs="TH Sarabun New"/>
                <w:b/>
                <w:bCs/>
                <w:sz w:val="26"/>
                <w:szCs w:val="26"/>
                <w:cs/>
                <w:rPrChange w:author="PC" w:date="2023-03-31T11:41:00Z" w:id="3452">
                  <w:rPr>
                    <w:rFonts w:ascii="TH Sarabun New" w:hAnsi="TH Sarabun New" w:eastAsia="Angsana New" w:cs="TH Sarabun New"/>
                    <w:b/>
                    <w:bCs/>
                    <w:color w:val="FF0000"/>
                    <w:sz w:val="26"/>
                    <w:szCs w:val="26"/>
                    <w:cs/>
                  </w:rPr>
                </w:rPrChange>
              </w:rPr>
            </w:pPr>
            <w:r w:rsidRPr="00357A8D">
              <w:rPr>
                <w:rFonts w:ascii="TH Sarabun New" w:hAnsi="TH Sarabun New" w:eastAsia="AngsanaNew-Bold" w:cs="TH Sarabun New"/>
                <w:sz w:val="26"/>
                <w:szCs w:val="26"/>
                <w:cs/>
              </w:rPr>
              <w:t xml:space="preserve">         เศรษฐศาสตร์และการเงิน        </w:t>
            </w:r>
            <w:r w:rsidRPr="00357A8D" w:rsidR="00A92013">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p>
        </w:tc>
        <w:tc>
          <w:tcPr>
            <w:tcW w:w="1179" w:type="dxa"/>
            <w:tcBorders>
              <w:top w:val="dotted" w:color="auto" w:sz="4" w:space="0"/>
              <w:bottom w:val="dotted" w:color="auto" w:sz="4" w:space="0"/>
            </w:tcBorders>
            <w:shd w:val="clear" w:color="auto" w:fill="auto"/>
          </w:tcPr>
          <w:p w:rsidRPr="00357A8D" w:rsidR="00D00D65" w:rsidRDefault="00D00D65" w14:paraId="7C2F39B1" w14:textId="77777777">
            <w:pPr>
              <w:contextualSpacing/>
              <w:jc w:val="center"/>
              <w:rPr>
                <w:rFonts w:ascii="TH Sarabun New" w:hAnsi="TH Sarabun New" w:eastAsia="Angsana New" w:cs="TH Sarabun New"/>
                <w:sz w:val="26"/>
                <w:szCs w:val="26"/>
                <w:cs/>
                <w:rPrChange w:author="PC" w:date="2023-03-31T11:41:00Z" w:id="345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เปิดเพิ่ม</w:t>
            </w:r>
          </w:p>
        </w:tc>
      </w:tr>
      <w:tr w:rsidRPr="00357A8D" w:rsidR="00567CE2" w:rsidTr="00766175" w14:paraId="6EBBA299" w14:textId="77777777">
        <w:tc>
          <w:tcPr>
            <w:tcW w:w="4077" w:type="dxa"/>
            <w:tcBorders>
              <w:top w:val="dotted" w:color="auto" w:sz="4" w:space="0"/>
              <w:bottom w:val="dotted" w:color="auto" w:sz="4" w:space="0"/>
            </w:tcBorders>
            <w:shd w:val="clear" w:color="auto" w:fill="auto"/>
          </w:tcPr>
          <w:p w:rsidRPr="00357A8D" w:rsidR="00D00D65" w:rsidRDefault="00D00D65" w14:paraId="3A2CC556"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หมวดย่อยเศรษฐมิติ</w:t>
            </w:r>
          </w:p>
          <w:p w:rsidRPr="00357A8D" w:rsidR="00D00D65" w:rsidRDefault="00D00D65" w14:paraId="629B3521" w14:textId="77777777">
            <w:pPr>
              <w:autoSpaceDE w:val="0"/>
              <w:autoSpaceDN w:val="0"/>
              <w:adjustRightInd w:val="0"/>
              <w:rPr>
                <w:rFonts w:ascii="TH Sarabun New" w:hAnsi="TH Sarabun New" w:eastAsia="Angsana New" w:cs="TH Sarabun New"/>
                <w:sz w:val="26"/>
                <w:szCs w:val="26"/>
                <w:cs/>
                <w:rPrChange w:author="PC" w:date="2023-03-31T11:41:00Z" w:id="345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325 </w:t>
            </w:r>
            <w:r w:rsidRPr="00357A8D">
              <w:rPr>
                <w:rFonts w:ascii="TH Sarabun New" w:hAnsi="TH Sarabun New" w:cs="TH Sarabun New"/>
                <w:sz w:val="26"/>
                <w:szCs w:val="26"/>
                <w:cs/>
              </w:rPr>
              <w:t xml:space="preserve">เศรษฐมิติเบื้องต้น                    </w:t>
            </w:r>
            <w:r w:rsidRPr="00357A8D" w:rsidR="00A92013">
              <w:rPr>
                <w:rFonts w:ascii="TH Sarabun New" w:hAnsi="TH Sarabun New" w:cs="TH Sarabun New"/>
                <w:sz w:val="26"/>
                <w:szCs w:val="26"/>
                <w:cs/>
              </w:rPr>
              <w:t xml:space="preserve">      </w:t>
            </w:r>
            <w:r w:rsidRPr="00357A8D">
              <w:rPr>
                <w:rFonts w:ascii="TH Sarabun New" w:hAnsi="TH Sarabun New" w:cs="TH Sarabun New"/>
                <w:sz w:val="26"/>
                <w:szCs w:val="26"/>
                <w:cs/>
              </w:rPr>
              <w:t xml:space="preserve">3 (3-0-6)   </w:t>
            </w:r>
          </w:p>
        </w:tc>
        <w:tc>
          <w:tcPr>
            <w:tcW w:w="4065" w:type="dxa"/>
            <w:tcBorders>
              <w:top w:val="dotted" w:color="auto" w:sz="4" w:space="0"/>
              <w:bottom w:val="dotted" w:color="auto" w:sz="4" w:space="0"/>
            </w:tcBorders>
            <w:shd w:val="clear" w:color="auto" w:fill="auto"/>
          </w:tcPr>
          <w:p w:rsidRPr="00357A8D" w:rsidR="00D00D65" w:rsidRDefault="00D00D65" w14:paraId="7752185D"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หมวดย่อยเศรษฐมิติ</w:t>
            </w:r>
          </w:p>
          <w:p w:rsidRPr="00357A8D" w:rsidR="00D00D65" w:rsidRDefault="00D00D65" w14:paraId="237D9EC6" w14:textId="740FC718">
            <w:pPr>
              <w:autoSpaceDE w:val="0"/>
              <w:autoSpaceDN w:val="0"/>
              <w:adjustRightInd w:val="0"/>
              <w:rPr>
                <w:rFonts w:ascii="TH Sarabun New" w:hAnsi="TH Sarabun New" w:eastAsia="Angsana New" w:cs="TH Sarabun New"/>
                <w:b/>
                <w:bCs/>
                <w:sz w:val="26"/>
                <w:szCs w:val="26"/>
                <w:cs/>
                <w:rPrChange w:author="PC" w:date="2023-03-31T11:41:00Z" w:id="345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325 </w:t>
            </w:r>
            <w:r w:rsidRPr="00357A8D">
              <w:rPr>
                <w:rFonts w:ascii="TH Sarabun New" w:hAnsi="TH Sarabun New" w:cs="TH Sarabun New"/>
                <w:sz w:val="26"/>
                <w:szCs w:val="26"/>
                <w:cs/>
              </w:rPr>
              <w:t xml:space="preserve">เศรษฐมิติเบื้องต้น                 </w:t>
            </w:r>
            <w:r w:rsidRPr="00357A8D" w:rsidR="00A92013">
              <w:rPr>
                <w:rFonts w:ascii="TH Sarabun New" w:hAnsi="TH Sarabun New" w:cs="TH Sarabun New"/>
                <w:sz w:val="26"/>
                <w:szCs w:val="26"/>
                <w:cs/>
              </w:rPr>
              <w:t xml:space="preserve">      </w:t>
            </w:r>
            <w:r w:rsidRPr="00357A8D">
              <w:rPr>
                <w:rFonts w:ascii="TH Sarabun New" w:hAnsi="TH Sarabun New" w:cs="TH Sarabun New"/>
                <w:sz w:val="26"/>
                <w:szCs w:val="26"/>
                <w:cs/>
              </w:rPr>
              <w:t xml:space="preserve"> </w:t>
            </w:r>
            <w:del w:author="Jenjira O-cha" w:date="2023-02-08T16:03:00Z" w:id="345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D00D65" w:rsidRDefault="00D00D65" w14:paraId="2540D67E" w14:textId="77777777">
            <w:pPr>
              <w:contextualSpacing/>
              <w:rPr>
                <w:rFonts w:ascii="TH Sarabun New" w:hAnsi="TH Sarabun New" w:eastAsia="Angsana New" w:cs="TH Sarabun New"/>
                <w:sz w:val="26"/>
                <w:szCs w:val="26"/>
              </w:rPr>
            </w:pPr>
          </w:p>
          <w:p w:rsidRPr="00357A8D" w:rsidR="00D00D65" w:rsidRDefault="00D00D65" w14:paraId="43715AF8" w14:textId="77777777">
            <w:pPr>
              <w:contextualSpacing/>
              <w:jc w:val="center"/>
              <w:rPr>
                <w:rFonts w:ascii="TH Sarabun New" w:hAnsi="TH Sarabun New" w:eastAsia="Angsana New" w:cs="TH Sarabun New"/>
                <w:sz w:val="26"/>
                <w:szCs w:val="26"/>
                <w:cs/>
                <w:rPrChange w:author="PC" w:date="2023-03-31T11:41:00Z" w:id="345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7D0DF29D" w14:textId="77777777">
        <w:tc>
          <w:tcPr>
            <w:tcW w:w="4077" w:type="dxa"/>
            <w:tcBorders>
              <w:top w:val="dotted" w:color="auto" w:sz="4" w:space="0"/>
              <w:bottom w:val="dotted" w:color="auto" w:sz="4" w:space="0"/>
            </w:tcBorders>
            <w:shd w:val="clear" w:color="auto" w:fill="auto"/>
          </w:tcPr>
          <w:p w:rsidRPr="00357A8D" w:rsidR="00D00D65" w:rsidRDefault="00D00D65" w14:paraId="2F59C4DD" w14:textId="77777777">
            <w:pPr>
              <w:contextualSpacing/>
              <w:rPr>
                <w:rFonts w:ascii="TH Sarabun New" w:hAnsi="TH Sarabun New" w:eastAsia="Angsana New" w:cs="TH Sarabun New"/>
                <w:sz w:val="26"/>
                <w:szCs w:val="26"/>
                <w:cs/>
                <w:rPrChange w:author="PC" w:date="2023-03-31T11:41:00Z" w:id="345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425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rPr>
              <w:t xml:space="preserve"> 1</w:t>
            </w:r>
            <w:r w:rsidRPr="00357A8D">
              <w:rPr>
                <w:rFonts w:ascii="TH Sarabun New" w:hAnsi="TH Sarabun New" w:eastAsia="AngsanaNew-Bold" w:cs="TH Sarabun New"/>
                <w:sz w:val="26"/>
                <w:szCs w:val="26"/>
                <w:cs/>
              </w:rPr>
              <w:t xml:space="preserve">                         </w:t>
            </w:r>
            <w:r w:rsidRPr="00357A8D" w:rsidR="00A92013">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D00D65" w:rsidRDefault="00D00D65" w14:paraId="21E220BD" w14:textId="77777777">
            <w:pPr>
              <w:pStyle w:val="ListParagraph"/>
              <w:tabs>
                <w:tab w:val="left" w:pos="241"/>
              </w:tabs>
              <w:ind w:left="0"/>
              <w:rPr>
                <w:rFonts w:ascii="TH Sarabun New" w:hAnsi="TH Sarabun New" w:eastAsia="Angsana New" w:cs="TH Sarabun New"/>
                <w:b/>
                <w:bCs/>
                <w:sz w:val="26"/>
                <w:szCs w:val="26"/>
                <w:cs/>
                <w:rPrChange w:author="PC" w:date="2023-03-31T11:41:00Z" w:id="345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425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rPr>
              <w:t xml:space="preserve"> 1</w:t>
            </w:r>
            <w:r w:rsidRPr="00357A8D">
              <w:rPr>
                <w:rFonts w:ascii="TH Sarabun New" w:hAnsi="TH Sarabun New" w:eastAsia="AngsanaNew-Bold" w:cs="TH Sarabun New"/>
                <w:sz w:val="26"/>
                <w:szCs w:val="26"/>
                <w:cs/>
              </w:rPr>
              <w:t xml:space="preserve">                      </w:t>
            </w:r>
            <w:r w:rsidRPr="00357A8D" w:rsidR="00A92013">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D00D65" w:rsidRDefault="00D00D65" w14:paraId="7B0EACF3" w14:textId="437D9316">
            <w:pPr>
              <w:contextualSpacing/>
              <w:jc w:val="center"/>
              <w:rPr>
                <w:rFonts w:ascii="TH Sarabun New" w:hAnsi="TH Sarabun New" w:eastAsia="Angsana New" w:cs="TH Sarabun New"/>
                <w:sz w:val="26"/>
                <w:szCs w:val="26"/>
                <w:cs/>
                <w:rPrChange w:author="PC" w:date="2023-03-31T11:41:00Z" w:id="3460">
                  <w:rPr>
                    <w:rFonts w:ascii="TH Sarabun New" w:hAnsi="TH Sarabun New" w:eastAsia="Angsana New" w:cs="TH Sarabun New"/>
                    <w:color w:val="FF0000"/>
                    <w:sz w:val="26"/>
                    <w:szCs w:val="26"/>
                    <w:cs/>
                  </w:rPr>
                </w:rPrChange>
              </w:rPr>
            </w:pPr>
            <w:del w:author="Jenjira O-cha" w:date="2023-02-08T11:39:00Z" w:id="3461">
              <w:r w:rsidRPr="00357A8D" w:rsidDel="005A02DA">
                <w:rPr>
                  <w:rFonts w:ascii="TH Sarabun New" w:hAnsi="TH Sarabun New" w:eastAsia="Angsana New" w:cs="TH Sarabun New"/>
                  <w:sz w:val="26"/>
                  <w:szCs w:val="26"/>
                  <w:cs/>
                </w:rPr>
                <w:delText>ปรับคำอธิบายรายวิชา</w:delText>
              </w:r>
            </w:del>
            <w:commentRangeStart w:id="3462"/>
            <w:ins w:author="Jenjira O-cha" w:date="2023-02-08T11:39:00Z" w:id="3463">
              <w:r w:rsidRPr="00357A8D" w:rsidR="005A02DA">
                <w:rPr>
                  <w:rFonts w:ascii="TH Sarabun New" w:hAnsi="TH Sarabun New" w:eastAsia="Angsana New" w:cs="TH Sarabun New"/>
                  <w:sz w:val="26"/>
                  <w:szCs w:val="26"/>
                  <w:cs/>
                </w:rPr>
                <w:t>คงเดิม</w:t>
              </w:r>
              <w:commentRangeEnd w:id="3462"/>
              <w:r w:rsidRPr="00357A8D" w:rsidR="005A02DA">
                <w:rPr>
                  <w:rStyle w:val="CommentReference"/>
                </w:rPr>
                <w:commentReference w:id="3462"/>
              </w:r>
            </w:ins>
          </w:p>
        </w:tc>
      </w:tr>
      <w:tr w:rsidRPr="00357A8D" w:rsidR="00567CE2" w:rsidTr="00766175" w14:paraId="1A1A7B1A" w14:textId="77777777">
        <w:tc>
          <w:tcPr>
            <w:tcW w:w="4077" w:type="dxa"/>
            <w:tcBorders>
              <w:top w:val="dotted" w:color="auto" w:sz="4" w:space="0"/>
              <w:bottom w:val="dotted" w:color="auto" w:sz="4" w:space="0"/>
            </w:tcBorders>
            <w:shd w:val="clear" w:color="auto" w:fill="auto"/>
          </w:tcPr>
          <w:p w:rsidRPr="00357A8D" w:rsidR="00D00D65" w:rsidRDefault="00D00D65" w14:paraId="1B21797B"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426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rPr>
              <w:t xml:space="preserve"> 2</w:t>
            </w:r>
            <w:r w:rsidRPr="00357A8D">
              <w:rPr>
                <w:rFonts w:ascii="TH Sarabun New" w:hAnsi="TH Sarabun New" w:eastAsia="AngsanaNew-Bold" w:cs="TH Sarabun New"/>
                <w:sz w:val="26"/>
                <w:szCs w:val="26"/>
                <w:cs/>
              </w:rPr>
              <w:t xml:space="preserve">                          </w:t>
            </w:r>
            <w:r w:rsidRPr="00357A8D" w:rsidR="00A92013">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p w:rsidRPr="00357A8D" w:rsidR="00D00D65" w:rsidRDefault="00D00D65" w14:paraId="6E3E34AE" w14:textId="77777777">
            <w:pPr>
              <w:contextualSpacing/>
              <w:rPr>
                <w:rFonts w:ascii="TH Sarabun New" w:hAnsi="TH Sarabun New" w:eastAsia="Angsana New" w:cs="TH Sarabun New"/>
                <w:sz w:val="26"/>
                <w:szCs w:val="26"/>
                <w:cs/>
                <w:rPrChange w:author="PC" w:date="2023-03-31T11:41:00Z" w:id="3464">
                  <w:rPr>
                    <w:rFonts w:ascii="TH Sarabun New" w:hAnsi="TH Sarabun New" w:eastAsia="Angsana New" w:cs="TH Sarabun New"/>
                    <w:color w:val="FF0000"/>
                    <w:sz w:val="26"/>
                    <w:szCs w:val="26"/>
                    <w:cs/>
                  </w:rPr>
                </w:rPrChange>
              </w:rPr>
            </w:pPr>
          </w:p>
        </w:tc>
        <w:tc>
          <w:tcPr>
            <w:tcW w:w="4065" w:type="dxa"/>
            <w:tcBorders>
              <w:top w:val="dotted" w:color="auto" w:sz="4" w:space="0"/>
              <w:bottom w:val="dotted" w:color="auto" w:sz="4" w:space="0"/>
            </w:tcBorders>
            <w:shd w:val="clear" w:color="auto" w:fill="auto"/>
          </w:tcPr>
          <w:p w:rsidRPr="00357A8D" w:rsidR="00D00D65" w:rsidRDefault="00D00D65" w14:paraId="6377DE9C"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426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rPr>
              <w:t xml:space="preserve"> 2</w:t>
            </w:r>
            <w:r w:rsidRPr="00357A8D">
              <w:rPr>
                <w:rFonts w:ascii="TH Sarabun New" w:hAnsi="TH Sarabun New" w:eastAsia="AngsanaNew-Bold" w:cs="TH Sarabun New"/>
                <w:sz w:val="26"/>
                <w:szCs w:val="26"/>
                <w:cs/>
              </w:rPr>
              <w:t xml:space="preserve">                         </w:t>
            </w:r>
            <w:r w:rsidRPr="00357A8D" w:rsidR="00A92013">
              <w:rPr>
                <w:rFonts w:ascii="TH Sarabun New" w:hAnsi="TH Sarabun New" w:eastAsia="AngsanaNew-Bold" w:cs="TH Sarabun New"/>
                <w:sz w:val="26"/>
                <w:szCs w:val="26"/>
                <w:cs/>
              </w:rPr>
              <w:t xml:space="preserve">       </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p w:rsidRPr="00357A8D" w:rsidR="00D00D65" w:rsidRDefault="00D00D65" w14:paraId="08A3F9FD" w14:textId="77777777">
            <w:pPr>
              <w:pStyle w:val="ListParagraph"/>
              <w:tabs>
                <w:tab w:val="left" w:pos="241"/>
              </w:tabs>
              <w:ind w:left="0"/>
              <w:rPr>
                <w:rFonts w:ascii="TH Sarabun New" w:hAnsi="TH Sarabun New" w:eastAsia="Angsana New" w:cs="TH Sarabun New"/>
                <w:b/>
                <w:bCs/>
                <w:sz w:val="26"/>
                <w:szCs w:val="26"/>
                <w:cs/>
                <w:rPrChange w:author="PC" w:date="2023-03-31T11:41:00Z" w:id="3465">
                  <w:rPr>
                    <w:rFonts w:ascii="TH Sarabun New" w:hAnsi="TH Sarabun New" w:eastAsia="Angsana New" w:cs="TH Sarabun New"/>
                    <w:b/>
                    <w:bCs/>
                    <w:color w:val="FF0000"/>
                    <w:sz w:val="26"/>
                    <w:szCs w:val="26"/>
                    <w:cs/>
                  </w:rPr>
                </w:rPrChange>
              </w:rPr>
            </w:pPr>
          </w:p>
        </w:tc>
        <w:tc>
          <w:tcPr>
            <w:tcW w:w="1179" w:type="dxa"/>
            <w:tcBorders>
              <w:top w:val="dotted" w:color="auto" w:sz="4" w:space="0"/>
              <w:bottom w:val="dotted" w:color="auto" w:sz="4" w:space="0"/>
            </w:tcBorders>
            <w:shd w:val="clear" w:color="auto" w:fill="auto"/>
          </w:tcPr>
          <w:p w:rsidRPr="00357A8D" w:rsidR="00D00D65" w:rsidDel="001831B3" w:rsidRDefault="00D00D65" w14:paraId="15BA274B" w14:textId="77777777">
            <w:pPr>
              <w:contextualSpacing/>
              <w:jc w:val="center"/>
              <w:rPr>
                <w:del w:author="PC" w:date="2023-03-31T11:37:00Z" w:id="3466"/>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ปรับคำอธิบายรายวิชา</w:t>
            </w:r>
          </w:p>
          <w:p w:rsidRPr="00357A8D" w:rsidR="00D00D65" w:rsidRDefault="00D00D65" w14:paraId="21822D8F" w14:textId="77777777">
            <w:pPr>
              <w:contextualSpacing/>
              <w:jc w:val="center"/>
              <w:rPr>
                <w:rFonts w:ascii="TH Sarabun New" w:hAnsi="TH Sarabun New" w:eastAsia="Angsana New" w:cs="TH Sarabun New"/>
                <w:sz w:val="26"/>
                <w:szCs w:val="26"/>
                <w:cs/>
                <w:rPrChange w:author="PC" w:date="2023-03-31T11:41:00Z" w:id="3467">
                  <w:rPr>
                    <w:rFonts w:ascii="TH Sarabun New" w:hAnsi="TH Sarabun New" w:eastAsia="Angsana New" w:cs="TH Sarabun New"/>
                    <w:color w:val="FF0000"/>
                    <w:sz w:val="26"/>
                    <w:szCs w:val="26"/>
                    <w:cs/>
                  </w:rPr>
                </w:rPrChange>
              </w:rPr>
            </w:pPr>
          </w:p>
        </w:tc>
      </w:tr>
      <w:tr w:rsidRPr="00357A8D" w:rsidR="00567CE2" w:rsidTr="00CE2920" w14:paraId="0EFBAF03" w14:textId="77777777">
        <w:tc>
          <w:tcPr>
            <w:tcW w:w="4077" w:type="dxa"/>
            <w:tcBorders>
              <w:top w:val="dotted" w:color="auto" w:sz="4" w:space="0"/>
              <w:bottom w:val="dotted" w:color="auto" w:sz="4" w:space="0"/>
            </w:tcBorders>
            <w:shd w:val="clear" w:color="auto" w:fill="auto"/>
          </w:tcPr>
          <w:p w:rsidRPr="00357A8D" w:rsidR="006928D1" w:rsidRDefault="006928D1" w14:paraId="04F1581C" w14:textId="77777777">
            <w:pPr>
              <w:contextualSpacing/>
              <w:rPr>
                <w:rFonts w:ascii="TH Sarabun New" w:hAnsi="TH Sarabun New" w:eastAsia="Angsana New" w:cs="TH Sarabun New"/>
                <w:sz w:val="26"/>
                <w:szCs w:val="26"/>
                <w:cs/>
                <w:rPrChange w:author="PC" w:date="2023-03-31T11:41:00Z" w:id="346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w:t>
            </w:r>
          </w:p>
        </w:tc>
        <w:tc>
          <w:tcPr>
            <w:tcW w:w="4065" w:type="dxa"/>
            <w:tcBorders>
              <w:top w:val="dotted" w:color="auto" w:sz="4" w:space="0"/>
              <w:bottom w:val="dotted" w:color="auto" w:sz="4" w:space="0"/>
            </w:tcBorders>
            <w:shd w:val="clear" w:color="auto" w:fill="auto"/>
          </w:tcPr>
          <w:p w:rsidRPr="00357A8D" w:rsidR="006928D1" w:rsidRDefault="006928D1" w14:paraId="39CDDE79" w14:textId="77777777">
            <w:pPr>
              <w:pStyle w:val="ListParagraph"/>
              <w:tabs>
                <w:tab w:val="left" w:pos="241"/>
              </w:tabs>
              <w:ind w:left="0"/>
              <w:rPr>
                <w:rFonts w:ascii="TH Sarabun New" w:hAnsi="TH Sarabun New" w:eastAsia="Angsana New" w:cs="TH Sarabun New"/>
                <w:b/>
                <w:bCs/>
                <w:sz w:val="26"/>
                <w:szCs w:val="26"/>
                <w:cs/>
                <w:rPrChange w:author="PC" w:date="2023-03-31T11:41:00Z" w:id="346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 xml:space="preserve">427 การวิเคราะห์อนุกรมเวลา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6928D1" w:rsidRDefault="006928D1" w14:paraId="29DC998E" w14:textId="77777777">
            <w:pPr>
              <w:contextualSpacing/>
              <w:jc w:val="center"/>
              <w:rPr>
                <w:rFonts w:ascii="TH Sarabun New" w:hAnsi="TH Sarabun New" w:eastAsia="Angsana New" w:cs="TH Sarabun New"/>
                <w:sz w:val="26"/>
                <w:szCs w:val="26"/>
                <w:cs/>
                <w:rPrChange w:author="PC" w:date="2023-03-31T11:41:00Z" w:id="347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เปิดเพิ่ม</w:t>
            </w:r>
          </w:p>
        </w:tc>
      </w:tr>
      <w:tr w:rsidRPr="00357A8D" w:rsidR="00567CE2" w:rsidTr="00CE2920" w14:paraId="4E26CF28" w14:textId="77777777">
        <w:tc>
          <w:tcPr>
            <w:tcW w:w="4077" w:type="dxa"/>
            <w:tcBorders>
              <w:top w:val="dotted" w:color="auto" w:sz="4" w:space="0"/>
              <w:bottom w:val="dotted" w:color="auto" w:sz="4" w:space="0"/>
            </w:tcBorders>
            <w:shd w:val="clear" w:color="auto" w:fill="auto"/>
          </w:tcPr>
          <w:p w:rsidRPr="00357A8D" w:rsidR="006928D1" w:rsidRDefault="006928D1" w14:paraId="6875B212" w14:textId="4B7AA80C">
            <w:pPr>
              <w:contextualSpacing/>
              <w:rPr>
                <w:rFonts w:ascii="TH Sarabun New" w:hAnsi="TH Sarabun New" w:eastAsia="Angsana New" w:cs="TH Sarabun New"/>
                <w:szCs w:val="24"/>
                <w:cs/>
                <w:rPrChange w:author="PC" w:date="2023-03-31T11:41:00Z" w:id="3471">
                  <w:rPr>
                    <w:rFonts w:ascii="TH Sarabun New" w:hAnsi="TH Sarabun New" w:eastAsia="Angsana New" w:cs="TH Sarabun New"/>
                    <w:color w:val="000000"/>
                    <w:szCs w:val="24"/>
                    <w:cs/>
                  </w:rPr>
                </w:rPrChange>
              </w:rPr>
            </w:pPr>
            <w:r w:rsidRPr="00357A8D">
              <w:rPr>
                <w:rFonts w:ascii="TH Sarabun New" w:hAnsi="TH Sarabun New" w:eastAsia="Angsana New" w:cs="TH Sarabun New"/>
                <w:szCs w:val="24"/>
                <w:cs/>
                <w:rPrChange w:author="PC" w:date="2023-03-31T11:41:00Z" w:id="3472">
                  <w:rPr>
                    <w:rFonts w:ascii="TH Sarabun New" w:hAnsi="TH Sarabun New" w:eastAsia="Angsana New" w:cs="TH Sarabun New"/>
                    <w:color w:val="000000"/>
                    <w:szCs w:val="24"/>
                    <w:cs/>
                  </w:rPr>
                </w:rPrChange>
              </w:rPr>
              <w:t xml:space="preserve">ศ.521 เศรษฐศาสตร์ปริมาณ: ศึกษาเฉพาะเรื่อง 1 </w:t>
            </w:r>
            <w:del w:author="Jenjira O-cha" w:date="2023-02-08T16:03:00Z" w:id="3473">
              <w:r w:rsidRPr="00357A8D" w:rsidDel="00E17D6F">
                <w:rPr>
                  <w:rFonts w:ascii="TH Sarabun New" w:hAnsi="TH Sarabun New" w:eastAsia="Angsana New" w:cs="TH Sarabun New"/>
                  <w:szCs w:val="24"/>
                  <w:cs/>
                  <w:rPrChange w:author="PC" w:date="2023-03-31T11:41:00Z" w:id="3474">
                    <w:rPr>
                      <w:rFonts w:ascii="TH Sarabun New" w:hAnsi="TH Sarabun New" w:eastAsia="Angsana New" w:cs="TH Sarabun New"/>
                      <w:color w:val="000000"/>
                      <w:szCs w:val="24"/>
                      <w:cs/>
                    </w:rPr>
                  </w:rPrChange>
                </w:rPr>
                <w:delText xml:space="preserve"> </w:delText>
              </w:r>
            </w:del>
            <w:r w:rsidRPr="00357A8D">
              <w:rPr>
                <w:rFonts w:ascii="TH Sarabun New" w:hAnsi="TH Sarabun New" w:eastAsia="Angsana New" w:cs="TH Sarabun New"/>
                <w:szCs w:val="24"/>
                <w:cs/>
                <w:rPrChange w:author="PC" w:date="2023-03-31T11:41:00Z" w:id="3475">
                  <w:rPr>
                    <w:rFonts w:ascii="TH Sarabun New" w:hAnsi="TH Sarabun New" w:eastAsia="Angsana New" w:cs="TH Sarabun New"/>
                    <w:color w:val="000000"/>
                    <w:szCs w:val="24"/>
                    <w:cs/>
                  </w:rPr>
                </w:rPrChange>
              </w:rPr>
              <w:t xml:space="preserve"> </w:t>
            </w:r>
            <w:r w:rsidRPr="00357A8D">
              <w:rPr>
                <w:rFonts w:ascii="TH Sarabun New" w:hAnsi="TH Sarabun New" w:cs="TH Sarabun New"/>
                <w:szCs w:val="24"/>
                <w:cs/>
              </w:rPr>
              <w:t xml:space="preserve">3 (3-0-6)                        </w:t>
            </w:r>
          </w:p>
        </w:tc>
        <w:tc>
          <w:tcPr>
            <w:tcW w:w="4065" w:type="dxa"/>
            <w:tcBorders>
              <w:top w:val="dotted" w:color="auto" w:sz="4" w:space="0"/>
              <w:bottom w:val="dotted" w:color="auto" w:sz="4" w:space="0"/>
            </w:tcBorders>
            <w:shd w:val="clear" w:color="auto" w:fill="auto"/>
          </w:tcPr>
          <w:p w:rsidRPr="00357A8D" w:rsidR="006928D1" w:rsidRDefault="006928D1" w14:paraId="063D4E49" w14:textId="7503E49D">
            <w:pPr>
              <w:pStyle w:val="ListParagraph"/>
              <w:tabs>
                <w:tab w:val="left" w:pos="241"/>
              </w:tabs>
              <w:ind w:left="0"/>
              <w:rPr>
                <w:rFonts w:ascii="TH Sarabun New" w:hAnsi="TH Sarabun New" w:eastAsia="Angsana New" w:cs="TH Sarabun New"/>
                <w:b/>
                <w:bCs/>
                <w:sz w:val="26"/>
                <w:szCs w:val="26"/>
                <w:cs/>
                <w:rPrChange w:author="PC" w:date="2023-03-31T11:41:00Z" w:id="3476">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szCs w:val="24"/>
                <w:cs/>
                <w:rPrChange w:author="PC" w:date="2023-03-31T11:41:00Z" w:id="3477">
                  <w:rPr>
                    <w:rFonts w:ascii="TH Sarabun New" w:hAnsi="TH Sarabun New" w:eastAsia="Angsana New" w:cs="TH Sarabun New"/>
                    <w:color w:val="000000"/>
                    <w:szCs w:val="24"/>
                    <w:cs/>
                  </w:rPr>
                </w:rPrChange>
              </w:rPr>
              <w:t xml:space="preserve">ศ.521 เศรษฐศาสตร์ปริมาณ: ศึกษาเฉพาะเรื่อง 1 </w:t>
            </w:r>
            <w:del w:author="Jenjira O-cha" w:date="2023-02-08T16:03:00Z" w:id="3478">
              <w:r w:rsidRPr="00357A8D" w:rsidDel="00E17D6F">
                <w:rPr>
                  <w:rFonts w:ascii="TH Sarabun New" w:hAnsi="TH Sarabun New" w:eastAsia="Angsana New" w:cs="TH Sarabun New"/>
                  <w:szCs w:val="24"/>
                  <w:cs/>
                  <w:rPrChange w:author="PC" w:date="2023-03-31T11:41:00Z" w:id="3479">
                    <w:rPr>
                      <w:rFonts w:ascii="TH Sarabun New" w:hAnsi="TH Sarabun New" w:eastAsia="Angsana New" w:cs="TH Sarabun New"/>
                      <w:color w:val="000000"/>
                      <w:szCs w:val="24"/>
                      <w:cs/>
                    </w:rPr>
                  </w:rPrChange>
                </w:rPr>
                <w:delText xml:space="preserve"> </w:delText>
              </w:r>
            </w:del>
            <w:r w:rsidRPr="00357A8D">
              <w:rPr>
                <w:rFonts w:ascii="TH Sarabun New" w:hAnsi="TH Sarabun New" w:eastAsia="Angsana New" w:cs="TH Sarabun New"/>
                <w:szCs w:val="24"/>
                <w:cs/>
                <w:rPrChange w:author="PC" w:date="2023-03-31T11:41:00Z" w:id="3480">
                  <w:rPr>
                    <w:rFonts w:ascii="TH Sarabun New" w:hAnsi="TH Sarabun New" w:eastAsia="Angsana New" w:cs="TH Sarabun New"/>
                    <w:color w:val="000000"/>
                    <w:szCs w:val="24"/>
                    <w:cs/>
                  </w:rPr>
                </w:rPrChange>
              </w:rPr>
              <w:t xml:space="preserve"> </w:t>
            </w:r>
            <w:r w:rsidRPr="00357A8D">
              <w:rPr>
                <w:rFonts w:ascii="TH Sarabun New" w:hAnsi="TH Sarabun New" w:cs="TH Sarabun New"/>
                <w:szCs w:val="24"/>
                <w:cs/>
              </w:rPr>
              <w:t xml:space="preserve">3 (3-0-6)                        </w:t>
            </w:r>
          </w:p>
        </w:tc>
        <w:tc>
          <w:tcPr>
            <w:tcW w:w="1179" w:type="dxa"/>
            <w:tcBorders>
              <w:top w:val="dotted" w:color="auto" w:sz="4" w:space="0"/>
              <w:bottom w:val="dotted" w:color="auto" w:sz="4" w:space="0"/>
            </w:tcBorders>
            <w:shd w:val="clear" w:color="auto" w:fill="auto"/>
          </w:tcPr>
          <w:p w:rsidRPr="00357A8D" w:rsidR="006928D1" w:rsidRDefault="005B1591" w14:paraId="78F0EFA7" w14:textId="7732340C">
            <w:pPr>
              <w:contextualSpacing/>
              <w:jc w:val="center"/>
              <w:rPr>
                <w:rFonts w:ascii="TH Sarabun New" w:hAnsi="TH Sarabun New" w:eastAsia="Angsana New" w:cs="TH Sarabun New"/>
                <w:szCs w:val="24"/>
                <w:cs/>
                <w:rPrChange w:author="PC" w:date="2023-03-31T11:41:00Z" w:id="3481">
                  <w:rPr>
                    <w:rFonts w:ascii="TH Sarabun New" w:hAnsi="TH Sarabun New" w:eastAsia="Angsana New" w:cs="TH Sarabun New"/>
                    <w:color w:val="000000"/>
                    <w:szCs w:val="24"/>
                    <w:cs/>
                  </w:rPr>
                </w:rPrChange>
              </w:rPr>
            </w:pPr>
            <w:commentRangeStart w:id="3482"/>
            <w:ins w:author="PC" w:date="2023-03-31T11:22:00Z" w:id="3483">
              <w:r w:rsidRPr="00357A8D">
                <w:rPr>
                  <w:rFonts w:ascii="TH Sarabun New" w:hAnsi="TH Sarabun New" w:eastAsia="Angsana New" w:cs="TH Sarabun New"/>
                  <w:sz w:val="26"/>
                  <w:szCs w:val="26"/>
                  <w:cs/>
                </w:rPr>
                <w:t>ตัดวิชาบังคับก่อน</w:t>
              </w:r>
            </w:ins>
            <w:del w:author="PC" w:date="2023-03-31T11:22:00Z" w:id="3484">
              <w:r w:rsidRPr="00357A8D" w:rsidDel="005B1591" w:rsidR="006928D1">
                <w:rPr>
                  <w:rFonts w:ascii="TH Sarabun New" w:hAnsi="TH Sarabun New" w:eastAsia="Angsana New" w:cs="TH Sarabun New"/>
                  <w:szCs w:val="24"/>
                  <w:cs/>
                  <w:rPrChange w:author="PC" w:date="2023-03-31T11:41:00Z" w:id="3485">
                    <w:rPr>
                      <w:rFonts w:ascii="TH Sarabun New" w:hAnsi="TH Sarabun New" w:eastAsia="Angsana New" w:cs="TH Sarabun New"/>
                      <w:color w:val="000000"/>
                      <w:szCs w:val="24"/>
                      <w:cs/>
                    </w:rPr>
                  </w:rPrChange>
                </w:rPr>
                <w:delText>คงเดิม</w:delText>
              </w:r>
            </w:del>
            <w:commentRangeEnd w:id="3482"/>
            <w:r w:rsidRPr="00357A8D">
              <w:rPr>
                <w:rStyle w:val="CommentReference"/>
              </w:rPr>
              <w:commentReference w:id="3482"/>
            </w:r>
          </w:p>
        </w:tc>
      </w:tr>
      <w:tr w:rsidRPr="00357A8D" w:rsidR="00567CE2" w:rsidTr="00766175" w14:paraId="6F3C98FD" w14:textId="77777777">
        <w:tc>
          <w:tcPr>
            <w:tcW w:w="4077" w:type="dxa"/>
            <w:tcBorders>
              <w:top w:val="dotted" w:color="auto" w:sz="4" w:space="0"/>
              <w:bottom w:val="dotted" w:color="auto" w:sz="4" w:space="0"/>
            </w:tcBorders>
            <w:shd w:val="clear" w:color="auto" w:fill="auto"/>
          </w:tcPr>
          <w:p w:rsidRPr="00357A8D" w:rsidR="006928D1" w:rsidRDefault="006928D1" w14:paraId="41E6042D" w14:textId="07009262">
            <w:pPr>
              <w:contextualSpacing/>
              <w:rPr>
                <w:rFonts w:ascii="TH Sarabun New" w:hAnsi="TH Sarabun New" w:eastAsia="Angsana New" w:cs="TH Sarabun New"/>
                <w:sz w:val="26"/>
                <w:szCs w:val="26"/>
                <w:cs/>
                <w:rPrChange w:author="PC" w:date="2023-03-31T11:41:00Z" w:id="348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Cs w:val="24"/>
                <w:cs/>
                <w:rPrChange w:author="PC" w:date="2023-03-31T11:41:00Z" w:id="3487">
                  <w:rPr>
                    <w:rFonts w:ascii="TH Sarabun New" w:hAnsi="TH Sarabun New" w:eastAsia="Angsana New" w:cs="TH Sarabun New"/>
                    <w:color w:val="000000"/>
                    <w:szCs w:val="24"/>
                    <w:cs/>
                  </w:rPr>
                </w:rPrChange>
              </w:rPr>
              <w:t xml:space="preserve">ศ.522 เศรษฐศาสตร์ปริมาณ: ศึกษาเฉพาะเรื่อง 2 </w:t>
            </w:r>
            <w:del w:author="Jenjira O-cha" w:date="2023-02-08T16:03:00Z" w:id="3488">
              <w:r w:rsidRPr="00357A8D" w:rsidDel="00E17D6F">
                <w:rPr>
                  <w:rFonts w:ascii="TH Sarabun New" w:hAnsi="TH Sarabun New" w:eastAsia="Angsana New" w:cs="TH Sarabun New"/>
                  <w:szCs w:val="24"/>
                  <w:cs/>
                  <w:rPrChange w:author="PC" w:date="2023-03-31T11:41:00Z" w:id="3489">
                    <w:rPr>
                      <w:rFonts w:ascii="TH Sarabun New" w:hAnsi="TH Sarabun New" w:eastAsia="Angsana New" w:cs="TH Sarabun New"/>
                      <w:color w:val="000000"/>
                      <w:szCs w:val="24"/>
                      <w:cs/>
                    </w:rPr>
                  </w:rPrChange>
                </w:rPr>
                <w:delText xml:space="preserve"> </w:delText>
              </w:r>
            </w:del>
            <w:r w:rsidRPr="00357A8D">
              <w:rPr>
                <w:rFonts w:ascii="TH Sarabun New" w:hAnsi="TH Sarabun New" w:eastAsia="Angsana New" w:cs="TH Sarabun New"/>
                <w:szCs w:val="24"/>
                <w:cs/>
                <w:rPrChange w:author="PC" w:date="2023-03-31T11:41:00Z" w:id="3490">
                  <w:rPr>
                    <w:rFonts w:ascii="TH Sarabun New" w:hAnsi="TH Sarabun New" w:eastAsia="Angsana New" w:cs="TH Sarabun New"/>
                    <w:color w:val="000000"/>
                    <w:szCs w:val="24"/>
                    <w:cs/>
                  </w:rPr>
                </w:rPrChange>
              </w:rPr>
              <w:t xml:space="preserve"> </w:t>
            </w:r>
            <w:r w:rsidRPr="00357A8D">
              <w:rPr>
                <w:rFonts w:ascii="TH Sarabun New" w:hAnsi="TH Sarabun New" w:cs="TH Sarabun New"/>
                <w:szCs w:val="24"/>
                <w:cs/>
              </w:rPr>
              <w:t xml:space="preserve">3 (3-0-6)                        </w:t>
            </w:r>
          </w:p>
        </w:tc>
        <w:tc>
          <w:tcPr>
            <w:tcW w:w="4065" w:type="dxa"/>
            <w:tcBorders>
              <w:top w:val="dotted" w:color="auto" w:sz="4" w:space="0"/>
              <w:bottom w:val="dotted" w:color="auto" w:sz="4" w:space="0"/>
            </w:tcBorders>
            <w:shd w:val="clear" w:color="auto" w:fill="auto"/>
          </w:tcPr>
          <w:p w:rsidRPr="00357A8D" w:rsidR="006928D1" w:rsidRDefault="006928D1" w14:paraId="303B199A" w14:textId="3AAB9D5B">
            <w:pPr>
              <w:pStyle w:val="ListParagraph"/>
              <w:tabs>
                <w:tab w:val="left" w:pos="241"/>
              </w:tabs>
              <w:ind w:left="0"/>
              <w:rPr>
                <w:rFonts w:ascii="TH Sarabun New" w:hAnsi="TH Sarabun New" w:eastAsia="Angsana New" w:cs="TH Sarabun New"/>
                <w:b/>
                <w:bCs/>
                <w:sz w:val="26"/>
                <w:szCs w:val="26"/>
                <w:cs/>
                <w:rPrChange w:author="PC" w:date="2023-03-31T11:41:00Z" w:id="3491">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szCs w:val="24"/>
                <w:cs/>
                <w:rPrChange w:author="PC" w:date="2023-03-31T11:41:00Z" w:id="3492">
                  <w:rPr>
                    <w:rFonts w:ascii="TH Sarabun New" w:hAnsi="TH Sarabun New" w:eastAsia="Angsana New" w:cs="TH Sarabun New"/>
                    <w:color w:val="000000"/>
                    <w:szCs w:val="24"/>
                    <w:cs/>
                  </w:rPr>
                </w:rPrChange>
              </w:rPr>
              <w:t xml:space="preserve">ศ.522 เศรษฐศาสตร์ปริมาณ: ศึกษาเฉพาะเรื่อง 2 </w:t>
            </w:r>
            <w:del w:author="Jenjira O-cha" w:date="2023-02-08T16:03:00Z" w:id="3493">
              <w:r w:rsidRPr="00357A8D" w:rsidDel="00E17D6F">
                <w:rPr>
                  <w:rFonts w:ascii="TH Sarabun New" w:hAnsi="TH Sarabun New" w:eastAsia="Angsana New" w:cs="TH Sarabun New"/>
                  <w:szCs w:val="24"/>
                  <w:cs/>
                  <w:rPrChange w:author="PC" w:date="2023-03-31T11:41:00Z" w:id="3494">
                    <w:rPr>
                      <w:rFonts w:ascii="TH Sarabun New" w:hAnsi="TH Sarabun New" w:eastAsia="Angsana New" w:cs="TH Sarabun New"/>
                      <w:color w:val="000000"/>
                      <w:szCs w:val="24"/>
                      <w:cs/>
                    </w:rPr>
                  </w:rPrChange>
                </w:rPr>
                <w:delText xml:space="preserve"> </w:delText>
              </w:r>
            </w:del>
            <w:r w:rsidRPr="00357A8D">
              <w:rPr>
                <w:rFonts w:ascii="TH Sarabun New" w:hAnsi="TH Sarabun New" w:eastAsia="Angsana New" w:cs="TH Sarabun New"/>
                <w:szCs w:val="24"/>
                <w:cs/>
                <w:rPrChange w:author="PC" w:date="2023-03-31T11:41:00Z" w:id="3495">
                  <w:rPr>
                    <w:rFonts w:ascii="TH Sarabun New" w:hAnsi="TH Sarabun New" w:eastAsia="Angsana New" w:cs="TH Sarabun New"/>
                    <w:color w:val="000000"/>
                    <w:szCs w:val="24"/>
                    <w:cs/>
                  </w:rPr>
                </w:rPrChange>
              </w:rPr>
              <w:t xml:space="preserve"> </w:t>
            </w:r>
            <w:r w:rsidRPr="00357A8D">
              <w:rPr>
                <w:rFonts w:ascii="TH Sarabun New" w:hAnsi="TH Sarabun New" w:cs="TH Sarabun New"/>
                <w:szCs w:val="24"/>
                <w:cs/>
              </w:rPr>
              <w:t xml:space="preserve">3 (3-0-6)                        </w:t>
            </w:r>
          </w:p>
        </w:tc>
        <w:tc>
          <w:tcPr>
            <w:tcW w:w="1179" w:type="dxa"/>
            <w:tcBorders>
              <w:top w:val="dotted" w:color="auto" w:sz="4" w:space="0"/>
              <w:bottom w:val="dotted" w:color="auto" w:sz="4" w:space="0"/>
            </w:tcBorders>
            <w:shd w:val="clear" w:color="auto" w:fill="auto"/>
          </w:tcPr>
          <w:p w:rsidRPr="00357A8D" w:rsidR="006928D1" w:rsidRDefault="005B1591" w14:paraId="6651E7F5" w14:textId="31D08760">
            <w:pPr>
              <w:contextualSpacing/>
              <w:jc w:val="center"/>
              <w:rPr>
                <w:rFonts w:ascii="TH Sarabun New" w:hAnsi="TH Sarabun New" w:eastAsia="Angsana New" w:cs="TH Sarabun New"/>
                <w:szCs w:val="24"/>
                <w:cs/>
                <w:rPrChange w:author="PC" w:date="2023-03-31T11:41:00Z" w:id="3496">
                  <w:rPr>
                    <w:rFonts w:ascii="TH Sarabun New" w:hAnsi="TH Sarabun New" w:eastAsia="Angsana New" w:cs="TH Sarabun New"/>
                    <w:color w:val="000000"/>
                    <w:szCs w:val="24"/>
                    <w:cs/>
                  </w:rPr>
                </w:rPrChange>
              </w:rPr>
            </w:pPr>
            <w:commentRangeStart w:id="3497"/>
            <w:ins w:author="PC" w:date="2023-03-31T11:22:00Z" w:id="3498">
              <w:r w:rsidRPr="00357A8D">
                <w:rPr>
                  <w:rFonts w:ascii="TH Sarabun New" w:hAnsi="TH Sarabun New" w:eastAsia="Angsana New" w:cs="TH Sarabun New"/>
                  <w:sz w:val="26"/>
                  <w:szCs w:val="26"/>
                  <w:cs/>
                </w:rPr>
                <w:t>ตัดวิชาบังคับก่อน</w:t>
              </w:r>
            </w:ins>
            <w:del w:author="PC" w:date="2023-03-31T11:22:00Z" w:id="3499">
              <w:r w:rsidRPr="00357A8D" w:rsidDel="005B1591" w:rsidR="006928D1">
                <w:rPr>
                  <w:rFonts w:ascii="TH Sarabun New" w:hAnsi="TH Sarabun New" w:eastAsia="Angsana New" w:cs="TH Sarabun New"/>
                  <w:szCs w:val="24"/>
                  <w:cs/>
                  <w:rPrChange w:author="PC" w:date="2023-03-31T11:41:00Z" w:id="3500">
                    <w:rPr>
                      <w:rFonts w:ascii="TH Sarabun New" w:hAnsi="TH Sarabun New" w:eastAsia="Angsana New" w:cs="TH Sarabun New"/>
                      <w:color w:val="000000"/>
                      <w:szCs w:val="24"/>
                      <w:cs/>
                    </w:rPr>
                  </w:rPrChange>
                </w:rPr>
                <w:delText>คงเดิม</w:delText>
              </w:r>
            </w:del>
            <w:commentRangeEnd w:id="3497"/>
            <w:r w:rsidRPr="00357A8D">
              <w:rPr>
                <w:rStyle w:val="CommentReference"/>
              </w:rPr>
              <w:commentReference w:id="3497"/>
            </w:r>
          </w:p>
        </w:tc>
      </w:tr>
      <w:tr w:rsidRPr="00357A8D" w:rsidR="00567CE2" w:rsidTr="00766175" w14:paraId="79F01DA7" w14:textId="77777777">
        <w:tc>
          <w:tcPr>
            <w:tcW w:w="4077" w:type="dxa"/>
            <w:tcBorders>
              <w:top w:val="dotted" w:color="auto" w:sz="4" w:space="0"/>
              <w:bottom w:val="dotted" w:color="auto" w:sz="4" w:space="0"/>
            </w:tcBorders>
            <w:shd w:val="clear" w:color="auto" w:fill="auto"/>
          </w:tcPr>
          <w:p w:rsidRPr="00357A8D" w:rsidR="006928D1" w:rsidRDefault="006928D1" w14:paraId="02C60CD6"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หมวดเศรษฐศาสตร์การเงิน (หมวด 3)</w:t>
            </w:r>
          </w:p>
          <w:p w:rsidRPr="00357A8D" w:rsidR="006928D1" w:rsidRDefault="006928D1" w14:paraId="02E72904" w14:textId="77777777">
            <w:pPr>
              <w:autoSpaceDE w:val="0"/>
              <w:autoSpaceDN w:val="0"/>
              <w:adjustRightInd w:val="0"/>
              <w:spacing w:before="72" w:beforeLines="3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431 </w:t>
            </w:r>
            <w:r w:rsidRPr="00357A8D">
              <w:rPr>
                <w:rFonts w:ascii="TH Sarabun New" w:hAnsi="TH Sarabun New" w:cs="TH Sarabun New"/>
                <w:sz w:val="26"/>
                <w:szCs w:val="26"/>
                <w:cs/>
              </w:rPr>
              <w:t>เศรษฐศาสตร์ว่าด้วยตลาดการเงินและ</w:t>
            </w:r>
          </w:p>
          <w:p w:rsidRPr="00357A8D" w:rsidR="006928D1" w:rsidRDefault="006928D1" w14:paraId="791D2591" w14:textId="028C4C6D">
            <w:pPr>
              <w:contextualSpacing/>
              <w:rPr>
                <w:rFonts w:ascii="TH Sarabun New" w:hAnsi="TH Sarabun New" w:eastAsia="Angsana New" w:cs="TH Sarabun New"/>
                <w:sz w:val="26"/>
                <w:szCs w:val="26"/>
                <w:cs/>
                <w:rPrChange w:author="PC" w:date="2023-03-31T11:41:00Z" w:id="350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สถาบันการเงิน                          </w:t>
            </w:r>
            <w:del w:author="Jenjira O-cha" w:date="2023-02-08T16:03:00Z" w:id="350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6E371578"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หมวดเศรษฐศาสตร์การเงิน (หมวด 3)</w:t>
            </w:r>
          </w:p>
          <w:p w:rsidRPr="00357A8D" w:rsidR="006928D1" w:rsidRDefault="006928D1" w14:paraId="523F8139" w14:textId="77777777">
            <w:pPr>
              <w:autoSpaceDE w:val="0"/>
              <w:autoSpaceDN w:val="0"/>
              <w:adjustRightInd w:val="0"/>
              <w:spacing w:before="72" w:beforeLines="3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431 </w:t>
            </w:r>
            <w:r w:rsidRPr="00357A8D">
              <w:rPr>
                <w:rFonts w:ascii="TH Sarabun New" w:hAnsi="TH Sarabun New" w:cs="TH Sarabun New"/>
                <w:sz w:val="26"/>
                <w:szCs w:val="26"/>
                <w:cs/>
              </w:rPr>
              <w:t>เศรษฐศาสตร์ว่าด้วยตลาดการเงินและ</w:t>
            </w:r>
          </w:p>
          <w:p w:rsidRPr="00357A8D" w:rsidR="006928D1" w:rsidRDefault="006928D1" w14:paraId="694D3F72" w14:textId="2F1713CF">
            <w:pPr>
              <w:pStyle w:val="ListParagraph"/>
              <w:tabs>
                <w:tab w:val="left" w:pos="241"/>
              </w:tabs>
              <w:ind w:left="0"/>
              <w:rPr>
                <w:rFonts w:ascii="TH Sarabun New" w:hAnsi="TH Sarabun New" w:eastAsia="Angsana New" w:cs="TH Sarabun New"/>
                <w:b/>
                <w:bCs/>
                <w:sz w:val="26"/>
                <w:szCs w:val="26"/>
                <w:cs/>
                <w:rPrChange w:author="PC" w:date="2023-03-31T11:41:00Z" w:id="3503">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สถาบันการเงิน                            </w:t>
            </w:r>
            <w:del w:author="Jenjira O-cha" w:date="2023-02-08T16:03:00Z" w:id="350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5387ED27" w14:textId="77777777">
            <w:pPr>
              <w:contextualSpacing/>
              <w:jc w:val="center"/>
              <w:rPr>
                <w:rFonts w:ascii="TH Sarabun New" w:hAnsi="TH Sarabun New" w:eastAsia="Angsana New" w:cs="TH Sarabun New"/>
                <w:sz w:val="26"/>
                <w:szCs w:val="26"/>
              </w:rPr>
            </w:pPr>
          </w:p>
          <w:p w:rsidRPr="00357A8D" w:rsidR="006928D1" w:rsidRDefault="006928D1" w14:paraId="20A1CADC" w14:textId="77777777">
            <w:pPr>
              <w:contextualSpacing/>
              <w:jc w:val="center"/>
              <w:rPr>
                <w:rFonts w:ascii="TH Sarabun New" w:hAnsi="TH Sarabun New" w:eastAsia="Angsana New" w:cs="TH Sarabun New"/>
                <w:sz w:val="26"/>
                <w:szCs w:val="26"/>
                <w:cs/>
                <w:rPrChange w:author="PC" w:date="2023-03-31T11:41:00Z" w:id="3505">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3F1041EF" w14:textId="77777777">
        <w:tc>
          <w:tcPr>
            <w:tcW w:w="4077" w:type="dxa"/>
            <w:tcBorders>
              <w:top w:val="dotted" w:color="auto" w:sz="4" w:space="0"/>
              <w:bottom w:val="dotted" w:color="auto" w:sz="4" w:space="0"/>
            </w:tcBorders>
            <w:shd w:val="clear" w:color="auto" w:fill="auto"/>
          </w:tcPr>
          <w:p w:rsidRPr="00357A8D" w:rsidR="006928D1" w:rsidRDefault="006928D1" w14:paraId="0BAE97AB" w14:textId="4DB7FF73">
            <w:pPr>
              <w:contextualSpacing/>
              <w:rPr>
                <w:rFonts w:ascii="TH Sarabun New" w:hAnsi="TH Sarabun New" w:eastAsia="Angsana New" w:cs="TH Sarabun New"/>
                <w:sz w:val="26"/>
                <w:szCs w:val="26"/>
                <w:cs/>
                <w:rPrChange w:author="PC" w:date="2023-03-31T11:41:00Z" w:id="350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432 </w:t>
            </w:r>
            <w:r w:rsidRPr="00357A8D">
              <w:rPr>
                <w:rFonts w:ascii="TH Sarabun New" w:hAnsi="TH Sarabun New" w:cs="TH Sarabun New"/>
                <w:sz w:val="26"/>
                <w:szCs w:val="26"/>
                <w:cs/>
              </w:rPr>
              <w:t xml:space="preserve">ทฤษฎีและนโยบายการเงิน             </w:t>
            </w:r>
            <w:del w:author="Jenjira O-cha" w:date="2023-02-08T16:03:00Z" w:id="3507">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43FD224F" w14:textId="2F0F2541">
            <w:pPr>
              <w:pStyle w:val="ListParagraph"/>
              <w:tabs>
                <w:tab w:val="left" w:pos="241"/>
              </w:tabs>
              <w:ind w:left="0"/>
              <w:rPr>
                <w:rFonts w:ascii="TH Sarabun New" w:hAnsi="TH Sarabun New" w:eastAsia="Angsana New" w:cs="TH Sarabun New"/>
                <w:b/>
                <w:bCs/>
                <w:sz w:val="26"/>
                <w:szCs w:val="26"/>
                <w:cs/>
                <w:rPrChange w:author="PC" w:date="2023-03-31T11:41:00Z" w:id="350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432 </w:t>
            </w:r>
            <w:r w:rsidRPr="00357A8D">
              <w:rPr>
                <w:rFonts w:ascii="TH Sarabun New" w:hAnsi="TH Sarabun New" w:cs="TH Sarabun New"/>
                <w:sz w:val="26"/>
                <w:szCs w:val="26"/>
                <w:cs/>
              </w:rPr>
              <w:t xml:space="preserve">ทฤษฎีและนโยบายการเงิน           </w:t>
            </w:r>
            <w:del w:author="Jenjira O-cha" w:date="2023-02-08T16:03:00Z" w:id="350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611A0A76" w14:textId="77777777">
            <w:pPr>
              <w:contextualSpacing/>
              <w:jc w:val="center"/>
              <w:rPr>
                <w:rFonts w:ascii="TH Sarabun New" w:hAnsi="TH Sarabun New" w:eastAsia="Angsana New" w:cs="TH Sarabun New"/>
                <w:sz w:val="26"/>
                <w:szCs w:val="26"/>
                <w:cs/>
                <w:rPrChange w:author="PC" w:date="2023-03-31T11:41:00Z" w:id="351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4D9DABBA" w14:textId="77777777">
        <w:tc>
          <w:tcPr>
            <w:tcW w:w="4077" w:type="dxa"/>
            <w:tcBorders>
              <w:top w:val="dotted" w:color="auto" w:sz="4" w:space="0"/>
              <w:bottom w:val="dotted" w:color="auto" w:sz="4" w:space="0"/>
            </w:tcBorders>
            <w:shd w:val="clear" w:color="auto" w:fill="auto"/>
          </w:tcPr>
          <w:p w:rsidRPr="00357A8D" w:rsidR="006928D1" w:rsidRDefault="006928D1" w14:paraId="6DBE4B55" w14:textId="453D04BC">
            <w:pPr>
              <w:contextualSpacing/>
              <w:rPr>
                <w:rFonts w:ascii="TH Sarabun New" w:hAnsi="TH Sarabun New" w:eastAsia="Angsana New" w:cs="TH Sarabun New"/>
                <w:sz w:val="26"/>
                <w:szCs w:val="26"/>
                <w:cs/>
                <w:rPrChange w:author="PC" w:date="2023-03-31T11:41:00Z" w:id="351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433</w:t>
            </w:r>
            <w:r w:rsidRPr="00357A8D">
              <w:rPr>
                <w:rFonts w:ascii="TH Sarabun New" w:hAnsi="TH Sarabun New" w:cs="TH Sarabun New"/>
                <w:sz w:val="26"/>
                <w:szCs w:val="26"/>
                <w:cs/>
              </w:rPr>
              <w:t xml:space="preserve"> ทฤษฎีการกำหนดราคาสินทรัพย์     </w:t>
            </w:r>
            <w:del w:author="Jenjira O-cha" w:date="2023-02-08T16:03:00Z" w:id="351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385CF018" w14:textId="6323D3EE">
            <w:pPr>
              <w:pStyle w:val="ListParagraph"/>
              <w:tabs>
                <w:tab w:val="left" w:pos="241"/>
              </w:tabs>
              <w:ind w:left="0"/>
              <w:rPr>
                <w:rFonts w:ascii="TH Sarabun New" w:hAnsi="TH Sarabun New" w:eastAsia="Angsana New" w:cs="TH Sarabun New"/>
                <w:b/>
                <w:bCs/>
                <w:sz w:val="26"/>
                <w:szCs w:val="26"/>
                <w:cs/>
                <w:rPrChange w:author="PC" w:date="2023-03-31T11:41:00Z" w:id="3513">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433</w:t>
            </w:r>
            <w:r w:rsidRPr="00357A8D">
              <w:rPr>
                <w:rFonts w:ascii="TH Sarabun New" w:hAnsi="TH Sarabun New" w:cs="TH Sarabun New"/>
                <w:sz w:val="26"/>
                <w:szCs w:val="26"/>
                <w:cs/>
              </w:rPr>
              <w:t xml:space="preserve"> ทฤษฎีการกำหนดราคาสินทรัพย์       </w:t>
            </w:r>
            <w:del w:author="Jenjira O-cha" w:date="2023-02-08T16:03:00Z" w:id="351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60739811" w14:textId="0FDA8B8B">
            <w:pPr>
              <w:contextualSpacing/>
              <w:jc w:val="center"/>
              <w:rPr>
                <w:rFonts w:ascii="TH Sarabun New" w:hAnsi="TH Sarabun New" w:eastAsia="Angsana New" w:cs="TH Sarabun New"/>
                <w:sz w:val="26"/>
                <w:szCs w:val="26"/>
                <w:cs/>
                <w:rPrChange w:author="PC" w:date="2023-03-31T11:41:00Z" w:id="3515">
                  <w:rPr>
                    <w:rFonts w:ascii="TH Sarabun New" w:hAnsi="TH Sarabun New" w:eastAsia="Angsana New" w:cs="TH Sarabun New"/>
                    <w:color w:val="FF0000"/>
                    <w:sz w:val="26"/>
                    <w:szCs w:val="26"/>
                    <w:cs/>
                  </w:rPr>
                </w:rPrChange>
              </w:rPr>
            </w:pPr>
            <w:del w:author="Jenjira O-cha" w:date="2023-02-08T11:39:00Z" w:id="3516">
              <w:r w:rsidRPr="00357A8D" w:rsidDel="005A02DA">
                <w:rPr>
                  <w:rFonts w:ascii="TH Sarabun New" w:hAnsi="TH Sarabun New" w:eastAsia="Angsana New" w:cs="TH Sarabun New"/>
                  <w:sz w:val="26"/>
                  <w:szCs w:val="26"/>
                  <w:cs/>
                </w:rPr>
                <w:delText>คงเดิม</w:delText>
              </w:r>
            </w:del>
            <w:commentRangeStart w:id="3517"/>
            <w:ins w:author="Jenjira O-cha" w:date="2023-02-08T11:39:00Z" w:id="3518">
              <w:r w:rsidRPr="00357A8D" w:rsidR="005A02DA">
                <w:rPr>
                  <w:rFonts w:ascii="TH Sarabun New" w:hAnsi="TH Sarabun New" w:eastAsia="Angsana New" w:cs="TH Sarabun New"/>
                  <w:sz w:val="26"/>
                  <w:szCs w:val="26"/>
                  <w:cs/>
                </w:rPr>
                <w:t>ปรับวิชาบังคับก่อน</w:t>
              </w:r>
              <w:commentRangeEnd w:id="3517"/>
              <w:r w:rsidRPr="00357A8D" w:rsidR="005A02DA">
                <w:rPr>
                  <w:rStyle w:val="CommentReference"/>
                </w:rPr>
                <w:commentReference w:id="3517"/>
              </w:r>
            </w:ins>
          </w:p>
        </w:tc>
      </w:tr>
      <w:tr w:rsidRPr="00357A8D" w:rsidR="00567CE2" w:rsidTr="00766175" w14:paraId="480FE090" w14:textId="77777777">
        <w:tc>
          <w:tcPr>
            <w:tcW w:w="4077" w:type="dxa"/>
            <w:tcBorders>
              <w:top w:val="dotted" w:color="auto" w:sz="4" w:space="0"/>
              <w:bottom w:val="dotted" w:color="auto" w:sz="4" w:space="0"/>
            </w:tcBorders>
            <w:shd w:val="clear" w:color="auto" w:fill="auto"/>
          </w:tcPr>
          <w:p w:rsidRPr="00357A8D" w:rsidR="006928D1" w:rsidRDefault="006928D1" w14:paraId="34D1D976" w14:textId="02495AB3">
            <w:pPr>
              <w:contextualSpacing/>
              <w:rPr>
                <w:rFonts w:ascii="TH Sarabun New" w:hAnsi="TH Sarabun New" w:eastAsia="Angsana New" w:cs="TH Sarabun New"/>
                <w:sz w:val="26"/>
                <w:szCs w:val="26"/>
                <w:cs/>
                <w:rPrChange w:author="PC" w:date="2023-03-31T11:41:00Z" w:id="351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434</w:t>
            </w:r>
            <w:r w:rsidRPr="00357A8D">
              <w:rPr>
                <w:rFonts w:ascii="TH Sarabun New" w:hAnsi="TH Sarabun New" w:cs="TH Sarabun New"/>
                <w:sz w:val="26"/>
                <w:szCs w:val="26"/>
                <w:cs/>
              </w:rPr>
              <w:t xml:space="preserve"> การเงินเชิงพฤติกรรม                 </w:t>
            </w:r>
            <w:del w:author="Jenjira O-cha" w:date="2023-02-08T16:03:00Z" w:id="352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71904401" w14:textId="33E85840">
            <w:pPr>
              <w:pStyle w:val="ListParagraph"/>
              <w:tabs>
                <w:tab w:val="left" w:pos="241"/>
              </w:tabs>
              <w:ind w:left="0"/>
              <w:rPr>
                <w:rFonts w:ascii="TH Sarabun New" w:hAnsi="TH Sarabun New" w:eastAsia="Angsana New" w:cs="TH Sarabun New"/>
                <w:b/>
                <w:bCs/>
                <w:sz w:val="26"/>
                <w:szCs w:val="26"/>
                <w:cs/>
                <w:rPrChange w:author="PC" w:date="2023-03-31T11:41:00Z" w:id="3521">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434</w:t>
            </w:r>
            <w:r w:rsidRPr="00357A8D">
              <w:rPr>
                <w:rFonts w:ascii="TH Sarabun New" w:hAnsi="TH Sarabun New" w:cs="TH Sarabun New"/>
                <w:sz w:val="26"/>
                <w:szCs w:val="26"/>
                <w:cs/>
              </w:rPr>
              <w:t xml:space="preserve"> การเงินเชิงพฤติกรรม                 </w:t>
            </w:r>
            <w:del w:author="Jenjira O-cha" w:date="2023-02-08T16:03:00Z" w:id="3522">
              <w:r w:rsidRPr="00357A8D" w:rsidDel="00E17D6F">
                <w:rPr>
                  <w:rFonts w:ascii="TH Sarabun New" w:hAnsi="TH Sarabun New" w:cs="TH Sarabun New"/>
                  <w:sz w:val="26"/>
                  <w:szCs w:val="26"/>
                  <w:cs/>
                </w:rPr>
                <w:delText xml:space="preserve"> </w:delText>
              </w:r>
            </w:del>
            <w:del w:author="Jenjira O-cha" w:date="2023-02-08T16:04:00Z" w:id="352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468DC6C9" w14:textId="77777777">
            <w:pPr>
              <w:contextualSpacing/>
              <w:jc w:val="center"/>
              <w:rPr>
                <w:rFonts w:ascii="TH Sarabun New" w:hAnsi="TH Sarabun New" w:eastAsia="Angsana New" w:cs="TH Sarabun New"/>
                <w:sz w:val="26"/>
                <w:szCs w:val="26"/>
                <w:cs/>
                <w:rPrChange w:author="PC" w:date="2023-03-31T11:41:00Z" w:id="352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ปรับวิชาบังคับก่อน</w:t>
            </w:r>
          </w:p>
        </w:tc>
      </w:tr>
      <w:tr w:rsidRPr="00357A8D" w:rsidR="00567CE2" w:rsidTr="00766175" w14:paraId="01E2BF0E" w14:textId="77777777">
        <w:tc>
          <w:tcPr>
            <w:tcW w:w="4077" w:type="dxa"/>
            <w:tcBorders>
              <w:top w:val="dotted" w:color="auto" w:sz="4" w:space="0"/>
              <w:bottom w:val="dotted" w:color="auto" w:sz="4" w:space="0"/>
            </w:tcBorders>
            <w:shd w:val="clear" w:color="auto" w:fill="auto"/>
          </w:tcPr>
          <w:p w:rsidRPr="00357A8D" w:rsidR="006928D1" w:rsidRDefault="006928D1" w14:paraId="2426E276" w14:textId="22CF16CE">
            <w:pPr>
              <w:autoSpaceDE w:val="0"/>
              <w:autoSpaceDN w:val="0"/>
              <w:adjustRightInd w:val="0"/>
              <w:spacing w:before="72" w:beforeLines="30"/>
              <w:rPr>
                <w:rFonts w:ascii="TH Sarabun New" w:hAnsi="TH Sarabun New" w:cs="TH Sarabun New"/>
                <w:sz w:val="26"/>
                <w:szCs w:val="26"/>
              </w:rPr>
            </w:pPr>
            <w:r w:rsidRPr="00357A8D">
              <w:rPr>
                <w:rFonts w:ascii="TH Sarabun New" w:hAnsi="TH Sarabun New" w:cs="TH Sarabun New"/>
                <w:sz w:val="26"/>
                <w:szCs w:val="26"/>
                <w:cs/>
              </w:rPr>
              <w:t>ศ.43</w:t>
            </w:r>
            <w:r w:rsidRPr="00357A8D">
              <w:rPr>
                <w:rFonts w:ascii="TH Sarabun New" w:hAnsi="TH Sarabun New" w:cs="TH Sarabun New"/>
                <w:sz w:val="26"/>
                <w:szCs w:val="26"/>
              </w:rPr>
              <w:t>5</w:t>
            </w:r>
            <w:r w:rsidRPr="00357A8D">
              <w:rPr>
                <w:rFonts w:ascii="TH Sarabun New" w:hAnsi="TH Sarabun New" w:cs="TH Sarabun New"/>
                <w:sz w:val="26"/>
                <w:szCs w:val="26"/>
                <w:cs/>
              </w:rPr>
              <w:t xml:space="preserve"> เศรษฐมิติการเงินเบื้องต้น         </w:t>
            </w:r>
            <w:del w:author="Jenjira O-cha" w:date="2023-02-08T16:04:00Z" w:id="352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02CA7CCC" w14:textId="77777777">
            <w:pPr>
              <w:contextualSpacing/>
              <w:rPr>
                <w:rFonts w:ascii="TH Sarabun New" w:hAnsi="TH Sarabun New" w:eastAsia="Angsana New" w:cs="TH Sarabun New"/>
                <w:sz w:val="26"/>
                <w:szCs w:val="26"/>
                <w:cs/>
                <w:rPrChange w:author="PC" w:date="2023-03-31T11:41:00Z" w:id="3526">
                  <w:rPr>
                    <w:rFonts w:ascii="TH Sarabun New" w:hAnsi="TH Sarabun New" w:eastAsia="Angsana New" w:cs="TH Sarabun New"/>
                    <w:color w:val="FF0000"/>
                    <w:sz w:val="26"/>
                    <w:szCs w:val="26"/>
                    <w:cs/>
                  </w:rPr>
                </w:rPrChange>
              </w:rPr>
            </w:pPr>
          </w:p>
        </w:tc>
        <w:tc>
          <w:tcPr>
            <w:tcW w:w="4065" w:type="dxa"/>
            <w:tcBorders>
              <w:top w:val="dotted" w:color="auto" w:sz="4" w:space="0"/>
              <w:bottom w:val="dotted" w:color="auto" w:sz="4" w:space="0"/>
            </w:tcBorders>
            <w:shd w:val="clear" w:color="auto" w:fill="auto"/>
          </w:tcPr>
          <w:p w:rsidRPr="00357A8D" w:rsidR="006928D1" w:rsidRDefault="006928D1" w14:paraId="2D224CDE" w14:textId="0809AD73">
            <w:pPr>
              <w:autoSpaceDE w:val="0"/>
              <w:autoSpaceDN w:val="0"/>
              <w:adjustRightInd w:val="0"/>
              <w:spacing w:before="72" w:beforeLines="30"/>
              <w:rPr>
                <w:rFonts w:ascii="TH Sarabun New" w:hAnsi="TH Sarabun New" w:cs="TH Sarabun New"/>
                <w:sz w:val="26"/>
                <w:szCs w:val="26"/>
              </w:rPr>
            </w:pPr>
            <w:r w:rsidRPr="00357A8D">
              <w:rPr>
                <w:rFonts w:ascii="TH Sarabun New" w:hAnsi="TH Sarabun New" w:cs="TH Sarabun New"/>
                <w:sz w:val="26"/>
                <w:szCs w:val="26"/>
                <w:cs/>
              </w:rPr>
              <w:t>ศ.43</w:t>
            </w:r>
            <w:r w:rsidRPr="00357A8D">
              <w:rPr>
                <w:rFonts w:ascii="TH Sarabun New" w:hAnsi="TH Sarabun New" w:cs="TH Sarabun New"/>
                <w:sz w:val="26"/>
                <w:szCs w:val="26"/>
              </w:rPr>
              <w:t>5</w:t>
            </w:r>
            <w:r w:rsidRPr="00357A8D">
              <w:rPr>
                <w:rFonts w:ascii="TH Sarabun New" w:hAnsi="TH Sarabun New" w:cs="TH Sarabun New"/>
                <w:sz w:val="26"/>
                <w:szCs w:val="26"/>
                <w:cs/>
              </w:rPr>
              <w:t xml:space="preserve"> </w:t>
            </w:r>
            <w:commentRangeStart w:id="3527"/>
            <w:commentRangeStart w:id="3528"/>
            <w:r w:rsidRPr="00357A8D">
              <w:rPr>
                <w:rFonts w:ascii="TH Sarabun New" w:hAnsi="TH Sarabun New" w:cs="TH Sarabun New"/>
                <w:sz w:val="26"/>
                <w:szCs w:val="26"/>
                <w:cs/>
              </w:rPr>
              <w:t>เศรษฐมิติ</w:t>
            </w:r>
            <w:del w:author="phetc" w:date="2023-02-13T15:57:00Z" w:id="3529">
              <w:r w:rsidRPr="00357A8D" w:rsidDel="005B5E64">
                <w:rPr>
                  <w:rFonts w:ascii="TH Sarabun New" w:hAnsi="TH Sarabun New" w:cs="TH Sarabun New"/>
                  <w:strike/>
                  <w:sz w:val="26"/>
                  <w:szCs w:val="26"/>
                  <w:cs/>
                  <w:rPrChange w:author="PC" w:date="2023-03-31T11:41:00Z" w:id="3530">
                    <w:rPr>
                      <w:rFonts w:ascii="TH Sarabun New" w:hAnsi="TH Sarabun New" w:cs="TH Sarabun New"/>
                      <w:sz w:val="26"/>
                      <w:szCs w:val="26"/>
                      <w:cs/>
                    </w:rPr>
                  </w:rPrChange>
                </w:rPr>
                <w:delText>ทาง</w:delText>
              </w:r>
            </w:del>
            <w:r w:rsidRPr="00357A8D">
              <w:rPr>
                <w:rFonts w:ascii="TH Sarabun New" w:hAnsi="TH Sarabun New" w:cs="TH Sarabun New"/>
                <w:sz w:val="26"/>
                <w:szCs w:val="26"/>
                <w:cs/>
              </w:rPr>
              <w:t xml:space="preserve">การเงินเบื้องต้น    </w:t>
            </w:r>
            <w:commentRangeEnd w:id="3527"/>
            <w:r w:rsidRPr="00357A8D" w:rsidR="00111B2E">
              <w:rPr>
                <w:rStyle w:val="CommentReference"/>
              </w:rPr>
              <w:commentReference w:id="3527"/>
            </w:r>
            <w:commentRangeEnd w:id="3528"/>
            <w:r w:rsidRPr="00357A8D" w:rsidR="00563C30">
              <w:rPr>
                <w:rStyle w:val="CommentReference"/>
              </w:rPr>
              <w:commentReference w:id="3528"/>
            </w:r>
            <w:r w:rsidRPr="00357A8D">
              <w:rPr>
                <w:rFonts w:ascii="TH Sarabun New" w:hAnsi="TH Sarabun New" w:cs="TH Sarabun New"/>
                <w:sz w:val="26"/>
                <w:szCs w:val="26"/>
                <w:cs/>
              </w:rPr>
              <w:t xml:space="preserve"> </w:t>
            </w:r>
            <w:ins w:author="phetc" w:date="2023-02-13T15:57:00Z" w:id="3531">
              <w:r w:rsidRPr="00357A8D" w:rsidR="005B5E64">
                <w:rPr>
                  <w:rFonts w:ascii="TH Sarabun New" w:hAnsi="TH Sarabun New" w:cs="TH Sarabun New"/>
                  <w:sz w:val="26"/>
                  <w:szCs w:val="26"/>
                  <w:cs/>
                </w:rPr>
                <w:t xml:space="preserve">     </w:t>
              </w:r>
            </w:ins>
            <w:del w:author="phetc" w:date="2023-02-13T15:57:00Z" w:id="3532">
              <w:r w:rsidRPr="00357A8D" w:rsidDel="005B5E64">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04:00Z" w:id="353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17EBA151" w14:textId="77777777">
            <w:pPr>
              <w:pStyle w:val="ListParagraph"/>
              <w:tabs>
                <w:tab w:val="left" w:pos="241"/>
              </w:tabs>
              <w:ind w:left="0"/>
              <w:rPr>
                <w:rFonts w:ascii="TH Sarabun New" w:hAnsi="TH Sarabun New" w:eastAsia="Angsana New" w:cs="TH Sarabun New"/>
                <w:b/>
                <w:bCs/>
                <w:sz w:val="26"/>
                <w:szCs w:val="26"/>
                <w:cs/>
                <w:rPrChange w:author="PC" w:date="2023-03-31T11:41:00Z" w:id="3534">
                  <w:rPr>
                    <w:rFonts w:ascii="TH Sarabun New" w:hAnsi="TH Sarabun New" w:eastAsia="Angsana New" w:cs="TH Sarabun New"/>
                    <w:b/>
                    <w:bCs/>
                    <w:color w:val="FF0000"/>
                    <w:sz w:val="26"/>
                    <w:szCs w:val="26"/>
                    <w:cs/>
                  </w:rPr>
                </w:rPrChange>
              </w:rPr>
            </w:pPr>
          </w:p>
        </w:tc>
        <w:tc>
          <w:tcPr>
            <w:tcW w:w="1179" w:type="dxa"/>
            <w:tcBorders>
              <w:top w:val="dotted" w:color="auto" w:sz="4" w:space="0"/>
              <w:bottom w:val="dotted" w:color="auto" w:sz="4" w:space="0"/>
            </w:tcBorders>
            <w:shd w:val="clear" w:color="auto" w:fill="auto"/>
          </w:tcPr>
          <w:p w:rsidRPr="00357A8D" w:rsidR="006928D1" w:rsidRDefault="006928D1" w14:paraId="4598618A" w14:textId="77777777">
            <w:pPr>
              <w:contextualSpacing/>
              <w:jc w:val="center"/>
              <w:rPr>
                <w:rFonts w:ascii="TH Sarabun New" w:hAnsi="TH Sarabun New" w:eastAsia="Angsana New" w:cs="TH Sarabun New"/>
                <w:sz w:val="26"/>
                <w:szCs w:val="26"/>
                <w:cs/>
                <w:rPrChange w:author="PC" w:date="2023-03-31T11:41:00Z" w:id="3535">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ปรับวิชาบังคับก่อนและคำอธิบายวิชา</w:t>
            </w:r>
          </w:p>
        </w:tc>
      </w:tr>
      <w:tr w:rsidRPr="00357A8D" w:rsidR="00567CE2" w:rsidTr="00766175" w14:paraId="532A2F00" w14:textId="77777777">
        <w:tc>
          <w:tcPr>
            <w:tcW w:w="4077" w:type="dxa"/>
            <w:tcBorders>
              <w:top w:val="dotted" w:color="auto" w:sz="4" w:space="0"/>
              <w:bottom w:val="dotted" w:color="auto" w:sz="4" w:space="0"/>
            </w:tcBorders>
            <w:shd w:val="clear" w:color="auto" w:fill="auto"/>
          </w:tcPr>
          <w:p w:rsidRPr="00357A8D" w:rsidR="006928D1" w:rsidRDefault="006928D1" w14:paraId="72C84058" w14:textId="5547B1B3">
            <w:pPr>
              <w:contextualSpacing/>
              <w:rPr>
                <w:rFonts w:ascii="TH Sarabun New" w:hAnsi="TH Sarabun New" w:eastAsia="Angsana New" w:cs="TH Sarabun New"/>
                <w:sz w:val="26"/>
                <w:szCs w:val="26"/>
                <w:cs/>
                <w:rPrChange w:author="PC" w:date="2023-03-31T11:41:00Z" w:id="3536">
                  <w:rPr>
                    <w:rFonts w:ascii="TH Sarabun New" w:hAnsi="TH Sarabun New" w:eastAsia="Angsana New" w:cs="TH Sarabun New"/>
                    <w:color w:val="FF0000"/>
                    <w:sz w:val="26"/>
                    <w:szCs w:val="26"/>
                    <w:cs/>
                  </w:rPr>
                </w:rPrChange>
              </w:rPr>
            </w:pPr>
            <w:r w:rsidRPr="00357A8D">
              <w:rPr>
                <w:rFonts w:ascii="TH Sarabun New" w:hAnsi="TH Sarabun New" w:eastAsia="AngsanaNew-Bold" w:cs="TH Sarabun New"/>
                <w:sz w:val="26"/>
                <w:szCs w:val="26"/>
                <w:cs/>
              </w:rPr>
              <w:t xml:space="preserve">ศ.439 สัมมนาเศรษฐศาสตร์การเงิน         </w:t>
            </w:r>
            <w:del w:author="Jenjira O-cha" w:date="2023-02-08T16:04:00Z" w:id="3537">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p>
        </w:tc>
        <w:tc>
          <w:tcPr>
            <w:tcW w:w="4065" w:type="dxa"/>
            <w:tcBorders>
              <w:top w:val="dotted" w:color="auto" w:sz="4" w:space="0"/>
              <w:bottom w:val="dotted" w:color="auto" w:sz="4" w:space="0"/>
            </w:tcBorders>
            <w:shd w:val="clear" w:color="auto" w:fill="auto"/>
          </w:tcPr>
          <w:p w:rsidRPr="00357A8D" w:rsidR="006928D1" w:rsidRDefault="006928D1" w14:paraId="07595C05" w14:textId="3F5F4CA7">
            <w:pPr>
              <w:pStyle w:val="ListParagraph"/>
              <w:tabs>
                <w:tab w:val="left" w:pos="241"/>
              </w:tabs>
              <w:ind w:left="0"/>
              <w:rPr>
                <w:rFonts w:ascii="TH Sarabun New" w:hAnsi="TH Sarabun New" w:eastAsia="Angsana New" w:cs="TH Sarabun New"/>
                <w:b/>
                <w:bCs/>
                <w:sz w:val="26"/>
                <w:szCs w:val="26"/>
                <w:cs/>
                <w:rPrChange w:author="PC" w:date="2023-03-31T11:41:00Z" w:id="3538">
                  <w:rPr>
                    <w:rFonts w:ascii="TH Sarabun New" w:hAnsi="TH Sarabun New" w:eastAsia="Angsana New" w:cs="TH Sarabun New"/>
                    <w:b/>
                    <w:bCs/>
                    <w:color w:val="FF0000"/>
                    <w:sz w:val="26"/>
                    <w:szCs w:val="26"/>
                    <w:cs/>
                  </w:rPr>
                </w:rPrChange>
              </w:rPr>
            </w:pPr>
            <w:r w:rsidRPr="00357A8D">
              <w:rPr>
                <w:rFonts w:ascii="TH Sarabun New" w:hAnsi="TH Sarabun New" w:eastAsia="AngsanaNew-Bold" w:cs="TH Sarabun New"/>
                <w:sz w:val="26"/>
                <w:szCs w:val="26"/>
                <w:cs/>
              </w:rPr>
              <w:t xml:space="preserve">ศ.439 สัมมนาเศรษฐศาสตร์การเงิน         </w:t>
            </w:r>
            <w:del w:author="Jenjira O-cha" w:date="2023-02-08T16:04:00Z" w:id="3539">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 xml:space="preserve">3 (3-0-6)     </w:t>
            </w:r>
          </w:p>
        </w:tc>
        <w:tc>
          <w:tcPr>
            <w:tcW w:w="1179" w:type="dxa"/>
            <w:tcBorders>
              <w:top w:val="dotted" w:color="auto" w:sz="4" w:space="0"/>
              <w:bottom w:val="dotted" w:color="auto" w:sz="4" w:space="0"/>
            </w:tcBorders>
            <w:shd w:val="clear" w:color="auto" w:fill="auto"/>
          </w:tcPr>
          <w:p w:rsidRPr="00357A8D" w:rsidR="006928D1" w:rsidRDefault="006928D1" w14:paraId="0A2BF387" w14:textId="77777777">
            <w:pPr>
              <w:contextualSpacing/>
              <w:jc w:val="center"/>
              <w:rPr>
                <w:rFonts w:ascii="TH Sarabun New" w:hAnsi="TH Sarabun New" w:eastAsia="Angsana New" w:cs="TH Sarabun New"/>
                <w:sz w:val="26"/>
                <w:szCs w:val="26"/>
                <w:cs/>
                <w:rPrChange w:author="PC" w:date="2023-03-31T11:41:00Z" w:id="354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1831B3" w14:paraId="2BC9522E" w14:textId="77777777">
        <w:tc>
          <w:tcPr>
            <w:tcW w:w="4077" w:type="dxa"/>
            <w:tcBorders>
              <w:top w:val="dotted" w:color="auto" w:sz="4" w:space="0"/>
              <w:bottom w:val="dotted" w:color="auto" w:sz="4" w:space="0"/>
            </w:tcBorders>
            <w:shd w:val="clear" w:color="auto" w:fill="auto"/>
          </w:tcPr>
          <w:p w:rsidRPr="00357A8D" w:rsidR="006928D1" w:rsidRDefault="006928D1" w14:paraId="1459EC3E" w14:textId="0BFB77E1">
            <w:pPr>
              <w:contextualSpacing/>
              <w:rPr>
                <w:rFonts w:ascii="TH Sarabun New" w:hAnsi="TH Sarabun New" w:eastAsia="Angsana New" w:cs="TH Sarabun New"/>
                <w:szCs w:val="24"/>
                <w:cs/>
                <w:rPrChange w:author="PC" w:date="2023-03-31T11:41:00Z" w:id="3541">
                  <w:rPr>
                    <w:rFonts w:ascii="TH Sarabun New" w:hAnsi="TH Sarabun New" w:eastAsia="Angsana New" w:cs="TH Sarabun New"/>
                    <w:color w:val="FF0000"/>
                    <w:szCs w:val="24"/>
                    <w:cs/>
                  </w:rPr>
                </w:rPrChange>
              </w:rPr>
            </w:pPr>
            <w:r w:rsidRPr="00357A8D">
              <w:rPr>
                <w:rFonts w:ascii="TH Sarabun New" w:hAnsi="TH Sarabun New" w:eastAsia="AngsanaNew-Bold" w:cs="TH Sarabun New"/>
                <w:szCs w:val="24"/>
                <w:cs/>
              </w:rPr>
              <w:t>ศ.</w:t>
            </w:r>
            <w:r w:rsidRPr="00357A8D">
              <w:rPr>
                <w:rFonts w:ascii="TH Sarabun New" w:hAnsi="TH Sarabun New" w:eastAsia="AngsanaNew-Bold" w:cs="TH Sarabun New"/>
                <w:szCs w:val="24"/>
              </w:rPr>
              <w:t>53</w:t>
            </w:r>
            <w:r w:rsidRPr="00357A8D">
              <w:rPr>
                <w:rFonts w:ascii="TH Sarabun New" w:hAnsi="TH Sarabun New" w:eastAsia="AngsanaNew-Bold" w:cs="TH Sarabun New"/>
                <w:szCs w:val="24"/>
                <w:cs/>
              </w:rPr>
              <w:t xml:space="preserve">1 เศรษฐศาสตร์การเงิน: ศึกษาเฉพาะเรื่อง 1  </w:t>
            </w:r>
            <w:del w:author="Jenjira O-cha" w:date="2023-02-08T16:04:00Z" w:id="3542">
              <w:r w:rsidRPr="00357A8D" w:rsidDel="00E17D6F">
                <w:rPr>
                  <w:rFonts w:ascii="TH Sarabun New" w:hAnsi="TH Sarabun New" w:eastAsia="AngsanaNew-Bold" w:cs="TH Sarabun New"/>
                  <w:szCs w:val="24"/>
                  <w:cs/>
                </w:rPr>
                <w:delText xml:space="preserve"> </w:delText>
              </w:r>
            </w:del>
            <w:r w:rsidRPr="00357A8D">
              <w:rPr>
                <w:rFonts w:ascii="TH Sarabun New" w:hAnsi="TH Sarabun New" w:cs="TH Sarabun New"/>
                <w:szCs w:val="24"/>
                <w:cs/>
              </w:rPr>
              <w:t xml:space="preserve">3 (3-0-6)     </w:t>
            </w:r>
            <w:r w:rsidRPr="00357A8D">
              <w:rPr>
                <w:rFonts w:ascii="TH Sarabun New" w:hAnsi="TH Sarabun New" w:eastAsia="AngsanaNew-Bold" w:cs="TH Sarabun New"/>
                <w:szCs w:val="24"/>
                <w:cs/>
              </w:rPr>
              <w:t xml:space="preserve">            </w:t>
            </w:r>
          </w:p>
        </w:tc>
        <w:tc>
          <w:tcPr>
            <w:tcW w:w="4065" w:type="dxa"/>
            <w:tcBorders>
              <w:top w:val="dotted" w:color="auto" w:sz="4" w:space="0"/>
              <w:bottom w:val="dotted" w:color="auto" w:sz="4" w:space="0"/>
            </w:tcBorders>
            <w:shd w:val="clear" w:color="auto" w:fill="auto"/>
          </w:tcPr>
          <w:p w:rsidRPr="00357A8D" w:rsidR="006928D1" w:rsidRDefault="006928D1" w14:paraId="58C8C6D0" w14:textId="6B04F425">
            <w:pPr>
              <w:pStyle w:val="ListParagraph"/>
              <w:tabs>
                <w:tab w:val="left" w:pos="241"/>
              </w:tabs>
              <w:ind w:left="0"/>
              <w:rPr>
                <w:rFonts w:ascii="TH Sarabun New" w:hAnsi="TH Sarabun New" w:eastAsia="Angsana New" w:cs="TH Sarabun New"/>
                <w:b/>
                <w:bCs/>
                <w:sz w:val="26"/>
                <w:szCs w:val="26"/>
                <w:cs/>
                <w:rPrChange w:author="PC" w:date="2023-03-31T11:41:00Z" w:id="3543">
                  <w:rPr>
                    <w:rFonts w:ascii="TH Sarabun New" w:hAnsi="TH Sarabun New" w:eastAsia="Angsana New" w:cs="TH Sarabun New"/>
                    <w:b/>
                    <w:bCs/>
                    <w:color w:val="FF0000"/>
                    <w:sz w:val="26"/>
                    <w:szCs w:val="26"/>
                    <w:cs/>
                  </w:rPr>
                </w:rPrChange>
              </w:rPr>
            </w:pPr>
            <w:r w:rsidRPr="00357A8D">
              <w:rPr>
                <w:rFonts w:ascii="TH Sarabun New" w:hAnsi="TH Sarabun New" w:eastAsia="AngsanaNew-Bold" w:cs="TH Sarabun New"/>
                <w:szCs w:val="24"/>
                <w:cs/>
              </w:rPr>
              <w:t>ศ.</w:t>
            </w:r>
            <w:r w:rsidRPr="00357A8D">
              <w:rPr>
                <w:rFonts w:ascii="TH Sarabun New" w:hAnsi="TH Sarabun New" w:eastAsia="AngsanaNew-Bold" w:cs="TH Sarabun New"/>
                <w:szCs w:val="24"/>
              </w:rPr>
              <w:t>53</w:t>
            </w:r>
            <w:r w:rsidRPr="00357A8D">
              <w:rPr>
                <w:rFonts w:ascii="TH Sarabun New" w:hAnsi="TH Sarabun New" w:eastAsia="AngsanaNew-Bold" w:cs="TH Sarabun New"/>
                <w:szCs w:val="24"/>
                <w:cs/>
              </w:rPr>
              <w:t>1 เศรษฐศาสตร์การเงิน: ศึกษาเฉพาะเรื่อง 1</w:t>
            </w:r>
            <w:del w:author="Jenjira O-cha" w:date="2023-02-08T16:04:00Z" w:id="3544">
              <w:r w:rsidRPr="00357A8D" w:rsidDel="00E17D6F">
                <w:rPr>
                  <w:rFonts w:ascii="TH Sarabun New" w:hAnsi="TH Sarabun New" w:eastAsia="AngsanaNew-Bold" w:cs="TH Sarabun New"/>
                  <w:szCs w:val="24"/>
                  <w:cs/>
                </w:rPr>
                <w:delText xml:space="preserve"> </w:delText>
              </w:r>
            </w:del>
            <w:r w:rsidRPr="00357A8D">
              <w:rPr>
                <w:rFonts w:ascii="TH Sarabun New" w:hAnsi="TH Sarabun New" w:eastAsia="AngsanaNew-Bold" w:cs="TH Sarabun New"/>
                <w:szCs w:val="24"/>
                <w:cs/>
              </w:rPr>
              <w:t xml:space="preserve">  </w:t>
            </w:r>
            <w:r w:rsidRPr="00357A8D">
              <w:rPr>
                <w:rFonts w:ascii="TH Sarabun New" w:hAnsi="TH Sarabun New" w:cs="TH Sarabun New"/>
                <w:szCs w:val="24"/>
                <w:cs/>
              </w:rPr>
              <w:t xml:space="preserve">3 (3-0-6)     </w:t>
            </w:r>
            <w:r w:rsidRPr="00357A8D">
              <w:rPr>
                <w:rFonts w:ascii="TH Sarabun New" w:hAnsi="TH Sarabun New" w:eastAsia="AngsanaNew-Bold" w:cs="TH Sarabun New"/>
                <w:szCs w:val="24"/>
                <w:cs/>
              </w:rPr>
              <w:t xml:space="preserve">            </w:t>
            </w:r>
          </w:p>
        </w:tc>
        <w:tc>
          <w:tcPr>
            <w:tcW w:w="1179" w:type="dxa"/>
            <w:tcBorders>
              <w:top w:val="dotted" w:color="auto" w:sz="4" w:space="0"/>
              <w:bottom w:val="dotted" w:color="auto" w:sz="4" w:space="0"/>
            </w:tcBorders>
            <w:shd w:val="clear" w:color="auto" w:fill="auto"/>
          </w:tcPr>
          <w:p w:rsidRPr="00357A8D" w:rsidR="006928D1" w:rsidRDefault="005B1591" w14:paraId="297FED8F" w14:textId="5F6A6C73">
            <w:pPr>
              <w:contextualSpacing/>
              <w:jc w:val="center"/>
              <w:rPr>
                <w:rFonts w:ascii="TH Sarabun New" w:hAnsi="TH Sarabun New" w:eastAsia="Angsana New" w:cs="TH Sarabun New"/>
                <w:sz w:val="26"/>
                <w:szCs w:val="26"/>
                <w:cs/>
                <w:rPrChange w:author="PC" w:date="2023-03-31T11:41:00Z" w:id="3545">
                  <w:rPr>
                    <w:rFonts w:ascii="TH Sarabun New" w:hAnsi="TH Sarabun New" w:eastAsia="Angsana New" w:cs="TH Sarabun New"/>
                    <w:color w:val="FF0000"/>
                    <w:sz w:val="26"/>
                    <w:szCs w:val="26"/>
                    <w:cs/>
                  </w:rPr>
                </w:rPrChange>
              </w:rPr>
            </w:pPr>
            <w:commentRangeStart w:id="3546"/>
            <w:ins w:author="PC" w:date="2023-03-31T11:23:00Z" w:id="3547">
              <w:r w:rsidRPr="00357A8D">
                <w:rPr>
                  <w:rFonts w:ascii="TH Sarabun New" w:hAnsi="TH Sarabun New" w:eastAsia="Angsana New" w:cs="TH Sarabun New"/>
                  <w:sz w:val="26"/>
                  <w:szCs w:val="26"/>
                  <w:cs/>
                </w:rPr>
                <w:t>ตัดวิชาบังคับก่อน</w:t>
              </w:r>
            </w:ins>
            <w:del w:author="PC" w:date="2023-03-31T11:23:00Z" w:id="3548">
              <w:r w:rsidRPr="00357A8D" w:rsidDel="005B1591" w:rsidR="006928D1">
                <w:rPr>
                  <w:rFonts w:ascii="TH Sarabun New" w:hAnsi="TH Sarabun New" w:eastAsia="Angsana New" w:cs="TH Sarabun New"/>
                  <w:sz w:val="26"/>
                  <w:szCs w:val="26"/>
                  <w:cs/>
                </w:rPr>
                <w:delText>คงเดิม</w:delText>
              </w:r>
            </w:del>
            <w:commentRangeEnd w:id="3546"/>
            <w:r w:rsidRPr="00357A8D">
              <w:rPr>
                <w:rStyle w:val="CommentReference"/>
              </w:rPr>
              <w:commentReference w:id="3546"/>
            </w:r>
          </w:p>
        </w:tc>
      </w:tr>
      <w:tr w:rsidRPr="00357A8D" w:rsidR="00567CE2" w:rsidTr="001831B3" w14:paraId="47698CA8" w14:textId="77777777">
        <w:tc>
          <w:tcPr>
            <w:tcW w:w="4077" w:type="dxa"/>
            <w:tcBorders>
              <w:top w:val="dotted" w:color="auto" w:sz="4" w:space="0"/>
              <w:bottom w:val="single" w:color="auto" w:sz="4" w:space="0"/>
            </w:tcBorders>
            <w:shd w:val="clear" w:color="auto" w:fill="auto"/>
          </w:tcPr>
          <w:p w:rsidRPr="00357A8D" w:rsidR="006928D1" w:rsidRDefault="006928D1" w14:paraId="65627045" w14:textId="3A994A24">
            <w:pPr>
              <w:contextualSpacing/>
              <w:rPr>
                <w:rFonts w:ascii="TH Sarabun New" w:hAnsi="TH Sarabun New" w:eastAsia="Angsana New" w:cs="TH Sarabun New"/>
                <w:szCs w:val="24"/>
                <w:cs/>
                <w:rPrChange w:author="PC" w:date="2023-03-31T11:41:00Z" w:id="3549">
                  <w:rPr>
                    <w:rFonts w:ascii="TH Sarabun New" w:hAnsi="TH Sarabun New" w:eastAsia="Angsana New" w:cs="TH Sarabun New"/>
                    <w:color w:val="FF0000"/>
                    <w:szCs w:val="24"/>
                    <w:cs/>
                  </w:rPr>
                </w:rPrChange>
              </w:rPr>
            </w:pPr>
            <w:r w:rsidRPr="00357A8D">
              <w:rPr>
                <w:rFonts w:ascii="TH Sarabun New" w:hAnsi="TH Sarabun New" w:eastAsia="AngsanaNew-Bold" w:cs="TH Sarabun New"/>
                <w:szCs w:val="24"/>
                <w:cs/>
              </w:rPr>
              <w:t>ศ.</w:t>
            </w:r>
            <w:r w:rsidRPr="00357A8D">
              <w:rPr>
                <w:rFonts w:ascii="TH Sarabun New" w:hAnsi="TH Sarabun New" w:eastAsia="AngsanaNew-Bold" w:cs="TH Sarabun New"/>
                <w:szCs w:val="24"/>
              </w:rPr>
              <w:t>53</w:t>
            </w:r>
            <w:r w:rsidRPr="00357A8D">
              <w:rPr>
                <w:rFonts w:ascii="TH Sarabun New" w:hAnsi="TH Sarabun New" w:eastAsia="AngsanaNew-Bold" w:cs="TH Sarabun New"/>
                <w:szCs w:val="24"/>
                <w:cs/>
              </w:rPr>
              <w:t xml:space="preserve">2 เศรษฐศาสตร์การเงิน: ศึกษาเฉพาะเรื่อง 2 </w:t>
            </w:r>
            <w:del w:author="Jenjira O-cha" w:date="2023-02-08T16:04:00Z" w:id="3550">
              <w:r w:rsidRPr="00357A8D" w:rsidDel="00E17D6F">
                <w:rPr>
                  <w:rFonts w:ascii="TH Sarabun New" w:hAnsi="TH Sarabun New" w:eastAsia="AngsanaNew-Bold" w:cs="TH Sarabun New"/>
                  <w:szCs w:val="24"/>
                  <w:cs/>
                </w:rPr>
                <w:delText xml:space="preserve"> </w:delText>
              </w:r>
            </w:del>
            <w:r w:rsidRPr="00357A8D">
              <w:rPr>
                <w:rFonts w:ascii="TH Sarabun New" w:hAnsi="TH Sarabun New" w:eastAsia="AngsanaNew-Bold" w:cs="TH Sarabun New"/>
                <w:szCs w:val="24"/>
                <w:cs/>
              </w:rPr>
              <w:t xml:space="preserve"> </w:t>
            </w:r>
            <w:r w:rsidRPr="00357A8D">
              <w:rPr>
                <w:rFonts w:ascii="TH Sarabun New" w:hAnsi="TH Sarabun New" w:cs="TH Sarabun New"/>
                <w:szCs w:val="24"/>
                <w:cs/>
              </w:rPr>
              <w:t xml:space="preserve">3 (3-0-6)     </w:t>
            </w:r>
            <w:r w:rsidRPr="00357A8D">
              <w:rPr>
                <w:rFonts w:ascii="TH Sarabun New" w:hAnsi="TH Sarabun New" w:eastAsia="AngsanaNew-Bold" w:cs="TH Sarabun New"/>
                <w:szCs w:val="24"/>
                <w:cs/>
              </w:rPr>
              <w:t xml:space="preserve">            </w:t>
            </w:r>
          </w:p>
        </w:tc>
        <w:tc>
          <w:tcPr>
            <w:tcW w:w="4065" w:type="dxa"/>
            <w:tcBorders>
              <w:top w:val="dotted" w:color="auto" w:sz="4" w:space="0"/>
              <w:bottom w:val="single" w:color="auto" w:sz="4" w:space="0"/>
            </w:tcBorders>
            <w:shd w:val="clear" w:color="auto" w:fill="auto"/>
          </w:tcPr>
          <w:p w:rsidRPr="00357A8D" w:rsidR="006928D1" w:rsidRDefault="006928D1" w14:paraId="0C7A04CD" w14:textId="694CFA00">
            <w:pPr>
              <w:pStyle w:val="ListParagraph"/>
              <w:tabs>
                <w:tab w:val="left" w:pos="241"/>
              </w:tabs>
              <w:ind w:left="0"/>
              <w:rPr>
                <w:rFonts w:ascii="TH Sarabun New" w:hAnsi="TH Sarabun New" w:eastAsia="Angsana New" w:cs="TH Sarabun New"/>
                <w:b/>
                <w:bCs/>
                <w:sz w:val="26"/>
                <w:szCs w:val="26"/>
                <w:cs/>
                <w:rPrChange w:author="PC" w:date="2023-03-31T11:41:00Z" w:id="3551">
                  <w:rPr>
                    <w:rFonts w:ascii="TH Sarabun New" w:hAnsi="TH Sarabun New" w:eastAsia="Angsana New" w:cs="TH Sarabun New"/>
                    <w:b/>
                    <w:bCs/>
                    <w:color w:val="FF0000"/>
                    <w:sz w:val="26"/>
                    <w:szCs w:val="26"/>
                    <w:cs/>
                  </w:rPr>
                </w:rPrChange>
              </w:rPr>
            </w:pPr>
            <w:r w:rsidRPr="00357A8D">
              <w:rPr>
                <w:rFonts w:ascii="TH Sarabun New" w:hAnsi="TH Sarabun New" w:eastAsia="AngsanaNew-Bold" w:cs="TH Sarabun New"/>
                <w:szCs w:val="24"/>
                <w:cs/>
              </w:rPr>
              <w:t>ศ.</w:t>
            </w:r>
            <w:r w:rsidRPr="00357A8D">
              <w:rPr>
                <w:rFonts w:ascii="TH Sarabun New" w:hAnsi="TH Sarabun New" w:eastAsia="AngsanaNew-Bold" w:cs="TH Sarabun New"/>
                <w:szCs w:val="24"/>
              </w:rPr>
              <w:t>53</w:t>
            </w:r>
            <w:r w:rsidRPr="00357A8D">
              <w:rPr>
                <w:rFonts w:ascii="TH Sarabun New" w:hAnsi="TH Sarabun New" w:eastAsia="AngsanaNew-Bold" w:cs="TH Sarabun New"/>
                <w:szCs w:val="24"/>
                <w:cs/>
              </w:rPr>
              <w:t>2 เศรษฐศาสตร์การเงิน: ศึกษาเฉพาะเรื่อง 2</w:t>
            </w:r>
            <w:del w:author="Jenjira O-cha" w:date="2023-02-08T16:04:00Z" w:id="3552">
              <w:r w:rsidRPr="00357A8D" w:rsidDel="00E17D6F">
                <w:rPr>
                  <w:rFonts w:ascii="TH Sarabun New" w:hAnsi="TH Sarabun New" w:eastAsia="AngsanaNew-Bold" w:cs="TH Sarabun New"/>
                  <w:szCs w:val="24"/>
                  <w:cs/>
                </w:rPr>
                <w:delText xml:space="preserve"> </w:delText>
              </w:r>
            </w:del>
            <w:r w:rsidRPr="00357A8D">
              <w:rPr>
                <w:rFonts w:ascii="TH Sarabun New" w:hAnsi="TH Sarabun New" w:eastAsia="AngsanaNew-Bold" w:cs="TH Sarabun New"/>
                <w:szCs w:val="24"/>
                <w:cs/>
              </w:rPr>
              <w:t xml:space="preserve">  </w:t>
            </w:r>
            <w:r w:rsidRPr="00357A8D">
              <w:rPr>
                <w:rFonts w:ascii="TH Sarabun New" w:hAnsi="TH Sarabun New" w:cs="TH Sarabun New"/>
                <w:szCs w:val="24"/>
                <w:cs/>
              </w:rPr>
              <w:t xml:space="preserve">3 (3-0-6)     </w:t>
            </w:r>
            <w:r w:rsidRPr="00357A8D">
              <w:rPr>
                <w:rFonts w:ascii="TH Sarabun New" w:hAnsi="TH Sarabun New" w:eastAsia="AngsanaNew-Bold" w:cs="TH Sarabun New"/>
                <w:szCs w:val="24"/>
                <w:cs/>
              </w:rPr>
              <w:t xml:space="preserve">            </w:t>
            </w:r>
          </w:p>
        </w:tc>
        <w:tc>
          <w:tcPr>
            <w:tcW w:w="1179" w:type="dxa"/>
            <w:tcBorders>
              <w:top w:val="dotted" w:color="auto" w:sz="4" w:space="0"/>
              <w:bottom w:val="single" w:color="auto" w:sz="4" w:space="0"/>
            </w:tcBorders>
            <w:shd w:val="clear" w:color="auto" w:fill="auto"/>
          </w:tcPr>
          <w:p w:rsidRPr="00357A8D" w:rsidR="001831B3" w:rsidRDefault="005B1591" w14:paraId="19B44DC0" w14:textId="77777777">
            <w:pPr>
              <w:contextualSpacing/>
              <w:jc w:val="center"/>
              <w:rPr>
                <w:ins w:author="PC" w:date="2023-03-31T11:37:00Z" w:id="3553"/>
                <w:rFonts w:ascii="TH Sarabun New" w:hAnsi="TH Sarabun New" w:eastAsia="Angsana New" w:cs="TH Sarabun New"/>
                <w:sz w:val="26"/>
                <w:szCs w:val="26"/>
              </w:rPr>
            </w:pPr>
            <w:commentRangeStart w:id="3554"/>
            <w:ins w:author="PC" w:date="2023-03-31T11:23:00Z" w:id="3555">
              <w:r w:rsidRPr="00357A8D">
                <w:rPr>
                  <w:rFonts w:ascii="TH Sarabun New" w:hAnsi="TH Sarabun New" w:eastAsia="Angsana New" w:cs="TH Sarabun New"/>
                  <w:sz w:val="26"/>
                  <w:szCs w:val="26"/>
                  <w:cs/>
                </w:rPr>
                <w:t>ตัดวิชาบังคับก่อน</w:t>
              </w:r>
            </w:ins>
          </w:p>
          <w:p w:rsidRPr="00357A8D" w:rsidR="006928D1" w:rsidRDefault="006928D1" w14:paraId="4016D802" w14:textId="72A4072D">
            <w:pPr>
              <w:contextualSpacing/>
              <w:jc w:val="center"/>
              <w:rPr>
                <w:rFonts w:ascii="TH Sarabun New" w:hAnsi="TH Sarabun New" w:eastAsia="Angsana New" w:cs="TH Sarabun New"/>
                <w:sz w:val="26"/>
                <w:szCs w:val="26"/>
                <w:cs/>
                <w:rPrChange w:author="PC" w:date="2023-03-31T11:41:00Z" w:id="3556">
                  <w:rPr>
                    <w:rFonts w:ascii="TH Sarabun New" w:hAnsi="TH Sarabun New" w:eastAsia="Angsana New" w:cs="TH Sarabun New"/>
                    <w:color w:val="FF0000"/>
                    <w:sz w:val="26"/>
                    <w:szCs w:val="26"/>
                    <w:cs/>
                  </w:rPr>
                </w:rPrChange>
              </w:rPr>
            </w:pPr>
            <w:del w:author="PC" w:date="2023-03-31T11:23:00Z" w:id="3557">
              <w:r w:rsidRPr="00357A8D" w:rsidDel="005B1591">
                <w:rPr>
                  <w:rFonts w:ascii="TH Sarabun New" w:hAnsi="TH Sarabun New" w:eastAsia="Angsana New" w:cs="TH Sarabun New"/>
                  <w:sz w:val="26"/>
                  <w:szCs w:val="26"/>
                  <w:cs/>
                </w:rPr>
                <w:delText>คงเดิม</w:delText>
              </w:r>
            </w:del>
            <w:commentRangeEnd w:id="3554"/>
            <w:r w:rsidRPr="00357A8D" w:rsidR="005B1591">
              <w:rPr>
                <w:rStyle w:val="CommentReference"/>
              </w:rPr>
              <w:commentReference w:id="3554"/>
            </w:r>
          </w:p>
        </w:tc>
      </w:tr>
      <w:tr w:rsidRPr="00357A8D" w:rsidR="00567CE2" w:rsidTr="001831B3" w14:paraId="3B695D8D" w14:textId="77777777">
        <w:tc>
          <w:tcPr>
            <w:tcW w:w="4077" w:type="dxa"/>
            <w:tcBorders>
              <w:top w:val="single" w:color="auto" w:sz="4" w:space="0"/>
              <w:bottom w:val="dotted" w:color="auto" w:sz="4" w:space="0"/>
            </w:tcBorders>
            <w:shd w:val="clear" w:color="auto" w:fill="auto"/>
          </w:tcPr>
          <w:p w:rsidRPr="00357A8D" w:rsidR="006928D1" w:rsidRDefault="006928D1" w14:paraId="3745F142" w14:textId="77777777">
            <w:pPr>
              <w:contextualSpacing/>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หมวดเศรษฐศาสตร์สาธารณะ (หมวด 4)</w:t>
            </w:r>
          </w:p>
          <w:p w:rsidRPr="00357A8D" w:rsidR="006928D1" w:rsidRDefault="006928D1" w14:paraId="11453DDB" w14:textId="77ACB035">
            <w:pPr>
              <w:contextualSpacing/>
              <w:rPr>
                <w:rFonts w:ascii="TH Sarabun New" w:hAnsi="TH Sarabun New" w:eastAsia="Angsana New" w:cs="TH Sarabun New"/>
                <w:sz w:val="26"/>
                <w:szCs w:val="26"/>
                <w:cs/>
                <w:rPrChange w:author="PC" w:date="2023-03-31T11:41:00Z" w:id="355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340 </w:t>
            </w:r>
            <w:r w:rsidRPr="00357A8D">
              <w:rPr>
                <w:rFonts w:ascii="TH Sarabun New" w:hAnsi="TH Sarabun New" w:cs="TH Sarabun New"/>
                <w:sz w:val="26"/>
                <w:szCs w:val="26"/>
                <w:cs/>
              </w:rPr>
              <w:t xml:space="preserve">เศรษฐศาสตร์สาธารณะเบื้องต้น     </w:t>
            </w:r>
            <w:del w:author="Jenjira O-cha" w:date="2023-02-08T16:04:00Z" w:id="355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single" w:color="auto" w:sz="4" w:space="0"/>
              <w:bottom w:val="dotted" w:color="auto" w:sz="4" w:space="0"/>
            </w:tcBorders>
            <w:shd w:val="clear" w:color="auto" w:fill="auto"/>
          </w:tcPr>
          <w:p w:rsidRPr="00357A8D" w:rsidR="006928D1" w:rsidRDefault="006928D1" w14:paraId="2862BBF9" w14:textId="77777777">
            <w:pPr>
              <w:pStyle w:val="ListParagraph"/>
              <w:tabs>
                <w:tab w:val="left" w:pos="241"/>
              </w:tabs>
              <w:ind w:left="0"/>
              <w:rPr>
                <w:rFonts w:ascii="TH Sarabun New" w:hAnsi="TH Sarabun New" w:cs="TH Sarabun New"/>
                <w:b/>
                <w:bCs/>
                <w:sz w:val="26"/>
                <w:szCs w:val="26"/>
                <w:u w:val="single"/>
              </w:rPr>
            </w:pPr>
            <w:r w:rsidRPr="00357A8D">
              <w:rPr>
                <w:rFonts w:ascii="TH Sarabun New" w:hAnsi="TH Sarabun New" w:cs="TH Sarabun New"/>
                <w:b/>
                <w:bCs/>
                <w:sz w:val="26"/>
                <w:szCs w:val="26"/>
                <w:u w:val="single"/>
                <w:cs/>
              </w:rPr>
              <w:t>หมวดเศรษฐศาสตร์สาธารณะ (หมวด 4)</w:t>
            </w:r>
          </w:p>
          <w:p w:rsidRPr="00357A8D" w:rsidR="006928D1" w:rsidRDefault="006928D1" w14:paraId="6ED208E2" w14:textId="4F9D342F">
            <w:pPr>
              <w:pStyle w:val="ListParagraph"/>
              <w:tabs>
                <w:tab w:val="left" w:pos="241"/>
              </w:tabs>
              <w:ind w:left="0"/>
              <w:rPr>
                <w:rFonts w:ascii="TH Sarabun New" w:hAnsi="TH Sarabun New" w:eastAsia="Angsana New" w:cs="TH Sarabun New"/>
                <w:b/>
                <w:bCs/>
                <w:sz w:val="26"/>
                <w:szCs w:val="26"/>
                <w:cs/>
                <w:rPrChange w:author="PC" w:date="2023-03-31T11:41:00Z" w:id="356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340 </w:t>
            </w:r>
            <w:r w:rsidRPr="00357A8D">
              <w:rPr>
                <w:rFonts w:ascii="TH Sarabun New" w:hAnsi="TH Sarabun New" w:cs="TH Sarabun New"/>
                <w:sz w:val="26"/>
                <w:szCs w:val="26"/>
                <w:cs/>
              </w:rPr>
              <w:t xml:space="preserve">เศรษฐศาสตร์สาธารณะเบื้องต้น      </w:t>
            </w:r>
            <w:del w:author="Jenjira O-cha" w:date="2023-02-08T16:04:00Z" w:id="356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single" w:color="auto" w:sz="4" w:space="0"/>
              <w:bottom w:val="dotted" w:color="auto" w:sz="4" w:space="0"/>
            </w:tcBorders>
            <w:shd w:val="clear" w:color="auto" w:fill="auto"/>
          </w:tcPr>
          <w:p w:rsidRPr="00357A8D" w:rsidR="006928D1" w:rsidRDefault="006928D1" w14:paraId="0AABC69B" w14:textId="77777777">
            <w:pPr>
              <w:contextualSpacing/>
              <w:jc w:val="center"/>
              <w:rPr>
                <w:rFonts w:ascii="TH Sarabun New" w:hAnsi="TH Sarabun New" w:eastAsia="Angsana New" w:cs="TH Sarabun New"/>
                <w:sz w:val="26"/>
                <w:szCs w:val="26"/>
                <w:rPrChange w:author="PC" w:date="2023-03-31T11:41:00Z" w:id="3562">
                  <w:rPr>
                    <w:rFonts w:ascii="TH Sarabun New" w:hAnsi="TH Sarabun New" w:eastAsia="Angsana New" w:cs="TH Sarabun New"/>
                    <w:color w:val="FF0000"/>
                    <w:sz w:val="26"/>
                    <w:szCs w:val="26"/>
                  </w:rPr>
                </w:rPrChange>
              </w:rPr>
            </w:pPr>
          </w:p>
          <w:p w:rsidRPr="00357A8D" w:rsidR="006928D1" w:rsidRDefault="006928D1" w14:paraId="7AEEEF90" w14:textId="77777777">
            <w:pPr>
              <w:contextualSpacing/>
              <w:jc w:val="center"/>
              <w:rPr>
                <w:rFonts w:ascii="TH Sarabun New" w:hAnsi="TH Sarabun New" w:eastAsia="Angsana New" w:cs="TH Sarabun New"/>
                <w:sz w:val="26"/>
                <w:szCs w:val="26"/>
                <w:cs/>
                <w:rPrChange w:author="PC" w:date="2023-03-31T11:41:00Z" w:id="3563">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15CEA664" w14:textId="77777777">
        <w:tc>
          <w:tcPr>
            <w:tcW w:w="4077" w:type="dxa"/>
            <w:tcBorders>
              <w:top w:val="dotted" w:color="auto" w:sz="4" w:space="0"/>
              <w:bottom w:val="dotted" w:color="auto" w:sz="4" w:space="0"/>
            </w:tcBorders>
            <w:shd w:val="clear" w:color="auto" w:fill="auto"/>
          </w:tcPr>
          <w:p w:rsidRPr="00357A8D" w:rsidR="006928D1" w:rsidRDefault="006928D1" w14:paraId="5436B5F9"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441 </w:t>
            </w:r>
            <w:r w:rsidRPr="00357A8D">
              <w:rPr>
                <w:rFonts w:ascii="TH Sarabun New" w:hAnsi="TH Sarabun New" w:cs="TH Sarabun New"/>
                <w:sz w:val="26"/>
                <w:szCs w:val="26"/>
                <w:cs/>
              </w:rPr>
              <w:t>เศรษฐศาสตร์ว่าด้วย</w:t>
            </w:r>
          </w:p>
          <w:p w:rsidRPr="00357A8D" w:rsidR="006928D1" w:rsidRDefault="006928D1" w14:paraId="51F003CC" w14:textId="30D94586">
            <w:pPr>
              <w:contextualSpacing/>
              <w:rPr>
                <w:rFonts w:ascii="TH Sarabun New" w:hAnsi="TH Sarabun New" w:eastAsia="Angsana New" w:cs="TH Sarabun New"/>
                <w:sz w:val="26"/>
                <w:szCs w:val="26"/>
                <w:cs/>
                <w:rPrChange w:author="PC" w:date="2023-03-31T11:41:00Z" w:id="356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การใช้จ่ายภาครัฐ                       </w:t>
            </w:r>
            <w:del w:author="Jenjira O-cha" w:date="2023-02-08T16:04:00Z" w:id="356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7FCE89FD" w14:textId="4E9D1074">
            <w:pPr>
              <w:contextualSpacing/>
              <w:rPr>
                <w:rFonts w:ascii="TH Sarabun New" w:hAnsi="TH Sarabun New" w:eastAsia="Angsana New" w:cs="TH Sarabun New"/>
                <w:b/>
                <w:bCs/>
                <w:sz w:val="26"/>
                <w:szCs w:val="26"/>
                <w:cs/>
                <w:rPrChange w:author="PC" w:date="2023-03-31T11:41:00Z" w:id="3566">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441 </w:t>
            </w:r>
            <w:r w:rsidRPr="00357A8D">
              <w:rPr>
                <w:rFonts w:ascii="TH Sarabun New" w:hAnsi="TH Sarabun New" w:cs="TH Sarabun New"/>
                <w:sz w:val="26"/>
                <w:szCs w:val="26"/>
                <w:cs/>
              </w:rPr>
              <w:t xml:space="preserve">เศรษฐศาสตร์สาธารณะ 1             </w:t>
            </w:r>
            <w:del w:author="Jenjira O-cha" w:date="2023-02-08T16:04:00Z" w:id="3567">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3190A9CB" w14:textId="77777777">
            <w:pPr>
              <w:contextualSpacing/>
              <w:jc w:val="center"/>
              <w:rPr>
                <w:rFonts w:ascii="TH Sarabun New" w:hAnsi="TH Sarabun New" w:eastAsia="Angsana New" w:cs="TH Sarabun New"/>
                <w:sz w:val="26"/>
                <w:szCs w:val="26"/>
                <w:cs/>
                <w:rPrChange w:author="PC" w:date="2023-03-31T11:41:00Z" w:id="3568">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ปรับชื่อวิชา</w:t>
            </w:r>
          </w:p>
        </w:tc>
      </w:tr>
      <w:tr w:rsidRPr="00357A8D" w:rsidR="00567CE2" w:rsidTr="00766175" w14:paraId="048B671D" w14:textId="77777777">
        <w:tc>
          <w:tcPr>
            <w:tcW w:w="4077" w:type="dxa"/>
            <w:tcBorders>
              <w:top w:val="dotted" w:color="auto" w:sz="4" w:space="0"/>
              <w:bottom w:val="dotted" w:color="auto" w:sz="4" w:space="0"/>
            </w:tcBorders>
            <w:shd w:val="clear" w:color="auto" w:fill="auto"/>
          </w:tcPr>
          <w:p w:rsidRPr="00357A8D" w:rsidR="006928D1" w:rsidRDefault="006928D1" w14:paraId="33D21568"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ศ.442 เศรษฐศาสตร์ว่าด้วย</w:t>
            </w:r>
          </w:p>
          <w:p w:rsidRPr="00357A8D" w:rsidR="006928D1" w:rsidRDefault="006928D1" w14:paraId="1D8C10C6" w14:textId="28BC7A2C">
            <w:pPr>
              <w:contextualSpacing/>
              <w:rPr>
                <w:rFonts w:ascii="TH Sarabun New" w:hAnsi="TH Sarabun New" w:eastAsia="Angsana New" w:cs="TH Sarabun New"/>
                <w:sz w:val="26"/>
                <w:szCs w:val="26"/>
                <w:cs/>
                <w:rPrChange w:author="PC" w:date="2023-03-31T11:41:00Z" w:id="356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รายรับภาครัฐ                           </w:t>
            </w:r>
            <w:del w:author="Jenjira O-cha" w:date="2023-02-08T16:04:00Z" w:id="357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216C352D" w14:textId="58D52511">
            <w:pPr>
              <w:contextualSpacing/>
              <w:rPr>
                <w:rFonts w:ascii="TH Sarabun New" w:hAnsi="TH Sarabun New" w:eastAsia="Angsana New" w:cs="TH Sarabun New"/>
                <w:b/>
                <w:bCs/>
                <w:sz w:val="26"/>
                <w:szCs w:val="26"/>
                <w:cs/>
                <w:rPrChange w:author="PC" w:date="2023-03-31T11:41:00Z" w:id="3571">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ศ.442 เศรษฐศาสตร์สาธารณะ 2            </w:t>
            </w:r>
            <w:del w:author="Jenjira O-cha" w:date="2023-02-08T16:04:00Z" w:id="357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4F40D07F" w14:textId="77777777">
            <w:pPr>
              <w:contextualSpacing/>
              <w:jc w:val="center"/>
              <w:rPr>
                <w:rFonts w:ascii="TH Sarabun New" w:hAnsi="TH Sarabun New" w:eastAsia="Angsana New" w:cs="TH Sarabun New"/>
                <w:sz w:val="26"/>
                <w:szCs w:val="26"/>
                <w:cs/>
                <w:rPrChange w:author="PC" w:date="2023-03-31T11:41:00Z" w:id="3573">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ปรับชื่อวิชา</w:t>
            </w:r>
          </w:p>
        </w:tc>
      </w:tr>
      <w:tr w:rsidRPr="00357A8D" w:rsidR="00567CE2" w:rsidTr="00766175" w14:paraId="5C2DF54B" w14:textId="77777777">
        <w:tc>
          <w:tcPr>
            <w:tcW w:w="4077" w:type="dxa"/>
            <w:tcBorders>
              <w:top w:val="dotted" w:color="auto" w:sz="4" w:space="0"/>
              <w:bottom w:val="dotted" w:color="auto" w:sz="4" w:space="0"/>
            </w:tcBorders>
            <w:shd w:val="clear" w:color="auto" w:fill="auto"/>
          </w:tcPr>
          <w:p w:rsidRPr="00357A8D" w:rsidR="006928D1" w:rsidRDefault="006928D1" w14:paraId="72FF883E" w14:textId="598B2006">
            <w:pPr>
              <w:contextualSpacing/>
              <w:rPr>
                <w:rFonts w:ascii="TH Sarabun New" w:hAnsi="TH Sarabun New" w:eastAsia="Angsana New" w:cs="TH Sarabun New"/>
                <w:sz w:val="26"/>
                <w:szCs w:val="26"/>
                <w:cs/>
                <w:rPrChange w:author="PC" w:date="2023-03-31T11:41:00Z" w:id="357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443 </w:t>
            </w:r>
            <w:r w:rsidRPr="00357A8D">
              <w:rPr>
                <w:rFonts w:ascii="TH Sarabun New" w:hAnsi="TH Sarabun New" w:cs="TH Sarabun New"/>
                <w:sz w:val="26"/>
                <w:szCs w:val="26"/>
                <w:cs/>
              </w:rPr>
              <w:t xml:space="preserve">เศรษฐศาสตร์ทางเลือกสาธารณะ     </w:t>
            </w:r>
            <w:del w:author="Jenjira O-cha" w:date="2023-02-08T16:04:00Z" w:id="3575">
              <w:r w:rsidRPr="00357A8D" w:rsidDel="00E17D6F">
                <w:rPr>
                  <w:rFonts w:ascii="TH Sarabun New" w:hAnsi="TH Sarabun New" w:cs="TH Sarabun New"/>
                  <w:sz w:val="26"/>
                  <w:szCs w:val="26"/>
                  <w:cs/>
                </w:rPr>
                <w:delText xml:space="preserve"> </w:delText>
              </w:r>
            </w:del>
            <w:ins w:author="Jenjira O-cha" w:date="2023-02-08T16:04:00Z" w:id="3576">
              <w:r w:rsidRPr="00357A8D" w:rsidR="00E17D6F">
                <w:rPr>
                  <w:rFonts w:ascii="TH Sarabun New" w:hAnsi="TH Sarabun New" w:cs="TH Sarabun New"/>
                  <w:sz w:val="26"/>
                  <w:szCs w:val="26"/>
                  <w:cs/>
                </w:rPr>
                <w:t xml:space="preserve"> </w:t>
              </w:r>
            </w:ins>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501AA204" w14:textId="418510D2">
            <w:pPr>
              <w:pStyle w:val="ListParagraph"/>
              <w:tabs>
                <w:tab w:val="left" w:pos="241"/>
              </w:tabs>
              <w:ind w:left="0"/>
              <w:rPr>
                <w:rFonts w:ascii="TH Sarabun New" w:hAnsi="TH Sarabun New" w:eastAsia="Angsana New" w:cs="TH Sarabun New"/>
                <w:b/>
                <w:bCs/>
                <w:sz w:val="26"/>
                <w:szCs w:val="26"/>
                <w:cs/>
                <w:rPrChange w:author="PC" w:date="2023-03-31T11:41:00Z" w:id="357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443 </w:t>
            </w:r>
            <w:r w:rsidRPr="00357A8D">
              <w:rPr>
                <w:rFonts w:ascii="TH Sarabun New" w:hAnsi="TH Sarabun New" w:cs="TH Sarabun New"/>
                <w:sz w:val="26"/>
                <w:szCs w:val="26"/>
                <w:cs/>
              </w:rPr>
              <w:t xml:space="preserve">เศรษฐศาสตร์ทางเลือกสาธารณะ      </w:t>
            </w:r>
            <w:del w:author="Jenjira O-cha" w:date="2023-02-08T16:04:00Z" w:id="357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28C65815" w14:textId="77777777">
            <w:pPr>
              <w:contextualSpacing/>
              <w:jc w:val="center"/>
              <w:rPr>
                <w:rFonts w:ascii="TH Sarabun New" w:hAnsi="TH Sarabun New" w:eastAsia="Angsana New" w:cs="TH Sarabun New"/>
                <w:sz w:val="26"/>
                <w:szCs w:val="26"/>
                <w:cs/>
                <w:rPrChange w:author="PC" w:date="2023-03-31T11:41:00Z" w:id="357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455FEE7C" w14:textId="77777777">
        <w:tc>
          <w:tcPr>
            <w:tcW w:w="4077" w:type="dxa"/>
            <w:tcBorders>
              <w:top w:val="dotted" w:color="auto" w:sz="4" w:space="0"/>
              <w:bottom w:val="dotted" w:color="auto" w:sz="4" w:space="0"/>
            </w:tcBorders>
            <w:shd w:val="clear" w:color="auto" w:fill="auto"/>
          </w:tcPr>
          <w:p w:rsidRPr="00357A8D" w:rsidR="006928D1" w:rsidRDefault="006928D1" w14:paraId="6A282C04"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444 </w:t>
            </w:r>
            <w:r w:rsidRPr="00357A8D">
              <w:rPr>
                <w:rFonts w:ascii="TH Sarabun New" w:hAnsi="TH Sarabun New" w:cs="TH Sarabun New"/>
                <w:sz w:val="26"/>
                <w:szCs w:val="26"/>
                <w:cs/>
              </w:rPr>
              <w:t>เศรษฐศาสตร์สวัสดิการและนโยบาย</w:t>
            </w:r>
          </w:p>
          <w:p w:rsidRPr="00357A8D" w:rsidR="006928D1" w:rsidRDefault="006928D1" w14:paraId="222D7344" w14:textId="3B13C992">
            <w:pPr>
              <w:contextualSpacing/>
              <w:rPr>
                <w:rFonts w:ascii="TH Sarabun New" w:hAnsi="TH Sarabun New" w:eastAsia="Angsana New" w:cs="TH Sarabun New"/>
                <w:sz w:val="26"/>
                <w:szCs w:val="26"/>
                <w:cs/>
                <w:rPrChange w:author="PC" w:date="2023-03-31T11:41:00Z" w:id="358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สาธารณะ                                </w:t>
            </w:r>
            <w:del w:author="Jenjira O-cha" w:date="2023-02-08T16:05:00Z" w:id="358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44ABBB10" w14:textId="77777777">
            <w:pPr>
              <w:pStyle w:val="ListParagraph"/>
              <w:tabs>
                <w:tab w:val="left" w:pos="241"/>
              </w:tabs>
              <w:ind w:left="0"/>
              <w:rPr>
                <w:rFonts w:ascii="TH Sarabun New" w:hAnsi="TH Sarabun New" w:eastAsia="Angsana New" w:cs="TH Sarabun New"/>
                <w:b/>
                <w:bCs/>
                <w:sz w:val="26"/>
                <w:szCs w:val="26"/>
                <w:cs/>
                <w:rPrChange w:author="PC" w:date="2023-03-31T11:41:00Z" w:id="358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6928D1" w:rsidRDefault="006928D1" w14:paraId="0B3439F8" w14:textId="77777777">
            <w:pPr>
              <w:contextualSpacing/>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ตัดออก</w:t>
            </w:r>
          </w:p>
          <w:p w:rsidRPr="00357A8D" w:rsidR="006928D1" w:rsidRDefault="006928D1" w14:paraId="6DA09ACF" w14:textId="77777777">
            <w:pPr>
              <w:contextualSpacing/>
              <w:jc w:val="center"/>
              <w:rPr>
                <w:rFonts w:ascii="TH Sarabun New" w:hAnsi="TH Sarabun New" w:eastAsia="Angsana New" w:cs="TH Sarabun New"/>
                <w:sz w:val="26"/>
                <w:szCs w:val="26"/>
                <w:cs/>
                <w:rPrChange w:author="PC" w:date="2023-03-31T11:41:00Z" w:id="3583">
                  <w:rPr>
                    <w:rFonts w:ascii="TH Sarabun New" w:hAnsi="TH Sarabun New" w:eastAsia="Angsana New" w:cs="TH Sarabun New"/>
                    <w:color w:val="FF0000"/>
                    <w:sz w:val="26"/>
                    <w:szCs w:val="26"/>
                    <w:cs/>
                  </w:rPr>
                </w:rPrChange>
              </w:rPr>
            </w:pPr>
          </w:p>
        </w:tc>
      </w:tr>
      <w:tr w:rsidRPr="00357A8D" w:rsidR="00567CE2" w:rsidTr="00766175" w14:paraId="3F59F8D1" w14:textId="77777777">
        <w:tc>
          <w:tcPr>
            <w:tcW w:w="4077" w:type="dxa"/>
            <w:tcBorders>
              <w:top w:val="dotted" w:color="auto" w:sz="4" w:space="0"/>
              <w:bottom w:val="dotted" w:color="auto" w:sz="4" w:space="0"/>
            </w:tcBorders>
            <w:shd w:val="clear" w:color="auto" w:fill="auto"/>
          </w:tcPr>
          <w:p w:rsidRPr="00357A8D" w:rsidR="006928D1" w:rsidRDefault="006928D1" w14:paraId="0C4CEB7C" w14:textId="73190263">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ศ.44</w:t>
            </w:r>
            <w:r w:rsidRPr="00357A8D">
              <w:rPr>
                <w:rFonts w:ascii="TH Sarabun New" w:hAnsi="TH Sarabun New" w:cs="TH Sarabun New"/>
                <w:sz w:val="26"/>
                <w:szCs w:val="26"/>
              </w:rPr>
              <w:t>5</w:t>
            </w:r>
            <w:r w:rsidRPr="00357A8D">
              <w:rPr>
                <w:rFonts w:ascii="TH Sarabun New" w:hAnsi="TH Sarabun New" w:cs="TH Sarabun New"/>
                <w:sz w:val="26"/>
                <w:szCs w:val="26"/>
                <w:cs/>
              </w:rPr>
              <w:t xml:space="preserve"> การคลังท้องถิ่น                           </w:t>
            </w:r>
            <w:del w:author="Jenjira O-cha" w:date="2023-02-08T16:05:00Z" w:id="358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7DF29EC1" w14:textId="77777777">
            <w:pPr>
              <w:contextualSpacing/>
              <w:rPr>
                <w:rFonts w:ascii="TH Sarabun New" w:hAnsi="TH Sarabun New" w:eastAsia="Angsana New" w:cs="TH Sarabun New"/>
                <w:sz w:val="26"/>
                <w:szCs w:val="26"/>
                <w:cs/>
                <w:rPrChange w:author="PC" w:date="2023-03-31T11:41:00Z" w:id="3585">
                  <w:rPr>
                    <w:rFonts w:ascii="TH Sarabun New" w:hAnsi="TH Sarabun New" w:eastAsia="Angsana New" w:cs="TH Sarabun New"/>
                    <w:color w:val="FF0000"/>
                    <w:sz w:val="26"/>
                    <w:szCs w:val="26"/>
                    <w:cs/>
                  </w:rPr>
                </w:rPrChange>
              </w:rPr>
            </w:pPr>
          </w:p>
        </w:tc>
        <w:tc>
          <w:tcPr>
            <w:tcW w:w="4065" w:type="dxa"/>
            <w:tcBorders>
              <w:top w:val="dotted" w:color="auto" w:sz="4" w:space="0"/>
              <w:bottom w:val="dotted" w:color="auto" w:sz="4" w:space="0"/>
            </w:tcBorders>
            <w:shd w:val="clear" w:color="auto" w:fill="auto"/>
          </w:tcPr>
          <w:p w:rsidRPr="00357A8D" w:rsidR="006928D1" w:rsidRDefault="006928D1" w14:paraId="5FC1407B" w14:textId="4399B1E5">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 xml:space="preserve">ศ.341 การคลังท้องถิ่น                        </w:t>
            </w:r>
            <w:del w:author="Jenjira O-cha" w:date="2023-02-08T16:05:00Z" w:id="3586">
              <w:r w:rsidRPr="00357A8D" w:rsidDel="00E17D6F">
                <w:rPr>
                  <w:rFonts w:ascii="TH Sarabun New" w:hAnsi="TH Sarabun New" w:cs="TH Sarabun New"/>
                  <w:sz w:val="26"/>
                  <w:szCs w:val="26"/>
                  <w:cs/>
                </w:rPr>
                <w:delText xml:space="preserve">  </w:delText>
              </w:r>
            </w:del>
            <w:ins w:author="Jenjira O-cha" w:date="2023-02-08T16:05:00Z" w:id="3587">
              <w:r w:rsidRPr="00357A8D" w:rsidR="00E17D6F">
                <w:rPr>
                  <w:rFonts w:ascii="TH Sarabun New" w:hAnsi="TH Sarabun New" w:cs="TH Sarabun New"/>
                  <w:sz w:val="26"/>
                  <w:szCs w:val="26"/>
                  <w:cs/>
                </w:rPr>
                <w:t xml:space="preserve"> </w:t>
              </w:r>
            </w:ins>
            <w:r w:rsidRPr="00357A8D">
              <w:rPr>
                <w:rFonts w:ascii="TH Sarabun New" w:hAnsi="TH Sarabun New" w:cs="TH Sarabun New"/>
                <w:sz w:val="26"/>
                <w:szCs w:val="26"/>
                <w:cs/>
              </w:rPr>
              <w:t xml:space="preserve">   3 (3-0-6)         </w:t>
            </w:r>
          </w:p>
          <w:p w:rsidRPr="00357A8D" w:rsidR="006928D1" w:rsidRDefault="006928D1" w14:paraId="13D39DF5" w14:textId="77777777">
            <w:pPr>
              <w:pStyle w:val="ListParagraph"/>
              <w:tabs>
                <w:tab w:val="left" w:pos="241"/>
              </w:tabs>
              <w:ind w:left="0"/>
              <w:rPr>
                <w:rFonts w:ascii="TH Sarabun New" w:hAnsi="TH Sarabun New" w:eastAsia="Angsana New" w:cs="TH Sarabun New"/>
                <w:b/>
                <w:bCs/>
                <w:sz w:val="26"/>
                <w:szCs w:val="26"/>
                <w:cs/>
                <w:rPrChange w:author="PC" w:date="2023-03-31T11:41:00Z" w:id="3588">
                  <w:rPr>
                    <w:rFonts w:ascii="TH Sarabun New" w:hAnsi="TH Sarabun New" w:eastAsia="Angsana New" w:cs="TH Sarabun New"/>
                    <w:b/>
                    <w:bCs/>
                    <w:color w:val="FF0000"/>
                    <w:sz w:val="26"/>
                    <w:szCs w:val="26"/>
                    <w:cs/>
                  </w:rPr>
                </w:rPrChange>
              </w:rPr>
            </w:pPr>
          </w:p>
        </w:tc>
        <w:tc>
          <w:tcPr>
            <w:tcW w:w="1179" w:type="dxa"/>
            <w:tcBorders>
              <w:top w:val="dotted" w:color="auto" w:sz="4" w:space="0"/>
              <w:bottom w:val="dotted" w:color="auto" w:sz="4" w:space="0"/>
            </w:tcBorders>
            <w:shd w:val="clear" w:color="auto" w:fill="auto"/>
          </w:tcPr>
          <w:p w:rsidRPr="00357A8D" w:rsidR="006928D1" w:rsidRDefault="006928D1" w14:paraId="385F695D" w14:textId="77777777">
            <w:pPr>
              <w:spacing w:before="48" w:beforeLines="20"/>
              <w:jc w:val="center"/>
              <w:rPr>
                <w:rFonts w:ascii="TH Sarabun New" w:hAnsi="TH Sarabun New" w:eastAsia="Angsana New" w:cs="TH Sarabun New"/>
                <w:sz w:val="26"/>
                <w:szCs w:val="26"/>
                <w:cs/>
                <w:rPrChange w:author="PC" w:date="2023-03-31T11:41:00Z" w:id="358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เปลี่ยนรหัสวิชาและปรับวิชาบังคับก่อน</w:t>
            </w:r>
          </w:p>
        </w:tc>
      </w:tr>
      <w:tr w:rsidRPr="00357A8D" w:rsidR="00567CE2" w:rsidTr="00766175" w14:paraId="4435544C" w14:textId="77777777">
        <w:tc>
          <w:tcPr>
            <w:tcW w:w="4077" w:type="dxa"/>
            <w:tcBorders>
              <w:top w:val="dotted" w:color="auto" w:sz="4" w:space="0"/>
              <w:bottom w:val="dotted" w:color="auto" w:sz="4" w:space="0"/>
            </w:tcBorders>
            <w:shd w:val="clear" w:color="auto" w:fill="auto"/>
          </w:tcPr>
          <w:p w:rsidRPr="00357A8D" w:rsidR="006928D1" w:rsidRDefault="006928D1" w14:paraId="79AB3035"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446 </w:t>
            </w:r>
            <w:r w:rsidRPr="00357A8D">
              <w:rPr>
                <w:rFonts w:ascii="TH Sarabun New" w:hAnsi="TH Sarabun New" w:cs="TH Sarabun New"/>
                <w:sz w:val="26"/>
                <w:szCs w:val="26"/>
                <w:cs/>
              </w:rPr>
              <w:t>การวิเคราะห์ทางเศรษฐศาสตร์</w:t>
            </w:r>
          </w:p>
          <w:p w:rsidRPr="00357A8D" w:rsidR="006928D1" w:rsidRDefault="006928D1" w14:paraId="376549A1" w14:textId="1D9DAEF4">
            <w:pPr>
              <w:autoSpaceDE w:val="0"/>
              <w:autoSpaceDN w:val="0"/>
              <w:adjustRightInd w:val="0"/>
              <w:spacing w:before="48" w:beforeLines="20"/>
              <w:rPr>
                <w:rFonts w:ascii="TH Sarabun New" w:hAnsi="TH Sarabun New" w:eastAsia="Angsana New" w:cs="TH Sarabun New"/>
                <w:sz w:val="26"/>
                <w:szCs w:val="26"/>
                <w:cs/>
                <w:rPrChange w:author="PC" w:date="2023-03-31T11:41:00Z" w:id="359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ว่าด้วยคอร์รัปชัน                   </w:t>
            </w:r>
            <w:del w:author="Jenjira O-cha" w:date="2023-02-08T16:05:00Z" w:id="359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43C68060" w14:textId="07CFD784">
            <w:pPr>
              <w:autoSpaceDE w:val="0"/>
              <w:autoSpaceDN w:val="0"/>
              <w:adjustRightInd w:val="0"/>
              <w:spacing w:before="48" w:beforeLines="20"/>
              <w:rPr>
                <w:rFonts w:ascii="TH Sarabun New" w:hAnsi="TH Sarabun New" w:eastAsia="Angsana New" w:cs="TH Sarabun New"/>
                <w:b/>
                <w:bCs/>
                <w:sz w:val="26"/>
                <w:szCs w:val="26"/>
                <w:cs/>
                <w:rPrChange w:author="PC" w:date="2023-03-31T11:41:00Z" w:id="359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44</w:t>
            </w:r>
            <w:r w:rsidRPr="00357A8D">
              <w:rPr>
                <w:rFonts w:ascii="TH Sarabun New" w:hAnsi="TH Sarabun New" w:cs="TH Sarabun New"/>
                <w:sz w:val="26"/>
                <w:szCs w:val="26"/>
                <w:cs/>
              </w:rPr>
              <w:t xml:space="preserve">4 เศรษฐศาสตร์ว่าด้วยคอร์รัปชัน  </w:t>
            </w:r>
            <w:del w:author="Jenjira O-cha" w:date="2023-02-08T16:05:00Z" w:id="359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3137C961" w14:textId="77777777">
            <w:pPr>
              <w:spacing w:before="48" w:beforeLines="20"/>
              <w:jc w:val="center"/>
              <w:rPr>
                <w:rFonts w:ascii="TH Sarabun New" w:hAnsi="TH Sarabun New" w:eastAsia="Angsana New" w:cs="TH Sarabun New"/>
                <w:sz w:val="26"/>
                <w:szCs w:val="26"/>
                <w:cs/>
                <w:rPrChange w:author="PC" w:date="2023-03-31T11:41:00Z" w:id="359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เปลี่ยนรหัสวิชาและปรับชื่อวิชา</w:t>
            </w:r>
          </w:p>
        </w:tc>
      </w:tr>
      <w:tr w:rsidRPr="00357A8D" w:rsidR="00567CE2" w:rsidTr="00CE2920" w14:paraId="6370399C" w14:textId="77777777">
        <w:tc>
          <w:tcPr>
            <w:tcW w:w="4077" w:type="dxa"/>
            <w:tcBorders>
              <w:top w:val="dotted" w:color="auto" w:sz="4" w:space="0"/>
              <w:bottom w:val="dotted" w:color="auto" w:sz="4" w:space="0"/>
            </w:tcBorders>
            <w:shd w:val="clear" w:color="auto" w:fill="auto"/>
          </w:tcPr>
          <w:p w:rsidRPr="00357A8D" w:rsidR="006928D1" w:rsidRDefault="006928D1" w14:paraId="4CEFBB14" w14:textId="60D6E037">
            <w:pPr>
              <w:contextualSpacing/>
              <w:rPr>
                <w:rFonts w:ascii="TH Sarabun New" w:hAnsi="TH Sarabun New" w:eastAsia="Angsana New" w:cs="TH Sarabun New"/>
                <w:sz w:val="26"/>
                <w:szCs w:val="26"/>
                <w:cs/>
                <w:rPrChange w:author="PC" w:date="2023-03-31T11:41:00Z" w:id="3595">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449</w:t>
            </w:r>
            <w:r w:rsidRPr="00357A8D">
              <w:rPr>
                <w:rFonts w:ascii="TH Sarabun New" w:hAnsi="TH Sarabun New" w:cs="TH Sarabun New"/>
                <w:sz w:val="26"/>
                <w:szCs w:val="26"/>
                <w:cs/>
              </w:rPr>
              <w:t xml:space="preserve"> สัมมนาเศรษฐศาสตร์สาธารณะ     </w:t>
            </w:r>
            <w:del w:author="Jenjira O-cha" w:date="2023-02-08T16:05:00Z" w:id="359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23E8D572" w14:textId="36D2F8A9">
            <w:pPr>
              <w:pStyle w:val="ListParagraph"/>
              <w:tabs>
                <w:tab w:val="left" w:pos="241"/>
              </w:tabs>
              <w:ind w:left="0"/>
              <w:rPr>
                <w:rFonts w:ascii="TH Sarabun New" w:hAnsi="TH Sarabun New" w:eastAsia="Angsana New" w:cs="TH Sarabun New"/>
                <w:b/>
                <w:bCs/>
                <w:sz w:val="26"/>
                <w:szCs w:val="26"/>
                <w:cs/>
                <w:rPrChange w:author="PC" w:date="2023-03-31T11:41:00Z" w:id="359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449</w:t>
            </w:r>
            <w:r w:rsidRPr="00357A8D">
              <w:rPr>
                <w:rFonts w:ascii="TH Sarabun New" w:hAnsi="TH Sarabun New" w:cs="TH Sarabun New"/>
                <w:sz w:val="26"/>
                <w:szCs w:val="26"/>
                <w:cs/>
              </w:rPr>
              <w:t xml:space="preserve"> สัมมนาเศรษฐศาสตร์สาธารณะ      </w:t>
            </w:r>
            <w:del w:author="Jenjira O-cha" w:date="2023-02-08T16:05:00Z" w:id="359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36512E76" w14:textId="77777777">
            <w:pPr>
              <w:contextualSpacing/>
              <w:jc w:val="center"/>
              <w:rPr>
                <w:rFonts w:ascii="TH Sarabun New" w:hAnsi="TH Sarabun New" w:eastAsia="Angsana New" w:cs="TH Sarabun New"/>
                <w:sz w:val="26"/>
                <w:szCs w:val="26"/>
                <w:cs/>
                <w:rPrChange w:author="PC" w:date="2023-03-31T11:41:00Z" w:id="359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33422D6B" w14:textId="77777777">
        <w:tc>
          <w:tcPr>
            <w:tcW w:w="4077" w:type="dxa"/>
            <w:tcBorders>
              <w:top w:val="dotted" w:color="auto" w:sz="4" w:space="0"/>
              <w:bottom w:val="dotted" w:color="auto" w:sz="4" w:space="0"/>
            </w:tcBorders>
            <w:shd w:val="clear" w:color="auto" w:fill="auto"/>
          </w:tcPr>
          <w:p w:rsidRPr="00357A8D" w:rsidR="006928D1" w:rsidRDefault="006928D1" w14:paraId="635F0038"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541 </w:t>
            </w:r>
            <w:r w:rsidRPr="00357A8D">
              <w:rPr>
                <w:rFonts w:ascii="TH Sarabun New" w:hAnsi="TH Sarabun New" w:cs="TH Sarabun New"/>
                <w:sz w:val="26"/>
                <w:szCs w:val="26"/>
                <w:cs/>
              </w:rPr>
              <w:t xml:space="preserve">เศรษฐศาสตร์สาธารณะ: </w:t>
            </w:r>
          </w:p>
          <w:p w:rsidRPr="00357A8D" w:rsidR="006928D1" w:rsidRDefault="006928D1" w14:paraId="4E98496C" w14:textId="4C0A5142">
            <w:pPr>
              <w:contextualSpacing/>
              <w:rPr>
                <w:rFonts w:ascii="TH Sarabun New" w:hAnsi="TH Sarabun New" w:eastAsia="Angsana New" w:cs="TH Sarabun New"/>
                <w:sz w:val="26"/>
                <w:szCs w:val="26"/>
                <w:cs/>
                <w:rPrChange w:author="PC" w:date="2023-03-31T11:41:00Z" w:id="360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 1                      </w:t>
            </w:r>
            <w:del w:author="Jenjira O-cha" w:date="2023-02-08T16:05:00Z" w:id="360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43458F59"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541 </w:t>
            </w:r>
            <w:r w:rsidRPr="00357A8D">
              <w:rPr>
                <w:rFonts w:ascii="TH Sarabun New" w:hAnsi="TH Sarabun New" w:cs="TH Sarabun New"/>
                <w:sz w:val="26"/>
                <w:szCs w:val="26"/>
                <w:cs/>
              </w:rPr>
              <w:t xml:space="preserve">เศรษฐศาสตร์สาธารณะ: </w:t>
            </w:r>
          </w:p>
          <w:p w:rsidRPr="00357A8D" w:rsidR="006928D1" w:rsidRDefault="006928D1" w14:paraId="5E991E60" w14:textId="40263647">
            <w:pPr>
              <w:pStyle w:val="ListParagraph"/>
              <w:tabs>
                <w:tab w:val="left" w:pos="241"/>
              </w:tabs>
              <w:ind w:left="0"/>
              <w:rPr>
                <w:rFonts w:ascii="TH Sarabun New" w:hAnsi="TH Sarabun New" w:eastAsia="Angsana New" w:cs="TH Sarabun New"/>
                <w:b/>
                <w:bCs/>
                <w:sz w:val="26"/>
                <w:szCs w:val="26"/>
                <w:cs/>
                <w:rPrChange w:author="PC" w:date="2023-03-31T11:41:00Z" w:id="360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 1           </w:t>
            </w:r>
            <w:del w:author="Jenjira O-cha" w:date="2023-02-08T16:05:00Z" w:id="360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5B1591" w14:paraId="332F28EF" w14:textId="1F242633">
            <w:pPr>
              <w:contextualSpacing/>
              <w:jc w:val="center"/>
              <w:rPr>
                <w:rFonts w:ascii="TH Sarabun New" w:hAnsi="TH Sarabun New" w:eastAsia="Angsana New" w:cs="TH Sarabun New"/>
                <w:sz w:val="26"/>
                <w:szCs w:val="26"/>
                <w:cs/>
                <w:rPrChange w:author="PC" w:date="2023-03-31T11:41:00Z" w:id="3604">
                  <w:rPr>
                    <w:rFonts w:ascii="TH Sarabun New" w:hAnsi="TH Sarabun New" w:eastAsia="Angsana New" w:cs="TH Sarabun New"/>
                    <w:color w:val="FF0000"/>
                    <w:sz w:val="26"/>
                    <w:szCs w:val="26"/>
                    <w:cs/>
                  </w:rPr>
                </w:rPrChange>
              </w:rPr>
            </w:pPr>
            <w:commentRangeStart w:id="3605"/>
            <w:ins w:author="PC" w:date="2023-03-31T11:23:00Z" w:id="3606">
              <w:r w:rsidRPr="00357A8D">
                <w:rPr>
                  <w:rFonts w:ascii="TH Sarabun New" w:hAnsi="TH Sarabun New" w:eastAsia="Angsana New" w:cs="TH Sarabun New"/>
                  <w:sz w:val="26"/>
                  <w:szCs w:val="26"/>
                  <w:cs/>
                </w:rPr>
                <w:t>ตัดวิชาบังคับก่อน</w:t>
              </w:r>
            </w:ins>
            <w:del w:author="PC" w:date="2023-03-31T11:23:00Z" w:id="3607">
              <w:r w:rsidRPr="00357A8D" w:rsidDel="005B1591" w:rsidR="006928D1">
                <w:rPr>
                  <w:rFonts w:ascii="TH Sarabun New" w:hAnsi="TH Sarabun New" w:eastAsia="Angsana New" w:cs="TH Sarabun New"/>
                  <w:sz w:val="26"/>
                  <w:szCs w:val="26"/>
                  <w:cs/>
                </w:rPr>
                <w:delText>คงเดิม</w:delText>
              </w:r>
            </w:del>
            <w:commentRangeEnd w:id="3605"/>
            <w:r w:rsidRPr="00357A8D">
              <w:rPr>
                <w:rStyle w:val="CommentReference"/>
              </w:rPr>
              <w:commentReference w:id="3605"/>
            </w:r>
          </w:p>
        </w:tc>
      </w:tr>
      <w:tr w:rsidRPr="00357A8D" w:rsidR="00567CE2" w:rsidTr="00766175" w14:paraId="75A663D0" w14:textId="77777777">
        <w:tc>
          <w:tcPr>
            <w:tcW w:w="4077" w:type="dxa"/>
            <w:tcBorders>
              <w:top w:val="dotted" w:color="auto" w:sz="4" w:space="0"/>
              <w:bottom w:val="dotted" w:color="auto" w:sz="4" w:space="0"/>
            </w:tcBorders>
            <w:shd w:val="clear" w:color="auto" w:fill="auto"/>
          </w:tcPr>
          <w:p w:rsidRPr="00357A8D" w:rsidR="006928D1" w:rsidRDefault="006928D1" w14:paraId="0CD53E7C"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542 </w:t>
            </w:r>
            <w:r w:rsidRPr="00357A8D">
              <w:rPr>
                <w:rFonts w:ascii="TH Sarabun New" w:hAnsi="TH Sarabun New" w:cs="TH Sarabun New"/>
                <w:sz w:val="26"/>
                <w:szCs w:val="26"/>
                <w:cs/>
              </w:rPr>
              <w:t xml:space="preserve">เศรษฐศาสตร์สาธารณะ: </w:t>
            </w:r>
          </w:p>
          <w:p w:rsidRPr="00357A8D" w:rsidR="006928D1" w:rsidRDefault="006928D1" w14:paraId="6BCAE200" w14:textId="6466005E">
            <w:pPr>
              <w:contextualSpacing/>
              <w:rPr>
                <w:rFonts w:ascii="TH Sarabun New" w:hAnsi="TH Sarabun New" w:eastAsia="Angsana New" w:cs="TH Sarabun New"/>
                <w:sz w:val="26"/>
                <w:szCs w:val="26"/>
                <w:cs/>
                <w:rPrChange w:author="PC" w:date="2023-03-31T11:41:00Z" w:id="360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 2                      </w:t>
            </w:r>
            <w:del w:author="Jenjira O-cha" w:date="2023-02-08T16:05:00Z" w:id="360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614D1ABA"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542 </w:t>
            </w:r>
            <w:r w:rsidRPr="00357A8D">
              <w:rPr>
                <w:rFonts w:ascii="TH Sarabun New" w:hAnsi="TH Sarabun New" w:cs="TH Sarabun New"/>
                <w:sz w:val="26"/>
                <w:szCs w:val="26"/>
                <w:cs/>
              </w:rPr>
              <w:t xml:space="preserve">เศรษฐศาสตร์สาธารณะ: </w:t>
            </w:r>
          </w:p>
          <w:p w:rsidRPr="00357A8D" w:rsidR="006928D1" w:rsidRDefault="006928D1" w14:paraId="66072DCE" w14:textId="60865161">
            <w:pPr>
              <w:pStyle w:val="ListParagraph"/>
              <w:tabs>
                <w:tab w:val="left" w:pos="241"/>
              </w:tabs>
              <w:ind w:left="0"/>
              <w:rPr>
                <w:rFonts w:ascii="TH Sarabun New" w:hAnsi="TH Sarabun New" w:eastAsia="Angsana New" w:cs="TH Sarabun New"/>
                <w:b/>
                <w:bCs/>
                <w:sz w:val="26"/>
                <w:szCs w:val="26"/>
                <w:cs/>
                <w:rPrChange w:author="PC" w:date="2023-03-31T11:41:00Z" w:id="361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 2            </w:t>
            </w:r>
            <w:del w:author="Jenjira O-cha" w:date="2023-02-08T16:05:00Z" w:id="361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5B1591" w14:paraId="3C7528AE" w14:textId="489E2297">
            <w:pPr>
              <w:contextualSpacing/>
              <w:jc w:val="center"/>
              <w:rPr>
                <w:rFonts w:ascii="TH Sarabun New" w:hAnsi="TH Sarabun New" w:eastAsia="Angsana New" w:cs="TH Sarabun New"/>
                <w:sz w:val="26"/>
                <w:szCs w:val="26"/>
                <w:cs/>
                <w:rPrChange w:author="PC" w:date="2023-03-31T11:41:00Z" w:id="3612">
                  <w:rPr>
                    <w:rFonts w:ascii="TH Sarabun New" w:hAnsi="TH Sarabun New" w:eastAsia="Angsana New" w:cs="TH Sarabun New"/>
                    <w:color w:val="FF0000"/>
                    <w:sz w:val="26"/>
                    <w:szCs w:val="26"/>
                    <w:cs/>
                  </w:rPr>
                </w:rPrChange>
              </w:rPr>
            </w:pPr>
            <w:commentRangeStart w:id="3613"/>
            <w:ins w:author="PC" w:date="2023-03-31T11:23:00Z" w:id="3614">
              <w:r w:rsidRPr="00357A8D">
                <w:rPr>
                  <w:rFonts w:ascii="TH Sarabun New" w:hAnsi="TH Sarabun New" w:eastAsia="Angsana New" w:cs="TH Sarabun New"/>
                  <w:sz w:val="26"/>
                  <w:szCs w:val="26"/>
                  <w:cs/>
                </w:rPr>
                <w:t>ตัดวิชาบังคับก่อน</w:t>
              </w:r>
            </w:ins>
            <w:del w:author="PC" w:date="2023-03-31T11:23:00Z" w:id="3615">
              <w:r w:rsidRPr="00357A8D" w:rsidDel="005B1591" w:rsidR="006928D1">
                <w:rPr>
                  <w:rFonts w:ascii="TH Sarabun New" w:hAnsi="TH Sarabun New" w:eastAsia="Angsana New" w:cs="TH Sarabun New"/>
                  <w:sz w:val="26"/>
                  <w:szCs w:val="26"/>
                  <w:cs/>
                </w:rPr>
                <w:delText>คงเดิม</w:delText>
              </w:r>
            </w:del>
            <w:commentRangeEnd w:id="3613"/>
            <w:r w:rsidRPr="00357A8D">
              <w:rPr>
                <w:rStyle w:val="CommentReference"/>
              </w:rPr>
              <w:commentReference w:id="3613"/>
            </w:r>
          </w:p>
        </w:tc>
      </w:tr>
      <w:tr w:rsidRPr="00357A8D" w:rsidR="00567CE2" w:rsidTr="00766175" w14:paraId="11F09A72" w14:textId="77777777">
        <w:tc>
          <w:tcPr>
            <w:tcW w:w="4077" w:type="dxa"/>
            <w:tcBorders>
              <w:top w:val="dotted" w:color="auto" w:sz="4" w:space="0"/>
              <w:bottom w:val="dotted" w:color="auto" w:sz="4" w:space="0"/>
            </w:tcBorders>
            <w:shd w:val="clear" w:color="auto" w:fill="auto"/>
          </w:tcPr>
          <w:p w:rsidRPr="00357A8D" w:rsidR="006928D1" w:rsidRDefault="006928D1" w14:paraId="0B502325" w14:textId="77777777">
            <w:pPr>
              <w:contextualSpacing/>
              <w:rPr>
                <w:rFonts w:ascii="TH Sarabun New" w:hAnsi="TH Sarabun New" w:eastAsia="Angsana New" w:cs="TH Sarabun New"/>
                <w:sz w:val="26"/>
                <w:szCs w:val="26"/>
                <w:cs/>
                <w:rPrChange w:author="PC" w:date="2023-03-31T11:41:00Z" w:id="3616">
                  <w:rPr>
                    <w:rFonts w:ascii="TH Sarabun New" w:hAnsi="TH Sarabun New" w:eastAsia="Angsana New" w:cs="TH Sarabun New"/>
                    <w:color w:val="FF0000"/>
                    <w:sz w:val="26"/>
                    <w:szCs w:val="26"/>
                    <w:cs/>
                  </w:rPr>
                </w:rPrChange>
              </w:rPr>
            </w:pPr>
            <w:r w:rsidRPr="00357A8D">
              <w:rPr>
                <w:rFonts w:ascii="TH Sarabun New" w:hAnsi="TH Sarabun New" w:cs="TH Sarabun New"/>
                <w:b/>
                <w:bCs/>
                <w:sz w:val="26"/>
                <w:szCs w:val="26"/>
                <w:u w:val="single"/>
                <w:cs/>
              </w:rPr>
              <w:t>หมวดเศรษฐศาสตร์ระหว่างประเทศ (หมวด 5)</w:t>
            </w:r>
          </w:p>
        </w:tc>
        <w:tc>
          <w:tcPr>
            <w:tcW w:w="4065" w:type="dxa"/>
            <w:tcBorders>
              <w:top w:val="dotted" w:color="auto" w:sz="4" w:space="0"/>
              <w:bottom w:val="dotted" w:color="auto" w:sz="4" w:space="0"/>
            </w:tcBorders>
            <w:shd w:val="clear" w:color="auto" w:fill="auto"/>
          </w:tcPr>
          <w:p w:rsidRPr="00357A8D" w:rsidR="006928D1" w:rsidRDefault="006928D1" w14:paraId="1C60EA3B" w14:textId="77777777">
            <w:pPr>
              <w:pStyle w:val="ListParagraph"/>
              <w:tabs>
                <w:tab w:val="left" w:pos="241"/>
              </w:tabs>
              <w:ind w:left="0"/>
              <w:rPr>
                <w:rFonts w:ascii="TH Sarabun New" w:hAnsi="TH Sarabun New" w:eastAsia="Angsana New" w:cs="TH Sarabun New"/>
                <w:b/>
                <w:bCs/>
                <w:sz w:val="26"/>
                <w:szCs w:val="26"/>
                <w:cs/>
                <w:rPrChange w:author="PC" w:date="2023-03-31T11:41:00Z" w:id="3617">
                  <w:rPr>
                    <w:rFonts w:ascii="TH Sarabun New" w:hAnsi="TH Sarabun New" w:eastAsia="Angsana New" w:cs="TH Sarabun New"/>
                    <w:b/>
                    <w:bCs/>
                    <w:color w:val="FF0000"/>
                    <w:sz w:val="26"/>
                    <w:szCs w:val="26"/>
                    <w:cs/>
                  </w:rPr>
                </w:rPrChange>
              </w:rPr>
            </w:pPr>
            <w:r w:rsidRPr="00357A8D">
              <w:rPr>
                <w:rFonts w:ascii="TH Sarabun New" w:hAnsi="TH Sarabun New" w:cs="TH Sarabun New"/>
                <w:b/>
                <w:bCs/>
                <w:sz w:val="26"/>
                <w:szCs w:val="26"/>
                <w:u w:val="single"/>
                <w:cs/>
              </w:rPr>
              <w:t>หมวดเศรษฐศาสตร์ระหว่างประเทศ (หมวด 5)</w:t>
            </w:r>
          </w:p>
        </w:tc>
        <w:tc>
          <w:tcPr>
            <w:tcW w:w="1179" w:type="dxa"/>
            <w:tcBorders>
              <w:top w:val="dotted" w:color="auto" w:sz="4" w:space="0"/>
              <w:bottom w:val="dotted" w:color="auto" w:sz="4" w:space="0"/>
            </w:tcBorders>
            <w:shd w:val="clear" w:color="auto" w:fill="auto"/>
          </w:tcPr>
          <w:p w:rsidRPr="00357A8D" w:rsidR="006928D1" w:rsidRDefault="006928D1" w14:paraId="4D069E38" w14:textId="77777777">
            <w:pPr>
              <w:contextualSpacing/>
              <w:rPr>
                <w:rFonts w:ascii="TH Sarabun New" w:hAnsi="TH Sarabun New" w:eastAsia="Angsana New" w:cs="TH Sarabun New"/>
                <w:sz w:val="26"/>
                <w:szCs w:val="26"/>
                <w:cs/>
                <w:rPrChange w:author="PC" w:date="2023-03-31T11:41:00Z" w:id="3618">
                  <w:rPr>
                    <w:rFonts w:ascii="TH Sarabun New" w:hAnsi="TH Sarabun New" w:eastAsia="Angsana New" w:cs="TH Sarabun New"/>
                    <w:color w:val="FF0000"/>
                    <w:sz w:val="26"/>
                    <w:szCs w:val="26"/>
                    <w:cs/>
                  </w:rPr>
                </w:rPrChange>
              </w:rPr>
            </w:pPr>
          </w:p>
        </w:tc>
      </w:tr>
      <w:tr w:rsidRPr="00357A8D" w:rsidR="00567CE2" w:rsidTr="00766175" w14:paraId="0E27808A" w14:textId="77777777">
        <w:tc>
          <w:tcPr>
            <w:tcW w:w="4077" w:type="dxa"/>
            <w:tcBorders>
              <w:top w:val="dotted" w:color="auto" w:sz="4" w:space="0"/>
              <w:bottom w:val="dotted" w:color="auto" w:sz="4" w:space="0"/>
            </w:tcBorders>
            <w:shd w:val="clear" w:color="auto" w:fill="auto"/>
          </w:tcPr>
          <w:p w:rsidRPr="00357A8D" w:rsidR="006928D1" w:rsidRDefault="006928D1" w14:paraId="5661C18F"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 xml:space="preserve">.351 </w:t>
            </w:r>
            <w:r w:rsidRPr="00357A8D">
              <w:rPr>
                <w:rFonts w:ascii="TH Sarabun New" w:hAnsi="TH Sarabun New" w:cs="TH Sarabun New"/>
                <w:sz w:val="26"/>
                <w:szCs w:val="26"/>
                <w:cs/>
              </w:rPr>
              <w:t>ความร่วมมือทางเศรษฐกิจระหว่าง</w:t>
            </w:r>
          </w:p>
          <w:p w:rsidRPr="00357A8D" w:rsidR="006928D1" w:rsidRDefault="006928D1" w14:paraId="7F4B62FD" w14:textId="3C43E0A7">
            <w:pPr>
              <w:contextualSpacing/>
              <w:rPr>
                <w:rFonts w:ascii="TH Sarabun New" w:hAnsi="TH Sarabun New" w:eastAsia="Angsana New" w:cs="TH Sarabun New"/>
                <w:sz w:val="26"/>
                <w:szCs w:val="26"/>
                <w:cs/>
                <w:rPrChange w:author="PC" w:date="2023-03-31T11:41:00Z" w:id="361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ประเทศและการเจรจาทางการค้า    </w:t>
            </w:r>
            <w:del w:author="Jenjira O-cha" w:date="2023-02-08T16:05:00Z" w:id="362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0A216E29"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 xml:space="preserve">.351 </w:t>
            </w:r>
            <w:r w:rsidRPr="00357A8D">
              <w:rPr>
                <w:rFonts w:ascii="TH Sarabun New" w:hAnsi="TH Sarabun New" w:cs="TH Sarabun New"/>
                <w:sz w:val="26"/>
                <w:szCs w:val="26"/>
                <w:cs/>
              </w:rPr>
              <w:t>ความร่วมมือทางเศรษฐกิจระหว่าง</w:t>
            </w:r>
          </w:p>
          <w:p w:rsidRPr="00357A8D" w:rsidR="006928D1" w:rsidRDefault="006928D1" w14:paraId="3F8BE440" w14:textId="0D1AB680">
            <w:pPr>
              <w:pStyle w:val="ListParagraph"/>
              <w:tabs>
                <w:tab w:val="left" w:pos="241"/>
              </w:tabs>
              <w:ind w:left="0"/>
              <w:rPr>
                <w:rFonts w:ascii="TH Sarabun New" w:hAnsi="TH Sarabun New" w:eastAsia="Angsana New" w:cs="TH Sarabun New"/>
                <w:b/>
                <w:bCs/>
                <w:sz w:val="26"/>
                <w:szCs w:val="26"/>
                <w:cs/>
                <w:rPrChange w:author="PC" w:date="2023-03-31T11:41:00Z" w:id="3621">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ประเทศและการเจรจาทางการค้า </w:t>
            </w:r>
            <w:del w:author="Jenjira O-cha" w:date="2023-02-08T16:05:00Z" w:id="362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74C03E6B" w14:textId="77777777">
            <w:pPr>
              <w:contextualSpacing/>
              <w:jc w:val="center"/>
              <w:rPr>
                <w:rFonts w:ascii="TH Sarabun New" w:hAnsi="TH Sarabun New" w:eastAsia="Angsana New" w:cs="TH Sarabun New"/>
                <w:sz w:val="26"/>
                <w:szCs w:val="26"/>
                <w:cs/>
                <w:rPrChange w:author="PC" w:date="2023-03-31T11:41:00Z" w:id="3623">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2D7B160B" w14:textId="77777777">
        <w:tc>
          <w:tcPr>
            <w:tcW w:w="4077" w:type="dxa"/>
            <w:tcBorders>
              <w:top w:val="dotted" w:color="auto" w:sz="4" w:space="0"/>
              <w:bottom w:val="dotted" w:color="auto" w:sz="4" w:space="0"/>
            </w:tcBorders>
            <w:shd w:val="clear" w:color="auto" w:fill="auto"/>
          </w:tcPr>
          <w:p w:rsidRPr="00357A8D" w:rsidR="006928D1" w:rsidRDefault="006928D1" w14:paraId="1C7AF6BE" w14:textId="30D08ABC">
            <w:pPr>
              <w:autoSpaceDE w:val="0"/>
              <w:autoSpaceDN w:val="0"/>
              <w:adjustRightInd w:val="0"/>
              <w:spacing w:before="48" w:beforeLines="20"/>
              <w:rPr>
                <w:rFonts w:ascii="TH Sarabun New" w:hAnsi="TH Sarabun New" w:cs="TH Sarabun New"/>
                <w:szCs w:val="24"/>
              </w:rPr>
            </w:pPr>
            <w:r w:rsidRPr="00357A8D">
              <w:rPr>
                <w:rFonts w:ascii="TH Sarabun New" w:hAnsi="TH Sarabun New" w:cs="TH Sarabun New"/>
                <w:szCs w:val="24"/>
                <w:cs/>
              </w:rPr>
              <w:t>ศ</w:t>
            </w:r>
            <w:r w:rsidRPr="00357A8D">
              <w:rPr>
                <w:rFonts w:ascii="TH Sarabun New" w:hAnsi="TH Sarabun New" w:eastAsia="AngsanaNew-Bold" w:cs="TH Sarabun New"/>
                <w:szCs w:val="24"/>
                <w:cs/>
              </w:rPr>
              <w:t>.</w:t>
            </w:r>
            <w:r w:rsidRPr="00357A8D">
              <w:rPr>
                <w:rFonts w:ascii="TH Sarabun New" w:hAnsi="TH Sarabun New" w:eastAsia="AngsanaNew-Bold" w:cs="TH Sarabun New"/>
                <w:szCs w:val="24"/>
              </w:rPr>
              <w:t xml:space="preserve">451 </w:t>
            </w:r>
            <w:r w:rsidRPr="00357A8D">
              <w:rPr>
                <w:rFonts w:ascii="TH Sarabun New" w:hAnsi="TH Sarabun New" w:cs="TH Sarabun New"/>
                <w:szCs w:val="24"/>
                <w:cs/>
              </w:rPr>
              <w:t xml:space="preserve">ทฤษฎีและนโยบายการค้าระหว่างประเทศ  </w:t>
            </w:r>
            <w:del w:author="Jenjira O-cha" w:date="2023-02-08T16:05:00Z" w:id="3624">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 xml:space="preserve">3 (3-0-6) </w:t>
            </w:r>
          </w:p>
          <w:p w:rsidRPr="00357A8D" w:rsidR="006928D1" w:rsidRDefault="006928D1" w14:paraId="34588AE0" w14:textId="77777777">
            <w:pPr>
              <w:contextualSpacing/>
              <w:rPr>
                <w:rFonts w:ascii="TH Sarabun New" w:hAnsi="TH Sarabun New" w:eastAsia="Angsana New" w:cs="TH Sarabun New"/>
                <w:szCs w:val="24"/>
                <w:cs/>
                <w:rPrChange w:author="PC" w:date="2023-03-31T11:41:00Z" w:id="3625">
                  <w:rPr>
                    <w:rFonts w:ascii="TH Sarabun New" w:hAnsi="TH Sarabun New" w:eastAsia="Angsana New" w:cs="TH Sarabun New"/>
                    <w:color w:val="FF0000"/>
                    <w:szCs w:val="24"/>
                    <w:cs/>
                  </w:rPr>
                </w:rPrChange>
              </w:rPr>
            </w:pPr>
            <w:r w:rsidRPr="00357A8D">
              <w:rPr>
                <w:rFonts w:ascii="TH Sarabun New" w:hAnsi="TH Sarabun New" w:cs="TH Sarabun New"/>
                <w:szCs w:val="24"/>
                <w:cs/>
              </w:rPr>
              <w:t xml:space="preserve">                                             </w:t>
            </w:r>
          </w:p>
        </w:tc>
        <w:tc>
          <w:tcPr>
            <w:tcW w:w="4065" w:type="dxa"/>
            <w:tcBorders>
              <w:top w:val="dotted" w:color="auto" w:sz="4" w:space="0"/>
              <w:bottom w:val="dotted" w:color="auto" w:sz="4" w:space="0"/>
            </w:tcBorders>
            <w:shd w:val="clear" w:color="auto" w:fill="auto"/>
          </w:tcPr>
          <w:p w:rsidRPr="00357A8D" w:rsidR="006928D1" w:rsidRDefault="006928D1" w14:paraId="43D48186" w14:textId="483131CE">
            <w:pPr>
              <w:autoSpaceDE w:val="0"/>
              <w:autoSpaceDN w:val="0"/>
              <w:adjustRightInd w:val="0"/>
              <w:spacing w:before="48" w:beforeLines="20"/>
              <w:rPr>
                <w:rFonts w:ascii="TH Sarabun New" w:hAnsi="TH Sarabun New" w:cs="TH Sarabun New"/>
                <w:szCs w:val="24"/>
              </w:rPr>
            </w:pPr>
            <w:r w:rsidRPr="00357A8D">
              <w:rPr>
                <w:rFonts w:ascii="TH Sarabun New" w:hAnsi="TH Sarabun New" w:cs="TH Sarabun New"/>
                <w:szCs w:val="24"/>
                <w:cs/>
              </w:rPr>
              <w:t>ศ</w:t>
            </w:r>
            <w:r w:rsidRPr="00357A8D">
              <w:rPr>
                <w:rFonts w:ascii="TH Sarabun New" w:hAnsi="TH Sarabun New" w:eastAsia="AngsanaNew-Bold" w:cs="TH Sarabun New"/>
                <w:szCs w:val="24"/>
                <w:cs/>
              </w:rPr>
              <w:t>.</w:t>
            </w:r>
            <w:r w:rsidRPr="00357A8D">
              <w:rPr>
                <w:rFonts w:ascii="TH Sarabun New" w:hAnsi="TH Sarabun New" w:eastAsia="AngsanaNew-Bold" w:cs="TH Sarabun New"/>
                <w:szCs w:val="24"/>
              </w:rPr>
              <w:t xml:space="preserve">451 </w:t>
            </w:r>
            <w:r w:rsidRPr="00357A8D">
              <w:rPr>
                <w:rFonts w:ascii="TH Sarabun New" w:hAnsi="TH Sarabun New" w:cs="TH Sarabun New"/>
                <w:szCs w:val="24"/>
                <w:cs/>
              </w:rPr>
              <w:t xml:space="preserve">ทฤษฎีและนโยบายการค้าระหว่างประเทศ </w:t>
            </w:r>
            <w:del w:author="Jenjira O-cha" w:date="2023-02-08T16:05:00Z" w:id="3626">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 xml:space="preserve"> 3 (3-0-6) </w:t>
            </w:r>
          </w:p>
          <w:p w:rsidRPr="00357A8D" w:rsidR="006928D1" w:rsidRDefault="006928D1" w14:paraId="4A79DCD4" w14:textId="77777777">
            <w:pPr>
              <w:pStyle w:val="ListParagraph"/>
              <w:tabs>
                <w:tab w:val="left" w:pos="241"/>
              </w:tabs>
              <w:ind w:left="0"/>
              <w:rPr>
                <w:rFonts w:ascii="TH Sarabun New" w:hAnsi="TH Sarabun New" w:eastAsia="Angsana New" w:cs="TH Sarabun New"/>
                <w:b/>
                <w:bCs/>
                <w:szCs w:val="24"/>
                <w:cs/>
                <w:rPrChange w:author="PC" w:date="2023-03-31T11:41:00Z" w:id="3627">
                  <w:rPr>
                    <w:rFonts w:ascii="TH Sarabun New" w:hAnsi="TH Sarabun New" w:eastAsia="Angsana New" w:cs="TH Sarabun New"/>
                    <w:b/>
                    <w:bCs/>
                    <w:color w:val="FF0000"/>
                    <w:szCs w:val="24"/>
                    <w:cs/>
                  </w:rPr>
                </w:rPrChange>
              </w:rPr>
            </w:pPr>
            <w:r w:rsidRPr="00357A8D">
              <w:rPr>
                <w:rFonts w:ascii="TH Sarabun New" w:hAnsi="TH Sarabun New" w:cs="TH Sarabun New"/>
                <w:szCs w:val="24"/>
                <w:cs/>
              </w:rPr>
              <w:t xml:space="preserve">                                             </w:t>
            </w:r>
          </w:p>
        </w:tc>
        <w:tc>
          <w:tcPr>
            <w:tcW w:w="1179" w:type="dxa"/>
            <w:tcBorders>
              <w:top w:val="dotted" w:color="auto" w:sz="4" w:space="0"/>
              <w:bottom w:val="dotted" w:color="auto" w:sz="4" w:space="0"/>
            </w:tcBorders>
            <w:shd w:val="clear" w:color="auto" w:fill="auto"/>
          </w:tcPr>
          <w:p w:rsidRPr="00357A8D" w:rsidR="006928D1" w:rsidRDefault="006928D1" w14:paraId="4019811D" w14:textId="77777777">
            <w:pPr>
              <w:contextualSpacing/>
              <w:jc w:val="center"/>
              <w:rPr>
                <w:rFonts w:ascii="TH Sarabun New" w:hAnsi="TH Sarabun New" w:eastAsia="Angsana New" w:cs="TH Sarabun New"/>
                <w:sz w:val="26"/>
                <w:szCs w:val="26"/>
                <w:cs/>
                <w:rPrChange w:author="PC" w:date="2023-03-31T11:41:00Z" w:id="3628">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606C565E" w14:textId="77777777">
        <w:tc>
          <w:tcPr>
            <w:tcW w:w="4077" w:type="dxa"/>
            <w:tcBorders>
              <w:top w:val="dotted" w:color="auto" w:sz="4" w:space="0"/>
              <w:bottom w:val="dotted" w:color="auto" w:sz="4" w:space="0"/>
            </w:tcBorders>
            <w:shd w:val="clear" w:color="auto" w:fill="auto"/>
          </w:tcPr>
          <w:p w:rsidRPr="00357A8D" w:rsidR="006928D1" w:rsidRDefault="006928D1" w14:paraId="66097C09" w14:textId="5686F3E3">
            <w:pPr>
              <w:contextualSpacing/>
              <w:rPr>
                <w:rFonts w:ascii="TH Sarabun New" w:hAnsi="TH Sarabun New" w:cs="TH Sarabun New"/>
                <w:sz w:val="25"/>
                <w:szCs w:val="25"/>
              </w:rPr>
            </w:pPr>
            <w:r w:rsidRPr="00357A8D">
              <w:rPr>
                <w:rFonts w:ascii="TH Sarabun New" w:hAnsi="TH Sarabun New" w:eastAsia="AngsanaNew-Bold" w:cs="TH Sarabun New"/>
                <w:sz w:val="25"/>
                <w:szCs w:val="25"/>
                <w:cs/>
              </w:rPr>
              <w:t>ศ.</w:t>
            </w:r>
            <w:r w:rsidRPr="00357A8D">
              <w:rPr>
                <w:rFonts w:ascii="TH Sarabun New" w:hAnsi="TH Sarabun New" w:eastAsia="AngsanaNew-Bold" w:cs="TH Sarabun New"/>
                <w:sz w:val="25"/>
                <w:szCs w:val="25"/>
              </w:rPr>
              <w:t xml:space="preserve">452 </w:t>
            </w:r>
            <w:r w:rsidRPr="00357A8D">
              <w:rPr>
                <w:rFonts w:ascii="TH Sarabun New" w:hAnsi="TH Sarabun New" w:cs="TH Sarabun New"/>
                <w:sz w:val="25"/>
                <w:szCs w:val="25"/>
                <w:cs/>
              </w:rPr>
              <w:t>เศรษฐศาสตร์การเงินระหว่างประเทศ</w:t>
            </w:r>
            <w:r w:rsidRPr="00357A8D">
              <w:rPr>
                <w:rFonts w:ascii="TH Sarabun New" w:hAnsi="TH Sarabun New" w:eastAsia="AngsanaNew-Bold" w:cs="TH Sarabun New"/>
                <w:sz w:val="25"/>
                <w:szCs w:val="25"/>
                <w:cs/>
              </w:rPr>
              <w:t xml:space="preserve">  </w:t>
            </w:r>
            <w:del w:author="Jenjira O-cha" w:date="2023-02-08T16:05:00Z" w:id="3629">
              <w:r w:rsidRPr="00357A8D" w:rsidDel="00E17D6F">
                <w:rPr>
                  <w:rFonts w:ascii="TH Sarabun New" w:hAnsi="TH Sarabun New" w:eastAsia="AngsanaNew-Bold" w:cs="TH Sarabun New"/>
                  <w:sz w:val="25"/>
                  <w:szCs w:val="25"/>
                  <w:cs/>
                </w:rPr>
                <w:delText xml:space="preserve"> </w:delText>
              </w:r>
            </w:del>
            <w:r w:rsidRPr="00357A8D">
              <w:rPr>
                <w:rFonts w:ascii="TH Sarabun New" w:hAnsi="TH Sarabun New" w:eastAsia="AngsanaNew-Bold" w:cs="TH Sarabun New"/>
                <w:sz w:val="25"/>
                <w:szCs w:val="25"/>
                <w:cs/>
              </w:rPr>
              <w:t xml:space="preserve">   </w:t>
            </w:r>
            <w:r w:rsidRPr="00357A8D">
              <w:rPr>
                <w:rFonts w:ascii="TH Sarabun New" w:hAnsi="TH Sarabun New" w:cs="TH Sarabun New"/>
                <w:sz w:val="25"/>
                <w:szCs w:val="25"/>
                <w:cs/>
              </w:rPr>
              <w:t>3 (3-0-6)</w:t>
            </w:r>
            <w:r w:rsidRPr="00357A8D">
              <w:rPr>
                <w:rFonts w:ascii="TH Sarabun New" w:hAnsi="TH Sarabun New" w:eastAsia="AngsanaNew-Bold" w:cs="TH Sarabun New"/>
                <w:sz w:val="25"/>
                <w:szCs w:val="25"/>
                <w:cs/>
              </w:rPr>
              <w:t xml:space="preserve">                </w:t>
            </w:r>
          </w:p>
          <w:p w:rsidRPr="00357A8D" w:rsidR="006928D1" w:rsidRDefault="006928D1" w14:paraId="14E84F85" w14:textId="77777777">
            <w:pPr>
              <w:contextualSpacing/>
              <w:rPr>
                <w:rFonts w:ascii="TH Sarabun New" w:hAnsi="TH Sarabun New" w:eastAsia="Angsana New" w:cs="TH Sarabun New"/>
                <w:sz w:val="25"/>
                <w:szCs w:val="25"/>
                <w:cs/>
                <w:rPrChange w:author="PC" w:date="2023-03-31T11:41:00Z" w:id="3630">
                  <w:rPr>
                    <w:rFonts w:ascii="TH Sarabun New" w:hAnsi="TH Sarabun New" w:eastAsia="Angsana New" w:cs="TH Sarabun New"/>
                    <w:color w:val="FF0000"/>
                    <w:sz w:val="25"/>
                    <w:szCs w:val="25"/>
                    <w:cs/>
                  </w:rPr>
                </w:rPrChange>
              </w:rPr>
            </w:pPr>
            <w:r w:rsidRPr="00357A8D">
              <w:rPr>
                <w:rFonts w:ascii="TH Sarabun New" w:hAnsi="TH Sarabun New" w:cs="TH Sarabun New"/>
                <w:sz w:val="25"/>
                <w:szCs w:val="25"/>
                <w:cs/>
              </w:rPr>
              <w:t xml:space="preserve">         </w:t>
            </w:r>
          </w:p>
        </w:tc>
        <w:tc>
          <w:tcPr>
            <w:tcW w:w="4065" w:type="dxa"/>
            <w:tcBorders>
              <w:top w:val="dotted" w:color="auto" w:sz="4" w:space="0"/>
              <w:bottom w:val="dotted" w:color="auto" w:sz="4" w:space="0"/>
            </w:tcBorders>
            <w:shd w:val="clear" w:color="auto" w:fill="auto"/>
          </w:tcPr>
          <w:p w:rsidRPr="00357A8D" w:rsidR="006928D1" w:rsidRDefault="006928D1" w14:paraId="2F3F6A86" w14:textId="6A36F79A">
            <w:pPr>
              <w:contextualSpacing/>
              <w:rPr>
                <w:rFonts w:ascii="TH Sarabun New" w:hAnsi="TH Sarabun New" w:cs="TH Sarabun New"/>
                <w:sz w:val="25"/>
                <w:szCs w:val="25"/>
              </w:rPr>
            </w:pPr>
            <w:r w:rsidRPr="00357A8D">
              <w:rPr>
                <w:rFonts w:ascii="TH Sarabun New" w:hAnsi="TH Sarabun New" w:eastAsia="AngsanaNew-Bold" w:cs="TH Sarabun New"/>
                <w:sz w:val="25"/>
                <w:szCs w:val="25"/>
                <w:cs/>
              </w:rPr>
              <w:t>ศ.</w:t>
            </w:r>
            <w:r w:rsidRPr="00357A8D">
              <w:rPr>
                <w:rFonts w:ascii="TH Sarabun New" w:hAnsi="TH Sarabun New" w:eastAsia="AngsanaNew-Bold" w:cs="TH Sarabun New"/>
                <w:sz w:val="25"/>
                <w:szCs w:val="25"/>
              </w:rPr>
              <w:t xml:space="preserve">452 </w:t>
            </w:r>
            <w:r w:rsidRPr="00357A8D">
              <w:rPr>
                <w:rFonts w:ascii="TH Sarabun New" w:hAnsi="TH Sarabun New" w:cs="TH Sarabun New"/>
                <w:sz w:val="25"/>
                <w:szCs w:val="25"/>
                <w:cs/>
              </w:rPr>
              <w:t>เศรษฐศาสตร์การเงินระหว่างประเทศ</w:t>
            </w:r>
            <w:r w:rsidRPr="00357A8D">
              <w:rPr>
                <w:rFonts w:ascii="TH Sarabun New" w:hAnsi="TH Sarabun New" w:eastAsia="AngsanaNew-Bold" w:cs="TH Sarabun New"/>
                <w:sz w:val="25"/>
                <w:szCs w:val="25"/>
                <w:cs/>
              </w:rPr>
              <w:t xml:space="preserve">    </w:t>
            </w:r>
            <w:del w:author="Jenjira O-cha" w:date="2023-02-08T16:05:00Z" w:id="3631">
              <w:r w:rsidRPr="00357A8D" w:rsidDel="00E17D6F">
                <w:rPr>
                  <w:rFonts w:ascii="TH Sarabun New" w:hAnsi="TH Sarabun New" w:eastAsia="AngsanaNew-Bold" w:cs="TH Sarabun New"/>
                  <w:sz w:val="25"/>
                  <w:szCs w:val="25"/>
                  <w:cs/>
                </w:rPr>
                <w:delText xml:space="preserve"> </w:delText>
              </w:r>
            </w:del>
            <w:r w:rsidRPr="00357A8D">
              <w:rPr>
                <w:rFonts w:ascii="TH Sarabun New" w:hAnsi="TH Sarabun New" w:eastAsia="AngsanaNew-Bold" w:cs="TH Sarabun New"/>
                <w:sz w:val="25"/>
                <w:szCs w:val="25"/>
                <w:cs/>
              </w:rPr>
              <w:t xml:space="preserve"> </w:t>
            </w:r>
            <w:r w:rsidRPr="00357A8D">
              <w:rPr>
                <w:rFonts w:ascii="TH Sarabun New" w:hAnsi="TH Sarabun New" w:cs="TH Sarabun New"/>
                <w:sz w:val="25"/>
                <w:szCs w:val="25"/>
                <w:cs/>
              </w:rPr>
              <w:t>3 (3-0-6)</w:t>
            </w:r>
            <w:r w:rsidRPr="00357A8D">
              <w:rPr>
                <w:rFonts w:ascii="TH Sarabun New" w:hAnsi="TH Sarabun New" w:eastAsia="AngsanaNew-Bold" w:cs="TH Sarabun New"/>
                <w:sz w:val="25"/>
                <w:szCs w:val="25"/>
                <w:cs/>
              </w:rPr>
              <w:t xml:space="preserve">                </w:t>
            </w:r>
          </w:p>
          <w:p w:rsidRPr="00357A8D" w:rsidR="006928D1" w:rsidRDefault="006928D1" w14:paraId="2EE65BEA" w14:textId="77777777">
            <w:pPr>
              <w:pStyle w:val="ListParagraph"/>
              <w:tabs>
                <w:tab w:val="left" w:pos="241"/>
              </w:tabs>
              <w:ind w:left="0"/>
              <w:rPr>
                <w:rFonts w:ascii="TH Sarabun New" w:hAnsi="TH Sarabun New" w:eastAsia="Angsana New" w:cs="TH Sarabun New"/>
                <w:b/>
                <w:bCs/>
                <w:sz w:val="25"/>
                <w:szCs w:val="25"/>
                <w:cs/>
                <w:rPrChange w:author="PC" w:date="2023-03-31T11:41:00Z" w:id="3632">
                  <w:rPr>
                    <w:rFonts w:ascii="TH Sarabun New" w:hAnsi="TH Sarabun New" w:eastAsia="Angsana New" w:cs="TH Sarabun New"/>
                    <w:b/>
                    <w:bCs/>
                    <w:color w:val="FF0000"/>
                    <w:sz w:val="25"/>
                    <w:szCs w:val="25"/>
                    <w:cs/>
                  </w:rPr>
                </w:rPrChange>
              </w:rPr>
            </w:pPr>
            <w:r w:rsidRPr="00357A8D">
              <w:rPr>
                <w:rFonts w:ascii="TH Sarabun New" w:hAnsi="TH Sarabun New" w:cs="TH Sarabun New"/>
                <w:sz w:val="25"/>
                <w:szCs w:val="25"/>
                <w:cs/>
              </w:rPr>
              <w:t xml:space="preserve">         </w:t>
            </w:r>
          </w:p>
        </w:tc>
        <w:tc>
          <w:tcPr>
            <w:tcW w:w="1179" w:type="dxa"/>
            <w:tcBorders>
              <w:top w:val="dotted" w:color="auto" w:sz="4" w:space="0"/>
              <w:bottom w:val="dotted" w:color="auto" w:sz="4" w:space="0"/>
            </w:tcBorders>
            <w:shd w:val="clear" w:color="auto" w:fill="auto"/>
          </w:tcPr>
          <w:p w:rsidRPr="00357A8D" w:rsidR="006928D1" w:rsidRDefault="006928D1" w14:paraId="5660F38D" w14:textId="77777777">
            <w:pPr>
              <w:contextualSpacing/>
              <w:jc w:val="center"/>
              <w:rPr>
                <w:rFonts w:ascii="TH Sarabun New" w:hAnsi="TH Sarabun New" w:eastAsia="Angsana New" w:cs="TH Sarabun New"/>
                <w:sz w:val="26"/>
                <w:szCs w:val="26"/>
                <w:cs/>
                <w:rPrChange w:author="PC" w:date="2023-03-31T11:41:00Z" w:id="3633">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4F10C9" w14:paraId="695FA568" w14:textId="77777777">
        <w:tc>
          <w:tcPr>
            <w:tcW w:w="4077" w:type="dxa"/>
            <w:tcBorders>
              <w:top w:val="dotted" w:color="auto" w:sz="4" w:space="0"/>
              <w:bottom w:val="dotted" w:color="auto" w:sz="4" w:space="0"/>
            </w:tcBorders>
            <w:shd w:val="clear" w:color="auto" w:fill="auto"/>
          </w:tcPr>
          <w:p w:rsidRPr="00357A8D" w:rsidR="006928D1" w:rsidDel="00E17D6F" w:rsidRDefault="006928D1" w14:paraId="373A2E70" w14:textId="211F2C3C">
            <w:pPr>
              <w:contextualSpacing/>
              <w:rPr>
                <w:del w:author="Jenjira O-cha" w:date="2023-02-08T16:05:00Z" w:id="3634"/>
                <w:rFonts w:ascii="TH Sarabun New" w:hAnsi="TH Sarabun New" w:cs="TH Sarabun New"/>
                <w:sz w:val="25"/>
                <w:szCs w:val="25"/>
              </w:rPr>
            </w:pPr>
            <w:r w:rsidRPr="00357A8D">
              <w:rPr>
                <w:rFonts w:ascii="TH Sarabun New" w:hAnsi="TH Sarabun New" w:cs="TH Sarabun New"/>
                <w:sz w:val="25"/>
                <w:szCs w:val="25"/>
                <w:cs/>
              </w:rPr>
              <w:t>ศ.</w:t>
            </w:r>
            <w:r w:rsidRPr="00357A8D">
              <w:rPr>
                <w:rFonts w:ascii="TH Sarabun New" w:hAnsi="TH Sarabun New" w:cs="TH Sarabun New"/>
                <w:sz w:val="25"/>
                <w:szCs w:val="25"/>
              </w:rPr>
              <w:t xml:space="preserve">459 </w:t>
            </w:r>
            <w:r w:rsidRPr="00357A8D">
              <w:rPr>
                <w:rFonts w:ascii="TH Sarabun New" w:hAnsi="TH Sarabun New" w:cs="TH Sarabun New"/>
                <w:sz w:val="25"/>
                <w:szCs w:val="25"/>
                <w:cs/>
              </w:rPr>
              <w:t xml:space="preserve">สัมมนาเศรษฐศาสตร์ระหว่างประเทศ   </w:t>
            </w:r>
            <w:del w:author="Jenjira O-cha" w:date="2023-02-08T16:05:00Z" w:id="3635">
              <w:r w:rsidRPr="00357A8D" w:rsidDel="00E17D6F">
                <w:rPr>
                  <w:rFonts w:ascii="TH Sarabun New" w:hAnsi="TH Sarabun New" w:cs="TH Sarabun New"/>
                  <w:sz w:val="25"/>
                  <w:szCs w:val="25"/>
                  <w:cs/>
                </w:rPr>
                <w:delText xml:space="preserve"> </w:delText>
              </w:r>
            </w:del>
            <w:r w:rsidRPr="00357A8D">
              <w:rPr>
                <w:rFonts w:ascii="TH Sarabun New" w:hAnsi="TH Sarabun New" w:cs="TH Sarabun New"/>
                <w:sz w:val="25"/>
                <w:szCs w:val="25"/>
                <w:cs/>
              </w:rPr>
              <w:t xml:space="preserve">  3 (3-0-6)              </w:t>
            </w:r>
          </w:p>
          <w:p w:rsidRPr="00357A8D" w:rsidR="006928D1" w:rsidRDefault="006928D1" w14:paraId="4E1453CE" w14:textId="77777777">
            <w:pPr>
              <w:contextualSpacing/>
              <w:rPr>
                <w:rFonts w:ascii="TH Sarabun New" w:hAnsi="TH Sarabun New" w:eastAsia="Angsana New" w:cs="TH Sarabun New"/>
                <w:sz w:val="25"/>
                <w:szCs w:val="25"/>
                <w:cs/>
                <w:rPrChange w:author="PC" w:date="2023-03-31T11:41:00Z" w:id="3636">
                  <w:rPr>
                    <w:rFonts w:ascii="TH Sarabun New" w:hAnsi="TH Sarabun New" w:eastAsia="Angsana New" w:cs="TH Sarabun New"/>
                    <w:color w:val="FF0000"/>
                    <w:sz w:val="25"/>
                    <w:szCs w:val="25"/>
                    <w:cs/>
                  </w:rPr>
                </w:rPrChange>
              </w:rPr>
            </w:pPr>
          </w:p>
        </w:tc>
        <w:tc>
          <w:tcPr>
            <w:tcW w:w="4065" w:type="dxa"/>
            <w:tcBorders>
              <w:top w:val="dotted" w:color="auto" w:sz="4" w:space="0"/>
              <w:bottom w:val="dotted" w:color="auto" w:sz="4" w:space="0"/>
            </w:tcBorders>
            <w:shd w:val="clear" w:color="auto" w:fill="auto"/>
          </w:tcPr>
          <w:p w:rsidRPr="00357A8D" w:rsidR="006928D1" w:rsidDel="00E17D6F" w:rsidRDefault="006928D1" w14:paraId="7CDFECDC" w14:textId="7B70A873">
            <w:pPr>
              <w:contextualSpacing/>
              <w:rPr>
                <w:del w:author="Jenjira O-cha" w:date="2023-02-08T16:05:00Z" w:id="3637"/>
                <w:rFonts w:ascii="TH Sarabun New" w:hAnsi="TH Sarabun New" w:cs="TH Sarabun New"/>
                <w:sz w:val="25"/>
                <w:szCs w:val="25"/>
              </w:rPr>
            </w:pPr>
            <w:r w:rsidRPr="00357A8D">
              <w:rPr>
                <w:rFonts w:ascii="TH Sarabun New" w:hAnsi="TH Sarabun New" w:cs="TH Sarabun New"/>
                <w:sz w:val="25"/>
                <w:szCs w:val="25"/>
                <w:cs/>
              </w:rPr>
              <w:t>ศ.</w:t>
            </w:r>
            <w:r w:rsidRPr="00357A8D">
              <w:rPr>
                <w:rFonts w:ascii="TH Sarabun New" w:hAnsi="TH Sarabun New" w:cs="TH Sarabun New"/>
                <w:sz w:val="25"/>
                <w:szCs w:val="25"/>
              </w:rPr>
              <w:t xml:space="preserve">459 </w:t>
            </w:r>
            <w:r w:rsidRPr="00357A8D">
              <w:rPr>
                <w:rFonts w:ascii="TH Sarabun New" w:hAnsi="TH Sarabun New" w:cs="TH Sarabun New"/>
                <w:sz w:val="25"/>
                <w:szCs w:val="25"/>
                <w:cs/>
              </w:rPr>
              <w:t xml:space="preserve">สัมมนาเศรษฐศาสตร์ระหว่างประเทศ   </w:t>
            </w:r>
            <w:del w:author="Jenjira O-cha" w:date="2023-02-08T16:05:00Z" w:id="3638">
              <w:r w:rsidRPr="00357A8D" w:rsidDel="00E17D6F">
                <w:rPr>
                  <w:rFonts w:ascii="TH Sarabun New" w:hAnsi="TH Sarabun New" w:cs="TH Sarabun New"/>
                  <w:sz w:val="25"/>
                  <w:szCs w:val="25"/>
                  <w:cs/>
                </w:rPr>
                <w:delText xml:space="preserve"> </w:delText>
              </w:r>
            </w:del>
            <w:r w:rsidRPr="00357A8D">
              <w:rPr>
                <w:rFonts w:ascii="TH Sarabun New" w:hAnsi="TH Sarabun New" w:cs="TH Sarabun New"/>
                <w:sz w:val="25"/>
                <w:szCs w:val="25"/>
                <w:cs/>
              </w:rPr>
              <w:t xml:space="preserve">  3 (3-0-6)              </w:t>
            </w:r>
          </w:p>
          <w:p w:rsidRPr="00E65391" w:rsidR="006928D1" w:rsidRDefault="006928D1" w14:paraId="358EAAC2" w14:textId="77777777">
            <w:pPr>
              <w:contextualSpacing/>
              <w:rPr>
                <w:rFonts w:eastAsia="Angsana New"/>
                <w:cs/>
              </w:rPr>
              <w:pPrChange w:author="PC" w:date="2023-03-31T11:42:00Z" w:id="3639">
                <w:pPr>
                  <w:pStyle w:val="ListParagraph"/>
                  <w:tabs>
                    <w:tab w:val="left" w:pos="241"/>
                  </w:tabs>
                  <w:ind w:left="0"/>
                </w:pPr>
              </w:pPrChange>
            </w:pPr>
          </w:p>
        </w:tc>
        <w:tc>
          <w:tcPr>
            <w:tcW w:w="1179" w:type="dxa"/>
            <w:tcBorders>
              <w:top w:val="dotted" w:color="auto" w:sz="4" w:space="0"/>
              <w:bottom w:val="dotted" w:color="auto" w:sz="4" w:space="0"/>
            </w:tcBorders>
            <w:shd w:val="clear" w:color="auto" w:fill="auto"/>
          </w:tcPr>
          <w:p w:rsidRPr="00357A8D" w:rsidR="006928D1" w:rsidRDefault="006928D1" w14:paraId="3D39B19D" w14:textId="77777777">
            <w:pPr>
              <w:contextualSpacing/>
              <w:jc w:val="center"/>
              <w:rPr>
                <w:rFonts w:ascii="TH Sarabun New" w:hAnsi="TH Sarabun New" w:eastAsia="Angsana New" w:cs="TH Sarabun New"/>
                <w:sz w:val="26"/>
                <w:szCs w:val="26"/>
                <w:cs/>
                <w:rPrChange w:author="PC" w:date="2023-03-31T11:41:00Z" w:id="364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4F10C9" w14:paraId="10131041" w14:textId="77777777">
        <w:tc>
          <w:tcPr>
            <w:tcW w:w="4077" w:type="dxa"/>
            <w:tcBorders>
              <w:top w:val="dotted" w:color="auto" w:sz="4" w:space="0"/>
              <w:bottom w:val="dotted" w:color="auto" w:sz="4" w:space="0"/>
            </w:tcBorders>
            <w:shd w:val="clear" w:color="auto" w:fill="auto"/>
          </w:tcPr>
          <w:p w:rsidRPr="00357A8D" w:rsidR="006928D1" w:rsidRDefault="006928D1" w14:paraId="15596AAA"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1</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6928D1" w:rsidRDefault="006928D1" w14:paraId="225DB41B" w14:textId="0AE68062">
            <w:pPr>
              <w:contextualSpacing/>
              <w:rPr>
                <w:rFonts w:ascii="TH Sarabun New" w:hAnsi="TH Sarabun New" w:eastAsia="Angsana New" w:cs="TH Sarabun New"/>
                <w:sz w:val="26"/>
                <w:szCs w:val="26"/>
                <w:cs/>
                <w:rPrChange w:author="PC" w:date="2023-03-31T11:41:00Z" w:id="364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eastAsia="AngsanaNew-Bold" w:cs="TH Sarabun New"/>
                <w:sz w:val="26"/>
                <w:szCs w:val="26"/>
              </w:rPr>
              <w:t xml:space="preserve"> 1</w:t>
            </w:r>
            <w:r w:rsidRPr="00357A8D">
              <w:rPr>
                <w:rFonts w:ascii="TH Sarabun New" w:hAnsi="TH Sarabun New" w:eastAsia="AngsanaNew-Bold" w:cs="TH Sarabun New"/>
                <w:sz w:val="26"/>
                <w:szCs w:val="26"/>
                <w:cs/>
              </w:rPr>
              <w:t xml:space="preserve">          </w:t>
            </w:r>
            <w:del w:author="Jenjira O-cha" w:date="2023-02-08T16:05:00Z" w:id="3642">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6928D1" w:rsidRDefault="006928D1" w14:paraId="7FD33A0F"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1</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6928D1" w:rsidDel="004F10C9" w:rsidRDefault="006928D1" w14:paraId="475A2A08" w14:textId="77777777">
            <w:pPr>
              <w:pStyle w:val="ListParagraph"/>
              <w:tabs>
                <w:tab w:val="left" w:pos="241"/>
              </w:tabs>
              <w:ind w:left="0"/>
              <w:rPr>
                <w:ins w:author="Jenjira O-cha" w:date="2023-02-08T16:05:00Z" w:id="3643"/>
                <w:del w:author="PC" w:date="2023-03-31T11:38:00Z" w:id="3644"/>
                <w:rFonts w:ascii="TH Sarabun New" w:hAnsi="TH Sarabun New" w:cs="TH Sarabun New"/>
                <w:sz w:val="26"/>
                <w:szCs w:val="26"/>
              </w:rPr>
            </w:pPr>
            <w:r w:rsidRPr="00357A8D">
              <w:rPr>
                <w:rFonts w:ascii="TH Sarabun New" w:hAnsi="TH Sarabun New" w:cs="TH Sarabun New"/>
                <w:sz w:val="26"/>
                <w:szCs w:val="26"/>
                <w:cs/>
              </w:rPr>
              <w:t xml:space="preserve">         ศึกษาเฉพาะเรื่อง</w:t>
            </w:r>
            <w:r w:rsidRPr="00357A8D">
              <w:rPr>
                <w:rFonts w:ascii="TH Sarabun New" w:hAnsi="TH Sarabun New" w:eastAsia="AngsanaNew-Bold" w:cs="TH Sarabun New"/>
                <w:sz w:val="26"/>
                <w:szCs w:val="26"/>
              </w:rPr>
              <w:t xml:space="preserve"> 1</w:t>
            </w:r>
            <w:r w:rsidRPr="00357A8D">
              <w:rPr>
                <w:rFonts w:ascii="TH Sarabun New" w:hAnsi="TH Sarabun New" w:eastAsia="AngsanaNew-Bold" w:cs="TH Sarabun New"/>
                <w:sz w:val="26"/>
                <w:szCs w:val="26"/>
                <w:cs/>
              </w:rPr>
              <w:t xml:space="preserve">                    </w:t>
            </w:r>
            <w:del w:author="Jenjira O-cha" w:date="2023-02-08T16:05:00Z" w:id="3645">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p w:rsidRPr="00357A8D" w:rsidR="00E17D6F" w:rsidRDefault="00E17D6F" w14:paraId="656751E0" w14:textId="1347DF9C">
            <w:pPr>
              <w:pStyle w:val="ListParagraph"/>
              <w:tabs>
                <w:tab w:val="left" w:pos="241"/>
              </w:tabs>
              <w:ind w:left="0"/>
              <w:rPr>
                <w:rFonts w:ascii="TH Sarabun New" w:hAnsi="TH Sarabun New" w:eastAsia="Angsana New" w:cs="TH Sarabun New"/>
                <w:b/>
                <w:bCs/>
                <w:sz w:val="26"/>
                <w:szCs w:val="26"/>
                <w:cs/>
                <w:rPrChange w:author="PC" w:date="2023-03-31T11:41:00Z" w:id="3646">
                  <w:rPr>
                    <w:rFonts w:ascii="TH Sarabun New" w:hAnsi="TH Sarabun New" w:eastAsia="Angsana New" w:cs="TH Sarabun New"/>
                    <w:b/>
                    <w:bCs/>
                    <w:color w:val="FF0000"/>
                    <w:sz w:val="26"/>
                    <w:szCs w:val="26"/>
                    <w:cs/>
                  </w:rPr>
                </w:rPrChange>
              </w:rPr>
            </w:pPr>
          </w:p>
        </w:tc>
        <w:tc>
          <w:tcPr>
            <w:tcW w:w="1179" w:type="dxa"/>
            <w:tcBorders>
              <w:top w:val="dotted" w:color="auto" w:sz="4" w:space="0"/>
              <w:bottom w:val="dotted" w:color="auto" w:sz="4" w:space="0"/>
            </w:tcBorders>
            <w:shd w:val="clear" w:color="auto" w:fill="auto"/>
          </w:tcPr>
          <w:p w:rsidRPr="00357A8D" w:rsidR="006928D1" w:rsidDel="005B1591" w:rsidRDefault="005B1591" w14:paraId="47BCE51A" w14:textId="47D15118">
            <w:pPr>
              <w:spacing w:before="48" w:beforeLines="20"/>
              <w:jc w:val="center"/>
              <w:rPr>
                <w:del w:author="PC" w:date="2023-03-31T11:23:00Z" w:id="3647"/>
                <w:rFonts w:ascii="TH Sarabun New" w:hAnsi="TH Sarabun New" w:eastAsia="Angsana New" w:cs="TH Sarabun New"/>
                <w:sz w:val="26"/>
                <w:szCs w:val="26"/>
              </w:rPr>
            </w:pPr>
            <w:commentRangeStart w:id="3648"/>
            <w:ins w:author="PC" w:date="2023-03-31T11:23:00Z" w:id="3649">
              <w:r w:rsidRPr="00357A8D">
                <w:rPr>
                  <w:rFonts w:ascii="TH Sarabun New" w:hAnsi="TH Sarabun New" w:eastAsia="Angsana New" w:cs="TH Sarabun New"/>
                  <w:sz w:val="26"/>
                  <w:szCs w:val="26"/>
                  <w:cs/>
                </w:rPr>
                <w:t>ตัดวิชาบังคับก่อน</w:t>
              </w:r>
            </w:ins>
            <w:del w:author="PC" w:date="2023-03-31T11:23:00Z" w:id="3650">
              <w:r w:rsidRPr="00357A8D" w:rsidDel="005B1591" w:rsidR="006928D1">
                <w:rPr>
                  <w:rFonts w:ascii="TH Sarabun New" w:hAnsi="TH Sarabun New" w:eastAsia="Angsana New" w:cs="TH Sarabun New"/>
                  <w:sz w:val="26"/>
                  <w:szCs w:val="26"/>
                  <w:cs/>
                </w:rPr>
                <w:delText>คงเดิม</w:delText>
              </w:r>
            </w:del>
            <w:commentRangeEnd w:id="3648"/>
            <w:r w:rsidRPr="00357A8D">
              <w:rPr>
                <w:rStyle w:val="CommentReference"/>
              </w:rPr>
              <w:commentReference w:id="3648"/>
            </w:r>
          </w:p>
          <w:p w:rsidRPr="00357A8D" w:rsidR="006928D1" w:rsidRDefault="006928D1" w14:paraId="34ADF169" w14:textId="77777777">
            <w:pPr>
              <w:contextualSpacing/>
              <w:jc w:val="center"/>
              <w:rPr>
                <w:rFonts w:ascii="TH Sarabun New" w:hAnsi="TH Sarabun New" w:eastAsia="Angsana New" w:cs="TH Sarabun New"/>
                <w:sz w:val="26"/>
                <w:szCs w:val="26"/>
                <w:cs/>
                <w:rPrChange w:author="PC" w:date="2023-03-31T11:41:00Z" w:id="3651">
                  <w:rPr>
                    <w:rFonts w:ascii="TH Sarabun New" w:hAnsi="TH Sarabun New" w:eastAsia="Angsana New" w:cs="TH Sarabun New"/>
                    <w:color w:val="FF0000"/>
                    <w:sz w:val="26"/>
                    <w:szCs w:val="26"/>
                    <w:cs/>
                  </w:rPr>
                </w:rPrChange>
              </w:rPr>
            </w:pPr>
          </w:p>
        </w:tc>
      </w:tr>
      <w:tr w:rsidRPr="00357A8D" w:rsidR="00567CE2" w:rsidTr="004F10C9" w14:paraId="269D5173" w14:textId="77777777">
        <w:tc>
          <w:tcPr>
            <w:tcW w:w="4077" w:type="dxa"/>
            <w:tcBorders>
              <w:top w:val="dotted" w:color="auto" w:sz="4" w:space="0"/>
              <w:bottom w:val="dotted" w:color="auto" w:sz="4" w:space="0"/>
            </w:tcBorders>
            <w:shd w:val="clear" w:color="auto" w:fill="auto"/>
          </w:tcPr>
          <w:p w:rsidRPr="00357A8D" w:rsidR="006928D1" w:rsidRDefault="006928D1" w14:paraId="46634F8D"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2</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6928D1" w:rsidRDefault="006928D1" w14:paraId="6AEFA811" w14:textId="3FF7C10B">
            <w:pPr>
              <w:contextualSpacing/>
              <w:rPr>
                <w:rFonts w:ascii="TH Sarabun New" w:hAnsi="TH Sarabun New" w:eastAsia="Angsana New" w:cs="TH Sarabun New"/>
                <w:sz w:val="26"/>
                <w:szCs w:val="26"/>
                <w:cs/>
                <w:rPrChange w:author="PC" w:date="2023-03-31T11:41:00Z" w:id="365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eastAsia="AngsanaNew-Bold" w:cs="TH Sarabun New"/>
                <w:sz w:val="26"/>
                <w:szCs w:val="26"/>
              </w:rPr>
              <w:t xml:space="preserve"> 2</w:t>
            </w:r>
            <w:r w:rsidRPr="00357A8D">
              <w:rPr>
                <w:rFonts w:ascii="TH Sarabun New" w:hAnsi="TH Sarabun New" w:eastAsia="AngsanaNew-Bold" w:cs="TH Sarabun New"/>
                <w:sz w:val="26"/>
                <w:szCs w:val="26"/>
                <w:cs/>
              </w:rPr>
              <w:t xml:space="preserve">                  </w:t>
            </w:r>
            <w:del w:author="Jenjira O-cha" w:date="2023-02-08T16:05:00Z" w:id="3653">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6928D1" w:rsidRDefault="006928D1" w14:paraId="070F77D6"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2</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6928D1" w:rsidRDefault="006928D1" w14:paraId="7774F054" w14:textId="3F1895B3">
            <w:pPr>
              <w:pStyle w:val="ListParagraph"/>
              <w:tabs>
                <w:tab w:val="left" w:pos="241"/>
              </w:tabs>
              <w:ind w:left="0"/>
              <w:rPr>
                <w:rFonts w:ascii="TH Sarabun New" w:hAnsi="TH Sarabun New" w:eastAsia="Angsana New" w:cs="TH Sarabun New"/>
                <w:b/>
                <w:bCs/>
                <w:sz w:val="26"/>
                <w:szCs w:val="26"/>
                <w:cs/>
                <w:rPrChange w:author="PC" w:date="2023-03-31T11:41:00Z" w:id="365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eastAsia="AngsanaNew-Bold" w:cs="TH Sarabun New"/>
                <w:sz w:val="26"/>
                <w:szCs w:val="26"/>
              </w:rPr>
              <w:t xml:space="preserve"> 2</w:t>
            </w:r>
            <w:r w:rsidRPr="00357A8D">
              <w:rPr>
                <w:rFonts w:ascii="TH Sarabun New" w:hAnsi="TH Sarabun New" w:eastAsia="AngsanaNew-Bold" w:cs="TH Sarabun New"/>
                <w:sz w:val="26"/>
                <w:szCs w:val="26"/>
                <w:cs/>
              </w:rPr>
              <w:t xml:space="preserve">                 </w:t>
            </w:r>
            <w:del w:author="Jenjira O-cha" w:date="2023-02-08T16:05:00Z" w:id="3655">
              <w:r w:rsidRPr="00357A8D" w:rsidDel="00E17D6F">
                <w:rPr>
                  <w:rFonts w:ascii="TH Sarabun New" w:hAnsi="TH Sarabun New" w:eastAsia="AngsanaNew-Bold" w:cs="TH Sarabun New"/>
                  <w:sz w:val="26"/>
                  <w:szCs w:val="26"/>
                  <w:cs/>
                </w:rPr>
                <w:delText xml:space="preserve"> </w:delText>
              </w:r>
            </w:del>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6928D1" w:rsidDel="005B1591" w:rsidRDefault="005B1591" w14:paraId="5C34D16E" w14:textId="05A52B97">
            <w:pPr>
              <w:spacing w:before="48" w:beforeLines="20"/>
              <w:jc w:val="center"/>
              <w:rPr>
                <w:del w:author="PC" w:date="2023-03-31T11:23:00Z" w:id="3656"/>
                <w:rFonts w:ascii="TH Sarabun New" w:hAnsi="TH Sarabun New" w:eastAsia="Angsana New" w:cs="TH Sarabun New"/>
                <w:sz w:val="26"/>
                <w:szCs w:val="26"/>
              </w:rPr>
            </w:pPr>
            <w:commentRangeStart w:id="3657"/>
            <w:ins w:author="PC" w:date="2023-03-31T11:23:00Z" w:id="3658">
              <w:r w:rsidRPr="00357A8D">
                <w:rPr>
                  <w:rFonts w:ascii="TH Sarabun New" w:hAnsi="TH Sarabun New" w:eastAsia="Angsana New" w:cs="TH Sarabun New"/>
                  <w:sz w:val="26"/>
                  <w:szCs w:val="26"/>
                  <w:cs/>
                </w:rPr>
                <w:t>ตัดวิชาบังคับก่อน</w:t>
              </w:r>
            </w:ins>
            <w:del w:author="PC" w:date="2023-03-31T11:23:00Z" w:id="3659">
              <w:r w:rsidRPr="00357A8D" w:rsidDel="005B1591" w:rsidR="006928D1">
                <w:rPr>
                  <w:rFonts w:ascii="TH Sarabun New" w:hAnsi="TH Sarabun New" w:eastAsia="Angsana New" w:cs="TH Sarabun New"/>
                  <w:sz w:val="26"/>
                  <w:szCs w:val="26"/>
                  <w:cs/>
                </w:rPr>
                <w:delText>คงเดิม</w:delText>
              </w:r>
            </w:del>
            <w:commentRangeEnd w:id="3657"/>
            <w:r w:rsidRPr="00357A8D">
              <w:rPr>
                <w:rStyle w:val="CommentReference"/>
              </w:rPr>
              <w:commentReference w:id="3657"/>
            </w:r>
          </w:p>
          <w:p w:rsidRPr="00357A8D" w:rsidR="006928D1" w:rsidRDefault="006928D1" w14:paraId="7153602B" w14:textId="77777777">
            <w:pPr>
              <w:contextualSpacing/>
              <w:jc w:val="center"/>
              <w:rPr>
                <w:rFonts w:ascii="TH Sarabun New" w:hAnsi="TH Sarabun New" w:eastAsia="Angsana New" w:cs="TH Sarabun New"/>
                <w:sz w:val="26"/>
                <w:szCs w:val="26"/>
                <w:cs/>
                <w:rPrChange w:author="PC" w:date="2023-03-31T11:41:00Z" w:id="3660">
                  <w:rPr>
                    <w:rFonts w:ascii="TH Sarabun New" w:hAnsi="TH Sarabun New" w:eastAsia="Angsana New" w:cs="TH Sarabun New"/>
                    <w:color w:val="FF0000"/>
                    <w:sz w:val="26"/>
                    <w:szCs w:val="26"/>
                    <w:cs/>
                  </w:rPr>
                </w:rPrChange>
              </w:rPr>
            </w:pPr>
          </w:p>
        </w:tc>
      </w:tr>
      <w:tr w:rsidRPr="00357A8D" w:rsidR="00567CE2" w:rsidTr="00766175" w14:paraId="440A2C43" w14:textId="77777777">
        <w:tc>
          <w:tcPr>
            <w:tcW w:w="4077" w:type="dxa"/>
            <w:tcBorders>
              <w:top w:val="dotted" w:color="auto" w:sz="4" w:space="0"/>
              <w:bottom w:val="dotted" w:color="auto" w:sz="4" w:space="0"/>
            </w:tcBorders>
            <w:shd w:val="clear" w:color="auto" w:fill="auto"/>
          </w:tcPr>
          <w:p w:rsidRPr="00357A8D" w:rsidR="006928D1" w:rsidRDefault="006928D1" w14:paraId="7C4A7E1E" w14:textId="77777777">
            <w:pPr>
              <w:contextualSpacing/>
              <w:rPr>
                <w:rFonts w:ascii="TH Sarabun New" w:hAnsi="TH Sarabun New" w:eastAsia="Angsana New" w:cs="TH Sarabun New"/>
                <w:sz w:val="26"/>
                <w:szCs w:val="26"/>
                <w:cs/>
                <w:rPrChange w:author="PC" w:date="2023-03-31T11:41:00Z" w:id="3661">
                  <w:rPr>
                    <w:rFonts w:ascii="TH Sarabun New" w:hAnsi="TH Sarabun New" w:eastAsia="Angsana New" w:cs="TH Sarabun New"/>
                    <w:color w:val="FF0000"/>
                    <w:sz w:val="26"/>
                    <w:szCs w:val="26"/>
                    <w:cs/>
                  </w:rPr>
                </w:rPrChange>
              </w:rPr>
            </w:pPr>
            <w:r w:rsidRPr="00357A8D">
              <w:rPr>
                <w:rFonts w:ascii="TH Sarabun New" w:hAnsi="TH Sarabun New" w:cs="TH Sarabun New"/>
                <w:b/>
                <w:bCs/>
                <w:sz w:val="26"/>
                <w:szCs w:val="26"/>
                <w:u w:val="single"/>
                <w:cs/>
              </w:rPr>
              <w:t>หมวดเศรษฐศาสตร์การพัฒนา (หมวด 6)</w:t>
            </w:r>
          </w:p>
        </w:tc>
        <w:tc>
          <w:tcPr>
            <w:tcW w:w="4065" w:type="dxa"/>
            <w:tcBorders>
              <w:top w:val="dotted" w:color="auto" w:sz="4" w:space="0"/>
              <w:bottom w:val="dotted" w:color="auto" w:sz="4" w:space="0"/>
            </w:tcBorders>
            <w:shd w:val="clear" w:color="auto" w:fill="auto"/>
          </w:tcPr>
          <w:p w:rsidRPr="00357A8D" w:rsidR="006928D1" w:rsidRDefault="006928D1" w14:paraId="50D540D4" w14:textId="77777777">
            <w:pPr>
              <w:pStyle w:val="ListParagraph"/>
              <w:tabs>
                <w:tab w:val="left" w:pos="241"/>
              </w:tabs>
              <w:ind w:left="0"/>
              <w:rPr>
                <w:rFonts w:ascii="TH Sarabun New" w:hAnsi="TH Sarabun New" w:eastAsia="Angsana New" w:cs="TH Sarabun New"/>
                <w:b/>
                <w:bCs/>
                <w:sz w:val="26"/>
                <w:szCs w:val="26"/>
                <w:cs/>
                <w:rPrChange w:author="PC" w:date="2023-03-31T11:41:00Z" w:id="3662">
                  <w:rPr>
                    <w:rFonts w:ascii="TH Sarabun New" w:hAnsi="TH Sarabun New" w:eastAsia="Angsana New" w:cs="TH Sarabun New"/>
                    <w:b/>
                    <w:bCs/>
                    <w:color w:val="FF0000"/>
                    <w:sz w:val="26"/>
                    <w:szCs w:val="26"/>
                    <w:cs/>
                  </w:rPr>
                </w:rPrChange>
              </w:rPr>
            </w:pPr>
            <w:r w:rsidRPr="00357A8D">
              <w:rPr>
                <w:rFonts w:ascii="TH Sarabun New" w:hAnsi="TH Sarabun New" w:cs="TH Sarabun New"/>
                <w:b/>
                <w:bCs/>
                <w:sz w:val="26"/>
                <w:szCs w:val="26"/>
                <w:u w:val="single"/>
                <w:cs/>
              </w:rPr>
              <w:t>หมวดเศรษฐศาสตร์การพัฒนา (หมวด 6)</w:t>
            </w:r>
          </w:p>
        </w:tc>
        <w:tc>
          <w:tcPr>
            <w:tcW w:w="1179" w:type="dxa"/>
            <w:tcBorders>
              <w:top w:val="dotted" w:color="auto" w:sz="4" w:space="0"/>
              <w:bottom w:val="dotted" w:color="auto" w:sz="4" w:space="0"/>
            </w:tcBorders>
            <w:shd w:val="clear" w:color="auto" w:fill="auto"/>
          </w:tcPr>
          <w:p w:rsidRPr="00357A8D" w:rsidR="006928D1" w:rsidRDefault="006928D1" w14:paraId="2024EFA4" w14:textId="77777777">
            <w:pPr>
              <w:contextualSpacing/>
              <w:jc w:val="center"/>
              <w:rPr>
                <w:rFonts w:ascii="TH Sarabun New" w:hAnsi="TH Sarabun New" w:eastAsia="Angsana New" w:cs="TH Sarabun New"/>
                <w:sz w:val="26"/>
                <w:szCs w:val="26"/>
                <w:cs/>
                <w:rPrChange w:author="PC" w:date="2023-03-31T11:41:00Z" w:id="3663">
                  <w:rPr>
                    <w:rFonts w:ascii="TH Sarabun New" w:hAnsi="TH Sarabun New" w:eastAsia="Angsana New" w:cs="TH Sarabun New"/>
                    <w:color w:val="FF0000"/>
                    <w:sz w:val="26"/>
                    <w:szCs w:val="26"/>
                    <w:cs/>
                  </w:rPr>
                </w:rPrChange>
              </w:rPr>
            </w:pPr>
          </w:p>
        </w:tc>
      </w:tr>
      <w:tr w:rsidRPr="00357A8D" w:rsidR="00567CE2" w:rsidTr="004F10C9" w14:paraId="207BA4CC" w14:textId="77777777">
        <w:tc>
          <w:tcPr>
            <w:tcW w:w="4077" w:type="dxa"/>
            <w:tcBorders>
              <w:top w:val="dotted" w:color="auto" w:sz="4" w:space="0"/>
              <w:bottom w:val="dotted" w:color="auto" w:sz="4" w:space="0"/>
            </w:tcBorders>
            <w:shd w:val="clear" w:color="auto" w:fill="auto"/>
          </w:tcPr>
          <w:p w:rsidRPr="00357A8D" w:rsidR="006928D1" w:rsidRDefault="006928D1" w14:paraId="5550DD55" w14:textId="13A29396">
            <w:pPr>
              <w:contextualSpacing/>
              <w:rPr>
                <w:rFonts w:ascii="TH Sarabun New" w:hAnsi="TH Sarabun New" w:eastAsia="Angsana New" w:cs="TH Sarabun New"/>
                <w:sz w:val="26"/>
                <w:szCs w:val="26"/>
                <w:cs/>
                <w:rPrChange w:author="PC" w:date="2023-03-31T11:41:00Z" w:id="366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360</w:t>
            </w:r>
            <w:r w:rsidRPr="00357A8D">
              <w:rPr>
                <w:rFonts w:ascii="TH Sarabun New" w:hAnsi="TH Sarabun New" w:cs="TH Sarabun New"/>
                <w:sz w:val="26"/>
                <w:szCs w:val="26"/>
                <w:cs/>
              </w:rPr>
              <w:t xml:space="preserve"> เศรษฐกิจประเทศไทยเบื้องต้น         </w:t>
            </w:r>
            <w:del w:author="Jenjira O-cha" w:date="2023-02-08T16:06:00Z" w:id="366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1A47DB4D" w14:textId="77777777">
            <w:pPr>
              <w:pStyle w:val="ListParagraph"/>
              <w:tabs>
                <w:tab w:val="left" w:pos="241"/>
              </w:tabs>
              <w:ind w:left="0"/>
              <w:rPr>
                <w:rFonts w:ascii="TH Sarabun New" w:hAnsi="TH Sarabun New" w:eastAsia="Angsana New" w:cs="TH Sarabun New"/>
                <w:b/>
                <w:bCs/>
                <w:sz w:val="26"/>
                <w:szCs w:val="26"/>
                <w:cs/>
                <w:rPrChange w:author="PC" w:date="2023-03-31T11:41:00Z" w:id="3666">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6928D1" w:rsidRDefault="006928D1" w14:paraId="51B4CF25" w14:textId="77777777">
            <w:pPr>
              <w:contextualSpacing/>
              <w:jc w:val="center"/>
              <w:rPr>
                <w:rFonts w:ascii="TH Sarabun New" w:hAnsi="TH Sarabun New" w:eastAsia="Angsana New" w:cs="TH Sarabun New"/>
                <w:sz w:val="26"/>
                <w:szCs w:val="26"/>
                <w:cs/>
                <w:rPrChange w:author="PC" w:date="2023-03-31T11:41:00Z" w:id="366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ตัดออก</w:t>
            </w:r>
          </w:p>
        </w:tc>
      </w:tr>
      <w:tr w:rsidRPr="00357A8D" w:rsidR="00567CE2" w:rsidTr="004F10C9" w14:paraId="4B4BB178" w14:textId="77777777">
        <w:tc>
          <w:tcPr>
            <w:tcW w:w="4077" w:type="dxa"/>
            <w:tcBorders>
              <w:top w:val="dotted" w:color="auto" w:sz="4" w:space="0"/>
              <w:bottom w:val="single" w:color="auto" w:sz="4" w:space="0"/>
            </w:tcBorders>
            <w:shd w:val="clear" w:color="auto" w:fill="auto"/>
          </w:tcPr>
          <w:p w:rsidRPr="00357A8D" w:rsidR="006928D1" w:rsidRDefault="006928D1" w14:paraId="426DDE3B" w14:textId="5D8A96CB">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361</w:t>
            </w:r>
            <w:r w:rsidRPr="00357A8D">
              <w:rPr>
                <w:rFonts w:ascii="TH Sarabun New" w:hAnsi="TH Sarabun New" w:cs="TH Sarabun New"/>
                <w:sz w:val="26"/>
                <w:szCs w:val="26"/>
                <w:cs/>
              </w:rPr>
              <w:t xml:space="preserve"> เศรษฐกิจประเทศในกลุ่ม กัมพูชา  </w:t>
            </w:r>
            <w:del w:author="Jenjira O-cha" w:date="2023-02-08T16:06:00Z" w:id="366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p w:rsidRPr="00357A8D" w:rsidR="006928D1" w:rsidRDefault="006928D1" w14:paraId="708AFAFA" w14:textId="77777777">
            <w:pPr>
              <w:autoSpaceDE w:val="0"/>
              <w:autoSpaceDN w:val="0"/>
              <w:adjustRightInd w:val="0"/>
              <w:rPr>
                <w:ins w:author="PC" w:date="2023-03-31T11:38:00Z" w:id="3669"/>
                <w:rFonts w:ascii="TH Sarabun New" w:hAnsi="TH Sarabun New" w:cs="TH Sarabun New"/>
                <w:sz w:val="26"/>
                <w:szCs w:val="26"/>
              </w:rPr>
            </w:pPr>
            <w:r w:rsidRPr="00357A8D">
              <w:rPr>
                <w:rFonts w:ascii="TH Sarabun New" w:hAnsi="TH Sarabun New" w:cs="TH Sarabun New"/>
                <w:sz w:val="26"/>
                <w:szCs w:val="26"/>
                <w:cs/>
              </w:rPr>
              <w:t xml:space="preserve">         ลาว  พม่าและเวียดนาม         </w:t>
            </w:r>
          </w:p>
          <w:p w:rsidRPr="00357A8D" w:rsidR="004F10C9" w:rsidRDefault="004F10C9" w14:paraId="0BF35926" w14:textId="3C890B80">
            <w:pPr>
              <w:autoSpaceDE w:val="0"/>
              <w:autoSpaceDN w:val="0"/>
              <w:adjustRightInd w:val="0"/>
              <w:rPr>
                <w:rFonts w:ascii="TH Sarabun New" w:hAnsi="TH Sarabun New" w:eastAsia="Angsana New" w:cs="TH Sarabun New"/>
                <w:sz w:val="26"/>
                <w:szCs w:val="26"/>
                <w:cs/>
                <w:rPrChange w:author="PC" w:date="2023-03-31T11:41:00Z" w:id="3670">
                  <w:rPr>
                    <w:rFonts w:ascii="TH Sarabun New" w:hAnsi="TH Sarabun New" w:eastAsia="Angsana New" w:cs="TH Sarabun New"/>
                    <w:color w:val="FF0000"/>
                    <w:sz w:val="26"/>
                    <w:szCs w:val="26"/>
                    <w:cs/>
                  </w:rPr>
                </w:rPrChange>
              </w:rPr>
            </w:pPr>
          </w:p>
        </w:tc>
        <w:tc>
          <w:tcPr>
            <w:tcW w:w="4065" w:type="dxa"/>
            <w:tcBorders>
              <w:top w:val="dotted" w:color="auto" w:sz="4" w:space="0"/>
              <w:bottom w:val="single" w:color="auto" w:sz="4" w:space="0"/>
            </w:tcBorders>
            <w:shd w:val="clear" w:color="auto" w:fill="auto"/>
          </w:tcPr>
          <w:p w:rsidRPr="00357A8D" w:rsidR="006928D1" w:rsidRDefault="006928D1" w14:paraId="11AFC6DF" w14:textId="6CA5C64A">
            <w:pPr>
              <w:pStyle w:val="ListParagraph"/>
              <w:tabs>
                <w:tab w:val="left" w:pos="241"/>
              </w:tabs>
              <w:ind w:left="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361</w:t>
            </w:r>
            <w:r w:rsidRPr="00357A8D">
              <w:rPr>
                <w:rFonts w:ascii="TH Sarabun New" w:hAnsi="TH Sarabun New" w:cs="TH Sarabun New"/>
                <w:sz w:val="26"/>
                <w:szCs w:val="26"/>
                <w:cs/>
              </w:rPr>
              <w:t xml:space="preserve"> เศรษฐกิจประเทศในเอเชียและอื่น ๆ  </w:t>
            </w:r>
            <w:del w:author="Jenjira O-cha" w:date="2023-02-08T16:06:00Z" w:id="367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p w:rsidRPr="00357A8D" w:rsidR="006928D1" w:rsidRDefault="006928D1" w14:paraId="1F6D181B" w14:textId="77777777">
            <w:pPr>
              <w:pStyle w:val="ListParagraph"/>
              <w:tabs>
                <w:tab w:val="left" w:pos="241"/>
              </w:tabs>
              <w:ind w:left="0"/>
              <w:rPr>
                <w:rFonts w:ascii="TH Sarabun New" w:hAnsi="TH Sarabun New" w:eastAsia="Angsana New" w:cs="TH Sarabun New"/>
                <w:b/>
                <w:bCs/>
                <w:sz w:val="26"/>
                <w:szCs w:val="26"/>
                <w:cs/>
                <w:rPrChange w:author="PC" w:date="2023-03-31T11:41:00Z" w:id="367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w:t>
            </w:r>
          </w:p>
        </w:tc>
        <w:tc>
          <w:tcPr>
            <w:tcW w:w="1179" w:type="dxa"/>
            <w:tcBorders>
              <w:top w:val="dotted" w:color="auto" w:sz="4" w:space="0"/>
              <w:bottom w:val="single" w:color="auto" w:sz="4" w:space="0"/>
            </w:tcBorders>
            <w:shd w:val="clear" w:color="auto" w:fill="auto"/>
          </w:tcPr>
          <w:p w:rsidRPr="00357A8D" w:rsidR="006928D1" w:rsidDel="005B5E64" w:rsidRDefault="006928D1" w14:paraId="3742750A" w14:textId="38A1E4AA">
            <w:pPr>
              <w:jc w:val="center"/>
              <w:rPr>
                <w:del w:author="phetc" w:date="2023-02-13T15:59:00Z" w:id="3673"/>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ปรับชื่อวิชา</w:t>
            </w:r>
            <w:r w:rsidRPr="00357A8D">
              <w:rPr>
                <w:rFonts w:ascii="TH Sarabun New" w:hAnsi="TH Sarabun New" w:eastAsia="Angsana New" w:cs="TH Sarabun New"/>
                <w:sz w:val="26"/>
                <w:szCs w:val="26"/>
              </w:rPr>
              <w:t>,</w:t>
            </w:r>
            <w:r w:rsidRPr="00357A8D">
              <w:rPr>
                <w:rFonts w:ascii="TH Sarabun New" w:hAnsi="TH Sarabun New" w:eastAsia="Angsana New" w:cs="TH Sarabun New"/>
                <w:sz w:val="26"/>
                <w:szCs w:val="26"/>
                <w:cs/>
              </w:rPr>
              <w:t xml:space="preserve"> </w:t>
            </w:r>
            <w:commentRangeStart w:id="3674"/>
            <w:del w:author="Jenjira O-cha" w:date="2023-02-08T11:40:00Z" w:id="3675">
              <w:r w:rsidRPr="00357A8D" w:rsidDel="005A02DA">
                <w:rPr>
                  <w:rFonts w:ascii="TH Sarabun New" w:hAnsi="TH Sarabun New" w:eastAsia="Angsana New" w:cs="TH Sarabun New"/>
                  <w:sz w:val="26"/>
                  <w:szCs w:val="26"/>
                  <w:cs/>
                </w:rPr>
                <w:delText>วิชาบังคับก่อนและ</w:delText>
              </w:r>
            </w:del>
            <w:commentRangeEnd w:id="3674"/>
            <w:r w:rsidRPr="00357A8D" w:rsidR="005A02DA">
              <w:rPr>
                <w:rStyle w:val="CommentReference"/>
              </w:rPr>
              <w:commentReference w:id="3674"/>
            </w:r>
            <w:r w:rsidRPr="00357A8D">
              <w:rPr>
                <w:rFonts w:ascii="TH Sarabun New" w:hAnsi="TH Sarabun New" w:eastAsia="Angsana New" w:cs="TH Sarabun New"/>
                <w:sz w:val="26"/>
                <w:szCs w:val="26"/>
                <w:cs/>
              </w:rPr>
              <w:t>คำอธิบายวิชา</w:t>
            </w:r>
          </w:p>
          <w:p w:rsidRPr="00357A8D" w:rsidR="006928D1" w:rsidRDefault="006928D1" w14:paraId="0B90C113" w14:textId="77777777">
            <w:pPr>
              <w:jc w:val="center"/>
              <w:rPr>
                <w:rFonts w:ascii="TH Sarabun New" w:hAnsi="TH Sarabun New" w:eastAsia="Angsana New" w:cs="TH Sarabun New"/>
                <w:sz w:val="26"/>
                <w:szCs w:val="26"/>
                <w:cs/>
                <w:rPrChange w:author="PC" w:date="2023-03-31T11:41:00Z" w:id="3676">
                  <w:rPr>
                    <w:rFonts w:ascii="TH Sarabun New" w:hAnsi="TH Sarabun New" w:eastAsia="Angsana New" w:cs="TH Sarabun New"/>
                    <w:color w:val="FF0000"/>
                    <w:sz w:val="26"/>
                    <w:szCs w:val="26"/>
                    <w:cs/>
                  </w:rPr>
                </w:rPrChange>
              </w:rPr>
            </w:pPr>
          </w:p>
        </w:tc>
      </w:tr>
      <w:tr w:rsidRPr="00357A8D" w:rsidR="00567CE2" w:rsidTr="004F10C9" w14:paraId="37FE5345" w14:textId="77777777">
        <w:tc>
          <w:tcPr>
            <w:tcW w:w="4077" w:type="dxa"/>
            <w:tcBorders>
              <w:top w:val="single" w:color="auto" w:sz="4" w:space="0"/>
              <w:bottom w:val="dotted" w:color="auto" w:sz="4" w:space="0"/>
            </w:tcBorders>
            <w:shd w:val="clear" w:color="auto" w:fill="auto"/>
          </w:tcPr>
          <w:p w:rsidRPr="00357A8D" w:rsidR="006928D1" w:rsidRDefault="006928D1" w14:paraId="31E431F2" w14:textId="49CF89F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362 </w:t>
            </w:r>
            <w:r w:rsidRPr="00357A8D">
              <w:rPr>
                <w:rFonts w:ascii="TH Sarabun New" w:hAnsi="TH Sarabun New" w:cs="TH Sarabun New"/>
                <w:sz w:val="26"/>
                <w:szCs w:val="26"/>
                <w:cs/>
              </w:rPr>
              <w:t>ประเด็นร่วมสมัยในกลุ่ม</w:t>
            </w:r>
            <w:del w:author="phetc" w:date="2023-02-13T15:59:00Z" w:id="3677">
              <w:r w:rsidRPr="00357A8D" w:rsidDel="005B5E64">
                <w:rPr>
                  <w:rFonts w:ascii="TH Sarabun New" w:hAnsi="TH Sarabun New" w:cs="TH Sarabun New"/>
                  <w:sz w:val="26"/>
                  <w:szCs w:val="26"/>
                  <w:cs/>
                </w:rPr>
                <w:delText xml:space="preserve">            </w:delText>
              </w:r>
            </w:del>
            <w:ins w:author="phetc" w:date="2023-02-13T15:59:00Z" w:id="3678">
              <w:r w:rsidRPr="00357A8D" w:rsidR="005B5E64">
                <w:rPr>
                  <w:rFonts w:ascii="TH Sarabun New" w:hAnsi="TH Sarabun New" w:cs="TH Sarabun New"/>
                  <w:sz w:val="26"/>
                  <w:szCs w:val="26"/>
                  <w:cs/>
                </w:rPr>
                <w:t xml:space="preserve">ประเทศอาเซียน                              </w:t>
              </w:r>
            </w:ins>
          </w:p>
          <w:p w:rsidRPr="00357A8D" w:rsidR="006928D1" w:rsidRDefault="006928D1" w14:paraId="1A5CD33A" w14:textId="60EC06F9">
            <w:pPr>
              <w:contextualSpacing/>
              <w:rPr>
                <w:rFonts w:ascii="TH Sarabun New" w:hAnsi="TH Sarabun New" w:eastAsia="Angsana New" w:cs="TH Sarabun New"/>
                <w:sz w:val="26"/>
                <w:szCs w:val="26"/>
                <w:cs/>
                <w:rPrChange w:author="PC" w:date="2023-03-31T11:41:00Z" w:id="367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del w:author="phetc" w:date="2023-02-13T15:59:00Z" w:id="3680">
              <w:r w:rsidRPr="00357A8D" w:rsidDel="005B5E64">
                <w:rPr>
                  <w:rFonts w:ascii="TH Sarabun New" w:hAnsi="TH Sarabun New" w:cs="TH Sarabun New"/>
                  <w:sz w:val="26"/>
                  <w:szCs w:val="26"/>
                  <w:cs/>
                </w:rPr>
                <w:delText xml:space="preserve">ประเทศอาเซียน                             </w:delText>
              </w:r>
            </w:del>
            <w:del w:author="phetc" w:date="2023-02-11T22:41:00Z" w:id="3681">
              <w:r w:rsidRPr="00357A8D" w:rsidDel="00220D8A">
                <w:rPr>
                  <w:rFonts w:ascii="TH Sarabun New" w:hAnsi="TH Sarabun New" w:cs="TH Sarabun New"/>
                  <w:sz w:val="26"/>
                  <w:szCs w:val="26"/>
                  <w:cs/>
                </w:rPr>
                <w:delText>3 (3-0-6)</w:delText>
              </w:r>
            </w:del>
            <w:ins w:author="phetc" w:date="2023-02-11T22:41:00Z" w:id="3682">
              <w:r w:rsidRPr="00357A8D" w:rsidR="00220D8A">
                <w:rPr>
                  <w:rFonts w:ascii="TH Sarabun New" w:hAnsi="TH Sarabun New" w:cs="TH Sarabun New"/>
                  <w:sz w:val="26"/>
                  <w:szCs w:val="26"/>
                  <w:cs/>
                </w:rPr>
                <w:t>6 หน่ว</w:t>
              </w:r>
            </w:ins>
            <w:ins w:author="phetc" w:date="2023-02-11T22:42:00Z" w:id="3683">
              <w:r w:rsidRPr="00357A8D" w:rsidR="00220D8A">
                <w:rPr>
                  <w:rFonts w:ascii="TH Sarabun New" w:hAnsi="TH Sarabun New" w:cs="TH Sarabun New"/>
                  <w:sz w:val="26"/>
                  <w:szCs w:val="26"/>
                  <w:cs/>
                </w:rPr>
                <w:t xml:space="preserve">ยกิต </w:t>
              </w:r>
            </w:ins>
          </w:p>
        </w:tc>
        <w:tc>
          <w:tcPr>
            <w:tcW w:w="4065" w:type="dxa"/>
            <w:tcBorders>
              <w:top w:val="single" w:color="auto" w:sz="4" w:space="0"/>
              <w:bottom w:val="dotted" w:color="auto" w:sz="4" w:space="0"/>
            </w:tcBorders>
            <w:shd w:val="clear" w:color="auto" w:fill="auto"/>
          </w:tcPr>
          <w:p w:rsidRPr="00357A8D" w:rsidR="006928D1" w:rsidDel="005B5E64" w:rsidRDefault="006928D1" w14:paraId="76202864" w14:textId="6DEB394E">
            <w:pPr>
              <w:pStyle w:val="ListParagraph"/>
              <w:tabs>
                <w:tab w:val="left" w:pos="241"/>
              </w:tabs>
              <w:ind w:left="0"/>
              <w:rPr>
                <w:del w:author="phetc" w:date="2023-02-13T15:58:00Z" w:id="3684"/>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362 </w:t>
            </w:r>
            <w:r w:rsidRPr="00357A8D">
              <w:rPr>
                <w:rFonts w:ascii="TH Sarabun New" w:hAnsi="TH Sarabun New" w:cs="TH Sarabun New"/>
                <w:sz w:val="26"/>
                <w:szCs w:val="26"/>
                <w:cs/>
              </w:rPr>
              <w:t>ประเด็นร่วมสมัยใน</w:t>
            </w:r>
            <w:ins w:author="phetc" w:date="2023-02-13T15:58:00Z" w:id="3685">
              <w:r w:rsidRPr="00357A8D" w:rsidR="005B5E64">
                <w:rPr>
                  <w:rFonts w:ascii="TH Sarabun New" w:hAnsi="TH Sarabun New" w:cs="TH Sarabun New"/>
                  <w:sz w:val="26"/>
                  <w:szCs w:val="26"/>
                  <w:cs/>
                </w:rPr>
                <w:t>กลุ่มประเทศอาเซียน</w:t>
              </w:r>
            </w:ins>
          </w:p>
          <w:p w:rsidRPr="00357A8D" w:rsidR="005B5E64" w:rsidRDefault="005B5E64" w14:paraId="74024790" w14:textId="77777777">
            <w:pPr>
              <w:pStyle w:val="ListParagraph"/>
              <w:tabs>
                <w:tab w:val="left" w:pos="241"/>
              </w:tabs>
              <w:ind w:left="0"/>
              <w:rPr>
                <w:ins w:author="phetc" w:date="2023-02-13T15:59:00Z" w:id="3686"/>
                <w:rFonts w:ascii="TH Sarabun New" w:hAnsi="TH Sarabun New" w:cs="TH Sarabun New"/>
                <w:sz w:val="26"/>
                <w:szCs w:val="26"/>
              </w:rPr>
            </w:pPr>
          </w:p>
          <w:p w:rsidRPr="00357A8D" w:rsidR="006928D1" w:rsidRDefault="006928D1" w14:paraId="4ABA79BE" w14:textId="507C99AD">
            <w:pPr>
              <w:pStyle w:val="ListParagraph"/>
              <w:tabs>
                <w:tab w:val="left" w:pos="241"/>
              </w:tabs>
              <w:ind w:left="0"/>
              <w:rPr>
                <w:rFonts w:ascii="TH Sarabun New" w:hAnsi="TH Sarabun New" w:eastAsia="Angsana New" w:cs="TH Sarabun New"/>
                <w:b/>
                <w:bCs/>
                <w:sz w:val="26"/>
                <w:szCs w:val="26"/>
                <w:cs/>
                <w:rPrChange w:author="PC" w:date="2023-03-31T11:41:00Z" w:id="3687">
                  <w:rPr>
                    <w:rFonts w:ascii="TH Sarabun New" w:hAnsi="TH Sarabun New" w:eastAsia="Angsana New" w:cs="TH Sarabun New"/>
                    <w:b/>
                    <w:bCs/>
                    <w:color w:val="FF0000"/>
                    <w:sz w:val="26"/>
                    <w:szCs w:val="26"/>
                    <w:cs/>
                  </w:rPr>
                </w:rPrChange>
              </w:rPr>
            </w:pPr>
            <w:del w:author="phetc" w:date="2023-02-13T15:58:00Z" w:id="3688">
              <w:r w:rsidRPr="00357A8D" w:rsidDel="005B5E64">
                <w:rPr>
                  <w:rFonts w:ascii="TH Sarabun New" w:hAnsi="TH Sarabun New" w:cs="TH Sarabun New"/>
                  <w:sz w:val="26"/>
                  <w:szCs w:val="26"/>
                  <w:cs/>
                </w:rPr>
                <w:delText xml:space="preserve">  </w:delText>
              </w:r>
            </w:del>
            <w:del w:author="phetc" w:date="2023-02-13T15:59:00Z" w:id="3689">
              <w:r w:rsidRPr="00357A8D" w:rsidDel="005B5E64">
                <w:rPr>
                  <w:rFonts w:ascii="TH Sarabun New" w:hAnsi="TH Sarabun New" w:cs="TH Sarabun New"/>
                  <w:sz w:val="26"/>
                  <w:szCs w:val="26"/>
                  <w:cs/>
                </w:rPr>
                <w:delText xml:space="preserve">       </w:delText>
              </w:r>
            </w:del>
            <w:del w:author="phetc" w:date="2023-02-13T15:58:00Z" w:id="3690">
              <w:r w:rsidRPr="00357A8D" w:rsidDel="005B5E64">
                <w:rPr>
                  <w:rFonts w:ascii="TH Sarabun New" w:hAnsi="TH Sarabun New" w:cs="TH Sarabun New"/>
                  <w:sz w:val="26"/>
                  <w:szCs w:val="26"/>
                  <w:cs/>
                </w:rPr>
                <w:delText xml:space="preserve">กลุ่มประเทศอาเซียน                   </w:delText>
              </w:r>
            </w:del>
            <w:ins w:author="phetc" w:date="2023-02-13T15:58:00Z" w:id="3691">
              <w:r w:rsidRPr="00357A8D" w:rsidR="005B5E64">
                <w:rPr>
                  <w:rFonts w:ascii="TH Sarabun New" w:hAnsi="TH Sarabun New" w:cs="TH Sarabun New"/>
                  <w:sz w:val="26"/>
                  <w:szCs w:val="26"/>
                  <w:cs/>
                </w:rPr>
                <w:t>6 (6-0-9)</w:t>
              </w:r>
            </w:ins>
            <w:r w:rsidRPr="00357A8D">
              <w:rPr>
                <w:rFonts w:ascii="TH Sarabun New" w:hAnsi="TH Sarabun New" w:cs="TH Sarabun New"/>
                <w:sz w:val="26"/>
                <w:szCs w:val="26"/>
                <w:cs/>
              </w:rPr>
              <w:t xml:space="preserve">   </w:t>
            </w:r>
            <w:del w:author="phetc" w:date="2023-02-11T22:42:00Z" w:id="3692">
              <w:r w:rsidRPr="00357A8D" w:rsidDel="00220D8A">
                <w:rPr>
                  <w:rFonts w:ascii="TH Sarabun New" w:hAnsi="TH Sarabun New" w:cs="TH Sarabun New"/>
                  <w:sz w:val="26"/>
                  <w:szCs w:val="26"/>
                  <w:cs/>
                </w:rPr>
                <w:delText>3 (3-0-6)</w:delText>
              </w:r>
            </w:del>
            <w:ins w:author="phetc" w:date="2023-02-11T22:42:00Z" w:id="3693">
              <w:r w:rsidRPr="00357A8D" w:rsidR="00220D8A">
                <w:rPr>
                  <w:rFonts w:ascii="TH Sarabun New" w:hAnsi="TH Sarabun New" w:cs="TH Sarabun New"/>
                  <w:sz w:val="26"/>
                  <w:szCs w:val="26"/>
                  <w:cs/>
                </w:rPr>
                <w:t xml:space="preserve"> </w:t>
              </w:r>
            </w:ins>
          </w:p>
        </w:tc>
        <w:tc>
          <w:tcPr>
            <w:tcW w:w="1179" w:type="dxa"/>
            <w:tcBorders>
              <w:top w:val="single" w:color="auto" w:sz="4" w:space="0"/>
              <w:bottom w:val="dotted" w:color="auto" w:sz="4" w:space="0"/>
            </w:tcBorders>
            <w:shd w:val="clear" w:color="auto" w:fill="auto"/>
          </w:tcPr>
          <w:p w:rsidRPr="00357A8D" w:rsidR="006928D1" w:rsidRDefault="006928D1" w14:paraId="6EDD39C6" w14:textId="77777777">
            <w:pPr>
              <w:contextualSpacing/>
              <w:jc w:val="center"/>
              <w:rPr>
                <w:rFonts w:ascii="TH Sarabun New" w:hAnsi="TH Sarabun New" w:eastAsia="Angsana New" w:cs="TH Sarabun New"/>
                <w:sz w:val="26"/>
                <w:szCs w:val="26"/>
                <w:cs/>
                <w:rPrChange w:author="PC" w:date="2023-03-31T11:41:00Z" w:id="369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51B34699" w14:textId="77777777">
        <w:tc>
          <w:tcPr>
            <w:tcW w:w="4077" w:type="dxa"/>
            <w:tcBorders>
              <w:top w:val="dotted" w:color="auto" w:sz="4" w:space="0"/>
              <w:bottom w:val="dotted" w:color="auto" w:sz="4" w:space="0"/>
            </w:tcBorders>
            <w:shd w:val="clear" w:color="auto" w:fill="auto"/>
          </w:tcPr>
          <w:p w:rsidRPr="00357A8D" w:rsidR="006928D1" w:rsidRDefault="006928D1" w14:paraId="32CD5F1A" w14:textId="582E144C">
            <w:pPr>
              <w:contextualSpacing/>
              <w:rPr>
                <w:rFonts w:ascii="TH Sarabun New" w:hAnsi="TH Sarabun New" w:eastAsia="Angsana New" w:cs="TH Sarabun New"/>
                <w:sz w:val="26"/>
                <w:szCs w:val="26"/>
                <w:cs/>
                <w:rPrChange w:author="PC" w:date="2023-03-31T11:41:00Z" w:id="3695">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ศ.363 เศรฐกิจประเทศในกลุ่มประเทศต่าง ๆ </w:t>
            </w:r>
            <w:del w:author="Jenjira O-cha" w:date="2023-02-08T16:06:00Z" w:id="369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0BC6248B" w14:textId="77777777">
            <w:pPr>
              <w:pStyle w:val="ListParagraph"/>
              <w:tabs>
                <w:tab w:val="left" w:pos="241"/>
              </w:tabs>
              <w:ind w:left="0"/>
              <w:rPr>
                <w:rFonts w:ascii="TH Sarabun New" w:hAnsi="TH Sarabun New" w:eastAsia="Angsana New" w:cs="TH Sarabun New"/>
                <w:b/>
                <w:bCs/>
                <w:sz w:val="26"/>
                <w:szCs w:val="26"/>
                <w:cs/>
                <w:rPrChange w:author="PC" w:date="2023-03-31T11:41:00Z" w:id="369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6928D1" w:rsidRDefault="006928D1" w14:paraId="4B748F89" w14:textId="77777777">
            <w:pPr>
              <w:contextualSpacing/>
              <w:jc w:val="center"/>
              <w:rPr>
                <w:rFonts w:ascii="TH Sarabun New" w:hAnsi="TH Sarabun New" w:eastAsia="Angsana New" w:cs="TH Sarabun New"/>
                <w:sz w:val="26"/>
                <w:szCs w:val="26"/>
                <w:cs/>
                <w:rPrChange w:author="PC" w:date="2023-03-31T11:41:00Z" w:id="3698">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ตัดออก</w:t>
            </w:r>
          </w:p>
        </w:tc>
      </w:tr>
      <w:tr w:rsidRPr="00357A8D" w:rsidR="00567CE2" w:rsidTr="00E17D6F" w14:paraId="656A051A" w14:textId="77777777">
        <w:trPr>
          <w:trHeight w:val="379"/>
        </w:trPr>
        <w:tc>
          <w:tcPr>
            <w:tcW w:w="4077" w:type="dxa"/>
            <w:tcBorders>
              <w:top w:val="dotted" w:color="auto" w:sz="4" w:space="0"/>
              <w:bottom w:val="dotted" w:color="auto" w:sz="4" w:space="0"/>
            </w:tcBorders>
            <w:shd w:val="clear" w:color="auto" w:fill="auto"/>
          </w:tcPr>
          <w:p w:rsidRPr="00357A8D" w:rsidR="006928D1" w:rsidDel="00E17D6F" w:rsidRDefault="006928D1" w14:paraId="65A82E87" w14:textId="4A858787">
            <w:pPr>
              <w:autoSpaceDE w:val="0"/>
              <w:autoSpaceDN w:val="0"/>
              <w:adjustRightInd w:val="0"/>
              <w:rPr>
                <w:del w:author="Jenjira O-cha" w:date="2023-02-08T16:06:00Z" w:id="3699"/>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364</w:t>
            </w:r>
            <w:r w:rsidRPr="00357A8D">
              <w:rPr>
                <w:rFonts w:ascii="TH Sarabun New" w:hAnsi="TH Sarabun New" w:cs="TH Sarabun New"/>
                <w:sz w:val="26"/>
                <w:szCs w:val="26"/>
                <w:cs/>
              </w:rPr>
              <w:t xml:space="preserve"> บทบาทหญิงชายในระบบเศรษฐกิจ  </w:t>
            </w:r>
            <w:del w:author="Jenjira O-cha" w:date="2023-02-08T16:06:00Z" w:id="370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p w:rsidRPr="00357A8D" w:rsidR="006928D1" w:rsidDel="00E17D6F" w:rsidRDefault="006928D1" w14:paraId="000DCDCF" w14:textId="6FF9CBA5">
            <w:pPr>
              <w:autoSpaceDE w:val="0"/>
              <w:autoSpaceDN w:val="0"/>
              <w:adjustRightInd w:val="0"/>
              <w:rPr>
                <w:del w:author="Jenjira O-cha" w:date="2023-02-08T16:06:00Z" w:id="3701"/>
                <w:rFonts w:ascii="TH Sarabun New" w:hAnsi="TH Sarabun New" w:cs="TH Sarabun New"/>
                <w:sz w:val="26"/>
                <w:szCs w:val="26"/>
              </w:rPr>
            </w:pPr>
            <w:del w:author="Jenjira O-cha" w:date="2023-02-08T16:06:00Z" w:id="3702">
              <w:r w:rsidRPr="00357A8D" w:rsidDel="00E17D6F">
                <w:rPr>
                  <w:rFonts w:ascii="TH Sarabun New" w:hAnsi="TH Sarabun New" w:cs="TH Sarabun New"/>
                  <w:sz w:val="26"/>
                  <w:szCs w:val="26"/>
                  <w:cs/>
                </w:rPr>
                <w:delText xml:space="preserve">                               </w:delText>
              </w:r>
            </w:del>
          </w:p>
          <w:p w:rsidRPr="00357A8D" w:rsidR="006928D1" w:rsidRDefault="006928D1" w14:paraId="2C9D2CBB" w14:textId="77777777">
            <w:pPr>
              <w:autoSpaceDE w:val="0"/>
              <w:autoSpaceDN w:val="0"/>
              <w:adjustRightInd w:val="0"/>
              <w:rPr>
                <w:rFonts w:ascii="TH Sarabun New" w:hAnsi="TH Sarabun New" w:eastAsia="Angsana New" w:cs="TH Sarabun New"/>
                <w:sz w:val="26"/>
                <w:szCs w:val="26"/>
                <w:cs/>
                <w:rPrChange w:author="PC" w:date="2023-03-31T11:41:00Z" w:id="3703">
                  <w:rPr>
                    <w:rFonts w:ascii="TH Sarabun New" w:hAnsi="TH Sarabun New" w:eastAsia="Angsana New" w:cs="TH Sarabun New"/>
                    <w:color w:val="FF0000"/>
                    <w:sz w:val="26"/>
                    <w:szCs w:val="26"/>
                    <w:cs/>
                  </w:rPr>
                </w:rPrChange>
              </w:rPr>
              <w:pPrChange w:author="PC" w:date="2023-03-31T11:42:00Z" w:id="3704">
                <w:pPr>
                  <w:contextualSpacing/>
                </w:pPr>
              </w:pPrChange>
            </w:pPr>
          </w:p>
        </w:tc>
        <w:tc>
          <w:tcPr>
            <w:tcW w:w="4065" w:type="dxa"/>
            <w:tcBorders>
              <w:top w:val="dotted" w:color="auto" w:sz="4" w:space="0"/>
              <w:bottom w:val="dotted" w:color="auto" w:sz="4" w:space="0"/>
            </w:tcBorders>
            <w:shd w:val="clear" w:color="auto" w:fill="auto"/>
          </w:tcPr>
          <w:p w:rsidRPr="00357A8D" w:rsidR="006928D1" w:rsidDel="00E17D6F" w:rsidRDefault="006928D1" w14:paraId="24C9D40F" w14:textId="7A4F11F0">
            <w:pPr>
              <w:autoSpaceDE w:val="0"/>
              <w:autoSpaceDN w:val="0"/>
              <w:adjustRightInd w:val="0"/>
              <w:rPr>
                <w:del w:author="Jenjira O-cha" w:date="2023-02-08T16:06:00Z" w:id="3705"/>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w:t>
            </w:r>
            <w:r w:rsidRPr="00357A8D">
              <w:rPr>
                <w:rFonts w:ascii="TH Sarabun New" w:hAnsi="TH Sarabun New" w:cs="TH Sarabun New"/>
                <w:sz w:val="26"/>
                <w:szCs w:val="26"/>
                <w:cs/>
              </w:rPr>
              <w:t xml:space="preserve">3 บทบาทหญิงชายในระบบเศรษฐกิจ   </w:t>
            </w:r>
            <w:del w:author="Jenjira O-cha" w:date="2023-02-08T16:06:00Z" w:id="370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p w:rsidRPr="00357A8D" w:rsidR="006928D1" w:rsidDel="00E17D6F" w:rsidRDefault="00E17D6F" w14:paraId="6DD9078E" w14:textId="775EF16D">
            <w:pPr>
              <w:autoSpaceDE w:val="0"/>
              <w:autoSpaceDN w:val="0"/>
              <w:adjustRightInd w:val="0"/>
              <w:rPr>
                <w:del w:author="Jenjira O-cha" w:date="2023-02-08T16:06:00Z" w:id="3707"/>
                <w:rFonts w:ascii="TH Sarabun New" w:hAnsi="TH Sarabun New" w:cs="TH Sarabun New"/>
                <w:sz w:val="26"/>
                <w:szCs w:val="26"/>
              </w:rPr>
            </w:pPr>
            <w:ins w:author="Jenjira O-cha" w:date="2023-02-08T16:06:00Z" w:id="3708">
              <w:r w:rsidRPr="00357A8D" w:rsidDel="00E17D6F">
                <w:rPr>
                  <w:rFonts w:ascii="TH Sarabun New" w:hAnsi="TH Sarabun New" w:cs="TH Sarabun New"/>
                  <w:sz w:val="26"/>
                  <w:szCs w:val="26"/>
                  <w:cs/>
                </w:rPr>
                <w:t xml:space="preserve"> </w:t>
              </w:r>
            </w:ins>
            <w:del w:author="Jenjira O-cha" w:date="2023-02-08T16:06:00Z" w:id="3709">
              <w:r w:rsidRPr="00357A8D" w:rsidDel="00E17D6F" w:rsidR="006928D1">
                <w:rPr>
                  <w:rFonts w:ascii="TH Sarabun New" w:hAnsi="TH Sarabun New" w:cs="TH Sarabun New"/>
                  <w:sz w:val="26"/>
                  <w:szCs w:val="26"/>
                  <w:cs/>
                </w:rPr>
                <w:delText xml:space="preserve">                                </w:delText>
              </w:r>
            </w:del>
          </w:p>
          <w:p w:rsidRPr="00E65391" w:rsidR="006928D1" w:rsidRDefault="006928D1" w14:paraId="3A03D70F" w14:textId="560776A1">
            <w:pPr>
              <w:autoSpaceDE w:val="0"/>
              <w:autoSpaceDN w:val="0"/>
              <w:adjustRightInd w:val="0"/>
              <w:rPr>
                <w:rFonts w:eastAsia="Angsana New"/>
                <w:cs/>
              </w:rPr>
              <w:pPrChange w:author="PC" w:date="2023-03-31T11:42:00Z" w:id="3710">
                <w:pPr>
                  <w:pStyle w:val="ListParagraph"/>
                  <w:tabs>
                    <w:tab w:val="left" w:pos="241"/>
                  </w:tabs>
                  <w:ind w:left="0"/>
                </w:pPr>
              </w:pPrChange>
            </w:pPr>
          </w:p>
        </w:tc>
        <w:tc>
          <w:tcPr>
            <w:tcW w:w="1179" w:type="dxa"/>
            <w:tcBorders>
              <w:top w:val="dotted" w:color="auto" w:sz="4" w:space="0"/>
              <w:bottom w:val="dotted" w:color="auto" w:sz="4" w:space="0"/>
            </w:tcBorders>
            <w:shd w:val="clear" w:color="auto" w:fill="auto"/>
          </w:tcPr>
          <w:p w:rsidRPr="00357A8D" w:rsidR="006928D1" w:rsidDel="00E17D6F" w:rsidRDefault="006928D1" w14:paraId="405E39AF" w14:textId="77777777">
            <w:pPr>
              <w:jc w:val="center"/>
              <w:rPr>
                <w:del w:author="Jenjira O-cha" w:date="2023-02-08T16:06:00Z" w:id="3711"/>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ปรับรหัสวิชา</w:t>
            </w:r>
          </w:p>
          <w:p w:rsidRPr="00357A8D" w:rsidR="006928D1" w:rsidRDefault="006928D1" w14:paraId="79D7C33D" w14:textId="33798F4A">
            <w:pPr>
              <w:jc w:val="center"/>
              <w:rPr>
                <w:rFonts w:ascii="TH Sarabun New" w:hAnsi="TH Sarabun New" w:eastAsia="Angsana New" w:cs="TH Sarabun New"/>
                <w:sz w:val="26"/>
                <w:szCs w:val="26"/>
                <w:cs/>
                <w:rPrChange w:author="PC" w:date="2023-03-31T11:41:00Z" w:id="3712">
                  <w:rPr>
                    <w:rFonts w:ascii="TH Sarabun New" w:hAnsi="TH Sarabun New" w:eastAsia="Angsana New" w:cs="TH Sarabun New"/>
                    <w:color w:val="FF0000"/>
                    <w:sz w:val="26"/>
                    <w:szCs w:val="26"/>
                    <w:cs/>
                  </w:rPr>
                </w:rPrChange>
              </w:rPr>
              <w:pPrChange w:author="PC" w:date="2023-03-31T11:42:00Z" w:id="3713">
                <w:pPr>
                  <w:contextualSpacing/>
                  <w:jc w:val="center"/>
                </w:pPr>
              </w:pPrChange>
            </w:pPr>
            <w:commentRangeStart w:id="3714"/>
            <w:del w:author="Jenjira O-cha" w:date="2023-02-08T11:40:00Z" w:id="3715">
              <w:r w:rsidRPr="00357A8D" w:rsidDel="005A02DA">
                <w:rPr>
                  <w:rFonts w:ascii="TH Sarabun New" w:hAnsi="TH Sarabun New" w:eastAsia="Angsana New" w:cs="TH Sarabun New"/>
                  <w:sz w:val="26"/>
                  <w:szCs w:val="26"/>
                  <w:cs/>
                </w:rPr>
                <w:delText>และคำอธิบายวิชา</w:delText>
              </w:r>
            </w:del>
            <w:commentRangeEnd w:id="3714"/>
            <w:r w:rsidRPr="00357A8D" w:rsidR="005A02DA">
              <w:rPr>
                <w:rStyle w:val="CommentReference"/>
              </w:rPr>
              <w:commentReference w:id="3714"/>
            </w:r>
          </w:p>
        </w:tc>
      </w:tr>
      <w:tr w:rsidRPr="00357A8D" w:rsidR="00567CE2" w:rsidTr="00766175" w14:paraId="0CBE0F32" w14:textId="77777777">
        <w:tc>
          <w:tcPr>
            <w:tcW w:w="4077" w:type="dxa"/>
            <w:tcBorders>
              <w:top w:val="dotted" w:color="auto" w:sz="4" w:space="0"/>
              <w:bottom w:val="dotted" w:color="auto" w:sz="4" w:space="0"/>
            </w:tcBorders>
            <w:shd w:val="clear" w:color="auto" w:fill="auto"/>
          </w:tcPr>
          <w:p w:rsidRPr="00357A8D" w:rsidR="006928D1" w:rsidRDefault="006928D1" w14:paraId="2F529FB9" w14:textId="18B95E19">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w:t>
            </w:r>
            <w:r w:rsidRPr="00357A8D">
              <w:rPr>
                <w:rFonts w:ascii="TH Sarabun New" w:hAnsi="TH Sarabun New" w:cs="TH Sarabun New"/>
                <w:sz w:val="26"/>
                <w:szCs w:val="26"/>
                <w:cs/>
              </w:rPr>
              <w:t xml:space="preserve">5 เศรษฐศาสตร์ว่าด้วยการพัฒนาท้องถิ่น </w:t>
            </w:r>
            <w:del w:author="Jenjira O-cha" w:date="2023-02-08T16:07:00Z" w:id="371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3 (3-0-6)                 </w:t>
            </w:r>
          </w:p>
          <w:p w:rsidRPr="00357A8D" w:rsidR="006928D1" w:rsidRDefault="006928D1" w14:paraId="0FC6378E" w14:textId="77777777">
            <w:pPr>
              <w:contextualSpacing/>
              <w:rPr>
                <w:rFonts w:ascii="TH Sarabun New" w:hAnsi="TH Sarabun New" w:eastAsia="Angsana New" w:cs="TH Sarabun New"/>
                <w:sz w:val="26"/>
                <w:szCs w:val="26"/>
                <w:cs/>
                <w:rPrChange w:author="PC" w:date="2023-03-31T11:41:00Z" w:id="371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p>
        </w:tc>
        <w:tc>
          <w:tcPr>
            <w:tcW w:w="4065" w:type="dxa"/>
            <w:tcBorders>
              <w:top w:val="dotted" w:color="auto" w:sz="4" w:space="0"/>
              <w:bottom w:val="dotted" w:color="auto" w:sz="4" w:space="0"/>
            </w:tcBorders>
            <w:shd w:val="clear" w:color="auto" w:fill="auto"/>
          </w:tcPr>
          <w:p w:rsidRPr="00357A8D" w:rsidR="006928D1" w:rsidRDefault="006928D1" w14:paraId="424DF0AB" w14:textId="3F941F11">
            <w:pPr>
              <w:contextualSpacing/>
              <w:rPr>
                <w:rFonts w:ascii="TH Sarabun New" w:hAnsi="TH Sarabun New" w:cs="TH Sarabun New"/>
                <w:sz w:val="26"/>
                <w:szCs w:val="26"/>
              </w:rPr>
            </w:pPr>
            <w:r w:rsidRPr="00357A8D">
              <w:rPr>
                <w:rFonts w:ascii="TH Sarabun New" w:hAnsi="TH Sarabun New" w:cs="TH Sarabun New"/>
                <w:sz w:val="26"/>
                <w:szCs w:val="26"/>
                <w:cs/>
              </w:rPr>
              <w:t xml:space="preserve">ศ.364 เศรษฐศาสตร์ว่าด้วยการพัฒนาท้องถิ่น </w:t>
            </w:r>
            <w:del w:author="Jenjira O-cha" w:date="2023-02-08T16:07:00Z" w:id="371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3 (3-0-6)                 </w:t>
            </w:r>
          </w:p>
          <w:p w:rsidRPr="00357A8D" w:rsidR="006928D1" w:rsidRDefault="006928D1" w14:paraId="43169ECC" w14:textId="77777777">
            <w:pPr>
              <w:pStyle w:val="ListParagraph"/>
              <w:tabs>
                <w:tab w:val="left" w:pos="241"/>
              </w:tabs>
              <w:ind w:left="0"/>
              <w:rPr>
                <w:rFonts w:ascii="TH Sarabun New" w:hAnsi="TH Sarabun New" w:eastAsia="Angsana New" w:cs="TH Sarabun New"/>
                <w:b/>
                <w:bCs/>
                <w:sz w:val="26"/>
                <w:szCs w:val="26"/>
                <w:cs/>
                <w:rPrChange w:author="PC" w:date="2023-03-31T11:41:00Z" w:id="371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w:t>
            </w:r>
          </w:p>
        </w:tc>
        <w:tc>
          <w:tcPr>
            <w:tcW w:w="1179" w:type="dxa"/>
            <w:tcBorders>
              <w:top w:val="dotted" w:color="auto" w:sz="4" w:space="0"/>
              <w:bottom w:val="dotted" w:color="auto" w:sz="4" w:space="0"/>
            </w:tcBorders>
            <w:shd w:val="clear" w:color="auto" w:fill="auto"/>
          </w:tcPr>
          <w:p w:rsidRPr="00357A8D" w:rsidR="006928D1" w:rsidRDefault="006928D1" w14:paraId="55D6C74F" w14:textId="77777777">
            <w:pPr>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ปรับรหัสวิชา</w:t>
            </w:r>
          </w:p>
          <w:p w:rsidRPr="00357A8D" w:rsidR="006928D1" w:rsidRDefault="006928D1" w14:paraId="2BA8FB51" w14:textId="77777777">
            <w:pPr>
              <w:contextualSpacing/>
              <w:jc w:val="center"/>
              <w:rPr>
                <w:rFonts w:ascii="TH Sarabun New" w:hAnsi="TH Sarabun New" w:eastAsia="Angsana New" w:cs="TH Sarabun New"/>
                <w:sz w:val="26"/>
                <w:szCs w:val="26"/>
                <w:cs/>
                <w:rPrChange w:author="PC" w:date="2023-03-31T11:41:00Z" w:id="372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และคำอธิบายวิชา</w:t>
            </w:r>
          </w:p>
        </w:tc>
      </w:tr>
      <w:tr w:rsidRPr="00357A8D" w:rsidR="00567CE2" w:rsidTr="00766175" w14:paraId="5F70C205" w14:textId="77777777">
        <w:tc>
          <w:tcPr>
            <w:tcW w:w="4077" w:type="dxa"/>
            <w:tcBorders>
              <w:top w:val="dotted" w:color="auto" w:sz="4" w:space="0"/>
              <w:bottom w:val="dotted" w:color="auto" w:sz="4" w:space="0"/>
            </w:tcBorders>
            <w:shd w:val="clear" w:color="auto" w:fill="auto"/>
          </w:tcPr>
          <w:p w:rsidRPr="00357A8D" w:rsidR="006928D1" w:rsidRDefault="006928D1" w14:paraId="7259B08D" w14:textId="48E2BB3B">
            <w:pPr>
              <w:contextualSpacing/>
              <w:rPr>
                <w:rFonts w:ascii="TH Sarabun New" w:hAnsi="TH Sarabun New" w:eastAsia="Angsana New" w:cs="TH Sarabun New"/>
                <w:sz w:val="26"/>
                <w:szCs w:val="26"/>
                <w:cs/>
                <w:rPrChange w:author="PC" w:date="2023-03-31T11:41:00Z" w:id="372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ศ.366 ท้องถิ่นศึกษาและการพัฒนา        </w:t>
            </w:r>
            <w:del w:author="phetc" w:date="2023-02-13T16:00:00Z" w:id="3722">
              <w:r w:rsidRPr="00357A8D" w:rsidDel="005B5E64">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phetc" w:date="2023-02-11T22:40:00Z" w:id="3723">
              <w:r w:rsidRPr="00357A8D" w:rsidDel="00220D8A">
                <w:rPr>
                  <w:rFonts w:ascii="TH Sarabun New" w:hAnsi="TH Sarabun New" w:cs="TH Sarabun New"/>
                  <w:sz w:val="26"/>
                  <w:szCs w:val="26"/>
                  <w:cs/>
                </w:rPr>
                <w:delText>3 (3-0-6)</w:delText>
              </w:r>
            </w:del>
            <w:ins w:author="phetc" w:date="2023-02-11T22:40:00Z" w:id="3724">
              <w:r w:rsidRPr="00357A8D" w:rsidR="00220D8A">
                <w:rPr>
                  <w:rFonts w:ascii="TH Sarabun New" w:hAnsi="TH Sarabun New" w:cs="TH Sarabun New"/>
                  <w:sz w:val="26"/>
                  <w:szCs w:val="26"/>
                  <w:cs/>
                </w:rPr>
                <w:t xml:space="preserve"> 6 หน่วยกิต</w:t>
              </w:r>
            </w:ins>
          </w:p>
        </w:tc>
        <w:tc>
          <w:tcPr>
            <w:tcW w:w="4065" w:type="dxa"/>
            <w:tcBorders>
              <w:top w:val="dotted" w:color="auto" w:sz="4" w:space="0"/>
              <w:bottom w:val="dotted" w:color="auto" w:sz="4" w:space="0"/>
            </w:tcBorders>
            <w:shd w:val="clear" w:color="auto" w:fill="auto"/>
          </w:tcPr>
          <w:p w:rsidRPr="00357A8D" w:rsidR="006928D1" w:rsidRDefault="006928D1" w14:paraId="75D704AF" w14:textId="23C60E79">
            <w:pPr>
              <w:pStyle w:val="ListParagraph"/>
              <w:tabs>
                <w:tab w:val="left" w:pos="241"/>
              </w:tabs>
              <w:ind w:left="0"/>
              <w:rPr>
                <w:rFonts w:ascii="TH Sarabun New" w:hAnsi="TH Sarabun New" w:eastAsia="Angsana New" w:cs="TH Sarabun New"/>
                <w:b/>
                <w:bCs/>
                <w:sz w:val="26"/>
                <w:szCs w:val="26"/>
                <w:cs/>
                <w:rPrChange w:author="PC" w:date="2023-03-31T11:41:00Z" w:id="372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36</w:t>
            </w:r>
            <w:r w:rsidRPr="00357A8D">
              <w:rPr>
                <w:rFonts w:ascii="TH Sarabun New" w:hAnsi="TH Sarabun New" w:cs="TH Sarabun New"/>
                <w:sz w:val="26"/>
                <w:szCs w:val="26"/>
                <w:cs/>
              </w:rPr>
              <w:t xml:space="preserve">5 ท้องถิ่นศึกษาและการพัฒนา          </w:t>
            </w:r>
            <w:del w:author="phetc" w:date="2023-02-13T15:59:00Z" w:id="3726">
              <w:r w:rsidRPr="00357A8D" w:rsidDel="005B5E64">
                <w:rPr>
                  <w:rFonts w:ascii="TH Sarabun New" w:hAnsi="TH Sarabun New" w:cs="TH Sarabun New"/>
                  <w:sz w:val="26"/>
                  <w:szCs w:val="26"/>
                  <w:cs/>
                </w:rPr>
                <w:delText xml:space="preserve"> </w:delText>
              </w:r>
            </w:del>
            <w:del w:author="Jenjira O-cha" w:date="2023-02-08T16:07:00Z" w:id="3727">
              <w:r w:rsidRPr="00357A8D" w:rsidDel="00E17D6F">
                <w:rPr>
                  <w:rFonts w:ascii="TH Sarabun New" w:hAnsi="TH Sarabun New" w:cs="TH Sarabun New"/>
                  <w:sz w:val="26"/>
                  <w:szCs w:val="26"/>
                  <w:cs/>
                </w:rPr>
                <w:delText xml:space="preserve"> </w:delText>
              </w:r>
            </w:del>
            <w:del w:author="phetc" w:date="2023-02-13T15:59:00Z" w:id="3728">
              <w:r w:rsidRPr="00357A8D" w:rsidDel="005B5E64">
                <w:rPr>
                  <w:rFonts w:ascii="TH Sarabun New" w:hAnsi="TH Sarabun New" w:cs="TH Sarabun New"/>
                  <w:sz w:val="26"/>
                  <w:szCs w:val="26"/>
                  <w:cs/>
                </w:rPr>
                <w:delText xml:space="preserve">  </w:delText>
              </w:r>
            </w:del>
            <w:del w:author="phetc" w:date="2023-02-11T22:41:00Z" w:id="3729">
              <w:r w:rsidRPr="00357A8D" w:rsidDel="00220D8A">
                <w:rPr>
                  <w:rFonts w:ascii="TH Sarabun New" w:hAnsi="TH Sarabun New" w:cs="TH Sarabun New"/>
                  <w:sz w:val="26"/>
                  <w:szCs w:val="26"/>
                  <w:cs/>
                </w:rPr>
                <w:delText>3 (3-0-6)</w:delText>
              </w:r>
            </w:del>
            <w:ins w:author="phetc" w:date="2023-02-11T22:41:00Z" w:id="3730">
              <w:r w:rsidRPr="00357A8D" w:rsidR="00220D8A">
                <w:rPr>
                  <w:rFonts w:ascii="TH Sarabun New" w:hAnsi="TH Sarabun New" w:cs="TH Sarabun New"/>
                  <w:sz w:val="26"/>
                  <w:szCs w:val="26"/>
                  <w:cs/>
                </w:rPr>
                <w:t xml:space="preserve"> </w:t>
              </w:r>
            </w:ins>
            <w:ins w:author="PC" w:date="2023-03-31T11:38:00Z" w:id="3731">
              <w:r w:rsidRPr="00357A8D" w:rsidR="00C964DA">
                <w:rPr>
                  <w:rFonts w:ascii="TH Sarabun New" w:hAnsi="TH Sarabun New" w:cs="TH Sarabun New"/>
                  <w:sz w:val="26"/>
                  <w:szCs w:val="26"/>
                  <w:cs/>
                </w:rPr>
                <w:t xml:space="preserve">  </w:t>
              </w:r>
            </w:ins>
            <w:ins w:author="phetc" w:date="2023-02-11T22:41:00Z" w:id="3732">
              <w:r w:rsidRPr="00357A8D" w:rsidR="00220D8A">
                <w:rPr>
                  <w:rFonts w:ascii="TH Sarabun New" w:hAnsi="TH Sarabun New" w:cs="TH Sarabun New"/>
                  <w:sz w:val="26"/>
                  <w:szCs w:val="26"/>
                  <w:cs/>
                </w:rPr>
                <w:t xml:space="preserve">6 </w:t>
              </w:r>
            </w:ins>
            <w:ins w:author="phetc" w:date="2023-02-13T15:59:00Z" w:id="3733">
              <w:r w:rsidRPr="00357A8D" w:rsidR="005B5E64">
                <w:rPr>
                  <w:rFonts w:ascii="TH Sarabun New" w:hAnsi="TH Sarabun New" w:cs="TH Sarabun New"/>
                  <w:sz w:val="26"/>
                  <w:szCs w:val="26"/>
                  <w:cs/>
                </w:rPr>
                <w:t>(6</w:t>
              </w:r>
            </w:ins>
            <w:ins w:author="phetc" w:date="2023-02-13T16:00:00Z" w:id="3734">
              <w:r w:rsidRPr="00357A8D" w:rsidR="005B5E64">
                <w:rPr>
                  <w:rFonts w:ascii="TH Sarabun New" w:hAnsi="TH Sarabun New" w:cs="TH Sarabun New"/>
                  <w:sz w:val="26"/>
                  <w:szCs w:val="26"/>
                  <w:cs/>
                </w:rPr>
                <w:t>-9-9)</w:t>
              </w:r>
            </w:ins>
          </w:p>
        </w:tc>
        <w:tc>
          <w:tcPr>
            <w:tcW w:w="1179" w:type="dxa"/>
            <w:tcBorders>
              <w:top w:val="dotted" w:color="auto" w:sz="4" w:space="0"/>
              <w:bottom w:val="dotted" w:color="auto" w:sz="4" w:space="0"/>
            </w:tcBorders>
            <w:shd w:val="clear" w:color="auto" w:fill="auto"/>
          </w:tcPr>
          <w:p w:rsidRPr="00357A8D" w:rsidR="006928D1" w:rsidRDefault="006928D1" w14:paraId="54DBAA54" w14:textId="77777777">
            <w:pPr>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ปรับรหัสวิชา</w:t>
            </w:r>
          </w:p>
          <w:p w:rsidRPr="00357A8D" w:rsidR="006928D1" w:rsidRDefault="006928D1" w14:paraId="0A2242FE" w14:textId="77777777">
            <w:pPr>
              <w:contextualSpacing/>
              <w:jc w:val="center"/>
              <w:rPr>
                <w:rFonts w:ascii="TH Sarabun New" w:hAnsi="TH Sarabun New" w:eastAsia="Angsana New" w:cs="TH Sarabun New"/>
                <w:sz w:val="26"/>
                <w:szCs w:val="26"/>
                <w:cs/>
                <w:rPrChange w:author="PC" w:date="2023-03-31T11:41:00Z" w:id="3735">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และวิชาบังคับก่อน</w:t>
            </w:r>
          </w:p>
        </w:tc>
      </w:tr>
      <w:tr w:rsidRPr="00357A8D" w:rsidR="00567CE2" w:rsidTr="00766175" w14:paraId="79876C7A" w14:textId="77777777">
        <w:tc>
          <w:tcPr>
            <w:tcW w:w="4077" w:type="dxa"/>
            <w:tcBorders>
              <w:top w:val="dotted" w:color="auto" w:sz="4" w:space="0"/>
              <w:bottom w:val="dotted" w:color="auto" w:sz="4" w:space="0"/>
            </w:tcBorders>
            <w:shd w:val="clear" w:color="auto" w:fill="auto"/>
          </w:tcPr>
          <w:p w:rsidRPr="00357A8D" w:rsidR="006928D1" w:rsidRDefault="006928D1" w14:paraId="03D0190E" w14:textId="481FCACB">
            <w:pPr>
              <w:contextualSpacing/>
              <w:rPr>
                <w:rFonts w:ascii="TH Sarabun New" w:hAnsi="TH Sarabun New" w:eastAsia="Angsana New" w:cs="TH Sarabun New"/>
                <w:sz w:val="26"/>
                <w:szCs w:val="26"/>
                <w:cs/>
                <w:rPrChange w:author="PC" w:date="2023-03-31T11:41:00Z" w:id="373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460 </w:t>
            </w:r>
            <w:r w:rsidRPr="00357A8D">
              <w:rPr>
                <w:rFonts w:ascii="TH Sarabun New" w:hAnsi="TH Sarabun New" w:cs="TH Sarabun New"/>
                <w:sz w:val="26"/>
                <w:szCs w:val="26"/>
                <w:cs/>
              </w:rPr>
              <w:t xml:space="preserve">เศรษฐกิจประเทศไทย                  </w:t>
            </w:r>
            <w:del w:author="Jenjira O-cha" w:date="2023-02-08T16:07:00Z" w:id="3737">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615DDC64" w14:textId="77777777">
            <w:pPr>
              <w:pStyle w:val="ListParagraph"/>
              <w:tabs>
                <w:tab w:val="left" w:pos="241"/>
              </w:tabs>
              <w:ind w:left="0"/>
              <w:rPr>
                <w:rFonts w:ascii="TH Sarabun New" w:hAnsi="TH Sarabun New" w:eastAsia="Angsana New" w:cs="TH Sarabun New"/>
                <w:b/>
                <w:bCs/>
                <w:sz w:val="26"/>
                <w:szCs w:val="26"/>
                <w:cs/>
                <w:rPrChange w:author="PC" w:date="2023-03-31T11:41:00Z" w:id="373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460 </w:t>
            </w:r>
            <w:r w:rsidRPr="00357A8D">
              <w:rPr>
                <w:rFonts w:ascii="TH Sarabun New" w:hAnsi="TH Sarabun New" w:cs="TH Sarabun New"/>
                <w:sz w:val="26"/>
                <w:szCs w:val="26"/>
                <w:cs/>
              </w:rPr>
              <w:t>เศรษฐกิจประเทศไทย                     3 (3-0-6)</w:t>
            </w:r>
          </w:p>
        </w:tc>
        <w:tc>
          <w:tcPr>
            <w:tcW w:w="1179" w:type="dxa"/>
            <w:tcBorders>
              <w:top w:val="dotted" w:color="auto" w:sz="4" w:space="0"/>
              <w:bottom w:val="dotted" w:color="auto" w:sz="4" w:space="0"/>
            </w:tcBorders>
            <w:shd w:val="clear" w:color="auto" w:fill="auto"/>
          </w:tcPr>
          <w:p w:rsidRPr="00357A8D" w:rsidR="006928D1" w:rsidRDefault="006928D1" w14:paraId="68DCCBE8" w14:textId="77777777">
            <w:pPr>
              <w:contextualSpacing/>
              <w:jc w:val="center"/>
              <w:rPr>
                <w:rFonts w:ascii="TH Sarabun New" w:hAnsi="TH Sarabun New" w:eastAsia="Angsana New" w:cs="TH Sarabun New"/>
                <w:sz w:val="26"/>
                <w:szCs w:val="26"/>
                <w:cs/>
                <w:rPrChange w:author="PC" w:date="2023-03-31T11:41:00Z" w:id="373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310E074F" w14:textId="77777777">
        <w:tc>
          <w:tcPr>
            <w:tcW w:w="4077" w:type="dxa"/>
            <w:tcBorders>
              <w:top w:val="dotted" w:color="auto" w:sz="4" w:space="0"/>
              <w:bottom w:val="dotted" w:color="auto" w:sz="4" w:space="0"/>
            </w:tcBorders>
            <w:shd w:val="clear" w:color="auto" w:fill="auto"/>
          </w:tcPr>
          <w:p w:rsidRPr="00357A8D" w:rsidR="006928D1" w:rsidDel="00E17D6F" w:rsidRDefault="006928D1" w14:paraId="5B59856C" w14:textId="3A8767E6">
            <w:pPr>
              <w:contextualSpacing/>
              <w:rPr>
                <w:del w:author="Jenjira O-cha" w:date="2023-02-08T16:07:00Z" w:id="3740"/>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461</w:t>
            </w:r>
            <w:r w:rsidRPr="00357A8D">
              <w:rPr>
                <w:rFonts w:ascii="TH Sarabun New" w:hAnsi="TH Sarabun New" w:cs="TH Sarabun New"/>
                <w:sz w:val="26"/>
                <w:szCs w:val="26"/>
                <w:cs/>
              </w:rPr>
              <w:t xml:space="preserve"> เศรษฐศาสตร์จุลภาค</w:t>
            </w:r>
          </w:p>
          <w:p w:rsidRPr="00357A8D" w:rsidR="006928D1" w:rsidRDefault="006928D1" w14:paraId="146058E1" w14:textId="304C8D71">
            <w:pPr>
              <w:contextualSpacing/>
              <w:rPr>
                <w:rFonts w:ascii="TH Sarabun New" w:hAnsi="TH Sarabun New" w:eastAsia="Angsana New" w:cs="TH Sarabun New"/>
                <w:sz w:val="26"/>
                <w:szCs w:val="26"/>
                <w:cs/>
                <w:rPrChange w:author="PC" w:date="2023-03-31T11:41:00Z" w:id="3741">
                  <w:rPr>
                    <w:rFonts w:ascii="TH Sarabun New" w:hAnsi="TH Sarabun New" w:eastAsia="Angsana New" w:cs="TH Sarabun New"/>
                    <w:color w:val="FF0000"/>
                    <w:sz w:val="26"/>
                    <w:szCs w:val="26"/>
                    <w:cs/>
                  </w:rPr>
                </w:rPrChange>
              </w:rPr>
            </w:pPr>
            <w:del w:author="Jenjira O-cha" w:date="2023-02-08T16:07:00Z" w:id="374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ว่าด้วยการพัฒนา</w:t>
            </w:r>
            <w:del w:author="Jenjira O-cha" w:date="2023-02-08T16:07:00Z" w:id="374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07:00Z" w:id="374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6928D1" w:rsidDel="00E17D6F" w:rsidRDefault="006928D1" w14:paraId="4F3E5EA5" w14:textId="6B0BE42A">
            <w:pPr>
              <w:contextualSpacing/>
              <w:rPr>
                <w:del w:author="Jenjira O-cha" w:date="2023-02-08T16:07:00Z" w:id="3745"/>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461</w:t>
            </w:r>
            <w:r w:rsidRPr="00357A8D">
              <w:rPr>
                <w:rFonts w:ascii="TH Sarabun New" w:hAnsi="TH Sarabun New" w:cs="TH Sarabun New"/>
                <w:sz w:val="26"/>
                <w:szCs w:val="26"/>
                <w:cs/>
              </w:rPr>
              <w:t xml:space="preserve"> เศรษฐศาสตร์จุลภาค</w:t>
            </w:r>
          </w:p>
          <w:p w:rsidRPr="00357A8D" w:rsidR="006928D1" w:rsidRDefault="006928D1" w14:paraId="26C1AE8B" w14:textId="00028EA6">
            <w:pPr>
              <w:contextualSpacing/>
              <w:rPr>
                <w:rFonts w:ascii="TH Sarabun New" w:hAnsi="TH Sarabun New" w:eastAsia="Angsana New" w:cs="TH Sarabun New"/>
                <w:b/>
                <w:bCs/>
                <w:sz w:val="26"/>
                <w:szCs w:val="26"/>
                <w:cs/>
                <w:rPrChange w:author="PC" w:date="2023-03-31T11:41:00Z" w:id="3746">
                  <w:rPr>
                    <w:rFonts w:ascii="TH Sarabun New" w:hAnsi="TH Sarabun New" w:eastAsia="Angsana New" w:cs="TH Sarabun New"/>
                    <w:b/>
                    <w:bCs/>
                    <w:color w:val="FF0000"/>
                    <w:sz w:val="26"/>
                    <w:szCs w:val="26"/>
                    <w:cs/>
                  </w:rPr>
                </w:rPrChange>
              </w:rPr>
              <w:pPrChange w:author="PC" w:date="2023-03-31T11:42:00Z" w:id="3747">
                <w:pPr>
                  <w:pStyle w:val="ListParagraph"/>
                  <w:tabs>
                    <w:tab w:val="left" w:pos="241"/>
                  </w:tabs>
                  <w:ind w:left="0"/>
                </w:pPr>
              </w:pPrChange>
            </w:pPr>
            <w:del w:author="Jenjira O-cha" w:date="2023-02-08T16:07:00Z" w:id="3748">
              <w:r w:rsidRPr="00E65391" w:rsidDel="00E17D6F">
                <w:rPr>
                  <w:rFonts w:ascii="TH Sarabun New" w:hAnsi="TH Sarabun New" w:cs="TH Sarabun New"/>
                  <w:sz w:val="26"/>
                  <w:szCs w:val="26"/>
                  <w:cs/>
                </w:rPr>
                <w:delText xml:space="preserve">        </w:delText>
              </w:r>
            </w:del>
            <w:r w:rsidRPr="00E65391">
              <w:rPr>
                <w:rFonts w:ascii="TH Sarabun New" w:hAnsi="TH Sarabun New" w:cs="TH Sarabun New"/>
                <w:sz w:val="26"/>
                <w:szCs w:val="26"/>
                <w:cs/>
              </w:rPr>
              <w:t xml:space="preserve">ว่าด้วยการพัฒนา </w:t>
            </w:r>
            <w:del w:author="Jenjira O-cha" w:date="2023-02-08T16:07:00Z" w:id="3749">
              <w:r w:rsidRPr="00E65391" w:rsidDel="00E17D6F">
                <w:rPr>
                  <w:rFonts w:ascii="TH Sarabun New" w:hAnsi="TH Sarabun New" w:cs="TH Sarabun New"/>
                  <w:sz w:val="26"/>
                  <w:szCs w:val="26"/>
                  <w:cs/>
                </w:rPr>
                <w:delText xml:space="preserve">                          </w:delText>
              </w:r>
            </w:del>
            <w:r w:rsidRPr="00E65391">
              <w:rPr>
                <w:rFonts w:ascii="TH Sarabun New" w:hAnsi="TH Sarabun New" w:cs="TH Sarabun New"/>
                <w:sz w:val="26"/>
                <w:szCs w:val="26"/>
                <w:cs/>
              </w:rPr>
              <w:t>3 (3-0-6)</w:t>
            </w:r>
          </w:p>
        </w:tc>
        <w:tc>
          <w:tcPr>
            <w:tcW w:w="1179" w:type="dxa"/>
            <w:tcBorders>
              <w:top w:val="dotted" w:color="auto" w:sz="4" w:space="0"/>
              <w:bottom w:val="dotted" w:color="auto" w:sz="4" w:space="0"/>
            </w:tcBorders>
            <w:shd w:val="clear" w:color="auto" w:fill="auto"/>
          </w:tcPr>
          <w:p w:rsidRPr="00357A8D" w:rsidR="006928D1" w:rsidRDefault="006928D1" w14:paraId="6F51D2B9" w14:textId="77777777">
            <w:pPr>
              <w:contextualSpacing/>
              <w:jc w:val="center"/>
              <w:rPr>
                <w:rFonts w:ascii="TH Sarabun New" w:hAnsi="TH Sarabun New" w:eastAsia="Angsana New" w:cs="TH Sarabun New"/>
                <w:sz w:val="26"/>
                <w:szCs w:val="26"/>
                <w:cs/>
                <w:rPrChange w:author="PC" w:date="2023-03-31T11:41:00Z" w:id="375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5191F4DF" w14:textId="77777777">
        <w:tc>
          <w:tcPr>
            <w:tcW w:w="4077" w:type="dxa"/>
            <w:tcBorders>
              <w:top w:val="dotted" w:color="auto" w:sz="4" w:space="0"/>
              <w:bottom w:val="dotted" w:color="auto" w:sz="4" w:space="0"/>
            </w:tcBorders>
            <w:shd w:val="clear" w:color="auto" w:fill="auto"/>
          </w:tcPr>
          <w:p w:rsidRPr="00357A8D" w:rsidR="006928D1" w:rsidDel="00E17D6F" w:rsidRDefault="006928D1" w14:paraId="023B1E2C" w14:textId="596D749A">
            <w:pPr>
              <w:contextualSpacing/>
              <w:rPr>
                <w:del w:author="Jenjira O-cha" w:date="2023-02-08T16:07:00Z" w:id="3751"/>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462 </w:t>
            </w:r>
            <w:r w:rsidRPr="00357A8D">
              <w:rPr>
                <w:rFonts w:ascii="TH Sarabun New" w:hAnsi="TH Sarabun New" w:cs="TH Sarabun New"/>
                <w:sz w:val="26"/>
                <w:szCs w:val="26"/>
                <w:cs/>
              </w:rPr>
              <w:t>เศรษฐศาสตร์มหภาค</w:t>
            </w:r>
          </w:p>
          <w:p w:rsidRPr="00357A8D" w:rsidR="006928D1" w:rsidRDefault="006928D1" w14:paraId="31012180" w14:textId="5FDD83E7">
            <w:pPr>
              <w:contextualSpacing/>
              <w:rPr>
                <w:rFonts w:ascii="TH Sarabun New" w:hAnsi="TH Sarabun New" w:eastAsia="Angsana New" w:cs="TH Sarabun New"/>
                <w:sz w:val="26"/>
                <w:szCs w:val="26"/>
                <w:cs/>
                <w:rPrChange w:author="PC" w:date="2023-03-31T11:41:00Z" w:id="3752">
                  <w:rPr>
                    <w:rFonts w:ascii="TH Sarabun New" w:hAnsi="TH Sarabun New" w:eastAsia="Angsana New" w:cs="TH Sarabun New"/>
                    <w:color w:val="FF0000"/>
                    <w:sz w:val="26"/>
                    <w:szCs w:val="26"/>
                    <w:cs/>
                  </w:rPr>
                </w:rPrChange>
              </w:rPr>
            </w:pPr>
            <w:del w:author="Jenjira O-cha" w:date="2023-02-08T16:07:00Z" w:id="375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ว่าด้วยการพัฒนา </w:t>
            </w:r>
            <w:del w:author="Jenjira O-cha" w:date="2023-02-08T16:07:00Z" w:id="375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3 (3-0-6)</w:t>
            </w:r>
          </w:p>
        </w:tc>
        <w:tc>
          <w:tcPr>
            <w:tcW w:w="4065" w:type="dxa"/>
            <w:tcBorders>
              <w:top w:val="dotted" w:color="auto" w:sz="4" w:space="0"/>
              <w:bottom w:val="dotted" w:color="auto" w:sz="4" w:space="0"/>
            </w:tcBorders>
            <w:shd w:val="clear" w:color="auto" w:fill="auto"/>
          </w:tcPr>
          <w:p w:rsidRPr="00357A8D" w:rsidR="006928D1" w:rsidDel="00E17D6F" w:rsidRDefault="006928D1" w14:paraId="136F0917" w14:textId="61CF5E0D">
            <w:pPr>
              <w:contextualSpacing/>
              <w:rPr>
                <w:del w:author="Jenjira O-cha" w:date="2023-02-08T16:07:00Z" w:id="3755"/>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462 </w:t>
            </w:r>
            <w:r w:rsidRPr="00357A8D">
              <w:rPr>
                <w:rFonts w:ascii="TH Sarabun New" w:hAnsi="TH Sarabun New" w:cs="TH Sarabun New"/>
                <w:sz w:val="26"/>
                <w:szCs w:val="26"/>
                <w:cs/>
              </w:rPr>
              <w:t>เศรษฐศาสตร์มหภาค</w:t>
            </w:r>
          </w:p>
          <w:p w:rsidRPr="00357A8D" w:rsidR="006928D1" w:rsidRDefault="006928D1" w14:paraId="25BC7CD1" w14:textId="524525A8">
            <w:pPr>
              <w:contextualSpacing/>
              <w:rPr>
                <w:rFonts w:ascii="TH Sarabun New" w:hAnsi="TH Sarabun New" w:eastAsia="Angsana New" w:cs="TH Sarabun New"/>
                <w:b/>
                <w:bCs/>
                <w:sz w:val="26"/>
                <w:szCs w:val="26"/>
                <w:cs/>
                <w:rPrChange w:author="PC" w:date="2023-03-31T11:41:00Z" w:id="3756">
                  <w:rPr>
                    <w:rFonts w:ascii="TH Sarabun New" w:hAnsi="TH Sarabun New" w:eastAsia="Angsana New" w:cs="TH Sarabun New"/>
                    <w:b/>
                    <w:bCs/>
                    <w:color w:val="FF0000"/>
                    <w:sz w:val="26"/>
                    <w:szCs w:val="26"/>
                    <w:cs/>
                  </w:rPr>
                </w:rPrChange>
              </w:rPr>
              <w:pPrChange w:author="PC" w:date="2023-03-31T11:42:00Z" w:id="3757">
                <w:pPr>
                  <w:pStyle w:val="ListParagraph"/>
                  <w:tabs>
                    <w:tab w:val="left" w:pos="241"/>
                  </w:tabs>
                  <w:ind w:left="0"/>
                </w:pPr>
              </w:pPrChange>
            </w:pPr>
            <w:del w:author="Jenjira O-cha" w:date="2023-02-08T16:07:00Z" w:id="3758">
              <w:r w:rsidRPr="00E65391" w:rsidDel="00E17D6F">
                <w:rPr>
                  <w:rFonts w:ascii="TH Sarabun New" w:hAnsi="TH Sarabun New" w:cs="TH Sarabun New"/>
                  <w:sz w:val="26"/>
                  <w:szCs w:val="26"/>
                  <w:cs/>
                </w:rPr>
                <w:delText xml:space="preserve">         </w:delText>
              </w:r>
            </w:del>
            <w:r w:rsidRPr="00E65391">
              <w:rPr>
                <w:rFonts w:ascii="TH Sarabun New" w:hAnsi="TH Sarabun New" w:cs="TH Sarabun New"/>
                <w:sz w:val="26"/>
                <w:szCs w:val="26"/>
                <w:cs/>
              </w:rPr>
              <w:t>ว่าด้วยการพัฒนา</w:t>
            </w:r>
            <w:del w:author="Jenjira O-cha" w:date="2023-02-08T16:07:00Z" w:id="3759">
              <w:r w:rsidRPr="00E65391" w:rsidDel="00E17D6F">
                <w:rPr>
                  <w:rFonts w:ascii="TH Sarabun New" w:hAnsi="TH Sarabun New" w:cs="TH Sarabun New"/>
                  <w:sz w:val="26"/>
                  <w:szCs w:val="26"/>
                  <w:cs/>
                </w:rPr>
                <w:delText xml:space="preserve">                      </w:delText>
              </w:r>
            </w:del>
            <w:del w:author="Jenjira O-cha" w:date="2023-02-08T16:08:00Z" w:id="3760">
              <w:r w:rsidRPr="00E65391" w:rsidDel="00E17D6F">
                <w:rPr>
                  <w:rFonts w:ascii="TH Sarabun New" w:hAnsi="TH Sarabun New" w:cs="TH Sarabun New"/>
                  <w:sz w:val="26"/>
                  <w:szCs w:val="26"/>
                  <w:cs/>
                </w:rPr>
                <w:delText xml:space="preserve">   </w:delText>
              </w:r>
            </w:del>
            <w:r w:rsidRPr="00E65391">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4B0D2003" w14:textId="77777777">
            <w:pPr>
              <w:contextualSpacing/>
              <w:jc w:val="center"/>
              <w:rPr>
                <w:rFonts w:ascii="TH Sarabun New" w:hAnsi="TH Sarabun New" w:eastAsia="Angsana New" w:cs="TH Sarabun New"/>
                <w:sz w:val="26"/>
                <w:szCs w:val="26"/>
                <w:cs/>
                <w:rPrChange w:author="PC" w:date="2023-03-31T11:41:00Z" w:id="376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69D21BDC" w14:textId="77777777">
        <w:tc>
          <w:tcPr>
            <w:tcW w:w="4077" w:type="dxa"/>
            <w:tcBorders>
              <w:top w:val="dotted" w:color="auto" w:sz="4" w:space="0"/>
              <w:bottom w:val="dotted" w:color="auto" w:sz="4" w:space="0"/>
            </w:tcBorders>
            <w:shd w:val="clear" w:color="auto" w:fill="auto"/>
          </w:tcPr>
          <w:p w:rsidRPr="00357A8D" w:rsidR="006928D1" w:rsidRDefault="006928D1" w14:paraId="676BEA6C"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463 </w:t>
            </w:r>
            <w:r w:rsidRPr="00357A8D">
              <w:rPr>
                <w:rFonts w:ascii="TH Sarabun New" w:hAnsi="TH Sarabun New" w:cs="TH Sarabun New"/>
                <w:sz w:val="26"/>
                <w:szCs w:val="26"/>
                <w:cs/>
              </w:rPr>
              <w:t>โลกาภิวัตน์ และการพัฒนา</w:t>
            </w:r>
          </w:p>
          <w:p w:rsidRPr="00357A8D" w:rsidR="006928D1" w:rsidRDefault="006928D1" w14:paraId="320D2227" w14:textId="589C5A34">
            <w:pPr>
              <w:contextualSpacing/>
              <w:rPr>
                <w:rFonts w:ascii="TH Sarabun New" w:hAnsi="TH Sarabun New" w:eastAsia="Angsana New" w:cs="TH Sarabun New"/>
                <w:sz w:val="26"/>
                <w:szCs w:val="26"/>
                <w:cs/>
                <w:rPrChange w:author="PC" w:date="2023-03-31T11:41:00Z" w:id="376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ระหว่างประเทศ                     </w:t>
            </w:r>
            <w:del w:author="Jenjira O-cha" w:date="2023-02-08T16:08:00Z" w:id="376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3CE401BE"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463 </w:t>
            </w:r>
            <w:r w:rsidRPr="00357A8D">
              <w:rPr>
                <w:rFonts w:ascii="TH Sarabun New" w:hAnsi="TH Sarabun New" w:cs="TH Sarabun New"/>
                <w:sz w:val="26"/>
                <w:szCs w:val="26"/>
                <w:cs/>
              </w:rPr>
              <w:t>โลกาภิวัตน์ และการพัฒนา</w:t>
            </w:r>
          </w:p>
          <w:p w:rsidRPr="00357A8D" w:rsidR="006928D1" w:rsidRDefault="006928D1" w14:paraId="1223AC1F" w14:textId="01789B5A">
            <w:pPr>
              <w:pStyle w:val="ListParagraph"/>
              <w:tabs>
                <w:tab w:val="left" w:pos="241"/>
              </w:tabs>
              <w:ind w:left="0"/>
              <w:rPr>
                <w:rFonts w:ascii="TH Sarabun New" w:hAnsi="TH Sarabun New" w:eastAsia="Angsana New" w:cs="TH Sarabun New"/>
                <w:b/>
                <w:bCs/>
                <w:sz w:val="26"/>
                <w:szCs w:val="26"/>
                <w:cs/>
                <w:rPrChange w:author="PC" w:date="2023-03-31T11:41:00Z" w:id="376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ระหว่างประเทศ                </w:t>
            </w:r>
            <w:del w:author="Jenjira O-cha" w:date="2023-02-08T16:08:00Z" w:id="376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7D8EC96B" w14:textId="77777777">
            <w:pPr>
              <w:contextualSpacing/>
              <w:jc w:val="center"/>
              <w:rPr>
                <w:rFonts w:ascii="TH Sarabun New" w:hAnsi="TH Sarabun New" w:eastAsia="Angsana New" w:cs="TH Sarabun New"/>
                <w:sz w:val="26"/>
                <w:szCs w:val="26"/>
                <w:cs/>
                <w:rPrChange w:author="PC" w:date="2023-03-31T11:41:00Z" w:id="376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CE2920" w14:paraId="63428D4E" w14:textId="77777777">
        <w:tc>
          <w:tcPr>
            <w:tcW w:w="4077" w:type="dxa"/>
            <w:tcBorders>
              <w:top w:val="dotted" w:color="auto" w:sz="4" w:space="0"/>
              <w:bottom w:val="dotted" w:color="auto" w:sz="4" w:space="0"/>
            </w:tcBorders>
            <w:shd w:val="clear" w:color="auto" w:fill="auto"/>
          </w:tcPr>
          <w:p w:rsidRPr="00357A8D" w:rsidR="006928D1" w:rsidRDefault="006928D1" w14:paraId="3C83A8DB" w14:textId="77777777">
            <w:pPr>
              <w:contextualSpacing/>
              <w:rPr>
                <w:rFonts w:ascii="TH Sarabun New" w:hAnsi="TH Sarabun New" w:eastAsia="Angsana New" w:cs="TH Sarabun New"/>
                <w:sz w:val="26"/>
                <w:szCs w:val="26"/>
                <w:cs/>
                <w:rPrChange w:author="PC" w:date="2023-03-31T11:41:00Z" w:id="376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464</w:t>
            </w:r>
            <w:r w:rsidRPr="00357A8D">
              <w:rPr>
                <w:rFonts w:ascii="TH Sarabun New" w:hAnsi="TH Sarabun New" w:cs="TH Sarabun New"/>
                <w:sz w:val="26"/>
                <w:szCs w:val="26"/>
                <w:cs/>
              </w:rPr>
              <w:t xml:space="preserve"> เศรษฐศาสตร์เมืองและภูมิภาค           3 (3-0-6)</w:t>
            </w:r>
          </w:p>
        </w:tc>
        <w:tc>
          <w:tcPr>
            <w:tcW w:w="4065" w:type="dxa"/>
            <w:tcBorders>
              <w:top w:val="dotted" w:color="auto" w:sz="4" w:space="0"/>
              <w:bottom w:val="dotted" w:color="auto" w:sz="4" w:space="0"/>
            </w:tcBorders>
            <w:shd w:val="clear" w:color="auto" w:fill="auto"/>
          </w:tcPr>
          <w:p w:rsidRPr="00357A8D" w:rsidR="006928D1" w:rsidRDefault="006928D1" w14:paraId="21F19C8C" w14:textId="3CBCC338">
            <w:pPr>
              <w:pStyle w:val="ListParagraph"/>
              <w:tabs>
                <w:tab w:val="left" w:pos="241"/>
              </w:tabs>
              <w:ind w:left="0"/>
              <w:rPr>
                <w:rFonts w:ascii="TH Sarabun New" w:hAnsi="TH Sarabun New" w:eastAsia="Angsana New" w:cs="TH Sarabun New"/>
                <w:b/>
                <w:bCs/>
                <w:sz w:val="26"/>
                <w:szCs w:val="26"/>
                <w:cs/>
                <w:rPrChange w:author="PC" w:date="2023-03-31T11:41:00Z" w:id="376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464</w:t>
            </w:r>
            <w:r w:rsidRPr="00357A8D">
              <w:rPr>
                <w:rFonts w:ascii="TH Sarabun New" w:hAnsi="TH Sarabun New" w:cs="TH Sarabun New"/>
                <w:sz w:val="26"/>
                <w:szCs w:val="26"/>
                <w:cs/>
              </w:rPr>
              <w:t xml:space="preserve"> เศรษฐศาสตร์เมืองและภูมิภาค     </w:t>
            </w:r>
            <w:del w:author="PC" w:date="2023-03-31T11:38:00Z" w:id="3769">
              <w:r w:rsidRPr="00357A8D" w:rsidDel="00C964DA">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4D0F692C" w14:textId="77777777">
            <w:pPr>
              <w:contextualSpacing/>
              <w:jc w:val="center"/>
              <w:rPr>
                <w:rFonts w:ascii="TH Sarabun New" w:hAnsi="TH Sarabun New" w:eastAsia="Angsana New" w:cs="TH Sarabun New"/>
                <w:sz w:val="26"/>
                <w:szCs w:val="26"/>
                <w:cs/>
                <w:rPrChange w:author="PC" w:date="2023-03-31T11:41:00Z" w:id="377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CE2920" w14:paraId="36757E19" w14:textId="77777777">
        <w:tc>
          <w:tcPr>
            <w:tcW w:w="4077" w:type="dxa"/>
            <w:tcBorders>
              <w:top w:val="dotted" w:color="auto" w:sz="4" w:space="0"/>
              <w:bottom w:val="dotted" w:color="auto" w:sz="4" w:space="0"/>
            </w:tcBorders>
            <w:shd w:val="clear" w:color="auto" w:fill="auto"/>
          </w:tcPr>
          <w:p w:rsidRPr="00357A8D" w:rsidR="006928D1" w:rsidRDefault="006928D1" w14:paraId="0B33DEC1" w14:textId="467A50BB">
            <w:pPr>
              <w:contextualSpacing/>
              <w:rPr>
                <w:rFonts w:ascii="TH Sarabun New" w:hAnsi="TH Sarabun New" w:eastAsia="Angsana New" w:cs="TH Sarabun New"/>
                <w:sz w:val="26"/>
                <w:szCs w:val="26"/>
                <w:cs/>
                <w:rPrChange w:author="PC" w:date="2023-03-31T11:41:00Z" w:id="377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46</w:t>
            </w:r>
            <w:r w:rsidRPr="00357A8D">
              <w:rPr>
                <w:rFonts w:ascii="TH Sarabun New" w:hAnsi="TH Sarabun New" w:cs="TH Sarabun New"/>
                <w:sz w:val="26"/>
                <w:szCs w:val="26"/>
                <w:cs/>
              </w:rPr>
              <w:t>5 เศรษฐศาสตร์ว่าด้วยการพัฒนาที่ยั่งยืน</w:t>
            </w:r>
            <w:del w:author="Jenjira O-cha" w:date="2023-02-08T16:08:00Z" w:id="377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5FF5376D" w14:textId="0C36575E">
            <w:pPr>
              <w:pStyle w:val="ListParagraph"/>
              <w:tabs>
                <w:tab w:val="left" w:pos="241"/>
              </w:tabs>
              <w:ind w:left="0"/>
              <w:rPr>
                <w:rFonts w:ascii="TH Sarabun New" w:hAnsi="TH Sarabun New" w:eastAsia="Angsana New" w:cs="TH Sarabun New"/>
                <w:b/>
                <w:bCs/>
                <w:sz w:val="26"/>
                <w:szCs w:val="26"/>
                <w:cs/>
                <w:rPrChange w:author="PC" w:date="2023-03-31T11:41:00Z" w:id="3773">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46</w:t>
            </w:r>
            <w:r w:rsidRPr="00357A8D">
              <w:rPr>
                <w:rFonts w:ascii="TH Sarabun New" w:hAnsi="TH Sarabun New" w:cs="TH Sarabun New"/>
                <w:sz w:val="26"/>
                <w:szCs w:val="26"/>
                <w:cs/>
              </w:rPr>
              <w:t>5 เศรษฐศาสตร์ว่าด้วยการพัฒนาที่ยั่งยืน</w:t>
            </w:r>
            <w:del w:author="Jenjira O-cha" w:date="2023-02-08T16:08:00Z" w:id="377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5D5C3BF8" w14:textId="77777777">
            <w:pPr>
              <w:contextualSpacing/>
              <w:jc w:val="center"/>
              <w:rPr>
                <w:rFonts w:ascii="TH Sarabun New" w:hAnsi="TH Sarabun New" w:eastAsia="Angsana New" w:cs="TH Sarabun New"/>
                <w:sz w:val="26"/>
                <w:szCs w:val="26"/>
                <w:cs/>
                <w:rPrChange w:author="PC" w:date="2023-03-31T11:41:00Z" w:id="3775">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CE2920" w14:paraId="7072A6CC" w14:textId="77777777">
        <w:tc>
          <w:tcPr>
            <w:tcW w:w="4077" w:type="dxa"/>
            <w:tcBorders>
              <w:top w:val="dotted" w:color="auto" w:sz="4" w:space="0"/>
              <w:bottom w:val="dotted" w:color="auto" w:sz="4" w:space="0"/>
            </w:tcBorders>
            <w:shd w:val="clear" w:color="auto" w:fill="auto"/>
          </w:tcPr>
          <w:p w:rsidRPr="00357A8D" w:rsidR="006928D1" w:rsidRDefault="006928D1" w14:paraId="5473593A" w14:textId="6FEF9469">
            <w:pPr>
              <w:contextualSpacing/>
              <w:rPr>
                <w:rFonts w:ascii="TH Sarabun New" w:hAnsi="TH Sarabun New" w:eastAsia="Angsana New" w:cs="TH Sarabun New"/>
                <w:sz w:val="26"/>
                <w:szCs w:val="26"/>
                <w:cs/>
                <w:rPrChange w:author="PC" w:date="2023-03-31T11:41:00Z" w:id="377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46</w:t>
            </w:r>
            <w:r w:rsidRPr="00357A8D">
              <w:rPr>
                <w:rFonts w:ascii="TH Sarabun New" w:hAnsi="TH Sarabun New" w:cs="TH Sarabun New"/>
                <w:sz w:val="26"/>
                <w:szCs w:val="26"/>
                <w:cs/>
              </w:rPr>
              <w:t>6 เศรษฐศาสตร์การเมืองแห่งการพัฒนา</w:t>
            </w:r>
            <w:del w:author="Jenjira O-cha" w:date="2023-02-08T16:08:00Z" w:id="3777">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6832DF3C" w14:textId="77777777">
            <w:pPr>
              <w:pStyle w:val="ListParagraph"/>
              <w:tabs>
                <w:tab w:val="left" w:pos="241"/>
              </w:tabs>
              <w:ind w:left="0"/>
              <w:rPr>
                <w:rFonts w:ascii="TH Sarabun New" w:hAnsi="TH Sarabun New" w:eastAsia="Angsana New" w:cs="TH Sarabun New"/>
                <w:sz w:val="26"/>
                <w:szCs w:val="26"/>
                <w:cs/>
                <w:rPrChange w:author="PC" w:date="2023-03-31T11:41:00Z" w:id="3778">
                  <w:rPr>
                    <w:rFonts w:ascii="TH Sarabun New" w:hAnsi="TH Sarabun New" w:eastAsia="Angsana New" w:cs="TH Sarabun New"/>
                    <w:color w:val="000000"/>
                    <w:sz w:val="26"/>
                    <w:szCs w:val="26"/>
                    <w:cs/>
                  </w:rPr>
                </w:rPrChange>
              </w:rPr>
            </w:pPr>
            <w:r w:rsidRPr="00357A8D">
              <w:rPr>
                <w:rFonts w:ascii="TH Sarabun New" w:hAnsi="TH Sarabun New" w:eastAsia="Angsana New" w:cs="TH Sarabun New"/>
                <w:sz w:val="26"/>
                <w:szCs w:val="26"/>
                <w:cs/>
                <w:rPrChange w:author="PC" w:date="2023-03-31T11:41:00Z" w:id="3779">
                  <w:rPr>
                    <w:rFonts w:ascii="TH Sarabun New" w:hAnsi="TH Sarabun New" w:eastAsia="Angsana New" w:cs="TH Sarabun New"/>
                    <w:color w:val="000000"/>
                    <w:sz w:val="26"/>
                    <w:szCs w:val="26"/>
                    <w:cs/>
                  </w:rPr>
                </w:rPrChange>
              </w:rPr>
              <w:t xml:space="preserve"> -</w:t>
            </w:r>
          </w:p>
        </w:tc>
        <w:tc>
          <w:tcPr>
            <w:tcW w:w="1179" w:type="dxa"/>
            <w:tcBorders>
              <w:top w:val="dotted" w:color="auto" w:sz="4" w:space="0"/>
              <w:bottom w:val="dotted" w:color="auto" w:sz="4" w:space="0"/>
            </w:tcBorders>
            <w:shd w:val="clear" w:color="auto" w:fill="auto"/>
          </w:tcPr>
          <w:p w:rsidRPr="00357A8D" w:rsidR="006928D1" w:rsidRDefault="006928D1" w14:paraId="02AAE07C" w14:textId="77777777">
            <w:pPr>
              <w:contextualSpacing/>
              <w:jc w:val="center"/>
              <w:rPr>
                <w:rFonts w:ascii="TH Sarabun New" w:hAnsi="TH Sarabun New" w:eastAsia="Angsana New" w:cs="TH Sarabun New"/>
                <w:sz w:val="26"/>
                <w:szCs w:val="26"/>
                <w:cs/>
                <w:rPrChange w:author="PC" w:date="2023-03-31T11:41:00Z" w:id="3780">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ตัดออก</w:t>
            </w:r>
          </w:p>
        </w:tc>
      </w:tr>
      <w:tr w:rsidRPr="00357A8D" w:rsidR="00567CE2" w:rsidTr="00766175" w14:paraId="0CE1C745" w14:textId="77777777">
        <w:tc>
          <w:tcPr>
            <w:tcW w:w="4077" w:type="dxa"/>
            <w:tcBorders>
              <w:top w:val="dotted" w:color="auto" w:sz="4" w:space="0"/>
              <w:bottom w:val="dotted" w:color="auto" w:sz="4" w:space="0"/>
            </w:tcBorders>
            <w:shd w:val="clear" w:color="auto" w:fill="auto"/>
          </w:tcPr>
          <w:p w:rsidRPr="00357A8D" w:rsidR="006928D1" w:rsidRDefault="006928D1" w14:paraId="7975D153"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ศ.467 การประเมินโครงการและการประเมิน</w:t>
            </w:r>
          </w:p>
          <w:p w:rsidRPr="00357A8D" w:rsidR="006928D1" w:rsidRDefault="006928D1" w14:paraId="37EC5F9A" w14:textId="596B8A07">
            <w:pPr>
              <w:contextualSpacing/>
              <w:rPr>
                <w:rFonts w:ascii="TH Sarabun New" w:hAnsi="TH Sarabun New" w:eastAsia="Angsana New" w:cs="TH Sarabun New"/>
                <w:sz w:val="26"/>
                <w:szCs w:val="26"/>
                <w:cs/>
                <w:rPrChange w:author="PC" w:date="2023-03-31T11:41:00Z" w:id="378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มูลค่าทางเศรษฐศาสตร์               </w:t>
            </w:r>
            <w:del w:author="Jenjira O-cha" w:date="2023-02-08T16:08:00Z" w:id="378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021C79EE"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ศ.467 การประเมินโครงการและการประเมิน</w:t>
            </w:r>
          </w:p>
          <w:p w:rsidRPr="00357A8D" w:rsidR="006928D1" w:rsidRDefault="006928D1" w14:paraId="197E50EB" w14:textId="0D14D3E1">
            <w:pPr>
              <w:pStyle w:val="ListParagraph"/>
              <w:tabs>
                <w:tab w:val="left" w:pos="241"/>
              </w:tabs>
              <w:ind w:left="0"/>
              <w:rPr>
                <w:rFonts w:ascii="TH Sarabun New" w:hAnsi="TH Sarabun New" w:eastAsia="Angsana New" w:cs="TH Sarabun New"/>
                <w:b/>
                <w:bCs/>
                <w:sz w:val="26"/>
                <w:szCs w:val="26"/>
                <w:cs/>
                <w:rPrChange w:author="PC" w:date="2023-03-31T11:41:00Z" w:id="3783">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มูลค่าทางเศรษฐศาสตร์      </w:t>
            </w:r>
            <w:del w:author="Jenjira O-cha" w:date="2023-02-08T16:08:00Z" w:id="378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1DF2F65B" w14:textId="4CFE9227">
            <w:pPr>
              <w:contextualSpacing/>
              <w:jc w:val="center"/>
              <w:rPr>
                <w:rFonts w:ascii="TH Sarabun New" w:hAnsi="TH Sarabun New" w:eastAsia="Angsana New" w:cs="TH Sarabun New"/>
                <w:sz w:val="26"/>
                <w:szCs w:val="26"/>
                <w:cs/>
                <w:rPrChange w:author="PC" w:date="2023-03-31T11:41:00Z" w:id="3785">
                  <w:rPr>
                    <w:rFonts w:ascii="TH Sarabun New" w:hAnsi="TH Sarabun New" w:eastAsia="Angsana New" w:cs="TH Sarabun New"/>
                    <w:color w:val="FF0000"/>
                    <w:sz w:val="26"/>
                    <w:szCs w:val="26"/>
                    <w:cs/>
                  </w:rPr>
                </w:rPrChange>
              </w:rPr>
            </w:pPr>
            <w:del w:author="Jenjira O-cha" w:date="2023-02-08T11:40:00Z" w:id="3786">
              <w:r w:rsidRPr="00357A8D" w:rsidDel="005A02DA">
                <w:rPr>
                  <w:rFonts w:ascii="TH Sarabun New" w:hAnsi="TH Sarabun New" w:eastAsia="Angsana New" w:cs="TH Sarabun New"/>
                  <w:sz w:val="26"/>
                  <w:szCs w:val="26"/>
                  <w:cs/>
                </w:rPr>
                <w:delText>คงเดิม</w:delText>
              </w:r>
            </w:del>
            <w:commentRangeStart w:id="3787"/>
            <w:ins w:author="Jenjira O-cha" w:date="2023-02-08T11:40:00Z" w:id="3788">
              <w:r w:rsidRPr="00357A8D" w:rsidR="005A02DA">
                <w:rPr>
                  <w:rFonts w:ascii="TH Sarabun New" w:hAnsi="TH Sarabun New" w:eastAsia="Angsana New" w:cs="TH Sarabun New"/>
                  <w:sz w:val="26"/>
                  <w:szCs w:val="26"/>
                  <w:cs/>
                </w:rPr>
                <w:t>ปรับวิชาบังคับก่อน</w:t>
              </w:r>
            </w:ins>
            <w:ins w:author="Jenjira O-cha" w:date="2023-02-08T11:41:00Z" w:id="3789">
              <w:commentRangeEnd w:id="3787"/>
              <w:r w:rsidRPr="00357A8D" w:rsidR="005A02DA">
                <w:rPr>
                  <w:rStyle w:val="CommentReference"/>
                </w:rPr>
                <w:commentReference w:id="3787"/>
              </w:r>
            </w:ins>
          </w:p>
        </w:tc>
      </w:tr>
      <w:tr w:rsidRPr="00357A8D" w:rsidR="00567CE2" w:rsidTr="00766175" w14:paraId="79FDA03C" w14:textId="77777777">
        <w:tc>
          <w:tcPr>
            <w:tcW w:w="4077" w:type="dxa"/>
            <w:tcBorders>
              <w:top w:val="dotted" w:color="auto" w:sz="4" w:space="0"/>
              <w:bottom w:val="dotted" w:color="auto" w:sz="4" w:space="0"/>
            </w:tcBorders>
            <w:shd w:val="clear" w:color="auto" w:fill="auto"/>
          </w:tcPr>
          <w:p w:rsidRPr="00357A8D" w:rsidR="006928D1" w:rsidRDefault="006928D1" w14:paraId="4CA65D1C"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468 </w:t>
            </w:r>
            <w:r w:rsidRPr="00357A8D">
              <w:rPr>
                <w:rFonts w:ascii="TH Sarabun New" w:hAnsi="TH Sarabun New" w:cs="TH Sarabun New"/>
                <w:sz w:val="26"/>
                <w:szCs w:val="26"/>
                <w:cs/>
              </w:rPr>
              <w:t xml:space="preserve">บูรณาการเศรษฐศาสตร์สาธารณะ </w:t>
            </w:r>
          </w:p>
          <w:p w:rsidRPr="00357A8D" w:rsidR="006928D1" w:rsidRDefault="006928D1" w14:paraId="254EDA1C" w14:textId="31A41897">
            <w:pPr>
              <w:autoSpaceDE w:val="0"/>
              <w:autoSpaceDN w:val="0"/>
              <w:adjustRightInd w:val="0"/>
              <w:rPr>
                <w:rFonts w:ascii="TH Sarabun New" w:hAnsi="TH Sarabun New" w:eastAsia="Angsana New" w:cs="TH Sarabun New"/>
                <w:sz w:val="26"/>
                <w:szCs w:val="26"/>
                <w:cs/>
                <w:rPrChange w:author="PC" w:date="2023-03-31T11:41:00Z" w:id="379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การพัฒนาและการเมือง            </w:t>
            </w:r>
            <w:del w:author="Jenjira O-cha" w:date="2023-02-08T16:08:00Z" w:id="379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5D121CF7"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468 </w:t>
            </w:r>
            <w:r w:rsidRPr="00357A8D">
              <w:rPr>
                <w:rFonts w:ascii="TH Sarabun New" w:hAnsi="TH Sarabun New" w:cs="TH Sarabun New"/>
                <w:sz w:val="26"/>
                <w:szCs w:val="26"/>
                <w:cs/>
              </w:rPr>
              <w:t>บูรณาการเศรษฐศาสตร์สาธารณะ การ</w:t>
            </w:r>
          </w:p>
          <w:p w:rsidRPr="00357A8D" w:rsidR="006928D1" w:rsidRDefault="006928D1" w14:paraId="1AEE23CC" w14:textId="303C19AD">
            <w:pPr>
              <w:pStyle w:val="ListParagraph"/>
              <w:tabs>
                <w:tab w:val="left" w:pos="241"/>
              </w:tabs>
              <w:ind w:left="0"/>
              <w:rPr>
                <w:rFonts w:ascii="TH Sarabun New" w:hAnsi="TH Sarabun New" w:eastAsia="Angsana New" w:cs="TH Sarabun New"/>
                <w:b/>
                <w:bCs/>
                <w:sz w:val="26"/>
                <w:szCs w:val="26"/>
                <w:cs/>
                <w:rPrChange w:author="PC" w:date="2023-03-31T11:41:00Z" w:id="379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พัฒนาและการเมือง              </w:t>
            </w:r>
            <w:del w:author="Jenjira O-cha" w:date="2023-02-08T16:08:00Z" w:id="379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3CE00A73" w14:textId="77777777">
            <w:pPr>
              <w:contextualSpacing/>
              <w:jc w:val="center"/>
              <w:rPr>
                <w:rFonts w:ascii="TH Sarabun New" w:hAnsi="TH Sarabun New" w:eastAsia="Angsana New" w:cs="TH Sarabun New"/>
                <w:sz w:val="26"/>
                <w:szCs w:val="26"/>
                <w:cs/>
                <w:rPrChange w:author="PC" w:date="2023-03-31T11:41:00Z" w:id="379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289E2159" w14:textId="77777777">
        <w:tc>
          <w:tcPr>
            <w:tcW w:w="4077" w:type="dxa"/>
            <w:tcBorders>
              <w:top w:val="dotted" w:color="auto" w:sz="4" w:space="0"/>
              <w:bottom w:val="dotted" w:color="auto" w:sz="4" w:space="0"/>
            </w:tcBorders>
            <w:shd w:val="clear" w:color="auto" w:fill="auto"/>
          </w:tcPr>
          <w:p w:rsidRPr="00357A8D" w:rsidR="006928D1" w:rsidRDefault="006928D1" w14:paraId="11F9226C" w14:textId="73BC4A70">
            <w:pPr>
              <w:contextualSpacing/>
              <w:rPr>
                <w:rFonts w:ascii="TH Sarabun New" w:hAnsi="TH Sarabun New" w:eastAsia="Angsana New" w:cs="TH Sarabun New"/>
                <w:sz w:val="26"/>
                <w:szCs w:val="26"/>
                <w:cs/>
                <w:rPrChange w:author="PC" w:date="2023-03-31T11:41:00Z" w:id="3795">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469 </w:t>
            </w:r>
            <w:r w:rsidRPr="00357A8D">
              <w:rPr>
                <w:rFonts w:ascii="TH Sarabun New" w:hAnsi="TH Sarabun New" w:cs="TH Sarabun New"/>
                <w:sz w:val="26"/>
                <w:szCs w:val="26"/>
                <w:cs/>
              </w:rPr>
              <w:t xml:space="preserve">สัมมนาเศรษฐศาสตร์การพัฒนา  </w:t>
            </w:r>
            <w:del w:author="Jenjira O-cha" w:date="2023-02-08T16:08:00Z" w:id="379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1DAA5032" w14:textId="02A7EA35">
            <w:pPr>
              <w:pStyle w:val="ListParagraph"/>
              <w:tabs>
                <w:tab w:val="left" w:pos="241"/>
              </w:tabs>
              <w:ind w:left="0"/>
              <w:rPr>
                <w:rFonts w:ascii="TH Sarabun New" w:hAnsi="TH Sarabun New" w:eastAsia="Angsana New" w:cs="TH Sarabun New"/>
                <w:b/>
                <w:bCs/>
                <w:sz w:val="26"/>
                <w:szCs w:val="26"/>
                <w:cs/>
                <w:rPrChange w:author="PC" w:date="2023-03-31T11:41:00Z" w:id="379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469 </w:t>
            </w:r>
            <w:r w:rsidRPr="00357A8D">
              <w:rPr>
                <w:rFonts w:ascii="TH Sarabun New" w:hAnsi="TH Sarabun New" w:cs="TH Sarabun New"/>
                <w:sz w:val="26"/>
                <w:szCs w:val="26"/>
                <w:cs/>
              </w:rPr>
              <w:t xml:space="preserve">สัมมนาเศรษฐศาสตร์การพัฒนา     </w:t>
            </w:r>
            <w:del w:author="Jenjira O-cha" w:date="2023-02-08T16:08:00Z" w:id="379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29D3422A" w14:textId="77777777">
            <w:pPr>
              <w:contextualSpacing/>
              <w:jc w:val="center"/>
              <w:rPr>
                <w:rFonts w:ascii="TH Sarabun New" w:hAnsi="TH Sarabun New" w:eastAsia="Angsana New" w:cs="TH Sarabun New"/>
                <w:sz w:val="26"/>
                <w:szCs w:val="26"/>
                <w:cs/>
                <w:rPrChange w:author="PC" w:date="2023-03-31T11:41:00Z" w:id="379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E17D6F" w14:paraId="1CF3E653" w14:textId="77777777">
        <w:tc>
          <w:tcPr>
            <w:tcW w:w="4077" w:type="dxa"/>
            <w:tcBorders>
              <w:top w:val="dotted" w:color="auto" w:sz="4" w:space="0"/>
              <w:bottom w:val="dotted" w:color="auto" w:sz="4" w:space="0"/>
            </w:tcBorders>
            <w:shd w:val="clear" w:color="auto" w:fill="auto"/>
          </w:tcPr>
          <w:p w:rsidRPr="00357A8D" w:rsidR="006928D1" w:rsidRDefault="006928D1" w14:paraId="55720FE0"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561 </w:t>
            </w:r>
            <w:r w:rsidRPr="00357A8D">
              <w:rPr>
                <w:rFonts w:ascii="TH Sarabun New" w:hAnsi="TH Sarabun New" w:cs="TH Sarabun New"/>
                <w:sz w:val="26"/>
                <w:szCs w:val="26"/>
                <w:cs/>
              </w:rPr>
              <w:t xml:space="preserve">เศรษฐศาสตร์การพัฒนา: </w:t>
            </w:r>
          </w:p>
          <w:p w:rsidRPr="00357A8D" w:rsidR="006928D1" w:rsidRDefault="006928D1" w14:paraId="13D7D53A" w14:textId="0BA138D4">
            <w:pPr>
              <w:contextualSpacing/>
              <w:rPr>
                <w:rFonts w:ascii="TH Sarabun New" w:hAnsi="TH Sarabun New" w:eastAsia="Angsana New" w:cs="TH Sarabun New"/>
                <w:sz w:val="26"/>
                <w:szCs w:val="26"/>
                <w:cs/>
                <w:rPrChange w:author="PC" w:date="2023-03-31T11:41:00Z" w:id="380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 1                    </w:t>
            </w:r>
            <w:del w:author="Jenjira O-cha" w:date="2023-02-08T16:08:00Z" w:id="380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5A1BC52C"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561 </w:t>
            </w:r>
            <w:r w:rsidRPr="00357A8D">
              <w:rPr>
                <w:rFonts w:ascii="TH Sarabun New" w:hAnsi="TH Sarabun New" w:cs="TH Sarabun New"/>
                <w:sz w:val="26"/>
                <w:szCs w:val="26"/>
                <w:cs/>
              </w:rPr>
              <w:t xml:space="preserve">เศรษฐศาสตร์การพัฒนา: </w:t>
            </w:r>
          </w:p>
          <w:p w:rsidRPr="00357A8D" w:rsidR="006928D1" w:rsidRDefault="006928D1" w14:paraId="7667FE2D" w14:textId="7620BD57">
            <w:pPr>
              <w:pStyle w:val="ListParagraph"/>
              <w:tabs>
                <w:tab w:val="left" w:pos="241"/>
              </w:tabs>
              <w:ind w:left="0"/>
              <w:rPr>
                <w:rFonts w:ascii="TH Sarabun New" w:hAnsi="TH Sarabun New" w:eastAsia="Angsana New" w:cs="TH Sarabun New"/>
                <w:b/>
                <w:bCs/>
                <w:sz w:val="26"/>
                <w:szCs w:val="26"/>
                <w:cs/>
                <w:rPrChange w:author="PC" w:date="2023-03-31T11:41:00Z" w:id="380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 1       </w:t>
            </w:r>
            <w:del w:author="Jenjira O-cha" w:date="2023-02-08T16:08:00Z" w:id="380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5B1591" w14:paraId="0E8EF259" w14:textId="6EB300E3">
            <w:pPr>
              <w:contextualSpacing/>
              <w:jc w:val="center"/>
              <w:rPr>
                <w:rFonts w:ascii="TH Sarabun New" w:hAnsi="TH Sarabun New" w:eastAsia="Angsana New" w:cs="TH Sarabun New"/>
                <w:sz w:val="26"/>
                <w:szCs w:val="26"/>
                <w:cs/>
                <w:rPrChange w:author="PC" w:date="2023-03-31T11:41:00Z" w:id="3804">
                  <w:rPr>
                    <w:rFonts w:ascii="TH Sarabun New" w:hAnsi="TH Sarabun New" w:eastAsia="Angsana New" w:cs="TH Sarabun New"/>
                    <w:color w:val="FF0000"/>
                    <w:sz w:val="26"/>
                    <w:szCs w:val="26"/>
                    <w:cs/>
                  </w:rPr>
                </w:rPrChange>
              </w:rPr>
            </w:pPr>
            <w:commentRangeStart w:id="3805"/>
            <w:ins w:author="PC" w:date="2023-03-31T11:23:00Z" w:id="3806">
              <w:r w:rsidRPr="00357A8D">
                <w:rPr>
                  <w:rFonts w:ascii="TH Sarabun New" w:hAnsi="TH Sarabun New" w:eastAsia="Angsana New" w:cs="TH Sarabun New"/>
                  <w:sz w:val="26"/>
                  <w:szCs w:val="26"/>
                  <w:cs/>
                </w:rPr>
                <w:t>ตัดวิชาบังคับก่อน</w:t>
              </w:r>
            </w:ins>
            <w:del w:author="PC" w:date="2023-03-31T11:23:00Z" w:id="3807">
              <w:r w:rsidRPr="00357A8D" w:rsidDel="005B1591" w:rsidR="006928D1">
                <w:rPr>
                  <w:rFonts w:ascii="TH Sarabun New" w:hAnsi="TH Sarabun New" w:eastAsia="Angsana New" w:cs="TH Sarabun New"/>
                  <w:sz w:val="26"/>
                  <w:szCs w:val="26"/>
                  <w:cs/>
                </w:rPr>
                <w:delText>คงเดิม</w:delText>
              </w:r>
            </w:del>
            <w:commentRangeEnd w:id="3805"/>
            <w:r w:rsidRPr="00357A8D">
              <w:rPr>
                <w:rStyle w:val="CommentReference"/>
              </w:rPr>
              <w:commentReference w:id="3805"/>
            </w:r>
          </w:p>
        </w:tc>
      </w:tr>
      <w:tr w:rsidRPr="00357A8D" w:rsidR="00567CE2" w:rsidTr="00E17D6F" w14:paraId="49B1EBA8" w14:textId="77777777">
        <w:tc>
          <w:tcPr>
            <w:tcW w:w="4077" w:type="dxa"/>
            <w:tcBorders>
              <w:top w:val="dotted" w:color="auto" w:sz="4" w:space="0"/>
              <w:bottom w:val="single" w:color="auto" w:sz="4" w:space="0"/>
            </w:tcBorders>
            <w:shd w:val="clear" w:color="auto" w:fill="auto"/>
          </w:tcPr>
          <w:p w:rsidRPr="00357A8D" w:rsidR="006928D1" w:rsidRDefault="006928D1" w14:paraId="53D7B526" w14:textId="77777777">
            <w:pPr>
              <w:contextualSpacing/>
              <w:rPr>
                <w:rFonts w:ascii="TH Sarabun New" w:hAnsi="TH Sarabun New" w:cs="TH Sarabun New"/>
                <w:szCs w:val="24"/>
              </w:rPr>
            </w:pPr>
            <w:r w:rsidRPr="00357A8D">
              <w:rPr>
                <w:rFonts w:ascii="TH Sarabun New" w:hAnsi="TH Sarabun New" w:cs="TH Sarabun New"/>
                <w:szCs w:val="24"/>
                <w:cs/>
              </w:rPr>
              <w:t>ศ.</w:t>
            </w:r>
            <w:r w:rsidRPr="00357A8D">
              <w:rPr>
                <w:rFonts w:ascii="TH Sarabun New" w:hAnsi="TH Sarabun New" w:cs="TH Sarabun New"/>
                <w:szCs w:val="24"/>
              </w:rPr>
              <w:t xml:space="preserve">562 </w:t>
            </w:r>
            <w:r w:rsidRPr="00357A8D">
              <w:rPr>
                <w:rFonts w:ascii="TH Sarabun New" w:hAnsi="TH Sarabun New" w:cs="TH Sarabun New"/>
                <w:szCs w:val="24"/>
                <w:cs/>
              </w:rPr>
              <w:t xml:space="preserve">เศรษฐศาสตร์การพัฒนา: ศึกษาเฉพาะเรื่อง 2                  </w:t>
            </w:r>
          </w:p>
          <w:p w:rsidRPr="00357A8D" w:rsidR="006928D1" w:rsidRDefault="006928D1" w14:paraId="154D5916" w14:textId="40698461">
            <w:pPr>
              <w:contextualSpacing/>
              <w:rPr>
                <w:rFonts w:ascii="TH Sarabun New" w:hAnsi="TH Sarabun New" w:eastAsia="Angsana New" w:cs="TH Sarabun New"/>
                <w:sz w:val="26"/>
                <w:szCs w:val="26"/>
                <w:cs/>
                <w:rPrChange w:author="PC" w:date="2023-03-31T11:41:00Z" w:id="3808">
                  <w:rPr>
                    <w:rFonts w:ascii="TH Sarabun New" w:hAnsi="TH Sarabun New" w:eastAsia="Angsana New" w:cs="TH Sarabun New"/>
                    <w:color w:val="FF0000"/>
                    <w:sz w:val="26"/>
                    <w:szCs w:val="26"/>
                    <w:cs/>
                  </w:rPr>
                </w:rPrChange>
              </w:rPr>
            </w:pPr>
            <w:r w:rsidRPr="00357A8D">
              <w:rPr>
                <w:rFonts w:ascii="TH Sarabun New" w:hAnsi="TH Sarabun New" w:cs="TH Sarabun New"/>
                <w:szCs w:val="24"/>
                <w:cs/>
              </w:rPr>
              <w:t xml:space="preserve">                                                     </w:t>
            </w:r>
            <w:del w:author="Jenjira O-cha" w:date="2023-02-08T16:08:00Z" w:id="3809">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 xml:space="preserve">        3 (3-0-6)</w:t>
            </w:r>
          </w:p>
        </w:tc>
        <w:tc>
          <w:tcPr>
            <w:tcW w:w="4065" w:type="dxa"/>
            <w:tcBorders>
              <w:top w:val="dotted" w:color="auto" w:sz="4" w:space="0"/>
              <w:bottom w:val="single" w:color="auto" w:sz="4" w:space="0"/>
            </w:tcBorders>
            <w:shd w:val="clear" w:color="auto" w:fill="auto"/>
          </w:tcPr>
          <w:p w:rsidRPr="00357A8D" w:rsidR="006928D1" w:rsidRDefault="006928D1" w14:paraId="535F5225" w14:textId="77777777">
            <w:pPr>
              <w:contextualSpacing/>
              <w:rPr>
                <w:rFonts w:ascii="TH Sarabun New" w:hAnsi="TH Sarabun New" w:cs="TH Sarabun New"/>
                <w:szCs w:val="24"/>
              </w:rPr>
            </w:pPr>
            <w:r w:rsidRPr="00357A8D">
              <w:rPr>
                <w:rFonts w:ascii="TH Sarabun New" w:hAnsi="TH Sarabun New" w:cs="TH Sarabun New"/>
                <w:szCs w:val="24"/>
                <w:cs/>
              </w:rPr>
              <w:t>ศ.</w:t>
            </w:r>
            <w:r w:rsidRPr="00357A8D">
              <w:rPr>
                <w:rFonts w:ascii="TH Sarabun New" w:hAnsi="TH Sarabun New" w:cs="TH Sarabun New"/>
                <w:szCs w:val="24"/>
              </w:rPr>
              <w:t xml:space="preserve">562 </w:t>
            </w:r>
            <w:r w:rsidRPr="00357A8D">
              <w:rPr>
                <w:rFonts w:ascii="TH Sarabun New" w:hAnsi="TH Sarabun New" w:cs="TH Sarabun New"/>
                <w:szCs w:val="24"/>
                <w:cs/>
              </w:rPr>
              <w:t xml:space="preserve">เศรษฐศาสตร์การพัฒนา: ศึกษาเฉพาะเรื่อง 2                  </w:t>
            </w:r>
          </w:p>
          <w:p w:rsidRPr="00357A8D" w:rsidR="006928D1" w:rsidDel="00EA674D" w:rsidRDefault="006928D1" w14:paraId="7A36D528" w14:textId="77777777">
            <w:pPr>
              <w:contextualSpacing/>
              <w:rPr>
                <w:ins w:author="Jenjira O-cha" w:date="2023-02-08T16:08:00Z" w:id="3810"/>
                <w:del w:author="PC" w:date="2023-03-31T11:38:00Z" w:id="3811"/>
                <w:rFonts w:ascii="TH Sarabun New" w:hAnsi="TH Sarabun New" w:cs="TH Sarabun New"/>
                <w:szCs w:val="24"/>
              </w:rPr>
            </w:pPr>
            <w:r w:rsidRPr="00357A8D">
              <w:rPr>
                <w:rFonts w:ascii="TH Sarabun New" w:hAnsi="TH Sarabun New" w:cs="TH Sarabun New"/>
                <w:szCs w:val="24"/>
                <w:cs/>
              </w:rPr>
              <w:t xml:space="preserve">                                              </w:t>
            </w:r>
            <w:del w:author="Jenjira O-cha" w:date="2023-02-08T16:08:00Z" w:id="3812">
              <w:r w:rsidRPr="00357A8D" w:rsidDel="00E17D6F">
                <w:rPr>
                  <w:rFonts w:ascii="TH Sarabun New" w:hAnsi="TH Sarabun New" w:cs="TH Sarabun New"/>
                  <w:szCs w:val="24"/>
                  <w:cs/>
                </w:rPr>
                <w:delText xml:space="preserve"> </w:delText>
              </w:r>
            </w:del>
            <w:r w:rsidRPr="00357A8D">
              <w:rPr>
                <w:rFonts w:ascii="TH Sarabun New" w:hAnsi="TH Sarabun New" w:cs="TH Sarabun New"/>
                <w:szCs w:val="24"/>
                <w:cs/>
              </w:rPr>
              <w:t xml:space="preserve">               3 (3-0-6)</w:t>
            </w:r>
          </w:p>
          <w:p w:rsidRPr="00357A8D" w:rsidR="00E17D6F" w:rsidRDefault="00E17D6F" w14:paraId="0ADF3547" w14:textId="3D7630B1">
            <w:pPr>
              <w:contextualSpacing/>
              <w:rPr>
                <w:rFonts w:ascii="TH Sarabun New" w:hAnsi="TH Sarabun New" w:eastAsia="Angsana New" w:cs="TH Sarabun New"/>
                <w:b/>
                <w:bCs/>
                <w:sz w:val="26"/>
                <w:szCs w:val="26"/>
                <w:cs/>
                <w:rPrChange w:author="PC" w:date="2023-03-31T11:41:00Z" w:id="3813">
                  <w:rPr>
                    <w:rFonts w:ascii="TH Sarabun New" w:hAnsi="TH Sarabun New" w:eastAsia="Angsana New" w:cs="TH Sarabun New"/>
                    <w:b/>
                    <w:bCs/>
                    <w:color w:val="FF0000"/>
                    <w:sz w:val="26"/>
                    <w:szCs w:val="26"/>
                    <w:cs/>
                  </w:rPr>
                </w:rPrChange>
              </w:rPr>
            </w:pPr>
          </w:p>
        </w:tc>
        <w:tc>
          <w:tcPr>
            <w:tcW w:w="1179" w:type="dxa"/>
            <w:tcBorders>
              <w:top w:val="dotted" w:color="auto" w:sz="4" w:space="0"/>
              <w:bottom w:val="single" w:color="auto" w:sz="4" w:space="0"/>
            </w:tcBorders>
            <w:shd w:val="clear" w:color="auto" w:fill="auto"/>
          </w:tcPr>
          <w:p w:rsidRPr="00357A8D" w:rsidR="006928D1" w:rsidRDefault="005B1591" w14:paraId="300BA47C" w14:textId="40F662E2">
            <w:pPr>
              <w:contextualSpacing/>
              <w:jc w:val="center"/>
              <w:rPr>
                <w:rFonts w:ascii="TH Sarabun New" w:hAnsi="TH Sarabun New" w:eastAsia="Angsana New" w:cs="TH Sarabun New"/>
                <w:sz w:val="26"/>
                <w:szCs w:val="26"/>
                <w:cs/>
                <w:rPrChange w:author="PC" w:date="2023-03-31T11:41:00Z" w:id="3814">
                  <w:rPr>
                    <w:rFonts w:ascii="TH Sarabun New" w:hAnsi="TH Sarabun New" w:eastAsia="Angsana New" w:cs="TH Sarabun New"/>
                    <w:color w:val="FF0000"/>
                    <w:sz w:val="26"/>
                    <w:szCs w:val="26"/>
                    <w:cs/>
                  </w:rPr>
                </w:rPrChange>
              </w:rPr>
            </w:pPr>
            <w:commentRangeStart w:id="3815"/>
            <w:ins w:author="PC" w:date="2023-03-31T11:24:00Z" w:id="3816">
              <w:r w:rsidRPr="00357A8D">
                <w:rPr>
                  <w:rFonts w:ascii="TH Sarabun New" w:hAnsi="TH Sarabun New" w:eastAsia="Angsana New" w:cs="TH Sarabun New"/>
                  <w:sz w:val="26"/>
                  <w:szCs w:val="26"/>
                  <w:cs/>
                </w:rPr>
                <w:t>ตัดวิชาบังคับก่อน</w:t>
              </w:r>
            </w:ins>
            <w:del w:author="PC" w:date="2023-03-31T11:24:00Z" w:id="3817">
              <w:r w:rsidRPr="00357A8D" w:rsidDel="005B1591" w:rsidR="006928D1">
                <w:rPr>
                  <w:rFonts w:ascii="TH Sarabun New" w:hAnsi="TH Sarabun New" w:eastAsia="Angsana New" w:cs="TH Sarabun New"/>
                  <w:sz w:val="26"/>
                  <w:szCs w:val="26"/>
                  <w:cs/>
                </w:rPr>
                <w:delText>คงเดิม</w:delText>
              </w:r>
            </w:del>
            <w:commentRangeEnd w:id="3815"/>
            <w:r w:rsidRPr="00357A8D">
              <w:rPr>
                <w:rStyle w:val="CommentReference"/>
              </w:rPr>
              <w:commentReference w:id="3815"/>
            </w:r>
          </w:p>
        </w:tc>
      </w:tr>
      <w:tr w:rsidRPr="00357A8D" w:rsidR="00567CE2" w:rsidTr="00E17D6F" w14:paraId="78ED32A1" w14:textId="77777777">
        <w:tc>
          <w:tcPr>
            <w:tcW w:w="4077" w:type="dxa"/>
            <w:tcBorders>
              <w:top w:val="single" w:color="auto" w:sz="4" w:space="0"/>
              <w:bottom w:val="dotted" w:color="auto" w:sz="4" w:space="0"/>
            </w:tcBorders>
            <w:shd w:val="clear" w:color="auto" w:fill="auto"/>
          </w:tcPr>
          <w:p w:rsidRPr="00357A8D" w:rsidR="006928D1" w:rsidRDefault="006928D1" w14:paraId="49AA783A" w14:textId="77777777">
            <w:pPr>
              <w:contextualSpacing/>
              <w:rPr>
                <w:rFonts w:ascii="TH Sarabun New" w:hAnsi="TH Sarabun New" w:eastAsia="Angsana New" w:cs="TH Sarabun New"/>
                <w:sz w:val="26"/>
                <w:szCs w:val="26"/>
                <w:cs/>
                <w:rPrChange w:author="PC" w:date="2023-03-31T11:41:00Z" w:id="3818">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b/>
                <w:bCs/>
                <w:sz w:val="26"/>
                <w:szCs w:val="26"/>
                <w:u w:val="single"/>
                <w:cs/>
              </w:rPr>
              <w:t>หมวดเศรษฐศาสตร์ทรัพยากรมนุษย์ทรัพยากรธรรมชาติและสิ่งแวดล้อม (หมวด 7)</w:t>
            </w:r>
          </w:p>
        </w:tc>
        <w:tc>
          <w:tcPr>
            <w:tcW w:w="4065" w:type="dxa"/>
            <w:tcBorders>
              <w:top w:val="single" w:color="auto" w:sz="4" w:space="0"/>
              <w:bottom w:val="dotted" w:color="auto" w:sz="4" w:space="0"/>
            </w:tcBorders>
            <w:shd w:val="clear" w:color="auto" w:fill="auto"/>
          </w:tcPr>
          <w:p w:rsidRPr="00357A8D" w:rsidR="006928D1" w:rsidRDefault="006928D1" w14:paraId="2BD32E00" w14:textId="77777777">
            <w:pPr>
              <w:pStyle w:val="ListParagraph"/>
              <w:tabs>
                <w:tab w:val="left" w:pos="241"/>
              </w:tabs>
              <w:ind w:left="0"/>
              <w:rPr>
                <w:rFonts w:ascii="TH Sarabun New" w:hAnsi="TH Sarabun New" w:eastAsia="Angsana New" w:cs="TH Sarabun New"/>
                <w:b/>
                <w:bCs/>
                <w:sz w:val="26"/>
                <w:szCs w:val="26"/>
                <w:cs/>
                <w:rPrChange w:author="PC" w:date="2023-03-31T11:41:00Z" w:id="3819">
                  <w:rPr>
                    <w:rFonts w:ascii="TH Sarabun New" w:hAnsi="TH Sarabun New" w:eastAsia="Angsana New" w:cs="TH Sarabun New"/>
                    <w:b/>
                    <w:bCs/>
                    <w:color w:val="FF0000"/>
                    <w:sz w:val="26"/>
                    <w:szCs w:val="26"/>
                    <w:cs/>
                  </w:rPr>
                </w:rPrChange>
              </w:rPr>
            </w:pPr>
            <w:r w:rsidRPr="00357A8D">
              <w:rPr>
                <w:rFonts w:ascii="TH Sarabun New" w:hAnsi="TH Sarabun New" w:eastAsia="Angsana New" w:cs="TH Sarabun New"/>
                <w:b/>
                <w:bCs/>
                <w:sz w:val="26"/>
                <w:szCs w:val="26"/>
                <w:u w:val="single"/>
                <w:cs/>
              </w:rPr>
              <w:t>หมวดเศรษฐศาสตร์ทรัพยากรมนุษย์ทรัพยากรธรรมชาติและสิ่งแวดล้อม (หมวด 7)</w:t>
            </w:r>
          </w:p>
        </w:tc>
        <w:tc>
          <w:tcPr>
            <w:tcW w:w="1179" w:type="dxa"/>
            <w:tcBorders>
              <w:top w:val="single" w:color="auto" w:sz="4" w:space="0"/>
              <w:bottom w:val="dotted" w:color="auto" w:sz="4" w:space="0"/>
            </w:tcBorders>
            <w:shd w:val="clear" w:color="auto" w:fill="auto"/>
          </w:tcPr>
          <w:p w:rsidRPr="00357A8D" w:rsidR="006928D1" w:rsidRDefault="006928D1" w14:paraId="5F98832D" w14:textId="77777777">
            <w:pPr>
              <w:contextualSpacing/>
              <w:rPr>
                <w:rFonts w:ascii="TH Sarabun New" w:hAnsi="TH Sarabun New" w:eastAsia="Angsana New" w:cs="TH Sarabun New"/>
                <w:sz w:val="26"/>
                <w:szCs w:val="26"/>
                <w:cs/>
                <w:rPrChange w:author="PC" w:date="2023-03-31T11:41:00Z" w:id="3820">
                  <w:rPr>
                    <w:rFonts w:ascii="TH Sarabun New" w:hAnsi="TH Sarabun New" w:eastAsia="Angsana New" w:cs="TH Sarabun New"/>
                    <w:color w:val="FF0000"/>
                    <w:sz w:val="26"/>
                    <w:szCs w:val="26"/>
                    <w:cs/>
                  </w:rPr>
                </w:rPrChange>
              </w:rPr>
            </w:pPr>
          </w:p>
        </w:tc>
      </w:tr>
      <w:tr w:rsidRPr="00357A8D" w:rsidR="00567CE2" w:rsidTr="00766175" w14:paraId="76DAD7DB" w14:textId="77777777">
        <w:tc>
          <w:tcPr>
            <w:tcW w:w="4077" w:type="dxa"/>
            <w:tcBorders>
              <w:top w:val="dotted" w:color="auto" w:sz="4" w:space="0"/>
              <w:bottom w:val="dotted" w:color="auto" w:sz="4" w:space="0"/>
            </w:tcBorders>
            <w:shd w:val="clear" w:color="auto" w:fill="auto"/>
          </w:tcPr>
          <w:p w:rsidRPr="00357A8D" w:rsidR="006928D1" w:rsidRDefault="006928D1" w14:paraId="3EBC5029" w14:textId="77777777">
            <w:pPr>
              <w:contextualSpacing/>
              <w:rPr>
                <w:rFonts w:ascii="TH Sarabun New" w:hAnsi="TH Sarabun New" w:eastAsia="Angsana New" w:cs="TH Sarabun New"/>
                <w:sz w:val="26"/>
                <w:szCs w:val="26"/>
                <w:cs/>
                <w:rPrChange w:author="PC" w:date="2023-03-31T11:41:00Z" w:id="3821">
                  <w:rPr>
                    <w:rFonts w:ascii="TH Sarabun New" w:hAnsi="TH Sarabun New" w:eastAsia="Angsana New" w:cs="TH Sarabun New"/>
                    <w:color w:val="FF0000"/>
                    <w:sz w:val="26"/>
                    <w:szCs w:val="26"/>
                    <w:cs/>
                  </w:rPr>
                </w:rPrChange>
              </w:rPr>
            </w:pPr>
            <w:r w:rsidRPr="00357A8D">
              <w:rPr>
                <w:rFonts w:ascii="TH Sarabun New" w:hAnsi="TH Sarabun New" w:cs="TH Sarabun New"/>
                <w:b/>
                <w:bCs/>
                <w:sz w:val="26"/>
                <w:szCs w:val="26"/>
                <w:u w:val="single"/>
                <w:cs/>
              </w:rPr>
              <w:t>หมวดย่อยเศรษฐศาสตร์ทรัพยากรมนุษย์</w:t>
            </w:r>
          </w:p>
        </w:tc>
        <w:tc>
          <w:tcPr>
            <w:tcW w:w="4065" w:type="dxa"/>
            <w:tcBorders>
              <w:top w:val="dotted" w:color="auto" w:sz="4" w:space="0"/>
              <w:bottom w:val="dotted" w:color="auto" w:sz="4" w:space="0"/>
            </w:tcBorders>
            <w:shd w:val="clear" w:color="auto" w:fill="auto"/>
          </w:tcPr>
          <w:p w:rsidRPr="00357A8D" w:rsidR="006928D1" w:rsidRDefault="006928D1" w14:paraId="595C1088" w14:textId="77777777">
            <w:pPr>
              <w:pStyle w:val="ListParagraph"/>
              <w:tabs>
                <w:tab w:val="left" w:pos="241"/>
              </w:tabs>
              <w:ind w:left="0"/>
              <w:rPr>
                <w:rFonts w:ascii="TH Sarabun New" w:hAnsi="TH Sarabun New" w:eastAsia="Angsana New" w:cs="TH Sarabun New"/>
                <w:b/>
                <w:bCs/>
                <w:sz w:val="26"/>
                <w:szCs w:val="26"/>
                <w:cs/>
                <w:rPrChange w:author="PC" w:date="2023-03-31T11:41:00Z" w:id="3822">
                  <w:rPr>
                    <w:rFonts w:ascii="TH Sarabun New" w:hAnsi="TH Sarabun New" w:eastAsia="Angsana New" w:cs="TH Sarabun New"/>
                    <w:b/>
                    <w:bCs/>
                    <w:color w:val="FF0000"/>
                    <w:sz w:val="26"/>
                    <w:szCs w:val="26"/>
                    <w:cs/>
                  </w:rPr>
                </w:rPrChange>
              </w:rPr>
            </w:pPr>
            <w:r w:rsidRPr="00357A8D">
              <w:rPr>
                <w:rFonts w:ascii="TH Sarabun New" w:hAnsi="TH Sarabun New" w:cs="TH Sarabun New"/>
                <w:b/>
                <w:bCs/>
                <w:sz w:val="26"/>
                <w:szCs w:val="26"/>
                <w:u w:val="single"/>
                <w:cs/>
              </w:rPr>
              <w:t>หมวดย่อยเศรษฐศาสตร์ทรัพยากรมนุษย์</w:t>
            </w:r>
          </w:p>
        </w:tc>
        <w:tc>
          <w:tcPr>
            <w:tcW w:w="1179" w:type="dxa"/>
            <w:tcBorders>
              <w:top w:val="dotted" w:color="auto" w:sz="4" w:space="0"/>
              <w:bottom w:val="dotted" w:color="auto" w:sz="4" w:space="0"/>
            </w:tcBorders>
            <w:shd w:val="clear" w:color="auto" w:fill="auto"/>
          </w:tcPr>
          <w:p w:rsidRPr="00357A8D" w:rsidR="006928D1" w:rsidRDefault="006928D1" w14:paraId="3BF310DE" w14:textId="77777777">
            <w:pPr>
              <w:contextualSpacing/>
              <w:rPr>
                <w:rFonts w:ascii="TH Sarabun New" w:hAnsi="TH Sarabun New" w:eastAsia="Angsana New" w:cs="TH Sarabun New"/>
                <w:sz w:val="26"/>
                <w:szCs w:val="26"/>
                <w:cs/>
                <w:rPrChange w:author="PC" w:date="2023-03-31T11:41:00Z" w:id="3823">
                  <w:rPr>
                    <w:rFonts w:ascii="TH Sarabun New" w:hAnsi="TH Sarabun New" w:eastAsia="Angsana New" w:cs="TH Sarabun New"/>
                    <w:color w:val="FF0000"/>
                    <w:sz w:val="26"/>
                    <w:szCs w:val="26"/>
                    <w:cs/>
                  </w:rPr>
                </w:rPrChange>
              </w:rPr>
            </w:pPr>
          </w:p>
        </w:tc>
      </w:tr>
      <w:tr w:rsidRPr="00357A8D" w:rsidR="00567CE2" w:rsidTr="00766175" w14:paraId="797033CE" w14:textId="77777777">
        <w:tc>
          <w:tcPr>
            <w:tcW w:w="4077" w:type="dxa"/>
            <w:tcBorders>
              <w:top w:val="dotted" w:color="auto" w:sz="4" w:space="0"/>
              <w:bottom w:val="dotted" w:color="auto" w:sz="4" w:space="0"/>
            </w:tcBorders>
            <w:shd w:val="clear" w:color="auto" w:fill="auto"/>
          </w:tcPr>
          <w:p w:rsidRPr="00357A8D" w:rsidR="006928D1" w:rsidRDefault="006928D1" w14:paraId="4497EA23" w14:textId="1609D3CA">
            <w:pPr>
              <w:contextualSpacing/>
              <w:rPr>
                <w:rFonts w:ascii="TH Sarabun New" w:hAnsi="TH Sarabun New" w:cs="TH Sarabun New"/>
                <w:sz w:val="26"/>
                <w:szCs w:val="26"/>
              </w:rPr>
            </w:pPr>
            <w:r w:rsidRPr="00357A8D">
              <w:rPr>
                <w:rFonts w:ascii="TH Sarabun New" w:hAnsi="TH Sarabun New" w:cs="TH Sarabun New"/>
                <w:sz w:val="26"/>
                <w:szCs w:val="26"/>
                <w:cs/>
              </w:rPr>
              <w:t>ศ.470 สัมมนาเศรษฐศาสตร์ทรัพยากรมนุษย์</w:t>
            </w:r>
            <w:del w:author="Jenjira O-cha" w:date="2023-02-08T16:09:00Z" w:id="382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12FE2B0B" w14:textId="77777777">
            <w:pPr>
              <w:contextualSpacing/>
              <w:rPr>
                <w:rFonts w:ascii="TH Sarabun New" w:hAnsi="TH Sarabun New" w:eastAsia="Angsana New" w:cs="TH Sarabun New"/>
                <w:sz w:val="26"/>
                <w:szCs w:val="26"/>
                <w:cs/>
                <w:rPrChange w:author="PC" w:date="2023-03-31T11:41:00Z" w:id="3825">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p>
        </w:tc>
        <w:tc>
          <w:tcPr>
            <w:tcW w:w="4065" w:type="dxa"/>
            <w:tcBorders>
              <w:top w:val="dotted" w:color="auto" w:sz="4" w:space="0"/>
              <w:bottom w:val="dotted" w:color="auto" w:sz="4" w:space="0"/>
            </w:tcBorders>
            <w:shd w:val="clear" w:color="auto" w:fill="auto"/>
          </w:tcPr>
          <w:p w:rsidRPr="00357A8D" w:rsidR="006928D1" w:rsidRDefault="006928D1" w14:paraId="3BC5EECF" w14:textId="4AB3C782">
            <w:pPr>
              <w:contextualSpacing/>
              <w:rPr>
                <w:rFonts w:ascii="TH Sarabun New" w:hAnsi="TH Sarabun New" w:cs="TH Sarabun New"/>
                <w:sz w:val="26"/>
                <w:szCs w:val="26"/>
              </w:rPr>
            </w:pPr>
            <w:r w:rsidRPr="00357A8D">
              <w:rPr>
                <w:rFonts w:ascii="TH Sarabun New" w:hAnsi="TH Sarabun New" w:cs="TH Sarabun New"/>
                <w:sz w:val="26"/>
                <w:szCs w:val="26"/>
                <w:cs/>
              </w:rPr>
              <w:t>ศ.470 สัมมนาเศรษฐศาสตร์ทรัพยากรมนุษย์</w:t>
            </w:r>
            <w:del w:author="Jenjira O-cha" w:date="2023-02-08T16:09:00Z" w:id="382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33673C50" w14:textId="77777777">
            <w:pPr>
              <w:pStyle w:val="ListParagraph"/>
              <w:tabs>
                <w:tab w:val="left" w:pos="241"/>
              </w:tabs>
              <w:ind w:left="0"/>
              <w:rPr>
                <w:rFonts w:ascii="TH Sarabun New" w:hAnsi="TH Sarabun New" w:eastAsia="Angsana New" w:cs="TH Sarabun New"/>
                <w:b/>
                <w:bCs/>
                <w:sz w:val="26"/>
                <w:szCs w:val="26"/>
                <w:cs/>
                <w:rPrChange w:author="PC" w:date="2023-03-31T11:41:00Z" w:id="382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w:t>
            </w:r>
          </w:p>
        </w:tc>
        <w:tc>
          <w:tcPr>
            <w:tcW w:w="1179" w:type="dxa"/>
            <w:tcBorders>
              <w:top w:val="dotted" w:color="auto" w:sz="4" w:space="0"/>
              <w:bottom w:val="dotted" w:color="auto" w:sz="4" w:space="0"/>
            </w:tcBorders>
            <w:shd w:val="clear" w:color="auto" w:fill="auto"/>
          </w:tcPr>
          <w:p w:rsidRPr="00357A8D" w:rsidR="006928D1" w:rsidRDefault="006928D1" w14:paraId="1A819CFC" w14:textId="77777777">
            <w:pPr>
              <w:contextualSpacing/>
              <w:jc w:val="center"/>
              <w:rPr>
                <w:rFonts w:ascii="TH Sarabun New" w:hAnsi="TH Sarabun New" w:eastAsia="Angsana New" w:cs="TH Sarabun New"/>
                <w:sz w:val="26"/>
                <w:szCs w:val="26"/>
                <w:cs/>
                <w:rPrChange w:author="PC" w:date="2023-03-31T11:41:00Z" w:id="3828">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เปลี่ยนวิชาบังคับก่อน</w:t>
            </w:r>
          </w:p>
        </w:tc>
      </w:tr>
      <w:tr w:rsidRPr="00357A8D" w:rsidR="00567CE2" w:rsidTr="00D96E86" w14:paraId="00019709" w14:textId="77777777">
        <w:tblPrEx>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ExChange w:author="PC" w:date="2023-07-03T09:55:00Z" w:id="3829">
            <w:tblPrEx>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Ex>
          </w:tblPrExChange>
        </w:tblPrEx>
        <w:tc>
          <w:tcPr>
            <w:tcW w:w="4077" w:type="dxa"/>
            <w:tcBorders>
              <w:top w:val="dotted" w:color="auto" w:sz="4" w:space="0"/>
              <w:bottom w:val="dotted" w:color="auto" w:sz="4" w:space="0"/>
            </w:tcBorders>
            <w:shd w:val="clear" w:color="auto" w:fill="auto"/>
            <w:tcPrChange w:author="PC" w:date="2023-07-03T09:55:00Z" w:id="3830">
              <w:tcPr>
                <w:tcW w:w="4077" w:type="dxa"/>
                <w:tcBorders>
                  <w:top w:val="dotted" w:color="auto" w:sz="4" w:space="0"/>
                  <w:bottom w:val="dotted" w:color="auto" w:sz="4" w:space="0"/>
                </w:tcBorders>
                <w:shd w:val="clear" w:color="auto" w:fill="auto"/>
              </w:tcPr>
            </w:tcPrChange>
          </w:tcPr>
          <w:p w:rsidRPr="00357A8D" w:rsidR="006928D1" w:rsidRDefault="006928D1" w14:paraId="608051E2" w14:textId="598A8418">
            <w:pPr>
              <w:contextualSpacing/>
              <w:rPr>
                <w:rFonts w:ascii="TH Sarabun New" w:hAnsi="TH Sarabun New" w:eastAsia="Angsana New" w:cs="TH Sarabun New"/>
                <w:sz w:val="26"/>
                <w:szCs w:val="26"/>
                <w:cs/>
                <w:rPrChange w:author="PC" w:date="2023-03-31T11:41:00Z" w:id="383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471 </w:t>
            </w:r>
            <w:r w:rsidRPr="00357A8D">
              <w:rPr>
                <w:rFonts w:ascii="TH Sarabun New" w:hAnsi="TH Sarabun New" w:cs="TH Sarabun New"/>
                <w:sz w:val="26"/>
                <w:szCs w:val="26"/>
                <w:cs/>
              </w:rPr>
              <w:t xml:space="preserve">เศรษฐศาสตร์แรงงาน                 </w:t>
            </w:r>
            <w:del w:author="Jenjira O-cha" w:date="2023-02-08T16:09:00Z" w:id="383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Change w:author="PC" w:date="2023-07-03T09:55:00Z" w:id="3833">
              <w:tcPr>
                <w:tcW w:w="4065" w:type="dxa"/>
                <w:tcBorders>
                  <w:top w:val="dotted" w:color="auto" w:sz="4" w:space="0"/>
                  <w:bottom w:val="dotted" w:color="auto" w:sz="4" w:space="0"/>
                </w:tcBorders>
                <w:shd w:val="clear" w:color="auto" w:fill="auto"/>
              </w:tcPr>
            </w:tcPrChange>
          </w:tcPr>
          <w:p w:rsidRPr="00357A8D" w:rsidR="006928D1" w:rsidRDefault="006928D1" w14:paraId="35D2223E" w14:textId="69025DB0">
            <w:pPr>
              <w:pStyle w:val="ListParagraph"/>
              <w:tabs>
                <w:tab w:val="left" w:pos="241"/>
              </w:tabs>
              <w:ind w:left="0"/>
              <w:rPr>
                <w:rFonts w:ascii="TH Sarabun New" w:hAnsi="TH Sarabun New" w:eastAsia="Angsana New" w:cs="TH Sarabun New"/>
                <w:b/>
                <w:bCs/>
                <w:sz w:val="26"/>
                <w:szCs w:val="26"/>
                <w:cs/>
                <w:rPrChange w:author="PC" w:date="2023-03-31T11:41:00Z" w:id="383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471 </w:t>
            </w:r>
            <w:r w:rsidRPr="00357A8D">
              <w:rPr>
                <w:rFonts w:ascii="TH Sarabun New" w:hAnsi="TH Sarabun New" w:cs="TH Sarabun New"/>
                <w:sz w:val="26"/>
                <w:szCs w:val="26"/>
                <w:cs/>
              </w:rPr>
              <w:t xml:space="preserve">เศรษฐศาสตร์แรงงาน           </w:t>
            </w:r>
            <w:del w:author="Jenjira O-cha" w:date="2023-02-08T16:09:00Z" w:id="383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Change w:author="PC" w:date="2023-07-03T09:55:00Z" w:id="3836">
              <w:tcPr>
                <w:tcW w:w="1179" w:type="dxa"/>
                <w:tcBorders>
                  <w:top w:val="dotted" w:color="auto" w:sz="4" w:space="0"/>
                  <w:bottom w:val="dotted" w:color="auto" w:sz="4" w:space="0"/>
                </w:tcBorders>
                <w:shd w:val="clear" w:color="auto" w:fill="auto"/>
              </w:tcPr>
            </w:tcPrChange>
          </w:tcPr>
          <w:p w:rsidRPr="00357A8D" w:rsidR="006928D1" w:rsidRDefault="006928D1" w14:paraId="597887E1" w14:textId="77777777">
            <w:pPr>
              <w:contextualSpacing/>
              <w:jc w:val="center"/>
              <w:rPr>
                <w:rFonts w:ascii="TH Sarabun New" w:hAnsi="TH Sarabun New" w:eastAsia="Angsana New" w:cs="TH Sarabun New"/>
                <w:sz w:val="26"/>
                <w:szCs w:val="26"/>
                <w:cs/>
                <w:rPrChange w:author="PC" w:date="2023-03-31T11:41:00Z" w:id="383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D96E86" w14:paraId="123DFCC9" w14:textId="77777777">
        <w:tblPrEx>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ExChange w:author="PC" w:date="2023-07-03T09:55:00Z" w:id="3838">
            <w:tblPrEx>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Ex>
          </w:tblPrExChange>
        </w:tblPrEx>
        <w:tc>
          <w:tcPr>
            <w:tcW w:w="4077" w:type="dxa"/>
            <w:tcBorders>
              <w:top w:val="dotted" w:color="auto" w:sz="4" w:space="0"/>
              <w:bottom w:val="single" w:color="auto" w:sz="4" w:space="0"/>
            </w:tcBorders>
            <w:shd w:val="clear" w:color="auto" w:fill="auto"/>
            <w:tcPrChange w:author="PC" w:date="2023-07-03T09:55:00Z" w:id="3839">
              <w:tcPr>
                <w:tcW w:w="4077" w:type="dxa"/>
                <w:tcBorders>
                  <w:top w:val="dotted" w:color="auto" w:sz="4" w:space="0"/>
                  <w:bottom w:val="single" w:color="auto" w:sz="4" w:space="0"/>
                </w:tcBorders>
                <w:shd w:val="clear" w:color="auto" w:fill="auto"/>
              </w:tcPr>
            </w:tcPrChange>
          </w:tcPr>
          <w:p w:rsidRPr="00357A8D" w:rsidR="006928D1" w:rsidRDefault="006928D1" w14:paraId="580BF502" w14:textId="134D0DD6">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472 </w:t>
            </w:r>
            <w:r w:rsidRPr="00357A8D">
              <w:rPr>
                <w:rFonts w:ascii="TH Sarabun New" w:hAnsi="TH Sarabun New" w:cs="TH Sarabun New"/>
                <w:sz w:val="26"/>
                <w:szCs w:val="26"/>
                <w:cs/>
              </w:rPr>
              <w:t>เศรษฐศาสตร์ประชากรและครอบครัว</w:t>
            </w:r>
            <w:del w:author="Jenjira O-cha" w:date="2023-02-08T16:09:00Z" w:id="384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5DC3252B" w14:textId="77777777">
            <w:pPr>
              <w:contextualSpacing/>
              <w:rPr>
                <w:rFonts w:ascii="TH Sarabun New" w:hAnsi="TH Sarabun New" w:eastAsia="Angsana New" w:cs="TH Sarabun New"/>
                <w:sz w:val="26"/>
                <w:szCs w:val="26"/>
                <w:cs/>
                <w:rPrChange w:author="PC" w:date="2023-03-31T11:41:00Z" w:id="384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p>
        </w:tc>
        <w:tc>
          <w:tcPr>
            <w:tcW w:w="4065" w:type="dxa"/>
            <w:tcBorders>
              <w:top w:val="dotted" w:color="auto" w:sz="4" w:space="0"/>
              <w:bottom w:val="single" w:color="auto" w:sz="4" w:space="0"/>
            </w:tcBorders>
            <w:shd w:val="clear" w:color="auto" w:fill="auto"/>
            <w:tcPrChange w:author="PC" w:date="2023-07-03T09:55:00Z" w:id="3842">
              <w:tcPr>
                <w:tcW w:w="4065" w:type="dxa"/>
                <w:tcBorders>
                  <w:top w:val="dotted" w:color="auto" w:sz="4" w:space="0"/>
                  <w:bottom w:val="single" w:color="auto" w:sz="4" w:space="0"/>
                </w:tcBorders>
                <w:shd w:val="clear" w:color="auto" w:fill="auto"/>
              </w:tcPr>
            </w:tcPrChange>
          </w:tcPr>
          <w:p w:rsidRPr="00357A8D" w:rsidR="006928D1" w:rsidRDefault="006928D1" w14:paraId="2275C95A" w14:textId="0FD1F560">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472 </w:t>
            </w:r>
            <w:r w:rsidRPr="00357A8D">
              <w:rPr>
                <w:rFonts w:ascii="TH Sarabun New" w:hAnsi="TH Sarabun New" w:cs="TH Sarabun New"/>
                <w:sz w:val="26"/>
                <w:szCs w:val="26"/>
                <w:cs/>
              </w:rPr>
              <w:t>เศรษฐศาสตร์ประชากรและครอบครัว</w:t>
            </w:r>
            <w:del w:author="Jenjira O-cha" w:date="2023-02-08T16:09:00Z" w:id="384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1BBA364C" w14:textId="77777777">
            <w:pPr>
              <w:pStyle w:val="ListParagraph"/>
              <w:tabs>
                <w:tab w:val="left" w:pos="241"/>
              </w:tabs>
              <w:ind w:left="0"/>
              <w:rPr>
                <w:rFonts w:ascii="TH Sarabun New" w:hAnsi="TH Sarabun New" w:eastAsia="Angsana New" w:cs="TH Sarabun New"/>
                <w:b/>
                <w:bCs/>
                <w:sz w:val="26"/>
                <w:szCs w:val="26"/>
                <w:cs/>
                <w:rPrChange w:author="PC" w:date="2023-03-31T11:41:00Z" w:id="3844">
                  <w:rPr>
                    <w:rFonts w:ascii="TH Sarabun New" w:hAnsi="TH Sarabun New" w:eastAsia="Angsana New" w:cs="TH Sarabun New"/>
                    <w:b/>
                    <w:bCs/>
                    <w:color w:val="FF0000"/>
                    <w:sz w:val="26"/>
                    <w:szCs w:val="26"/>
                    <w:cs/>
                  </w:rPr>
                </w:rPrChange>
              </w:rPr>
            </w:pPr>
          </w:p>
        </w:tc>
        <w:tc>
          <w:tcPr>
            <w:tcW w:w="1179" w:type="dxa"/>
            <w:tcBorders>
              <w:top w:val="dotted" w:color="auto" w:sz="4" w:space="0"/>
              <w:bottom w:val="single" w:color="auto" w:sz="4" w:space="0"/>
            </w:tcBorders>
            <w:shd w:val="clear" w:color="auto" w:fill="auto"/>
            <w:tcPrChange w:author="PC" w:date="2023-07-03T09:55:00Z" w:id="3845">
              <w:tcPr>
                <w:tcW w:w="1179" w:type="dxa"/>
                <w:tcBorders>
                  <w:top w:val="dotted" w:color="auto" w:sz="4" w:space="0"/>
                  <w:bottom w:val="single" w:color="auto" w:sz="4" w:space="0"/>
                </w:tcBorders>
                <w:shd w:val="clear" w:color="auto" w:fill="auto"/>
              </w:tcPr>
            </w:tcPrChange>
          </w:tcPr>
          <w:p w:rsidRPr="00357A8D" w:rsidR="006928D1" w:rsidRDefault="006928D1" w14:paraId="51C1C8B7" w14:textId="5467BCC2">
            <w:pPr>
              <w:contextualSpacing/>
              <w:jc w:val="center"/>
              <w:rPr>
                <w:rFonts w:ascii="TH Sarabun New" w:hAnsi="TH Sarabun New" w:eastAsia="Angsana New" w:cs="TH Sarabun New"/>
                <w:sz w:val="26"/>
                <w:szCs w:val="26"/>
                <w:cs/>
                <w:rPrChange w:author="PC" w:date="2023-03-31T11:41:00Z" w:id="384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เปลี่ยนวิชาบังคับก่อน</w:t>
            </w:r>
            <w:commentRangeStart w:id="3847"/>
            <w:ins w:author="Jenjira O-cha" w:date="2023-02-08T11:41:00Z" w:id="3848">
              <w:r w:rsidRPr="00357A8D" w:rsidR="005A02DA">
                <w:rPr>
                  <w:rFonts w:ascii="TH Sarabun New" w:hAnsi="TH Sarabun New" w:eastAsia="Angsana New" w:cs="TH Sarabun New"/>
                  <w:sz w:val="26"/>
                  <w:szCs w:val="26"/>
                </w:rPr>
                <w:t>,</w:t>
              </w:r>
              <w:r w:rsidRPr="00357A8D" w:rsidR="005A02DA">
                <w:rPr>
                  <w:rFonts w:ascii="TH Sarabun New" w:hAnsi="TH Sarabun New" w:eastAsia="Angsana New" w:cs="TH Sarabun New"/>
                  <w:sz w:val="26"/>
                  <w:szCs w:val="26"/>
                  <w:cs/>
                </w:rPr>
                <w:t>ปรับคำอธิบายรายวิชา</w:t>
              </w:r>
              <w:commentRangeEnd w:id="3847"/>
              <w:r w:rsidRPr="00357A8D" w:rsidR="005A02DA">
                <w:rPr>
                  <w:rStyle w:val="CommentReference"/>
                </w:rPr>
                <w:commentReference w:id="3847"/>
              </w:r>
            </w:ins>
          </w:p>
        </w:tc>
      </w:tr>
      <w:tr w:rsidRPr="00357A8D" w:rsidR="00567CE2" w:rsidTr="00D96E86" w14:paraId="124EFBAE" w14:textId="77777777">
        <w:tblPrEx>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ExChange w:author="PC" w:date="2023-07-03T09:55:00Z" w:id="3849">
            <w:tblPrEx>
              <w:tblW w:w="93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Ex>
          </w:tblPrExChange>
        </w:tblPrEx>
        <w:tc>
          <w:tcPr>
            <w:tcW w:w="4077" w:type="dxa"/>
            <w:tcBorders>
              <w:top w:val="single" w:color="auto" w:sz="4" w:space="0"/>
              <w:bottom w:val="dotted" w:color="auto" w:sz="4" w:space="0"/>
            </w:tcBorders>
            <w:shd w:val="clear" w:color="auto" w:fill="auto"/>
            <w:tcPrChange w:author="PC" w:date="2023-07-03T09:55:00Z" w:id="3850">
              <w:tcPr>
                <w:tcW w:w="4077" w:type="dxa"/>
                <w:tcBorders>
                  <w:top w:val="single" w:color="auto" w:sz="4" w:space="0"/>
                  <w:bottom w:val="dotted" w:color="auto" w:sz="4" w:space="0"/>
                </w:tcBorders>
                <w:shd w:val="clear" w:color="auto" w:fill="auto"/>
              </w:tcPr>
            </w:tcPrChange>
          </w:tcPr>
          <w:p w:rsidRPr="00357A8D" w:rsidR="006928D1" w:rsidRDefault="006928D1" w14:paraId="6F175880" w14:textId="61DD3248">
            <w:pPr>
              <w:contextualSpacing/>
              <w:rPr>
                <w:rFonts w:ascii="TH Sarabun New" w:hAnsi="TH Sarabun New" w:eastAsia="Angsana New" w:cs="TH Sarabun New"/>
                <w:sz w:val="26"/>
                <w:szCs w:val="26"/>
                <w:cs/>
                <w:rPrChange w:author="PC" w:date="2023-03-31T11:41:00Z" w:id="3851">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473 </w:t>
            </w:r>
            <w:r w:rsidRPr="00357A8D">
              <w:rPr>
                <w:rFonts w:ascii="TH Sarabun New" w:hAnsi="TH Sarabun New" w:cs="TH Sarabun New"/>
                <w:sz w:val="26"/>
                <w:szCs w:val="26"/>
                <w:cs/>
              </w:rPr>
              <w:t xml:space="preserve">เศรษฐศาสตร์การศึกษา    </w:t>
            </w:r>
            <w:del w:author="Jenjira O-cha" w:date="2023-02-08T16:09:00Z" w:id="3852">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single" w:color="auto" w:sz="4" w:space="0"/>
              <w:bottom w:val="dotted" w:color="auto" w:sz="4" w:space="0"/>
            </w:tcBorders>
            <w:shd w:val="clear" w:color="auto" w:fill="auto"/>
            <w:tcPrChange w:author="PC" w:date="2023-07-03T09:55:00Z" w:id="3853">
              <w:tcPr>
                <w:tcW w:w="4065" w:type="dxa"/>
                <w:tcBorders>
                  <w:top w:val="single" w:color="auto" w:sz="4" w:space="0"/>
                  <w:bottom w:val="dotted" w:color="auto" w:sz="4" w:space="0"/>
                </w:tcBorders>
                <w:shd w:val="clear" w:color="auto" w:fill="auto"/>
              </w:tcPr>
            </w:tcPrChange>
          </w:tcPr>
          <w:p w:rsidRPr="00357A8D" w:rsidR="006928D1" w:rsidRDefault="006928D1" w14:paraId="6DAB0A27" w14:textId="3D0ABEE6">
            <w:pPr>
              <w:pStyle w:val="ListParagraph"/>
              <w:tabs>
                <w:tab w:val="left" w:pos="241"/>
              </w:tabs>
              <w:ind w:left="0"/>
              <w:rPr>
                <w:rFonts w:ascii="TH Sarabun New" w:hAnsi="TH Sarabun New" w:eastAsia="Angsana New" w:cs="TH Sarabun New"/>
                <w:b/>
                <w:bCs/>
                <w:sz w:val="26"/>
                <w:szCs w:val="26"/>
                <w:cs/>
                <w:rPrChange w:author="PC" w:date="2023-03-31T11:41:00Z" w:id="385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473 </w:t>
            </w:r>
            <w:r w:rsidRPr="00357A8D">
              <w:rPr>
                <w:rFonts w:ascii="TH Sarabun New" w:hAnsi="TH Sarabun New" w:cs="TH Sarabun New"/>
                <w:sz w:val="26"/>
                <w:szCs w:val="26"/>
                <w:cs/>
              </w:rPr>
              <w:t xml:space="preserve">เศรษฐศาสตร์การศึกษา             </w:t>
            </w:r>
            <w:del w:author="Jenjira O-cha" w:date="2023-02-08T16:09:00Z" w:id="3855">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single" w:color="auto" w:sz="4" w:space="0"/>
              <w:bottom w:val="dotted" w:color="auto" w:sz="4" w:space="0"/>
            </w:tcBorders>
            <w:shd w:val="clear" w:color="auto" w:fill="auto"/>
            <w:tcPrChange w:author="PC" w:date="2023-07-03T09:55:00Z" w:id="3856">
              <w:tcPr>
                <w:tcW w:w="1179" w:type="dxa"/>
                <w:tcBorders>
                  <w:top w:val="single" w:color="auto" w:sz="4" w:space="0"/>
                  <w:bottom w:val="dotted" w:color="auto" w:sz="4" w:space="0"/>
                </w:tcBorders>
                <w:shd w:val="clear" w:color="auto" w:fill="auto"/>
              </w:tcPr>
            </w:tcPrChange>
          </w:tcPr>
          <w:p w:rsidRPr="00357A8D" w:rsidR="006928D1" w:rsidRDefault="006928D1" w14:paraId="55B16A7C" w14:textId="77777777">
            <w:pPr>
              <w:contextualSpacing/>
              <w:jc w:val="center"/>
              <w:rPr>
                <w:rFonts w:ascii="TH Sarabun New" w:hAnsi="TH Sarabun New" w:eastAsia="Angsana New" w:cs="TH Sarabun New"/>
                <w:sz w:val="26"/>
                <w:szCs w:val="26"/>
                <w:cs/>
                <w:rPrChange w:author="PC" w:date="2023-03-31T11:41:00Z" w:id="385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660E5207" w14:textId="77777777">
        <w:tc>
          <w:tcPr>
            <w:tcW w:w="4077" w:type="dxa"/>
            <w:tcBorders>
              <w:top w:val="dotted" w:color="auto" w:sz="4" w:space="0"/>
              <w:bottom w:val="dotted" w:color="auto" w:sz="4" w:space="0"/>
            </w:tcBorders>
            <w:shd w:val="clear" w:color="auto" w:fill="auto"/>
          </w:tcPr>
          <w:p w:rsidRPr="00357A8D" w:rsidR="006928D1" w:rsidRDefault="006928D1" w14:paraId="7B19F383" w14:textId="1ED1C1BA">
            <w:pPr>
              <w:contextualSpacing/>
              <w:rPr>
                <w:rFonts w:ascii="TH Sarabun New" w:hAnsi="TH Sarabun New" w:eastAsia="Angsana New" w:cs="TH Sarabun New"/>
                <w:sz w:val="26"/>
                <w:szCs w:val="26"/>
                <w:cs/>
                <w:rPrChange w:author="PC" w:date="2023-03-31T11:41:00Z" w:id="385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474 </w:t>
            </w:r>
            <w:r w:rsidRPr="00357A8D">
              <w:rPr>
                <w:rFonts w:ascii="TH Sarabun New" w:hAnsi="TH Sarabun New" w:cs="TH Sarabun New"/>
                <w:sz w:val="26"/>
                <w:szCs w:val="26"/>
                <w:cs/>
              </w:rPr>
              <w:t xml:space="preserve">เศรษฐศาสตร์สุขภาพ                   </w:t>
            </w:r>
            <w:del w:author="Jenjira O-cha" w:date="2023-02-08T16:09:00Z" w:id="385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2D9FD65C" w14:textId="438B3FBD">
            <w:pPr>
              <w:pStyle w:val="ListParagraph"/>
              <w:tabs>
                <w:tab w:val="left" w:pos="241"/>
              </w:tabs>
              <w:ind w:left="0"/>
              <w:rPr>
                <w:rFonts w:ascii="TH Sarabun New" w:hAnsi="TH Sarabun New" w:eastAsia="Angsana New" w:cs="TH Sarabun New"/>
                <w:b/>
                <w:bCs/>
                <w:sz w:val="26"/>
                <w:szCs w:val="26"/>
                <w:cs/>
                <w:rPrChange w:author="PC" w:date="2023-03-31T11:41:00Z" w:id="386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474 </w:t>
            </w:r>
            <w:r w:rsidRPr="00357A8D">
              <w:rPr>
                <w:rFonts w:ascii="TH Sarabun New" w:hAnsi="TH Sarabun New" w:cs="TH Sarabun New"/>
                <w:sz w:val="26"/>
                <w:szCs w:val="26"/>
                <w:cs/>
              </w:rPr>
              <w:t xml:space="preserve">เศรษฐศาสตร์สุขภาพ              </w:t>
            </w:r>
            <w:del w:author="Jenjira O-cha" w:date="2023-02-08T16:09:00Z" w:id="386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67EF654E" w14:textId="77777777">
            <w:pPr>
              <w:contextualSpacing/>
              <w:jc w:val="center"/>
              <w:rPr>
                <w:rFonts w:ascii="TH Sarabun New" w:hAnsi="TH Sarabun New" w:eastAsia="Angsana New" w:cs="TH Sarabun New"/>
                <w:sz w:val="26"/>
                <w:szCs w:val="26"/>
                <w:cs/>
                <w:rPrChange w:author="PC" w:date="2023-03-31T11:41:00Z" w:id="3862">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71654EBF" w14:textId="77777777">
        <w:tc>
          <w:tcPr>
            <w:tcW w:w="4077" w:type="dxa"/>
            <w:tcBorders>
              <w:top w:val="dotted" w:color="auto" w:sz="4" w:space="0"/>
              <w:bottom w:val="dotted" w:color="auto" w:sz="4" w:space="0"/>
            </w:tcBorders>
            <w:shd w:val="clear" w:color="auto" w:fill="auto"/>
          </w:tcPr>
          <w:p w:rsidRPr="00357A8D" w:rsidR="006928D1" w:rsidRDefault="006928D1" w14:paraId="4E6DB793"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571 </w:t>
            </w:r>
            <w:r w:rsidRPr="00357A8D">
              <w:rPr>
                <w:rFonts w:ascii="TH Sarabun New" w:hAnsi="TH Sarabun New" w:cs="TH Sarabun New"/>
                <w:sz w:val="26"/>
                <w:szCs w:val="26"/>
                <w:cs/>
              </w:rPr>
              <w:t xml:space="preserve">เศรษฐศาสตร์ทรัพยากรมนุษย์: </w:t>
            </w:r>
          </w:p>
          <w:p w:rsidRPr="00357A8D" w:rsidR="006928D1" w:rsidRDefault="006928D1" w14:paraId="622864DB" w14:textId="4CA8A002">
            <w:pPr>
              <w:contextualSpacing/>
              <w:rPr>
                <w:rFonts w:ascii="TH Sarabun New" w:hAnsi="TH Sarabun New" w:eastAsia="Angsana New" w:cs="TH Sarabun New"/>
                <w:sz w:val="26"/>
                <w:szCs w:val="26"/>
                <w:cs/>
                <w:rPrChange w:author="PC" w:date="2023-03-31T11:41:00Z" w:id="386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                 </w:t>
            </w:r>
            <w:del w:author="Jenjira O-cha" w:date="2023-02-08T16:09:00Z" w:id="386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09:00Z" w:id="3865">
              <w:r w:rsidRPr="00357A8D" w:rsidDel="00E17D6F">
                <w:rPr>
                  <w:rFonts w:ascii="TH Sarabun New" w:hAnsi="TH Sarabun New" w:cs="TH Sarabun New"/>
                  <w:sz w:val="26"/>
                  <w:szCs w:val="26"/>
                  <w:cs/>
                </w:rPr>
                <w:delText xml:space="preserve"> </w:delText>
              </w:r>
            </w:del>
            <w:ins w:author="Jenjira O-cha" w:date="2023-02-08T16:09:00Z" w:id="3866">
              <w:r w:rsidRPr="00357A8D" w:rsidR="00E17D6F">
                <w:rPr>
                  <w:rFonts w:ascii="TH Sarabun New" w:hAnsi="TH Sarabun New" w:cs="TH Sarabun New"/>
                  <w:sz w:val="26"/>
                  <w:szCs w:val="26"/>
                  <w:cs/>
                </w:rPr>
                <w:t xml:space="preserve"> </w:t>
              </w:r>
            </w:ins>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42B21953"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571 </w:t>
            </w:r>
            <w:r w:rsidRPr="00357A8D">
              <w:rPr>
                <w:rFonts w:ascii="TH Sarabun New" w:hAnsi="TH Sarabun New" w:cs="TH Sarabun New"/>
                <w:sz w:val="26"/>
                <w:szCs w:val="26"/>
                <w:cs/>
              </w:rPr>
              <w:t xml:space="preserve">เศรษฐศาสตร์ทรัพยากรมนุษย์: </w:t>
            </w:r>
          </w:p>
          <w:p w:rsidRPr="00357A8D" w:rsidR="006928D1" w:rsidRDefault="006928D1" w14:paraId="458250FB" w14:textId="3B98BB09">
            <w:pPr>
              <w:pStyle w:val="ListParagraph"/>
              <w:tabs>
                <w:tab w:val="left" w:pos="241"/>
              </w:tabs>
              <w:ind w:left="0"/>
              <w:rPr>
                <w:rFonts w:ascii="TH Sarabun New" w:hAnsi="TH Sarabun New" w:eastAsia="Angsana New" w:cs="TH Sarabun New"/>
                <w:b/>
                <w:bCs/>
                <w:sz w:val="26"/>
                <w:szCs w:val="26"/>
                <w:cs/>
                <w:rPrChange w:author="PC" w:date="2023-03-31T11:41:00Z" w:id="3867">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       </w:t>
            </w:r>
            <w:del w:author="Jenjira O-cha" w:date="2023-02-08T16:09:00Z" w:id="386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33698021" w14:textId="77777777">
            <w:pPr>
              <w:contextualSpacing/>
              <w:jc w:val="center"/>
              <w:rPr>
                <w:rFonts w:ascii="TH Sarabun New" w:hAnsi="TH Sarabun New" w:eastAsia="Angsana New" w:cs="TH Sarabun New"/>
                <w:sz w:val="26"/>
                <w:szCs w:val="26"/>
                <w:cs/>
                <w:rPrChange w:author="PC" w:date="2023-03-31T11:41:00Z" w:id="386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2841CD58" w14:textId="77777777">
        <w:tc>
          <w:tcPr>
            <w:tcW w:w="4077" w:type="dxa"/>
            <w:tcBorders>
              <w:top w:val="dotted" w:color="auto" w:sz="4" w:space="0"/>
              <w:bottom w:val="dotted" w:color="auto" w:sz="4" w:space="0"/>
            </w:tcBorders>
            <w:shd w:val="clear" w:color="auto" w:fill="auto"/>
          </w:tcPr>
          <w:p w:rsidRPr="00357A8D" w:rsidR="006928D1" w:rsidRDefault="006928D1" w14:paraId="568AF0A5"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57</w:t>
            </w:r>
            <w:r w:rsidRPr="00357A8D">
              <w:rPr>
                <w:rFonts w:ascii="TH Sarabun New" w:hAnsi="TH Sarabun New" w:cs="TH Sarabun New"/>
                <w:sz w:val="26"/>
                <w:szCs w:val="26"/>
                <w:cs/>
              </w:rPr>
              <w:t xml:space="preserve">2 เศรษฐศาสตร์ทรัพยากรมนุษย์: </w:t>
            </w:r>
          </w:p>
          <w:p w:rsidRPr="00357A8D" w:rsidR="006928D1" w:rsidRDefault="006928D1" w14:paraId="2B3EBC24" w14:textId="42280BAE">
            <w:pPr>
              <w:contextualSpacing/>
              <w:rPr>
                <w:rFonts w:ascii="TH Sarabun New" w:hAnsi="TH Sarabun New" w:eastAsia="Angsana New" w:cs="TH Sarabun New"/>
                <w:sz w:val="26"/>
                <w:szCs w:val="26"/>
                <w:cs/>
                <w:rPrChange w:author="PC" w:date="2023-03-31T11:41:00Z" w:id="3870">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                   </w:t>
            </w:r>
            <w:del w:author="Jenjira O-cha" w:date="2023-02-08T16:09:00Z" w:id="387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20C46E86"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57</w:t>
            </w:r>
            <w:r w:rsidRPr="00357A8D">
              <w:rPr>
                <w:rFonts w:ascii="TH Sarabun New" w:hAnsi="TH Sarabun New" w:cs="TH Sarabun New"/>
                <w:sz w:val="26"/>
                <w:szCs w:val="26"/>
                <w:cs/>
              </w:rPr>
              <w:t xml:space="preserve">2 เศรษฐศาสตร์ทรัพยากรมนุษย์: </w:t>
            </w:r>
          </w:p>
          <w:p w:rsidRPr="00357A8D" w:rsidR="006928D1" w:rsidRDefault="006928D1" w14:paraId="2AD0BC0F" w14:textId="6725E951">
            <w:pPr>
              <w:pStyle w:val="ListParagraph"/>
              <w:tabs>
                <w:tab w:val="left" w:pos="241"/>
              </w:tabs>
              <w:ind w:left="0"/>
              <w:rPr>
                <w:rFonts w:ascii="TH Sarabun New" w:hAnsi="TH Sarabun New" w:eastAsia="Angsana New" w:cs="TH Sarabun New"/>
                <w:b/>
                <w:bCs/>
                <w:sz w:val="26"/>
                <w:szCs w:val="26"/>
                <w:cs/>
                <w:rPrChange w:author="PC" w:date="2023-03-31T11:41:00Z" w:id="3872">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              </w:t>
            </w:r>
            <w:del w:author="Jenjira O-cha" w:date="2023-02-08T16:09:00Z" w:id="3873">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24CB59D4" w14:textId="77777777">
            <w:pPr>
              <w:contextualSpacing/>
              <w:jc w:val="center"/>
              <w:rPr>
                <w:rFonts w:ascii="TH Sarabun New" w:hAnsi="TH Sarabun New" w:eastAsia="Angsana New" w:cs="TH Sarabun New"/>
                <w:sz w:val="26"/>
                <w:szCs w:val="26"/>
                <w:cs/>
                <w:rPrChange w:author="PC" w:date="2023-03-31T11:41:00Z" w:id="387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293BF5C6" w14:textId="77777777">
        <w:tc>
          <w:tcPr>
            <w:tcW w:w="4077" w:type="dxa"/>
            <w:tcBorders>
              <w:top w:val="dotted" w:color="auto" w:sz="4" w:space="0"/>
              <w:bottom w:val="dotted" w:color="auto" w:sz="4" w:space="0"/>
            </w:tcBorders>
            <w:shd w:val="clear" w:color="auto" w:fill="auto"/>
          </w:tcPr>
          <w:p w:rsidRPr="00357A8D" w:rsidR="006928D1" w:rsidRDefault="006928D1" w14:paraId="7F6F6CB3" w14:textId="77777777">
            <w:pPr>
              <w:contextualSpacing/>
              <w:rPr>
                <w:rFonts w:ascii="TH Sarabun New" w:hAnsi="TH Sarabun New" w:eastAsia="Angsana New" w:cs="TH Sarabun New"/>
                <w:sz w:val="26"/>
                <w:szCs w:val="26"/>
                <w:cs/>
                <w:rPrChange w:author="PC" w:date="2023-03-31T11:41:00Z" w:id="3875">
                  <w:rPr>
                    <w:rFonts w:ascii="TH Sarabun New" w:hAnsi="TH Sarabun New" w:eastAsia="Angsana New" w:cs="TH Sarabun New"/>
                    <w:color w:val="FF0000"/>
                    <w:sz w:val="26"/>
                    <w:szCs w:val="26"/>
                    <w:cs/>
                  </w:rPr>
                </w:rPrChange>
              </w:rPr>
            </w:pPr>
            <w:r w:rsidRPr="00357A8D">
              <w:rPr>
                <w:rFonts w:ascii="TH Sarabun New" w:hAnsi="TH Sarabun New" w:cs="TH Sarabun New"/>
                <w:b/>
                <w:bCs/>
                <w:sz w:val="26"/>
                <w:szCs w:val="26"/>
                <w:u w:val="single"/>
                <w:cs/>
              </w:rPr>
              <w:t>หมวดย่อยเศรษฐศาสตร์ทรัพยากรธรรมชาติและสิ่งแวดล้อม</w:t>
            </w:r>
          </w:p>
        </w:tc>
        <w:tc>
          <w:tcPr>
            <w:tcW w:w="4065" w:type="dxa"/>
            <w:tcBorders>
              <w:top w:val="dotted" w:color="auto" w:sz="4" w:space="0"/>
              <w:bottom w:val="dotted" w:color="auto" w:sz="4" w:space="0"/>
            </w:tcBorders>
            <w:shd w:val="clear" w:color="auto" w:fill="auto"/>
          </w:tcPr>
          <w:p w:rsidRPr="00357A8D" w:rsidR="006928D1" w:rsidRDefault="006928D1" w14:paraId="70AA1705" w14:textId="77777777">
            <w:pPr>
              <w:pStyle w:val="ListParagraph"/>
              <w:tabs>
                <w:tab w:val="left" w:pos="241"/>
              </w:tabs>
              <w:ind w:left="0"/>
              <w:rPr>
                <w:rFonts w:ascii="TH Sarabun New" w:hAnsi="TH Sarabun New" w:eastAsia="Angsana New" w:cs="TH Sarabun New"/>
                <w:b/>
                <w:bCs/>
                <w:sz w:val="26"/>
                <w:szCs w:val="26"/>
                <w:cs/>
                <w:rPrChange w:author="PC" w:date="2023-03-31T11:41:00Z" w:id="3876">
                  <w:rPr>
                    <w:rFonts w:ascii="TH Sarabun New" w:hAnsi="TH Sarabun New" w:eastAsia="Angsana New" w:cs="TH Sarabun New"/>
                    <w:b/>
                    <w:bCs/>
                    <w:color w:val="FF0000"/>
                    <w:sz w:val="26"/>
                    <w:szCs w:val="26"/>
                    <w:cs/>
                  </w:rPr>
                </w:rPrChange>
              </w:rPr>
            </w:pPr>
            <w:r w:rsidRPr="00357A8D">
              <w:rPr>
                <w:rFonts w:ascii="TH Sarabun New" w:hAnsi="TH Sarabun New" w:cs="TH Sarabun New"/>
                <w:b/>
                <w:bCs/>
                <w:sz w:val="26"/>
                <w:szCs w:val="26"/>
                <w:u w:val="single"/>
                <w:cs/>
              </w:rPr>
              <w:t>หมวดย่อยเศรษฐศาสตร์ทรัพยากรธรรมชาติและสิ่งแวดล้อม</w:t>
            </w:r>
          </w:p>
        </w:tc>
        <w:tc>
          <w:tcPr>
            <w:tcW w:w="1179" w:type="dxa"/>
            <w:tcBorders>
              <w:top w:val="dotted" w:color="auto" w:sz="4" w:space="0"/>
              <w:bottom w:val="dotted" w:color="auto" w:sz="4" w:space="0"/>
            </w:tcBorders>
            <w:shd w:val="clear" w:color="auto" w:fill="auto"/>
          </w:tcPr>
          <w:p w:rsidRPr="00357A8D" w:rsidR="006928D1" w:rsidRDefault="006928D1" w14:paraId="48420EBB" w14:textId="77777777">
            <w:pPr>
              <w:contextualSpacing/>
              <w:rPr>
                <w:rFonts w:ascii="TH Sarabun New" w:hAnsi="TH Sarabun New" w:eastAsia="Angsana New" w:cs="TH Sarabun New"/>
                <w:sz w:val="26"/>
                <w:szCs w:val="26"/>
                <w:cs/>
                <w:rPrChange w:author="PC" w:date="2023-03-31T11:41:00Z" w:id="3877">
                  <w:rPr>
                    <w:rFonts w:ascii="TH Sarabun New" w:hAnsi="TH Sarabun New" w:eastAsia="Angsana New" w:cs="TH Sarabun New"/>
                    <w:color w:val="FF0000"/>
                    <w:sz w:val="26"/>
                    <w:szCs w:val="26"/>
                    <w:cs/>
                  </w:rPr>
                </w:rPrChange>
              </w:rPr>
            </w:pPr>
          </w:p>
        </w:tc>
      </w:tr>
      <w:tr w:rsidRPr="00357A8D" w:rsidR="00567CE2" w:rsidTr="00766175" w14:paraId="658938C8" w14:textId="77777777">
        <w:tc>
          <w:tcPr>
            <w:tcW w:w="4077" w:type="dxa"/>
            <w:tcBorders>
              <w:top w:val="dotted" w:color="auto" w:sz="4" w:space="0"/>
              <w:bottom w:val="dotted" w:color="auto" w:sz="4" w:space="0"/>
            </w:tcBorders>
            <w:shd w:val="clear" w:color="auto" w:fill="auto"/>
          </w:tcPr>
          <w:p w:rsidRPr="00357A8D" w:rsidR="006928D1" w:rsidRDefault="006928D1" w14:paraId="7C507E99"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375 </w:t>
            </w:r>
            <w:r w:rsidRPr="00357A8D">
              <w:rPr>
                <w:rFonts w:ascii="TH Sarabun New" w:hAnsi="TH Sarabun New" w:cs="TH Sarabun New"/>
                <w:sz w:val="26"/>
                <w:szCs w:val="26"/>
                <w:cs/>
              </w:rPr>
              <w:t xml:space="preserve">เศรษฐศาสตร์ประยุกต์ด้านทรัพยากรธรรม     </w:t>
            </w:r>
          </w:p>
          <w:p w:rsidRPr="00357A8D" w:rsidR="006928D1" w:rsidRDefault="006928D1" w14:paraId="3715B356" w14:textId="106E7621">
            <w:pPr>
              <w:contextualSpacing/>
              <w:rPr>
                <w:rFonts w:ascii="TH Sarabun New" w:hAnsi="TH Sarabun New" w:eastAsia="Angsana New" w:cs="TH Sarabun New"/>
                <w:sz w:val="26"/>
                <w:szCs w:val="26"/>
                <w:cs/>
                <w:rPrChange w:author="PC" w:date="2023-03-31T11:41:00Z" w:id="387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ชาติและสิ่งแวดล้อม              </w:t>
            </w:r>
            <w:del w:author="Jenjira O-cha" w:date="2023-02-08T16:09:00Z" w:id="387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568DB88B"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375 </w:t>
            </w:r>
            <w:r w:rsidRPr="00357A8D">
              <w:rPr>
                <w:rFonts w:ascii="TH Sarabun New" w:hAnsi="TH Sarabun New" w:cs="TH Sarabun New"/>
                <w:sz w:val="26"/>
                <w:szCs w:val="26"/>
                <w:cs/>
              </w:rPr>
              <w:t xml:space="preserve">เศรษฐศาสตร์ประยุกต์ด้านทรัพยากรธรรม     </w:t>
            </w:r>
          </w:p>
          <w:p w:rsidRPr="00357A8D" w:rsidR="006928D1" w:rsidRDefault="006928D1" w14:paraId="15ED7F38" w14:textId="31F69CBD">
            <w:pPr>
              <w:pStyle w:val="ListParagraph"/>
              <w:tabs>
                <w:tab w:val="left" w:pos="241"/>
              </w:tabs>
              <w:ind w:left="0"/>
              <w:rPr>
                <w:rFonts w:ascii="TH Sarabun New" w:hAnsi="TH Sarabun New" w:eastAsia="Angsana New" w:cs="TH Sarabun New"/>
                <w:b/>
                <w:bCs/>
                <w:sz w:val="26"/>
                <w:szCs w:val="26"/>
                <w:cs/>
                <w:rPrChange w:author="PC" w:date="2023-03-31T11:41:00Z" w:id="388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ชาติและสิ่งแวดล้อม        </w:t>
            </w:r>
            <w:del w:author="Jenjira O-cha" w:date="2023-02-08T16:09:00Z" w:id="388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53364F33" w14:textId="77777777">
            <w:pPr>
              <w:contextualSpacing/>
              <w:jc w:val="center"/>
              <w:rPr>
                <w:rFonts w:ascii="TH Sarabun New" w:hAnsi="TH Sarabun New" w:eastAsia="Angsana New" w:cs="TH Sarabun New"/>
                <w:sz w:val="26"/>
                <w:szCs w:val="26"/>
                <w:cs/>
                <w:rPrChange w:author="PC" w:date="2023-03-31T11:41:00Z" w:id="3882">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353189CB" w14:textId="77777777">
        <w:tc>
          <w:tcPr>
            <w:tcW w:w="4077" w:type="dxa"/>
            <w:tcBorders>
              <w:top w:val="dotted" w:color="auto" w:sz="4" w:space="0"/>
              <w:bottom w:val="dotted" w:color="auto" w:sz="4" w:space="0"/>
            </w:tcBorders>
            <w:shd w:val="clear" w:color="auto" w:fill="auto"/>
          </w:tcPr>
          <w:p w:rsidRPr="00357A8D" w:rsidR="006928D1" w:rsidRDefault="006928D1" w14:paraId="5C544804" w14:textId="77777777">
            <w:pPr>
              <w:spacing w:before="48" w:beforeLines="20"/>
              <w:rPr>
                <w:rFonts w:ascii="TH Sarabun New" w:hAnsi="TH Sarabun New" w:cs="TH Sarabun New"/>
                <w:sz w:val="26"/>
                <w:szCs w:val="26"/>
              </w:rPr>
            </w:pPr>
            <w:r w:rsidRPr="00357A8D">
              <w:rPr>
                <w:rFonts w:ascii="TH Sarabun New" w:hAnsi="TH Sarabun New" w:cs="TH Sarabun New"/>
                <w:sz w:val="26"/>
                <w:szCs w:val="26"/>
                <w:cs/>
              </w:rPr>
              <w:t>ศ.376 เศรษฐศาสตร์ว่าด้วยการเปลี่ยนแปลงภูมิอากาศ</w:t>
            </w:r>
          </w:p>
          <w:p w:rsidRPr="00357A8D" w:rsidR="006928D1" w:rsidRDefault="006928D1" w14:paraId="285BA8DB" w14:textId="65337835">
            <w:pPr>
              <w:contextualSpacing/>
              <w:rPr>
                <w:rFonts w:ascii="TH Sarabun New" w:hAnsi="TH Sarabun New" w:eastAsia="Angsana New" w:cs="TH Sarabun New"/>
                <w:sz w:val="26"/>
                <w:szCs w:val="26"/>
                <w:cs/>
                <w:rPrChange w:author="PC" w:date="2023-03-31T11:41:00Z" w:id="388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del w:author="Jenjira O-cha" w:date="2023-02-08T16:09:00Z" w:id="388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5F69A682" w14:textId="77777777">
            <w:pPr>
              <w:spacing w:before="48" w:beforeLines="20"/>
              <w:rPr>
                <w:rFonts w:ascii="TH Sarabun New" w:hAnsi="TH Sarabun New" w:cs="TH Sarabun New"/>
                <w:sz w:val="26"/>
                <w:szCs w:val="26"/>
              </w:rPr>
            </w:pPr>
            <w:r w:rsidRPr="00357A8D">
              <w:rPr>
                <w:rFonts w:ascii="TH Sarabun New" w:hAnsi="TH Sarabun New" w:cs="TH Sarabun New"/>
                <w:sz w:val="26"/>
                <w:szCs w:val="26"/>
                <w:cs/>
              </w:rPr>
              <w:t>ศ.376 เศรษฐศาสตร์ว่าด้วยการเปลี่ยนแปลงภูมิอากาศ</w:t>
            </w:r>
          </w:p>
          <w:p w:rsidRPr="00357A8D" w:rsidR="006928D1" w:rsidRDefault="006928D1" w14:paraId="7325B7F8" w14:textId="38708406">
            <w:pPr>
              <w:pStyle w:val="ListParagraph"/>
              <w:tabs>
                <w:tab w:val="left" w:pos="241"/>
              </w:tabs>
              <w:ind w:left="0"/>
              <w:rPr>
                <w:rFonts w:ascii="TH Sarabun New" w:hAnsi="TH Sarabun New" w:eastAsia="Angsana New" w:cs="TH Sarabun New"/>
                <w:b/>
                <w:bCs/>
                <w:sz w:val="26"/>
                <w:szCs w:val="26"/>
                <w:cs/>
                <w:rPrChange w:author="PC" w:date="2023-03-31T11:41:00Z" w:id="388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w:t>
            </w:r>
            <w:del w:author="PC" w:date="2023-03-31T11:38:00Z" w:id="3886">
              <w:r w:rsidRPr="00357A8D" w:rsidDel="00EA674D">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090F90C5" w14:textId="77777777">
            <w:pPr>
              <w:contextualSpacing/>
              <w:jc w:val="center"/>
              <w:rPr>
                <w:rFonts w:ascii="TH Sarabun New" w:hAnsi="TH Sarabun New" w:eastAsia="Angsana New" w:cs="TH Sarabun New"/>
                <w:sz w:val="26"/>
                <w:szCs w:val="26"/>
                <w:cs/>
                <w:rPrChange w:author="PC" w:date="2023-03-31T11:41:00Z" w:id="388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6D110784" w14:textId="77777777">
        <w:tc>
          <w:tcPr>
            <w:tcW w:w="4077" w:type="dxa"/>
            <w:tcBorders>
              <w:top w:val="dotted" w:color="auto" w:sz="4" w:space="0"/>
              <w:bottom w:val="dotted" w:color="auto" w:sz="4" w:space="0"/>
            </w:tcBorders>
            <w:shd w:val="clear" w:color="auto" w:fill="auto"/>
          </w:tcPr>
          <w:p w:rsidRPr="00357A8D" w:rsidR="006928D1" w:rsidRDefault="006928D1" w14:paraId="487FFB60" w14:textId="0B4F3E47">
            <w:pPr>
              <w:contextualSpacing/>
              <w:rPr>
                <w:rFonts w:ascii="TH Sarabun New" w:hAnsi="TH Sarabun New" w:eastAsia="Angsana New" w:cs="TH Sarabun New"/>
                <w:sz w:val="26"/>
                <w:szCs w:val="26"/>
                <w:cs/>
                <w:rPrChange w:author="PC" w:date="2023-03-31T11:41:00Z" w:id="388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475 </w:t>
            </w:r>
            <w:r w:rsidRPr="00357A8D">
              <w:rPr>
                <w:rFonts w:ascii="TH Sarabun New" w:hAnsi="TH Sarabun New" w:cs="TH Sarabun New"/>
                <w:sz w:val="26"/>
                <w:szCs w:val="26"/>
                <w:cs/>
              </w:rPr>
              <w:t xml:space="preserve">เศรษฐศาสตร์ทรัพยากรธรรมชาติ  </w:t>
            </w:r>
            <w:del w:author="Jenjira O-cha" w:date="2023-02-08T16:09:00Z" w:id="388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70DB686A" w14:textId="3DCC3547">
            <w:pPr>
              <w:pStyle w:val="ListParagraph"/>
              <w:tabs>
                <w:tab w:val="left" w:pos="241"/>
              </w:tabs>
              <w:ind w:left="0"/>
              <w:rPr>
                <w:rFonts w:ascii="TH Sarabun New" w:hAnsi="TH Sarabun New" w:eastAsia="Angsana New" w:cs="TH Sarabun New"/>
                <w:b/>
                <w:bCs/>
                <w:sz w:val="26"/>
                <w:szCs w:val="26"/>
                <w:cs/>
                <w:rPrChange w:author="PC" w:date="2023-03-31T11:41:00Z" w:id="389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475 </w:t>
            </w:r>
            <w:r w:rsidRPr="00357A8D">
              <w:rPr>
                <w:rFonts w:ascii="TH Sarabun New" w:hAnsi="TH Sarabun New" w:cs="TH Sarabun New"/>
                <w:sz w:val="26"/>
                <w:szCs w:val="26"/>
                <w:cs/>
              </w:rPr>
              <w:t xml:space="preserve">เศรษฐศาสตร์ทรัพยากรธรรมชาติ    </w:t>
            </w:r>
            <w:del w:author="Jenjira O-cha" w:date="2023-02-08T16:09:00Z" w:id="389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2C41A2D8" w14:textId="77777777">
            <w:pPr>
              <w:contextualSpacing/>
              <w:jc w:val="center"/>
              <w:rPr>
                <w:rFonts w:ascii="TH Sarabun New" w:hAnsi="TH Sarabun New" w:eastAsia="Angsana New" w:cs="TH Sarabun New"/>
                <w:sz w:val="26"/>
                <w:szCs w:val="26"/>
                <w:cs/>
                <w:rPrChange w:author="PC" w:date="2023-03-31T11:41:00Z" w:id="3892">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0515B8D8" w14:textId="77777777">
        <w:tc>
          <w:tcPr>
            <w:tcW w:w="4077" w:type="dxa"/>
            <w:tcBorders>
              <w:top w:val="dotted" w:color="auto" w:sz="4" w:space="0"/>
              <w:bottom w:val="dotted" w:color="auto" w:sz="4" w:space="0"/>
            </w:tcBorders>
            <w:shd w:val="clear" w:color="auto" w:fill="auto"/>
          </w:tcPr>
          <w:p w:rsidRPr="00357A8D" w:rsidR="006928D1" w:rsidRDefault="006928D1" w14:paraId="415A44FF" w14:textId="41723833">
            <w:pPr>
              <w:contextualSpacing/>
              <w:rPr>
                <w:rFonts w:ascii="TH Sarabun New" w:hAnsi="TH Sarabun New" w:eastAsia="Angsana New" w:cs="TH Sarabun New"/>
                <w:sz w:val="26"/>
                <w:szCs w:val="26"/>
                <w:cs/>
                <w:rPrChange w:author="PC" w:date="2023-03-31T11:41:00Z" w:id="389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476 </w:t>
            </w:r>
            <w:r w:rsidRPr="00357A8D">
              <w:rPr>
                <w:rFonts w:ascii="TH Sarabun New" w:hAnsi="TH Sarabun New" w:cs="TH Sarabun New"/>
                <w:sz w:val="26"/>
                <w:szCs w:val="26"/>
                <w:cs/>
              </w:rPr>
              <w:t xml:space="preserve">เศรษฐศาสตร์สิ่งแวดล้อม             </w:t>
            </w:r>
            <w:del w:author="Jenjira O-cha" w:date="2023-02-08T16:09:00Z" w:id="389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3F15AFCC" w14:textId="1326C6B1">
            <w:pPr>
              <w:pStyle w:val="ListParagraph"/>
              <w:tabs>
                <w:tab w:val="left" w:pos="241"/>
              </w:tabs>
              <w:ind w:left="0"/>
              <w:rPr>
                <w:rFonts w:ascii="TH Sarabun New" w:hAnsi="TH Sarabun New" w:eastAsia="Angsana New" w:cs="TH Sarabun New"/>
                <w:b/>
                <w:bCs/>
                <w:sz w:val="26"/>
                <w:szCs w:val="26"/>
                <w:cs/>
                <w:rPrChange w:author="PC" w:date="2023-03-31T11:41:00Z" w:id="389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476 </w:t>
            </w:r>
            <w:r w:rsidRPr="00357A8D">
              <w:rPr>
                <w:rFonts w:ascii="TH Sarabun New" w:hAnsi="TH Sarabun New" w:cs="TH Sarabun New"/>
                <w:sz w:val="26"/>
                <w:szCs w:val="26"/>
                <w:cs/>
              </w:rPr>
              <w:t xml:space="preserve">เศรษฐศาสตร์สิ่งแวดล้อม          </w:t>
            </w:r>
            <w:del w:author="Jenjira O-cha" w:date="2023-02-08T16:09:00Z" w:id="389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3E05F1B0" w14:textId="77777777">
            <w:pPr>
              <w:contextualSpacing/>
              <w:jc w:val="center"/>
              <w:rPr>
                <w:rFonts w:ascii="TH Sarabun New" w:hAnsi="TH Sarabun New" w:eastAsia="Angsana New" w:cs="TH Sarabun New"/>
                <w:sz w:val="26"/>
                <w:szCs w:val="26"/>
                <w:cs/>
                <w:rPrChange w:author="PC" w:date="2023-03-31T11:41:00Z" w:id="389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1D992DAF" w14:textId="77777777">
        <w:tc>
          <w:tcPr>
            <w:tcW w:w="4077" w:type="dxa"/>
            <w:tcBorders>
              <w:top w:val="dotted" w:color="auto" w:sz="4" w:space="0"/>
              <w:bottom w:val="dotted" w:color="auto" w:sz="4" w:space="0"/>
            </w:tcBorders>
            <w:shd w:val="clear" w:color="auto" w:fill="auto"/>
          </w:tcPr>
          <w:p w:rsidRPr="00357A8D" w:rsidR="006928D1" w:rsidRDefault="006928D1" w14:paraId="2D60EA05" w14:textId="4188A1E5">
            <w:pPr>
              <w:contextualSpacing/>
              <w:rPr>
                <w:rFonts w:ascii="TH Sarabun New" w:hAnsi="TH Sarabun New" w:eastAsia="Angsana New" w:cs="TH Sarabun New"/>
                <w:sz w:val="26"/>
                <w:szCs w:val="26"/>
                <w:cs/>
                <w:rPrChange w:author="PC" w:date="2023-03-31T11:41:00Z" w:id="389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477 </w:t>
            </w:r>
            <w:r w:rsidRPr="00357A8D">
              <w:rPr>
                <w:rFonts w:ascii="TH Sarabun New" w:hAnsi="TH Sarabun New" w:cs="TH Sarabun New"/>
                <w:sz w:val="26"/>
                <w:szCs w:val="26"/>
                <w:cs/>
              </w:rPr>
              <w:t xml:space="preserve">เศรษฐศาสตร์พลังงาน              </w:t>
            </w:r>
            <w:del w:author="Jenjira O-cha" w:date="2023-02-08T16:09:00Z" w:id="389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79FE9A74" w14:textId="794806FF">
            <w:pPr>
              <w:pStyle w:val="ListParagraph"/>
              <w:tabs>
                <w:tab w:val="left" w:pos="241"/>
              </w:tabs>
              <w:ind w:left="0"/>
              <w:rPr>
                <w:rFonts w:ascii="TH Sarabun New" w:hAnsi="TH Sarabun New" w:eastAsia="Angsana New" w:cs="TH Sarabun New"/>
                <w:b/>
                <w:bCs/>
                <w:sz w:val="26"/>
                <w:szCs w:val="26"/>
                <w:cs/>
                <w:rPrChange w:author="PC" w:date="2023-03-31T11:41:00Z" w:id="390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477 </w:t>
            </w:r>
            <w:r w:rsidRPr="00357A8D">
              <w:rPr>
                <w:rFonts w:ascii="TH Sarabun New" w:hAnsi="TH Sarabun New" w:cs="TH Sarabun New"/>
                <w:sz w:val="26"/>
                <w:szCs w:val="26"/>
                <w:cs/>
              </w:rPr>
              <w:t xml:space="preserve">เศรษฐศาสตร์พลังงาน           </w:t>
            </w:r>
            <w:del w:author="Jenjira O-cha" w:date="2023-02-08T16:09:00Z" w:id="390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37784FC6" w14:textId="77777777">
            <w:pPr>
              <w:contextualSpacing/>
              <w:jc w:val="center"/>
              <w:rPr>
                <w:rFonts w:ascii="TH Sarabun New" w:hAnsi="TH Sarabun New" w:eastAsia="Angsana New" w:cs="TH Sarabun New"/>
                <w:sz w:val="26"/>
                <w:szCs w:val="26"/>
                <w:cs/>
                <w:rPrChange w:author="PC" w:date="2023-03-31T11:41:00Z" w:id="3902">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766175" w14:paraId="60438C9F" w14:textId="77777777">
        <w:tc>
          <w:tcPr>
            <w:tcW w:w="4077" w:type="dxa"/>
            <w:tcBorders>
              <w:top w:val="dotted" w:color="auto" w:sz="4" w:space="0"/>
              <w:bottom w:val="dotted" w:color="auto" w:sz="4" w:space="0"/>
            </w:tcBorders>
            <w:shd w:val="clear" w:color="auto" w:fill="auto"/>
          </w:tcPr>
          <w:p w:rsidRPr="00357A8D" w:rsidR="006928D1" w:rsidRDefault="006928D1" w14:paraId="187A4262"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479 </w:t>
            </w:r>
            <w:r w:rsidRPr="00357A8D">
              <w:rPr>
                <w:rFonts w:ascii="TH Sarabun New" w:hAnsi="TH Sarabun New" w:cs="TH Sarabun New"/>
                <w:sz w:val="26"/>
                <w:szCs w:val="26"/>
                <w:cs/>
              </w:rPr>
              <w:t xml:space="preserve">สัมมนาเศรษฐศาสตร์ทรัพยากรธรรมชาติ  </w:t>
            </w:r>
          </w:p>
          <w:p w:rsidRPr="00357A8D" w:rsidR="006928D1" w:rsidRDefault="006928D1" w14:paraId="255158BC" w14:textId="377B033E">
            <w:pPr>
              <w:contextualSpacing/>
              <w:rPr>
                <w:rFonts w:ascii="TH Sarabun New" w:hAnsi="TH Sarabun New" w:eastAsia="Angsana New" w:cs="TH Sarabun New"/>
                <w:sz w:val="26"/>
                <w:szCs w:val="26"/>
                <w:cs/>
                <w:rPrChange w:author="PC" w:date="2023-03-31T11:41:00Z" w:id="390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และสิ่งแวดล้อม                       </w:t>
            </w:r>
            <w:del w:author="Jenjira O-cha" w:date="2023-02-08T16:09:00Z" w:id="3904">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3CC5E170"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479 </w:t>
            </w:r>
            <w:r w:rsidRPr="00357A8D">
              <w:rPr>
                <w:rFonts w:ascii="TH Sarabun New" w:hAnsi="TH Sarabun New" w:cs="TH Sarabun New"/>
                <w:sz w:val="26"/>
                <w:szCs w:val="26"/>
                <w:cs/>
              </w:rPr>
              <w:t xml:space="preserve">สัมมนาเศรษฐศาสตร์ทรัพยากรธรรมชาติ  </w:t>
            </w:r>
          </w:p>
          <w:p w:rsidRPr="00357A8D" w:rsidR="006928D1" w:rsidRDefault="006928D1" w14:paraId="0E6667EC" w14:textId="6E3E862D">
            <w:pPr>
              <w:pStyle w:val="ListParagraph"/>
              <w:tabs>
                <w:tab w:val="left" w:pos="241"/>
              </w:tabs>
              <w:ind w:left="0"/>
              <w:rPr>
                <w:rFonts w:ascii="TH Sarabun New" w:hAnsi="TH Sarabun New" w:eastAsia="Angsana New" w:cs="TH Sarabun New"/>
                <w:b/>
                <w:bCs/>
                <w:sz w:val="26"/>
                <w:szCs w:val="26"/>
                <w:cs/>
                <w:rPrChange w:author="PC" w:date="2023-03-31T11:41:00Z" w:id="390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และสิ่งแวดล้อม                    </w:t>
            </w:r>
            <w:del w:author="Jenjira O-cha" w:date="2023-02-08T16:09:00Z" w:id="3906">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09AD813C" w14:textId="77777777">
            <w:pPr>
              <w:contextualSpacing/>
              <w:jc w:val="center"/>
              <w:rPr>
                <w:rFonts w:ascii="TH Sarabun New" w:hAnsi="TH Sarabun New" w:eastAsia="Angsana New" w:cs="TH Sarabun New"/>
                <w:sz w:val="26"/>
                <w:szCs w:val="26"/>
                <w:cs/>
                <w:rPrChange w:author="PC" w:date="2023-03-31T11:41:00Z" w:id="390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ปรับวิชาบังคับก่อน</w:t>
            </w:r>
          </w:p>
        </w:tc>
      </w:tr>
      <w:tr w:rsidRPr="00357A8D" w:rsidR="00567CE2" w:rsidTr="00766175" w14:paraId="149A49B0" w14:textId="77777777">
        <w:tc>
          <w:tcPr>
            <w:tcW w:w="4077" w:type="dxa"/>
            <w:tcBorders>
              <w:top w:val="dotted" w:color="auto" w:sz="4" w:space="0"/>
              <w:bottom w:val="dotted" w:color="auto" w:sz="4" w:space="0"/>
            </w:tcBorders>
            <w:shd w:val="clear" w:color="auto" w:fill="auto"/>
          </w:tcPr>
          <w:p w:rsidRPr="00357A8D" w:rsidR="006928D1" w:rsidRDefault="006928D1" w14:paraId="1A76A7F3"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573 </w:t>
            </w:r>
            <w:r w:rsidRPr="00357A8D">
              <w:rPr>
                <w:rFonts w:ascii="TH Sarabun New" w:hAnsi="TH Sarabun New" w:cs="TH Sarabun New"/>
                <w:sz w:val="26"/>
                <w:szCs w:val="26"/>
                <w:cs/>
              </w:rPr>
              <w:t>เศรษฐศาสตร์ทรัพยากรธรรมชาติและสิ่ง</w:t>
            </w:r>
          </w:p>
          <w:p w:rsidRPr="00357A8D" w:rsidR="006928D1" w:rsidRDefault="006928D1" w14:paraId="5515D63D" w14:textId="190ADF14">
            <w:pPr>
              <w:contextualSpacing/>
              <w:rPr>
                <w:rFonts w:ascii="TH Sarabun New" w:hAnsi="TH Sarabun New" w:eastAsia="Angsana New" w:cs="TH Sarabun New"/>
                <w:sz w:val="26"/>
                <w:szCs w:val="26"/>
                <w:cs/>
                <w:rPrChange w:author="PC" w:date="2023-03-31T11:41:00Z" w:id="390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แวดล้อม : ศึกษาเฉพาะเรื่อง</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 </w:t>
            </w:r>
            <w:del w:author="Jenjira O-cha" w:date="2023-02-08T16:10:00Z" w:id="390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41C8CE82"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573 </w:t>
            </w:r>
            <w:r w:rsidRPr="00357A8D">
              <w:rPr>
                <w:rFonts w:ascii="TH Sarabun New" w:hAnsi="TH Sarabun New" w:cs="TH Sarabun New"/>
                <w:sz w:val="26"/>
                <w:szCs w:val="26"/>
                <w:cs/>
              </w:rPr>
              <w:t>เศรษฐศาสตร์ทรัพยากรธรรมชาติและสิ่ง</w:t>
            </w:r>
          </w:p>
          <w:p w:rsidRPr="00357A8D" w:rsidR="006928D1" w:rsidRDefault="006928D1" w14:paraId="4FA71DBA" w14:textId="271F8FAD">
            <w:pPr>
              <w:pStyle w:val="ListParagraph"/>
              <w:tabs>
                <w:tab w:val="left" w:pos="241"/>
              </w:tabs>
              <w:ind w:left="0"/>
              <w:rPr>
                <w:rFonts w:ascii="TH Sarabun New" w:hAnsi="TH Sarabun New" w:eastAsia="Angsana New" w:cs="TH Sarabun New"/>
                <w:b/>
                <w:bCs/>
                <w:sz w:val="26"/>
                <w:szCs w:val="26"/>
                <w:cs/>
                <w:rPrChange w:author="PC" w:date="2023-03-31T11:41:00Z" w:id="391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แวดล้อม : ศึกษาเฉพาะเรื่อง</w:t>
            </w:r>
            <w:r w:rsidRPr="00357A8D">
              <w:rPr>
                <w:rFonts w:ascii="TH Sarabun New" w:hAnsi="TH Sarabun New" w:cs="TH Sarabun New"/>
                <w:sz w:val="26"/>
                <w:szCs w:val="26"/>
              </w:rPr>
              <w:t xml:space="preserve"> 1</w:t>
            </w:r>
            <w:r w:rsidRPr="00357A8D">
              <w:rPr>
                <w:rFonts w:ascii="TH Sarabun New" w:hAnsi="TH Sarabun New" w:cs="TH Sarabun New"/>
                <w:sz w:val="26"/>
                <w:szCs w:val="26"/>
                <w:cs/>
              </w:rPr>
              <w:t xml:space="preserve">       </w:t>
            </w:r>
            <w:del w:author="Jenjira O-cha" w:date="2023-02-08T16:10:00Z" w:id="3911">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5B1591" w14:paraId="592C53DE" w14:textId="23B97858">
            <w:pPr>
              <w:contextualSpacing/>
              <w:jc w:val="center"/>
              <w:rPr>
                <w:rFonts w:ascii="TH Sarabun New" w:hAnsi="TH Sarabun New" w:eastAsia="Angsana New" w:cs="TH Sarabun New"/>
                <w:sz w:val="26"/>
                <w:szCs w:val="26"/>
                <w:cs/>
                <w:rPrChange w:author="PC" w:date="2023-03-31T11:41:00Z" w:id="3912">
                  <w:rPr>
                    <w:rFonts w:ascii="TH Sarabun New" w:hAnsi="TH Sarabun New" w:eastAsia="Angsana New" w:cs="TH Sarabun New"/>
                    <w:color w:val="FF0000"/>
                    <w:sz w:val="26"/>
                    <w:szCs w:val="26"/>
                    <w:cs/>
                  </w:rPr>
                </w:rPrChange>
              </w:rPr>
            </w:pPr>
            <w:commentRangeStart w:id="3913"/>
            <w:ins w:author="PC" w:date="2023-03-31T11:24:00Z" w:id="3914">
              <w:r w:rsidRPr="00357A8D">
                <w:rPr>
                  <w:rFonts w:ascii="TH Sarabun New" w:hAnsi="TH Sarabun New" w:eastAsia="Angsana New" w:cs="TH Sarabun New"/>
                  <w:sz w:val="26"/>
                  <w:szCs w:val="26"/>
                  <w:cs/>
                </w:rPr>
                <w:t>ตัดวิชาบังคับก่อน</w:t>
              </w:r>
            </w:ins>
            <w:del w:author="PC" w:date="2023-03-31T11:24:00Z" w:id="3915">
              <w:r w:rsidRPr="00357A8D" w:rsidDel="005B1591" w:rsidR="006928D1">
                <w:rPr>
                  <w:rFonts w:ascii="TH Sarabun New" w:hAnsi="TH Sarabun New" w:eastAsia="Angsana New" w:cs="TH Sarabun New"/>
                  <w:sz w:val="26"/>
                  <w:szCs w:val="26"/>
                  <w:cs/>
                </w:rPr>
                <w:delText>คงเดิม</w:delText>
              </w:r>
            </w:del>
            <w:commentRangeEnd w:id="3913"/>
            <w:r w:rsidRPr="00357A8D">
              <w:rPr>
                <w:rStyle w:val="CommentReference"/>
              </w:rPr>
              <w:commentReference w:id="3913"/>
            </w:r>
          </w:p>
        </w:tc>
      </w:tr>
      <w:tr w:rsidRPr="00357A8D" w:rsidR="00567CE2" w:rsidTr="00766175" w14:paraId="2D20BA4E" w14:textId="77777777">
        <w:tc>
          <w:tcPr>
            <w:tcW w:w="4077" w:type="dxa"/>
            <w:tcBorders>
              <w:top w:val="dotted" w:color="auto" w:sz="4" w:space="0"/>
              <w:bottom w:val="dotted" w:color="auto" w:sz="4" w:space="0"/>
            </w:tcBorders>
            <w:shd w:val="clear" w:color="auto" w:fill="auto"/>
          </w:tcPr>
          <w:p w:rsidRPr="00357A8D" w:rsidR="006928D1" w:rsidRDefault="006928D1" w14:paraId="7E0996D6"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574  </w:t>
            </w:r>
            <w:r w:rsidRPr="00357A8D">
              <w:rPr>
                <w:rFonts w:ascii="TH Sarabun New" w:hAnsi="TH Sarabun New" w:cs="TH Sarabun New"/>
                <w:sz w:val="26"/>
                <w:szCs w:val="26"/>
                <w:cs/>
              </w:rPr>
              <w:t xml:space="preserve">เศรษฐศาสตร์ทรัพยากรธรรมชาติและสิ่ง </w:t>
            </w:r>
          </w:p>
          <w:p w:rsidRPr="00357A8D" w:rsidR="006928D1" w:rsidRDefault="006928D1" w14:paraId="50EC8EE5" w14:textId="29BAA827">
            <w:pPr>
              <w:contextualSpacing/>
              <w:rPr>
                <w:rFonts w:ascii="TH Sarabun New" w:hAnsi="TH Sarabun New" w:eastAsia="Angsana New" w:cs="TH Sarabun New"/>
                <w:sz w:val="26"/>
                <w:szCs w:val="26"/>
                <w:cs/>
                <w:rPrChange w:author="PC" w:date="2023-03-31T11:41:00Z" w:id="3916">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แวดล้อม: ศึกษาเฉพาะเรื่อง</w:t>
            </w:r>
            <w:r w:rsidRPr="00357A8D">
              <w:rPr>
                <w:rFonts w:ascii="TH Sarabun New" w:hAnsi="TH Sarabun New" w:cs="TH Sarabun New"/>
                <w:sz w:val="26"/>
                <w:szCs w:val="26"/>
              </w:rPr>
              <w:t xml:space="preserve"> 2</w:t>
            </w:r>
            <w:r w:rsidRPr="00357A8D">
              <w:rPr>
                <w:rFonts w:ascii="TH Sarabun New" w:hAnsi="TH Sarabun New" w:cs="TH Sarabun New"/>
                <w:sz w:val="26"/>
                <w:szCs w:val="26"/>
                <w:cs/>
              </w:rPr>
              <w:t xml:space="preserve">       </w:t>
            </w:r>
            <w:del w:author="Jenjira O-cha" w:date="2023-02-08T16:10:00Z" w:id="3917">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1E32CA79"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574  </w:t>
            </w:r>
            <w:r w:rsidRPr="00357A8D">
              <w:rPr>
                <w:rFonts w:ascii="TH Sarabun New" w:hAnsi="TH Sarabun New" w:cs="TH Sarabun New"/>
                <w:sz w:val="26"/>
                <w:szCs w:val="26"/>
                <w:cs/>
              </w:rPr>
              <w:t xml:space="preserve">เศรษฐศาสตร์ทรัพยากรธรรมชาติและสิ่ง </w:t>
            </w:r>
          </w:p>
          <w:p w:rsidRPr="00357A8D" w:rsidR="006928D1" w:rsidRDefault="006928D1" w14:paraId="1D8E5149" w14:textId="08D44A3A">
            <w:pPr>
              <w:pStyle w:val="ListParagraph"/>
              <w:tabs>
                <w:tab w:val="left" w:pos="241"/>
              </w:tabs>
              <w:ind w:left="0"/>
              <w:rPr>
                <w:rFonts w:ascii="TH Sarabun New" w:hAnsi="TH Sarabun New" w:eastAsia="Angsana New" w:cs="TH Sarabun New"/>
                <w:b/>
                <w:bCs/>
                <w:sz w:val="26"/>
                <w:szCs w:val="26"/>
                <w:cs/>
                <w:rPrChange w:author="PC" w:date="2023-03-31T11:41:00Z" w:id="391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แวดล้อม: ศึกษาเฉพาะเรื่อง</w:t>
            </w:r>
            <w:r w:rsidRPr="00357A8D">
              <w:rPr>
                <w:rFonts w:ascii="TH Sarabun New" w:hAnsi="TH Sarabun New" w:cs="TH Sarabun New"/>
                <w:sz w:val="26"/>
                <w:szCs w:val="26"/>
              </w:rPr>
              <w:t xml:space="preserve"> 2</w:t>
            </w:r>
            <w:r w:rsidRPr="00357A8D">
              <w:rPr>
                <w:rFonts w:ascii="TH Sarabun New" w:hAnsi="TH Sarabun New" w:cs="TH Sarabun New"/>
                <w:sz w:val="26"/>
                <w:szCs w:val="26"/>
                <w:cs/>
              </w:rPr>
              <w:t xml:space="preserve">        </w:t>
            </w:r>
            <w:del w:author="Jenjira O-cha" w:date="2023-02-08T16:10:00Z" w:id="3919">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5B1591" w14:paraId="77D12260" w14:textId="6196EC95">
            <w:pPr>
              <w:contextualSpacing/>
              <w:jc w:val="center"/>
              <w:rPr>
                <w:rFonts w:ascii="TH Sarabun New" w:hAnsi="TH Sarabun New" w:eastAsia="Angsana New" w:cs="TH Sarabun New"/>
                <w:sz w:val="26"/>
                <w:szCs w:val="26"/>
                <w:cs/>
                <w:rPrChange w:author="PC" w:date="2023-03-31T11:41:00Z" w:id="3920">
                  <w:rPr>
                    <w:rFonts w:ascii="TH Sarabun New" w:hAnsi="TH Sarabun New" w:eastAsia="Angsana New" w:cs="TH Sarabun New"/>
                    <w:color w:val="FF0000"/>
                    <w:sz w:val="26"/>
                    <w:szCs w:val="26"/>
                    <w:cs/>
                  </w:rPr>
                </w:rPrChange>
              </w:rPr>
            </w:pPr>
            <w:commentRangeStart w:id="3921"/>
            <w:ins w:author="PC" w:date="2023-03-31T11:24:00Z" w:id="3922">
              <w:r w:rsidRPr="00357A8D">
                <w:rPr>
                  <w:rFonts w:ascii="TH Sarabun New" w:hAnsi="TH Sarabun New" w:eastAsia="Angsana New" w:cs="TH Sarabun New"/>
                  <w:sz w:val="26"/>
                  <w:szCs w:val="26"/>
                  <w:cs/>
                </w:rPr>
                <w:t>ตัดวิชาบังคับก่อน</w:t>
              </w:r>
            </w:ins>
            <w:del w:author="PC" w:date="2023-03-31T11:24:00Z" w:id="3923">
              <w:r w:rsidRPr="00357A8D" w:rsidDel="005B1591" w:rsidR="006928D1">
                <w:rPr>
                  <w:rFonts w:ascii="TH Sarabun New" w:hAnsi="TH Sarabun New" w:eastAsia="Angsana New" w:cs="TH Sarabun New"/>
                  <w:sz w:val="26"/>
                  <w:szCs w:val="26"/>
                  <w:cs/>
                </w:rPr>
                <w:delText>คงเดิม</w:delText>
              </w:r>
            </w:del>
            <w:commentRangeEnd w:id="3921"/>
            <w:r w:rsidRPr="00357A8D">
              <w:rPr>
                <w:rStyle w:val="CommentReference"/>
              </w:rPr>
              <w:commentReference w:id="3921"/>
            </w:r>
          </w:p>
        </w:tc>
      </w:tr>
      <w:tr w:rsidRPr="00357A8D" w:rsidR="00567CE2" w:rsidTr="00DC2C52" w14:paraId="41FB37DB" w14:textId="77777777">
        <w:tc>
          <w:tcPr>
            <w:tcW w:w="4077" w:type="dxa"/>
            <w:tcBorders>
              <w:top w:val="dotted" w:color="auto" w:sz="4" w:space="0"/>
              <w:bottom w:val="dotted" w:color="auto" w:sz="4" w:space="0"/>
            </w:tcBorders>
            <w:shd w:val="clear" w:color="auto" w:fill="auto"/>
          </w:tcPr>
          <w:p w:rsidRPr="00357A8D" w:rsidR="006928D1" w:rsidRDefault="006928D1" w14:paraId="5B981EDF" w14:textId="77777777">
            <w:pPr>
              <w:contextualSpacing/>
              <w:rPr>
                <w:rFonts w:ascii="TH Sarabun New" w:hAnsi="TH Sarabun New" w:eastAsia="Angsana New" w:cs="TH Sarabun New"/>
                <w:sz w:val="26"/>
                <w:szCs w:val="26"/>
                <w:cs/>
                <w:rPrChange w:author="PC" w:date="2023-03-31T11:41:00Z" w:id="3924">
                  <w:rPr>
                    <w:rFonts w:ascii="TH Sarabun New" w:hAnsi="TH Sarabun New" w:eastAsia="Angsana New" w:cs="TH Sarabun New"/>
                    <w:color w:val="FF0000"/>
                    <w:sz w:val="26"/>
                    <w:szCs w:val="26"/>
                    <w:cs/>
                  </w:rPr>
                </w:rPrChange>
              </w:rPr>
            </w:pPr>
            <w:r w:rsidRPr="00357A8D">
              <w:rPr>
                <w:rFonts w:ascii="TH Sarabun New" w:hAnsi="TH Sarabun New" w:cs="TH Sarabun New"/>
                <w:b/>
                <w:bCs/>
                <w:sz w:val="26"/>
                <w:szCs w:val="26"/>
                <w:u w:val="single"/>
                <w:cs/>
              </w:rPr>
              <w:t>หมวดเศรษฐศาสตร์อุตสาหกรรม (หมวด 8)</w:t>
            </w:r>
          </w:p>
        </w:tc>
        <w:tc>
          <w:tcPr>
            <w:tcW w:w="4065" w:type="dxa"/>
            <w:tcBorders>
              <w:top w:val="dotted" w:color="auto" w:sz="4" w:space="0"/>
              <w:bottom w:val="dotted" w:color="auto" w:sz="4" w:space="0"/>
            </w:tcBorders>
            <w:shd w:val="clear" w:color="auto" w:fill="auto"/>
          </w:tcPr>
          <w:p w:rsidRPr="00357A8D" w:rsidR="006928D1" w:rsidRDefault="006928D1" w14:paraId="75E5375C" w14:textId="77777777">
            <w:pPr>
              <w:pStyle w:val="ListParagraph"/>
              <w:tabs>
                <w:tab w:val="left" w:pos="241"/>
              </w:tabs>
              <w:ind w:left="0"/>
              <w:rPr>
                <w:rFonts w:ascii="TH Sarabun New" w:hAnsi="TH Sarabun New" w:eastAsia="Angsana New" w:cs="TH Sarabun New"/>
                <w:b/>
                <w:bCs/>
                <w:sz w:val="26"/>
                <w:szCs w:val="26"/>
                <w:cs/>
                <w:rPrChange w:author="PC" w:date="2023-03-31T11:41:00Z" w:id="3925">
                  <w:rPr>
                    <w:rFonts w:ascii="TH Sarabun New" w:hAnsi="TH Sarabun New" w:eastAsia="Angsana New" w:cs="TH Sarabun New"/>
                    <w:b/>
                    <w:bCs/>
                    <w:color w:val="FF0000"/>
                    <w:sz w:val="26"/>
                    <w:szCs w:val="26"/>
                    <w:cs/>
                  </w:rPr>
                </w:rPrChange>
              </w:rPr>
            </w:pPr>
            <w:r w:rsidRPr="00357A8D">
              <w:rPr>
                <w:rFonts w:ascii="TH Sarabun New" w:hAnsi="TH Sarabun New" w:cs="TH Sarabun New"/>
                <w:b/>
                <w:bCs/>
                <w:sz w:val="26"/>
                <w:szCs w:val="26"/>
                <w:u w:val="single"/>
                <w:cs/>
              </w:rPr>
              <w:t>หมวดเศรษฐศาสตร์อุตสาหกรรม (หมวด 8)</w:t>
            </w:r>
          </w:p>
        </w:tc>
        <w:tc>
          <w:tcPr>
            <w:tcW w:w="1179" w:type="dxa"/>
            <w:tcBorders>
              <w:top w:val="dotted" w:color="auto" w:sz="4" w:space="0"/>
              <w:bottom w:val="dotted" w:color="auto" w:sz="4" w:space="0"/>
            </w:tcBorders>
            <w:shd w:val="clear" w:color="auto" w:fill="auto"/>
          </w:tcPr>
          <w:p w:rsidRPr="00357A8D" w:rsidR="006928D1" w:rsidRDefault="006928D1" w14:paraId="7589C944" w14:textId="77777777">
            <w:pPr>
              <w:contextualSpacing/>
              <w:jc w:val="center"/>
              <w:rPr>
                <w:rFonts w:ascii="TH Sarabun New" w:hAnsi="TH Sarabun New" w:eastAsia="Angsana New" w:cs="TH Sarabun New"/>
                <w:sz w:val="26"/>
                <w:szCs w:val="26"/>
                <w:cs/>
                <w:rPrChange w:author="PC" w:date="2023-03-31T11:41:00Z" w:id="3926">
                  <w:rPr>
                    <w:rFonts w:ascii="TH Sarabun New" w:hAnsi="TH Sarabun New" w:eastAsia="Angsana New" w:cs="TH Sarabun New"/>
                    <w:color w:val="FF0000"/>
                    <w:sz w:val="26"/>
                    <w:szCs w:val="26"/>
                    <w:cs/>
                  </w:rPr>
                </w:rPrChange>
              </w:rPr>
            </w:pPr>
          </w:p>
        </w:tc>
      </w:tr>
      <w:tr w:rsidRPr="00357A8D" w:rsidR="00567CE2" w:rsidTr="00EA674D" w14:paraId="31BDD8E7" w14:textId="77777777">
        <w:tc>
          <w:tcPr>
            <w:tcW w:w="4077" w:type="dxa"/>
            <w:tcBorders>
              <w:top w:val="dotted" w:color="auto" w:sz="4" w:space="0"/>
              <w:bottom w:val="dotted" w:color="auto" w:sz="4" w:space="0"/>
            </w:tcBorders>
            <w:shd w:val="clear" w:color="auto" w:fill="auto"/>
          </w:tcPr>
          <w:p w:rsidRPr="00357A8D" w:rsidR="006928D1" w:rsidRDefault="006928D1" w14:paraId="5D9A93AA" w14:textId="421F69BF">
            <w:pPr>
              <w:contextualSpacing/>
              <w:rPr>
                <w:rFonts w:ascii="TH Sarabun New" w:hAnsi="TH Sarabun New" w:eastAsia="Angsana New" w:cs="TH Sarabun New"/>
                <w:sz w:val="26"/>
                <w:szCs w:val="26"/>
                <w:cs/>
                <w:rPrChange w:author="PC" w:date="2023-03-31T11:41:00Z" w:id="392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380 </w:t>
            </w:r>
            <w:r w:rsidRPr="00357A8D">
              <w:rPr>
                <w:rFonts w:ascii="TH Sarabun New" w:hAnsi="TH Sarabun New" w:cs="TH Sarabun New"/>
                <w:sz w:val="26"/>
                <w:szCs w:val="26"/>
                <w:cs/>
              </w:rPr>
              <w:t xml:space="preserve">เศรษฐศาสตร์อุตสาหกรรมเบื้องต้น </w:t>
            </w:r>
            <w:del w:author="Jenjira O-cha" w:date="2023-02-08T16:10:00Z" w:id="3928">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6928D1" w14:paraId="0E1FC910" w14:textId="3EE5BFD1">
            <w:pPr>
              <w:pStyle w:val="ListParagraph"/>
              <w:tabs>
                <w:tab w:val="left" w:pos="241"/>
              </w:tabs>
              <w:ind w:left="0"/>
              <w:rPr>
                <w:rFonts w:ascii="TH Sarabun New" w:hAnsi="TH Sarabun New" w:eastAsia="Angsana New" w:cs="TH Sarabun New"/>
                <w:b/>
                <w:bCs/>
                <w:sz w:val="26"/>
                <w:szCs w:val="26"/>
                <w:cs/>
                <w:rPrChange w:author="PC" w:date="2023-03-31T11:41:00Z" w:id="392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380 </w:t>
            </w:r>
            <w:r w:rsidRPr="00357A8D">
              <w:rPr>
                <w:rFonts w:ascii="TH Sarabun New" w:hAnsi="TH Sarabun New" w:cs="TH Sarabun New"/>
                <w:sz w:val="26"/>
                <w:szCs w:val="26"/>
                <w:cs/>
              </w:rPr>
              <w:t xml:space="preserve">เศรษฐศาสตร์อุตสาหกรรมเบื้องต้น  </w:t>
            </w:r>
            <w:del w:author="Jenjira O-cha" w:date="2023-02-08T16:10:00Z" w:id="3930">
              <w:r w:rsidRPr="00357A8D" w:rsidDel="00E17D6F">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1179" w:type="dxa"/>
            <w:tcBorders>
              <w:top w:val="dotted" w:color="auto" w:sz="4" w:space="0"/>
              <w:bottom w:val="dotted" w:color="auto" w:sz="4" w:space="0"/>
            </w:tcBorders>
            <w:shd w:val="clear" w:color="auto" w:fill="auto"/>
          </w:tcPr>
          <w:p w:rsidRPr="00357A8D" w:rsidR="006928D1" w:rsidRDefault="006928D1" w14:paraId="7471184B" w14:textId="77777777">
            <w:pPr>
              <w:contextualSpacing/>
              <w:jc w:val="center"/>
              <w:rPr>
                <w:rFonts w:ascii="TH Sarabun New" w:hAnsi="TH Sarabun New" w:eastAsia="Angsana New" w:cs="TH Sarabun New"/>
                <w:sz w:val="26"/>
                <w:szCs w:val="26"/>
                <w:cs/>
                <w:rPrChange w:author="PC" w:date="2023-03-31T11:41:00Z" w:id="393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EA674D" w14:paraId="03430F68" w14:textId="77777777">
        <w:tc>
          <w:tcPr>
            <w:tcW w:w="4077" w:type="dxa"/>
            <w:tcBorders>
              <w:top w:val="dotted" w:color="auto" w:sz="4" w:space="0"/>
              <w:bottom w:val="dotted" w:color="auto" w:sz="4" w:space="0"/>
            </w:tcBorders>
            <w:shd w:val="clear" w:color="auto" w:fill="auto"/>
          </w:tcPr>
          <w:p w:rsidRPr="00357A8D" w:rsidR="006928D1" w:rsidRDefault="006928D1" w14:paraId="5B36DFDF" w14:textId="37E67942">
            <w:pPr>
              <w:contextualSpacing/>
              <w:rPr>
                <w:rFonts w:ascii="TH Sarabun New" w:hAnsi="TH Sarabun New" w:eastAsia="Angsana New" w:cs="TH Sarabun New"/>
                <w:sz w:val="26"/>
                <w:szCs w:val="26"/>
                <w:cs/>
                <w:rPrChange w:author="PC" w:date="2023-03-31T11:41:00Z" w:id="393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381 </w:t>
            </w:r>
            <w:r w:rsidRPr="00357A8D">
              <w:rPr>
                <w:rFonts w:ascii="TH Sarabun New" w:hAnsi="TH Sarabun New" w:cs="TH Sarabun New"/>
                <w:sz w:val="26"/>
                <w:szCs w:val="26"/>
                <w:cs/>
              </w:rPr>
              <w:t xml:space="preserve">เศรษฐศาสตร์การขนส่ง      </w:t>
            </w:r>
            <w:del w:author="Jenjira O-cha" w:date="2023-02-08T16:10:00Z" w:id="3933">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63375290" w14:textId="6450C569">
            <w:pPr>
              <w:pStyle w:val="ListParagraph"/>
              <w:tabs>
                <w:tab w:val="left" w:pos="241"/>
              </w:tabs>
              <w:ind w:left="0"/>
              <w:rPr>
                <w:rFonts w:ascii="TH Sarabun New" w:hAnsi="TH Sarabun New" w:eastAsia="Angsana New" w:cs="TH Sarabun New"/>
                <w:b/>
                <w:bCs/>
                <w:sz w:val="26"/>
                <w:szCs w:val="26"/>
                <w:cs/>
                <w:rPrChange w:author="PC" w:date="2023-03-31T11:41:00Z" w:id="393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381 </w:t>
            </w:r>
            <w:r w:rsidRPr="00357A8D">
              <w:rPr>
                <w:rFonts w:ascii="TH Sarabun New" w:hAnsi="TH Sarabun New" w:cs="TH Sarabun New"/>
                <w:sz w:val="26"/>
                <w:szCs w:val="26"/>
                <w:cs/>
              </w:rPr>
              <w:t xml:space="preserve">เศรษฐศาสตร์การขนส่ง          </w:t>
            </w:r>
            <w:del w:author="Jenjira O-cha" w:date="2023-02-08T16:10:00Z" w:id="393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5C67555F" w14:textId="77777777">
            <w:pPr>
              <w:contextualSpacing/>
              <w:jc w:val="center"/>
              <w:rPr>
                <w:rFonts w:ascii="TH Sarabun New" w:hAnsi="TH Sarabun New" w:eastAsia="Angsana New" w:cs="TH Sarabun New"/>
                <w:sz w:val="26"/>
                <w:szCs w:val="26"/>
                <w:cs/>
                <w:rPrChange w:author="PC" w:date="2023-03-31T11:41:00Z" w:id="393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คงเดิม</w:t>
            </w:r>
          </w:p>
        </w:tc>
      </w:tr>
      <w:tr w:rsidRPr="00357A8D" w:rsidR="00567CE2" w:rsidTr="00EA674D" w14:paraId="16E5FAEC" w14:textId="77777777">
        <w:tc>
          <w:tcPr>
            <w:tcW w:w="4077" w:type="dxa"/>
            <w:tcBorders>
              <w:top w:val="dotted" w:color="auto" w:sz="4" w:space="0"/>
              <w:bottom w:val="dotted" w:color="auto" w:sz="4" w:space="0"/>
            </w:tcBorders>
            <w:shd w:val="clear" w:color="auto" w:fill="auto"/>
          </w:tcPr>
          <w:p w:rsidRPr="00357A8D" w:rsidR="006928D1" w:rsidRDefault="006928D1" w14:paraId="3EB2BFDB" w14:textId="100D1935">
            <w:pPr>
              <w:contextualSpacing/>
              <w:rPr>
                <w:rFonts w:ascii="TH Sarabun New" w:hAnsi="TH Sarabun New" w:eastAsia="Angsana New" w:cs="TH Sarabun New"/>
                <w:sz w:val="26"/>
                <w:szCs w:val="26"/>
                <w:cs/>
                <w:rPrChange w:author="PC" w:date="2023-03-31T11:41:00Z" w:id="393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ศ.382 เศรษฐศาสตร์ว่าด้วยภาคบริการ   </w:t>
            </w:r>
            <w:del w:author="Jenjira O-cha" w:date="2023-02-08T16:10:00Z" w:id="3938">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6A76FB71" w14:textId="1A649448">
            <w:pPr>
              <w:pStyle w:val="ListParagraph"/>
              <w:tabs>
                <w:tab w:val="left" w:pos="241"/>
              </w:tabs>
              <w:ind w:left="0"/>
              <w:rPr>
                <w:rFonts w:ascii="TH Sarabun New" w:hAnsi="TH Sarabun New" w:eastAsia="Angsana New" w:cs="TH Sarabun New"/>
                <w:b/>
                <w:bCs/>
                <w:sz w:val="26"/>
                <w:szCs w:val="26"/>
                <w:cs/>
                <w:rPrChange w:author="PC" w:date="2023-03-31T11:41:00Z" w:id="3939">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ศ.382 เศรษฐศาสตร์ว่าด้วยภาคบริการ       </w:t>
            </w:r>
            <w:del w:author="Jenjira O-cha" w:date="2023-02-08T16:10:00Z" w:id="3940">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71990872" w14:textId="77777777">
            <w:pPr>
              <w:contextualSpacing/>
              <w:jc w:val="center"/>
              <w:rPr>
                <w:rFonts w:ascii="TH Sarabun New" w:hAnsi="TH Sarabun New" w:eastAsia="Angsana New" w:cs="TH Sarabun New"/>
                <w:sz w:val="26"/>
                <w:szCs w:val="26"/>
                <w:cs/>
                <w:rPrChange w:author="PC" w:date="2023-03-31T11:41:00Z" w:id="394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766175" w14:paraId="6AEA6A05" w14:textId="77777777">
        <w:tc>
          <w:tcPr>
            <w:tcW w:w="4077" w:type="dxa"/>
            <w:tcBorders>
              <w:top w:val="dotted" w:color="auto" w:sz="4" w:space="0"/>
              <w:bottom w:val="dotted" w:color="auto" w:sz="4" w:space="0"/>
            </w:tcBorders>
            <w:shd w:val="clear" w:color="auto" w:fill="auto"/>
          </w:tcPr>
          <w:p w:rsidRPr="00357A8D" w:rsidR="006928D1" w:rsidRDefault="006928D1" w14:paraId="0FD7ECCE" w14:textId="4D259A70">
            <w:pPr>
              <w:contextualSpacing/>
              <w:rPr>
                <w:rFonts w:ascii="TH Sarabun New" w:hAnsi="TH Sarabun New" w:eastAsia="Angsana New" w:cs="TH Sarabun New"/>
                <w:sz w:val="26"/>
                <w:szCs w:val="26"/>
                <w:cs/>
                <w:rPrChange w:author="PC" w:date="2023-03-31T11:41:00Z" w:id="394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ศ.383 เศรษฐศาสตร์เชิงวัฒนธรรม     </w:t>
            </w:r>
            <w:del w:author="Jenjira O-cha" w:date="2023-02-08T16:10:00Z" w:id="3943">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10:00Z" w:id="3944">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69A44FBC" w14:textId="1D977052">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ศ.383 เศรษฐศาสตร์เชิงวัฒนธรรมและเศรษฐกิจ</w:t>
            </w:r>
          </w:p>
          <w:p w:rsidRPr="00357A8D" w:rsidR="006928D1" w:rsidRDefault="006928D1" w14:paraId="5F93C247" w14:textId="77777777">
            <w:pPr>
              <w:pStyle w:val="ListParagraph"/>
              <w:tabs>
                <w:tab w:val="left" w:pos="241"/>
              </w:tabs>
              <w:ind w:left="0"/>
              <w:rPr>
                <w:rFonts w:ascii="TH Sarabun New" w:hAnsi="TH Sarabun New" w:eastAsia="Angsana New" w:cs="TH Sarabun New"/>
                <w:b/>
                <w:bCs/>
                <w:sz w:val="26"/>
                <w:szCs w:val="26"/>
                <w:cs/>
                <w:rPrChange w:author="PC" w:date="2023-03-31T11:41:00Z" w:id="394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สร้างสรรค์                                  3 (3-0-6)</w:t>
            </w:r>
          </w:p>
        </w:tc>
        <w:tc>
          <w:tcPr>
            <w:tcW w:w="1179" w:type="dxa"/>
            <w:tcBorders>
              <w:top w:val="dotted" w:color="auto" w:sz="4" w:space="0"/>
              <w:bottom w:val="dotted" w:color="auto" w:sz="4" w:space="0"/>
            </w:tcBorders>
            <w:shd w:val="clear" w:color="auto" w:fill="auto"/>
          </w:tcPr>
          <w:p w:rsidRPr="00357A8D" w:rsidR="006928D1" w:rsidRDefault="006928D1" w14:paraId="4290F59C" w14:textId="77777777">
            <w:pPr>
              <w:spacing w:before="48" w:beforeLines="20"/>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ปรับชื่อวิชา</w:t>
            </w:r>
          </w:p>
          <w:p w:rsidRPr="00357A8D" w:rsidR="006928D1" w:rsidRDefault="006928D1" w14:paraId="4E2B3704" w14:textId="77777777">
            <w:pPr>
              <w:contextualSpacing/>
              <w:jc w:val="center"/>
              <w:rPr>
                <w:rFonts w:ascii="TH Sarabun New" w:hAnsi="TH Sarabun New" w:eastAsia="Angsana New" w:cs="TH Sarabun New"/>
                <w:sz w:val="26"/>
                <w:szCs w:val="26"/>
                <w:cs/>
                <w:rPrChange w:author="PC" w:date="2023-03-31T11:41:00Z" w:id="394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และคำอธิบายรายวิชา</w:t>
            </w:r>
          </w:p>
        </w:tc>
      </w:tr>
      <w:tr w:rsidRPr="00357A8D" w:rsidR="00567CE2" w:rsidTr="00EA674D" w14:paraId="276EFCCA" w14:textId="77777777">
        <w:tc>
          <w:tcPr>
            <w:tcW w:w="4077" w:type="dxa"/>
            <w:tcBorders>
              <w:top w:val="dotted" w:color="auto" w:sz="4" w:space="0"/>
              <w:bottom w:val="dotted" w:color="auto" w:sz="4" w:space="0"/>
            </w:tcBorders>
            <w:shd w:val="clear" w:color="auto" w:fill="auto"/>
          </w:tcPr>
          <w:p w:rsidRPr="00357A8D" w:rsidR="006928D1" w:rsidRDefault="006928D1" w14:paraId="3DF22C4A" w14:textId="2CECF49B">
            <w:pPr>
              <w:contextualSpacing/>
              <w:rPr>
                <w:rFonts w:ascii="TH Sarabun New" w:hAnsi="TH Sarabun New" w:eastAsia="Angsana New" w:cs="TH Sarabun New"/>
                <w:sz w:val="26"/>
                <w:szCs w:val="26"/>
                <w:cs/>
                <w:rPrChange w:author="PC" w:date="2023-03-31T11:41:00Z" w:id="3947">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481 </w:t>
            </w:r>
            <w:r w:rsidRPr="00357A8D">
              <w:rPr>
                <w:rFonts w:ascii="TH Sarabun New" w:hAnsi="TH Sarabun New" w:cs="TH Sarabun New"/>
                <w:sz w:val="26"/>
                <w:szCs w:val="26"/>
                <w:cs/>
              </w:rPr>
              <w:t xml:space="preserve">เศรษฐศาสตร์อุตสาหกรรม    </w:t>
            </w:r>
            <w:del w:author="Jenjira O-cha" w:date="2023-02-08T16:10:00Z" w:id="3948">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10:00Z" w:id="3949">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0E99F112" w14:textId="4B98F971">
            <w:pPr>
              <w:pStyle w:val="ListParagraph"/>
              <w:tabs>
                <w:tab w:val="left" w:pos="241"/>
              </w:tabs>
              <w:ind w:left="0"/>
              <w:rPr>
                <w:rFonts w:ascii="TH Sarabun New" w:hAnsi="TH Sarabun New" w:eastAsia="Angsana New" w:cs="TH Sarabun New"/>
                <w:b/>
                <w:bCs/>
                <w:sz w:val="26"/>
                <w:szCs w:val="26"/>
                <w:cs/>
                <w:rPrChange w:author="PC" w:date="2023-03-31T11:41:00Z" w:id="395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481 </w:t>
            </w:r>
            <w:r w:rsidRPr="00357A8D">
              <w:rPr>
                <w:rFonts w:ascii="TH Sarabun New" w:hAnsi="TH Sarabun New" w:cs="TH Sarabun New"/>
                <w:sz w:val="26"/>
                <w:szCs w:val="26"/>
                <w:cs/>
              </w:rPr>
              <w:t xml:space="preserve">เศรษฐศาสตร์อุตสาหกรรม              </w:t>
            </w:r>
            <w:del w:author="PC" w:date="2023-03-31T11:38:00Z" w:id="3951">
              <w:r w:rsidRPr="00357A8D" w:rsidDel="00EA674D">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42C1FF61" w14:textId="77777777">
            <w:pPr>
              <w:contextualSpacing/>
              <w:jc w:val="center"/>
              <w:rPr>
                <w:rFonts w:ascii="TH Sarabun New" w:hAnsi="TH Sarabun New" w:eastAsia="Angsana New" w:cs="TH Sarabun New"/>
                <w:sz w:val="26"/>
                <w:szCs w:val="26"/>
                <w:cs/>
                <w:rPrChange w:author="PC" w:date="2023-03-31T11:41:00Z" w:id="3952">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EA674D" w14:paraId="3B59D653" w14:textId="77777777">
        <w:tc>
          <w:tcPr>
            <w:tcW w:w="4077" w:type="dxa"/>
            <w:tcBorders>
              <w:top w:val="dotted" w:color="auto" w:sz="4" w:space="0"/>
              <w:bottom w:val="single" w:color="auto" w:sz="4" w:space="0"/>
            </w:tcBorders>
            <w:shd w:val="clear" w:color="auto" w:fill="auto"/>
          </w:tcPr>
          <w:p w:rsidRPr="00357A8D" w:rsidR="006928D1" w:rsidRDefault="006928D1" w14:paraId="67E48EF9"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482 </w:t>
            </w:r>
            <w:r w:rsidRPr="00357A8D">
              <w:rPr>
                <w:rFonts w:ascii="TH Sarabun New" w:hAnsi="TH Sarabun New" w:cs="TH Sarabun New"/>
                <w:sz w:val="26"/>
                <w:szCs w:val="26"/>
                <w:cs/>
              </w:rPr>
              <w:t xml:space="preserve">การพัฒนาอุตสาหกรรม : บทบาทของภาครัฐและ  </w:t>
            </w:r>
          </w:p>
          <w:p w:rsidRPr="00357A8D" w:rsidR="006928D1" w:rsidRDefault="006928D1" w14:paraId="464DCC22" w14:textId="1C34F108">
            <w:pPr>
              <w:contextualSpacing/>
              <w:rPr>
                <w:rFonts w:ascii="TH Sarabun New" w:hAnsi="TH Sarabun New" w:eastAsia="Angsana New" w:cs="TH Sarabun New"/>
                <w:sz w:val="26"/>
                <w:szCs w:val="26"/>
                <w:cs/>
                <w:rPrChange w:author="PC" w:date="2023-03-31T11:41:00Z" w:id="395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เอกชน                           </w:t>
            </w:r>
            <w:del w:author="Jenjira O-cha" w:date="2023-02-08T16:10:00Z" w:id="3954">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single" w:color="auto" w:sz="4" w:space="0"/>
            </w:tcBorders>
            <w:shd w:val="clear" w:color="auto" w:fill="auto"/>
          </w:tcPr>
          <w:p w:rsidRPr="00357A8D" w:rsidR="006928D1" w:rsidRDefault="006928D1" w14:paraId="319D20D9"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482 </w:t>
            </w:r>
            <w:r w:rsidRPr="00357A8D">
              <w:rPr>
                <w:rFonts w:ascii="TH Sarabun New" w:hAnsi="TH Sarabun New" w:cs="TH Sarabun New"/>
                <w:sz w:val="26"/>
                <w:szCs w:val="26"/>
                <w:cs/>
              </w:rPr>
              <w:t>เศรษฐศาสตร์นวัตกรรมและการพัฒนา</w:t>
            </w:r>
          </w:p>
          <w:p w:rsidRPr="00357A8D" w:rsidR="006928D1" w:rsidRDefault="006928D1" w14:paraId="7401FF45" w14:textId="4E0DFB15">
            <w:pPr>
              <w:pStyle w:val="ListParagraph"/>
              <w:tabs>
                <w:tab w:val="left" w:pos="241"/>
              </w:tabs>
              <w:ind w:left="0"/>
              <w:rPr>
                <w:rFonts w:ascii="TH Sarabun New" w:hAnsi="TH Sarabun New" w:eastAsia="Angsana New" w:cs="TH Sarabun New"/>
                <w:b/>
                <w:bCs/>
                <w:sz w:val="26"/>
                <w:szCs w:val="26"/>
                <w:cs/>
                <w:rPrChange w:author="PC" w:date="2023-03-31T11:41:00Z" w:id="395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อุตสาหกรรม              </w:t>
            </w:r>
            <w:del w:author="Jenjira O-cha" w:date="2023-02-08T16:10:00Z" w:id="3956">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single" w:color="auto" w:sz="4" w:space="0"/>
            </w:tcBorders>
            <w:shd w:val="clear" w:color="auto" w:fill="auto"/>
          </w:tcPr>
          <w:p w:rsidRPr="00357A8D" w:rsidR="006928D1" w:rsidRDefault="006928D1" w14:paraId="0BAADD20" w14:textId="77777777">
            <w:pPr>
              <w:spacing w:before="48" w:beforeLines="20"/>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ปรับชื่อวิชา</w:t>
            </w:r>
            <w:r w:rsidRPr="00357A8D">
              <w:rPr>
                <w:rFonts w:ascii="TH Sarabun New" w:hAnsi="TH Sarabun New" w:eastAsia="Angsana New" w:cs="TH Sarabun New"/>
                <w:sz w:val="26"/>
                <w:szCs w:val="26"/>
              </w:rPr>
              <w:t>,</w:t>
            </w:r>
          </w:p>
          <w:p w:rsidRPr="00357A8D" w:rsidR="006928D1" w:rsidRDefault="006928D1" w14:paraId="34F1CD32" w14:textId="77777777">
            <w:pPr>
              <w:spacing w:before="48" w:beforeLines="20"/>
              <w:jc w:val="center"/>
              <w:rPr>
                <w:rFonts w:ascii="TH Sarabun New" w:hAnsi="TH Sarabun New" w:eastAsia="Angsana New" w:cs="TH Sarabun New"/>
                <w:sz w:val="26"/>
                <w:szCs w:val="26"/>
                <w:cs/>
                <w:rPrChange w:author="PC" w:date="2023-03-31T11:41:00Z" w:id="3957">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วิชาบังคับก่อนและคำอธิบายรายวิชา</w:t>
            </w:r>
          </w:p>
        </w:tc>
      </w:tr>
      <w:tr w:rsidRPr="00357A8D" w:rsidR="00567CE2" w:rsidTr="00EA674D" w14:paraId="5DC4D594" w14:textId="77777777">
        <w:tc>
          <w:tcPr>
            <w:tcW w:w="4077" w:type="dxa"/>
            <w:tcBorders>
              <w:top w:val="single" w:color="auto" w:sz="4" w:space="0"/>
              <w:bottom w:val="dotted" w:color="auto" w:sz="4" w:space="0"/>
            </w:tcBorders>
            <w:shd w:val="clear" w:color="auto" w:fill="auto"/>
          </w:tcPr>
          <w:p w:rsidRPr="00357A8D" w:rsidR="006928D1" w:rsidRDefault="006928D1" w14:paraId="007FFBDB"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483 </w:t>
            </w:r>
            <w:r w:rsidRPr="00357A8D">
              <w:rPr>
                <w:rFonts w:ascii="TH Sarabun New" w:hAnsi="TH Sarabun New" w:cs="TH Sarabun New"/>
                <w:sz w:val="26"/>
                <w:szCs w:val="26"/>
                <w:cs/>
              </w:rPr>
              <w:t xml:space="preserve">เศรษฐศาสตร์ว่าด้วยการกำกับดูแล </w:t>
            </w:r>
          </w:p>
          <w:p w:rsidRPr="00357A8D" w:rsidR="006928D1" w:rsidRDefault="006928D1" w14:paraId="48EDC1E5" w14:textId="07EB5544">
            <w:pPr>
              <w:contextualSpacing/>
              <w:rPr>
                <w:rFonts w:ascii="TH Sarabun New" w:hAnsi="TH Sarabun New" w:eastAsia="Angsana New" w:cs="TH Sarabun New"/>
                <w:sz w:val="26"/>
                <w:szCs w:val="26"/>
                <w:cs/>
                <w:rPrChange w:author="PC" w:date="2023-03-31T11:41:00Z" w:id="395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และการแข่งขันทางการค้า            </w:t>
            </w:r>
            <w:del w:author="Jenjira O-cha" w:date="2023-02-08T16:10:00Z" w:id="3959">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single" w:color="auto" w:sz="4" w:space="0"/>
              <w:bottom w:val="dotted" w:color="auto" w:sz="4" w:space="0"/>
            </w:tcBorders>
            <w:shd w:val="clear" w:color="auto" w:fill="auto"/>
          </w:tcPr>
          <w:p w:rsidRPr="00357A8D" w:rsidR="006928D1" w:rsidRDefault="006928D1" w14:paraId="64345704" w14:textId="7777777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483 </w:t>
            </w:r>
            <w:r w:rsidRPr="00357A8D">
              <w:rPr>
                <w:rFonts w:ascii="TH Sarabun New" w:hAnsi="TH Sarabun New" w:cs="TH Sarabun New"/>
                <w:sz w:val="26"/>
                <w:szCs w:val="26"/>
                <w:cs/>
              </w:rPr>
              <w:t xml:space="preserve">เศรษฐศาสตร์ว่าด้วยการกำกับดูแล </w:t>
            </w:r>
          </w:p>
          <w:p w:rsidRPr="00357A8D" w:rsidR="006928D1" w:rsidRDefault="006928D1" w14:paraId="46FB1E2D" w14:textId="720121C3">
            <w:pPr>
              <w:pStyle w:val="ListParagraph"/>
              <w:tabs>
                <w:tab w:val="left" w:pos="241"/>
              </w:tabs>
              <w:ind w:left="0"/>
              <w:rPr>
                <w:rFonts w:ascii="TH Sarabun New" w:hAnsi="TH Sarabun New" w:eastAsia="Angsana New" w:cs="TH Sarabun New"/>
                <w:b/>
                <w:bCs/>
                <w:sz w:val="26"/>
                <w:szCs w:val="26"/>
                <w:cs/>
                <w:rPrChange w:author="PC" w:date="2023-03-31T11:41:00Z" w:id="396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และการแข่งขันทางการค้า      </w:t>
            </w:r>
            <w:del w:author="Jenjira O-cha" w:date="2023-02-08T16:10:00Z" w:id="3961">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single" w:color="auto" w:sz="4" w:space="0"/>
              <w:bottom w:val="dotted" w:color="auto" w:sz="4" w:space="0"/>
            </w:tcBorders>
            <w:shd w:val="clear" w:color="auto" w:fill="auto"/>
          </w:tcPr>
          <w:p w:rsidRPr="00357A8D" w:rsidR="006928D1" w:rsidRDefault="006928D1" w14:paraId="2AC18981" w14:textId="77777777">
            <w:pPr>
              <w:contextualSpacing/>
              <w:jc w:val="center"/>
              <w:rPr>
                <w:rFonts w:ascii="TH Sarabun New" w:hAnsi="TH Sarabun New" w:eastAsia="Angsana New" w:cs="TH Sarabun New"/>
                <w:sz w:val="26"/>
                <w:szCs w:val="26"/>
                <w:cs/>
                <w:rPrChange w:author="PC" w:date="2023-03-31T11:41:00Z" w:id="396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คงเดิม</w:t>
            </w:r>
          </w:p>
        </w:tc>
      </w:tr>
      <w:tr w:rsidRPr="00357A8D" w:rsidR="00567CE2" w:rsidTr="00CE2920" w14:paraId="341A7E51" w14:textId="77777777">
        <w:tc>
          <w:tcPr>
            <w:tcW w:w="4077" w:type="dxa"/>
            <w:tcBorders>
              <w:top w:val="dotted" w:color="auto" w:sz="4" w:space="0"/>
              <w:bottom w:val="dotted" w:color="auto" w:sz="4" w:space="0"/>
            </w:tcBorders>
            <w:shd w:val="clear" w:color="auto" w:fill="auto"/>
          </w:tcPr>
          <w:p w:rsidRPr="00357A8D" w:rsidR="006928D1" w:rsidRDefault="006928D1" w14:paraId="6342860D" w14:textId="1EF78129">
            <w:pPr>
              <w:contextualSpacing/>
              <w:rPr>
                <w:rFonts w:ascii="TH Sarabun New" w:hAnsi="TH Sarabun New" w:eastAsia="Angsana New" w:cs="TH Sarabun New"/>
                <w:sz w:val="26"/>
                <w:szCs w:val="26"/>
                <w:cs/>
                <w:rPrChange w:author="PC" w:date="2023-03-31T11:41:00Z" w:id="396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ศ.484 เศรษฐศาสตร์อุตสาหกรรมเชิงประจักษ์</w:t>
            </w:r>
            <w:del w:author="Jenjira O-cha" w:date="2023-02-08T16:10:00Z" w:id="3964">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tc>
        <w:tc>
          <w:tcPr>
            <w:tcW w:w="4065" w:type="dxa"/>
            <w:tcBorders>
              <w:top w:val="dotted" w:color="auto" w:sz="4" w:space="0"/>
              <w:bottom w:val="dotted" w:color="auto" w:sz="4" w:space="0"/>
            </w:tcBorders>
            <w:shd w:val="clear" w:color="auto" w:fill="auto"/>
          </w:tcPr>
          <w:p w:rsidRPr="00357A8D" w:rsidR="006928D1" w:rsidRDefault="001A45F7" w14:paraId="0A1D8129" w14:textId="4062CBAD">
            <w:pPr>
              <w:pStyle w:val="ListParagraph"/>
              <w:tabs>
                <w:tab w:val="left" w:pos="241"/>
              </w:tabs>
              <w:ind w:left="0" w:right="-36"/>
              <w:rPr>
                <w:rFonts w:ascii="TH Sarabun New" w:hAnsi="TH Sarabun New" w:eastAsia="Angsana New" w:cs="TH Sarabun New"/>
                <w:b/>
                <w:bCs/>
                <w:sz w:val="26"/>
                <w:szCs w:val="26"/>
                <w:cs/>
                <w:rPrChange w:author="PC" w:date="2023-03-31T11:41:00Z" w:id="396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ศ.484 เศรษฐศาสตร์อุตสาหกรรมเชิงประจักษ์</w:t>
            </w:r>
            <w:del w:author="Jenjira O-cha" w:date="2023-02-08T16:10:00Z" w:id="3966">
              <w:r w:rsidRPr="00357A8D" w:rsidDel="00DC2C52">
                <w:rPr>
                  <w:rFonts w:ascii="TH Sarabun New" w:hAnsi="TH Sarabun New" w:cs="TH Sarabun New"/>
                  <w:sz w:val="26"/>
                  <w:szCs w:val="26"/>
                  <w:cs/>
                </w:rPr>
                <w:delText xml:space="preserve">  </w:delText>
              </w:r>
            </w:del>
            <w:ins w:author="Jenjira O-cha" w:date="2023-02-08T16:10:00Z" w:id="3967">
              <w:r w:rsidRPr="00357A8D" w:rsidR="00DC2C52">
                <w:rPr>
                  <w:rFonts w:ascii="TH Sarabun New" w:hAnsi="TH Sarabun New" w:cs="TH Sarabun New"/>
                  <w:sz w:val="26"/>
                  <w:szCs w:val="26"/>
                  <w:cs/>
                </w:rPr>
                <w:t xml:space="preserve"> </w:t>
              </w:r>
            </w:ins>
            <w:r w:rsidRPr="00357A8D">
              <w:rPr>
                <w:rFonts w:ascii="TH Sarabun New" w:hAnsi="TH Sarabun New" w:cs="TH Sarabun New"/>
                <w:sz w:val="26"/>
                <w:szCs w:val="26"/>
                <w:cs/>
              </w:rPr>
              <w:t xml:space="preserve">3 (3-0-6)            </w:t>
            </w:r>
          </w:p>
        </w:tc>
        <w:tc>
          <w:tcPr>
            <w:tcW w:w="1179" w:type="dxa"/>
            <w:tcBorders>
              <w:top w:val="dotted" w:color="auto" w:sz="4" w:space="0"/>
              <w:bottom w:val="dotted" w:color="auto" w:sz="4" w:space="0"/>
            </w:tcBorders>
            <w:shd w:val="clear" w:color="auto" w:fill="auto"/>
          </w:tcPr>
          <w:p w:rsidRPr="00357A8D" w:rsidR="006928D1" w:rsidRDefault="001A45F7" w14:paraId="28F0AC9B" w14:textId="67E6D2FC">
            <w:pPr>
              <w:contextualSpacing/>
              <w:jc w:val="center"/>
              <w:rPr>
                <w:rFonts w:ascii="TH Sarabun New" w:hAnsi="TH Sarabun New" w:eastAsia="Angsana New" w:cs="TH Sarabun New"/>
                <w:sz w:val="26"/>
                <w:szCs w:val="26"/>
                <w:cs/>
                <w:rPrChange w:author="PC" w:date="2023-03-31T11:41:00Z" w:id="3968">
                  <w:rPr>
                    <w:rFonts w:ascii="TH Sarabun New" w:hAnsi="TH Sarabun New" w:eastAsia="Angsana New" w:cs="TH Sarabun New"/>
                    <w:color w:val="FF0000"/>
                    <w:sz w:val="26"/>
                    <w:szCs w:val="26"/>
                    <w:cs/>
                  </w:rPr>
                </w:rPrChange>
              </w:rPr>
            </w:pPr>
            <w:del w:author="Jenjira O-cha" w:date="2023-02-08T11:41:00Z" w:id="3969">
              <w:r w:rsidRPr="00357A8D" w:rsidDel="00F32FA2">
                <w:rPr>
                  <w:rFonts w:ascii="TH Sarabun New" w:hAnsi="TH Sarabun New" w:eastAsia="Angsana New" w:cs="TH Sarabun New"/>
                  <w:sz w:val="26"/>
                  <w:szCs w:val="26"/>
                  <w:cs/>
                </w:rPr>
                <w:delText>คงเดิม</w:delText>
              </w:r>
            </w:del>
            <w:commentRangeStart w:id="3970"/>
            <w:ins w:author="Jenjira O-cha" w:date="2023-02-08T11:41:00Z" w:id="3971">
              <w:r w:rsidRPr="00357A8D" w:rsidR="00F32FA2">
                <w:rPr>
                  <w:rFonts w:ascii="TH Sarabun New" w:hAnsi="TH Sarabun New" w:eastAsia="Angsana New" w:cs="TH Sarabun New"/>
                  <w:sz w:val="26"/>
                  <w:szCs w:val="26"/>
                  <w:cs/>
                </w:rPr>
                <w:t>ปรับคำอธิบายภาษาอังกฤษ</w:t>
              </w:r>
            </w:ins>
            <w:ins w:author="Jenjira O-cha" w:date="2023-02-08T11:42:00Z" w:id="3972">
              <w:commentRangeEnd w:id="3970"/>
              <w:r w:rsidRPr="00357A8D" w:rsidR="00F32FA2">
                <w:rPr>
                  <w:rStyle w:val="CommentReference"/>
                </w:rPr>
                <w:commentReference w:id="3970"/>
              </w:r>
            </w:ins>
          </w:p>
        </w:tc>
      </w:tr>
      <w:tr w:rsidRPr="00357A8D" w:rsidR="00567CE2" w:rsidTr="00EA674D" w14:paraId="583DEDC5" w14:textId="77777777">
        <w:tc>
          <w:tcPr>
            <w:tcW w:w="4077" w:type="dxa"/>
            <w:tcBorders>
              <w:top w:val="dotted" w:color="auto" w:sz="4" w:space="0"/>
              <w:bottom w:val="dotted" w:color="auto" w:sz="4" w:space="0"/>
            </w:tcBorders>
            <w:shd w:val="clear" w:color="auto" w:fill="auto"/>
          </w:tcPr>
          <w:p w:rsidRPr="00357A8D" w:rsidR="006928D1" w:rsidRDefault="006928D1" w14:paraId="776CB241" w14:textId="79AA81AC">
            <w:pPr>
              <w:contextualSpacing/>
              <w:rPr>
                <w:rFonts w:ascii="TH Sarabun New" w:hAnsi="TH Sarabun New" w:eastAsia="Angsana New" w:cs="TH Sarabun New"/>
                <w:sz w:val="26"/>
                <w:szCs w:val="26"/>
                <w:cs/>
                <w:rPrChange w:author="PC" w:date="2023-03-31T11:41:00Z" w:id="397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ศ.485 เศรษฐศาสตร์นวัตกรรม               </w:t>
            </w:r>
            <w:del w:author="Jenjira O-cha" w:date="2023-02-08T16:10:00Z" w:id="3974">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1FFF56BC" w14:textId="77777777">
            <w:pPr>
              <w:pStyle w:val="ListParagraph"/>
              <w:tabs>
                <w:tab w:val="left" w:pos="241"/>
              </w:tabs>
              <w:ind w:left="0"/>
              <w:rPr>
                <w:rFonts w:ascii="TH Sarabun New" w:hAnsi="TH Sarabun New" w:eastAsia="Angsana New" w:cs="TH Sarabun New"/>
                <w:b/>
                <w:bCs/>
                <w:sz w:val="26"/>
                <w:szCs w:val="26"/>
                <w:cs/>
                <w:rPrChange w:author="PC" w:date="2023-03-31T11:41:00Z" w:id="3975">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6928D1" w:rsidRDefault="006928D1" w14:paraId="21AF2C29" w14:textId="77777777">
            <w:pPr>
              <w:contextualSpacing/>
              <w:jc w:val="center"/>
              <w:rPr>
                <w:rFonts w:ascii="TH Sarabun New" w:hAnsi="TH Sarabun New" w:eastAsia="Angsana New" w:cs="TH Sarabun New"/>
                <w:sz w:val="26"/>
                <w:szCs w:val="26"/>
                <w:cs/>
                <w:rPrChange w:author="PC" w:date="2023-03-31T11:41:00Z" w:id="397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ตัดออก</w:t>
            </w:r>
          </w:p>
        </w:tc>
      </w:tr>
      <w:tr w:rsidRPr="00357A8D" w:rsidR="00567CE2" w:rsidTr="00EA674D" w14:paraId="759E1B58" w14:textId="77777777">
        <w:tc>
          <w:tcPr>
            <w:tcW w:w="4077" w:type="dxa"/>
            <w:tcBorders>
              <w:top w:val="dotted" w:color="auto" w:sz="4" w:space="0"/>
              <w:bottom w:val="dotted" w:color="auto" w:sz="4" w:space="0"/>
            </w:tcBorders>
            <w:shd w:val="clear" w:color="auto" w:fill="auto"/>
          </w:tcPr>
          <w:p w:rsidRPr="00357A8D" w:rsidR="006928D1" w:rsidRDefault="006928D1" w14:paraId="5AD78657" w14:textId="7D465ED9">
            <w:pPr>
              <w:contextualSpacing/>
              <w:rPr>
                <w:rFonts w:ascii="TH Sarabun New" w:hAnsi="TH Sarabun New" w:eastAsia="Angsana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486 </w:t>
            </w:r>
            <w:r w:rsidRPr="00357A8D">
              <w:rPr>
                <w:rFonts w:ascii="TH Sarabun New" w:hAnsi="TH Sarabun New" w:cs="TH Sarabun New"/>
                <w:sz w:val="26"/>
                <w:szCs w:val="26"/>
                <w:cs/>
              </w:rPr>
              <w:t xml:space="preserve">เศรษฐศาสตร์ธุรกิจ                     </w:t>
            </w:r>
            <w:del w:author="Jenjira O-cha" w:date="2023-02-08T16:11:00Z" w:id="3977">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1949A767" w14:textId="77777777">
            <w:pPr>
              <w:pStyle w:val="ListParagraph"/>
              <w:tabs>
                <w:tab w:val="left" w:pos="241"/>
              </w:tabs>
              <w:ind w:left="0"/>
              <w:rPr>
                <w:rFonts w:ascii="TH Sarabun New" w:hAnsi="TH Sarabun New" w:eastAsia="Angsana New" w:cs="TH Sarabun New"/>
                <w:sz w:val="26"/>
                <w:szCs w:val="26"/>
                <w:cs/>
              </w:rPr>
            </w:pPr>
            <w:r w:rsidRPr="00357A8D">
              <w:rPr>
                <w:rFonts w:ascii="TH Sarabun New" w:hAnsi="TH Sarabun New" w:cs="TH Sarabun New"/>
                <w:sz w:val="26"/>
                <w:szCs w:val="26"/>
                <w:cs/>
              </w:rPr>
              <w:t>ศ.</w:t>
            </w:r>
            <w:r w:rsidRPr="00357A8D" w:rsidR="007A7DAE">
              <w:rPr>
                <w:rFonts w:ascii="TH Sarabun New" w:hAnsi="TH Sarabun New" w:cs="TH Sarabun New"/>
                <w:sz w:val="26"/>
                <w:szCs w:val="26"/>
              </w:rPr>
              <w:t>4</w:t>
            </w:r>
            <w:r w:rsidRPr="00357A8D">
              <w:rPr>
                <w:rFonts w:ascii="TH Sarabun New" w:hAnsi="TH Sarabun New" w:cs="TH Sarabun New"/>
                <w:sz w:val="26"/>
                <w:szCs w:val="26"/>
              </w:rPr>
              <w:t xml:space="preserve">86 </w:t>
            </w:r>
            <w:r w:rsidRPr="00357A8D">
              <w:rPr>
                <w:rFonts w:ascii="TH Sarabun New" w:hAnsi="TH Sarabun New" w:cs="TH Sarabun New"/>
                <w:sz w:val="26"/>
                <w:szCs w:val="26"/>
                <w:cs/>
              </w:rPr>
              <w:t>เศรษฐศาสตร์ธุรกิจ                        3 (3-0-6)</w:t>
            </w:r>
          </w:p>
        </w:tc>
        <w:tc>
          <w:tcPr>
            <w:tcW w:w="1179" w:type="dxa"/>
            <w:tcBorders>
              <w:top w:val="dotted" w:color="auto" w:sz="4" w:space="0"/>
              <w:bottom w:val="dotted" w:color="auto" w:sz="4" w:space="0"/>
            </w:tcBorders>
            <w:shd w:val="clear" w:color="auto" w:fill="auto"/>
          </w:tcPr>
          <w:p w:rsidRPr="00357A8D" w:rsidR="006928D1" w:rsidRDefault="006928D1" w14:paraId="39A7CE32"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ปรับวิชาบังคับก่อนและคำอธิบายรายวิชา</w:t>
            </w:r>
          </w:p>
        </w:tc>
      </w:tr>
      <w:tr w:rsidRPr="00357A8D" w:rsidR="00567CE2" w:rsidTr="00EA674D" w14:paraId="1F6F3387" w14:textId="77777777">
        <w:tc>
          <w:tcPr>
            <w:tcW w:w="4077" w:type="dxa"/>
            <w:tcBorders>
              <w:top w:val="dotted" w:color="auto" w:sz="4" w:space="0"/>
              <w:bottom w:val="dotted" w:color="auto" w:sz="4" w:space="0"/>
            </w:tcBorders>
            <w:shd w:val="clear" w:color="auto" w:fill="auto"/>
          </w:tcPr>
          <w:p w:rsidRPr="00357A8D" w:rsidR="006928D1" w:rsidRDefault="006928D1" w14:paraId="4D8BEE3D" w14:textId="1FBCFBDA">
            <w:pPr>
              <w:contextualSpacing/>
              <w:rPr>
                <w:rFonts w:ascii="TH Sarabun New" w:hAnsi="TH Sarabun New" w:eastAsia="Angsana New" w:cs="TH Sarabun New"/>
                <w:sz w:val="26"/>
                <w:szCs w:val="26"/>
                <w:cs/>
                <w:rPrChange w:author="PC" w:date="2023-03-31T11:41:00Z" w:id="397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489 </w:t>
            </w:r>
            <w:r w:rsidRPr="00357A8D">
              <w:rPr>
                <w:rFonts w:ascii="TH Sarabun New" w:hAnsi="TH Sarabun New" w:cs="TH Sarabun New"/>
                <w:sz w:val="26"/>
                <w:szCs w:val="26"/>
                <w:cs/>
              </w:rPr>
              <w:t xml:space="preserve">สัมมนาเศรษฐศาสตร์อุตสาหกรรม  </w:t>
            </w:r>
            <w:del w:author="Jenjira O-cha" w:date="2023-02-08T16:11:00Z" w:id="3979">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11:00Z" w:id="3980">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0C3F69F6" w14:textId="1B2DF666">
            <w:pPr>
              <w:contextualSpacing/>
              <w:rPr>
                <w:rFonts w:ascii="TH Sarabun New" w:hAnsi="TH Sarabun New" w:eastAsia="Angsana New" w:cs="TH Sarabun New"/>
                <w:b/>
                <w:bCs/>
                <w:sz w:val="26"/>
                <w:szCs w:val="26"/>
                <w:cs/>
                <w:rPrChange w:author="PC" w:date="2023-03-31T11:41:00Z" w:id="3981">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489 </w:t>
            </w:r>
            <w:r w:rsidRPr="00357A8D">
              <w:rPr>
                <w:rFonts w:ascii="TH Sarabun New" w:hAnsi="TH Sarabun New" w:cs="TH Sarabun New"/>
                <w:sz w:val="26"/>
                <w:szCs w:val="26"/>
                <w:cs/>
              </w:rPr>
              <w:t xml:space="preserve">สัมมนาเศรษฐศาสตร์อุตสาหกรรม  </w:t>
            </w:r>
            <w:del w:author="Jenjira O-cha" w:date="2023-02-08T16:11:00Z" w:id="3982">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77D0C700" w14:textId="77777777">
            <w:pPr>
              <w:contextualSpacing/>
              <w:jc w:val="center"/>
              <w:rPr>
                <w:rFonts w:ascii="TH Sarabun New" w:hAnsi="TH Sarabun New" w:eastAsia="Angsana New" w:cs="TH Sarabun New"/>
                <w:sz w:val="26"/>
                <w:szCs w:val="26"/>
                <w:cs/>
                <w:rPrChange w:author="PC" w:date="2023-03-31T11:41:00Z" w:id="3983">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คงเดิม</w:t>
            </w:r>
          </w:p>
        </w:tc>
      </w:tr>
      <w:tr w:rsidRPr="00357A8D" w:rsidR="00567CE2" w:rsidTr="00766175" w14:paraId="0798B26D" w14:textId="77777777">
        <w:tc>
          <w:tcPr>
            <w:tcW w:w="4077" w:type="dxa"/>
            <w:tcBorders>
              <w:top w:val="dotted" w:color="auto" w:sz="4" w:space="0"/>
              <w:bottom w:val="dotted" w:color="auto" w:sz="4" w:space="0"/>
            </w:tcBorders>
            <w:shd w:val="clear" w:color="auto" w:fill="auto"/>
          </w:tcPr>
          <w:p w:rsidRPr="00357A8D" w:rsidR="006928D1" w:rsidRDefault="006928D1" w14:paraId="08188482"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581 </w:t>
            </w:r>
            <w:r w:rsidRPr="00357A8D">
              <w:rPr>
                <w:rFonts w:ascii="TH Sarabun New" w:hAnsi="TH Sarabun New" w:cs="TH Sarabun New"/>
                <w:sz w:val="26"/>
                <w:szCs w:val="26"/>
                <w:cs/>
              </w:rPr>
              <w:t xml:space="preserve">เศรษฐศาสตร์อุตสาหกรรม: </w:t>
            </w:r>
          </w:p>
          <w:p w:rsidRPr="00357A8D" w:rsidR="006928D1" w:rsidRDefault="006928D1" w14:paraId="2FA02720" w14:textId="5CB4DC80">
            <w:pPr>
              <w:autoSpaceDE w:val="0"/>
              <w:autoSpaceDN w:val="0"/>
              <w:adjustRightInd w:val="0"/>
              <w:rPr>
                <w:rFonts w:ascii="TH Sarabun New" w:hAnsi="TH Sarabun New" w:eastAsia="Angsana New" w:cs="TH Sarabun New"/>
                <w:sz w:val="26"/>
                <w:szCs w:val="26"/>
                <w:cs/>
                <w:rPrChange w:author="PC" w:date="2023-03-31T11:41:00Z" w:id="398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 1                  </w:t>
            </w:r>
            <w:del w:author="Jenjira O-cha" w:date="2023-02-08T16:11:00Z" w:id="398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2E09BD6F"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581 </w:t>
            </w:r>
            <w:r w:rsidRPr="00357A8D">
              <w:rPr>
                <w:rFonts w:ascii="TH Sarabun New" w:hAnsi="TH Sarabun New" w:cs="TH Sarabun New"/>
                <w:sz w:val="26"/>
                <w:szCs w:val="26"/>
                <w:cs/>
              </w:rPr>
              <w:t xml:space="preserve">เศรษฐศาสตร์อุตสาหกรรม: </w:t>
            </w:r>
          </w:p>
          <w:p w:rsidRPr="00357A8D" w:rsidR="006928D1" w:rsidRDefault="006928D1" w14:paraId="46B517C0" w14:textId="648FD8C9">
            <w:pPr>
              <w:pStyle w:val="ListParagraph"/>
              <w:tabs>
                <w:tab w:val="left" w:pos="241"/>
              </w:tabs>
              <w:ind w:left="0"/>
              <w:rPr>
                <w:rFonts w:ascii="TH Sarabun New" w:hAnsi="TH Sarabun New" w:eastAsia="Angsana New" w:cs="TH Sarabun New"/>
                <w:b/>
                <w:bCs/>
                <w:sz w:val="26"/>
                <w:szCs w:val="26"/>
                <w:cs/>
                <w:rPrChange w:author="PC" w:date="2023-03-31T11:41:00Z" w:id="3986">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 1       </w:t>
            </w:r>
            <w:del w:author="Jenjira O-cha" w:date="2023-02-08T16:11:00Z" w:id="3987">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5B1591" w14:paraId="2C5D0515" w14:textId="1FFFCD4F">
            <w:pPr>
              <w:contextualSpacing/>
              <w:jc w:val="center"/>
              <w:rPr>
                <w:rFonts w:ascii="TH Sarabun New" w:hAnsi="TH Sarabun New" w:eastAsia="Angsana New" w:cs="TH Sarabun New"/>
                <w:sz w:val="26"/>
                <w:szCs w:val="26"/>
                <w:cs/>
                <w:rPrChange w:author="PC" w:date="2023-03-31T11:41:00Z" w:id="3988">
                  <w:rPr>
                    <w:rFonts w:ascii="TH Sarabun New" w:hAnsi="TH Sarabun New" w:eastAsia="Angsana New" w:cs="TH Sarabun New"/>
                    <w:color w:val="FF0000"/>
                    <w:sz w:val="26"/>
                    <w:szCs w:val="26"/>
                    <w:cs/>
                  </w:rPr>
                </w:rPrChange>
              </w:rPr>
            </w:pPr>
            <w:commentRangeStart w:id="3989"/>
            <w:ins w:author="PC" w:date="2023-03-31T11:24:00Z" w:id="3990">
              <w:r w:rsidRPr="00357A8D">
                <w:rPr>
                  <w:rFonts w:ascii="TH Sarabun New" w:hAnsi="TH Sarabun New" w:eastAsia="Angsana New" w:cs="TH Sarabun New"/>
                  <w:sz w:val="26"/>
                  <w:szCs w:val="26"/>
                  <w:cs/>
                </w:rPr>
                <w:t>ตัดวิชาบังคับก่อน</w:t>
              </w:r>
            </w:ins>
            <w:del w:author="PC" w:date="2023-03-31T11:24:00Z" w:id="3991">
              <w:r w:rsidRPr="00357A8D" w:rsidDel="005B1591" w:rsidR="006928D1">
                <w:rPr>
                  <w:rFonts w:ascii="TH Sarabun New" w:hAnsi="TH Sarabun New" w:eastAsia="Angsana New" w:cs="TH Sarabun New"/>
                  <w:sz w:val="26"/>
                  <w:szCs w:val="26"/>
                  <w:cs/>
                </w:rPr>
                <w:delText>คงเดิม</w:delText>
              </w:r>
            </w:del>
            <w:commentRangeEnd w:id="3989"/>
            <w:r w:rsidRPr="00357A8D">
              <w:rPr>
                <w:rStyle w:val="CommentReference"/>
              </w:rPr>
              <w:commentReference w:id="3989"/>
            </w:r>
          </w:p>
        </w:tc>
      </w:tr>
      <w:tr w:rsidRPr="00357A8D" w:rsidR="00567CE2" w:rsidTr="00766175" w14:paraId="024350F6" w14:textId="77777777">
        <w:tc>
          <w:tcPr>
            <w:tcW w:w="4077" w:type="dxa"/>
            <w:tcBorders>
              <w:top w:val="dotted" w:color="auto" w:sz="4" w:space="0"/>
              <w:bottom w:val="dotted" w:color="auto" w:sz="4" w:space="0"/>
            </w:tcBorders>
            <w:shd w:val="clear" w:color="auto" w:fill="auto"/>
          </w:tcPr>
          <w:p w:rsidRPr="00357A8D" w:rsidR="006928D1" w:rsidRDefault="006928D1" w14:paraId="0801B121"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582 </w:t>
            </w:r>
            <w:r w:rsidRPr="00357A8D">
              <w:rPr>
                <w:rFonts w:ascii="TH Sarabun New" w:hAnsi="TH Sarabun New" w:cs="TH Sarabun New"/>
                <w:sz w:val="26"/>
                <w:szCs w:val="26"/>
                <w:cs/>
              </w:rPr>
              <w:t xml:space="preserve">เศรษฐศาสตร์อุตสาหกรรม: </w:t>
            </w:r>
          </w:p>
          <w:p w:rsidRPr="00357A8D" w:rsidR="006928D1" w:rsidRDefault="006928D1" w14:paraId="43F4F4F0" w14:textId="0BA7429A">
            <w:pPr>
              <w:autoSpaceDE w:val="0"/>
              <w:autoSpaceDN w:val="0"/>
              <w:adjustRightInd w:val="0"/>
              <w:rPr>
                <w:rFonts w:ascii="TH Sarabun New" w:hAnsi="TH Sarabun New" w:eastAsia="Angsana New" w:cs="TH Sarabun New"/>
                <w:sz w:val="26"/>
                <w:szCs w:val="26"/>
                <w:cs/>
                <w:rPrChange w:author="PC" w:date="2023-03-31T11:41:00Z" w:id="399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ศึกษาเฉพาะเรื่อง 2                  </w:t>
            </w:r>
            <w:del w:author="Jenjira O-cha" w:date="2023-02-08T16:11:00Z" w:id="3993">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27656CA3"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582 </w:t>
            </w:r>
            <w:r w:rsidRPr="00357A8D">
              <w:rPr>
                <w:rFonts w:ascii="TH Sarabun New" w:hAnsi="TH Sarabun New" w:cs="TH Sarabun New"/>
                <w:sz w:val="26"/>
                <w:szCs w:val="26"/>
                <w:cs/>
              </w:rPr>
              <w:t xml:space="preserve">เศรษฐศาสตร์อุตสาหกรรม: </w:t>
            </w:r>
          </w:p>
          <w:p w:rsidRPr="00357A8D" w:rsidR="006928D1" w:rsidRDefault="006928D1" w14:paraId="79056DB2" w14:textId="593F0BD1">
            <w:pPr>
              <w:pStyle w:val="ListParagraph"/>
              <w:tabs>
                <w:tab w:val="left" w:pos="241"/>
              </w:tabs>
              <w:ind w:left="0"/>
              <w:rPr>
                <w:rFonts w:ascii="TH Sarabun New" w:hAnsi="TH Sarabun New" w:eastAsia="Angsana New" w:cs="TH Sarabun New"/>
                <w:b/>
                <w:bCs/>
                <w:sz w:val="26"/>
                <w:szCs w:val="26"/>
                <w:cs/>
                <w:rPrChange w:author="PC" w:date="2023-03-31T11:41:00Z" w:id="399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ศึกษาเฉพาะเรื่อง 2               </w:t>
            </w:r>
            <w:del w:author="Jenjira O-cha" w:date="2023-02-08T16:11:00Z" w:id="399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Del="005B1591" w:rsidRDefault="005B1591" w14:paraId="604E469D" w14:textId="6E813AE7">
            <w:pPr>
              <w:jc w:val="center"/>
              <w:rPr>
                <w:del w:author="PC" w:date="2023-03-31T11:24:00Z" w:id="3996"/>
                <w:rFonts w:ascii="TH Sarabun New" w:hAnsi="TH Sarabun New" w:eastAsia="Angsana New" w:cs="TH Sarabun New"/>
                <w:sz w:val="26"/>
                <w:szCs w:val="26"/>
              </w:rPr>
            </w:pPr>
            <w:commentRangeStart w:id="3997"/>
            <w:ins w:author="PC" w:date="2023-03-31T11:24:00Z" w:id="3998">
              <w:r w:rsidRPr="00357A8D">
                <w:rPr>
                  <w:rFonts w:ascii="TH Sarabun New" w:hAnsi="TH Sarabun New" w:eastAsia="Angsana New" w:cs="TH Sarabun New"/>
                  <w:sz w:val="26"/>
                  <w:szCs w:val="26"/>
                  <w:cs/>
                </w:rPr>
                <w:t>ตัดวิชาบังคับก่อน</w:t>
              </w:r>
            </w:ins>
            <w:del w:author="PC" w:date="2023-03-31T11:24:00Z" w:id="3999">
              <w:r w:rsidRPr="00357A8D" w:rsidDel="005B1591" w:rsidR="006928D1">
                <w:rPr>
                  <w:rFonts w:ascii="TH Sarabun New" w:hAnsi="TH Sarabun New" w:eastAsia="Angsana New" w:cs="TH Sarabun New"/>
                  <w:sz w:val="26"/>
                  <w:szCs w:val="26"/>
                  <w:cs/>
                </w:rPr>
                <w:delText>คงเดิม</w:delText>
              </w:r>
            </w:del>
            <w:commentRangeEnd w:id="3997"/>
            <w:r w:rsidRPr="00357A8D">
              <w:rPr>
                <w:rStyle w:val="CommentReference"/>
              </w:rPr>
              <w:commentReference w:id="3997"/>
            </w:r>
          </w:p>
          <w:p w:rsidRPr="00357A8D" w:rsidR="006928D1" w:rsidRDefault="006928D1" w14:paraId="35F7E61A" w14:textId="77777777">
            <w:pPr>
              <w:contextualSpacing/>
              <w:jc w:val="center"/>
              <w:rPr>
                <w:rFonts w:ascii="TH Sarabun New" w:hAnsi="TH Sarabun New" w:eastAsia="Angsana New" w:cs="TH Sarabun New"/>
                <w:sz w:val="26"/>
                <w:szCs w:val="26"/>
                <w:cs/>
                <w:rPrChange w:author="PC" w:date="2023-03-31T11:41:00Z" w:id="4000">
                  <w:rPr>
                    <w:rFonts w:ascii="TH Sarabun New" w:hAnsi="TH Sarabun New" w:eastAsia="Angsana New" w:cs="TH Sarabun New"/>
                    <w:color w:val="FF0000"/>
                    <w:sz w:val="26"/>
                    <w:szCs w:val="26"/>
                    <w:cs/>
                  </w:rPr>
                </w:rPrChange>
              </w:rPr>
            </w:pPr>
          </w:p>
        </w:tc>
      </w:tr>
      <w:tr w:rsidRPr="00357A8D" w:rsidR="00567CE2" w:rsidTr="00766175" w14:paraId="7B3D579E" w14:textId="77777777">
        <w:tc>
          <w:tcPr>
            <w:tcW w:w="4077" w:type="dxa"/>
            <w:tcBorders>
              <w:top w:val="dotted" w:color="auto" w:sz="4" w:space="0"/>
              <w:bottom w:val="dotted" w:color="auto" w:sz="4" w:space="0"/>
            </w:tcBorders>
            <w:shd w:val="clear" w:color="auto" w:fill="auto"/>
          </w:tcPr>
          <w:p w:rsidRPr="00357A8D" w:rsidR="006928D1" w:rsidRDefault="006928D1" w14:paraId="6B8594DA" w14:textId="77777777">
            <w:pPr>
              <w:contextualSpacing/>
              <w:rPr>
                <w:rFonts w:ascii="TH Sarabun New" w:hAnsi="TH Sarabun New" w:eastAsia="Angsana New" w:cs="TH Sarabun New"/>
                <w:sz w:val="26"/>
                <w:szCs w:val="26"/>
                <w:cs/>
                <w:rPrChange w:author="PC" w:date="2023-03-31T11:41:00Z" w:id="4001">
                  <w:rPr>
                    <w:rFonts w:ascii="TH Sarabun New" w:hAnsi="TH Sarabun New" w:eastAsia="Angsana New" w:cs="TH Sarabun New"/>
                    <w:color w:val="FF0000"/>
                    <w:sz w:val="26"/>
                    <w:szCs w:val="26"/>
                    <w:cs/>
                  </w:rPr>
                </w:rPrChange>
              </w:rPr>
            </w:pPr>
            <w:r w:rsidRPr="00357A8D">
              <w:rPr>
                <w:rFonts w:ascii="TH Sarabun New" w:hAnsi="TH Sarabun New" w:eastAsia="AngsanaNew-Bold" w:cs="TH Sarabun New"/>
                <w:b/>
                <w:bCs/>
                <w:sz w:val="26"/>
                <w:szCs w:val="26"/>
                <w:u w:val="single"/>
                <w:cs/>
              </w:rPr>
              <w:t>หมวดเศรษฐศาสตร์เกษตร ( หมวด 9)</w:t>
            </w:r>
          </w:p>
        </w:tc>
        <w:tc>
          <w:tcPr>
            <w:tcW w:w="4065" w:type="dxa"/>
            <w:tcBorders>
              <w:top w:val="dotted" w:color="auto" w:sz="4" w:space="0"/>
              <w:bottom w:val="dotted" w:color="auto" w:sz="4" w:space="0"/>
            </w:tcBorders>
            <w:shd w:val="clear" w:color="auto" w:fill="auto"/>
          </w:tcPr>
          <w:p w:rsidRPr="00357A8D" w:rsidR="006928D1" w:rsidRDefault="006928D1" w14:paraId="7EAC64D5" w14:textId="77777777">
            <w:pPr>
              <w:pStyle w:val="ListParagraph"/>
              <w:tabs>
                <w:tab w:val="left" w:pos="241"/>
              </w:tabs>
              <w:ind w:left="0"/>
              <w:rPr>
                <w:rFonts w:ascii="TH Sarabun New" w:hAnsi="TH Sarabun New" w:eastAsia="Angsana New" w:cs="TH Sarabun New"/>
                <w:b/>
                <w:bCs/>
                <w:sz w:val="26"/>
                <w:szCs w:val="26"/>
                <w:cs/>
                <w:rPrChange w:author="PC" w:date="2023-03-31T11:41:00Z" w:id="4002">
                  <w:rPr>
                    <w:rFonts w:ascii="TH Sarabun New" w:hAnsi="TH Sarabun New" w:eastAsia="Angsana New" w:cs="TH Sarabun New"/>
                    <w:b/>
                    <w:bCs/>
                    <w:color w:val="FF0000"/>
                    <w:sz w:val="26"/>
                    <w:szCs w:val="26"/>
                    <w:cs/>
                  </w:rPr>
                </w:rPrChange>
              </w:rPr>
            </w:pPr>
            <w:r w:rsidRPr="00357A8D">
              <w:rPr>
                <w:rFonts w:ascii="TH Sarabun New" w:hAnsi="TH Sarabun New" w:eastAsia="AngsanaNew-Bold" w:cs="TH Sarabun New"/>
                <w:b/>
                <w:bCs/>
                <w:sz w:val="26"/>
                <w:szCs w:val="26"/>
                <w:u w:val="single"/>
                <w:cs/>
              </w:rPr>
              <w:t>หมวดเศรษฐศาสตร์เกษตร ( หมวด 9)</w:t>
            </w:r>
          </w:p>
        </w:tc>
        <w:tc>
          <w:tcPr>
            <w:tcW w:w="1179" w:type="dxa"/>
            <w:tcBorders>
              <w:top w:val="dotted" w:color="auto" w:sz="4" w:space="0"/>
              <w:bottom w:val="dotted" w:color="auto" w:sz="4" w:space="0"/>
            </w:tcBorders>
            <w:shd w:val="clear" w:color="auto" w:fill="auto"/>
          </w:tcPr>
          <w:p w:rsidRPr="00357A8D" w:rsidR="006928D1" w:rsidRDefault="006928D1" w14:paraId="36A5370A" w14:textId="77777777">
            <w:pPr>
              <w:contextualSpacing/>
              <w:jc w:val="center"/>
              <w:rPr>
                <w:rFonts w:ascii="TH Sarabun New" w:hAnsi="TH Sarabun New" w:eastAsia="Angsana New" w:cs="TH Sarabun New"/>
                <w:sz w:val="26"/>
                <w:szCs w:val="26"/>
                <w:cs/>
                <w:rPrChange w:author="PC" w:date="2023-03-31T11:41:00Z" w:id="4003">
                  <w:rPr>
                    <w:rFonts w:ascii="TH Sarabun New" w:hAnsi="TH Sarabun New" w:eastAsia="Angsana New" w:cs="TH Sarabun New"/>
                    <w:color w:val="FF0000"/>
                    <w:sz w:val="26"/>
                    <w:szCs w:val="26"/>
                    <w:cs/>
                  </w:rPr>
                </w:rPrChange>
              </w:rPr>
            </w:pPr>
          </w:p>
        </w:tc>
      </w:tr>
      <w:tr w:rsidRPr="00357A8D" w:rsidR="00567CE2" w:rsidTr="00766175" w14:paraId="246929DA" w14:textId="77777777">
        <w:tc>
          <w:tcPr>
            <w:tcW w:w="4077" w:type="dxa"/>
            <w:tcBorders>
              <w:top w:val="dotted" w:color="auto" w:sz="4" w:space="0"/>
              <w:bottom w:val="dotted" w:color="auto" w:sz="4" w:space="0"/>
            </w:tcBorders>
            <w:shd w:val="clear" w:color="auto" w:fill="auto"/>
          </w:tcPr>
          <w:p w:rsidRPr="00357A8D" w:rsidR="006928D1" w:rsidRDefault="006928D1" w14:paraId="7B573232" w14:textId="2B7ABE8C">
            <w:pPr>
              <w:contextualSpacing/>
              <w:rPr>
                <w:rFonts w:ascii="TH Sarabun New" w:hAnsi="TH Sarabun New" w:eastAsia="Angsana New" w:cs="TH Sarabun New"/>
                <w:sz w:val="26"/>
                <w:szCs w:val="26"/>
                <w:cs/>
                <w:rPrChange w:author="PC" w:date="2023-03-31T11:41:00Z" w:id="400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390 </w:t>
            </w:r>
            <w:r w:rsidRPr="00357A8D">
              <w:rPr>
                <w:rFonts w:ascii="TH Sarabun New" w:hAnsi="TH Sarabun New" w:cs="TH Sarabun New"/>
                <w:sz w:val="26"/>
                <w:szCs w:val="26"/>
                <w:cs/>
              </w:rPr>
              <w:t xml:space="preserve">เศรษฐศาสตร์การเกษตรเบื้องต้น    </w:t>
            </w:r>
            <w:del w:author="Jenjira O-cha" w:date="2023-02-08T16:11:00Z" w:id="400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5B2D9449" w14:textId="356794B7">
            <w:pPr>
              <w:pStyle w:val="ListParagraph"/>
              <w:tabs>
                <w:tab w:val="left" w:pos="241"/>
              </w:tabs>
              <w:ind w:left="0"/>
              <w:rPr>
                <w:rFonts w:ascii="TH Sarabun New" w:hAnsi="TH Sarabun New" w:eastAsia="Angsana New" w:cs="TH Sarabun New"/>
                <w:b/>
                <w:bCs/>
                <w:sz w:val="26"/>
                <w:szCs w:val="26"/>
                <w:cs/>
                <w:rPrChange w:author="PC" w:date="2023-03-31T11:41:00Z" w:id="4006">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390 </w:t>
            </w:r>
            <w:r w:rsidRPr="00357A8D">
              <w:rPr>
                <w:rFonts w:ascii="TH Sarabun New" w:hAnsi="TH Sarabun New" w:cs="TH Sarabun New"/>
                <w:sz w:val="26"/>
                <w:szCs w:val="26"/>
                <w:cs/>
              </w:rPr>
              <w:t xml:space="preserve">เศรษฐศาสตร์การเกษตรเบื้องต้น   </w:t>
            </w:r>
            <w:del w:author="Jenjira O-cha" w:date="2023-02-08T16:11:00Z" w:id="4007">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7E9E928D" w14:textId="77777777">
            <w:pPr>
              <w:contextualSpacing/>
              <w:jc w:val="center"/>
              <w:rPr>
                <w:rFonts w:ascii="TH Sarabun New" w:hAnsi="TH Sarabun New" w:eastAsia="Angsana New" w:cs="TH Sarabun New"/>
                <w:sz w:val="26"/>
                <w:szCs w:val="26"/>
                <w:cs/>
                <w:rPrChange w:author="PC" w:date="2023-03-31T11:41:00Z" w:id="4008">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คงเดิม</w:t>
            </w:r>
          </w:p>
        </w:tc>
      </w:tr>
      <w:tr w:rsidRPr="00357A8D" w:rsidR="00567CE2" w:rsidTr="00766175" w14:paraId="17B338DF" w14:textId="77777777">
        <w:tc>
          <w:tcPr>
            <w:tcW w:w="4077" w:type="dxa"/>
            <w:tcBorders>
              <w:top w:val="dotted" w:color="auto" w:sz="4" w:space="0"/>
              <w:bottom w:val="dotted" w:color="auto" w:sz="4" w:space="0"/>
            </w:tcBorders>
            <w:shd w:val="clear" w:color="auto" w:fill="auto"/>
          </w:tcPr>
          <w:p w:rsidRPr="00357A8D" w:rsidR="00DC2C52" w:rsidRDefault="006928D1" w14:paraId="35354592" w14:textId="77777777">
            <w:pPr>
              <w:contextualSpacing/>
              <w:rPr>
                <w:ins w:author="Jenjira O-cha" w:date="2023-02-08T16:11:00Z" w:id="4009"/>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491 </w:t>
            </w:r>
            <w:r w:rsidRPr="00357A8D">
              <w:rPr>
                <w:rFonts w:ascii="TH Sarabun New" w:hAnsi="TH Sarabun New" w:cs="TH Sarabun New"/>
                <w:sz w:val="26"/>
                <w:szCs w:val="26"/>
                <w:cs/>
              </w:rPr>
              <w:t>การผลิตและนโยบายการผลิตสินค้าเกษตร</w:t>
            </w:r>
            <w:r w:rsidRPr="00357A8D" w:rsidR="001A45F7">
              <w:rPr>
                <w:rFonts w:ascii="TH Sarabun New" w:hAnsi="TH Sarabun New" w:cs="TH Sarabun New"/>
                <w:sz w:val="26"/>
                <w:szCs w:val="26"/>
                <w:cs/>
              </w:rPr>
              <w:t xml:space="preserve"> </w:t>
            </w:r>
          </w:p>
          <w:p w:rsidRPr="00357A8D" w:rsidR="006928D1" w:rsidRDefault="00DC2C52" w14:paraId="71776922" w14:textId="764CF162">
            <w:pPr>
              <w:contextualSpacing/>
              <w:rPr>
                <w:rFonts w:ascii="TH Sarabun New" w:hAnsi="TH Sarabun New" w:cs="TH Sarabun New"/>
                <w:sz w:val="26"/>
                <w:szCs w:val="26"/>
                <w:rPrChange w:author="PC" w:date="2023-03-31T11:41:00Z" w:id="4010">
                  <w:rPr>
                    <w:rFonts w:ascii="TH Sarabun New" w:hAnsi="TH Sarabun New" w:cs="TH Sarabun New"/>
                    <w:sz w:val="20"/>
                    <w:szCs w:val="20"/>
                  </w:rPr>
                </w:rPrChange>
              </w:rPr>
            </w:pPr>
            <w:ins w:author="Jenjira O-cha" w:date="2023-02-08T16:11:00Z" w:id="4011">
              <w:r w:rsidRPr="00357A8D">
                <w:rPr>
                  <w:rFonts w:ascii="TH Sarabun New" w:hAnsi="TH Sarabun New" w:cs="TH Sarabun New"/>
                  <w:sz w:val="26"/>
                  <w:szCs w:val="26"/>
                  <w:cs/>
                </w:rPr>
                <w:tab/>
              </w:r>
              <w:r w:rsidRPr="00357A8D">
                <w:rPr>
                  <w:rFonts w:ascii="TH Sarabun New" w:hAnsi="TH Sarabun New" w:cs="TH Sarabun New"/>
                  <w:sz w:val="26"/>
                  <w:szCs w:val="26"/>
                  <w:cs/>
                </w:rPr>
                <w:tab/>
              </w:r>
              <w:r w:rsidRPr="00357A8D">
                <w:rPr>
                  <w:rFonts w:ascii="TH Sarabun New" w:hAnsi="TH Sarabun New" w:cs="TH Sarabun New"/>
                  <w:sz w:val="26"/>
                  <w:szCs w:val="26"/>
                  <w:cs/>
                </w:rPr>
                <w:tab/>
              </w:r>
              <w:r w:rsidRPr="00357A8D">
                <w:rPr>
                  <w:rFonts w:ascii="TH Sarabun New" w:hAnsi="TH Sarabun New" w:cs="TH Sarabun New"/>
                  <w:sz w:val="26"/>
                  <w:szCs w:val="26"/>
                  <w:cs/>
                </w:rPr>
                <w:tab/>
              </w:r>
              <w:r w:rsidRPr="00357A8D">
                <w:rPr>
                  <w:rFonts w:ascii="TH Sarabun New" w:hAnsi="TH Sarabun New" w:cs="TH Sarabun New"/>
                  <w:sz w:val="26"/>
                  <w:szCs w:val="26"/>
                  <w:cs/>
                </w:rPr>
                <w:t xml:space="preserve">    </w:t>
              </w:r>
            </w:ins>
            <w:r w:rsidRPr="00357A8D" w:rsidR="001A45F7">
              <w:rPr>
                <w:rFonts w:ascii="TH Sarabun New" w:hAnsi="TH Sarabun New" w:cs="TH Sarabun New"/>
                <w:sz w:val="26"/>
                <w:szCs w:val="26"/>
                <w:cs/>
                <w:rPrChange w:author="PC" w:date="2023-03-31T11:41:00Z" w:id="4012">
                  <w:rPr>
                    <w:rFonts w:ascii="TH Sarabun New" w:hAnsi="TH Sarabun New" w:cs="TH Sarabun New"/>
                    <w:sz w:val="20"/>
                    <w:szCs w:val="20"/>
                    <w:cs/>
                  </w:rPr>
                </w:rPrChange>
              </w:rPr>
              <w:t>3</w:t>
            </w:r>
            <w:ins w:author="Jenjira O-cha" w:date="2023-02-08T16:11:00Z" w:id="4013">
              <w:r w:rsidRPr="00357A8D">
                <w:rPr>
                  <w:rFonts w:ascii="TH Sarabun New" w:hAnsi="TH Sarabun New" w:cs="TH Sarabun New"/>
                  <w:sz w:val="26"/>
                  <w:szCs w:val="26"/>
                  <w:cs/>
                  <w:rPrChange w:author="PC" w:date="2023-03-31T11:41:00Z" w:id="4014">
                    <w:rPr>
                      <w:rFonts w:ascii="TH Sarabun New" w:hAnsi="TH Sarabun New" w:cs="TH Sarabun New"/>
                      <w:szCs w:val="24"/>
                      <w:cs/>
                    </w:rPr>
                  </w:rPrChange>
                </w:rPr>
                <w:t xml:space="preserve"> </w:t>
              </w:r>
            </w:ins>
            <w:r w:rsidRPr="00357A8D" w:rsidR="001A45F7">
              <w:rPr>
                <w:rFonts w:ascii="TH Sarabun New" w:hAnsi="TH Sarabun New" w:cs="TH Sarabun New"/>
                <w:sz w:val="26"/>
                <w:szCs w:val="26"/>
                <w:cs/>
                <w:rPrChange w:author="PC" w:date="2023-03-31T11:41:00Z" w:id="4015">
                  <w:rPr>
                    <w:rFonts w:ascii="TH Sarabun New" w:hAnsi="TH Sarabun New" w:cs="TH Sarabun New"/>
                    <w:sz w:val="20"/>
                    <w:szCs w:val="20"/>
                    <w:cs/>
                  </w:rPr>
                </w:rPrChange>
              </w:rPr>
              <w:t>(3-0-6)</w:t>
            </w:r>
            <w:r w:rsidRPr="00357A8D" w:rsidR="006928D1">
              <w:rPr>
                <w:rFonts w:ascii="TH Sarabun New" w:hAnsi="TH Sarabun New" w:cs="TH Sarabun New"/>
                <w:sz w:val="26"/>
                <w:szCs w:val="26"/>
                <w:cs/>
                <w:rPrChange w:author="PC" w:date="2023-03-31T11:41:00Z" w:id="4016">
                  <w:rPr>
                    <w:rFonts w:ascii="TH Sarabun New" w:hAnsi="TH Sarabun New" w:cs="TH Sarabun New"/>
                    <w:sz w:val="20"/>
                    <w:szCs w:val="20"/>
                    <w:cs/>
                  </w:rPr>
                </w:rPrChange>
              </w:rPr>
              <w:t xml:space="preserve">                </w:t>
            </w:r>
          </w:p>
          <w:p w:rsidRPr="00357A8D" w:rsidR="006928D1" w:rsidRDefault="006928D1" w14:paraId="0D092E7F" w14:textId="77777777">
            <w:pPr>
              <w:contextualSpacing/>
              <w:rPr>
                <w:rFonts w:ascii="TH Sarabun New" w:hAnsi="TH Sarabun New" w:eastAsia="Angsana New" w:cs="TH Sarabun New"/>
                <w:sz w:val="22"/>
                <w:szCs w:val="22"/>
                <w:cs/>
                <w:rPrChange w:author="PC" w:date="2023-03-31T11:41:00Z" w:id="4017">
                  <w:rPr>
                    <w:rFonts w:ascii="TH Sarabun New" w:hAnsi="TH Sarabun New" w:eastAsia="Angsana New" w:cs="TH Sarabun New"/>
                    <w:color w:val="FF0000"/>
                    <w:sz w:val="22"/>
                    <w:szCs w:val="22"/>
                    <w:cs/>
                  </w:rPr>
                </w:rPrChange>
              </w:rPr>
            </w:pPr>
            <w:r w:rsidRPr="00357A8D">
              <w:rPr>
                <w:rFonts w:ascii="TH Sarabun New" w:hAnsi="TH Sarabun New" w:cs="TH Sarabun New"/>
                <w:sz w:val="26"/>
                <w:szCs w:val="26"/>
                <w:cs/>
              </w:rPr>
              <w:t xml:space="preserve">                                                         </w:t>
            </w:r>
          </w:p>
        </w:tc>
        <w:tc>
          <w:tcPr>
            <w:tcW w:w="4065" w:type="dxa"/>
            <w:tcBorders>
              <w:top w:val="dotted" w:color="auto" w:sz="4" w:space="0"/>
              <w:bottom w:val="dotted" w:color="auto" w:sz="4" w:space="0"/>
            </w:tcBorders>
            <w:shd w:val="clear" w:color="auto" w:fill="auto"/>
          </w:tcPr>
          <w:p w:rsidRPr="00357A8D" w:rsidR="006928D1" w:rsidRDefault="006928D1" w14:paraId="34497C67" w14:textId="77777777">
            <w:pPr>
              <w:pStyle w:val="ListParagraph"/>
              <w:tabs>
                <w:tab w:val="left" w:pos="241"/>
              </w:tabs>
              <w:ind w:left="0"/>
              <w:rPr>
                <w:rFonts w:ascii="TH Sarabun New" w:hAnsi="TH Sarabun New" w:eastAsia="Angsana New" w:cs="TH Sarabun New"/>
                <w:b/>
                <w:bCs/>
                <w:sz w:val="26"/>
                <w:szCs w:val="26"/>
                <w:cs/>
                <w:rPrChange w:author="PC" w:date="2023-03-31T11:41:00Z" w:id="4018">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491 </w:t>
            </w:r>
            <w:r w:rsidRPr="00357A8D">
              <w:rPr>
                <w:rFonts w:ascii="TH Sarabun New" w:hAnsi="TH Sarabun New" w:cs="TH Sarabun New"/>
                <w:sz w:val="26"/>
                <w:szCs w:val="26"/>
                <w:cs/>
              </w:rPr>
              <w:t>การผลิตสินค้าเกษตรและนโยบาย       3 (3-0-6)</w:t>
            </w:r>
          </w:p>
        </w:tc>
        <w:tc>
          <w:tcPr>
            <w:tcW w:w="1179" w:type="dxa"/>
            <w:tcBorders>
              <w:top w:val="dotted" w:color="auto" w:sz="4" w:space="0"/>
              <w:bottom w:val="dotted" w:color="auto" w:sz="4" w:space="0"/>
            </w:tcBorders>
            <w:shd w:val="clear" w:color="auto" w:fill="auto"/>
          </w:tcPr>
          <w:p w:rsidRPr="00357A8D" w:rsidR="006928D1" w:rsidRDefault="006928D1" w14:paraId="02365317" w14:textId="77777777">
            <w:pPr>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ปรับชื่อวิชา</w:t>
            </w:r>
          </w:p>
          <w:p w:rsidRPr="00357A8D" w:rsidR="006928D1" w:rsidRDefault="006928D1" w14:paraId="791E3A65" w14:textId="77777777">
            <w:pPr>
              <w:contextualSpacing/>
              <w:jc w:val="center"/>
              <w:rPr>
                <w:rFonts w:ascii="TH Sarabun New" w:hAnsi="TH Sarabun New" w:eastAsia="Angsana New" w:cs="TH Sarabun New"/>
                <w:sz w:val="26"/>
                <w:szCs w:val="26"/>
                <w:cs/>
                <w:rPrChange w:author="PC" w:date="2023-03-31T11:41:00Z" w:id="4019">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และคำอธิบายรายวิชา</w:t>
            </w:r>
          </w:p>
        </w:tc>
      </w:tr>
      <w:tr w:rsidRPr="00357A8D" w:rsidR="00567CE2" w:rsidTr="00766175" w14:paraId="249A8A0E" w14:textId="77777777">
        <w:tc>
          <w:tcPr>
            <w:tcW w:w="4077" w:type="dxa"/>
            <w:tcBorders>
              <w:top w:val="dotted" w:color="auto" w:sz="4" w:space="0"/>
              <w:bottom w:val="dotted" w:color="auto" w:sz="4" w:space="0"/>
            </w:tcBorders>
            <w:shd w:val="clear" w:color="auto" w:fill="auto"/>
          </w:tcPr>
          <w:p w:rsidRPr="00357A8D" w:rsidR="006928D1" w:rsidRDefault="006928D1" w14:paraId="51997716" w14:textId="03A3E7B6">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492 </w:t>
            </w:r>
            <w:r w:rsidRPr="00357A8D">
              <w:rPr>
                <w:rFonts w:ascii="TH Sarabun New" w:hAnsi="TH Sarabun New" w:cs="TH Sarabun New"/>
                <w:sz w:val="26"/>
                <w:szCs w:val="26"/>
                <w:cs/>
              </w:rPr>
              <w:t xml:space="preserve">การตลาดสินค้าเกษตรและนโยบาย </w:t>
            </w:r>
            <w:del w:author="Jenjira O-cha" w:date="2023-02-08T16:11:00Z" w:id="4020">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p w:rsidRPr="00357A8D" w:rsidR="006928D1" w:rsidRDefault="006928D1" w14:paraId="077A6A0D" w14:textId="77777777">
            <w:pPr>
              <w:contextualSpacing/>
              <w:rPr>
                <w:rFonts w:ascii="TH Sarabun New" w:hAnsi="TH Sarabun New" w:eastAsia="Angsana New" w:cs="TH Sarabun New"/>
                <w:sz w:val="26"/>
                <w:szCs w:val="26"/>
                <w:cs/>
                <w:rPrChange w:author="PC" w:date="2023-03-31T11:41:00Z" w:id="4021">
                  <w:rPr>
                    <w:rFonts w:ascii="TH Sarabun New" w:hAnsi="TH Sarabun New" w:eastAsia="Angsana New" w:cs="TH Sarabun New"/>
                    <w:color w:val="FF0000"/>
                    <w:sz w:val="26"/>
                    <w:szCs w:val="26"/>
                    <w:cs/>
                  </w:rPr>
                </w:rPrChange>
              </w:rPr>
            </w:pPr>
          </w:p>
        </w:tc>
        <w:tc>
          <w:tcPr>
            <w:tcW w:w="4065" w:type="dxa"/>
            <w:tcBorders>
              <w:top w:val="dotted" w:color="auto" w:sz="4" w:space="0"/>
              <w:bottom w:val="dotted" w:color="auto" w:sz="4" w:space="0"/>
            </w:tcBorders>
            <w:shd w:val="clear" w:color="auto" w:fill="auto"/>
          </w:tcPr>
          <w:p w:rsidRPr="00357A8D" w:rsidR="006928D1" w:rsidRDefault="006928D1" w14:paraId="7E432D24" w14:textId="0B5AAF97">
            <w:pPr>
              <w:contextualSpacing/>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492 </w:t>
            </w:r>
            <w:r w:rsidRPr="00357A8D">
              <w:rPr>
                <w:rFonts w:ascii="TH Sarabun New" w:hAnsi="TH Sarabun New" w:cs="TH Sarabun New"/>
                <w:sz w:val="26"/>
                <w:szCs w:val="26"/>
                <w:cs/>
              </w:rPr>
              <w:t xml:space="preserve">การตลาดสินค้าเกษตรและนโยบาย    </w:t>
            </w:r>
            <w:del w:author="Jenjira O-cha" w:date="2023-02-08T16:11:00Z" w:id="4022">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                                                </w:t>
            </w:r>
          </w:p>
          <w:p w:rsidRPr="00357A8D" w:rsidR="006928D1" w:rsidRDefault="006928D1" w14:paraId="7227B5A9" w14:textId="77777777">
            <w:pPr>
              <w:pStyle w:val="ListParagraph"/>
              <w:tabs>
                <w:tab w:val="left" w:pos="241"/>
              </w:tabs>
              <w:ind w:left="0"/>
              <w:rPr>
                <w:rFonts w:ascii="TH Sarabun New" w:hAnsi="TH Sarabun New" w:eastAsia="Angsana New" w:cs="TH Sarabun New"/>
                <w:b/>
                <w:bCs/>
                <w:sz w:val="26"/>
                <w:szCs w:val="26"/>
                <w:cs/>
                <w:rPrChange w:author="PC" w:date="2023-03-31T11:41:00Z" w:id="4023">
                  <w:rPr>
                    <w:rFonts w:ascii="TH Sarabun New" w:hAnsi="TH Sarabun New" w:eastAsia="Angsana New" w:cs="TH Sarabun New"/>
                    <w:b/>
                    <w:bCs/>
                    <w:color w:val="FF0000"/>
                    <w:sz w:val="26"/>
                    <w:szCs w:val="26"/>
                    <w:cs/>
                  </w:rPr>
                </w:rPrChange>
              </w:rPr>
            </w:pPr>
          </w:p>
        </w:tc>
        <w:tc>
          <w:tcPr>
            <w:tcW w:w="1179" w:type="dxa"/>
            <w:tcBorders>
              <w:top w:val="dotted" w:color="auto" w:sz="4" w:space="0"/>
              <w:bottom w:val="dotted" w:color="auto" w:sz="4" w:space="0"/>
            </w:tcBorders>
            <w:shd w:val="clear" w:color="auto" w:fill="auto"/>
          </w:tcPr>
          <w:p w:rsidRPr="00357A8D" w:rsidR="006928D1" w:rsidRDefault="006928D1" w14:paraId="787110B3" w14:textId="77777777">
            <w:pPr>
              <w:contextualSpacing/>
              <w:jc w:val="center"/>
              <w:rPr>
                <w:rFonts w:ascii="TH Sarabun New" w:hAnsi="TH Sarabun New" w:eastAsia="Angsana New" w:cs="TH Sarabun New"/>
                <w:sz w:val="26"/>
                <w:szCs w:val="26"/>
                <w:cs/>
                <w:rPrChange w:author="PC" w:date="2023-03-31T11:41:00Z" w:id="4024">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ปรับคำอธิบายรายวิชา</w:t>
            </w:r>
          </w:p>
        </w:tc>
      </w:tr>
      <w:tr w:rsidRPr="00357A8D" w:rsidR="00567CE2" w:rsidTr="00CE2920" w14:paraId="1751F32A" w14:textId="77777777">
        <w:tc>
          <w:tcPr>
            <w:tcW w:w="4077" w:type="dxa"/>
            <w:tcBorders>
              <w:top w:val="dotted" w:color="auto" w:sz="4" w:space="0"/>
              <w:bottom w:val="dotted" w:color="auto" w:sz="4" w:space="0"/>
            </w:tcBorders>
            <w:shd w:val="clear" w:color="auto" w:fill="auto"/>
          </w:tcPr>
          <w:p w:rsidRPr="00357A8D" w:rsidR="001A45F7" w:rsidRDefault="001A45F7" w14:paraId="57AF0BA2" w14:textId="3989CB1B">
            <w:pPr>
              <w:contextualSpacing/>
              <w:rPr>
                <w:rFonts w:ascii="TH Sarabun New" w:hAnsi="TH Sarabun New" w:cs="TH Sarabun New"/>
                <w:sz w:val="26"/>
                <w:szCs w:val="26"/>
                <w:cs/>
              </w:rPr>
            </w:pPr>
            <w:r w:rsidRPr="00357A8D">
              <w:rPr>
                <w:rFonts w:ascii="TH Sarabun New" w:hAnsi="TH Sarabun New" w:cs="TH Sarabun New"/>
                <w:sz w:val="26"/>
                <w:szCs w:val="26"/>
                <w:cs/>
              </w:rPr>
              <w:t>ศ.493 เศรษฐศาสตร์สถาบันว่าด้วยการเกษตร</w:t>
            </w:r>
            <w:del w:author="Jenjira O-cha" w:date="2023-02-08T16:11:00Z" w:id="402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1A45F7" w:rsidRDefault="001A45F7" w14:paraId="715E29CE" w14:textId="77777777">
            <w:pPr>
              <w:pStyle w:val="ListParagraph"/>
              <w:tabs>
                <w:tab w:val="left" w:pos="241"/>
              </w:tabs>
              <w:ind w:left="0"/>
              <w:rPr>
                <w:rFonts w:ascii="TH Sarabun New" w:hAnsi="TH Sarabun New" w:cs="TH Sarabun New"/>
                <w:sz w:val="26"/>
                <w:szCs w:val="26"/>
                <w:cs/>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1A45F7" w:rsidRDefault="001A45F7" w14:paraId="4476A984"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ตัดออก</w:t>
            </w:r>
          </w:p>
        </w:tc>
      </w:tr>
      <w:tr w:rsidRPr="00357A8D" w:rsidR="00567CE2" w:rsidTr="00EA674D" w14:paraId="294B1CC1" w14:textId="77777777">
        <w:tc>
          <w:tcPr>
            <w:tcW w:w="4077" w:type="dxa"/>
            <w:tcBorders>
              <w:top w:val="dotted" w:color="auto" w:sz="4" w:space="0"/>
              <w:bottom w:val="dotted" w:color="auto" w:sz="4" w:space="0"/>
            </w:tcBorders>
            <w:shd w:val="clear" w:color="auto" w:fill="auto"/>
          </w:tcPr>
          <w:p w:rsidRPr="00357A8D" w:rsidR="001A45F7" w:rsidRDefault="001A45F7" w14:paraId="3DEA4D4D" w14:textId="77777777">
            <w:pPr>
              <w:contextualSpacing/>
              <w:rPr>
                <w:rFonts w:ascii="TH Sarabun New" w:hAnsi="TH Sarabun New" w:cs="TH Sarabun New"/>
                <w:sz w:val="26"/>
                <w:szCs w:val="26"/>
                <w:cs/>
              </w:rPr>
            </w:pPr>
            <w:r w:rsidRPr="00357A8D">
              <w:rPr>
                <w:rFonts w:ascii="TH Sarabun New" w:hAnsi="TH Sarabun New" w:cs="TH Sarabun New"/>
                <w:sz w:val="26"/>
                <w:szCs w:val="26"/>
                <w:cs/>
              </w:rPr>
              <w:t>-</w:t>
            </w:r>
          </w:p>
        </w:tc>
        <w:tc>
          <w:tcPr>
            <w:tcW w:w="4065" w:type="dxa"/>
            <w:tcBorders>
              <w:top w:val="dotted" w:color="auto" w:sz="4" w:space="0"/>
              <w:bottom w:val="dotted" w:color="auto" w:sz="4" w:space="0"/>
            </w:tcBorders>
            <w:shd w:val="clear" w:color="auto" w:fill="auto"/>
          </w:tcPr>
          <w:p w:rsidRPr="00357A8D" w:rsidR="001A45F7" w:rsidRDefault="001A45F7" w14:paraId="60A461E8" w14:textId="78CAFE4B">
            <w:pPr>
              <w:pStyle w:val="ListParagraph"/>
              <w:tabs>
                <w:tab w:val="left" w:pos="241"/>
              </w:tabs>
              <w:ind w:left="0"/>
              <w:rPr>
                <w:rFonts w:ascii="TH Sarabun New" w:hAnsi="TH Sarabun New" w:cs="TH Sarabun New"/>
                <w:sz w:val="26"/>
                <w:szCs w:val="26"/>
                <w:cs/>
              </w:rPr>
            </w:pPr>
            <w:r w:rsidRPr="00357A8D">
              <w:rPr>
                <w:rFonts w:ascii="TH Sarabun New" w:hAnsi="TH Sarabun New" w:cs="TH Sarabun New"/>
                <w:sz w:val="26"/>
                <w:szCs w:val="26"/>
                <w:cs/>
              </w:rPr>
              <w:t xml:space="preserve">ศ.493 เศรษฐศาสตร์เกษตรประยุกต์   </w:t>
            </w:r>
            <w:del w:author="Jenjira O-cha" w:date="2023-02-08T16:11:00Z" w:id="4026">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1A45F7" w:rsidRDefault="001A45F7" w14:paraId="1D4CE071" w14:textId="77777777">
            <w:pPr>
              <w:contextualSpacing/>
              <w:jc w:val="center"/>
              <w:rPr>
                <w:rFonts w:ascii="TH Sarabun New" w:hAnsi="TH Sarabun New" w:eastAsia="Angsana New" w:cs="TH Sarabun New"/>
                <w:sz w:val="26"/>
                <w:szCs w:val="26"/>
                <w:cs/>
              </w:rPr>
            </w:pPr>
            <w:r w:rsidRPr="00357A8D">
              <w:rPr>
                <w:rFonts w:ascii="TH Sarabun New" w:hAnsi="TH Sarabun New" w:cs="TH Sarabun New"/>
                <w:sz w:val="26"/>
                <w:szCs w:val="26"/>
                <w:cs/>
              </w:rPr>
              <w:t>เปิดเพิ่ม</w:t>
            </w:r>
          </w:p>
        </w:tc>
      </w:tr>
      <w:tr w:rsidRPr="00357A8D" w:rsidR="00567CE2" w:rsidTr="00EA674D" w14:paraId="283FA8FC" w14:textId="77777777">
        <w:tc>
          <w:tcPr>
            <w:tcW w:w="4077" w:type="dxa"/>
            <w:tcBorders>
              <w:top w:val="dotted" w:color="auto" w:sz="4" w:space="0"/>
              <w:bottom w:val="dotted" w:color="auto" w:sz="4" w:space="0"/>
            </w:tcBorders>
            <w:shd w:val="clear" w:color="auto" w:fill="auto"/>
          </w:tcPr>
          <w:p w:rsidRPr="00357A8D" w:rsidR="006928D1" w:rsidRDefault="006928D1" w14:paraId="419AD973" w14:textId="1537BAA3">
            <w:pPr>
              <w:contextualSpacing/>
              <w:rPr>
                <w:rFonts w:ascii="TH Sarabun New" w:hAnsi="TH Sarabun New" w:cs="TH Sarabun New"/>
                <w:sz w:val="26"/>
                <w:szCs w:val="26"/>
              </w:rPr>
            </w:pPr>
            <w:r w:rsidRPr="00357A8D">
              <w:rPr>
                <w:rFonts w:ascii="TH Sarabun New" w:hAnsi="TH Sarabun New" w:cs="TH Sarabun New"/>
                <w:sz w:val="26"/>
                <w:szCs w:val="26"/>
                <w:cs/>
              </w:rPr>
              <w:t xml:space="preserve">ศ.494 เศรษฐศาสตร์ว่าด้วยอาหาร  </w:t>
            </w:r>
            <w:del w:author="Jenjira O-cha" w:date="2023-02-08T16:11:00Z" w:id="4027">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w:t>
            </w:r>
            <w:del w:author="Jenjira O-cha" w:date="2023-02-08T16:11:00Z" w:id="4028">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p w:rsidRPr="00357A8D" w:rsidR="006928D1" w:rsidRDefault="006928D1" w14:paraId="6C94F99A" w14:textId="77777777">
            <w:pPr>
              <w:contextualSpacing/>
              <w:rPr>
                <w:rFonts w:ascii="TH Sarabun New" w:hAnsi="TH Sarabun New" w:eastAsia="Angsana New" w:cs="TH Sarabun New"/>
                <w:sz w:val="26"/>
                <w:szCs w:val="26"/>
                <w:cs/>
              </w:rPr>
            </w:pPr>
            <w:r w:rsidRPr="00357A8D">
              <w:rPr>
                <w:rFonts w:ascii="TH Sarabun New" w:hAnsi="TH Sarabun New" w:cs="TH Sarabun New"/>
                <w:sz w:val="26"/>
                <w:szCs w:val="26"/>
                <w:cs/>
              </w:rPr>
              <w:t xml:space="preserve">        และนโยบายอาหาร       </w:t>
            </w:r>
          </w:p>
        </w:tc>
        <w:tc>
          <w:tcPr>
            <w:tcW w:w="4065" w:type="dxa"/>
            <w:tcBorders>
              <w:top w:val="dotted" w:color="auto" w:sz="4" w:space="0"/>
              <w:bottom w:val="dotted" w:color="auto" w:sz="4" w:space="0"/>
            </w:tcBorders>
            <w:shd w:val="clear" w:color="auto" w:fill="auto"/>
          </w:tcPr>
          <w:p w:rsidRPr="00357A8D" w:rsidR="006928D1" w:rsidRDefault="006928D1" w14:paraId="2A386735" w14:textId="77777777">
            <w:pPr>
              <w:pStyle w:val="ListParagraph"/>
              <w:tabs>
                <w:tab w:val="left" w:pos="241"/>
              </w:tabs>
              <w:ind w:left="0"/>
              <w:rPr>
                <w:rFonts w:ascii="TH Sarabun New" w:hAnsi="TH Sarabun New" w:eastAsia="Angsana New" w:cs="TH Sarabun New"/>
                <w:sz w:val="26"/>
                <w:szCs w:val="26"/>
                <w:cs/>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6928D1" w:rsidRDefault="006928D1" w14:paraId="50DC2336" w14:textId="77777777">
            <w:pPr>
              <w:contextualSpacing/>
              <w:jc w:val="center"/>
              <w:rPr>
                <w:rFonts w:ascii="TH Sarabun New" w:hAnsi="TH Sarabun New" w:eastAsia="Angsana New" w:cs="TH Sarabun New"/>
                <w:sz w:val="26"/>
                <w:szCs w:val="26"/>
                <w:cs/>
              </w:rPr>
            </w:pPr>
            <w:r w:rsidRPr="00357A8D">
              <w:rPr>
                <w:rFonts w:ascii="TH Sarabun New" w:hAnsi="TH Sarabun New" w:eastAsia="Angsana New" w:cs="TH Sarabun New"/>
                <w:sz w:val="26"/>
                <w:szCs w:val="26"/>
                <w:cs/>
              </w:rPr>
              <w:t>ตัดออก</w:t>
            </w:r>
          </w:p>
        </w:tc>
      </w:tr>
      <w:tr w:rsidRPr="00357A8D" w:rsidR="00567CE2" w:rsidTr="00EA674D" w14:paraId="0899CCE1" w14:textId="77777777">
        <w:tc>
          <w:tcPr>
            <w:tcW w:w="4077" w:type="dxa"/>
            <w:tcBorders>
              <w:top w:val="dotted" w:color="auto" w:sz="4" w:space="0"/>
              <w:bottom w:val="dotted" w:color="auto" w:sz="4" w:space="0"/>
            </w:tcBorders>
            <w:shd w:val="clear" w:color="auto" w:fill="auto"/>
          </w:tcPr>
          <w:p w:rsidRPr="00357A8D" w:rsidR="006928D1" w:rsidRDefault="006928D1" w14:paraId="2D428146" w14:textId="77777777">
            <w:pPr>
              <w:contextualSpacing/>
              <w:rPr>
                <w:rFonts w:ascii="TH Sarabun New" w:hAnsi="TH Sarabun New" w:eastAsia="Angsana New" w:cs="TH Sarabun New"/>
                <w:sz w:val="26"/>
                <w:szCs w:val="26"/>
                <w:cs/>
                <w:rPrChange w:author="PC" w:date="2023-03-31T11:41:00Z" w:id="4029">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ศ.495 เศรษฐศาสตร์ธุรกิจการเกษตร</w:t>
            </w:r>
          </w:p>
        </w:tc>
        <w:tc>
          <w:tcPr>
            <w:tcW w:w="4065" w:type="dxa"/>
            <w:tcBorders>
              <w:top w:val="dotted" w:color="auto" w:sz="4" w:space="0"/>
              <w:bottom w:val="dotted" w:color="auto" w:sz="4" w:space="0"/>
            </w:tcBorders>
            <w:shd w:val="clear" w:color="auto" w:fill="auto"/>
          </w:tcPr>
          <w:p w:rsidRPr="00357A8D" w:rsidR="006928D1" w:rsidRDefault="006928D1" w14:paraId="6B6616F8" w14:textId="77777777">
            <w:pPr>
              <w:pStyle w:val="ListParagraph"/>
              <w:tabs>
                <w:tab w:val="left" w:pos="241"/>
              </w:tabs>
              <w:ind w:left="0"/>
              <w:rPr>
                <w:rFonts w:ascii="TH Sarabun New" w:hAnsi="TH Sarabun New" w:eastAsia="Angsana New" w:cs="TH Sarabun New"/>
                <w:b/>
                <w:bCs/>
                <w:sz w:val="26"/>
                <w:szCs w:val="26"/>
                <w:cs/>
                <w:rPrChange w:author="PC" w:date="2023-03-31T11:41:00Z" w:id="4030">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w:t>
            </w:r>
          </w:p>
        </w:tc>
        <w:tc>
          <w:tcPr>
            <w:tcW w:w="1179" w:type="dxa"/>
            <w:tcBorders>
              <w:top w:val="dotted" w:color="auto" w:sz="4" w:space="0"/>
              <w:bottom w:val="dotted" w:color="auto" w:sz="4" w:space="0"/>
            </w:tcBorders>
            <w:shd w:val="clear" w:color="auto" w:fill="auto"/>
          </w:tcPr>
          <w:p w:rsidRPr="00357A8D" w:rsidR="006928D1" w:rsidRDefault="006928D1" w14:paraId="468C1F4E" w14:textId="77777777">
            <w:pPr>
              <w:contextualSpacing/>
              <w:jc w:val="center"/>
              <w:rPr>
                <w:rFonts w:ascii="TH Sarabun New" w:hAnsi="TH Sarabun New" w:eastAsia="Angsana New" w:cs="TH Sarabun New"/>
                <w:sz w:val="26"/>
                <w:szCs w:val="26"/>
                <w:cs/>
                <w:rPrChange w:author="PC" w:date="2023-03-31T11:41:00Z" w:id="4031">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ตัดออก</w:t>
            </w:r>
          </w:p>
        </w:tc>
      </w:tr>
      <w:tr w:rsidRPr="00357A8D" w:rsidR="00567CE2" w:rsidTr="00A77EAF" w14:paraId="610E8DF5" w14:textId="77777777">
        <w:trPr>
          <w:trHeight w:val="517"/>
        </w:trPr>
        <w:tc>
          <w:tcPr>
            <w:tcW w:w="4077" w:type="dxa"/>
            <w:tcBorders>
              <w:top w:val="dotted" w:color="auto" w:sz="4" w:space="0"/>
              <w:bottom w:val="dotted" w:color="auto" w:sz="4" w:space="0"/>
            </w:tcBorders>
            <w:shd w:val="clear" w:color="auto" w:fill="auto"/>
          </w:tcPr>
          <w:p w:rsidRPr="00357A8D" w:rsidR="006928D1" w:rsidRDefault="006928D1" w14:paraId="0F55898A" w14:textId="1F5A0782">
            <w:pPr>
              <w:contextualSpacing/>
              <w:rPr>
                <w:rFonts w:ascii="TH Sarabun New" w:hAnsi="TH Sarabun New" w:eastAsia="Angsana New" w:cs="TH Sarabun New"/>
                <w:sz w:val="26"/>
                <w:szCs w:val="26"/>
                <w:cs/>
                <w:rPrChange w:author="PC" w:date="2023-03-31T11:41:00Z" w:id="4032">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499 </w:t>
            </w:r>
            <w:r w:rsidRPr="00357A8D">
              <w:rPr>
                <w:rFonts w:ascii="TH Sarabun New" w:hAnsi="TH Sarabun New" w:cs="TH Sarabun New"/>
                <w:sz w:val="26"/>
                <w:szCs w:val="26"/>
                <w:cs/>
              </w:rPr>
              <w:t xml:space="preserve">สัมมนาเศรษฐศาสตร์การเกษตร    </w:t>
            </w:r>
            <w:del w:author="Jenjira O-cha" w:date="2023-02-08T16:11:00Z" w:id="4033">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dotted" w:color="auto" w:sz="4" w:space="0"/>
            </w:tcBorders>
            <w:shd w:val="clear" w:color="auto" w:fill="auto"/>
          </w:tcPr>
          <w:p w:rsidRPr="00357A8D" w:rsidR="006928D1" w:rsidRDefault="006928D1" w14:paraId="5F8A36A4" w14:textId="67EE0C8F">
            <w:pPr>
              <w:pStyle w:val="ListParagraph"/>
              <w:tabs>
                <w:tab w:val="left" w:pos="241"/>
              </w:tabs>
              <w:ind w:left="0"/>
              <w:rPr>
                <w:rFonts w:ascii="TH Sarabun New" w:hAnsi="TH Sarabun New" w:eastAsia="Angsana New" w:cs="TH Sarabun New"/>
                <w:b/>
                <w:bCs/>
                <w:sz w:val="26"/>
                <w:szCs w:val="26"/>
                <w:cs/>
                <w:rPrChange w:author="PC" w:date="2023-03-31T11:41:00Z" w:id="4034">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499 </w:t>
            </w:r>
            <w:r w:rsidRPr="00357A8D">
              <w:rPr>
                <w:rFonts w:ascii="TH Sarabun New" w:hAnsi="TH Sarabun New" w:cs="TH Sarabun New"/>
                <w:sz w:val="26"/>
                <w:szCs w:val="26"/>
                <w:cs/>
              </w:rPr>
              <w:t xml:space="preserve">สัมมนาเศรษฐศาสตร์การเกษตร      </w:t>
            </w:r>
            <w:del w:author="Jenjira O-cha" w:date="2023-02-08T16:11:00Z" w:id="403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dotted" w:color="auto" w:sz="4" w:space="0"/>
            </w:tcBorders>
            <w:shd w:val="clear" w:color="auto" w:fill="auto"/>
          </w:tcPr>
          <w:p w:rsidRPr="00357A8D" w:rsidR="006928D1" w:rsidRDefault="006928D1" w14:paraId="545F24AB" w14:textId="77777777">
            <w:pPr>
              <w:contextualSpacing/>
              <w:jc w:val="center"/>
              <w:rPr>
                <w:rFonts w:ascii="TH Sarabun New" w:hAnsi="TH Sarabun New" w:eastAsia="Angsana New" w:cs="TH Sarabun New"/>
                <w:sz w:val="26"/>
                <w:szCs w:val="26"/>
                <w:cs/>
                <w:rPrChange w:author="PC" w:date="2023-03-31T11:41:00Z" w:id="4036">
                  <w:rPr>
                    <w:rFonts w:ascii="TH Sarabun New" w:hAnsi="TH Sarabun New" w:eastAsia="Angsana New" w:cs="TH Sarabun New"/>
                    <w:color w:val="FF0000"/>
                    <w:sz w:val="26"/>
                    <w:szCs w:val="26"/>
                    <w:cs/>
                  </w:rPr>
                </w:rPrChange>
              </w:rPr>
            </w:pPr>
            <w:r w:rsidRPr="00357A8D">
              <w:rPr>
                <w:rFonts w:ascii="TH Sarabun New" w:hAnsi="TH Sarabun New" w:eastAsia="Angsana New" w:cs="TH Sarabun New"/>
                <w:sz w:val="26"/>
                <w:szCs w:val="26"/>
                <w:cs/>
              </w:rPr>
              <w:t>ปรับวิชาบังคับก่อน</w:t>
            </w:r>
          </w:p>
        </w:tc>
      </w:tr>
      <w:tr w:rsidRPr="00357A8D" w:rsidR="00567CE2" w:rsidTr="00DC2C52" w14:paraId="02142E8A" w14:textId="77777777">
        <w:tc>
          <w:tcPr>
            <w:tcW w:w="4077" w:type="dxa"/>
            <w:tcBorders>
              <w:top w:val="dotted" w:color="auto" w:sz="4" w:space="0"/>
              <w:bottom w:val="dotted" w:color="auto" w:sz="4" w:space="0"/>
            </w:tcBorders>
            <w:shd w:val="clear" w:color="auto" w:fill="auto"/>
          </w:tcPr>
          <w:p w:rsidRPr="00357A8D" w:rsidR="00DC2C52" w:rsidRDefault="001A45F7" w14:paraId="208DAA0C" w14:textId="77777777">
            <w:pPr>
              <w:autoSpaceDE w:val="0"/>
              <w:autoSpaceDN w:val="0"/>
              <w:adjustRightInd w:val="0"/>
              <w:spacing w:before="48" w:beforeLines="20"/>
              <w:rPr>
                <w:ins w:author="Jenjira O-cha" w:date="2023-02-08T16:12:00Z" w:id="4037"/>
                <w:rFonts w:ascii="TH Sarabun New" w:hAnsi="TH Sarabun New" w:cs="TH Sarabun New"/>
                <w:szCs w:val="24"/>
              </w:rPr>
            </w:pPr>
            <w:r w:rsidRPr="00357A8D">
              <w:rPr>
                <w:rFonts w:ascii="TH Sarabun New" w:hAnsi="TH Sarabun New" w:cs="TH Sarabun New"/>
                <w:szCs w:val="24"/>
                <w:cs/>
              </w:rPr>
              <w:t>ศ.</w:t>
            </w:r>
            <w:r w:rsidRPr="00357A8D">
              <w:rPr>
                <w:rFonts w:ascii="TH Sarabun New" w:hAnsi="TH Sarabun New" w:cs="TH Sarabun New"/>
                <w:szCs w:val="24"/>
              </w:rPr>
              <w:t xml:space="preserve">591 </w:t>
            </w:r>
            <w:r w:rsidRPr="00357A8D">
              <w:rPr>
                <w:rFonts w:ascii="TH Sarabun New" w:hAnsi="TH Sarabun New" w:cs="TH Sarabun New"/>
                <w:szCs w:val="24"/>
                <w:cs/>
              </w:rPr>
              <w:t xml:space="preserve">เศรษฐศาสตร์การเกษตร : ศึกษาเฉพาะเรื่อง 1 </w:t>
            </w:r>
          </w:p>
          <w:p w:rsidRPr="00357A8D" w:rsidR="006928D1" w:rsidRDefault="00DC2C52" w14:paraId="0668E80B" w14:textId="1A3EA861">
            <w:pPr>
              <w:autoSpaceDE w:val="0"/>
              <w:autoSpaceDN w:val="0"/>
              <w:adjustRightInd w:val="0"/>
              <w:spacing w:before="48" w:beforeLines="20"/>
              <w:rPr>
                <w:rFonts w:ascii="TH Sarabun New" w:hAnsi="TH Sarabun New" w:eastAsia="Angsana New" w:cs="TH Sarabun New"/>
                <w:sz w:val="26"/>
                <w:szCs w:val="26"/>
                <w:cs/>
                <w:rPrChange w:author="PC" w:date="2023-03-31T11:41:00Z" w:id="4038">
                  <w:rPr>
                    <w:rFonts w:ascii="TH Sarabun New" w:hAnsi="TH Sarabun New" w:eastAsia="Angsana New" w:cs="TH Sarabun New"/>
                    <w:color w:val="FF0000"/>
                    <w:sz w:val="26"/>
                    <w:szCs w:val="26"/>
                    <w:cs/>
                  </w:rPr>
                </w:rPrChange>
              </w:rPr>
            </w:pPr>
            <w:ins w:author="Jenjira O-cha" w:date="2023-02-08T16:12:00Z" w:id="4039">
              <w:r w:rsidRPr="00357A8D">
                <w:rPr>
                  <w:rFonts w:ascii="TH Sarabun New" w:hAnsi="TH Sarabun New" w:cs="TH Sarabun New"/>
                  <w:szCs w:val="24"/>
                  <w:cs/>
                </w:rPr>
                <w:tab/>
              </w:r>
              <w:r w:rsidRPr="00357A8D">
                <w:rPr>
                  <w:rFonts w:ascii="TH Sarabun New" w:hAnsi="TH Sarabun New" w:cs="TH Sarabun New"/>
                  <w:szCs w:val="24"/>
                  <w:cs/>
                </w:rPr>
                <w:tab/>
              </w:r>
              <w:r w:rsidRPr="00357A8D">
                <w:rPr>
                  <w:rFonts w:ascii="TH Sarabun New" w:hAnsi="TH Sarabun New" w:cs="TH Sarabun New"/>
                  <w:szCs w:val="24"/>
                  <w:cs/>
                </w:rPr>
                <w:tab/>
              </w:r>
              <w:r w:rsidRPr="00357A8D">
                <w:rPr>
                  <w:rFonts w:ascii="TH Sarabun New" w:hAnsi="TH Sarabun New" w:cs="TH Sarabun New"/>
                  <w:szCs w:val="24"/>
                  <w:cs/>
                </w:rPr>
                <w:tab/>
              </w:r>
              <w:r w:rsidRPr="00357A8D">
                <w:rPr>
                  <w:rFonts w:ascii="TH Sarabun New" w:hAnsi="TH Sarabun New" w:cs="TH Sarabun New"/>
                  <w:szCs w:val="24"/>
                  <w:cs/>
                </w:rPr>
                <w:t xml:space="preserve">    </w:t>
              </w:r>
            </w:ins>
            <w:r w:rsidRPr="00357A8D" w:rsidR="001A45F7">
              <w:rPr>
                <w:rFonts w:ascii="TH Sarabun New" w:hAnsi="TH Sarabun New" w:cs="TH Sarabun New"/>
                <w:sz w:val="26"/>
                <w:szCs w:val="26"/>
                <w:cs/>
                <w:rPrChange w:author="PC" w:date="2023-03-31T11:41:00Z" w:id="4040">
                  <w:rPr>
                    <w:rFonts w:ascii="TH Sarabun New" w:hAnsi="TH Sarabun New" w:cs="TH Sarabun New"/>
                    <w:sz w:val="22"/>
                    <w:szCs w:val="22"/>
                    <w:cs/>
                  </w:rPr>
                </w:rPrChange>
              </w:rPr>
              <w:t>3</w:t>
            </w:r>
            <w:ins w:author="Jenjira O-cha" w:date="2023-02-08T16:12:00Z" w:id="4041">
              <w:r w:rsidRPr="00357A8D">
                <w:rPr>
                  <w:rFonts w:ascii="TH Sarabun New" w:hAnsi="TH Sarabun New" w:cs="TH Sarabun New"/>
                  <w:sz w:val="26"/>
                  <w:szCs w:val="26"/>
                  <w:cs/>
                </w:rPr>
                <w:t xml:space="preserve"> </w:t>
              </w:r>
            </w:ins>
            <w:r w:rsidRPr="00357A8D" w:rsidR="001A45F7">
              <w:rPr>
                <w:rFonts w:ascii="TH Sarabun New" w:hAnsi="TH Sarabun New" w:cs="TH Sarabun New"/>
                <w:sz w:val="26"/>
                <w:szCs w:val="26"/>
                <w:cs/>
                <w:rPrChange w:author="PC" w:date="2023-03-31T11:41:00Z" w:id="4042">
                  <w:rPr>
                    <w:rFonts w:ascii="TH Sarabun New" w:hAnsi="TH Sarabun New" w:cs="TH Sarabun New"/>
                    <w:sz w:val="22"/>
                    <w:szCs w:val="22"/>
                    <w:cs/>
                  </w:rPr>
                </w:rPrChange>
              </w:rPr>
              <w:t>(3-0-6)</w:t>
            </w:r>
          </w:p>
        </w:tc>
        <w:tc>
          <w:tcPr>
            <w:tcW w:w="4065" w:type="dxa"/>
            <w:tcBorders>
              <w:top w:val="dotted" w:color="auto" w:sz="4" w:space="0"/>
              <w:bottom w:val="dotted" w:color="auto" w:sz="4" w:space="0"/>
            </w:tcBorders>
            <w:shd w:val="clear" w:color="auto" w:fill="auto"/>
          </w:tcPr>
          <w:p w:rsidRPr="00357A8D" w:rsidR="00DC2C52" w:rsidRDefault="006928D1" w14:paraId="188153EA" w14:textId="77777777">
            <w:pPr>
              <w:autoSpaceDE w:val="0"/>
              <w:autoSpaceDN w:val="0"/>
              <w:adjustRightInd w:val="0"/>
              <w:spacing w:before="48" w:beforeLines="20"/>
              <w:rPr>
                <w:ins w:author="Jenjira O-cha" w:date="2023-02-08T16:12:00Z" w:id="4043"/>
                <w:rFonts w:ascii="TH Sarabun New" w:hAnsi="TH Sarabun New" w:cs="TH Sarabun New"/>
                <w:szCs w:val="24"/>
              </w:rPr>
            </w:pPr>
            <w:r w:rsidRPr="00357A8D">
              <w:rPr>
                <w:rFonts w:ascii="TH Sarabun New" w:hAnsi="TH Sarabun New" w:cs="TH Sarabun New"/>
                <w:szCs w:val="24"/>
                <w:cs/>
              </w:rPr>
              <w:t>ศ.</w:t>
            </w:r>
            <w:r w:rsidRPr="00357A8D">
              <w:rPr>
                <w:rFonts w:ascii="TH Sarabun New" w:hAnsi="TH Sarabun New" w:cs="TH Sarabun New"/>
                <w:szCs w:val="24"/>
              </w:rPr>
              <w:t xml:space="preserve">591 </w:t>
            </w:r>
            <w:r w:rsidRPr="00357A8D">
              <w:rPr>
                <w:rFonts w:ascii="TH Sarabun New" w:hAnsi="TH Sarabun New" w:cs="TH Sarabun New"/>
                <w:szCs w:val="24"/>
                <w:cs/>
              </w:rPr>
              <w:t>เศรษฐศาสตร์การเกษตร : ศึกษาเฉพาะเรื่อง 1</w:t>
            </w:r>
            <w:r w:rsidRPr="00357A8D" w:rsidR="001A45F7">
              <w:rPr>
                <w:rFonts w:ascii="TH Sarabun New" w:hAnsi="TH Sarabun New" w:cs="TH Sarabun New"/>
                <w:szCs w:val="24"/>
                <w:cs/>
              </w:rPr>
              <w:t xml:space="preserve"> </w:t>
            </w:r>
          </w:p>
          <w:p w:rsidRPr="00357A8D" w:rsidR="006928D1" w:rsidRDefault="00DC2C52" w14:paraId="019AA107" w14:textId="7EC3C144">
            <w:pPr>
              <w:autoSpaceDE w:val="0"/>
              <w:autoSpaceDN w:val="0"/>
              <w:adjustRightInd w:val="0"/>
              <w:spacing w:before="48" w:beforeLines="20"/>
              <w:rPr>
                <w:rFonts w:ascii="TH Sarabun New" w:hAnsi="TH Sarabun New" w:eastAsia="Angsana New" w:cs="TH Sarabun New"/>
                <w:b/>
                <w:bCs/>
                <w:szCs w:val="24"/>
                <w:cs/>
                <w:rPrChange w:author="PC" w:date="2023-03-31T11:41:00Z" w:id="4044">
                  <w:rPr>
                    <w:rFonts w:ascii="TH Sarabun New" w:hAnsi="TH Sarabun New" w:eastAsia="Angsana New" w:cs="TH Sarabun New"/>
                    <w:b/>
                    <w:bCs/>
                    <w:color w:val="FF0000"/>
                    <w:szCs w:val="24"/>
                    <w:cs/>
                  </w:rPr>
                </w:rPrChange>
              </w:rPr>
            </w:pPr>
            <w:ins w:author="Jenjira O-cha" w:date="2023-02-08T16:12:00Z" w:id="4045">
              <w:r w:rsidRPr="00357A8D">
                <w:rPr>
                  <w:rFonts w:ascii="TH Sarabun New" w:hAnsi="TH Sarabun New" w:cs="TH Sarabun New"/>
                  <w:szCs w:val="24"/>
                  <w:cs/>
                </w:rPr>
                <w:tab/>
              </w:r>
              <w:r w:rsidRPr="00357A8D">
                <w:rPr>
                  <w:rFonts w:ascii="TH Sarabun New" w:hAnsi="TH Sarabun New" w:cs="TH Sarabun New"/>
                  <w:szCs w:val="24"/>
                  <w:cs/>
                </w:rPr>
                <w:tab/>
              </w:r>
              <w:r w:rsidRPr="00357A8D">
                <w:rPr>
                  <w:rFonts w:ascii="TH Sarabun New" w:hAnsi="TH Sarabun New" w:cs="TH Sarabun New"/>
                  <w:szCs w:val="24"/>
                  <w:cs/>
                </w:rPr>
                <w:tab/>
              </w:r>
              <w:r w:rsidRPr="00357A8D">
                <w:rPr>
                  <w:rFonts w:ascii="TH Sarabun New" w:hAnsi="TH Sarabun New" w:cs="TH Sarabun New"/>
                  <w:szCs w:val="24"/>
                  <w:cs/>
                </w:rPr>
                <w:tab/>
              </w:r>
              <w:r w:rsidRPr="00357A8D">
                <w:rPr>
                  <w:rFonts w:ascii="TH Sarabun New" w:hAnsi="TH Sarabun New" w:cs="TH Sarabun New"/>
                  <w:szCs w:val="24"/>
                  <w:cs/>
                </w:rPr>
                <w:t xml:space="preserve">    </w:t>
              </w:r>
            </w:ins>
            <w:r w:rsidRPr="00357A8D" w:rsidR="001A45F7">
              <w:rPr>
                <w:rFonts w:ascii="TH Sarabun New" w:hAnsi="TH Sarabun New" w:cs="TH Sarabun New"/>
                <w:sz w:val="26"/>
                <w:szCs w:val="26"/>
                <w:cs/>
                <w:rPrChange w:author="PC" w:date="2023-03-31T11:41:00Z" w:id="4046">
                  <w:rPr>
                    <w:rFonts w:ascii="TH Sarabun New" w:hAnsi="TH Sarabun New" w:cs="TH Sarabun New"/>
                    <w:sz w:val="22"/>
                    <w:szCs w:val="22"/>
                    <w:cs/>
                  </w:rPr>
                </w:rPrChange>
              </w:rPr>
              <w:t>3</w:t>
            </w:r>
            <w:ins w:author="Jenjira O-cha" w:date="2023-02-08T16:12:00Z" w:id="4047">
              <w:r w:rsidRPr="00357A8D">
                <w:rPr>
                  <w:rFonts w:ascii="TH Sarabun New" w:hAnsi="TH Sarabun New" w:cs="TH Sarabun New"/>
                  <w:sz w:val="26"/>
                  <w:szCs w:val="26"/>
                  <w:cs/>
                </w:rPr>
                <w:t xml:space="preserve"> </w:t>
              </w:r>
            </w:ins>
            <w:r w:rsidRPr="00357A8D" w:rsidR="001A45F7">
              <w:rPr>
                <w:rFonts w:ascii="TH Sarabun New" w:hAnsi="TH Sarabun New" w:cs="TH Sarabun New"/>
                <w:sz w:val="26"/>
                <w:szCs w:val="26"/>
                <w:cs/>
                <w:rPrChange w:author="PC" w:date="2023-03-31T11:41:00Z" w:id="4048">
                  <w:rPr>
                    <w:rFonts w:ascii="TH Sarabun New" w:hAnsi="TH Sarabun New" w:cs="TH Sarabun New"/>
                    <w:sz w:val="22"/>
                    <w:szCs w:val="22"/>
                    <w:cs/>
                  </w:rPr>
                </w:rPrChange>
              </w:rPr>
              <w:t>(3-0-6)</w:t>
            </w:r>
            <w:r w:rsidRPr="00357A8D" w:rsidR="006928D1">
              <w:rPr>
                <w:rFonts w:ascii="TH Sarabun New" w:hAnsi="TH Sarabun New" w:cs="TH Sarabun New"/>
                <w:sz w:val="26"/>
                <w:szCs w:val="26"/>
                <w:cs/>
                <w:rPrChange w:author="PC" w:date="2023-03-31T11:41:00Z" w:id="4049">
                  <w:rPr>
                    <w:rFonts w:ascii="TH Sarabun New" w:hAnsi="TH Sarabun New" w:cs="TH Sarabun New"/>
                    <w:szCs w:val="24"/>
                    <w:cs/>
                  </w:rPr>
                </w:rPrChange>
              </w:rPr>
              <w:t xml:space="preserve">                                                       </w:t>
            </w:r>
          </w:p>
        </w:tc>
        <w:tc>
          <w:tcPr>
            <w:tcW w:w="1179" w:type="dxa"/>
            <w:tcBorders>
              <w:top w:val="dotted" w:color="auto" w:sz="4" w:space="0"/>
              <w:bottom w:val="dotted" w:color="auto" w:sz="4" w:space="0"/>
            </w:tcBorders>
            <w:shd w:val="clear" w:color="auto" w:fill="auto"/>
          </w:tcPr>
          <w:p w:rsidRPr="00357A8D" w:rsidR="006928D1" w:rsidRDefault="005B1591" w14:paraId="24203168" w14:textId="650AF8A8">
            <w:pPr>
              <w:contextualSpacing/>
              <w:jc w:val="center"/>
              <w:rPr>
                <w:rFonts w:ascii="TH Sarabun New" w:hAnsi="TH Sarabun New" w:eastAsia="Angsana New" w:cs="TH Sarabun New"/>
                <w:sz w:val="26"/>
                <w:szCs w:val="26"/>
                <w:cs/>
                <w:rPrChange w:author="PC" w:date="2023-03-31T11:41:00Z" w:id="4050">
                  <w:rPr>
                    <w:rFonts w:ascii="TH Sarabun New" w:hAnsi="TH Sarabun New" w:eastAsia="Angsana New" w:cs="TH Sarabun New"/>
                    <w:color w:val="FF0000"/>
                    <w:sz w:val="26"/>
                    <w:szCs w:val="26"/>
                    <w:cs/>
                  </w:rPr>
                </w:rPrChange>
              </w:rPr>
            </w:pPr>
            <w:commentRangeStart w:id="4051"/>
            <w:ins w:author="PC" w:date="2023-03-31T11:24:00Z" w:id="4052">
              <w:r w:rsidRPr="00357A8D">
                <w:rPr>
                  <w:rFonts w:ascii="TH Sarabun New" w:hAnsi="TH Sarabun New" w:eastAsia="Angsana New" w:cs="TH Sarabun New"/>
                  <w:sz w:val="26"/>
                  <w:szCs w:val="26"/>
                  <w:cs/>
                </w:rPr>
                <w:t>ตัดวิชาบังคับก่อน</w:t>
              </w:r>
            </w:ins>
            <w:del w:author="PC" w:date="2023-03-31T11:24:00Z" w:id="4053">
              <w:r w:rsidRPr="00357A8D" w:rsidDel="005B1591" w:rsidR="006928D1">
                <w:rPr>
                  <w:rFonts w:ascii="TH Sarabun New" w:hAnsi="TH Sarabun New" w:eastAsia="Angsana New" w:cs="TH Sarabun New"/>
                  <w:sz w:val="26"/>
                  <w:szCs w:val="26"/>
                  <w:cs/>
                </w:rPr>
                <w:delText>คงเดิม</w:delText>
              </w:r>
            </w:del>
            <w:commentRangeEnd w:id="4051"/>
            <w:r w:rsidRPr="00357A8D">
              <w:rPr>
                <w:rStyle w:val="CommentReference"/>
              </w:rPr>
              <w:commentReference w:id="4051"/>
            </w:r>
          </w:p>
        </w:tc>
      </w:tr>
      <w:tr w:rsidRPr="00357A8D" w:rsidR="00567CE2" w:rsidTr="00DC2C52" w14:paraId="3C9B2B06" w14:textId="77777777">
        <w:tc>
          <w:tcPr>
            <w:tcW w:w="4077" w:type="dxa"/>
            <w:tcBorders>
              <w:top w:val="dotted" w:color="auto" w:sz="4" w:space="0"/>
              <w:bottom w:val="single" w:color="auto" w:sz="4" w:space="0"/>
            </w:tcBorders>
            <w:shd w:val="clear" w:color="auto" w:fill="auto"/>
          </w:tcPr>
          <w:p w:rsidRPr="00357A8D" w:rsidR="006928D1" w:rsidRDefault="006928D1" w14:paraId="5B4A153F"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592 </w:t>
            </w:r>
            <w:r w:rsidRPr="00357A8D">
              <w:rPr>
                <w:rFonts w:ascii="TH Sarabun New" w:hAnsi="TH Sarabun New" w:cs="TH Sarabun New"/>
                <w:sz w:val="26"/>
                <w:szCs w:val="26"/>
                <w:cs/>
              </w:rPr>
              <w:t xml:space="preserve">เศรษฐศาสตร์การเกษตร : ศึกษาเฉพาะเรื่อง 2                          </w:t>
            </w:r>
          </w:p>
          <w:p w:rsidRPr="00357A8D" w:rsidR="006928D1" w:rsidRDefault="006928D1" w14:paraId="441E016B" w14:textId="77777777">
            <w:pPr>
              <w:autoSpaceDE w:val="0"/>
              <w:autoSpaceDN w:val="0"/>
              <w:adjustRightInd w:val="0"/>
              <w:spacing w:before="48" w:beforeLines="20"/>
              <w:rPr>
                <w:rFonts w:ascii="TH Sarabun New" w:hAnsi="TH Sarabun New" w:eastAsia="Angsana New" w:cs="TH Sarabun New"/>
                <w:sz w:val="26"/>
                <w:szCs w:val="26"/>
                <w:cs/>
                <w:rPrChange w:author="PC" w:date="2023-03-31T11:41:00Z" w:id="4054">
                  <w:rPr>
                    <w:rFonts w:ascii="TH Sarabun New" w:hAnsi="TH Sarabun New" w:eastAsia="Angsana New" w:cs="TH Sarabun New"/>
                    <w:color w:val="FF0000"/>
                    <w:sz w:val="26"/>
                    <w:szCs w:val="26"/>
                    <w:cs/>
                  </w:rPr>
                </w:rPrChange>
              </w:rPr>
            </w:pPr>
            <w:r w:rsidRPr="00357A8D">
              <w:rPr>
                <w:rFonts w:ascii="TH Sarabun New" w:hAnsi="TH Sarabun New" w:cs="TH Sarabun New"/>
                <w:sz w:val="26"/>
                <w:szCs w:val="26"/>
                <w:cs/>
              </w:rPr>
              <w:t xml:space="preserve">                                                       </w:t>
            </w:r>
            <w:del w:author="Jenjira O-cha" w:date="2023-02-08T16:12:00Z" w:id="4055">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4065" w:type="dxa"/>
            <w:tcBorders>
              <w:top w:val="dotted" w:color="auto" w:sz="4" w:space="0"/>
              <w:bottom w:val="single" w:color="auto" w:sz="4" w:space="0"/>
            </w:tcBorders>
            <w:shd w:val="clear" w:color="auto" w:fill="auto"/>
          </w:tcPr>
          <w:p w:rsidRPr="00357A8D" w:rsidR="006928D1" w:rsidRDefault="006928D1" w14:paraId="4E2951C4"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592 </w:t>
            </w:r>
            <w:r w:rsidRPr="00357A8D">
              <w:rPr>
                <w:rFonts w:ascii="TH Sarabun New" w:hAnsi="TH Sarabun New" w:cs="TH Sarabun New"/>
                <w:sz w:val="26"/>
                <w:szCs w:val="26"/>
                <w:cs/>
              </w:rPr>
              <w:t xml:space="preserve">เศรษฐศาสตร์การเกษตร : ศึกษาเฉพาะเรื่อง 2                          </w:t>
            </w:r>
          </w:p>
          <w:p w:rsidRPr="00357A8D" w:rsidR="006928D1" w:rsidRDefault="006928D1" w14:paraId="2232BBA0" w14:textId="7F83328B">
            <w:pPr>
              <w:pStyle w:val="ListParagraph"/>
              <w:tabs>
                <w:tab w:val="left" w:pos="241"/>
              </w:tabs>
              <w:ind w:left="0"/>
              <w:rPr>
                <w:rFonts w:ascii="TH Sarabun New" w:hAnsi="TH Sarabun New" w:eastAsia="Angsana New" w:cs="TH Sarabun New"/>
                <w:b/>
                <w:bCs/>
                <w:sz w:val="26"/>
                <w:szCs w:val="26"/>
                <w:cs/>
                <w:rPrChange w:author="PC" w:date="2023-03-31T11:41:00Z" w:id="4056">
                  <w:rPr>
                    <w:rFonts w:ascii="TH Sarabun New" w:hAnsi="TH Sarabun New" w:eastAsia="Angsana New" w:cs="TH Sarabun New"/>
                    <w:b/>
                    <w:bCs/>
                    <w:color w:val="FF0000"/>
                    <w:sz w:val="26"/>
                    <w:szCs w:val="26"/>
                    <w:cs/>
                  </w:rPr>
                </w:rPrChange>
              </w:rPr>
            </w:pPr>
            <w:r w:rsidRPr="00357A8D">
              <w:rPr>
                <w:rFonts w:ascii="TH Sarabun New" w:hAnsi="TH Sarabun New" w:cs="TH Sarabun New"/>
                <w:sz w:val="26"/>
                <w:szCs w:val="26"/>
                <w:cs/>
              </w:rPr>
              <w:t xml:space="preserve">                                              </w:t>
            </w:r>
            <w:del w:author="Jenjira O-cha" w:date="2023-02-08T16:12:00Z" w:id="4057">
              <w:r w:rsidRPr="00357A8D" w:rsidDel="00DC2C52">
                <w:rPr>
                  <w:rFonts w:ascii="TH Sarabun New" w:hAnsi="TH Sarabun New" w:cs="TH Sarabun New"/>
                  <w:sz w:val="26"/>
                  <w:szCs w:val="26"/>
                  <w:cs/>
                </w:rPr>
                <w:delText xml:space="preserve">  </w:delText>
              </w:r>
            </w:del>
            <w:r w:rsidRPr="00357A8D">
              <w:rPr>
                <w:rFonts w:ascii="TH Sarabun New" w:hAnsi="TH Sarabun New" w:cs="TH Sarabun New"/>
                <w:sz w:val="26"/>
                <w:szCs w:val="26"/>
                <w:cs/>
              </w:rPr>
              <w:t xml:space="preserve">         3 (3-0-6)</w:t>
            </w:r>
          </w:p>
        </w:tc>
        <w:tc>
          <w:tcPr>
            <w:tcW w:w="1179" w:type="dxa"/>
            <w:tcBorders>
              <w:top w:val="dotted" w:color="auto" w:sz="4" w:space="0"/>
              <w:bottom w:val="single" w:color="auto" w:sz="4" w:space="0"/>
            </w:tcBorders>
            <w:shd w:val="clear" w:color="auto" w:fill="auto"/>
          </w:tcPr>
          <w:p w:rsidRPr="00357A8D" w:rsidR="006928D1" w:rsidRDefault="005B1591" w14:paraId="0F54A06D" w14:textId="6133EED6">
            <w:pPr>
              <w:contextualSpacing/>
              <w:jc w:val="center"/>
              <w:rPr>
                <w:rFonts w:ascii="TH Sarabun New" w:hAnsi="TH Sarabun New" w:eastAsia="Angsana New" w:cs="TH Sarabun New"/>
                <w:sz w:val="26"/>
                <w:szCs w:val="26"/>
                <w:cs/>
                <w:rPrChange w:author="PC" w:date="2023-03-31T11:41:00Z" w:id="4058">
                  <w:rPr>
                    <w:rFonts w:ascii="TH Sarabun New" w:hAnsi="TH Sarabun New" w:eastAsia="Angsana New" w:cs="TH Sarabun New"/>
                    <w:color w:val="FF0000"/>
                    <w:sz w:val="26"/>
                    <w:szCs w:val="26"/>
                    <w:cs/>
                  </w:rPr>
                </w:rPrChange>
              </w:rPr>
            </w:pPr>
            <w:commentRangeStart w:id="4059"/>
            <w:ins w:author="PC" w:date="2023-03-31T11:24:00Z" w:id="4060">
              <w:r w:rsidRPr="00357A8D">
                <w:rPr>
                  <w:rFonts w:ascii="TH Sarabun New" w:hAnsi="TH Sarabun New" w:eastAsia="Angsana New" w:cs="TH Sarabun New"/>
                  <w:sz w:val="26"/>
                  <w:szCs w:val="26"/>
                  <w:cs/>
                </w:rPr>
                <w:t>ตัดวิชาบังคับก่อน</w:t>
              </w:r>
            </w:ins>
            <w:del w:author="PC" w:date="2023-03-31T11:24:00Z" w:id="4061">
              <w:r w:rsidRPr="00357A8D" w:rsidDel="005B1591" w:rsidR="006928D1">
                <w:rPr>
                  <w:rFonts w:ascii="TH Sarabun New" w:hAnsi="TH Sarabun New" w:eastAsia="Angsana New" w:cs="TH Sarabun New"/>
                  <w:sz w:val="26"/>
                  <w:szCs w:val="26"/>
                  <w:cs/>
                </w:rPr>
                <w:delText>คงเดิม</w:delText>
              </w:r>
            </w:del>
            <w:commentRangeEnd w:id="4059"/>
            <w:r w:rsidRPr="00357A8D">
              <w:rPr>
                <w:rStyle w:val="CommentReference"/>
              </w:rPr>
              <w:commentReference w:id="4059"/>
            </w:r>
          </w:p>
        </w:tc>
      </w:tr>
    </w:tbl>
    <w:p w:rsidRPr="00357A8D" w:rsidR="00876025" w:rsidP="00E65391" w:rsidRDefault="00876025" w14:paraId="27CE4C37" w14:textId="77777777">
      <w:pPr>
        <w:jc w:val="thaiDistribute"/>
        <w:rPr>
          <w:rFonts w:ascii="TH Sarabun New" w:hAnsi="TH Sarabun New" w:cs="TH Sarabun New"/>
          <w:b/>
          <w:bCs/>
          <w:sz w:val="31"/>
          <w:szCs w:val="31"/>
          <w:u w:val="single"/>
        </w:rPr>
      </w:pPr>
    </w:p>
    <w:p w:rsidRPr="00357A8D" w:rsidR="00876025" w:rsidP="00E65391" w:rsidRDefault="00876025" w14:paraId="304E94F3" w14:textId="77777777">
      <w:pPr>
        <w:jc w:val="thaiDistribute"/>
        <w:rPr>
          <w:rFonts w:ascii="TH Sarabun New" w:hAnsi="TH Sarabun New" w:cs="TH Sarabun New"/>
          <w:b/>
          <w:bCs/>
          <w:sz w:val="31"/>
          <w:szCs w:val="31"/>
          <w:u w:val="single"/>
        </w:rPr>
      </w:pPr>
    </w:p>
    <w:p w:rsidRPr="00357A8D" w:rsidR="00876025" w:rsidP="00E65391" w:rsidRDefault="00876025" w14:paraId="51B5063E" w14:textId="77777777">
      <w:pPr>
        <w:jc w:val="thaiDistribute"/>
        <w:rPr>
          <w:rFonts w:ascii="TH Sarabun New" w:hAnsi="TH Sarabun New" w:cs="TH Sarabun New"/>
          <w:b/>
          <w:bCs/>
          <w:sz w:val="31"/>
          <w:szCs w:val="31"/>
          <w:u w:val="single"/>
        </w:rPr>
      </w:pPr>
    </w:p>
    <w:p w:rsidRPr="00357A8D" w:rsidR="00876025" w:rsidP="00E65391" w:rsidRDefault="00876025" w14:paraId="28BD5BCE" w14:textId="77777777">
      <w:pPr>
        <w:jc w:val="thaiDistribute"/>
        <w:rPr>
          <w:rFonts w:ascii="TH Sarabun New" w:hAnsi="TH Sarabun New" w:cs="TH Sarabun New"/>
          <w:b/>
          <w:bCs/>
          <w:sz w:val="31"/>
          <w:szCs w:val="31"/>
          <w:u w:val="single"/>
        </w:rPr>
      </w:pPr>
    </w:p>
    <w:p w:rsidRPr="00357A8D" w:rsidR="00876025" w:rsidDel="00EA674D" w:rsidP="00E65391" w:rsidRDefault="00876025" w14:paraId="0377BB2A" w14:textId="5A24345F">
      <w:pPr>
        <w:jc w:val="thaiDistribute"/>
        <w:rPr>
          <w:del w:author="PC" w:date="2023-03-31T11:39:00Z" w:id="4062"/>
          <w:rFonts w:ascii="TH Sarabun New" w:hAnsi="TH Sarabun New" w:cs="TH Sarabun New"/>
          <w:b/>
          <w:bCs/>
          <w:sz w:val="31"/>
          <w:szCs w:val="31"/>
          <w:u w:val="single"/>
        </w:rPr>
      </w:pPr>
    </w:p>
    <w:p w:rsidRPr="00357A8D" w:rsidR="00876025" w:rsidDel="00EA674D" w:rsidP="00E65391" w:rsidRDefault="00876025" w14:paraId="2353FF1E" w14:textId="13A8414B">
      <w:pPr>
        <w:jc w:val="thaiDistribute"/>
        <w:rPr>
          <w:del w:author="PC" w:date="2023-03-31T11:39:00Z" w:id="4063"/>
          <w:rFonts w:ascii="TH Sarabun New" w:hAnsi="TH Sarabun New" w:cs="TH Sarabun New"/>
          <w:b/>
          <w:bCs/>
          <w:sz w:val="31"/>
          <w:szCs w:val="31"/>
          <w:u w:val="single"/>
        </w:rPr>
      </w:pPr>
    </w:p>
    <w:p w:rsidRPr="00357A8D" w:rsidR="00876025" w:rsidDel="00EA674D" w:rsidP="00E65391" w:rsidRDefault="00876025" w14:paraId="686EF8F7" w14:textId="7F7754A5">
      <w:pPr>
        <w:jc w:val="thaiDistribute"/>
        <w:rPr>
          <w:del w:author="PC" w:date="2023-03-31T11:39:00Z" w:id="4064"/>
          <w:rFonts w:ascii="TH Sarabun New" w:hAnsi="TH Sarabun New" w:cs="TH Sarabun New"/>
          <w:b/>
          <w:bCs/>
          <w:sz w:val="31"/>
          <w:szCs w:val="31"/>
          <w:u w:val="single"/>
        </w:rPr>
      </w:pPr>
    </w:p>
    <w:p w:rsidRPr="00357A8D" w:rsidR="00876025" w:rsidDel="00EA674D" w:rsidP="00E65391" w:rsidRDefault="00876025" w14:paraId="0451F81F" w14:textId="48166C51">
      <w:pPr>
        <w:jc w:val="thaiDistribute"/>
        <w:rPr>
          <w:del w:author="PC" w:date="2023-03-31T11:39:00Z" w:id="4065"/>
          <w:rFonts w:ascii="TH Sarabun New" w:hAnsi="TH Sarabun New" w:cs="TH Sarabun New"/>
          <w:b/>
          <w:bCs/>
          <w:sz w:val="31"/>
          <w:szCs w:val="31"/>
          <w:u w:val="single"/>
        </w:rPr>
      </w:pPr>
    </w:p>
    <w:p w:rsidRPr="00357A8D" w:rsidR="00876025" w:rsidDel="00EA674D" w:rsidP="00E65391" w:rsidRDefault="00876025" w14:paraId="57A86F50" w14:textId="3850B933">
      <w:pPr>
        <w:jc w:val="thaiDistribute"/>
        <w:rPr>
          <w:del w:author="PC" w:date="2023-03-31T11:39:00Z" w:id="4066"/>
          <w:rFonts w:ascii="TH Sarabun New" w:hAnsi="TH Sarabun New" w:cs="TH Sarabun New"/>
          <w:b/>
          <w:bCs/>
          <w:sz w:val="31"/>
          <w:szCs w:val="31"/>
          <w:u w:val="single"/>
        </w:rPr>
      </w:pPr>
    </w:p>
    <w:p w:rsidRPr="00357A8D" w:rsidR="00876025" w:rsidDel="00EA674D" w:rsidP="00E65391" w:rsidRDefault="00876025" w14:paraId="73C336C9" w14:textId="30661D6D">
      <w:pPr>
        <w:jc w:val="thaiDistribute"/>
        <w:rPr>
          <w:del w:author="PC" w:date="2023-03-31T11:39:00Z" w:id="4067"/>
          <w:rFonts w:ascii="TH Sarabun New" w:hAnsi="TH Sarabun New" w:cs="TH Sarabun New"/>
          <w:b/>
          <w:bCs/>
          <w:sz w:val="31"/>
          <w:szCs w:val="31"/>
          <w:u w:val="single"/>
        </w:rPr>
      </w:pPr>
    </w:p>
    <w:p w:rsidRPr="00357A8D" w:rsidR="00876025" w:rsidDel="00EA674D" w:rsidP="00E65391" w:rsidRDefault="00876025" w14:paraId="2319BE59" w14:textId="2F468D4D">
      <w:pPr>
        <w:jc w:val="thaiDistribute"/>
        <w:rPr>
          <w:del w:author="PC" w:date="2023-03-31T11:39:00Z" w:id="4068"/>
          <w:rFonts w:ascii="TH Sarabun New" w:hAnsi="TH Sarabun New" w:cs="TH Sarabun New"/>
          <w:b/>
          <w:bCs/>
          <w:sz w:val="31"/>
          <w:szCs w:val="31"/>
          <w:u w:val="single"/>
        </w:rPr>
      </w:pPr>
    </w:p>
    <w:p w:rsidRPr="00357A8D" w:rsidR="00876025" w:rsidDel="00EA674D" w:rsidP="00E65391" w:rsidRDefault="00876025" w14:paraId="2DA82397" w14:textId="21CB1E70">
      <w:pPr>
        <w:jc w:val="thaiDistribute"/>
        <w:rPr>
          <w:del w:author="PC" w:date="2023-03-31T11:39:00Z" w:id="4069"/>
          <w:rFonts w:ascii="TH Sarabun New" w:hAnsi="TH Sarabun New" w:cs="TH Sarabun New"/>
          <w:b/>
          <w:bCs/>
          <w:sz w:val="31"/>
          <w:szCs w:val="31"/>
          <w:u w:val="single"/>
        </w:rPr>
      </w:pPr>
    </w:p>
    <w:p w:rsidRPr="00357A8D" w:rsidR="00876025" w:rsidDel="00EA674D" w:rsidP="00E65391" w:rsidRDefault="00876025" w14:paraId="266A27BB" w14:textId="48F929E8">
      <w:pPr>
        <w:jc w:val="thaiDistribute"/>
        <w:rPr>
          <w:del w:author="PC" w:date="2023-03-31T11:39:00Z" w:id="4070"/>
          <w:rFonts w:ascii="TH Sarabun New" w:hAnsi="TH Sarabun New" w:cs="TH Sarabun New"/>
          <w:b/>
          <w:bCs/>
          <w:sz w:val="31"/>
          <w:szCs w:val="31"/>
          <w:u w:val="single"/>
        </w:rPr>
      </w:pPr>
    </w:p>
    <w:p w:rsidRPr="00357A8D" w:rsidR="00690A16" w:rsidDel="00EA674D" w:rsidP="00E65391" w:rsidRDefault="00690A16" w14:paraId="5182FC89" w14:textId="385A9570">
      <w:pPr>
        <w:jc w:val="thaiDistribute"/>
        <w:rPr>
          <w:del w:author="PC" w:date="2023-03-31T11:39:00Z" w:id="4071"/>
          <w:rFonts w:ascii="TH Sarabun New" w:hAnsi="TH Sarabun New" w:cs="TH Sarabun New"/>
          <w:b/>
          <w:bCs/>
          <w:sz w:val="31"/>
          <w:szCs w:val="31"/>
          <w:u w:val="single"/>
        </w:rPr>
      </w:pPr>
    </w:p>
    <w:p w:rsidRPr="00357A8D" w:rsidR="00690A16" w:rsidDel="00EA674D" w:rsidP="00E65391" w:rsidRDefault="00690A16" w14:paraId="291EF82D" w14:textId="04AF4019">
      <w:pPr>
        <w:jc w:val="thaiDistribute"/>
        <w:rPr>
          <w:del w:author="PC" w:date="2023-03-31T11:39:00Z" w:id="4072"/>
          <w:rFonts w:ascii="TH Sarabun New" w:hAnsi="TH Sarabun New" w:cs="TH Sarabun New"/>
          <w:b/>
          <w:bCs/>
          <w:sz w:val="31"/>
          <w:szCs w:val="31"/>
          <w:u w:val="single"/>
        </w:rPr>
      </w:pPr>
    </w:p>
    <w:p w:rsidRPr="00357A8D" w:rsidR="00690A16" w:rsidDel="00EA674D" w:rsidP="00E65391" w:rsidRDefault="00690A16" w14:paraId="2423991C" w14:textId="0897B885">
      <w:pPr>
        <w:jc w:val="thaiDistribute"/>
        <w:rPr>
          <w:del w:author="PC" w:date="2023-03-31T11:39:00Z" w:id="4073"/>
          <w:rFonts w:ascii="TH Sarabun New" w:hAnsi="TH Sarabun New" w:cs="TH Sarabun New"/>
          <w:b/>
          <w:bCs/>
          <w:sz w:val="31"/>
          <w:szCs w:val="31"/>
          <w:u w:val="single"/>
        </w:rPr>
      </w:pPr>
    </w:p>
    <w:p w:rsidRPr="00357A8D" w:rsidR="00690A16" w:rsidDel="00EA674D" w:rsidP="00E65391" w:rsidRDefault="00690A16" w14:paraId="04B59AF2" w14:textId="3EB4FEEF">
      <w:pPr>
        <w:jc w:val="thaiDistribute"/>
        <w:rPr>
          <w:del w:author="PC" w:date="2023-03-31T11:39:00Z" w:id="4074"/>
          <w:rFonts w:ascii="TH Sarabun New" w:hAnsi="TH Sarabun New" w:cs="TH Sarabun New"/>
          <w:b/>
          <w:bCs/>
          <w:sz w:val="31"/>
          <w:szCs w:val="31"/>
          <w:u w:val="single"/>
        </w:rPr>
      </w:pPr>
    </w:p>
    <w:p w:rsidRPr="00357A8D" w:rsidR="00690A16" w:rsidDel="00EA674D" w:rsidP="00E65391" w:rsidRDefault="00690A16" w14:paraId="4605EC3D" w14:textId="3AB63E57">
      <w:pPr>
        <w:jc w:val="thaiDistribute"/>
        <w:rPr>
          <w:del w:author="PC" w:date="2023-03-31T11:39:00Z" w:id="4075"/>
          <w:rFonts w:ascii="TH Sarabun New" w:hAnsi="TH Sarabun New" w:cs="TH Sarabun New"/>
          <w:b/>
          <w:bCs/>
          <w:sz w:val="31"/>
          <w:szCs w:val="31"/>
          <w:u w:val="single"/>
        </w:rPr>
      </w:pPr>
    </w:p>
    <w:p w:rsidRPr="00357A8D" w:rsidR="00690A16" w:rsidDel="00EA674D" w:rsidP="00E65391" w:rsidRDefault="00690A16" w14:paraId="6C44AE15" w14:textId="5363E24A">
      <w:pPr>
        <w:jc w:val="thaiDistribute"/>
        <w:rPr>
          <w:del w:author="PC" w:date="2023-03-31T11:39:00Z" w:id="4076"/>
          <w:rFonts w:ascii="TH Sarabun New" w:hAnsi="TH Sarabun New" w:cs="TH Sarabun New"/>
          <w:b/>
          <w:bCs/>
          <w:sz w:val="31"/>
          <w:szCs w:val="31"/>
          <w:u w:val="single"/>
        </w:rPr>
      </w:pPr>
    </w:p>
    <w:p w:rsidRPr="00357A8D" w:rsidR="00690A16" w:rsidDel="00EA674D" w:rsidP="00E65391" w:rsidRDefault="00690A16" w14:paraId="21D7583D" w14:textId="39A78CAB">
      <w:pPr>
        <w:jc w:val="thaiDistribute"/>
        <w:rPr>
          <w:del w:author="PC" w:date="2023-03-31T11:39:00Z" w:id="4077"/>
          <w:rFonts w:ascii="TH Sarabun New" w:hAnsi="TH Sarabun New" w:cs="TH Sarabun New"/>
          <w:b/>
          <w:bCs/>
          <w:sz w:val="31"/>
          <w:szCs w:val="31"/>
          <w:u w:val="single"/>
        </w:rPr>
      </w:pPr>
    </w:p>
    <w:p w:rsidRPr="00357A8D" w:rsidR="00690A16" w:rsidDel="00EA674D" w:rsidP="00E65391" w:rsidRDefault="00690A16" w14:paraId="5D60D255" w14:textId="304585BF">
      <w:pPr>
        <w:jc w:val="thaiDistribute"/>
        <w:rPr>
          <w:del w:author="PC" w:date="2023-03-31T11:39:00Z" w:id="4078"/>
          <w:rFonts w:ascii="TH Sarabun New" w:hAnsi="TH Sarabun New" w:cs="TH Sarabun New"/>
          <w:b/>
          <w:bCs/>
          <w:sz w:val="31"/>
          <w:szCs w:val="31"/>
          <w:u w:val="single"/>
        </w:rPr>
      </w:pPr>
    </w:p>
    <w:p w:rsidRPr="00357A8D" w:rsidR="00690A16" w:rsidDel="00EA674D" w:rsidP="00E65391" w:rsidRDefault="00690A16" w14:paraId="6671ED3B" w14:textId="0B1B477B">
      <w:pPr>
        <w:jc w:val="thaiDistribute"/>
        <w:rPr>
          <w:del w:author="PC" w:date="2023-03-31T11:39:00Z" w:id="4079"/>
          <w:rFonts w:ascii="TH Sarabun New" w:hAnsi="TH Sarabun New" w:cs="TH Sarabun New"/>
          <w:b/>
          <w:bCs/>
          <w:sz w:val="31"/>
          <w:szCs w:val="31"/>
          <w:u w:val="single"/>
        </w:rPr>
      </w:pPr>
    </w:p>
    <w:p w:rsidRPr="00357A8D" w:rsidR="00D05449" w:rsidDel="00EA674D" w:rsidP="00E65391" w:rsidRDefault="00D05449" w14:paraId="3BA6CEEB" w14:textId="5374B9AF">
      <w:pPr>
        <w:jc w:val="thaiDistribute"/>
        <w:rPr>
          <w:ins w:author="Jenjira O-cha" w:date="2023-02-07T21:59:00Z" w:id="4080"/>
          <w:del w:author="PC" w:date="2023-03-31T11:39:00Z" w:id="4081"/>
          <w:rFonts w:ascii="TH Sarabun New" w:hAnsi="TH Sarabun New" w:cs="TH Sarabun New"/>
          <w:b/>
          <w:bCs/>
          <w:sz w:val="31"/>
          <w:szCs w:val="31"/>
          <w:u w:val="single"/>
        </w:rPr>
      </w:pPr>
    </w:p>
    <w:p w:rsidRPr="00357A8D" w:rsidR="00DC2816" w:rsidDel="00EA674D" w:rsidP="00E65391" w:rsidRDefault="00DC2816" w14:paraId="41D39235" w14:textId="020FA81B">
      <w:pPr>
        <w:jc w:val="thaiDistribute"/>
        <w:rPr>
          <w:ins w:author="Jenjira O-cha" w:date="2023-02-07T21:59:00Z" w:id="4082"/>
          <w:del w:author="PC" w:date="2023-03-31T11:39:00Z" w:id="4083"/>
          <w:rFonts w:ascii="TH Sarabun New" w:hAnsi="TH Sarabun New" w:cs="TH Sarabun New"/>
          <w:b/>
          <w:bCs/>
          <w:sz w:val="31"/>
          <w:szCs w:val="31"/>
          <w:u w:val="single"/>
        </w:rPr>
      </w:pPr>
    </w:p>
    <w:p w:rsidRPr="00357A8D" w:rsidR="00DC2816" w:rsidDel="00EA674D" w:rsidP="00E65391" w:rsidRDefault="00DC2816" w14:paraId="59067B9D" w14:textId="5BBCE1A1">
      <w:pPr>
        <w:jc w:val="thaiDistribute"/>
        <w:rPr>
          <w:del w:author="PC" w:date="2023-03-31T11:39:00Z" w:id="4084"/>
          <w:rFonts w:ascii="TH Sarabun New" w:hAnsi="TH Sarabun New" w:cs="TH Sarabun New"/>
          <w:b/>
          <w:bCs/>
          <w:sz w:val="31"/>
          <w:szCs w:val="31"/>
          <w:u w:val="single"/>
        </w:rPr>
      </w:pPr>
    </w:p>
    <w:p w:rsidRPr="00357A8D" w:rsidR="00A954FC" w:rsidP="00E65391" w:rsidRDefault="00A954FC" w14:paraId="095CE916" w14:textId="77777777">
      <w:pPr>
        <w:jc w:val="thaiDistribute"/>
        <w:rPr>
          <w:rFonts w:ascii="TH Sarabun New" w:hAnsi="TH Sarabun New" w:eastAsia="Angsana New" w:cs="TH Sarabun New"/>
          <w:b/>
          <w:bCs/>
          <w:sz w:val="31"/>
          <w:szCs w:val="31"/>
          <w:cs/>
        </w:rPr>
      </w:pPr>
      <w:r w:rsidRPr="00357A8D">
        <w:rPr>
          <w:rFonts w:ascii="TH Sarabun New" w:hAnsi="TH Sarabun New" w:cs="TH Sarabun New"/>
          <w:b/>
          <w:bCs/>
          <w:sz w:val="31"/>
          <w:szCs w:val="31"/>
          <w:u w:val="single"/>
          <w:cs/>
        </w:rPr>
        <w:t xml:space="preserve">ภาคผนวก  </w:t>
      </w:r>
      <w:r w:rsidRPr="00357A8D">
        <w:rPr>
          <w:rFonts w:ascii="TH Sarabun New" w:hAnsi="TH Sarabun New" w:eastAsia="Angsana New" w:cs="TH Sarabun New"/>
          <w:b/>
          <w:bCs/>
          <w:sz w:val="31"/>
          <w:szCs w:val="31"/>
          <w:cs/>
        </w:rPr>
        <w:t xml:space="preserve">3  </w:t>
      </w:r>
      <w:r w:rsidRPr="00357A8D">
        <w:rPr>
          <w:rFonts w:ascii="TH Sarabun New" w:hAnsi="TH Sarabun New" w:eastAsia="Angsana New" w:cs="TH Sarabun New"/>
          <w:b/>
          <w:bCs/>
          <w:sz w:val="31"/>
          <w:szCs w:val="31"/>
          <w:cs/>
        </w:rPr>
        <w:tab/>
      </w:r>
      <w:r w:rsidRPr="00357A8D">
        <w:rPr>
          <w:rFonts w:ascii="TH Sarabun New" w:hAnsi="TH Sarabun New" w:eastAsia="Angsana New" w:cs="TH Sarabun New"/>
          <w:b/>
          <w:bCs/>
          <w:sz w:val="31"/>
          <w:szCs w:val="31"/>
          <w:cs/>
        </w:rPr>
        <w:t>ตารางเทียบรายวิชาในหลักสูตร</w:t>
      </w:r>
      <w:r w:rsidRPr="00357A8D" w:rsidR="00B649D5">
        <w:rPr>
          <w:rFonts w:ascii="TH Sarabun New" w:hAnsi="TH Sarabun New" w:eastAsia="Angsana New" w:cs="TH Sarabun New"/>
          <w:b/>
          <w:bCs/>
          <w:sz w:val="31"/>
          <w:szCs w:val="31"/>
          <w:cs/>
        </w:rPr>
        <w:t>เศรษฐศาสตรบัณฑิต</w:t>
      </w:r>
      <w:r w:rsidRPr="00357A8D">
        <w:rPr>
          <w:rFonts w:ascii="TH Sarabun New" w:hAnsi="TH Sarabun New" w:eastAsia="Angsana New" w:cs="TH Sarabun New"/>
          <w:b/>
          <w:bCs/>
          <w:sz w:val="31"/>
          <w:szCs w:val="31"/>
          <w:cs/>
        </w:rPr>
        <w:t xml:space="preserve"> ฉบับ พ.ศ. </w:t>
      </w:r>
      <w:r w:rsidRPr="00357A8D" w:rsidR="00B649D5">
        <w:rPr>
          <w:rFonts w:ascii="TH Sarabun New" w:hAnsi="TH Sarabun New" w:eastAsia="Angsana New" w:cs="TH Sarabun New"/>
          <w:b/>
          <w:bCs/>
          <w:sz w:val="31"/>
          <w:szCs w:val="31"/>
          <w:cs/>
        </w:rPr>
        <w:t>2561</w:t>
      </w:r>
      <w:r w:rsidRPr="00357A8D">
        <w:rPr>
          <w:rFonts w:ascii="TH Sarabun New" w:hAnsi="TH Sarabun New" w:eastAsia="Angsana New" w:cs="TH Sarabun New"/>
          <w:b/>
          <w:bCs/>
          <w:sz w:val="31"/>
          <w:szCs w:val="31"/>
          <w:cs/>
        </w:rPr>
        <w:t xml:space="preserve"> </w:t>
      </w:r>
    </w:p>
    <w:p w:rsidRPr="00357A8D" w:rsidR="00A954FC" w:rsidDel="00BA6778" w:rsidRDefault="00A954FC" w14:paraId="4C66B10E" w14:textId="279E8AF0">
      <w:pPr>
        <w:rPr>
          <w:del w:author="Jenjira O-cha" w:date="2023-02-08T16:12:00Z" w:id="4085"/>
          <w:rFonts w:ascii="TH Sarabun New" w:hAnsi="TH Sarabun New" w:eastAsia="Angsana New" w:cs="TH Sarabun New"/>
          <w:b/>
          <w:bCs/>
          <w:sz w:val="31"/>
          <w:szCs w:val="31"/>
        </w:rPr>
      </w:pPr>
      <w:r w:rsidRPr="00357A8D">
        <w:rPr>
          <w:rFonts w:ascii="TH Sarabun New" w:hAnsi="TH Sarabun New" w:eastAsia="Angsana New" w:cs="TH Sarabun New"/>
          <w:b/>
          <w:bCs/>
          <w:sz w:val="31"/>
          <w:szCs w:val="31"/>
          <w:cs/>
        </w:rPr>
        <w:tab/>
      </w:r>
      <w:r w:rsidRPr="00357A8D">
        <w:rPr>
          <w:rFonts w:ascii="TH Sarabun New" w:hAnsi="TH Sarabun New" w:eastAsia="Angsana New" w:cs="TH Sarabun New"/>
          <w:b/>
          <w:bCs/>
          <w:sz w:val="31"/>
          <w:szCs w:val="31"/>
          <w:cs/>
        </w:rPr>
        <w:tab/>
      </w:r>
      <w:r w:rsidRPr="00357A8D">
        <w:rPr>
          <w:rFonts w:ascii="TH Sarabun New" w:hAnsi="TH Sarabun New" w:eastAsia="Angsana New" w:cs="TH Sarabun New"/>
          <w:b/>
          <w:bCs/>
          <w:sz w:val="31"/>
          <w:szCs w:val="31"/>
          <w:cs/>
        </w:rPr>
        <w:t>กับ ฉบับ</w:t>
      </w:r>
      <w:ins w:author="Jenjira O-cha" w:date="2023-02-10T11:20:00Z" w:id="4086">
        <w:r w:rsidRPr="00357A8D" w:rsidR="000A46D9">
          <w:rPr>
            <w:rFonts w:ascii="TH Sarabun New" w:hAnsi="TH Sarabun New" w:eastAsia="Angsana New" w:cs="TH Sarabun New"/>
            <w:b/>
            <w:bCs/>
            <w:sz w:val="31"/>
            <w:szCs w:val="31"/>
            <w:cs/>
          </w:rPr>
          <w:t>ปรับปรุง</w:t>
        </w:r>
      </w:ins>
      <w:r w:rsidRPr="00357A8D">
        <w:rPr>
          <w:rFonts w:ascii="TH Sarabun New" w:hAnsi="TH Sarabun New" w:eastAsia="Angsana New" w:cs="TH Sarabun New"/>
          <w:b/>
          <w:bCs/>
          <w:sz w:val="31"/>
          <w:szCs w:val="31"/>
          <w:cs/>
        </w:rPr>
        <w:t xml:space="preserve"> พ.ศ. </w:t>
      </w:r>
      <w:r w:rsidRPr="00357A8D" w:rsidR="00B649D5">
        <w:rPr>
          <w:rFonts w:ascii="TH Sarabun New" w:hAnsi="TH Sarabun New" w:eastAsia="Angsana New" w:cs="TH Sarabun New"/>
          <w:b/>
          <w:bCs/>
          <w:sz w:val="31"/>
          <w:szCs w:val="31"/>
          <w:cs/>
        </w:rPr>
        <w:t>2566</w:t>
      </w:r>
      <w:del w:author="Jenjira O-cha" w:date="2023-02-10T11:20:00Z" w:id="4087">
        <w:r w:rsidRPr="00357A8D" w:rsidDel="000A46D9">
          <w:rPr>
            <w:rFonts w:ascii="TH Sarabun New" w:hAnsi="TH Sarabun New" w:eastAsia="Angsana New" w:cs="TH Sarabun New"/>
            <w:b/>
            <w:bCs/>
            <w:sz w:val="31"/>
            <w:szCs w:val="31"/>
            <w:cs/>
          </w:rPr>
          <w:delText xml:space="preserve"> (ใช้สำหรับหลักสูตรปรับปรุง)</w:delText>
        </w:r>
      </w:del>
    </w:p>
    <w:p w:rsidRPr="00357A8D" w:rsidR="00C55153" w:rsidRDefault="00B3155D" w14:paraId="1AA34B8B" w14:textId="733D47D3">
      <w:pPr>
        <w:rPr>
          <w:rFonts w:ascii="TH Sarabun New" w:hAnsi="TH Sarabun New" w:eastAsia="Angsana New" w:cs="TH Sarabun New"/>
          <w:sz w:val="31"/>
          <w:szCs w:val="31"/>
        </w:rPr>
        <w:pPrChange w:author="PC" w:date="2023-03-31T11:42:00Z" w:id="4088">
          <w:pPr>
            <w:spacing w:after="120"/>
            <w:jc w:val="thaiDistribute"/>
          </w:pPr>
        </w:pPrChange>
      </w:pPr>
      <w:r w:rsidRPr="00357A8D">
        <w:rPr>
          <w:rFonts w:ascii="TH Sarabun New" w:hAnsi="TH Sarabun New" w:eastAsia="Angsana New" w:cs="TH Sarabun New"/>
          <w:sz w:val="31"/>
          <w:szCs w:val="31"/>
          <w:cs/>
        </w:rPr>
        <w:t xml:space="preserve">     </w:t>
      </w:r>
      <w:del w:author="Jenjira O-cha" w:date="2023-02-08T16:12:00Z" w:id="4089">
        <w:r w:rsidRPr="00357A8D" w:rsidDel="00BA6778" w:rsidR="00C55153">
          <w:rPr>
            <w:rFonts w:ascii="TH Sarabun New" w:hAnsi="TH Sarabun New" w:eastAsia="Angsana New" w:cs="TH Sarabun New"/>
            <w:sz w:val="31"/>
            <w:szCs w:val="31"/>
            <w:cs/>
          </w:rPr>
          <w:delText>(เพื่อใช้เป็นประโยชน์ในการจัดการเรียนการสอน กรณีที่มีการจัดการเรียนการสอนหลักสูตรฉบับปรับปรุงใหม่ควบคู่กับหลักสูตรฉบับเก่า และเป็นประโยชน์ต่อการจัดห้องเรียน ห้องสอบของสำนักงานทะเบียนนักศึกษา ที่อาจให้นักศึกษาทั้งสองหลักสูตรเรียนร่วมกันในรายวิชาที่ไม่มีการเปลี่ยนแปลงหรือมีการเปลี่ยนแปลงเพียงเล็กน้อย)</w:delText>
        </w:r>
      </w:del>
    </w:p>
    <w:tbl>
      <w:tblPr>
        <w:tblW w:w="488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3088"/>
        <w:gridCol w:w="1128"/>
        <w:gridCol w:w="3233"/>
        <w:gridCol w:w="1018"/>
      </w:tblGrid>
      <w:tr w:rsidRPr="00357A8D" w:rsidR="00357A8D" w:rsidTr="00B61263" w14:paraId="30DA32A9" w14:textId="77777777">
        <w:trPr>
          <w:trHeight w:val="95"/>
          <w:tblHeader/>
        </w:trPr>
        <w:tc>
          <w:tcPr>
            <w:tcW w:w="2490" w:type="pct"/>
            <w:gridSpan w:val="2"/>
            <w:tcBorders>
              <w:bottom w:val="single" w:color="auto" w:sz="4" w:space="0"/>
            </w:tcBorders>
          </w:tcPr>
          <w:p w:rsidRPr="00357A8D" w:rsidR="00B649D5" w:rsidRDefault="00B649D5" w14:paraId="0595C4BA" w14:textId="77777777">
            <w:pPr>
              <w:jc w:val="center"/>
              <w:rPr>
                <w:rFonts w:ascii="TH Sarabun New" w:hAnsi="TH Sarabun New" w:eastAsia="Angsana New" w:cs="TH Sarabun New"/>
                <w:b/>
                <w:bCs/>
                <w:sz w:val="26"/>
                <w:szCs w:val="26"/>
                <w:cs/>
              </w:rPr>
            </w:pPr>
            <w:r w:rsidRPr="00357A8D">
              <w:rPr>
                <w:rFonts w:ascii="TH Sarabun New" w:hAnsi="TH Sarabun New" w:eastAsia="Angsana New" w:cs="TH Sarabun New"/>
                <w:b/>
                <w:bCs/>
                <w:sz w:val="26"/>
                <w:szCs w:val="26"/>
                <w:cs/>
              </w:rPr>
              <w:t xml:space="preserve">หลักสูตร ฉบับ พ.ศ. </w:t>
            </w:r>
            <w:r w:rsidRPr="00357A8D">
              <w:rPr>
                <w:rFonts w:ascii="TH Sarabun New" w:hAnsi="TH Sarabun New" w:eastAsia="Angsana New" w:cs="TH Sarabun New"/>
                <w:b/>
                <w:bCs/>
                <w:sz w:val="26"/>
                <w:szCs w:val="26"/>
              </w:rPr>
              <w:t>25</w:t>
            </w:r>
            <w:r w:rsidRPr="00357A8D">
              <w:rPr>
                <w:rFonts w:ascii="TH Sarabun New" w:hAnsi="TH Sarabun New" w:eastAsia="Angsana New" w:cs="TH Sarabun New"/>
                <w:b/>
                <w:bCs/>
                <w:sz w:val="26"/>
                <w:szCs w:val="26"/>
                <w:cs/>
              </w:rPr>
              <w:t>61</w:t>
            </w:r>
          </w:p>
        </w:tc>
        <w:tc>
          <w:tcPr>
            <w:tcW w:w="2510" w:type="pct"/>
            <w:gridSpan w:val="2"/>
            <w:tcBorders>
              <w:bottom w:val="single" w:color="auto" w:sz="4" w:space="0"/>
            </w:tcBorders>
          </w:tcPr>
          <w:p w:rsidRPr="00357A8D" w:rsidR="00B649D5" w:rsidRDefault="00B649D5" w14:paraId="5DA8D402" w14:textId="77777777">
            <w:pPr>
              <w:jc w:val="center"/>
              <w:rPr>
                <w:rFonts w:ascii="TH Sarabun New" w:hAnsi="TH Sarabun New" w:eastAsia="Angsana New" w:cs="TH Sarabun New"/>
                <w:b/>
                <w:bCs/>
                <w:sz w:val="26"/>
                <w:szCs w:val="26"/>
                <w:cs/>
              </w:rPr>
            </w:pPr>
            <w:r w:rsidRPr="00357A8D">
              <w:rPr>
                <w:rFonts w:ascii="TH Sarabun New" w:hAnsi="TH Sarabun New" w:eastAsia="Angsana New" w:cs="TH Sarabun New"/>
                <w:b/>
                <w:bCs/>
                <w:sz w:val="26"/>
                <w:szCs w:val="26"/>
                <w:cs/>
              </w:rPr>
              <w:t xml:space="preserve">หลักสูตร ฉบับ พ.ศ. </w:t>
            </w:r>
            <w:r w:rsidRPr="00357A8D">
              <w:rPr>
                <w:rFonts w:ascii="TH Sarabun New" w:hAnsi="TH Sarabun New" w:eastAsia="Angsana New" w:cs="TH Sarabun New"/>
                <w:b/>
                <w:bCs/>
                <w:sz w:val="26"/>
                <w:szCs w:val="26"/>
              </w:rPr>
              <w:t>25</w:t>
            </w:r>
            <w:r w:rsidRPr="00357A8D">
              <w:rPr>
                <w:rFonts w:ascii="TH Sarabun New" w:hAnsi="TH Sarabun New" w:eastAsia="Angsana New" w:cs="TH Sarabun New"/>
                <w:b/>
                <w:bCs/>
                <w:sz w:val="26"/>
                <w:szCs w:val="26"/>
                <w:cs/>
              </w:rPr>
              <w:t>66</w:t>
            </w:r>
          </w:p>
        </w:tc>
      </w:tr>
      <w:tr w:rsidRPr="00357A8D" w:rsidR="00357A8D" w:rsidTr="00B61263" w14:paraId="194A1324" w14:textId="77777777">
        <w:trPr>
          <w:trHeight w:val="258"/>
        </w:trPr>
        <w:tc>
          <w:tcPr>
            <w:tcW w:w="1824" w:type="pct"/>
            <w:tcBorders>
              <w:bottom w:val="nil"/>
              <w:right w:val="nil"/>
            </w:tcBorders>
          </w:tcPr>
          <w:p w:rsidRPr="00357A8D" w:rsidR="00B649D5" w:rsidRDefault="00B649D5" w14:paraId="3DD64062" w14:textId="77777777">
            <w:pPr>
              <w:autoSpaceDE w:val="0"/>
              <w:autoSpaceDN w:val="0"/>
              <w:adjustRightInd w:val="0"/>
              <w:spacing w:before="48" w:beforeLines="20"/>
              <w:rPr>
                <w:rFonts w:ascii="TH Sarabun New" w:hAnsi="TH Sarabun New" w:eastAsia="Angsana New" w:cs="TH Sarabun New"/>
                <w:sz w:val="26"/>
                <w:szCs w:val="26"/>
                <w:u w:val="single"/>
                <w:cs/>
              </w:rPr>
            </w:pPr>
            <w:r w:rsidRPr="00357A8D">
              <w:rPr>
                <w:rFonts w:ascii="TH Sarabun New" w:hAnsi="TH Sarabun New" w:eastAsia="Angsana New" w:cs="TH Sarabun New"/>
                <w:b/>
                <w:bCs/>
                <w:sz w:val="26"/>
                <w:szCs w:val="26"/>
                <w:u w:val="single"/>
                <w:cs/>
              </w:rPr>
              <w:t>รายวิชาที่เทียบได้</w:t>
            </w:r>
          </w:p>
        </w:tc>
        <w:tc>
          <w:tcPr>
            <w:tcW w:w="666" w:type="pct"/>
            <w:tcBorders>
              <w:left w:val="nil"/>
              <w:bottom w:val="nil"/>
            </w:tcBorders>
          </w:tcPr>
          <w:p w:rsidRPr="00357A8D" w:rsidR="00B649D5" w:rsidRDefault="00B649D5" w14:paraId="5F70B1E9" w14:textId="77777777">
            <w:pPr>
              <w:autoSpaceDE w:val="0"/>
              <w:autoSpaceDN w:val="0"/>
              <w:adjustRightInd w:val="0"/>
              <w:spacing w:before="48" w:beforeLines="20"/>
              <w:rPr>
                <w:rFonts w:ascii="TH Sarabun New" w:hAnsi="TH Sarabun New" w:eastAsia="Angsana New" w:cs="TH Sarabun New"/>
                <w:b/>
                <w:bCs/>
                <w:sz w:val="26"/>
                <w:szCs w:val="26"/>
                <w:u w:val="single"/>
                <w:cs/>
              </w:rPr>
            </w:pPr>
          </w:p>
        </w:tc>
        <w:tc>
          <w:tcPr>
            <w:tcW w:w="1909" w:type="pct"/>
            <w:tcBorders>
              <w:bottom w:val="nil"/>
              <w:right w:val="nil"/>
            </w:tcBorders>
          </w:tcPr>
          <w:p w:rsidRPr="00357A8D" w:rsidR="00B649D5" w:rsidRDefault="00B649D5" w14:paraId="01662E56" w14:textId="77777777">
            <w:pPr>
              <w:autoSpaceDE w:val="0"/>
              <w:autoSpaceDN w:val="0"/>
              <w:adjustRightInd w:val="0"/>
              <w:spacing w:before="48" w:beforeLines="20"/>
              <w:rPr>
                <w:rFonts w:ascii="TH Sarabun New" w:hAnsi="TH Sarabun New" w:eastAsia="Angsana New" w:cs="TH Sarabun New"/>
                <w:b/>
                <w:bCs/>
                <w:sz w:val="26"/>
                <w:szCs w:val="26"/>
                <w:u w:val="single"/>
                <w:cs/>
              </w:rPr>
            </w:pPr>
            <w:r w:rsidRPr="00357A8D">
              <w:rPr>
                <w:rFonts w:ascii="TH Sarabun New" w:hAnsi="TH Sarabun New" w:eastAsia="Angsana New" w:cs="TH Sarabun New"/>
                <w:b/>
                <w:bCs/>
                <w:sz w:val="26"/>
                <w:szCs w:val="26"/>
                <w:u w:val="single"/>
                <w:cs/>
              </w:rPr>
              <w:t>รายวิชาที่เทียบได้</w:t>
            </w:r>
          </w:p>
        </w:tc>
        <w:tc>
          <w:tcPr>
            <w:tcW w:w="601" w:type="pct"/>
            <w:tcBorders>
              <w:left w:val="nil"/>
              <w:bottom w:val="nil"/>
            </w:tcBorders>
          </w:tcPr>
          <w:p w:rsidRPr="00357A8D" w:rsidR="00B649D5" w:rsidRDefault="00B649D5" w14:paraId="480C41EE" w14:textId="77777777">
            <w:pPr>
              <w:spacing w:before="48" w:beforeLines="20"/>
              <w:jc w:val="center"/>
              <w:rPr>
                <w:rFonts w:ascii="TH Sarabun New" w:hAnsi="TH Sarabun New" w:cs="TH Sarabun New"/>
                <w:sz w:val="26"/>
                <w:szCs w:val="26"/>
              </w:rPr>
            </w:pPr>
          </w:p>
        </w:tc>
      </w:tr>
      <w:tr w:rsidRPr="00357A8D" w:rsidR="00357A8D" w:rsidTr="00B61263" w14:paraId="6968A76D" w14:textId="77777777">
        <w:trPr>
          <w:trHeight w:val="258"/>
        </w:trPr>
        <w:tc>
          <w:tcPr>
            <w:tcW w:w="1824" w:type="pct"/>
            <w:tcBorders>
              <w:top w:val="nil"/>
              <w:bottom w:val="single" w:color="auto" w:sz="4" w:space="0"/>
              <w:right w:val="nil"/>
            </w:tcBorders>
          </w:tcPr>
          <w:p w:rsidRPr="00357A8D" w:rsidR="00B649D5" w:rsidRDefault="00B649D5" w14:paraId="49CD1C8D" w14:textId="77777777">
            <w:pPr>
              <w:autoSpaceDE w:val="0"/>
              <w:autoSpaceDN w:val="0"/>
              <w:adjustRightInd w:val="0"/>
              <w:spacing w:before="48" w:beforeLines="20"/>
              <w:rPr>
                <w:rFonts w:ascii="TH Sarabun New" w:hAnsi="TH Sarabun New" w:eastAsia="Angsana New" w:cs="TH Sarabun New"/>
                <w:sz w:val="26"/>
                <w:szCs w:val="26"/>
                <w:cs/>
              </w:rPr>
            </w:pPr>
          </w:p>
        </w:tc>
        <w:tc>
          <w:tcPr>
            <w:tcW w:w="666" w:type="pct"/>
            <w:tcBorders>
              <w:top w:val="nil"/>
              <w:left w:val="nil"/>
              <w:bottom w:val="single" w:color="auto" w:sz="4" w:space="0"/>
            </w:tcBorders>
          </w:tcPr>
          <w:p w:rsidRPr="00357A8D" w:rsidR="00B649D5" w:rsidRDefault="00B649D5" w14:paraId="5CCD2A35" w14:textId="77777777">
            <w:pPr>
              <w:autoSpaceDE w:val="0"/>
              <w:autoSpaceDN w:val="0"/>
              <w:adjustRightInd w:val="0"/>
              <w:spacing w:before="48" w:beforeLines="20"/>
              <w:rPr>
                <w:rFonts w:ascii="TH Sarabun New" w:hAnsi="TH Sarabun New" w:cs="TH Sarabun New"/>
                <w:sz w:val="26"/>
                <w:szCs w:val="26"/>
                <w:cs/>
              </w:rPr>
            </w:pPr>
          </w:p>
        </w:tc>
        <w:tc>
          <w:tcPr>
            <w:tcW w:w="1909" w:type="pct"/>
            <w:tcBorders>
              <w:top w:val="nil"/>
              <w:bottom w:val="single" w:color="auto" w:sz="4" w:space="0"/>
              <w:right w:val="nil"/>
            </w:tcBorders>
          </w:tcPr>
          <w:p w:rsidRPr="00357A8D" w:rsidR="00B649D5" w:rsidRDefault="00B649D5" w14:paraId="45D91D0D" w14:textId="77777777">
            <w:pPr>
              <w:autoSpaceDE w:val="0"/>
              <w:autoSpaceDN w:val="0"/>
              <w:adjustRightInd w:val="0"/>
              <w:spacing w:before="48" w:beforeLines="20"/>
              <w:rPr>
                <w:rFonts w:ascii="TH Sarabun New" w:hAnsi="TH Sarabun New" w:eastAsia="Angsana New" w:cs="TH Sarabun New"/>
                <w:b/>
                <w:bCs/>
                <w:sz w:val="26"/>
                <w:szCs w:val="26"/>
                <w:cs/>
              </w:rPr>
            </w:pPr>
            <w:r w:rsidRPr="00357A8D">
              <w:rPr>
                <w:rFonts w:ascii="TH Sarabun New" w:hAnsi="TH Sarabun New" w:cs="TH Sarabun New"/>
                <w:sz w:val="26"/>
                <w:szCs w:val="26"/>
                <w:cs/>
              </w:rPr>
              <w:t>ศ.300 การฝึกงาน</w:t>
            </w:r>
          </w:p>
        </w:tc>
        <w:tc>
          <w:tcPr>
            <w:tcW w:w="601" w:type="pct"/>
            <w:tcBorders>
              <w:top w:val="nil"/>
              <w:left w:val="nil"/>
              <w:bottom w:val="single" w:color="auto" w:sz="4" w:space="0"/>
            </w:tcBorders>
          </w:tcPr>
          <w:p w:rsidRPr="00357A8D" w:rsidR="00B649D5" w:rsidRDefault="00B649D5" w14:paraId="353C67D8" w14:textId="77777777">
            <w:pPr>
              <w:spacing w:before="48" w:beforeLines="20"/>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67D668DD" w14:textId="77777777">
        <w:trPr>
          <w:trHeight w:val="258"/>
        </w:trPr>
        <w:tc>
          <w:tcPr>
            <w:tcW w:w="1824" w:type="pct"/>
            <w:tcBorders>
              <w:bottom w:val="single" w:color="auto" w:sz="4" w:space="0"/>
              <w:right w:val="nil"/>
            </w:tcBorders>
          </w:tcPr>
          <w:p w:rsidRPr="00357A8D" w:rsidR="00B649D5" w:rsidRDefault="00B649D5" w14:paraId="6EEBF841" w14:textId="77777777">
            <w:pPr>
              <w:autoSpaceDE w:val="0"/>
              <w:autoSpaceDN w:val="0"/>
              <w:adjustRightInd w:val="0"/>
              <w:spacing w:before="48" w:beforeLines="20"/>
              <w:rPr>
                <w:rFonts w:ascii="TH Sarabun New" w:hAnsi="TH Sarabun New" w:eastAsia="Angsana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400 </w:t>
            </w:r>
            <w:r w:rsidRPr="00357A8D">
              <w:rPr>
                <w:rFonts w:ascii="TH Sarabun New" w:hAnsi="TH Sarabun New" w:cs="TH Sarabun New"/>
                <w:sz w:val="26"/>
                <w:szCs w:val="26"/>
                <w:cs/>
              </w:rPr>
              <w:t>สัมมนาสำหรับปริญญานิพนธ์</w:t>
            </w:r>
          </w:p>
        </w:tc>
        <w:tc>
          <w:tcPr>
            <w:tcW w:w="666" w:type="pct"/>
            <w:tcBorders>
              <w:left w:val="nil"/>
              <w:bottom w:val="single" w:color="auto" w:sz="4" w:space="0"/>
            </w:tcBorders>
          </w:tcPr>
          <w:p w:rsidRPr="00357A8D" w:rsidR="00B649D5" w:rsidRDefault="00B649D5" w14:paraId="6D9FD8E3"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28505F4C" w14:textId="77777777">
            <w:pPr>
              <w:autoSpaceDE w:val="0"/>
              <w:autoSpaceDN w:val="0"/>
              <w:adjustRightInd w:val="0"/>
              <w:spacing w:before="48" w:beforeLines="20"/>
              <w:rPr>
                <w:rFonts w:ascii="TH Sarabun New" w:hAnsi="TH Sarabun New" w:eastAsia="Angsana New" w:cs="TH Sarabun New"/>
                <w:b/>
                <w:bCs/>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400 </w:t>
            </w:r>
            <w:r w:rsidRPr="00357A8D">
              <w:rPr>
                <w:rFonts w:ascii="TH Sarabun New" w:hAnsi="TH Sarabun New" w:cs="TH Sarabun New"/>
                <w:sz w:val="26"/>
                <w:szCs w:val="26"/>
                <w:cs/>
              </w:rPr>
              <w:t>สัมมนาสำหรับปริญญานิพนธ์</w:t>
            </w:r>
          </w:p>
        </w:tc>
        <w:tc>
          <w:tcPr>
            <w:tcW w:w="601" w:type="pct"/>
            <w:tcBorders>
              <w:left w:val="nil"/>
              <w:bottom w:val="single" w:color="auto" w:sz="4" w:space="0"/>
            </w:tcBorders>
          </w:tcPr>
          <w:p w:rsidRPr="00357A8D" w:rsidR="00B649D5" w:rsidRDefault="00B649D5" w14:paraId="2E64B091" w14:textId="77777777">
            <w:pPr>
              <w:spacing w:before="48" w:beforeLines="20"/>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29722BB" w14:textId="77777777">
        <w:trPr>
          <w:trHeight w:val="271"/>
        </w:trPr>
        <w:tc>
          <w:tcPr>
            <w:tcW w:w="1824" w:type="pct"/>
            <w:tcBorders>
              <w:bottom w:val="single" w:color="auto" w:sz="4" w:space="0"/>
              <w:right w:val="nil"/>
            </w:tcBorders>
          </w:tcPr>
          <w:p w:rsidRPr="00357A8D" w:rsidR="00B649D5" w:rsidRDefault="00B649D5" w14:paraId="2781DD59" w14:textId="77777777">
            <w:pPr>
              <w:autoSpaceDE w:val="0"/>
              <w:autoSpaceDN w:val="0"/>
              <w:adjustRightInd w:val="0"/>
              <w:spacing w:before="48" w:beforeLines="20"/>
              <w:rPr>
                <w:rFonts w:ascii="TH Sarabun New" w:hAnsi="TH Sarabun New" w:eastAsia="Angsana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500</w:t>
            </w:r>
            <w:r w:rsidRPr="00357A8D">
              <w:rPr>
                <w:rFonts w:ascii="TH Sarabun New" w:hAnsi="TH Sarabun New" w:cs="TH Sarabun New"/>
                <w:sz w:val="26"/>
                <w:szCs w:val="26"/>
                <w:cs/>
              </w:rPr>
              <w:t xml:space="preserve"> ปริญญานิพนธ์</w:t>
            </w:r>
          </w:p>
        </w:tc>
        <w:tc>
          <w:tcPr>
            <w:tcW w:w="666" w:type="pct"/>
            <w:tcBorders>
              <w:left w:val="nil"/>
              <w:bottom w:val="single" w:color="auto" w:sz="4" w:space="0"/>
            </w:tcBorders>
          </w:tcPr>
          <w:p w:rsidRPr="00357A8D" w:rsidR="00B649D5" w:rsidRDefault="00B649D5" w14:paraId="3C156AD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1CB1575C" w14:textId="77777777">
            <w:pPr>
              <w:autoSpaceDE w:val="0"/>
              <w:autoSpaceDN w:val="0"/>
              <w:adjustRightInd w:val="0"/>
              <w:spacing w:before="48" w:beforeLines="20"/>
              <w:rPr>
                <w:rFonts w:ascii="TH Sarabun New" w:hAnsi="TH Sarabun New" w:eastAsia="Angsana New" w:cs="TH Sarabun New"/>
                <w:b/>
                <w:bCs/>
                <w:sz w:val="26"/>
                <w:szCs w:val="26"/>
                <w:rPrChange w:author="PC" w:date="2023-03-31T11:41:00Z" w:id="4090">
                  <w:rPr>
                    <w:rFonts w:ascii="TH Sarabun New" w:hAnsi="TH Sarabun New" w:eastAsia="Angsana New" w:cs="TH Sarabun New"/>
                    <w:b/>
                    <w:bCs/>
                    <w:sz w:val="26"/>
                    <w:szCs w:val="26"/>
                    <w:highlight w:val="yellow"/>
                  </w:rPr>
                </w:rPrChange>
              </w:rPr>
            </w:pPr>
            <w:r w:rsidRPr="00357A8D">
              <w:rPr>
                <w:rFonts w:ascii="TH Sarabun New" w:hAnsi="TH Sarabun New" w:cs="TH Sarabun New"/>
                <w:sz w:val="26"/>
                <w:szCs w:val="26"/>
                <w:cs/>
              </w:rPr>
              <w:t>ศ.</w:t>
            </w:r>
            <w:r w:rsidRPr="00357A8D">
              <w:rPr>
                <w:rFonts w:ascii="TH Sarabun New" w:hAnsi="TH Sarabun New" w:cs="TH Sarabun New"/>
                <w:sz w:val="26"/>
                <w:szCs w:val="26"/>
              </w:rPr>
              <w:t>500</w:t>
            </w:r>
            <w:r w:rsidRPr="00357A8D">
              <w:rPr>
                <w:rFonts w:ascii="TH Sarabun New" w:hAnsi="TH Sarabun New" w:cs="TH Sarabun New"/>
                <w:sz w:val="26"/>
                <w:szCs w:val="26"/>
                <w:cs/>
              </w:rPr>
              <w:t xml:space="preserve"> ปริญญานิพนธ์</w:t>
            </w:r>
          </w:p>
        </w:tc>
        <w:tc>
          <w:tcPr>
            <w:tcW w:w="601" w:type="pct"/>
            <w:tcBorders>
              <w:left w:val="nil"/>
              <w:bottom w:val="single" w:color="auto" w:sz="4" w:space="0"/>
            </w:tcBorders>
          </w:tcPr>
          <w:p w:rsidRPr="00357A8D" w:rsidR="00B649D5" w:rsidRDefault="00B649D5" w14:paraId="5A712B4E" w14:textId="77777777">
            <w:pPr>
              <w:spacing w:before="48" w:beforeLines="20"/>
              <w:jc w:val="center"/>
              <w:rPr>
                <w:rFonts w:ascii="TH Sarabun New" w:hAnsi="TH Sarabun New" w:cs="TH Sarabun New"/>
                <w:sz w:val="26"/>
                <w:szCs w:val="26"/>
                <w:rPrChange w:author="PC" w:date="2023-03-31T11:41:00Z" w:id="4091">
                  <w:rPr>
                    <w:rFonts w:ascii="TH Sarabun New" w:hAnsi="TH Sarabun New" w:cs="TH Sarabun New"/>
                    <w:sz w:val="26"/>
                    <w:szCs w:val="26"/>
                    <w:highlight w:val="yellow"/>
                  </w:rPr>
                </w:rPrChange>
              </w:rPr>
            </w:pPr>
            <w:r w:rsidRPr="00357A8D">
              <w:rPr>
                <w:rFonts w:ascii="TH Sarabun New" w:hAnsi="TH Sarabun New" w:cs="TH Sarabun New"/>
                <w:sz w:val="26"/>
                <w:szCs w:val="26"/>
                <w:cs/>
              </w:rPr>
              <w:t>3 หน่วยกิต</w:t>
            </w:r>
          </w:p>
        </w:tc>
      </w:tr>
      <w:tr w:rsidRPr="00357A8D" w:rsidR="00357A8D" w:rsidTr="00B61263" w14:paraId="0A4759B7" w14:textId="77777777">
        <w:trPr>
          <w:trHeight w:val="247"/>
        </w:trPr>
        <w:tc>
          <w:tcPr>
            <w:tcW w:w="1824" w:type="pct"/>
            <w:tcBorders>
              <w:bottom w:val="nil"/>
              <w:right w:val="nil"/>
            </w:tcBorders>
          </w:tcPr>
          <w:p w:rsidRPr="00357A8D" w:rsidR="00B649D5" w:rsidRDefault="00B649D5" w14:paraId="3B1C4024"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หมวดเศรษฐศาสตร์การเมืองและ</w:t>
            </w:r>
          </w:p>
          <w:p w:rsidRPr="00357A8D" w:rsidR="00B649D5" w:rsidRDefault="00B649D5" w14:paraId="45D5879C" w14:textId="77777777">
            <w:pPr>
              <w:autoSpaceDE w:val="0"/>
              <w:autoSpaceDN w:val="0"/>
              <w:adjustRightInd w:val="0"/>
              <w:spacing w:before="48" w:beforeLines="20"/>
              <w:rPr>
                <w:rFonts w:ascii="TH Sarabun New" w:hAnsi="TH Sarabun New" w:eastAsia="Angsana New" w:cs="TH Sarabun New"/>
                <w:b/>
                <w:bCs/>
                <w:sz w:val="26"/>
                <w:szCs w:val="26"/>
                <w:cs/>
              </w:rPr>
            </w:pPr>
            <w:r w:rsidRPr="00357A8D">
              <w:rPr>
                <w:rFonts w:ascii="TH Sarabun New" w:hAnsi="TH Sarabun New" w:eastAsia="Angsana New" w:cs="TH Sarabun New"/>
                <w:b/>
                <w:bCs/>
                <w:sz w:val="26"/>
                <w:szCs w:val="26"/>
                <w:cs/>
              </w:rPr>
              <w:t>ประวัติศาสตร์เศรษฐกิจ (หมวด 0)</w:t>
            </w:r>
          </w:p>
        </w:tc>
        <w:tc>
          <w:tcPr>
            <w:tcW w:w="666" w:type="pct"/>
            <w:tcBorders>
              <w:left w:val="nil"/>
              <w:bottom w:val="nil"/>
            </w:tcBorders>
          </w:tcPr>
          <w:p w:rsidRPr="00357A8D" w:rsidR="00B649D5" w:rsidRDefault="00B649D5" w14:paraId="2BC0400B" w14:textId="77777777">
            <w:pPr>
              <w:autoSpaceDE w:val="0"/>
              <w:autoSpaceDN w:val="0"/>
              <w:adjustRightInd w:val="0"/>
              <w:spacing w:before="48" w:beforeLines="20"/>
              <w:rPr>
                <w:rFonts w:ascii="TH Sarabun New" w:hAnsi="TH Sarabun New" w:eastAsia="Angsana New" w:cs="TH Sarabun New"/>
                <w:b/>
                <w:bCs/>
                <w:sz w:val="26"/>
                <w:szCs w:val="26"/>
                <w:cs/>
              </w:rPr>
            </w:pPr>
          </w:p>
        </w:tc>
        <w:tc>
          <w:tcPr>
            <w:tcW w:w="1909" w:type="pct"/>
            <w:tcBorders>
              <w:bottom w:val="nil"/>
              <w:right w:val="nil"/>
            </w:tcBorders>
          </w:tcPr>
          <w:p w:rsidRPr="00357A8D" w:rsidR="00B649D5" w:rsidRDefault="00B649D5" w14:paraId="0965ADB5"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หมวดเศรษฐศาสตร์การเมืองและ</w:t>
            </w:r>
          </w:p>
          <w:p w:rsidRPr="00357A8D" w:rsidR="00B649D5" w:rsidRDefault="00B649D5" w14:paraId="1CC5A5B7" w14:textId="77777777">
            <w:pPr>
              <w:autoSpaceDE w:val="0"/>
              <w:autoSpaceDN w:val="0"/>
              <w:adjustRightInd w:val="0"/>
              <w:spacing w:before="48" w:beforeLines="20"/>
              <w:rPr>
                <w:rFonts w:ascii="TH Sarabun New" w:hAnsi="TH Sarabun New" w:eastAsia="Angsana New" w:cs="TH Sarabun New"/>
                <w:b/>
                <w:bCs/>
                <w:sz w:val="26"/>
                <w:szCs w:val="26"/>
                <w:cs/>
              </w:rPr>
            </w:pPr>
            <w:r w:rsidRPr="00357A8D">
              <w:rPr>
                <w:rFonts w:ascii="TH Sarabun New" w:hAnsi="TH Sarabun New" w:eastAsia="Angsana New" w:cs="TH Sarabun New"/>
                <w:b/>
                <w:bCs/>
                <w:sz w:val="26"/>
                <w:szCs w:val="26"/>
                <w:cs/>
              </w:rPr>
              <w:t>ประวัติศาสตร์เศรษฐกิจ (หมวด 0)</w:t>
            </w:r>
          </w:p>
        </w:tc>
        <w:tc>
          <w:tcPr>
            <w:tcW w:w="601" w:type="pct"/>
            <w:tcBorders>
              <w:left w:val="nil"/>
              <w:bottom w:val="nil"/>
            </w:tcBorders>
          </w:tcPr>
          <w:p w:rsidRPr="00357A8D" w:rsidR="00B649D5" w:rsidRDefault="00B649D5" w14:paraId="6573105B" w14:textId="77777777">
            <w:pPr>
              <w:spacing w:before="48" w:beforeLines="20"/>
              <w:jc w:val="center"/>
              <w:rPr>
                <w:rFonts w:ascii="TH Sarabun New" w:hAnsi="TH Sarabun New" w:cs="TH Sarabun New"/>
                <w:sz w:val="26"/>
                <w:szCs w:val="26"/>
              </w:rPr>
            </w:pPr>
          </w:p>
        </w:tc>
      </w:tr>
      <w:tr w:rsidRPr="00357A8D" w:rsidR="00357A8D" w:rsidTr="00B61263" w14:paraId="4479BEF0" w14:textId="77777777">
        <w:trPr>
          <w:trHeight w:val="258"/>
        </w:trPr>
        <w:tc>
          <w:tcPr>
            <w:tcW w:w="1824" w:type="pct"/>
            <w:tcBorders>
              <w:top w:val="nil"/>
              <w:bottom w:val="single" w:color="auto" w:sz="4" w:space="0"/>
              <w:right w:val="nil"/>
            </w:tcBorders>
            <w:shd w:val="clear" w:color="auto" w:fill="auto"/>
          </w:tcPr>
          <w:p w:rsidRPr="00357A8D" w:rsidR="00B649D5" w:rsidRDefault="00B649D5" w14:paraId="6E496F1C"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301 </w:t>
            </w:r>
            <w:r w:rsidRPr="00357A8D">
              <w:rPr>
                <w:rFonts w:ascii="TH Sarabun New" w:hAnsi="TH Sarabun New" w:cs="TH Sarabun New"/>
                <w:sz w:val="26"/>
                <w:szCs w:val="26"/>
                <w:cs/>
              </w:rPr>
              <w:t>ประวัติศาสตร์เศรษฐกิจไทย</w:t>
            </w:r>
          </w:p>
        </w:tc>
        <w:tc>
          <w:tcPr>
            <w:tcW w:w="666" w:type="pct"/>
            <w:tcBorders>
              <w:top w:val="nil"/>
              <w:left w:val="nil"/>
              <w:bottom w:val="single" w:color="auto" w:sz="4" w:space="0"/>
            </w:tcBorders>
          </w:tcPr>
          <w:p w:rsidRPr="00357A8D" w:rsidR="00B649D5" w:rsidRDefault="00B649D5" w14:paraId="123876C4" w14:textId="77777777">
            <w:pPr>
              <w:autoSpaceDE w:val="0"/>
              <w:autoSpaceDN w:val="0"/>
              <w:adjustRightInd w:val="0"/>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top w:val="nil"/>
              <w:bottom w:val="single" w:color="auto" w:sz="4" w:space="0"/>
              <w:right w:val="nil"/>
            </w:tcBorders>
            <w:shd w:val="clear" w:color="auto" w:fill="auto"/>
          </w:tcPr>
          <w:p w:rsidRPr="00357A8D" w:rsidR="00B649D5" w:rsidRDefault="00B649D5" w14:paraId="1B30FEC5"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301 </w:t>
            </w:r>
            <w:r w:rsidRPr="00357A8D">
              <w:rPr>
                <w:rFonts w:ascii="TH Sarabun New" w:hAnsi="TH Sarabun New" w:cs="TH Sarabun New"/>
                <w:sz w:val="26"/>
                <w:szCs w:val="26"/>
                <w:cs/>
              </w:rPr>
              <w:t>ประวัติศาสตร์เศรษฐกิจไทย</w:t>
            </w:r>
          </w:p>
        </w:tc>
        <w:tc>
          <w:tcPr>
            <w:tcW w:w="601" w:type="pct"/>
            <w:tcBorders>
              <w:top w:val="nil"/>
              <w:left w:val="nil"/>
              <w:bottom w:val="single" w:color="auto" w:sz="4" w:space="0"/>
            </w:tcBorders>
            <w:shd w:val="clear" w:color="auto" w:fill="auto"/>
          </w:tcPr>
          <w:p w:rsidRPr="00357A8D" w:rsidR="00B649D5" w:rsidRDefault="00B649D5" w14:paraId="41AA7C92"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3BC9B3A" w14:textId="77777777">
        <w:trPr>
          <w:trHeight w:val="271"/>
        </w:trPr>
        <w:tc>
          <w:tcPr>
            <w:tcW w:w="1824" w:type="pct"/>
            <w:tcBorders>
              <w:bottom w:val="single" w:color="auto" w:sz="4" w:space="0"/>
              <w:right w:val="nil"/>
            </w:tcBorders>
            <w:shd w:val="clear" w:color="auto" w:fill="auto"/>
          </w:tcPr>
          <w:p w:rsidRPr="00357A8D" w:rsidR="00B649D5" w:rsidRDefault="00B649D5" w14:paraId="0D9EC51F"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302 </w:t>
            </w:r>
            <w:r w:rsidRPr="00357A8D">
              <w:rPr>
                <w:rFonts w:ascii="TH Sarabun New" w:hAnsi="TH Sarabun New" w:cs="TH Sarabun New"/>
                <w:sz w:val="26"/>
                <w:szCs w:val="26"/>
                <w:cs/>
              </w:rPr>
              <w:t>ประวัติศาสตร์เศรษฐกิจโลก</w:t>
            </w:r>
          </w:p>
        </w:tc>
        <w:tc>
          <w:tcPr>
            <w:tcW w:w="666" w:type="pct"/>
            <w:tcBorders>
              <w:left w:val="nil"/>
              <w:bottom w:val="single" w:color="auto" w:sz="4" w:space="0"/>
            </w:tcBorders>
          </w:tcPr>
          <w:p w:rsidRPr="00357A8D" w:rsidR="00B649D5" w:rsidRDefault="00B649D5" w14:paraId="1EFCF820" w14:textId="77777777">
            <w:pPr>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69C7B080" w14:textId="77777777">
            <w:pPr>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302 </w:t>
            </w:r>
            <w:r w:rsidRPr="00357A8D">
              <w:rPr>
                <w:rFonts w:ascii="TH Sarabun New" w:hAnsi="TH Sarabun New" w:cs="TH Sarabun New"/>
                <w:sz w:val="26"/>
                <w:szCs w:val="26"/>
                <w:cs/>
              </w:rPr>
              <w:t>ประวัติศาสตร์เศรษฐกิจโลก</w:t>
            </w:r>
          </w:p>
        </w:tc>
        <w:tc>
          <w:tcPr>
            <w:tcW w:w="601" w:type="pct"/>
            <w:tcBorders>
              <w:left w:val="nil"/>
              <w:bottom w:val="single" w:color="auto" w:sz="4" w:space="0"/>
            </w:tcBorders>
            <w:shd w:val="clear" w:color="auto" w:fill="auto"/>
          </w:tcPr>
          <w:p w:rsidRPr="00357A8D" w:rsidR="00B649D5" w:rsidRDefault="00B649D5" w14:paraId="2CCB0647"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8424920" w14:textId="77777777">
        <w:trPr>
          <w:trHeight w:val="247"/>
        </w:trPr>
        <w:tc>
          <w:tcPr>
            <w:tcW w:w="1824" w:type="pct"/>
            <w:tcBorders>
              <w:bottom w:val="single" w:color="auto" w:sz="4" w:space="0"/>
              <w:right w:val="nil"/>
            </w:tcBorders>
            <w:shd w:val="clear" w:color="auto" w:fill="auto"/>
          </w:tcPr>
          <w:p w:rsidRPr="00357A8D" w:rsidR="00B649D5" w:rsidRDefault="00B649D5" w14:paraId="759BB3D8"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401 </w:t>
            </w:r>
            <w:r w:rsidRPr="00357A8D">
              <w:rPr>
                <w:rFonts w:ascii="TH Sarabun New" w:hAnsi="TH Sarabun New" w:cs="TH Sarabun New"/>
                <w:sz w:val="26"/>
                <w:szCs w:val="26"/>
                <w:cs/>
              </w:rPr>
              <w:t>เศรษฐศาสตร์การเมือง</w:t>
            </w:r>
          </w:p>
        </w:tc>
        <w:tc>
          <w:tcPr>
            <w:tcW w:w="666" w:type="pct"/>
            <w:tcBorders>
              <w:left w:val="nil"/>
              <w:bottom w:val="single" w:color="auto" w:sz="4" w:space="0"/>
            </w:tcBorders>
          </w:tcPr>
          <w:p w:rsidRPr="00357A8D" w:rsidR="00B649D5" w:rsidRDefault="00B649D5" w14:paraId="714F5303" w14:textId="77777777">
            <w:pPr>
              <w:autoSpaceDE w:val="0"/>
              <w:autoSpaceDN w:val="0"/>
              <w:adjustRightInd w:val="0"/>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0B308983"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401 </w:t>
            </w:r>
            <w:r w:rsidRPr="00357A8D">
              <w:rPr>
                <w:rFonts w:ascii="TH Sarabun New" w:hAnsi="TH Sarabun New" w:cs="TH Sarabun New"/>
                <w:sz w:val="26"/>
                <w:szCs w:val="26"/>
                <w:cs/>
              </w:rPr>
              <w:t>เศรษฐศาสตร์การเมือง</w:t>
            </w:r>
          </w:p>
        </w:tc>
        <w:tc>
          <w:tcPr>
            <w:tcW w:w="601" w:type="pct"/>
            <w:tcBorders>
              <w:left w:val="nil"/>
              <w:bottom w:val="single" w:color="auto" w:sz="4" w:space="0"/>
            </w:tcBorders>
            <w:shd w:val="clear" w:color="auto" w:fill="auto"/>
          </w:tcPr>
          <w:p w:rsidRPr="00357A8D" w:rsidR="00B649D5" w:rsidRDefault="00B649D5" w14:paraId="60181DF6"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3A6A4BD0" w14:textId="77777777">
        <w:trPr>
          <w:trHeight w:val="258"/>
        </w:trPr>
        <w:tc>
          <w:tcPr>
            <w:tcW w:w="1824" w:type="pct"/>
            <w:tcBorders>
              <w:bottom w:val="single" w:color="auto" w:sz="4" w:space="0"/>
              <w:right w:val="nil"/>
            </w:tcBorders>
            <w:shd w:val="clear" w:color="auto" w:fill="auto"/>
          </w:tcPr>
          <w:p w:rsidRPr="00357A8D" w:rsidR="00B649D5" w:rsidRDefault="00B649D5" w14:paraId="41FC1389"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 xml:space="preserve">402 </w:t>
            </w:r>
            <w:r w:rsidRPr="00357A8D">
              <w:rPr>
                <w:rFonts w:ascii="TH Sarabun New" w:hAnsi="TH Sarabun New" w:cs="TH Sarabun New"/>
                <w:sz w:val="26"/>
                <w:szCs w:val="26"/>
                <w:cs/>
              </w:rPr>
              <w:t>เศรษฐศาสตร์สถาบัน</w:t>
            </w:r>
          </w:p>
        </w:tc>
        <w:tc>
          <w:tcPr>
            <w:tcW w:w="666" w:type="pct"/>
            <w:tcBorders>
              <w:left w:val="nil"/>
              <w:bottom w:val="single" w:color="auto" w:sz="4" w:space="0"/>
            </w:tcBorders>
          </w:tcPr>
          <w:p w:rsidRPr="00357A8D" w:rsidR="00B649D5" w:rsidRDefault="00B649D5" w14:paraId="7E865079" w14:textId="77777777">
            <w:pPr>
              <w:autoSpaceDE w:val="0"/>
              <w:autoSpaceDN w:val="0"/>
              <w:adjustRightInd w:val="0"/>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01CA2CC5"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 xml:space="preserve">402 </w:t>
            </w:r>
            <w:r w:rsidRPr="00357A8D">
              <w:rPr>
                <w:rFonts w:ascii="TH Sarabun New" w:hAnsi="TH Sarabun New" w:cs="TH Sarabun New"/>
                <w:sz w:val="26"/>
                <w:szCs w:val="26"/>
                <w:cs/>
              </w:rPr>
              <w:t>เศรษฐศาสตร์สถาบัน</w:t>
            </w:r>
          </w:p>
        </w:tc>
        <w:tc>
          <w:tcPr>
            <w:tcW w:w="601" w:type="pct"/>
            <w:tcBorders>
              <w:left w:val="nil"/>
              <w:bottom w:val="single" w:color="auto" w:sz="4" w:space="0"/>
            </w:tcBorders>
            <w:shd w:val="clear" w:color="auto" w:fill="auto"/>
          </w:tcPr>
          <w:p w:rsidRPr="00357A8D" w:rsidR="00B649D5" w:rsidRDefault="00B649D5" w14:paraId="442429F4"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5C0F55D1" w14:textId="77777777">
        <w:trPr>
          <w:trHeight w:val="271"/>
        </w:trPr>
        <w:tc>
          <w:tcPr>
            <w:tcW w:w="1824" w:type="pct"/>
            <w:tcBorders>
              <w:bottom w:val="single" w:color="auto" w:sz="4" w:space="0"/>
              <w:right w:val="nil"/>
            </w:tcBorders>
            <w:shd w:val="clear" w:color="auto" w:fill="auto"/>
          </w:tcPr>
          <w:p w:rsidRPr="00357A8D" w:rsidR="00B649D5" w:rsidRDefault="00B649D5" w14:paraId="1AEB30B3"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403 </w:t>
            </w:r>
            <w:r w:rsidRPr="00357A8D">
              <w:rPr>
                <w:rFonts w:ascii="TH Sarabun New" w:hAnsi="TH Sarabun New" w:cs="TH Sarabun New"/>
                <w:sz w:val="26"/>
                <w:szCs w:val="26"/>
                <w:cs/>
              </w:rPr>
              <w:t>นิติเศรษฐศาสตร์</w:t>
            </w:r>
          </w:p>
        </w:tc>
        <w:tc>
          <w:tcPr>
            <w:tcW w:w="666" w:type="pct"/>
            <w:tcBorders>
              <w:left w:val="nil"/>
              <w:bottom w:val="single" w:color="auto" w:sz="4" w:space="0"/>
            </w:tcBorders>
          </w:tcPr>
          <w:p w:rsidRPr="00357A8D" w:rsidR="00B649D5" w:rsidRDefault="00B649D5" w14:paraId="4BB7F71A" w14:textId="77777777">
            <w:pPr>
              <w:autoSpaceDE w:val="0"/>
              <w:autoSpaceDN w:val="0"/>
              <w:adjustRightInd w:val="0"/>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6B8F8380"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403 </w:t>
            </w:r>
            <w:r w:rsidRPr="00357A8D">
              <w:rPr>
                <w:rFonts w:ascii="TH Sarabun New" w:hAnsi="TH Sarabun New" w:cs="TH Sarabun New"/>
                <w:sz w:val="26"/>
                <w:szCs w:val="26"/>
                <w:cs/>
              </w:rPr>
              <w:t>นิติเศรษฐศาสตร์</w:t>
            </w:r>
          </w:p>
        </w:tc>
        <w:tc>
          <w:tcPr>
            <w:tcW w:w="601" w:type="pct"/>
            <w:tcBorders>
              <w:left w:val="nil"/>
              <w:bottom w:val="single" w:color="auto" w:sz="4" w:space="0"/>
            </w:tcBorders>
            <w:shd w:val="clear" w:color="auto" w:fill="auto"/>
          </w:tcPr>
          <w:p w:rsidRPr="00357A8D" w:rsidR="00B649D5" w:rsidRDefault="00B649D5" w14:paraId="7BB4A448"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2880EC37" w14:textId="77777777">
        <w:trPr>
          <w:trHeight w:val="247"/>
        </w:trPr>
        <w:tc>
          <w:tcPr>
            <w:tcW w:w="1824" w:type="pct"/>
            <w:tcBorders>
              <w:bottom w:val="single" w:color="auto" w:sz="4" w:space="0"/>
              <w:right w:val="nil"/>
            </w:tcBorders>
            <w:shd w:val="clear" w:color="auto" w:fill="auto"/>
          </w:tcPr>
          <w:p w:rsidRPr="00357A8D" w:rsidR="00B649D5" w:rsidRDefault="00B649D5" w14:paraId="535C0FE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404 </w:t>
            </w:r>
            <w:r w:rsidRPr="00357A8D">
              <w:rPr>
                <w:rFonts w:ascii="TH Sarabun New" w:hAnsi="TH Sarabun New" w:cs="TH Sarabun New"/>
                <w:sz w:val="26"/>
                <w:szCs w:val="26"/>
                <w:cs/>
              </w:rPr>
              <w:t>พัฒนาการแนวคิดทางเศรษฐศาสตร์</w:t>
            </w:r>
          </w:p>
        </w:tc>
        <w:tc>
          <w:tcPr>
            <w:tcW w:w="666" w:type="pct"/>
            <w:tcBorders>
              <w:left w:val="nil"/>
              <w:bottom w:val="single" w:color="auto" w:sz="4" w:space="0"/>
            </w:tcBorders>
          </w:tcPr>
          <w:p w:rsidRPr="00357A8D" w:rsidR="00B649D5" w:rsidRDefault="00B649D5" w14:paraId="0DDB4772" w14:textId="77777777">
            <w:pPr>
              <w:autoSpaceDE w:val="0"/>
              <w:autoSpaceDN w:val="0"/>
              <w:adjustRightInd w:val="0"/>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3050A62C"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404 </w:t>
            </w:r>
            <w:r w:rsidRPr="00357A8D">
              <w:rPr>
                <w:rFonts w:ascii="TH Sarabun New" w:hAnsi="TH Sarabun New" w:cs="TH Sarabun New"/>
                <w:sz w:val="26"/>
                <w:szCs w:val="26"/>
                <w:cs/>
              </w:rPr>
              <w:t>พัฒนาการแนวคิดทางเศรษฐศาสตร์</w:t>
            </w:r>
          </w:p>
        </w:tc>
        <w:tc>
          <w:tcPr>
            <w:tcW w:w="601" w:type="pct"/>
            <w:tcBorders>
              <w:left w:val="nil"/>
              <w:bottom w:val="single" w:color="auto" w:sz="4" w:space="0"/>
            </w:tcBorders>
            <w:shd w:val="clear" w:color="auto" w:fill="auto"/>
          </w:tcPr>
          <w:p w:rsidRPr="00357A8D" w:rsidR="00B649D5" w:rsidRDefault="00B649D5" w14:paraId="2103C3F2"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D66E63D" w14:textId="77777777">
        <w:trPr>
          <w:trHeight w:val="258"/>
        </w:trPr>
        <w:tc>
          <w:tcPr>
            <w:tcW w:w="1824" w:type="pct"/>
            <w:tcBorders>
              <w:bottom w:val="single" w:color="auto" w:sz="4" w:space="0"/>
              <w:right w:val="nil"/>
            </w:tcBorders>
            <w:shd w:val="clear" w:color="auto" w:fill="auto"/>
          </w:tcPr>
          <w:p w:rsidRPr="00357A8D" w:rsidR="00B649D5" w:rsidRDefault="00B649D5" w14:paraId="74F2B086"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406 </w:t>
            </w:r>
            <w:r w:rsidRPr="00357A8D">
              <w:rPr>
                <w:rFonts w:ascii="TH Sarabun New" w:hAnsi="TH Sarabun New" w:cs="TH Sarabun New"/>
                <w:sz w:val="26"/>
                <w:szCs w:val="26"/>
                <w:cs/>
              </w:rPr>
              <w:t>สถานการณ์เศรษฐกิจร่วมสมัย</w:t>
            </w:r>
          </w:p>
        </w:tc>
        <w:tc>
          <w:tcPr>
            <w:tcW w:w="666" w:type="pct"/>
            <w:tcBorders>
              <w:left w:val="nil"/>
              <w:bottom w:val="single" w:color="auto" w:sz="4" w:space="0"/>
            </w:tcBorders>
          </w:tcPr>
          <w:p w:rsidRPr="00357A8D" w:rsidR="00B649D5" w:rsidRDefault="00B649D5" w14:paraId="1D6B0DE0" w14:textId="77777777">
            <w:pPr>
              <w:autoSpaceDE w:val="0"/>
              <w:autoSpaceDN w:val="0"/>
              <w:adjustRightInd w:val="0"/>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2F001455"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406 </w:t>
            </w:r>
            <w:r w:rsidRPr="00357A8D">
              <w:rPr>
                <w:rFonts w:ascii="TH Sarabun New" w:hAnsi="TH Sarabun New" w:cs="TH Sarabun New"/>
                <w:sz w:val="26"/>
                <w:szCs w:val="26"/>
                <w:cs/>
              </w:rPr>
              <w:t>สถานการณ์เศรษฐกิจร่วมสมัย</w:t>
            </w:r>
          </w:p>
        </w:tc>
        <w:tc>
          <w:tcPr>
            <w:tcW w:w="601" w:type="pct"/>
            <w:tcBorders>
              <w:left w:val="nil"/>
              <w:bottom w:val="single" w:color="auto" w:sz="4" w:space="0"/>
            </w:tcBorders>
            <w:shd w:val="clear" w:color="auto" w:fill="auto"/>
          </w:tcPr>
          <w:p w:rsidRPr="00357A8D" w:rsidR="00B649D5" w:rsidRDefault="00B649D5" w14:paraId="3118BF12"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2EE0A5E0" w14:textId="77777777">
        <w:trPr>
          <w:trHeight w:val="271"/>
        </w:trPr>
        <w:tc>
          <w:tcPr>
            <w:tcW w:w="1824" w:type="pct"/>
            <w:tcBorders>
              <w:bottom w:val="single" w:color="auto" w:sz="4" w:space="0"/>
              <w:right w:val="nil"/>
            </w:tcBorders>
            <w:shd w:val="clear" w:color="auto" w:fill="auto"/>
          </w:tcPr>
          <w:p w:rsidRPr="00357A8D" w:rsidR="00B649D5" w:rsidRDefault="00B649D5" w14:paraId="0F9B7DB1"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409 </w:t>
            </w:r>
            <w:r w:rsidRPr="00357A8D">
              <w:rPr>
                <w:rFonts w:ascii="TH Sarabun New" w:hAnsi="TH Sarabun New" w:cs="TH Sarabun New"/>
                <w:sz w:val="26"/>
                <w:szCs w:val="26"/>
                <w:cs/>
              </w:rPr>
              <w:t xml:space="preserve">สัมมนาเศรษฐศาสตร์การเมืองและประวัติศาสตร์เศรษฐกิจ  </w:t>
            </w:r>
          </w:p>
        </w:tc>
        <w:tc>
          <w:tcPr>
            <w:tcW w:w="666" w:type="pct"/>
            <w:tcBorders>
              <w:left w:val="nil"/>
              <w:bottom w:val="single" w:color="auto" w:sz="4" w:space="0"/>
            </w:tcBorders>
          </w:tcPr>
          <w:p w:rsidRPr="00357A8D" w:rsidR="00B649D5" w:rsidRDefault="00B649D5" w14:paraId="5B31A65F" w14:textId="77777777">
            <w:pPr>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1AC877C2" w14:textId="77777777">
            <w:pPr>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409 </w:t>
            </w:r>
            <w:r w:rsidRPr="00357A8D">
              <w:rPr>
                <w:rFonts w:ascii="TH Sarabun New" w:hAnsi="TH Sarabun New" w:cs="TH Sarabun New"/>
                <w:sz w:val="26"/>
                <w:szCs w:val="26"/>
                <w:cs/>
              </w:rPr>
              <w:t>สัมมนาเศรษฐศาสตร์การเมืองและ</w:t>
            </w:r>
          </w:p>
          <w:p w:rsidRPr="00357A8D" w:rsidR="00B649D5" w:rsidRDefault="00B649D5" w14:paraId="17A720E0"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 xml:space="preserve">ประวัติศาสตร์เศรษฐกิจ  </w:t>
            </w:r>
          </w:p>
        </w:tc>
        <w:tc>
          <w:tcPr>
            <w:tcW w:w="601" w:type="pct"/>
            <w:tcBorders>
              <w:left w:val="nil"/>
              <w:bottom w:val="single" w:color="auto" w:sz="4" w:space="0"/>
            </w:tcBorders>
            <w:shd w:val="clear" w:color="auto" w:fill="auto"/>
          </w:tcPr>
          <w:p w:rsidRPr="00357A8D" w:rsidR="00B649D5" w:rsidRDefault="00B649D5" w14:paraId="01A4EB39"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29B004A0" w14:textId="77777777">
        <w:trPr>
          <w:trHeight w:val="247"/>
        </w:trPr>
        <w:tc>
          <w:tcPr>
            <w:tcW w:w="1824" w:type="pct"/>
            <w:tcBorders>
              <w:bottom w:val="single" w:color="auto" w:sz="4" w:space="0"/>
              <w:right w:val="nil"/>
            </w:tcBorders>
            <w:shd w:val="clear" w:color="auto" w:fill="auto"/>
          </w:tcPr>
          <w:p w:rsidRPr="00357A8D" w:rsidR="00B649D5" w:rsidRDefault="00B649D5" w14:paraId="7B4856BE"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501 </w:t>
            </w:r>
            <w:r w:rsidRPr="00357A8D">
              <w:rPr>
                <w:rFonts w:ascii="TH Sarabun New" w:hAnsi="TH Sarabun New" w:cs="TH Sarabun New"/>
                <w:sz w:val="26"/>
                <w:szCs w:val="26"/>
                <w:cs/>
              </w:rPr>
              <w:t>เศรษฐศาสตร์การเมือง: ศึกษาเฉพาะเรื่อง 1</w:t>
            </w:r>
          </w:p>
        </w:tc>
        <w:tc>
          <w:tcPr>
            <w:tcW w:w="666" w:type="pct"/>
            <w:tcBorders>
              <w:left w:val="nil"/>
              <w:bottom w:val="single" w:color="auto" w:sz="4" w:space="0"/>
            </w:tcBorders>
          </w:tcPr>
          <w:p w:rsidRPr="00357A8D" w:rsidR="00B649D5" w:rsidRDefault="00B649D5" w14:paraId="2134B099" w14:textId="77777777">
            <w:pPr>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7D67994C"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501 </w:t>
            </w:r>
            <w:r w:rsidRPr="00357A8D">
              <w:rPr>
                <w:rFonts w:ascii="TH Sarabun New" w:hAnsi="TH Sarabun New" w:cs="TH Sarabun New"/>
                <w:sz w:val="26"/>
                <w:szCs w:val="26"/>
                <w:cs/>
              </w:rPr>
              <w:t>เศรษฐศาสตร์การเมือง: ศึกษาเฉพาะเรื่อง 1</w:t>
            </w:r>
          </w:p>
        </w:tc>
        <w:tc>
          <w:tcPr>
            <w:tcW w:w="601" w:type="pct"/>
            <w:tcBorders>
              <w:left w:val="nil"/>
              <w:bottom w:val="single" w:color="auto" w:sz="4" w:space="0"/>
            </w:tcBorders>
            <w:shd w:val="clear" w:color="auto" w:fill="auto"/>
          </w:tcPr>
          <w:p w:rsidRPr="00357A8D" w:rsidR="00B649D5" w:rsidRDefault="00B649D5" w14:paraId="0A70EFE6"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486F022D" w14:textId="77777777">
        <w:trPr>
          <w:trHeight w:val="247"/>
        </w:trPr>
        <w:tc>
          <w:tcPr>
            <w:tcW w:w="1824" w:type="pct"/>
            <w:tcBorders>
              <w:bottom w:val="single" w:color="auto" w:sz="4" w:space="0"/>
              <w:right w:val="nil"/>
            </w:tcBorders>
            <w:shd w:val="clear" w:color="auto" w:fill="auto"/>
          </w:tcPr>
          <w:p w:rsidRPr="00357A8D" w:rsidR="00B649D5" w:rsidRDefault="00B649D5" w14:paraId="60AE3F32"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502 </w:t>
            </w:r>
            <w:r w:rsidRPr="00357A8D">
              <w:rPr>
                <w:rFonts w:ascii="TH Sarabun New" w:hAnsi="TH Sarabun New" w:cs="TH Sarabun New"/>
                <w:sz w:val="26"/>
                <w:szCs w:val="26"/>
                <w:cs/>
              </w:rPr>
              <w:t>เศรษฐศาสตร์การเมือง: ศึกษาเฉพาะเรื่อง 2</w:t>
            </w:r>
          </w:p>
        </w:tc>
        <w:tc>
          <w:tcPr>
            <w:tcW w:w="666" w:type="pct"/>
            <w:tcBorders>
              <w:left w:val="nil"/>
              <w:bottom w:val="single" w:color="auto" w:sz="4" w:space="0"/>
            </w:tcBorders>
          </w:tcPr>
          <w:p w:rsidRPr="00357A8D" w:rsidR="00B649D5" w:rsidRDefault="00B649D5" w14:paraId="17BB4F89" w14:textId="77777777">
            <w:pPr>
              <w:spacing w:before="48" w:beforeLines="20"/>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07E7039B"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502 </w:t>
            </w:r>
            <w:r w:rsidRPr="00357A8D">
              <w:rPr>
                <w:rFonts w:ascii="TH Sarabun New" w:hAnsi="TH Sarabun New" w:cs="TH Sarabun New"/>
                <w:sz w:val="26"/>
                <w:szCs w:val="26"/>
                <w:cs/>
              </w:rPr>
              <w:t>เศรษฐศาสตร์การเมือง: ศึกษาเฉพาะเรื่อง 2</w:t>
            </w:r>
          </w:p>
        </w:tc>
        <w:tc>
          <w:tcPr>
            <w:tcW w:w="601" w:type="pct"/>
            <w:tcBorders>
              <w:left w:val="nil"/>
              <w:bottom w:val="single" w:color="auto" w:sz="4" w:space="0"/>
            </w:tcBorders>
            <w:shd w:val="clear" w:color="auto" w:fill="auto"/>
          </w:tcPr>
          <w:p w:rsidRPr="00357A8D" w:rsidR="00B649D5" w:rsidRDefault="00B649D5" w14:paraId="4481F3B3"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0A5AACA9" w14:textId="77777777">
        <w:trPr>
          <w:trHeight w:val="247"/>
        </w:trPr>
        <w:tc>
          <w:tcPr>
            <w:tcW w:w="1824" w:type="pct"/>
            <w:tcBorders>
              <w:bottom w:val="nil"/>
              <w:right w:val="nil"/>
            </w:tcBorders>
            <w:shd w:val="clear" w:color="auto" w:fill="auto"/>
          </w:tcPr>
          <w:p w:rsidRPr="00357A8D" w:rsidR="00B649D5" w:rsidRDefault="00B649D5" w14:paraId="65B3649E"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หมวดทฤษฎีเศรษฐศาสตร์ (หมวด 1)</w:t>
            </w:r>
          </w:p>
        </w:tc>
        <w:tc>
          <w:tcPr>
            <w:tcW w:w="666" w:type="pct"/>
            <w:tcBorders>
              <w:left w:val="nil"/>
              <w:bottom w:val="nil"/>
            </w:tcBorders>
          </w:tcPr>
          <w:p w:rsidRPr="00357A8D" w:rsidR="00B649D5" w:rsidRDefault="00B649D5" w14:paraId="2E27ED4C" w14:textId="77777777">
            <w:pPr>
              <w:spacing w:before="48" w:beforeLines="20"/>
              <w:rPr>
                <w:rFonts w:ascii="TH Sarabun New" w:hAnsi="TH Sarabun New" w:cs="TH Sarabun New"/>
                <w:b/>
                <w:bCs/>
                <w:sz w:val="26"/>
                <w:szCs w:val="26"/>
                <w:cs/>
              </w:rPr>
            </w:pPr>
          </w:p>
        </w:tc>
        <w:tc>
          <w:tcPr>
            <w:tcW w:w="1909" w:type="pct"/>
            <w:tcBorders>
              <w:bottom w:val="nil"/>
              <w:right w:val="nil"/>
            </w:tcBorders>
            <w:shd w:val="clear" w:color="auto" w:fill="auto"/>
          </w:tcPr>
          <w:p w:rsidRPr="00357A8D" w:rsidR="00B649D5" w:rsidRDefault="00B649D5" w14:paraId="4CC745AA" w14:textId="77777777">
            <w:pPr>
              <w:spacing w:before="48" w:beforeLines="20"/>
              <w:rPr>
                <w:rFonts w:ascii="TH Sarabun New" w:hAnsi="TH Sarabun New" w:cs="TH Sarabun New"/>
                <w:b/>
                <w:bCs/>
                <w:sz w:val="26"/>
                <w:szCs w:val="26"/>
              </w:rPr>
            </w:pPr>
            <w:r w:rsidRPr="00357A8D">
              <w:rPr>
                <w:rFonts w:ascii="TH Sarabun New" w:hAnsi="TH Sarabun New" w:cs="TH Sarabun New"/>
                <w:b/>
                <w:bCs/>
                <w:sz w:val="26"/>
                <w:szCs w:val="26"/>
                <w:cs/>
              </w:rPr>
              <w:t>หมวดทฤษฎีเศรษฐศาสตร์ (หมวด 1)</w:t>
            </w:r>
          </w:p>
        </w:tc>
        <w:tc>
          <w:tcPr>
            <w:tcW w:w="601" w:type="pct"/>
            <w:tcBorders>
              <w:left w:val="nil"/>
              <w:bottom w:val="nil"/>
            </w:tcBorders>
            <w:shd w:val="clear" w:color="auto" w:fill="auto"/>
          </w:tcPr>
          <w:p w:rsidRPr="00357A8D" w:rsidR="00B649D5" w:rsidRDefault="00B649D5" w14:paraId="13C8686C" w14:textId="77777777">
            <w:pPr>
              <w:spacing w:before="48" w:beforeLines="20"/>
              <w:rPr>
                <w:rFonts w:ascii="TH Sarabun New" w:hAnsi="TH Sarabun New" w:eastAsia="Angsana New" w:cs="TH Sarabun New"/>
                <w:b/>
                <w:bCs/>
                <w:sz w:val="26"/>
                <w:szCs w:val="26"/>
              </w:rPr>
            </w:pPr>
          </w:p>
        </w:tc>
      </w:tr>
      <w:tr w:rsidRPr="00357A8D" w:rsidR="00357A8D" w:rsidTr="00B61263" w14:paraId="20C07324" w14:textId="77777777">
        <w:trPr>
          <w:trHeight w:val="247"/>
        </w:trPr>
        <w:tc>
          <w:tcPr>
            <w:tcW w:w="1824" w:type="pct"/>
            <w:tcBorders>
              <w:top w:val="nil"/>
              <w:bottom w:val="single" w:color="auto" w:sz="4" w:space="0"/>
              <w:right w:val="nil"/>
            </w:tcBorders>
            <w:shd w:val="clear" w:color="auto" w:fill="auto"/>
          </w:tcPr>
          <w:p w:rsidRPr="00357A8D" w:rsidR="00B649D5" w:rsidRDefault="00B649D5" w14:paraId="539E966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210 </w:t>
            </w:r>
            <w:r w:rsidRPr="00357A8D">
              <w:rPr>
                <w:rFonts w:ascii="TH Sarabun New" w:hAnsi="TH Sarabun New" w:cs="TH Sarabun New"/>
                <w:sz w:val="26"/>
                <w:szCs w:val="26"/>
                <w:cs/>
              </w:rPr>
              <w:t>เศรษฐศาสตร์เบื้องต้น</w:t>
            </w:r>
          </w:p>
        </w:tc>
        <w:tc>
          <w:tcPr>
            <w:tcW w:w="666" w:type="pct"/>
            <w:tcBorders>
              <w:top w:val="nil"/>
              <w:left w:val="nil"/>
              <w:bottom w:val="single" w:color="auto" w:sz="4" w:space="0"/>
            </w:tcBorders>
          </w:tcPr>
          <w:p w:rsidRPr="00357A8D" w:rsidR="00B649D5" w:rsidRDefault="001A45F7" w14:paraId="05FDB4EF"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nil"/>
              <w:bottom w:val="single" w:color="auto" w:sz="4" w:space="0"/>
              <w:right w:val="nil"/>
            </w:tcBorders>
            <w:shd w:val="clear" w:color="auto" w:fill="auto"/>
          </w:tcPr>
          <w:p w:rsidRPr="00357A8D" w:rsidR="00B649D5" w:rsidRDefault="00B649D5" w14:paraId="7112E66D"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210 </w:t>
            </w:r>
            <w:r w:rsidRPr="00357A8D">
              <w:rPr>
                <w:rFonts w:ascii="TH Sarabun New" w:hAnsi="TH Sarabun New" w:cs="TH Sarabun New"/>
                <w:sz w:val="26"/>
                <w:szCs w:val="26"/>
                <w:cs/>
              </w:rPr>
              <w:t>เศรษฐศาสตร์เบื้องต้น</w:t>
            </w:r>
          </w:p>
        </w:tc>
        <w:tc>
          <w:tcPr>
            <w:tcW w:w="601" w:type="pct"/>
            <w:tcBorders>
              <w:top w:val="nil"/>
              <w:left w:val="nil"/>
              <w:bottom w:val="single" w:color="auto" w:sz="4" w:space="0"/>
            </w:tcBorders>
            <w:shd w:val="clear" w:color="auto" w:fill="auto"/>
          </w:tcPr>
          <w:p w:rsidRPr="00357A8D" w:rsidR="00B649D5" w:rsidRDefault="00B649D5" w14:paraId="7D1EC6E0"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6C2C35EB" w14:textId="77777777">
        <w:trPr>
          <w:trHeight w:val="247"/>
        </w:trPr>
        <w:tc>
          <w:tcPr>
            <w:tcW w:w="1824" w:type="pct"/>
            <w:tcBorders>
              <w:bottom w:val="single" w:color="auto" w:sz="4" w:space="0"/>
              <w:right w:val="nil"/>
            </w:tcBorders>
            <w:shd w:val="clear" w:color="auto" w:fill="auto"/>
          </w:tcPr>
          <w:p w:rsidRPr="00357A8D" w:rsidR="00B649D5" w:rsidRDefault="00B649D5" w14:paraId="120DF7F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211 </w:t>
            </w:r>
            <w:r w:rsidRPr="00357A8D">
              <w:rPr>
                <w:rFonts w:ascii="TH Sarabun New" w:hAnsi="TH Sarabun New" w:cs="TH Sarabun New"/>
                <w:sz w:val="26"/>
                <w:szCs w:val="26"/>
                <w:cs/>
              </w:rPr>
              <w:t>หลักเศรษฐศาสตร์จุลภาค</w:t>
            </w:r>
          </w:p>
        </w:tc>
        <w:tc>
          <w:tcPr>
            <w:tcW w:w="666" w:type="pct"/>
            <w:tcBorders>
              <w:left w:val="nil"/>
              <w:bottom w:val="single" w:color="auto" w:sz="4" w:space="0"/>
            </w:tcBorders>
          </w:tcPr>
          <w:p w:rsidRPr="00357A8D" w:rsidR="00B649D5" w:rsidRDefault="001A45F7" w14:paraId="3CEF321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3F61C1B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211 </w:t>
            </w:r>
            <w:r w:rsidRPr="00357A8D">
              <w:rPr>
                <w:rFonts w:ascii="TH Sarabun New" w:hAnsi="TH Sarabun New" w:cs="TH Sarabun New"/>
                <w:sz w:val="26"/>
                <w:szCs w:val="26"/>
                <w:cs/>
              </w:rPr>
              <w:t>หลักเศรษฐศาสตร์จุลภาค</w:t>
            </w:r>
          </w:p>
        </w:tc>
        <w:tc>
          <w:tcPr>
            <w:tcW w:w="601" w:type="pct"/>
            <w:tcBorders>
              <w:left w:val="nil"/>
              <w:bottom w:val="single" w:color="auto" w:sz="4" w:space="0"/>
            </w:tcBorders>
            <w:shd w:val="clear" w:color="auto" w:fill="auto"/>
          </w:tcPr>
          <w:p w:rsidRPr="00357A8D" w:rsidR="00B649D5" w:rsidRDefault="00B649D5" w14:paraId="2451AB7A"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376799E3" w14:textId="77777777">
        <w:trPr>
          <w:trHeight w:val="247"/>
        </w:trPr>
        <w:tc>
          <w:tcPr>
            <w:tcW w:w="1824" w:type="pct"/>
            <w:tcBorders>
              <w:bottom w:val="single" w:color="auto" w:sz="4" w:space="0"/>
              <w:right w:val="nil"/>
            </w:tcBorders>
            <w:shd w:val="clear" w:color="auto" w:fill="auto"/>
          </w:tcPr>
          <w:p w:rsidRPr="00357A8D" w:rsidR="00B649D5" w:rsidRDefault="00B649D5" w14:paraId="771D66F6"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212 </w:t>
            </w:r>
            <w:r w:rsidRPr="00357A8D">
              <w:rPr>
                <w:rFonts w:ascii="TH Sarabun New" w:hAnsi="TH Sarabun New" w:cs="TH Sarabun New"/>
                <w:sz w:val="26"/>
                <w:szCs w:val="26"/>
                <w:cs/>
              </w:rPr>
              <w:t>หลักเศรษฐศาสตร์มหภาค</w:t>
            </w:r>
          </w:p>
        </w:tc>
        <w:tc>
          <w:tcPr>
            <w:tcW w:w="666" w:type="pct"/>
            <w:tcBorders>
              <w:left w:val="nil"/>
              <w:bottom w:val="single" w:color="auto" w:sz="4" w:space="0"/>
            </w:tcBorders>
          </w:tcPr>
          <w:p w:rsidRPr="00357A8D" w:rsidR="00B649D5" w:rsidRDefault="001A45F7" w14:paraId="3E03EF77"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38068B10"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212 </w:t>
            </w:r>
            <w:r w:rsidRPr="00357A8D">
              <w:rPr>
                <w:rFonts w:ascii="TH Sarabun New" w:hAnsi="TH Sarabun New" w:cs="TH Sarabun New"/>
                <w:sz w:val="26"/>
                <w:szCs w:val="26"/>
                <w:cs/>
              </w:rPr>
              <w:t>หลักเศรษฐศาสตร์มหภาค</w:t>
            </w:r>
          </w:p>
        </w:tc>
        <w:tc>
          <w:tcPr>
            <w:tcW w:w="601" w:type="pct"/>
            <w:tcBorders>
              <w:left w:val="nil"/>
              <w:bottom w:val="single" w:color="auto" w:sz="4" w:space="0"/>
            </w:tcBorders>
            <w:shd w:val="clear" w:color="auto" w:fill="auto"/>
          </w:tcPr>
          <w:p w:rsidRPr="00357A8D" w:rsidR="00B649D5" w:rsidRDefault="00B649D5" w14:paraId="6E11AEB0"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5964D07" w14:textId="77777777">
        <w:trPr>
          <w:trHeight w:val="247"/>
        </w:trPr>
        <w:tc>
          <w:tcPr>
            <w:tcW w:w="1824" w:type="pct"/>
            <w:tcBorders>
              <w:bottom w:val="single" w:color="auto" w:sz="4" w:space="0"/>
              <w:right w:val="nil"/>
            </w:tcBorders>
            <w:shd w:val="clear" w:color="auto" w:fill="auto"/>
          </w:tcPr>
          <w:p w:rsidRPr="00357A8D" w:rsidR="00B649D5" w:rsidRDefault="00B649D5" w14:paraId="1C876E5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213 </w:t>
            </w:r>
            <w:r w:rsidRPr="00357A8D">
              <w:rPr>
                <w:rFonts w:ascii="TH Sarabun New" w:hAnsi="TH Sarabun New" w:cs="TH Sarabun New"/>
                <w:sz w:val="26"/>
                <w:szCs w:val="26"/>
                <w:cs/>
              </w:rPr>
              <w:t>เศรษฐศาสตร์จุลภาคเบื้องต้น</w:t>
            </w:r>
          </w:p>
        </w:tc>
        <w:tc>
          <w:tcPr>
            <w:tcW w:w="666" w:type="pct"/>
            <w:tcBorders>
              <w:left w:val="nil"/>
              <w:bottom w:val="single" w:color="auto" w:sz="4" w:space="0"/>
            </w:tcBorders>
          </w:tcPr>
          <w:p w:rsidRPr="00357A8D" w:rsidR="00B649D5" w:rsidRDefault="001A45F7" w14:paraId="12A1918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5B595E55"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213 </w:t>
            </w:r>
            <w:r w:rsidRPr="00357A8D">
              <w:rPr>
                <w:rFonts w:ascii="TH Sarabun New" w:hAnsi="TH Sarabun New" w:cs="TH Sarabun New"/>
                <w:sz w:val="26"/>
                <w:szCs w:val="26"/>
                <w:cs/>
              </w:rPr>
              <w:t>เศรษฐศาสตร์จุลภาคเบื้องต้น</w:t>
            </w:r>
          </w:p>
        </w:tc>
        <w:tc>
          <w:tcPr>
            <w:tcW w:w="601" w:type="pct"/>
            <w:tcBorders>
              <w:left w:val="nil"/>
              <w:bottom w:val="single" w:color="auto" w:sz="4" w:space="0"/>
            </w:tcBorders>
            <w:shd w:val="clear" w:color="auto" w:fill="auto"/>
          </w:tcPr>
          <w:p w:rsidRPr="00357A8D" w:rsidR="00B649D5" w:rsidRDefault="00B649D5" w14:paraId="0E84BEBF"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6E73A63" w14:textId="77777777">
        <w:trPr>
          <w:trHeight w:val="247"/>
        </w:trPr>
        <w:tc>
          <w:tcPr>
            <w:tcW w:w="1824" w:type="pct"/>
            <w:tcBorders>
              <w:bottom w:val="single" w:color="auto" w:sz="4" w:space="0"/>
              <w:right w:val="nil"/>
            </w:tcBorders>
            <w:shd w:val="clear" w:color="auto" w:fill="auto"/>
          </w:tcPr>
          <w:p w:rsidRPr="00357A8D" w:rsidR="00B649D5" w:rsidRDefault="00B649D5" w14:paraId="4215BC64" w14:textId="77777777">
            <w:pPr>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214 </w:t>
            </w:r>
            <w:r w:rsidRPr="00357A8D">
              <w:rPr>
                <w:rFonts w:ascii="TH Sarabun New" w:hAnsi="TH Sarabun New" w:cs="TH Sarabun New"/>
                <w:sz w:val="26"/>
                <w:szCs w:val="26"/>
                <w:cs/>
              </w:rPr>
              <w:t>เศรษฐศาสตร์มหภาคเบื้องต้น</w:t>
            </w:r>
          </w:p>
        </w:tc>
        <w:tc>
          <w:tcPr>
            <w:tcW w:w="666" w:type="pct"/>
            <w:tcBorders>
              <w:left w:val="nil"/>
              <w:bottom w:val="single" w:color="auto" w:sz="4" w:space="0"/>
            </w:tcBorders>
          </w:tcPr>
          <w:p w:rsidRPr="00357A8D" w:rsidR="00B649D5" w:rsidRDefault="001A45F7" w14:paraId="56E920AB"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B649D5" w:rsidRDefault="00B649D5" w14:paraId="48971FE1"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214 </w:t>
            </w:r>
            <w:r w:rsidRPr="00357A8D">
              <w:rPr>
                <w:rFonts w:ascii="TH Sarabun New" w:hAnsi="TH Sarabun New" w:cs="TH Sarabun New"/>
                <w:sz w:val="26"/>
                <w:szCs w:val="26"/>
                <w:cs/>
              </w:rPr>
              <w:t>เศรษฐศาสตร์มหภาคเบื้องต้น</w:t>
            </w:r>
          </w:p>
        </w:tc>
        <w:tc>
          <w:tcPr>
            <w:tcW w:w="601" w:type="pct"/>
            <w:tcBorders>
              <w:left w:val="nil"/>
              <w:bottom w:val="single" w:color="auto" w:sz="4" w:space="0"/>
            </w:tcBorders>
            <w:shd w:val="clear" w:color="auto" w:fill="auto"/>
          </w:tcPr>
          <w:p w:rsidRPr="00357A8D" w:rsidR="00B649D5" w:rsidRDefault="00B649D5" w14:paraId="68AED9D2"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7A2E9582" w14:textId="77777777">
        <w:trPr>
          <w:trHeight w:val="247"/>
        </w:trPr>
        <w:tc>
          <w:tcPr>
            <w:tcW w:w="1824" w:type="pct"/>
            <w:tcBorders>
              <w:bottom w:val="single" w:color="auto" w:sz="4" w:space="0"/>
              <w:right w:val="nil"/>
            </w:tcBorders>
            <w:shd w:val="clear" w:color="auto" w:fill="auto"/>
          </w:tcPr>
          <w:p w:rsidRPr="00357A8D" w:rsidR="00B649D5" w:rsidRDefault="00B649D5" w14:paraId="3FB7AD6C"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311 </w:t>
            </w:r>
            <w:r w:rsidRPr="00357A8D">
              <w:rPr>
                <w:rFonts w:ascii="TH Sarabun New" w:hAnsi="TH Sarabun New" w:cs="TH Sarabun New"/>
                <w:sz w:val="26"/>
                <w:szCs w:val="26"/>
                <w:cs/>
              </w:rPr>
              <w:t>ทฤษฎีเศรษฐศาสตร์จุลภาค</w:t>
            </w:r>
            <w:r w:rsidRPr="00357A8D">
              <w:rPr>
                <w:rFonts w:ascii="TH Sarabun New" w:hAnsi="TH Sarabun New" w:eastAsia="AngsanaNew-Bold" w:cs="TH Sarabun New"/>
                <w:sz w:val="26"/>
                <w:szCs w:val="26"/>
                <w:cs/>
              </w:rPr>
              <w:t xml:space="preserve"> </w:t>
            </w:r>
            <w:del w:author="PC" w:date="2023-03-31T11:39:00Z" w:id="4092">
              <w:r w:rsidRPr="00357A8D" w:rsidDel="00EA674D">
                <w:rPr>
                  <w:rFonts w:ascii="TH Sarabun New" w:hAnsi="TH Sarabun New" w:eastAsia="AngsanaNew-Bold" w:cs="TH Sarabun New"/>
                  <w:sz w:val="26"/>
                  <w:szCs w:val="26"/>
                </w:rPr>
                <w:tab/>
              </w:r>
            </w:del>
          </w:p>
        </w:tc>
        <w:tc>
          <w:tcPr>
            <w:tcW w:w="666" w:type="pct"/>
            <w:tcBorders>
              <w:left w:val="nil"/>
              <w:bottom w:val="single" w:color="auto" w:sz="4" w:space="0"/>
            </w:tcBorders>
          </w:tcPr>
          <w:p w:rsidRPr="00357A8D" w:rsidR="00B649D5" w:rsidRDefault="001A45F7" w14:paraId="0484F0B0"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4 หน่วยกิต</w:t>
            </w:r>
          </w:p>
        </w:tc>
        <w:tc>
          <w:tcPr>
            <w:tcW w:w="1909" w:type="pct"/>
            <w:tcBorders>
              <w:bottom w:val="single" w:color="auto" w:sz="4" w:space="0"/>
              <w:right w:val="nil"/>
            </w:tcBorders>
            <w:shd w:val="clear" w:color="auto" w:fill="auto"/>
          </w:tcPr>
          <w:p w:rsidRPr="00357A8D" w:rsidR="00B649D5" w:rsidRDefault="00B649D5" w14:paraId="7B124B5A"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311 </w:t>
            </w:r>
            <w:r w:rsidRPr="00357A8D">
              <w:rPr>
                <w:rFonts w:ascii="TH Sarabun New" w:hAnsi="TH Sarabun New" w:cs="TH Sarabun New"/>
                <w:sz w:val="26"/>
                <w:szCs w:val="26"/>
                <w:cs/>
              </w:rPr>
              <w:t>ทฤษฎีเศรษฐศาสตร์จุลภาค</w:t>
            </w:r>
          </w:p>
        </w:tc>
        <w:tc>
          <w:tcPr>
            <w:tcW w:w="601" w:type="pct"/>
            <w:tcBorders>
              <w:left w:val="nil"/>
              <w:bottom w:val="single" w:color="auto" w:sz="4" w:space="0"/>
            </w:tcBorders>
            <w:shd w:val="clear" w:color="auto" w:fill="auto"/>
          </w:tcPr>
          <w:p w:rsidRPr="00357A8D" w:rsidR="00B649D5" w:rsidRDefault="00B649D5" w14:paraId="07E1BD7A"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4 หน่วยกิต</w:t>
            </w:r>
          </w:p>
        </w:tc>
      </w:tr>
      <w:tr w:rsidRPr="00357A8D" w:rsidR="00357A8D" w:rsidTr="00B61263" w14:paraId="5F53A56E" w14:textId="77777777">
        <w:trPr>
          <w:trHeight w:val="95"/>
        </w:trPr>
        <w:tc>
          <w:tcPr>
            <w:tcW w:w="1824" w:type="pct"/>
            <w:tcBorders>
              <w:top w:val="nil"/>
              <w:bottom w:val="single" w:color="auto" w:sz="4" w:space="0"/>
              <w:right w:val="nil"/>
            </w:tcBorders>
          </w:tcPr>
          <w:p w:rsidRPr="00357A8D" w:rsidR="00B649D5" w:rsidRDefault="00B649D5" w14:paraId="682A9229" w14:textId="77777777">
            <w:pPr>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312 </w:t>
            </w:r>
            <w:r w:rsidRPr="00357A8D">
              <w:rPr>
                <w:rFonts w:ascii="TH Sarabun New" w:hAnsi="TH Sarabun New" w:cs="TH Sarabun New"/>
                <w:sz w:val="26"/>
                <w:szCs w:val="26"/>
                <w:cs/>
              </w:rPr>
              <w:t>ทฤษฎีเศรษฐศาสตร์มหภาค</w:t>
            </w:r>
          </w:p>
        </w:tc>
        <w:tc>
          <w:tcPr>
            <w:tcW w:w="666" w:type="pct"/>
            <w:tcBorders>
              <w:top w:val="nil"/>
              <w:left w:val="nil"/>
              <w:bottom w:val="single" w:color="auto" w:sz="4" w:space="0"/>
            </w:tcBorders>
          </w:tcPr>
          <w:p w:rsidRPr="00357A8D" w:rsidR="00B649D5" w:rsidRDefault="001A45F7" w14:paraId="44362B80" w14:textId="77777777">
            <w:pPr>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4 หน่วยกิต</w:t>
            </w:r>
          </w:p>
        </w:tc>
        <w:tc>
          <w:tcPr>
            <w:tcW w:w="1909" w:type="pct"/>
            <w:tcBorders>
              <w:top w:val="nil"/>
              <w:bottom w:val="single" w:color="auto" w:sz="4" w:space="0"/>
              <w:right w:val="nil"/>
            </w:tcBorders>
          </w:tcPr>
          <w:p w:rsidRPr="00357A8D" w:rsidR="00B649D5" w:rsidRDefault="00B649D5" w14:paraId="6D2FA9F6" w14:textId="77777777">
            <w:pPr>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312 </w:t>
            </w:r>
            <w:r w:rsidRPr="00357A8D">
              <w:rPr>
                <w:rFonts w:ascii="TH Sarabun New" w:hAnsi="TH Sarabun New" w:cs="TH Sarabun New"/>
                <w:sz w:val="26"/>
                <w:szCs w:val="26"/>
                <w:cs/>
              </w:rPr>
              <w:t>ทฤษฎีเศรษฐศาสตร์มหภาค</w:t>
            </w:r>
          </w:p>
        </w:tc>
        <w:tc>
          <w:tcPr>
            <w:tcW w:w="601" w:type="pct"/>
            <w:tcBorders>
              <w:top w:val="nil"/>
              <w:left w:val="nil"/>
              <w:bottom w:val="single" w:color="auto" w:sz="4" w:space="0"/>
            </w:tcBorders>
          </w:tcPr>
          <w:p w:rsidRPr="00357A8D" w:rsidR="00B649D5" w:rsidRDefault="00B649D5" w14:paraId="589821C0"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4 หน่วยกิต</w:t>
            </w:r>
          </w:p>
        </w:tc>
      </w:tr>
      <w:tr w:rsidRPr="00357A8D" w:rsidR="00357A8D" w:rsidTr="00B61263" w14:paraId="2987A7C2" w14:textId="77777777">
        <w:trPr>
          <w:trHeight w:val="95"/>
        </w:trPr>
        <w:tc>
          <w:tcPr>
            <w:tcW w:w="1824" w:type="pct"/>
            <w:tcBorders>
              <w:top w:val="single" w:color="auto" w:sz="4" w:space="0"/>
              <w:bottom w:val="single" w:color="auto" w:sz="4" w:space="0"/>
              <w:right w:val="nil"/>
            </w:tcBorders>
          </w:tcPr>
          <w:p w:rsidRPr="00357A8D" w:rsidR="00B649D5" w:rsidRDefault="00B649D5" w14:paraId="26FE4F45" w14:textId="77777777">
            <w:pPr>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411 </w:t>
            </w:r>
            <w:r w:rsidRPr="00357A8D">
              <w:rPr>
                <w:rFonts w:ascii="TH Sarabun New" w:hAnsi="TH Sarabun New" w:cs="TH Sarabun New"/>
                <w:sz w:val="26"/>
                <w:szCs w:val="26"/>
                <w:cs/>
              </w:rPr>
              <w:t>เศรษฐศาสตร์จุลภาควิเคราะห์</w:t>
            </w:r>
          </w:p>
        </w:tc>
        <w:tc>
          <w:tcPr>
            <w:tcW w:w="666" w:type="pct"/>
            <w:tcBorders>
              <w:top w:val="single" w:color="auto" w:sz="4" w:space="0"/>
              <w:left w:val="nil"/>
              <w:bottom w:val="single" w:color="auto" w:sz="4" w:space="0"/>
            </w:tcBorders>
          </w:tcPr>
          <w:p w:rsidRPr="00357A8D" w:rsidR="00B649D5" w:rsidRDefault="001A45F7" w14:paraId="0533C989"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B649D5" w:rsidRDefault="00B649D5" w14:paraId="2EC73A7A"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411 </w:t>
            </w:r>
            <w:r w:rsidRPr="00357A8D">
              <w:rPr>
                <w:rFonts w:ascii="TH Sarabun New" w:hAnsi="TH Sarabun New" w:cs="TH Sarabun New"/>
                <w:sz w:val="26"/>
                <w:szCs w:val="26"/>
                <w:cs/>
              </w:rPr>
              <w:t>เศรษฐศาสตร์จุลภาควิเคราะห์</w:t>
            </w:r>
          </w:p>
        </w:tc>
        <w:tc>
          <w:tcPr>
            <w:tcW w:w="601" w:type="pct"/>
            <w:tcBorders>
              <w:top w:val="single" w:color="auto" w:sz="4" w:space="0"/>
              <w:left w:val="nil"/>
              <w:bottom w:val="single" w:color="auto" w:sz="4" w:space="0"/>
            </w:tcBorders>
          </w:tcPr>
          <w:p w:rsidRPr="00357A8D" w:rsidR="00B649D5" w:rsidRDefault="00B649D5" w14:paraId="2C1B2C85"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4FE4E07F" w14:textId="77777777">
        <w:trPr>
          <w:trHeight w:val="95"/>
        </w:trPr>
        <w:tc>
          <w:tcPr>
            <w:tcW w:w="1824" w:type="pct"/>
            <w:tcBorders>
              <w:bottom w:val="single" w:color="auto" w:sz="4" w:space="0"/>
              <w:right w:val="nil"/>
            </w:tcBorders>
          </w:tcPr>
          <w:p w:rsidRPr="00357A8D" w:rsidR="00B649D5" w:rsidRDefault="00B649D5" w14:paraId="543B9537"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412 </w:t>
            </w:r>
            <w:r w:rsidRPr="00357A8D">
              <w:rPr>
                <w:rFonts w:ascii="TH Sarabun New" w:hAnsi="TH Sarabun New" w:cs="TH Sarabun New"/>
                <w:sz w:val="26"/>
                <w:szCs w:val="26"/>
                <w:cs/>
              </w:rPr>
              <w:t>เศรษฐศาสตร์มหภาควิเคราะห์</w:t>
            </w:r>
          </w:p>
        </w:tc>
        <w:tc>
          <w:tcPr>
            <w:tcW w:w="666" w:type="pct"/>
            <w:tcBorders>
              <w:left w:val="nil"/>
              <w:bottom w:val="single" w:color="auto" w:sz="4" w:space="0"/>
            </w:tcBorders>
          </w:tcPr>
          <w:p w:rsidRPr="00357A8D" w:rsidR="00B649D5" w:rsidRDefault="001A45F7" w14:paraId="0CD853B9"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62109388"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412 </w:t>
            </w:r>
            <w:r w:rsidRPr="00357A8D">
              <w:rPr>
                <w:rFonts w:ascii="TH Sarabun New" w:hAnsi="TH Sarabun New" w:cs="TH Sarabun New"/>
                <w:sz w:val="26"/>
                <w:szCs w:val="26"/>
                <w:cs/>
              </w:rPr>
              <w:t>เศรษฐศาสตร์มหภาควิเคราะห์</w:t>
            </w:r>
          </w:p>
        </w:tc>
        <w:tc>
          <w:tcPr>
            <w:tcW w:w="601" w:type="pct"/>
            <w:tcBorders>
              <w:left w:val="nil"/>
              <w:bottom w:val="single" w:color="auto" w:sz="4" w:space="0"/>
            </w:tcBorders>
          </w:tcPr>
          <w:p w:rsidRPr="00357A8D" w:rsidR="00B649D5" w:rsidRDefault="00B649D5" w14:paraId="30F8B282"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4B3FF1EA" w14:textId="77777777">
        <w:trPr>
          <w:trHeight w:val="95"/>
        </w:trPr>
        <w:tc>
          <w:tcPr>
            <w:tcW w:w="1824" w:type="pct"/>
            <w:tcBorders>
              <w:bottom w:val="single" w:color="auto" w:sz="4" w:space="0"/>
              <w:right w:val="nil"/>
            </w:tcBorders>
          </w:tcPr>
          <w:p w:rsidRPr="00357A8D" w:rsidR="00B649D5" w:rsidRDefault="00B649D5" w14:paraId="1A85359D" w14:textId="77777777">
            <w:pPr>
              <w:rPr>
                <w:rFonts w:ascii="TH Sarabun New" w:hAnsi="TH Sarabun New" w:cs="TH Sarabun New"/>
                <w:sz w:val="26"/>
                <w:szCs w:val="26"/>
                <w:cs/>
              </w:rPr>
            </w:pPr>
            <w:r w:rsidRPr="00357A8D">
              <w:rPr>
                <w:rFonts w:ascii="TH Sarabun New" w:hAnsi="TH Sarabun New" w:cs="TH Sarabun New"/>
                <w:sz w:val="26"/>
                <w:szCs w:val="26"/>
                <w:cs/>
              </w:rPr>
              <w:t>ศ.415 ทฤษฎีเกม</w:t>
            </w:r>
          </w:p>
        </w:tc>
        <w:tc>
          <w:tcPr>
            <w:tcW w:w="666" w:type="pct"/>
            <w:tcBorders>
              <w:left w:val="nil"/>
              <w:bottom w:val="single" w:color="auto" w:sz="4" w:space="0"/>
            </w:tcBorders>
          </w:tcPr>
          <w:p w:rsidRPr="00357A8D" w:rsidR="00B649D5" w:rsidRDefault="001A45F7" w14:paraId="03669AD6" w14:textId="77777777">
            <w:pPr>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124EAC35" w14:textId="77777777">
            <w:pPr>
              <w:rPr>
                <w:rFonts w:ascii="TH Sarabun New" w:hAnsi="TH Sarabun New" w:eastAsia="AngsanaNew-Bold" w:cs="TH Sarabun New"/>
                <w:sz w:val="26"/>
                <w:szCs w:val="26"/>
              </w:rPr>
            </w:pPr>
            <w:r w:rsidRPr="00357A8D">
              <w:rPr>
                <w:rFonts w:ascii="TH Sarabun New" w:hAnsi="TH Sarabun New" w:cs="TH Sarabun New"/>
                <w:sz w:val="26"/>
                <w:szCs w:val="26"/>
                <w:cs/>
              </w:rPr>
              <w:t>ศ.415 ทฤษฎีเกม</w:t>
            </w:r>
          </w:p>
        </w:tc>
        <w:tc>
          <w:tcPr>
            <w:tcW w:w="601" w:type="pct"/>
            <w:tcBorders>
              <w:top w:val="single" w:color="auto" w:sz="4" w:space="0"/>
              <w:left w:val="nil"/>
              <w:bottom w:val="single" w:color="auto" w:sz="4" w:space="0"/>
            </w:tcBorders>
          </w:tcPr>
          <w:p w:rsidRPr="00357A8D" w:rsidR="00B649D5" w:rsidRDefault="00B649D5" w14:paraId="6F312406"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08BDB3D4" w14:textId="77777777">
        <w:trPr>
          <w:trHeight w:val="95"/>
        </w:trPr>
        <w:tc>
          <w:tcPr>
            <w:tcW w:w="1824" w:type="pct"/>
            <w:tcBorders>
              <w:bottom w:val="single" w:color="auto" w:sz="4" w:space="0"/>
              <w:right w:val="nil"/>
            </w:tcBorders>
          </w:tcPr>
          <w:p w:rsidRPr="00357A8D" w:rsidR="00B649D5" w:rsidRDefault="00B649D5" w14:paraId="6F308209"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ศ.416 เศรษฐศาสตร์เชิงพฤติกรรม</w:t>
            </w:r>
          </w:p>
        </w:tc>
        <w:tc>
          <w:tcPr>
            <w:tcW w:w="666" w:type="pct"/>
            <w:tcBorders>
              <w:left w:val="nil"/>
              <w:bottom w:val="single" w:color="auto" w:sz="4" w:space="0"/>
            </w:tcBorders>
          </w:tcPr>
          <w:p w:rsidRPr="00357A8D" w:rsidR="00B649D5" w:rsidRDefault="001A45F7" w14:paraId="32F97FEB"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28AD1C89"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ศ.416 เศรษฐศาสตร์เชิงพฤติกรรม</w:t>
            </w:r>
          </w:p>
        </w:tc>
        <w:tc>
          <w:tcPr>
            <w:tcW w:w="601" w:type="pct"/>
            <w:tcBorders>
              <w:left w:val="nil"/>
              <w:bottom w:val="single" w:color="auto" w:sz="4" w:space="0"/>
            </w:tcBorders>
          </w:tcPr>
          <w:p w:rsidRPr="00357A8D" w:rsidR="00B649D5" w:rsidRDefault="00B649D5" w14:paraId="142C7629"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486CD279" w14:textId="77777777">
        <w:trPr>
          <w:trHeight w:val="95"/>
        </w:trPr>
        <w:tc>
          <w:tcPr>
            <w:tcW w:w="1824" w:type="pct"/>
            <w:tcBorders>
              <w:bottom w:val="single" w:color="auto" w:sz="4" w:space="0"/>
              <w:right w:val="nil"/>
            </w:tcBorders>
          </w:tcPr>
          <w:p w:rsidRPr="00357A8D" w:rsidR="00B649D5" w:rsidRDefault="00B649D5" w14:paraId="70A87094"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51</w:t>
            </w:r>
            <w:r w:rsidRPr="00357A8D">
              <w:rPr>
                <w:rFonts w:ascii="TH Sarabun New" w:hAnsi="TH Sarabun New" w:cs="TH Sarabun New"/>
                <w:sz w:val="26"/>
                <w:szCs w:val="26"/>
                <w:cs/>
              </w:rPr>
              <w:t xml:space="preserve">1 ทฤษฎีเศรษฐศาสตร์: ศึกษาเฉพาะเรื่อง 1 </w:t>
            </w:r>
          </w:p>
        </w:tc>
        <w:tc>
          <w:tcPr>
            <w:tcW w:w="666" w:type="pct"/>
            <w:tcBorders>
              <w:left w:val="nil"/>
              <w:bottom w:val="single" w:color="auto" w:sz="4" w:space="0"/>
            </w:tcBorders>
          </w:tcPr>
          <w:p w:rsidRPr="00357A8D" w:rsidR="00B649D5" w:rsidRDefault="001A45F7" w14:paraId="08F3D02F"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0C865CA4"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51</w:t>
            </w:r>
            <w:r w:rsidRPr="00357A8D">
              <w:rPr>
                <w:rFonts w:ascii="TH Sarabun New" w:hAnsi="TH Sarabun New" w:cs="TH Sarabun New"/>
                <w:sz w:val="26"/>
                <w:szCs w:val="26"/>
                <w:cs/>
              </w:rPr>
              <w:t>1 ทฤษฎีเศรษฐศาสตร์: ศึกษาเฉพาะ</w:t>
            </w:r>
          </w:p>
          <w:p w:rsidRPr="00357A8D" w:rsidR="00B649D5" w:rsidRDefault="00B649D5" w14:paraId="199CB095"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 xml:space="preserve">เรื่อง 1 </w:t>
            </w:r>
          </w:p>
        </w:tc>
        <w:tc>
          <w:tcPr>
            <w:tcW w:w="601" w:type="pct"/>
            <w:tcBorders>
              <w:top w:val="single" w:color="auto" w:sz="4" w:space="0"/>
              <w:left w:val="nil"/>
              <w:bottom w:val="single" w:color="auto" w:sz="4" w:space="0"/>
            </w:tcBorders>
          </w:tcPr>
          <w:p w:rsidRPr="00357A8D" w:rsidR="00B649D5" w:rsidRDefault="00B649D5" w14:paraId="2B2F1607"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7CD5FACA" w14:textId="77777777">
        <w:trPr>
          <w:trHeight w:val="95"/>
        </w:trPr>
        <w:tc>
          <w:tcPr>
            <w:tcW w:w="1824" w:type="pct"/>
            <w:tcBorders>
              <w:top w:val="single" w:color="auto" w:sz="4" w:space="0"/>
              <w:bottom w:val="single" w:color="auto" w:sz="4" w:space="0"/>
              <w:right w:val="nil"/>
            </w:tcBorders>
          </w:tcPr>
          <w:p w:rsidRPr="00357A8D" w:rsidR="00B649D5" w:rsidRDefault="00B649D5" w14:paraId="11D3542F"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51</w:t>
            </w:r>
            <w:r w:rsidRPr="00357A8D">
              <w:rPr>
                <w:rFonts w:ascii="TH Sarabun New" w:hAnsi="TH Sarabun New" w:cs="TH Sarabun New"/>
                <w:sz w:val="26"/>
                <w:szCs w:val="26"/>
                <w:cs/>
              </w:rPr>
              <w:t xml:space="preserve">2 ทฤษฎีเศรษฐศาสตร์: ศึกษาเฉพาะเรื่อง 2 </w:t>
            </w:r>
          </w:p>
        </w:tc>
        <w:tc>
          <w:tcPr>
            <w:tcW w:w="666" w:type="pct"/>
            <w:tcBorders>
              <w:top w:val="single" w:color="auto" w:sz="4" w:space="0"/>
              <w:left w:val="nil"/>
              <w:bottom w:val="single" w:color="auto" w:sz="4" w:space="0"/>
            </w:tcBorders>
          </w:tcPr>
          <w:p w:rsidRPr="00357A8D" w:rsidR="00B649D5" w:rsidRDefault="001A45F7" w14:paraId="73515BF3" w14:textId="77777777">
            <w:pPr>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B649D5" w:rsidRDefault="00B649D5" w14:paraId="1341610E"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51</w:t>
            </w:r>
            <w:r w:rsidRPr="00357A8D">
              <w:rPr>
                <w:rFonts w:ascii="TH Sarabun New" w:hAnsi="TH Sarabun New" w:cs="TH Sarabun New"/>
                <w:sz w:val="26"/>
                <w:szCs w:val="26"/>
                <w:cs/>
              </w:rPr>
              <w:t>2 ทฤษฎีเศรษฐศาสตร์: ศึกษาเฉพาะ</w:t>
            </w:r>
          </w:p>
          <w:p w:rsidRPr="00357A8D" w:rsidR="00B649D5" w:rsidRDefault="00B649D5" w14:paraId="4E351F97" w14:textId="77777777">
            <w:pPr>
              <w:rPr>
                <w:rFonts w:ascii="TH Sarabun New" w:hAnsi="TH Sarabun New" w:cs="TH Sarabun New"/>
                <w:b/>
                <w:bCs/>
                <w:sz w:val="26"/>
                <w:szCs w:val="26"/>
              </w:rPr>
            </w:pPr>
            <w:r w:rsidRPr="00357A8D">
              <w:rPr>
                <w:rFonts w:ascii="TH Sarabun New" w:hAnsi="TH Sarabun New" w:cs="TH Sarabun New"/>
                <w:sz w:val="26"/>
                <w:szCs w:val="26"/>
                <w:cs/>
              </w:rPr>
              <w:t xml:space="preserve">เรื่อง 2 </w:t>
            </w:r>
          </w:p>
        </w:tc>
        <w:tc>
          <w:tcPr>
            <w:tcW w:w="601" w:type="pct"/>
            <w:tcBorders>
              <w:left w:val="nil"/>
              <w:bottom w:val="single" w:color="auto" w:sz="4" w:space="0"/>
            </w:tcBorders>
          </w:tcPr>
          <w:p w:rsidRPr="00357A8D" w:rsidR="00B649D5" w:rsidRDefault="00B649D5" w14:paraId="6709C4F6"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34D69E18" w14:textId="77777777">
        <w:trPr>
          <w:trHeight w:val="95"/>
        </w:trPr>
        <w:tc>
          <w:tcPr>
            <w:tcW w:w="1824" w:type="pct"/>
            <w:tcBorders>
              <w:top w:val="single" w:color="auto" w:sz="4" w:space="0"/>
              <w:bottom w:val="nil"/>
              <w:right w:val="nil"/>
            </w:tcBorders>
          </w:tcPr>
          <w:p w:rsidRPr="00357A8D" w:rsidR="00B649D5" w:rsidRDefault="00B649D5" w14:paraId="38030707" w14:textId="77777777">
            <w:pPr>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หมวดเศรษฐศาสตร์ปริมาณ  (หมวด 2)</w:t>
            </w:r>
          </w:p>
        </w:tc>
        <w:tc>
          <w:tcPr>
            <w:tcW w:w="666" w:type="pct"/>
            <w:tcBorders>
              <w:top w:val="single" w:color="auto" w:sz="4" w:space="0"/>
              <w:left w:val="nil"/>
              <w:bottom w:val="nil"/>
            </w:tcBorders>
          </w:tcPr>
          <w:p w:rsidRPr="00357A8D" w:rsidR="00B649D5" w:rsidRDefault="00B649D5" w14:paraId="673163E5" w14:textId="77777777">
            <w:pPr>
              <w:rPr>
                <w:rFonts w:ascii="TH Sarabun New" w:hAnsi="TH Sarabun New" w:cs="TH Sarabun New"/>
                <w:b/>
                <w:bCs/>
                <w:sz w:val="26"/>
                <w:szCs w:val="26"/>
                <w:cs/>
              </w:rPr>
            </w:pPr>
          </w:p>
        </w:tc>
        <w:tc>
          <w:tcPr>
            <w:tcW w:w="1909" w:type="pct"/>
            <w:tcBorders>
              <w:top w:val="single" w:color="auto" w:sz="4" w:space="0"/>
              <w:bottom w:val="nil"/>
              <w:right w:val="nil"/>
            </w:tcBorders>
          </w:tcPr>
          <w:p w:rsidRPr="00357A8D" w:rsidR="00B649D5" w:rsidRDefault="00B649D5" w14:paraId="6CD2258D" w14:textId="77777777">
            <w:pPr>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หมวดเศรษฐศาสตร์ปริมาณ  (หมวด 2)</w:t>
            </w:r>
          </w:p>
        </w:tc>
        <w:tc>
          <w:tcPr>
            <w:tcW w:w="601" w:type="pct"/>
            <w:tcBorders>
              <w:top w:val="single" w:color="auto" w:sz="4" w:space="0"/>
              <w:left w:val="nil"/>
              <w:bottom w:val="nil"/>
            </w:tcBorders>
          </w:tcPr>
          <w:p w:rsidRPr="00357A8D" w:rsidR="00B649D5" w:rsidRDefault="00B649D5" w14:paraId="54F77880" w14:textId="77777777">
            <w:pPr>
              <w:jc w:val="center"/>
              <w:rPr>
                <w:rFonts w:ascii="TH Sarabun New" w:hAnsi="TH Sarabun New" w:eastAsia="Angsana New" w:cs="TH Sarabun New"/>
                <w:sz w:val="26"/>
                <w:szCs w:val="26"/>
              </w:rPr>
            </w:pPr>
          </w:p>
        </w:tc>
      </w:tr>
      <w:tr w:rsidRPr="00357A8D" w:rsidR="00357A8D" w:rsidTr="00B61263" w14:paraId="7BF4725A" w14:textId="77777777">
        <w:trPr>
          <w:trHeight w:val="95"/>
        </w:trPr>
        <w:tc>
          <w:tcPr>
            <w:tcW w:w="1824" w:type="pct"/>
            <w:tcBorders>
              <w:top w:val="nil"/>
              <w:bottom w:val="nil"/>
              <w:right w:val="nil"/>
            </w:tcBorders>
          </w:tcPr>
          <w:p w:rsidRPr="00357A8D" w:rsidR="00B649D5" w:rsidRDefault="00B649D5" w14:paraId="287BBF29" w14:textId="77777777">
            <w:pPr>
              <w:rPr>
                <w:rFonts w:ascii="TH Sarabun New" w:hAnsi="TH Sarabun New" w:cs="TH Sarabun New"/>
                <w:b/>
                <w:bCs/>
                <w:sz w:val="26"/>
                <w:szCs w:val="26"/>
                <w:cs/>
              </w:rPr>
            </w:pPr>
            <w:r w:rsidRPr="00357A8D">
              <w:rPr>
                <w:rFonts w:ascii="TH Sarabun New" w:hAnsi="TH Sarabun New" w:cs="TH Sarabun New"/>
                <w:b/>
                <w:bCs/>
                <w:sz w:val="26"/>
                <w:szCs w:val="26"/>
                <w:cs/>
              </w:rPr>
              <w:t>หมวดย่อยคณิตศาสตร์เศรษฐศาสตร์</w:t>
            </w:r>
          </w:p>
        </w:tc>
        <w:tc>
          <w:tcPr>
            <w:tcW w:w="666" w:type="pct"/>
            <w:tcBorders>
              <w:top w:val="nil"/>
              <w:left w:val="nil"/>
              <w:bottom w:val="nil"/>
            </w:tcBorders>
          </w:tcPr>
          <w:p w:rsidRPr="00357A8D" w:rsidR="00B649D5" w:rsidRDefault="00B649D5" w14:paraId="2E614377" w14:textId="77777777">
            <w:pPr>
              <w:rPr>
                <w:rFonts w:ascii="TH Sarabun New" w:hAnsi="TH Sarabun New" w:cs="TH Sarabun New"/>
                <w:b/>
                <w:bCs/>
                <w:sz w:val="26"/>
                <w:szCs w:val="26"/>
                <w:cs/>
              </w:rPr>
            </w:pPr>
          </w:p>
        </w:tc>
        <w:tc>
          <w:tcPr>
            <w:tcW w:w="1909" w:type="pct"/>
            <w:tcBorders>
              <w:top w:val="nil"/>
              <w:bottom w:val="nil"/>
              <w:right w:val="nil"/>
            </w:tcBorders>
          </w:tcPr>
          <w:p w:rsidRPr="00357A8D" w:rsidR="00B649D5" w:rsidRDefault="00B649D5" w14:paraId="6465EF37" w14:textId="77777777">
            <w:pPr>
              <w:rPr>
                <w:rFonts w:ascii="TH Sarabun New" w:hAnsi="TH Sarabun New" w:cs="TH Sarabun New"/>
                <w:b/>
                <w:bCs/>
                <w:sz w:val="26"/>
                <w:szCs w:val="26"/>
                <w:cs/>
              </w:rPr>
            </w:pPr>
            <w:r w:rsidRPr="00357A8D">
              <w:rPr>
                <w:rFonts w:ascii="TH Sarabun New" w:hAnsi="TH Sarabun New" w:cs="TH Sarabun New"/>
                <w:b/>
                <w:bCs/>
                <w:sz w:val="26"/>
                <w:szCs w:val="26"/>
                <w:cs/>
              </w:rPr>
              <w:t>หมวดย่อยคณิตศาสตร์เศรษฐศาสตร์</w:t>
            </w:r>
          </w:p>
        </w:tc>
        <w:tc>
          <w:tcPr>
            <w:tcW w:w="601" w:type="pct"/>
            <w:tcBorders>
              <w:top w:val="nil"/>
              <w:left w:val="nil"/>
              <w:bottom w:val="nil"/>
            </w:tcBorders>
          </w:tcPr>
          <w:p w:rsidRPr="00357A8D" w:rsidR="00B649D5" w:rsidRDefault="00B649D5" w14:paraId="3596F9A8" w14:textId="77777777">
            <w:pPr>
              <w:jc w:val="center"/>
              <w:rPr>
                <w:rFonts w:ascii="TH Sarabun New" w:hAnsi="TH Sarabun New" w:eastAsia="Angsana New" w:cs="TH Sarabun New"/>
                <w:sz w:val="26"/>
                <w:szCs w:val="26"/>
              </w:rPr>
            </w:pPr>
          </w:p>
        </w:tc>
      </w:tr>
      <w:tr w:rsidRPr="00357A8D" w:rsidR="00357A8D" w:rsidTr="00B61263" w14:paraId="0113EF6F" w14:textId="77777777">
        <w:trPr>
          <w:trHeight w:val="95"/>
        </w:trPr>
        <w:tc>
          <w:tcPr>
            <w:tcW w:w="1824" w:type="pct"/>
            <w:tcBorders>
              <w:top w:val="nil"/>
              <w:bottom w:val="single" w:color="auto" w:sz="4" w:space="0"/>
              <w:right w:val="nil"/>
            </w:tcBorders>
          </w:tcPr>
          <w:p w:rsidRPr="00357A8D" w:rsidR="00B649D5" w:rsidRDefault="00B649D5" w14:paraId="6BD3DC1B"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320 </w:t>
            </w:r>
            <w:r w:rsidRPr="00357A8D">
              <w:rPr>
                <w:rFonts w:ascii="TH Sarabun New" w:hAnsi="TH Sarabun New" w:cs="TH Sarabun New"/>
                <w:sz w:val="26"/>
                <w:szCs w:val="26"/>
                <w:cs/>
              </w:rPr>
              <w:t>คณิตเศรษฐศาสตร์เบื้องต้น</w:t>
            </w:r>
          </w:p>
        </w:tc>
        <w:tc>
          <w:tcPr>
            <w:tcW w:w="666" w:type="pct"/>
            <w:tcBorders>
              <w:top w:val="nil"/>
              <w:left w:val="nil"/>
              <w:bottom w:val="single" w:color="auto" w:sz="4" w:space="0"/>
            </w:tcBorders>
          </w:tcPr>
          <w:p w:rsidRPr="00357A8D" w:rsidR="00B649D5" w:rsidRDefault="001A45F7" w14:paraId="39AFE9ED"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2CADF527"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320 </w:t>
            </w:r>
            <w:r w:rsidRPr="00357A8D">
              <w:rPr>
                <w:rFonts w:ascii="TH Sarabun New" w:hAnsi="TH Sarabun New" w:cs="TH Sarabun New"/>
                <w:sz w:val="26"/>
                <w:szCs w:val="26"/>
                <w:cs/>
              </w:rPr>
              <w:t>คณิตเศรษฐศาสตร์เบื้องต้น</w:t>
            </w:r>
          </w:p>
        </w:tc>
        <w:tc>
          <w:tcPr>
            <w:tcW w:w="601" w:type="pct"/>
            <w:tcBorders>
              <w:top w:val="nil"/>
              <w:left w:val="nil"/>
              <w:bottom w:val="single" w:color="auto" w:sz="4" w:space="0"/>
            </w:tcBorders>
          </w:tcPr>
          <w:p w:rsidRPr="00357A8D" w:rsidR="00B649D5" w:rsidRDefault="00B649D5" w14:paraId="28A29AA8"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707C4E4B" w14:textId="77777777">
        <w:trPr>
          <w:trHeight w:val="95"/>
        </w:trPr>
        <w:tc>
          <w:tcPr>
            <w:tcW w:w="1824" w:type="pct"/>
            <w:tcBorders>
              <w:bottom w:val="single" w:color="auto" w:sz="4" w:space="0"/>
              <w:right w:val="nil"/>
            </w:tcBorders>
          </w:tcPr>
          <w:p w:rsidRPr="00357A8D" w:rsidR="00B649D5" w:rsidRDefault="00B649D5" w14:paraId="74D524FA"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421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1</w:t>
            </w:r>
          </w:p>
        </w:tc>
        <w:tc>
          <w:tcPr>
            <w:tcW w:w="666" w:type="pct"/>
            <w:tcBorders>
              <w:left w:val="nil"/>
              <w:bottom w:val="single" w:color="auto" w:sz="4" w:space="0"/>
            </w:tcBorders>
          </w:tcPr>
          <w:p w:rsidRPr="00357A8D" w:rsidR="00B649D5" w:rsidRDefault="001A45F7" w14:paraId="2FF878BE"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6A3CE205"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421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1</w:t>
            </w:r>
          </w:p>
        </w:tc>
        <w:tc>
          <w:tcPr>
            <w:tcW w:w="601" w:type="pct"/>
            <w:tcBorders>
              <w:left w:val="nil"/>
              <w:bottom w:val="single" w:color="auto" w:sz="4" w:space="0"/>
            </w:tcBorders>
          </w:tcPr>
          <w:p w:rsidRPr="00357A8D" w:rsidR="00B649D5" w:rsidRDefault="00B649D5" w14:paraId="3CB7C138"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C8EF9E9" w14:textId="77777777">
        <w:trPr>
          <w:trHeight w:val="95"/>
        </w:trPr>
        <w:tc>
          <w:tcPr>
            <w:tcW w:w="1824" w:type="pct"/>
            <w:tcBorders>
              <w:bottom w:val="single" w:color="auto" w:sz="4" w:space="0"/>
              <w:right w:val="nil"/>
            </w:tcBorders>
          </w:tcPr>
          <w:p w:rsidRPr="00357A8D" w:rsidR="00B649D5" w:rsidRDefault="00B649D5" w14:paraId="6BD481FD"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422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2</w:t>
            </w:r>
          </w:p>
        </w:tc>
        <w:tc>
          <w:tcPr>
            <w:tcW w:w="666" w:type="pct"/>
            <w:tcBorders>
              <w:left w:val="nil"/>
              <w:bottom w:val="single" w:color="auto" w:sz="4" w:space="0"/>
            </w:tcBorders>
          </w:tcPr>
          <w:p w:rsidRPr="00357A8D" w:rsidR="00B649D5" w:rsidRDefault="001A45F7" w14:paraId="528BB2BB"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54549875"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422 </w:t>
            </w:r>
            <w:r w:rsidRPr="00357A8D">
              <w:rPr>
                <w:rFonts w:ascii="TH Sarabun New" w:hAnsi="TH Sarabun New" w:cs="TH Sarabun New"/>
                <w:sz w:val="26"/>
                <w:szCs w:val="26"/>
                <w:cs/>
              </w:rPr>
              <w:t>คณิตเศรษฐศาสตร์</w:t>
            </w:r>
            <w:r w:rsidRPr="00357A8D">
              <w:rPr>
                <w:rFonts w:ascii="TH Sarabun New" w:hAnsi="TH Sarabun New" w:eastAsia="AngsanaNew-Bold" w:cs="TH Sarabun New"/>
                <w:sz w:val="26"/>
                <w:szCs w:val="26"/>
              </w:rPr>
              <w:t xml:space="preserve"> 2</w:t>
            </w:r>
          </w:p>
        </w:tc>
        <w:tc>
          <w:tcPr>
            <w:tcW w:w="601" w:type="pct"/>
            <w:tcBorders>
              <w:left w:val="nil"/>
              <w:bottom w:val="single" w:color="auto" w:sz="4" w:space="0"/>
            </w:tcBorders>
          </w:tcPr>
          <w:p w:rsidRPr="00357A8D" w:rsidR="00B649D5" w:rsidRDefault="00B649D5" w14:paraId="4C69A941"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6C63F993" w14:textId="77777777">
        <w:trPr>
          <w:trHeight w:val="95"/>
        </w:trPr>
        <w:tc>
          <w:tcPr>
            <w:tcW w:w="1824" w:type="pct"/>
            <w:tcBorders>
              <w:top w:val="single" w:color="auto" w:sz="4" w:space="0"/>
              <w:bottom w:val="nil"/>
              <w:right w:val="nil"/>
            </w:tcBorders>
          </w:tcPr>
          <w:p w:rsidRPr="00357A8D" w:rsidR="00B649D5" w:rsidRDefault="00B649D5" w14:paraId="64160435" w14:textId="77777777">
            <w:pPr>
              <w:rPr>
                <w:rFonts w:ascii="TH Sarabun New" w:hAnsi="TH Sarabun New" w:cs="TH Sarabun New"/>
                <w:b/>
                <w:bCs/>
                <w:sz w:val="26"/>
                <w:szCs w:val="26"/>
                <w:cs/>
              </w:rPr>
            </w:pPr>
            <w:r w:rsidRPr="00357A8D">
              <w:rPr>
                <w:rFonts w:ascii="TH Sarabun New" w:hAnsi="TH Sarabun New" w:cs="TH Sarabun New"/>
                <w:b/>
                <w:bCs/>
                <w:sz w:val="26"/>
                <w:szCs w:val="26"/>
                <w:cs/>
              </w:rPr>
              <w:t>หมวดย่อยเศรษฐมิติ</w:t>
            </w:r>
          </w:p>
        </w:tc>
        <w:tc>
          <w:tcPr>
            <w:tcW w:w="666" w:type="pct"/>
            <w:tcBorders>
              <w:top w:val="single" w:color="auto" w:sz="4" w:space="0"/>
              <w:left w:val="nil"/>
              <w:bottom w:val="nil"/>
            </w:tcBorders>
          </w:tcPr>
          <w:p w:rsidRPr="00357A8D" w:rsidR="00B649D5" w:rsidRDefault="00B649D5" w14:paraId="3BAC57AC" w14:textId="77777777">
            <w:pPr>
              <w:rPr>
                <w:rFonts w:ascii="TH Sarabun New" w:hAnsi="TH Sarabun New" w:cs="TH Sarabun New"/>
                <w:b/>
                <w:bCs/>
                <w:sz w:val="26"/>
                <w:szCs w:val="26"/>
                <w:cs/>
              </w:rPr>
            </w:pPr>
          </w:p>
        </w:tc>
        <w:tc>
          <w:tcPr>
            <w:tcW w:w="1909" w:type="pct"/>
            <w:tcBorders>
              <w:top w:val="single" w:color="auto" w:sz="4" w:space="0"/>
              <w:bottom w:val="nil"/>
              <w:right w:val="nil"/>
            </w:tcBorders>
          </w:tcPr>
          <w:p w:rsidRPr="00357A8D" w:rsidR="00B649D5" w:rsidRDefault="00B649D5" w14:paraId="5DAC22F8" w14:textId="77777777">
            <w:pPr>
              <w:rPr>
                <w:rFonts w:ascii="TH Sarabun New" w:hAnsi="TH Sarabun New" w:cs="TH Sarabun New"/>
                <w:b/>
                <w:bCs/>
                <w:sz w:val="26"/>
                <w:szCs w:val="26"/>
              </w:rPr>
            </w:pPr>
            <w:r w:rsidRPr="00357A8D">
              <w:rPr>
                <w:rFonts w:ascii="TH Sarabun New" w:hAnsi="TH Sarabun New" w:cs="TH Sarabun New"/>
                <w:b/>
                <w:bCs/>
                <w:sz w:val="26"/>
                <w:szCs w:val="26"/>
                <w:cs/>
              </w:rPr>
              <w:t>หมวดย่อยเศรษฐมิติ</w:t>
            </w:r>
          </w:p>
        </w:tc>
        <w:tc>
          <w:tcPr>
            <w:tcW w:w="601" w:type="pct"/>
            <w:tcBorders>
              <w:top w:val="single" w:color="auto" w:sz="4" w:space="0"/>
              <w:left w:val="nil"/>
              <w:bottom w:val="nil"/>
            </w:tcBorders>
          </w:tcPr>
          <w:p w:rsidRPr="00357A8D" w:rsidR="00B649D5" w:rsidRDefault="00B649D5" w14:paraId="2FC67ADB"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1A45F7" w14:paraId="5C457068" w14:textId="77777777">
        <w:trPr>
          <w:trHeight w:val="439"/>
        </w:trPr>
        <w:tc>
          <w:tcPr>
            <w:tcW w:w="1824" w:type="pct"/>
            <w:tcBorders>
              <w:top w:val="nil"/>
              <w:bottom w:val="single" w:color="auto" w:sz="4" w:space="0"/>
              <w:right w:val="nil"/>
            </w:tcBorders>
          </w:tcPr>
          <w:p w:rsidRPr="00357A8D" w:rsidR="001A45F7" w:rsidRDefault="001A45F7" w14:paraId="526A6A52"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325 </w:t>
            </w:r>
            <w:r w:rsidRPr="00357A8D">
              <w:rPr>
                <w:rFonts w:ascii="TH Sarabun New" w:hAnsi="TH Sarabun New" w:cs="TH Sarabun New"/>
                <w:sz w:val="26"/>
                <w:szCs w:val="26"/>
                <w:cs/>
              </w:rPr>
              <w:t>เศรษฐมิติเบื้องต้น</w:t>
            </w:r>
          </w:p>
        </w:tc>
        <w:tc>
          <w:tcPr>
            <w:tcW w:w="666" w:type="pct"/>
            <w:tcBorders>
              <w:top w:val="nil"/>
              <w:left w:val="nil"/>
              <w:bottom w:val="single" w:color="auto" w:sz="4" w:space="0"/>
            </w:tcBorders>
          </w:tcPr>
          <w:p w:rsidRPr="00357A8D" w:rsidR="001A45F7" w:rsidRDefault="001A45F7" w14:paraId="577DB79C"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3 หน่วยกิต</w:t>
            </w:r>
          </w:p>
        </w:tc>
        <w:tc>
          <w:tcPr>
            <w:tcW w:w="1909" w:type="pct"/>
            <w:tcBorders>
              <w:top w:val="nil"/>
              <w:bottom w:val="single" w:color="auto" w:sz="4" w:space="0"/>
              <w:right w:val="nil"/>
            </w:tcBorders>
          </w:tcPr>
          <w:p w:rsidRPr="00357A8D" w:rsidR="001A45F7" w:rsidRDefault="001A45F7" w14:paraId="0CF9C420"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ศ.325 เศรษฐมิติเบื้องต้น                                    </w:t>
            </w:r>
          </w:p>
        </w:tc>
        <w:tc>
          <w:tcPr>
            <w:tcW w:w="601" w:type="pct"/>
            <w:tcBorders>
              <w:top w:val="nil"/>
              <w:left w:val="nil"/>
              <w:bottom w:val="single" w:color="auto" w:sz="4" w:space="0"/>
            </w:tcBorders>
          </w:tcPr>
          <w:p w:rsidRPr="00357A8D" w:rsidR="001A45F7" w:rsidRDefault="001A45F7" w14:paraId="64E5BB0B" w14:textId="77777777">
            <w:pPr>
              <w:jc w:val="center"/>
              <w:rPr>
                <w:rFonts w:ascii="TH Sarabun New" w:hAnsi="TH Sarabun New" w:cs="TH Sarabun New"/>
                <w:sz w:val="26"/>
                <w:szCs w:val="26"/>
                <w:cs/>
              </w:rPr>
            </w:pPr>
            <w:r w:rsidRPr="00357A8D">
              <w:rPr>
                <w:rFonts w:ascii="TH Sarabun New" w:hAnsi="TH Sarabun New" w:cs="TH Sarabun New"/>
                <w:sz w:val="26"/>
                <w:szCs w:val="26"/>
                <w:cs/>
              </w:rPr>
              <w:t>3 หน่วยกิต</w:t>
            </w:r>
          </w:p>
        </w:tc>
      </w:tr>
      <w:tr w:rsidRPr="00357A8D" w:rsidR="00357A8D" w:rsidTr="00CE2920" w14:paraId="3F6FE9CF" w14:textId="77777777">
        <w:trPr>
          <w:trHeight w:val="95"/>
        </w:trPr>
        <w:tc>
          <w:tcPr>
            <w:tcW w:w="1824" w:type="pct"/>
            <w:tcBorders>
              <w:top w:val="single" w:color="auto" w:sz="4" w:space="0"/>
              <w:bottom w:val="single" w:color="auto" w:sz="4" w:space="0"/>
              <w:right w:val="nil"/>
            </w:tcBorders>
          </w:tcPr>
          <w:p w:rsidRPr="00357A8D" w:rsidR="001A45F7" w:rsidRDefault="001A45F7" w14:paraId="6EF636B2"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425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rPr>
              <w:t xml:space="preserve"> 1</w:t>
            </w:r>
          </w:p>
        </w:tc>
        <w:tc>
          <w:tcPr>
            <w:tcW w:w="666" w:type="pct"/>
            <w:tcBorders>
              <w:top w:val="single" w:color="auto" w:sz="4" w:space="0"/>
              <w:left w:val="nil"/>
              <w:bottom w:val="single" w:color="auto" w:sz="4" w:space="0"/>
            </w:tcBorders>
          </w:tcPr>
          <w:p w:rsidRPr="00357A8D" w:rsidR="001A45F7" w:rsidRDefault="001A45F7" w14:paraId="769D4099"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3 หน่วยกิต</w:t>
            </w:r>
          </w:p>
        </w:tc>
        <w:tc>
          <w:tcPr>
            <w:tcW w:w="1909" w:type="pct"/>
            <w:tcBorders>
              <w:top w:val="single" w:color="auto" w:sz="4" w:space="0"/>
              <w:bottom w:val="single" w:color="auto" w:sz="4" w:space="0"/>
              <w:right w:val="nil"/>
            </w:tcBorders>
          </w:tcPr>
          <w:p w:rsidRPr="00357A8D" w:rsidR="001A45F7" w:rsidRDefault="001A45F7" w14:paraId="09C42A31"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425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rPr>
              <w:t xml:space="preserve"> 1</w:t>
            </w:r>
          </w:p>
        </w:tc>
        <w:tc>
          <w:tcPr>
            <w:tcW w:w="601" w:type="pct"/>
            <w:tcBorders>
              <w:top w:val="single" w:color="auto" w:sz="4" w:space="0"/>
              <w:left w:val="nil"/>
              <w:bottom w:val="single" w:color="auto" w:sz="4" w:space="0"/>
            </w:tcBorders>
          </w:tcPr>
          <w:p w:rsidRPr="00357A8D" w:rsidR="001A45F7" w:rsidRDefault="001A45F7" w14:paraId="45934FF9"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2ECD49BE" w14:textId="77777777">
        <w:trPr>
          <w:trHeight w:val="95"/>
        </w:trPr>
        <w:tc>
          <w:tcPr>
            <w:tcW w:w="1824" w:type="pct"/>
            <w:tcBorders>
              <w:top w:val="single" w:color="auto" w:sz="4" w:space="0"/>
              <w:bottom w:val="single" w:color="auto" w:sz="4" w:space="0"/>
              <w:right w:val="nil"/>
            </w:tcBorders>
          </w:tcPr>
          <w:p w:rsidRPr="00357A8D" w:rsidR="00B649D5" w:rsidRDefault="00B649D5" w14:paraId="436988AF"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42</w:t>
            </w:r>
            <w:r w:rsidRPr="00357A8D" w:rsidR="001A45F7">
              <w:rPr>
                <w:rFonts w:ascii="TH Sarabun New" w:hAnsi="TH Sarabun New" w:eastAsia="AngsanaNew-Bold" w:cs="TH Sarabun New"/>
                <w:sz w:val="26"/>
                <w:szCs w:val="26"/>
                <w:cs/>
              </w:rPr>
              <w:t>6</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cs/>
              </w:rPr>
              <w:t xml:space="preserve"> </w:t>
            </w:r>
            <w:r w:rsidRPr="00357A8D" w:rsidR="001A45F7">
              <w:rPr>
                <w:rFonts w:ascii="TH Sarabun New" w:hAnsi="TH Sarabun New" w:eastAsia="AngsanaNew-Bold" w:cs="TH Sarabun New"/>
                <w:sz w:val="26"/>
                <w:szCs w:val="26"/>
                <w:cs/>
              </w:rPr>
              <w:t>2</w:t>
            </w:r>
          </w:p>
        </w:tc>
        <w:tc>
          <w:tcPr>
            <w:tcW w:w="666" w:type="pct"/>
            <w:tcBorders>
              <w:top w:val="single" w:color="auto" w:sz="4" w:space="0"/>
              <w:left w:val="nil"/>
              <w:bottom w:val="single" w:color="auto" w:sz="4" w:space="0"/>
            </w:tcBorders>
          </w:tcPr>
          <w:p w:rsidRPr="00357A8D" w:rsidR="00B649D5" w:rsidRDefault="001A45F7" w14:paraId="42AD7D49"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B649D5" w:rsidRDefault="00B649D5" w14:paraId="14AC3FF3"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42</w:t>
            </w:r>
            <w:r w:rsidRPr="00357A8D" w:rsidR="001A45F7">
              <w:rPr>
                <w:rFonts w:ascii="TH Sarabun New" w:hAnsi="TH Sarabun New" w:eastAsia="AngsanaNew-Bold" w:cs="TH Sarabun New"/>
                <w:sz w:val="26"/>
                <w:szCs w:val="26"/>
                <w:cs/>
              </w:rPr>
              <w:t>6</w:t>
            </w:r>
            <w:r w:rsidRPr="00357A8D">
              <w:rPr>
                <w:rFonts w:ascii="TH Sarabun New" w:hAnsi="TH Sarabun New" w:eastAsia="AngsanaNew-Bold" w:cs="TH Sarabun New"/>
                <w:sz w:val="26"/>
                <w:szCs w:val="26"/>
                <w:cs/>
              </w:rPr>
              <w:t xml:space="preserve"> </w:t>
            </w:r>
            <w:r w:rsidRPr="00357A8D">
              <w:rPr>
                <w:rFonts w:ascii="TH Sarabun New" w:hAnsi="TH Sarabun New" w:cs="TH Sarabun New"/>
                <w:sz w:val="26"/>
                <w:szCs w:val="26"/>
                <w:cs/>
              </w:rPr>
              <w:t>เศรษฐมิติ</w:t>
            </w:r>
            <w:r w:rsidRPr="00357A8D">
              <w:rPr>
                <w:rFonts w:ascii="TH Sarabun New" w:hAnsi="TH Sarabun New" w:eastAsia="AngsanaNew-Bold" w:cs="TH Sarabun New"/>
                <w:sz w:val="26"/>
                <w:szCs w:val="26"/>
                <w:cs/>
              </w:rPr>
              <w:t xml:space="preserve"> </w:t>
            </w:r>
            <w:r w:rsidRPr="00357A8D" w:rsidR="001A45F7">
              <w:rPr>
                <w:rFonts w:ascii="TH Sarabun New" w:hAnsi="TH Sarabun New" w:eastAsia="AngsanaNew-Bold" w:cs="TH Sarabun New"/>
                <w:sz w:val="26"/>
                <w:szCs w:val="26"/>
                <w:cs/>
              </w:rPr>
              <w:t>2</w:t>
            </w:r>
          </w:p>
        </w:tc>
        <w:tc>
          <w:tcPr>
            <w:tcW w:w="601" w:type="pct"/>
            <w:tcBorders>
              <w:top w:val="single" w:color="auto" w:sz="4" w:space="0"/>
              <w:left w:val="nil"/>
              <w:bottom w:val="single" w:color="auto" w:sz="4" w:space="0"/>
            </w:tcBorders>
          </w:tcPr>
          <w:p w:rsidRPr="00357A8D" w:rsidR="00B649D5" w:rsidRDefault="00B649D5" w14:paraId="2F1E0C5E"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C334308" w14:textId="77777777">
        <w:trPr>
          <w:trHeight w:val="95"/>
        </w:trPr>
        <w:tc>
          <w:tcPr>
            <w:tcW w:w="1824" w:type="pct"/>
            <w:tcBorders>
              <w:bottom w:val="single" w:color="auto" w:sz="4" w:space="0"/>
              <w:right w:val="nil"/>
            </w:tcBorders>
          </w:tcPr>
          <w:p w:rsidRPr="00357A8D" w:rsidR="00B649D5" w:rsidRDefault="00B649D5" w14:paraId="1492BE77" w14:textId="77777777">
            <w:pPr>
              <w:autoSpaceDE w:val="0"/>
              <w:autoSpaceDN w:val="0"/>
              <w:adjustRightInd w:val="0"/>
              <w:spacing w:before="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521 </w:t>
            </w:r>
            <w:r w:rsidRPr="00357A8D">
              <w:rPr>
                <w:rFonts w:ascii="TH Sarabun New" w:hAnsi="TH Sarabun New" w:cs="TH Sarabun New"/>
                <w:sz w:val="26"/>
                <w:szCs w:val="26"/>
                <w:cs/>
              </w:rPr>
              <w:t>เศรษฐศาสตร์ปริมาณ: ศึกษาเฉพาะเรื่อง 1</w:t>
            </w:r>
          </w:p>
        </w:tc>
        <w:tc>
          <w:tcPr>
            <w:tcW w:w="666" w:type="pct"/>
            <w:tcBorders>
              <w:left w:val="nil"/>
              <w:bottom w:val="single" w:color="auto" w:sz="4" w:space="0"/>
            </w:tcBorders>
          </w:tcPr>
          <w:p w:rsidRPr="00357A8D" w:rsidR="00B649D5" w:rsidRDefault="001A45F7" w14:paraId="5CA196CC" w14:textId="77777777">
            <w:pPr>
              <w:autoSpaceDE w:val="0"/>
              <w:autoSpaceDN w:val="0"/>
              <w:adjustRightInd w:val="0"/>
              <w:spacing w:before="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3E22F976" w14:textId="77777777">
            <w:pPr>
              <w:autoSpaceDE w:val="0"/>
              <w:autoSpaceDN w:val="0"/>
              <w:adjustRightInd w:val="0"/>
              <w:spacing w:before="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521 </w:t>
            </w:r>
            <w:r w:rsidRPr="00357A8D">
              <w:rPr>
                <w:rFonts w:ascii="TH Sarabun New" w:hAnsi="TH Sarabun New" w:cs="TH Sarabun New"/>
                <w:sz w:val="26"/>
                <w:szCs w:val="26"/>
                <w:cs/>
              </w:rPr>
              <w:t>เศรษฐศาสตร์ปริมาณ: ศึกษาเฉพาะเรื่อง 1</w:t>
            </w:r>
          </w:p>
        </w:tc>
        <w:tc>
          <w:tcPr>
            <w:tcW w:w="601" w:type="pct"/>
            <w:tcBorders>
              <w:left w:val="nil"/>
              <w:bottom w:val="single" w:color="auto" w:sz="4" w:space="0"/>
            </w:tcBorders>
          </w:tcPr>
          <w:p w:rsidRPr="00357A8D" w:rsidR="00B649D5" w:rsidRDefault="00B649D5" w14:paraId="5EC8E62D" w14:textId="77777777">
            <w:pPr>
              <w:spacing w:before="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F2C2E6C" w14:textId="77777777">
        <w:trPr>
          <w:trHeight w:val="95"/>
        </w:trPr>
        <w:tc>
          <w:tcPr>
            <w:tcW w:w="1824" w:type="pct"/>
            <w:tcBorders>
              <w:bottom w:val="single" w:color="auto" w:sz="4" w:space="0"/>
              <w:right w:val="nil"/>
            </w:tcBorders>
          </w:tcPr>
          <w:p w:rsidRPr="00357A8D" w:rsidR="00B649D5" w:rsidRDefault="00B649D5" w14:paraId="359F7F52" w14:textId="77777777">
            <w:pPr>
              <w:autoSpaceDE w:val="0"/>
              <w:autoSpaceDN w:val="0"/>
              <w:adjustRightInd w:val="0"/>
              <w:spacing w:before="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522 </w:t>
            </w:r>
            <w:r w:rsidRPr="00357A8D">
              <w:rPr>
                <w:rFonts w:ascii="TH Sarabun New" w:hAnsi="TH Sarabun New" w:cs="TH Sarabun New"/>
                <w:sz w:val="26"/>
                <w:szCs w:val="26"/>
                <w:cs/>
              </w:rPr>
              <w:t>เศรษฐศาสตร์ปริมาณ: ศึกษาเฉพาะเรื่อง 2</w:t>
            </w:r>
          </w:p>
        </w:tc>
        <w:tc>
          <w:tcPr>
            <w:tcW w:w="666" w:type="pct"/>
            <w:tcBorders>
              <w:left w:val="nil"/>
              <w:bottom w:val="single" w:color="auto" w:sz="4" w:space="0"/>
            </w:tcBorders>
          </w:tcPr>
          <w:p w:rsidRPr="00357A8D" w:rsidR="00B649D5" w:rsidRDefault="00B649D5" w14:paraId="42E43877" w14:textId="77777777">
            <w:pPr>
              <w:autoSpaceDE w:val="0"/>
              <w:autoSpaceDN w:val="0"/>
              <w:adjustRightInd w:val="0"/>
              <w:spacing w:before="20"/>
              <w:jc w:val="right"/>
              <w:rPr>
                <w:rFonts w:ascii="TH Sarabun New" w:hAnsi="TH Sarabun New" w:cs="TH Sarabun New"/>
                <w:sz w:val="26"/>
                <w:szCs w:val="26"/>
                <w:cs/>
              </w:rPr>
              <w:pPrChange w:author="PC" w:date="2023-03-31T11:42:00Z" w:id="4093">
                <w:pPr>
                  <w:autoSpaceDE w:val="0"/>
                  <w:autoSpaceDN w:val="0"/>
                  <w:adjustRightInd w:val="0"/>
                  <w:spacing w:before="20"/>
                </w:pPr>
              </w:pPrChange>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4857189A" w14:textId="77777777">
            <w:pPr>
              <w:autoSpaceDE w:val="0"/>
              <w:autoSpaceDN w:val="0"/>
              <w:adjustRightInd w:val="0"/>
              <w:spacing w:before="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522 </w:t>
            </w:r>
            <w:r w:rsidRPr="00357A8D">
              <w:rPr>
                <w:rFonts w:ascii="TH Sarabun New" w:hAnsi="TH Sarabun New" w:cs="TH Sarabun New"/>
                <w:sz w:val="26"/>
                <w:szCs w:val="26"/>
                <w:cs/>
              </w:rPr>
              <w:t>เศรษฐศาสตร์ปริมาณ: ศึกษาเฉพาะเรื่อง 2</w:t>
            </w:r>
          </w:p>
        </w:tc>
        <w:tc>
          <w:tcPr>
            <w:tcW w:w="601" w:type="pct"/>
            <w:tcBorders>
              <w:left w:val="nil"/>
              <w:bottom w:val="single" w:color="auto" w:sz="4" w:space="0"/>
            </w:tcBorders>
          </w:tcPr>
          <w:p w:rsidRPr="00357A8D" w:rsidR="00B649D5" w:rsidRDefault="00B649D5" w14:paraId="5057B0F3" w14:textId="77777777">
            <w:pPr>
              <w:spacing w:before="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9DCC9C8" w14:textId="77777777">
        <w:trPr>
          <w:trHeight w:val="95"/>
        </w:trPr>
        <w:tc>
          <w:tcPr>
            <w:tcW w:w="1824" w:type="pct"/>
            <w:tcBorders>
              <w:top w:val="nil"/>
              <w:bottom w:val="nil"/>
              <w:right w:val="nil"/>
            </w:tcBorders>
          </w:tcPr>
          <w:p w:rsidRPr="00357A8D" w:rsidR="00B649D5" w:rsidRDefault="00B649D5" w14:paraId="6CFDBE66" w14:textId="77777777">
            <w:pPr>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หมวดเศรษฐศาสตร์การเงิน (หมวด 3)</w:t>
            </w:r>
          </w:p>
        </w:tc>
        <w:tc>
          <w:tcPr>
            <w:tcW w:w="666" w:type="pct"/>
            <w:tcBorders>
              <w:top w:val="nil"/>
              <w:left w:val="nil"/>
              <w:bottom w:val="nil"/>
            </w:tcBorders>
          </w:tcPr>
          <w:p w:rsidRPr="00357A8D" w:rsidR="00B649D5" w:rsidRDefault="00B649D5" w14:paraId="5D7E2EBD" w14:textId="77777777">
            <w:pPr>
              <w:rPr>
                <w:rFonts w:ascii="TH Sarabun New" w:hAnsi="TH Sarabun New" w:cs="TH Sarabun New"/>
                <w:b/>
                <w:bCs/>
                <w:sz w:val="26"/>
                <w:szCs w:val="26"/>
                <w:cs/>
              </w:rPr>
            </w:pPr>
          </w:p>
        </w:tc>
        <w:tc>
          <w:tcPr>
            <w:tcW w:w="1909" w:type="pct"/>
            <w:tcBorders>
              <w:top w:val="nil"/>
              <w:bottom w:val="nil"/>
              <w:right w:val="nil"/>
            </w:tcBorders>
          </w:tcPr>
          <w:p w:rsidRPr="00357A8D" w:rsidR="00B649D5" w:rsidRDefault="00B649D5" w14:paraId="4CD3E0DA" w14:textId="77777777">
            <w:pPr>
              <w:rPr>
                <w:rFonts w:ascii="TH Sarabun New" w:hAnsi="TH Sarabun New" w:cs="TH Sarabun New"/>
                <w:b/>
                <w:bCs/>
                <w:sz w:val="26"/>
                <w:szCs w:val="26"/>
              </w:rPr>
            </w:pPr>
            <w:r w:rsidRPr="00357A8D">
              <w:rPr>
                <w:rFonts w:ascii="TH Sarabun New" w:hAnsi="TH Sarabun New" w:cs="TH Sarabun New"/>
                <w:b/>
                <w:bCs/>
                <w:sz w:val="26"/>
                <w:szCs w:val="26"/>
                <w:cs/>
              </w:rPr>
              <w:t>หมวดเศรษฐศาสตร์การเงิน (หมวด 3)</w:t>
            </w:r>
          </w:p>
        </w:tc>
        <w:tc>
          <w:tcPr>
            <w:tcW w:w="601" w:type="pct"/>
            <w:tcBorders>
              <w:top w:val="nil"/>
              <w:left w:val="nil"/>
              <w:bottom w:val="nil"/>
            </w:tcBorders>
          </w:tcPr>
          <w:p w:rsidRPr="00357A8D" w:rsidR="00B649D5" w:rsidRDefault="00B649D5" w14:paraId="7765DD04" w14:textId="77777777">
            <w:pPr>
              <w:jc w:val="center"/>
              <w:rPr>
                <w:rFonts w:ascii="TH Sarabun New" w:hAnsi="TH Sarabun New" w:eastAsia="Angsana New" w:cs="TH Sarabun New"/>
                <w:sz w:val="26"/>
                <w:szCs w:val="26"/>
              </w:rPr>
            </w:pPr>
          </w:p>
        </w:tc>
      </w:tr>
      <w:tr w:rsidRPr="00357A8D" w:rsidR="00357A8D" w:rsidTr="00B61263" w14:paraId="7552BA5A" w14:textId="77777777">
        <w:trPr>
          <w:trHeight w:val="95"/>
        </w:trPr>
        <w:tc>
          <w:tcPr>
            <w:tcW w:w="1824" w:type="pct"/>
            <w:tcBorders>
              <w:top w:val="nil"/>
              <w:bottom w:val="single" w:color="auto" w:sz="4" w:space="0"/>
              <w:right w:val="nil"/>
            </w:tcBorders>
          </w:tcPr>
          <w:p w:rsidRPr="00357A8D" w:rsidR="00B649D5" w:rsidRDefault="00B649D5" w14:paraId="4635C3B7" w14:textId="77777777">
            <w:pPr>
              <w:autoSpaceDE w:val="0"/>
              <w:autoSpaceDN w:val="0"/>
              <w:adjustRightInd w:val="0"/>
              <w:spacing w:before="72" w:beforeLines="3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431 </w:t>
            </w:r>
            <w:r w:rsidRPr="00357A8D">
              <w:rPr>
                <w:rFonts w:ascii="TH Sarabun New" w:hAnsi="TH Sarabun New" w:cs="TH Sarabun New"/>
                <w:sz w:val="26"/>
                <w:szCs w:val="26"/>
                <w:cs/>
              </w:rPr>
              <w:t>เศรษฐศาสตร์ว่าด้วยตลาดการเงิน</w:t>
            </w:r>
            <w:r w:rsidRPr="00357A8D" w:rsidR="004A3D71">
              <w:rPr>
                <w:rFonts w:ascii="TH Sarabun New" w:hAnsi="TH Sarabun New" w:cs="TH Sarabun New"/>
                <w:sz w:val="26"/>
                <w:szCs w:val="26"/>
                <w:cs/>
              </w:rPr>
              <w:t xml:space="preserve">                    </w:t>
            </w:r>
            <w:r w:rsidRPr="00357A8D">
              <w:rPr>
                <w:rFonts w:ascii="TH Sarabun New" w:hAnsi="TH Sarabun New" w:cs="TH Sarabun New"/>
                <w:sz w:val="26"/>
                <w:szCs w:val="26"/>
                <w:cs/>
              </w:rPr>
              <w:t>และสถาบันการเงิน</w:t>
            </w:r>
          </w:p>
        </w:tc>
        <w:tc>
          <w:tcPr>
            <w:tcW w:w="666" w:type="pct"/>
            <w:tcBorders>
              <w:top w:val="nil"/>
              <w:left w:val="nil"/>
              <w:bottom w:val="single" w:color="auto" w:sz="4" w:space="0"/>
            </w:tcBorders>
          </w:tcPr>
          <w:p w:rsidRPr="00357A8D" w:rsidR="004A3D71" w:rsidRDefault="00B649D5" w14:paraId="17A216F4" w14:textId="77777777">
            <w:pPr>
              <w:autoSpaceDE w:val="0"/>
              <w:autoSpaceDN w:val="0"/>
              <w:adjustRightInd w:val="0"/>
              <w:spacing w:before="72" w:beforeLines="30"/>
              <w:rPr>
                <w:rFonts w:ascii="TH Sarabun New" w:hAnsi="TH Sarabun New" w:cs="TH Sarabun New"/>
                <w:sz w:val="26"/>
                <w:szCs w:val="26"/>
              </w:rPr>
            </w:pPr>
            <w:r w:rsidRPr="00357A8D">
              <w:rPr>
                <w:rFonts w:ascii="TH Sarabun New" w:hAnsi="TH Sarabun New" w:cs="TH Sarabun New"/>
                <w:sz w:val="26"/>
                <w:szCs w:val="26"/>
                <w:cs/>
              </w:rPr>
              <w:t>3 หน่วยกิต</w:t>
            </w:r>
          </w:p>
          <w:p w:rsidRPr="00357A8D" w:rsidR="004A3D71" w:rsidRDefault="004A3D71" w14:paraId="40574F74"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 xml:space="preserve"> </w:t>
            </w:r>
          </w:p>
        </w:tc>
        <w:tc>
          <w:tcPr>
            <w:tcW w:w="1909" w:type="pct"/>
            <w:tcBorders>
              <w:top w:val="nil"/>
              <w:bottom w:val="single" w:color="auto" w:sz="4" w:space="0"/>
              <w:right w:val="nil"/>
            </w:tcBorders>
          </w:tcPr>
          <w:p w:rsidRPr="00357A8D" w:rsidR="00B649D5" w:rsidRDefault="00B649D5" w14:paraId="708FF38C" w14:textId="77777777">
            <w:pPr>
              <w:autoSpaceDE w:val="0"/>
              <w:autoSpaceDN w:val="0"/>
              <w:adjustRightInd w:val="0"/>
              <w:spacing w:before="72" w:beforeLines="3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431 </w:t>
            </w:r>
            <w:r w:rsidRPr="00357A8D">
              <w:rPr>
                <w:rFonts w:ascii="TH Sarabun New" w:hAnsi="TH Sarabun New" w:cs="TH Sarabun New"/>
                <w:sz w:val="26"/>
                <w:szCs w:val="26"/>
                <w:cs/>
              </w:rPr>
              <w:t>เศรษฐศาสตร์ว่าด้วยตลาดการเงินและสถาบันการเงิน</w:t>
            </w:r>
          </w:p>
        </w:tc>
        <w:tc>
          <w:tcPr>
            <w:tcW w:w="601" w:type="pct"/>
            <w:tcBorders>
              <w:top w:val="nil"/>
              <w:left w:val="nil"/>
              <w:bottom w:val="single" w:color="auto" w:sz="4" w:space="0"/>
            </w:tcBorders>
          </w:tcPr>
          <w:p w:rsidRPr="00357A8D" w:rsidR="00B649D5" w:rsidRDefault="00B649D5" w14:paraId="5D7F3CF7" w14:textId="77777777">
            <w:pPr>
              <w:spacing w:before="72" w:beforeLines="3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662BCCE9" w14:textId="77777777">
        <w:trPr>
          <w:trHeight w:val="95"/>
        </w:trPr>
        <w:tc>
          <w:tcPr>
            <w:tcW w:w="1824" w:type="pct"/>
            <w:tcBorders>
              <w:bottom w:val="single" w:color="auto" w:sz="4" w:space="0"/>
              <w:right w:val="nil"/>
            </w:tcBorders>
          </w:tcPr>
          <w:p w:rsidRPr="00357A8D" w:rsidR="00B649D5" w:rsidRDefault="00B649D5" w14:paraId="01C3FABF"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432 </w:t>
            </w:r>
            <w:r w:rsidRPr="00357A8D">
              <w:rPr>
                <w:rFonts w:ascii="TH Sarabun New" w:hAnsi="TH Sarabun New" w:cs="TH Sarabun New"/>
                <w:sz w:val="26"/>
                <w:szCs w:val="26"/>
                <w:cs/>
              </w:rPr>
              <w:t>ทฤษฎีและนโยบายการเงิน</w:t>
            </w:r>
          </w:p>
        </w:tc>
        <w:tc>
          <w:tcPr>
            <w:tcW w:w="666" w:type="pct"/>
            <w:tcBorders>
              <w:left w:val="nil"/>
              <w:bottom w:val="single" w:color="auto" w:sz="4" w:space="0"/>
            </w:tcBorders>
          </w:tcPr>
          <w:p w:rsidRPr="00357A8D" w:rsidR="00B649D5" w:rsidRDefault="00B649D5" w14:paraId="5677222A"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3366889E"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432 </w:t>
            </w:r>
            <w:r w:rsidRPr="00357A8D">
              <w:rPr>
                <w:rFonts w:ascii="TH Sarabun New" w:hAnsi="TH Sarabun New" w:cs="TH Sarabun New"/>
                <w:sz w:val="26"/>
                <w:szCs w:val="26"/>
                <w:cs/>
              </w:rPr>
              <w:t>ทฤษฎีและนโยบายการเงิน</w:t>
            </w:r>
          </w:p>
        </w:tc>
        <w:tc>
          <w:tcPr>
            <w:tcW w:w="601" w:type="pct"/>
            <w:tcBorders>
              <w:left w:val="nil"/>
              <w:bottom w:val="single" w:color="auto" w:sz="4" w:space="0"/>
            </w:tcBorders>
          </w:tcPr>
          <w:p w:rsidRPr="00357A8D" w:rsidR="00B649D5" w:rsidRDefault="00B649D5" w14:paraId="7F93DA54"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D5B617B" w14:textId="77777777">
        <w:trPr>
          <w:trHeight w:val="95"/>
        </w:trPr>
        <w:tc>
          <w:tcPr>
            <w:tcW w:w="1824" w:type="pct"/>
            <w:tcBorders>
              <w:top w:val="nil"/>
              <w:bottom w:val="single" w:color="auto" w:sz="4" w:space="0"/>
              <w:right w:val="nil"/>
            </w:tcBorders>
          </w:tcPr>
          <w:p w:rsidRPr="00357A8D" w:rsidR="00B649D5" w:rsidRDefault="00B649D5" w14:paraId="39610559" w14:textId="77777777">
            <w:pPr>
              <w:autoSpaceDE w:val="0"/>
              <w:autoSpaceDN w:val="0"/>
              <w:adjustRightInd w:val="0"/>
              <w:spacing w:before="72" w:beforeLines="3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433</w:t>
            </w:r>
            <w:r w:rsidRPr="00357A8D">
              <w:rPr>
                <w:rFonts w:ascii="TH Sarabun New" w:hAnsi="TH Sarabun New" w:cs="TH Sarabun New"/>
                <w:sz w:val="26"/>
                <w:szCs w:val="26"/>
                <w:cs/>
              </w:rPr>
              <w:t xml:space="preserve"> ทฤษฎีการกำหนดราคาสินทรัพย์ </w:t>
            </w:r>
          </w:p>
        </w:tc>
        <w:tc>
          <w:tcPr>
            <w:tcW w:w="666" w:type="pct"/>
            <w:tcBorders>
              <w:top w:val="nil"/>
              <w:left w:val="nil"/>
              <w:bottom w:val="single" w:color="auto" w:sz="4" w:space="0"/>
            </w:tcBorders>
          </w:tcPr>
          <w:p w:rsidRPr="00357A8D" w:rsidR="00B649D5" w:rsidRDefault="00B649D5" w14:paraId="5A170717"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4077DC71" w14:textId="77777777">
            <w:pPr>
              <w:autoSpaceDE w:val="0"/>
              <w:autoSpaceDN w:val="0"/>
              <w:adjustRightInd w:val="0"/>
              <w:spacing w:before="72" w:beforeLines="3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433</w:t>
            </w:r>
            <w:r w:rsidRPr="00357A8D">
              <w:rPr>
                <w:rFonts w:ascii="TH Sarabun New" w:hAnsi="TH Sarabun New" w:cs="TH Sarabun New"/>
                <w:sz w:val="26"/>
                <w:szCs w:val="26"/>
                <w:cs/>
              </w:rPr>
              <w:t xml:space="preserve"> ทฤษฎีการกำหนดราคาสินทรัพย์ </w:t>
            </w:r>
          </w:p>
        </w:tc>
        <w:tc>
          <w:tcPr>
            <w:tcW w:w="601" w:type="pct"/>
            <w:tcBorders>
              <w:top w:val="nil"/>
              <w:left w:val="nil"/>
              <w:bottom w:val="single" w:color="auto" w:sz="4" w:space="0"/>
            </w:tcBorders>
          </w:tcPr>
          <w:p w:rsidRPr="00357A8D" w:rsidR="00B649D5" w:rsidRDefault="00B649D5" w14:paraId="5150A1C8" w14:textId="77777777">
            <w:pPr>
              <w:spacing w:before="72" w:beforeLines="3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0768B20" w14:textId="77777777">
        <w:trPr>
          <w:trHeight w:val="95"/>
        </w:trPr>
        <w:tc>
          <w:tcPr>
            <w:tcW w:w="1824" w:type="pct"/>
            <w:tcBorders>
              <w:top w:val="nil"/>
              <w:bottom w:val="single" w:color="auto" w:sz="4" w:space="0"/>
              <w:right w:val="nil"/>
            </w:tcBorders>
          </w:tcPr>
          <w:p w:rsidRPr="00357A8D" w:rsidR="00B649D5" w:rsidRDefault="00B649D5" w14:paraId="55B76DC5" w14:textId="77777777">
            <w:pPr>
              <w:autoSpaceDE w:val="0"/>
              <w:autoSpaceDN w:val="0"/>
              <w:adjustRightInd w:val="0"/>
              <w:spacing w:before="72" w:beforeLines="3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434</w:t>
            </w:r>
            <w:r w:rsidRPr="00357A8D">
              <w:rPr>
                <w:rFonts w:ascii="TH Sarabun New" w:hAnsi="TH Sarabun New" w:cs="TH Sarabun New"/>
                <w:sz w:val="26"/>
                <w:szCs w:val="26"/>
                <w:cs/>
              </w:rPr>
              <w:t xml:space="preserve"> การเงินเชิงพฤติกรรม   </w:t>
            </w:r>
          </w:p>
        </w:tc>
        <w:tc>
          <w:tcPr>
            <w:tcW w:w="666" w:type="pct"/>
            <w:tcBorders>
              <w:top w:val="nil"/>
              <w:left w:val="nil"/>
              <w:bottom w:val="single" w:color="auto" w:sz="4" w:space="0"/>
            </w:tcBorders>
          </w:tcPr>
          <w:p w:rsidRPr="00357A8D" w:rsidR="00B649D5" w:rsidRDefault="00B649D5" w14:paraId="78FB0058"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504931BE" w14:textId="77777777">
            <w:pPr>
              <w:autoSpaceDE w:val="0"/>
              <w:autoSpaceDN w:val="0"/>
              <w:adjustRightInd w:val="0"/>
              <w:spacing w:before="72" w:beforeLines="3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434</w:t>
            </w:r>
            <w:r w:rsidRPr="00357A8D">
              <w:rPr>
                <w:rFonts w:ascii="TH Sarabun New" w:hAnsi="TH Sarabun New" w:cs="TH Sarabun New"/>
                <w:sz w:val="26"/>
                <w:szCs w:val="26"/>
                <w:cs/>
              </w:rPr>
              <w:t xml:space="preserve"> การเงินเชิงพฤติกรรม   </w:t>
            </w:r>
          </w:p>
        </w:tc>
        <w:tc>
          <w:tcPr>
            <w:tcW w:w="601" w:type="pct"/>
            <w:tcBorders>
              <w:top w:val="nil"/>
              <w:left w:val="nil"/>
              <w:bottom w:val="single" w:color="auto" w:sz="4" w:space="0"/>
            </w:tcBorders>
          </w:tcPr>
          <w:p w:rsidRPr="00357A8D" w:rsidR="00B649D5" w:rsidRDefault="00B649D5" w14:paraId="230636F1" w14:textId="77777777">
            <w:pPr>
              <w:spacing w:before="72" w:beforeLines="3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5017E466" w14:textId="77777777">
        <w:trPr>
          <w:trHeight w:val="95"/>
        </w:trPr>
        <w:tc>
          <w:tcPr>
            <w:tcW w:w="1824" w:type="pct"/>
            <w:tcBorders>
              <w:bottom w:val="single" w:color="auto" w:sz="4" w:space="0"/>
              <w:right w:val="nil"/>
            </w:tcBorders>
          </w:tcPr>
          <w:p w:rsidRPr="00357A8D" w:rsidR="00B649D5" w:rsidRDefault="00B649D5" w14:paraId="1EC420B8" w14:textId="6CC46562">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ศ.43</w:t>
            </w:r>
            <w:r w:rsidRPr="00357A8D">
              <w:rPr>
                <w:rFonts w:ascii="TH Sarabun New" w:hAnsi="TH Sarabun New" w:cs="TH Sarabun New"/>
                <w:sz w:val="26"/>
                <w:szCs w:val="26"/>
              </w:rPr>
              <w:t>5</w:t>
            </w:r>
            <w:r w:rsidRPr="00357A8D">
              <w:rPr>
                <w:rFonts w:ascii="TH Sarabun New" w:hAnsi="TH Sarabun New" w:cs="TH Sarabun New"/>
                <w:sz w:val="26"/>
                <w:szCs w:val="26"/>
                <w:cs/>
              </w:rPr>
              <w:t xml:space="preserve"> เศรษฐมิติการเงินเบื้องต้น</w:t>
            </w:r>
          </w:p>
        </w:tc>
        <w:tc>
          <w:tcPr>
            <w:tcW w:w="666" w:type="pct"/>
            <w:tcBorders>
              <w:left w:val="nil"/>
              <w:bottom w:val="single" w:color="auto" w:sz="4" w:space="0"/>
            </w:tcBorders>
          </w:tcPr>
          <w:p w:rsidRPr="00357A8D" w:rsidR="00B649D5" w:rsidRDefault="00B649D5" w14:paraId="6528015E"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4AC95AC6"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435 </w:t>
            </w:r>
            <w:r w:rsidRPr="00357A8D">
              <w:rPr>
                <w:rFonts w:ascii="TH Sarabun New" w:hAnsi="TH Sarabun New" w:cs="TH Sarabun New"/>
                <w:sz w:val="26"/>
                <w:szCs w:val="26"/>
                <w:cs/>
              </w:rPr>
              <w:t>เศรษฐมิติการเงินเบื้องต้น</w:t>
            </w:r>
          </w:p>
        </w:tc>
        <w:tc>
          <w:tcPr>
            <w:tcW w:w="601" w:type="pct"/>
            <w:tcBorders>
              <w:left w:val="nil"/>
              <w:bottom w:val="single" w:color="auto" w:sz="4" w:space="0"/>
            </w:tcBorders>
          </w:tcPr>
          <w:p w:rsidRPr="00357A8D" w:rsidR="00B649D5" w:rsidRDefault="00B649D5" w14:paraId="29AC3FCA"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1F9DB04" w14:textId="77777777">
        <w:trPr>
          <w:trHeight w:val="95"/>
        </w:trPr>
        <w:tc>
          <w:tcPr>
            <w:tcW w:w="1824" w:type="pct"/>
            <w:tcBorders>
              <w:bottom w:val="single" w:color="auto" w:sz="4" w:space="0"/>
              <w:right w:val="nil"/>
            </w:tcBorders>
          </w:tcPr>
          <w:p w:rsidRPr="00357A8D" w:rsidR="00B649D5" w:rsidRDefault="00B649D5" w14:paraId="3FA209DA" w14:textId="77777777">
            <w:pPr>
              <w:spacing w:before="72" w:beforeLines="30"/>
              <w:rPr>
                <w:rFonts w:ascii="TH Sarabun New" w:hAnsi="TH Sarabun New" w:cs="TH Sarabun New"/>
                <w:sz w:val="26"/>
                <w:szCs w:val="26"/>
                <w:cs/>
              </w:rPr>
            </w:pPr>
            <w:r w:rsidRPr="00357A8D">
              <w:rPr>
                <w:rFonts w:ascii="TH Sarabun New" w:hAnsi="TH Sarabun New" w:eastAsia="AngsanaNew-Bold" w:cs="TH Sarabun New"/>
                <w:sz w:val="26"/>
                <w:szCs w:val="26"/>
                <w:cs/>
              </w:rPr>
              <w:t>ศ.439 สัมมนาเศรษฐศาสตร์การเงิน</w:t>
            </w:r>
          </w:p>
        </w:tc>
        <w:tc>
          <w:tcPr>
            <w:tcW w:w="666" w:type="pct"/>
            <w:tcBorders>
              <w:left w:val="nil"/>
              <w:bottom w:val="single" w:color="auto" w:sz="4" w:space="0"/>
            </w:tcBorders>
          </w:tcPr>
          <w:p w:rsidRPr="00357A8D" w:rsidR="00B649D5" w:rsidRDefault="00B649D5" w14:paraId="4660C025"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08B81E04"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439 </w:t>
            </w:r>
            <w:r w:rsidRPr="00357A8D">
              <w:rPr>
                <w:rFonts w:ascii="TH Sarabun New" w:hAnsi="TH Sarabun New" w:cs="TH Sarabun New"/>
                <w:sz w:val="26"/>
                <w:szCs w:val="26"/>
                <w:cs/>
              </w:rPr>
              <w:t>สัมมนาเศรษฐศาสตร์การเงิน</w:t>
            </w:r>
          </w:p>
        </w:tc>
        <w:tc>
          <w:tcPr>
            <w:tcW w:w="601" w:type="pct"/>
            <w:tcBorders>
              <w:left w:val="nil"/>
              <w:bottom w:val="single" w:color="auto" w:sz="4" w:space="0"/>
            </w:tcBorders>
          </w:tcPr>
          <w:p w:rsidRPr="00357A8D" w:rsidR="00B649D5" w:rsidRDefault="00B649D5" w14:paraId="1A643960"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F9BEEC6" w14:textId="77777777">
        <w:trPr>
          <w:trHeight w:val="95"/>
        </w:trPr>
        <w:tc>
          <w:tcPr>
            <w:tcW w:w="1824" w:type="pct"/>
            <w:tcBorders>
              <w:top w:val="nil"/>
              <w:bottom w:val="single" w:color="auto" w:sz="4" w:space="0"/>
              <w:right w:val="nil"/>
            </w:tcBorders>
          </w:tcPr>
          <w:p w:rsidRPr="00357A8D" w:rsidR="00B649D5" w:rsidRDefault="00B649D5" w14:paraId="3953D257"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eastAsia="AngsanaNew-Bold" w:cs="TH Sarabun New"/>
                <w:sz w:val="26"/>
                <w:szCs w:val="26"/>
                <w:cs/>
              </w:rPr>
              <w:t>ศ.</w:t>
            </w:r>
            <w:r w:rsidRPr="00357A8D">
              <w:rPr>
                <w:rFonts w:ascii="TH Sarabun New" w:hAnsi="TH Sarabun New" w:eastAsia="AngsanaNew-Bold" w:cs="TH Sarabun New"/>
                <w:sz w:val="26"/>
                <w:szCs w:val="26"/>
              </w:rPr>
              <w:t>53</w:t>
            </w:r>
            <w:r w:rsidRPr="00357A8D">
              <w:rPr>
                <w:rFonts w:ascii="TH Sarabun New" w:hAnsi="TH Sarabun New" w:eastAsia="AngsanaNew-Bold" w:cs="TH Sarabun New"/>
                <w:sz w:val="26"/>
                <w:szCs w:val="26"/>
                <w:cs/>
              </w:rPr>
              <w:t>1 เศรษฐศาสตร์การเงิน: ศึกษาเฉพาะเรื่อง 1</w:t>
            </w:r>
          </w:p>
        </w:tc>
        <w:tc>
          <w:tcPr>
            <w:tcW w:w="666" w:type="pct"/>
            <w:tcBorders>
              <w:top w:val="nil"/>
              <w:left w:val="nil"/>
              <w:bottom w:val="single" w:color="auto" w:sz="4" w:space="0"/>
            </w:tcBorders>
          </w:tcPr>
          <w:p w:rsidRPr="00357A8D" w:rsidR="00B649D5" w:rsidRDefault="00B649D5" w14:paraId="5FB91BAF"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5B67FEBC"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531 </w:t>
            </w:r>
            <w:r w:rsidRPr="00357A8D">
              <w:rPr>
                <w:rFonts w:ascii="TH Sarabun New" w:hAnsi="TH Sarabun New" w:cs="TH Sarabun New"/>
                <w:sz w:val="26"/>
                <w:szCs w:val="26"/>
                <w:cs/>
              </w:rPr>
              <w:t xml:space="preserve">เศรษฐศาสตร์การเงิน: ศึกษาเฉพาะเรื่อง </w:t>
            </w:r>
            <w:r w:rsidRPr="00357A8D">
              <w:rPr>
                <w:rFonts w:ascii="TH Sarabun New" w:hAnsi="TH Sarabun New" w:cs="TH Sarabun New"/>
                <w:sz w:val="26"/>
                <w:szCs w:val="26"/>
              </w:rPr>
              <w:t>1</w:t>
            </w:r>
          </w:p>
        </w:tc>
        <w:tc>
          <w:tcPr>
            <w:tcW w:w="601" w:type="pct"/>
            <w:tcBorders>
              <w:top w:val="nil"/>
              <w:left w:val="nil"/>
              <w:bottom w:val="single" w:color="auto" w:sz="4" w:space="0"/>
            </w:tcBorders>
          </w:tcPr>
          <w:p w:rsidRPr="00357A8D" w:rsidR="00B649D5" w:rsidRDefault="00B649D5" w14:paraId="3FA45D4B"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6C79CB1B" w14:textId="77777777">
        <w:trPr>
          <w:trHeight w:val="95"/>
        </w:trPr>
        <w:tc>
          <w:tcPr>
            <w:tcW w:w="1824" w:type="pct"/>
            <w:tcBorders>
              <w:bottom w:val="single" w:color="auto" w:sz="4" w:space="0"/>
              <w:right w:val="nil"/>
            </w:tcBorders>
          </w:tcPr>
          <w:p w:rsidRPr="00357A8D" w:rsidR="00B649D5" w:rsidRDefault="00B649D5" w14:paraId="3C23E451" w14:textId="77777777">
            <w:pPr>
              <w:spacing w:before="72" w:beforeLines="30"/>
              <w:rPr>
                <w:rFonts w:ascii="TH Sarabun New" w:hAnsi="TH Sarabun New" w:cs="TH Sarabun New"/>
                <w:sz w:val="26"/>
                <w:szCs w:val="26"/>
                <w:cs/>
              </w:rPr>
            </w:pPr>
            <w:r w:rsidRPr="00357A8D">
              <w:rPr>
                <w:rFonts w:ascii="TH Sarabun New" w:hAnsi="TH Sarabun New" w:eastAsia="AngsanaNew-Bold" w:cs="TH Sarabun New"/>
                <w:sz w:val="26"/>
                <w:szCs w:val="26"/>
                <w:cs/>
              </w:rPr>
              <w:t>ศ.</w:t>
            </w:r>
            <w:r w:rsidRPr="00357A8D">
              <w:rPr>
                <w:rFonts w:ascii="TH Sarabun New" w:hAnsi="TH Sarabun New" w:eastAsia="AngsanaNew-Bold" w:cs="TH Sarabun New"/>
                <w:sz w:val="26"/>
                <w:szCs w:val="26"/>
              </w:rPr>
              <w:t>53</w:t>
            </w:r>
            <w:r w:rsidRPr="00357A8D">
              <w:rPr>
                <w:rFonts w:ascii="TH Sarabun New" w:hAnsi="TH Sarabun New" w:eastAsia="AngsanaNew-Bold" w:cs="TH Sarabun New"/>
                <w:sz w:val="26"/>
                <w:szCs w:val="26"/>
                <w:cs/>
              </w:rPr>
              <w:t>2 เศรษฐศาสตร์การเงิน: ศึกษาเฉพาะเรื่อง 2</w:t>
            </w:r>
          </w:p>
        </w:tc>
        <w:tc>
          <w:tcPr>
            <w:tcW w:w="666" w:type="pct"/>
            <w:tcBorders>
              <w:left w:val="nil"/>
              <w:bottom w:val="single" w:color="auto" w:sz="4" w:space="0"/>
            </w:tcBorders>
          </w:tcPr>
          <w:p w:rsidRPr="00357A8D" w:rsidR="00B649D5" w:rsidRDefault="00B649D5" w14:paraId="47FACEB8"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7BD933C5"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532 </w:t>
            </w:r>
            <w:r w:rsidRPr="00357A8D">
              <w:rPr>
                <w:rFonts w:ascii="TH Sarabun New" w:hAnsi="TH Sarabun New" w:cs="TH Sarabun New"/>
                <w:sz w:val="26"/>
                <w:szCs w:val="26"/>
                <w:cs/>
              </w:rPr>
              <w:t xml:space="preserve">เศรษฐศาสตร์การเงิน: ศึกษาเฉพาะเรื่อง </w:t>
            </w:r>
            <w:r w:rsidRPr="00357A8D">
              <w:rPr>
                <w:rFonts w:ascii="TH Sarabun New" w:hAnsi="TH Sarabun New" w:cs="TH Sarabun New"/>
                <w:sz w:val="26"/>
                <w:szCs w:val="26"/>
              </w:rPr>
              <w:t>2</w:t>
            </w:r>
          </w:p>
        </w:tc>
        <w:tc>
          <w:tcPr>
            <w:tcW w:w="601" w:type="pct"/>
            <w:tcBorders>
              <w:left w:val="nil"/>
              <w:bottom w:val="single" w:color="auto" w:sz="4" w:space="0"/>
            </w:tcBorders>
          </w:tcPr>
          <w:p w:rsidRPr="00357A8D" w:rsidR="00B649D5" w:rsidRDefault="00B649D5" w14:paraId="56A3FEFB"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93007C1" w14:textId="77777777">
        <w:trPr>
          <w:trHeight w:val="95"/>
        </w:trPr>
        <w:tc>
          <w:tcPr>
            <w:tcW w:w="2490" w:type="pct"/>
            <w:gridSpan w:val="2"/>
            <w:tcBorders>
              <w:top w:val="single" w:color="auto" w:sz="4" w:space="0"/>
              <w:bottom w:val="nil"/>
            </w:tcBorders>
          </w:tcPr>
          <w:p w:rsidRPr="00357A8D" w:rsidR="00B61263" w:rsidRDefault="00B61263" w14:paraId="1771C88B"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หมวดเศรษฐศาสตร์สาธารณะ (หมวด 4)</w:t>
            </w:r>
          </w:p>
        </w:tc>
        <w:tc>
          <w:tcPr>
            <w:tcW w:w="1909" w:type="pct"/>
            <w:tcBorders>
              <w:top w:val="single" w:color="auto" w:sz="4" w:space="0"/>
              <w:bottom w:val="nil"/>
              <w:right w:val="nil"/>
            </w:tcBorders>
          </w:tcPr>
          <w:p w:rsidRPr="00357A8D" w:rsidR="00B61263" w:rsidRDefault="00B61263" w14:paraId="0327282F"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หมวดเศรษฐศาสตร์สาธารณะ (หมวด 4)</w:t>
            </w:r>
          </w:p>
        </w:tc>
        <w:tc>
          <w:tcPr>
            <w:tcW w:w="601" w:type="pct"/>
            <w:tcBorders>
              <w:top w:val="single" w:color="auto" w:sz="4" w:space="0"/>
              <w:left w:val="nil"/>
              <w:bottom w:val="nil"/>
            </w:tcBorders>
          </w:tcPr>
          <w:p w:rsidRPr="00357A8D" w:rsidR="00B61263" w:rsidRDefault="00B61263" w14:paraId="103D4295" w14:textId="77777777">
            <w:pPr>
              <w:spacing w:before="48" w:beforeLines="20"/>
              <w:jc w:val="center"/>
              <w:rPr>
                <w:rFonts w:ascii="TH Sarabun New" w:hAnsi="TH Sarabun New" w:eastAsia="Angsana New" w:cs="TH Sarabun New"/>
                <w:b/>
                <w:bCs/>
                <w:sz w:val="26"/>
                <w:szCs w:val="26"/>
              </w:rPr>
            </w:pPr>
          </w:p>
        </w:tc>
      </w:tr>
      <w:tr w:rsidRPr="00357A8D" w:rsidR="00357A8D" w:rsidTr="00B61263" w14:paraId="05F8FA1D" w14:textId="77777777">
        <w:trPr>
          <w:trHeight w:val="95"/>
        </w:trPr>
        <w:tc>
          <w:tcPr>
            <w:tcW w:w="1824" w:type="pct"/>
            <w:tcBorders>
              <w:top w:val="nil"/>
              <w:bottom w:val="single" w:color="auto" w:sz="4" w:space="0"/>
              <w:right w:val="nil"/>
            </w:tcBorders>
          </w:tcPr>
          <w:p w:rsidRPr="00357A8D" w:rsidR="00B649D5" w:rsidRDefault="00B649D5" w14:paraId="62A63560"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340 </w:t>
            </w:r>
            <w:r w:rsidRPr="00357A8D">
              <w:rPr>
                <w:rFonts w:ascii="TH Sarabun New" w:hAnsi="TH Sarabun New" w:cs="TH Sarabun New"/>
                <w:sz w:val="26"/>
                <w:szCs w:val="26"/>
                <w:cs/>
              </w:rPr>
              <w:t>เศรษฐศาสตร์สาธารณะเบื้องต้น</w:t>
            </w:r>
          </w:p>
        </w:tc>
        <w:tc>
          <w:tcPr>
            <w:tcW w:w="666" w:type="pct"/>
            <w:tcBorders>
              <w:top w:val="nil"/>
              <w:left w:val="nil"/>
              <w:bottom w:val="single" w:color="auto" w:sz="4" w:space="0"/>
            </w:tcBorders>
          </w:tcPr>
          <w:p w:rsidRPr="00357A8D" w:rsidR="00B649D5" w:rsidRDefault="00B649D5" w14:paraId="1D5AA1E8"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390208B0"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rPr>
              <w:t xml:space="preserve">340 </w:t>
            </w:r>
            <w:r w:rsidRPr="00357A8D">
              <w:rPr>
                <w:rFonts w:ascii="TH Sarabun New" w:hAnsi="TH Sarabun New" w:cs="TH Sarabun New"/>
                <w:sz w:val="26"/>
                <w:szCs w:val="26"/>
                <w:cs/>
              </w:rPr>
              <w:t>เศรษฐศาสตร์สาธารณะเบื้องต้น</w:t>
            </w:r>
          </w:p>
        </w:tc>
        <w:tc>
          <w:tcPr>
            <w:tcW w:w="601" w:type="pct"/>
            <w:tcBorders>
              <w:top w:val="nil"/>
              <w:left w:val="nil"/>
              <w:bottom w:val="single" w:color="auto" w:sz="4" w:space="0"/>
            </w:tcBorders>
          </w:tcPr>
          <w:p w:rsidRPr="00357A8D" w:rsidR="00B649D5" w:rsidRDefault="00B649D5" w14:paraId="1E1425C0"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2EAD87B" w14:textId="77777777">
        <w:trPr>
          <w:trHeight w:val="95"/>
        </w:trPr>
        <w:tc>
          <w:tcPr>
            <w:tcW w:w="1824" w:type="pct"/>
            <w:tcBorders>
              <w:top w:val="nil"/>
              <w:bottom w:val="single" w:color="auto" w:sz="4" w:space="0"/>
              <w:right w:val="nil"/>
            </w:tcBorders>
          </w:tcPr>
          <w:p w:rsidRPr="00357A8D" w:rsidR="00B649D5" w:rsidRDefault="00B649D5" w14:paraId="3B9FE953"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441 </w:t>
            </w:r>
            <w:r w:rsidRPr="00357A8D">
              <w:rPr>
                <w:rFonts w:ascii="TH Sarabun New" w:hAnsi="TH Sarabun New" w:cs="TH Sarabun New"/>
                <w:sz w:val="26"/>
                <w:szCs w:val="26"/>
                <w:cs/>
              </w:rPr>
              <w:t xml:space="preserve">เศรษฐศาสตร์ว่าด้วยการใช้จ่ายภาครัฐ </w:t>
            </w:r>
          </w:p>
        </w:tc>
        <w:tc>
          <w:tcPr>
            <w:tcW w:w="666" w:type="pct"/>
            <w:tcBorders>
              <w:top w:val="nil"/>
              <w:left w:val="nil"/>
              <w:bottom w:val="single" w:color="auto" w:sz="4" w:space="0"/>
            </w:tcBorders>
          </w:tcPr>
          <w:p w:rsidRPr="00357A8D" w:rsidR="00B649D5" w:rsidRDefault="00B649D5" w14:paraId="00C6F73D"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6C0789B8"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441 </w:t>
            </w:r>
            <w:r w:rsidRPr="00357A8D">
              <w:rPr>
                <w:rFonts w:ascii="TH Sarabun New" w:hAnsi="TH Sarabun New" w:cs="TH Sarabun New"/>
                <w:sz w:val="26"/>
                <w:szCs w:val="26"/>
                <w:cs/>
              </w:rPr>
              <w:t xml:space="preserve">เศรษฐศาสตร์สาธารณะ 1 </w:t>
            </w:r>
          </w:p>
        </w:tc>
        <w:tc>
          <w:tcPr>
            <w:tcW w:w="601" w:type="pct"/>
            <w:tcBorders>
              <w:top w:val="nil"/>
              <w:left w:val="nil"/>
              <w:bottom w:val="single" w:color="auto" w:sz="4" w:space="0"/>
            </w:tcBorders>
          </w:tcPr>
          <w:p w:rsidRPr="00357A8D" w:rsidR="00B649D5" w:rsidRDefault="00B649D5" w14:paraId="783B3846"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719459AA" w14:textId="77777777">
        <w:trPr>
          <w:trHeight w:val="289"/>
        </w:trPr>
        <w:tc>
          <w:tcPr>
            <w:tcW w:w="1824" w:type="pct"/>
            <w:tcBorders>
              <w:top w:val="nil"/>
              <w:bottom w:val="single" w:color="auto" w:sz="4" w:space="0"/>
              <w:right w:val="nil"/>
            </w:tcBorders>
          </w:tcPr>
          <w:p w:rsidRPr="00357A8D" w:rsidR="00B649D5" w:rsidRDefault="00B649D5" w14:paraId="567FB4AF"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ศ.442 เศรษฐศาสตร์ว่าด้วยรายรับภาครัฐ</w:t>
            </w:r>
          </w:p>
        </w:tc>
        <w:tc>
          <w:tcPr>
            <w:tcW w:w="666" w:type="pct"/>
            <w:tcBorders>
              <w:top w:val="nil"/>
              <w:left w:val="nil"/>
              <w:bottom w:val="single" w:color="auto" w:sz="4" w:space="0"/>
            </w:tcBorders>
          </w:tcPr>
          <w:p w:rsidRPr="00357A8D" w:rsidR="00B649D5" w:rsidRDefault="001A45F7" w14:paraId="7C437AC8"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43CA495C" w14:textId="77777777">
            <w:pPr>
              <w:autoSpaceDE w:val="0"/>
              <w:autoSpaceDN w:val="0"/>
              <w:adjustRightInd w:val="0"/>
              <w:spacing w:before="72" w:beforeLines="30"/>
              <w:rPr>
                <w:rFonts w:ascii="TH Sarabun New" w:hAnsi="TH Sarabun New" w:cs="TH Sarabun New"/>
                <w:sz w:val="26"/>
                <w:szCs w:val="26"/>
                <w:cs/>
              </w:rPr>
            </w:pPr>
            <w:r w:rsidRPr="00357A8D">
              <w:rPr>
                <w:rFonts w:ascii="TH Sarabun New" w:hAnsi="TH Sarabun New" w:cs="TH Sarabun New"/>
                <w:sz w:val="26"/>
                <w:szCs w:val="26"/>
                <w:cs/>
              </w:rPr>
              <w:t>ศ.442 เศรษฐศาสตร์สาธารณะ 2</w:t>
            </w:r>
          </w:p>
        </w:tc>
        <w:tc>
          <w:tcPr>
            <w:tcW w:w="601" w:type="pct"/>
            <w:tcBorders>
              <w:top w:val="nil"/>
              <w:left w:val="nil"/>
              <w:bottom w:val="single" w:color="auto" w:sz="4" w:space="0"/>
            </w:tcBorders>
          </w:tcPr>
          <w:p w:rsidRPr="00357A8D" w:rsidR="00B649D5" w:rsidRDefault="00B649D5" w14:paraId="426D2E41" w14:textId="77777777">
            <w:pPr>
              <w:spacing w:before="72" w:beforeLines="3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21C9C35A" w14:textId="77777777">
        <w:trPr>
          <w:trHeight w:val="278"/>
        </w:trPr>
        <w:tc>
          <w:tcPr>
            <w:tcW w:w="1824" w:type="pct"/>
            <w:tcBorders>
              <w:top w:val="single" w:color="auto" w:sz="4" w:space="0"/>
              <w:bottom w:val="single" w:color="auto" w:sz="4" w:space="0"/>
              <w:right w:val="nil"/>
            </w:tcBorders>
          </w:tcPr>
          <w:p w:rsidRPr="00357A8D" w:rsidR="00B649D5" w:rsidRDefault="00B649D5" w14:paraId="6340B7BB"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443 </w:t>
            </w:r>
            <w:r w:rsidRPr="00357A8D">
              <w:rPr>
                <w:rFonts w:ascii="TH Sarabun New" w:hAnsi="TH Sarabun New" w:cs="TH Sarabun New"/>
                <w:sz w:val="26"/>
                <w:szCs w:val="26"/>
                <w:cs/>
              </w:rPr>
              <w:t>เศรษฐศาสตร์ทางเลือกสาธารณะ</w:t>
            </w:r>
          </w:p>
        </w:tc>
        <w:tc>
          <w:tcPr>
            <w:tcW w:w="666" w:type="pct"/>
            <w:tcBorders>
              <w:top w:val="single" w:color="auto" w:sz="4" w:space="0"/>
              <w:left w:val="nil"/>
              <w:bottom w:val="single" w:color="auto" w:sz="4" w:space="0"/>
            </w:tcBorders>
          </w:tcPr>
          <w:p w:rsidRPr="00357A8D" w:rsidR="00B649D5" w:rsidRDefault="001A45F7" w14:paraId="44D56D34"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B649D5" w:rsidRDefault="00B649D5" w14:paraId="4ACB4FC9"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443 </w:t>
            </w:r>
            <w:r w:rsidRPr="00357A8D">
              <w:rPr>
                <w:rFonts w:ascii="TH Sarabun New" w:hAnsi="TH Sarabun New" w:cs="TH Sarabun New"/>
                <w:sz w:val="26"/>
                <w:szCs w:val="26"/>
                <w:cs/>
              </w:rPr>
              <w:t>เศรษฐศาสตร์ทางเลือกสาธารณะ</w:t>
            </w:r>
          </w:p>
        </w:tc>
        <w:tc>
          <w:tcPr>
            <w:tcW w:w="601" w:type="pct"/>
            <w:tcBorders>
              <w:top w:val="single" w:color="auto" w:sz="4" w:space="0"/>
              <w:left w:val="nil"/>
              <w:bottom w:val="single" w:color="auto" w:sz="4" w:space="0"/>
            </w:tcBorders>
          </w:tcPr>
          <w:p w:rsidRPr="00357A8D" w:rsidR="00B649D5" w:rsidRDefault="00B649D5" w14:paraId="74C0C16F"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3C2C6BF4" w14:textId="77777777">
        <w:trPr>
          <w:trHeight w:val="278"/>
        </w:trPr>
        <w:tc>
          <w:tcPr>
            <w:tcW w:w="1824" w:type="pct"/>
            <w:tcBorders>
              <w:top w:val="single" w:color="auto" w:sz="4" w:space="0"/>
              <w:bottom w:val="single" w:color="auto" w:sz="4" w:space="0"/>
              <w:right w:val="nil"/>
            </w:tcBorders>
          </w:tcPr>
          <w:p w:rsidRPr="00357A8D" w:rsidR="00B649D5" w:rsidRDefault="00B649D5" w14:paraId="54580945"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cs="TH Sarabun New"/>
                <w:sz w:val="26"/>
                <w:szCs w:val="26"/>
                <w:cs/>
              </w:rPr>
              <w:t>ศ.44</w:t>
            </w:r>
            <w:r w:rsidRPr="00357A8D">
              <w:rPr>
                <w:rFonts w:ascii="TH Sarabun New" w:hAnsi="TH Sarabun New" w:cs="TH Sarabun New"/>
                <w:sz w:val="26"/>
                <w:szCs w:val="26"/>
              </w:rPr>
              <w:t>5</w:t>
            </w:r>
            <w:r w:rsidRPr="00357A8D">
              <w:rPr>
                <w:rFonts w:ascii="TH Sarabun New" w:hAnsi="TH Sarabun New" w:cs="TH Sarabun New"/>
                <w:sz w:val="26"/>
                <w:szCs w:val="26"/>
                <w:cs/>
              </w:rPr>
              <w:t xml:space="preserve"> การคลังท้องถิ่น</w:t>
            </w:r>
          </w:p>
        </w:tc>
        <w:tc>
          <w:tcPr>
            <w:tcW w:w="666" w:type="pct"/>
            <w:tcBorders>
              <w:top w:val="single" w:color="auto" w:sz="4" w:space="0"/>
              <w:left w:val="nil"/>
              <w:bottom w:val="single" w:color="auto" w:sz="4" w:space="0"/>
            </w:tcBorders>
          </w:tcPr>
          <w:p w:rsidRPr="00357A8D" w:rsidR="00B649D5" w:rsidRDefault="001A45F7" w14:paraId="5068710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B649D5" w:rsidRDefault="00B649D5" w14:paraId="51C53F5C"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ศ.341 การคลังท้องถิ่น</w:t>
            </w:r>
          </w:p>
        </w:tc>
        <w:tc>
          <w:tcPr>
            <w:tcW w:w="601" w:type="pct"/>
            <w:tcBorders>
              <w:top w:val="single" w:color="auto" w:sz="4" w:space="0"/>
              <w:left w:val="nil"/>
              <w:bottom w:val="single" w:color="auto" w:sz="4" w:space="0"/>
            </w:tcBorders>
          </w:tcPr>
          <w:p w:rsidRPr="00357A8D" w:rsidR="00B649D5" w:rsidRDefault="00B649D5" w14:paraId="171C8524"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34ABC0F" w14:textId="77777777">
        <w:trPr>
          <w:trHeight w:val="544"/>
        </w:trPr>
        <w:tc>
          <w:tcPr>
            <w:tcW w:w="1824" w:type="pct"/>
            <w:tcBorders>
              <w:bottom w:val="single" w:color="auto" w:sz="4" w:space="0"/>
              <w:right w:val="nil"/>
            </w:tcBorders>
          </w:tcPr>
          <w:p w:rsidRPr="00357A8D" w:rsidR="00B649D5" w:rsidRDefault="00B649D5" w14:paraId="0F363A1F"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446 </w:t>
            </w:r>
            <w:r w:rsidRPr="00357A8D">
              <w:rPr>
                <w:rFonts w:ascii="TH Sarabun New" w:hAnsi="TH Sarabun New" w:cs="TH Sarabun New"/>
                <w:sz w:val="26"/>
                <w:szCs w:val="26"/>
                <w:cs/>
              </w:rPr>
              <w:t xml:space="preserve">การวิเคราะห์ทางเศรษฐศาสตร์ว่าด้วยคอร์รัปชัน </w:t>
            </w:r>
          </w:p>
        </w:tc>
        <w:tc>
          <w:tcPr>
            <w:tcW w:w="666" w:type="pct"/>
            <w:tcBorders>
              <w:left w:val="nil"/>
              <w:bottom w:val="single" w:color="auto" w:sz="4" w:space="0"/>
            </w:tcBorders>
          </w:tcPr>
          <w:p w:rsidRPr="00357A8D" w:rsidR="00B649D5" w:rsidRDefault="001A45F7" w14:paraId="2E607FDE"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471641DD"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44</w:t>
            </w:r>
            <w:r w:rsidRPr="00357A8D">
              <w:rPr>
                <w:rFonts w:ascii="TH Sarabun New" w:hAnsi="TH Sarabun New" w:cs="TH Sarabun New"/>
                <w:sz w:val="26"/>
                <w:szCs w:val="26"/>
                <w:cs/>
              </w:rPr>
              <w:t>4 เศรษฐศาสตร์ว่าด้วยคอร์รัปชัน</w:t>
            </w:r>
          </w:p>
          <w:p w:rsidRPr="00357A8D" w:rsidR="00B649D5" w:rsidRDefault="00B649D5" w14:paraId="3BE98970"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 xml:space="preserve">         </w:t>
            </w:r>
          </w:p>
        </w:tc>
        <w:tc>
          <w:tcPr>
            <w:tcW w:w="601" w:type="pct"/>
            <w:tcBorders>
              <w:left w:val="nil"/>
              <w:bottom w:val="single" w:color="auto" w:sz="4" w:space="0"/>
            </w:tcBorders>
          </w:tcPr>
          <w:p w:rsidRPr="00357A8D" w:rsidR="00B649D5" w:rsidRDefault="00B649D5" w14:paraId="094A527A"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A01E577" w14:textId="77777777">
        <w:trPr>
          <w:trHeight w:val="278"/>
        </w:trPr>
        <w:tc>
          <w:tcPr>
            <w:tcW w:w="1824" w:type="pct"/>
            <w:tcBorders>
              <w:bottom w:val="single" w:color="auto" w:sz="4" w:space="0"/>
              <w:right w:val="nil"/>
            </w:tcBorders>
          </w:tcPr>
          <w:p w:rsidRPr="00357A8D" w:rsidR="00B649D5" w:rsidRDefault="00B649D5" w14:paraId="651D4597"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449</w:t>
            </w:r>
            <w:r w:rsidRPr="00357A8D">
              <w:rPr>
                <w:rFonts w:ascii="TH Sarabun New" w:hAnsi="TH Sarabun New" w:cs="TH Sarabun New"/>
                <w:sz w:val="26"/>
                <w:szCs w:val="26"/>
                <w:cs/>
              </w:rPr>
              <w:t xml:space="preserve"> สัมมนาเศรษฐศาสตร์สาธารณะ</w:t>
            </w:r>
          </w:p>
        </w:tc>
        <w:tc>
          <w:tcPr>
            <w:tcW w:w="666" w:type="pct"/>
            <w:tcBorders>
              <w:left w:val="nil"/>
              <w:bottom w:val="single" w:color="auto" w:sz="4" w:space="0"/>
            </w:tcBorders>
          </w:tcPr>
          <w:p w:rsidRPr="00357A8D" w:rsidR="00B649D5" w:rsidRDefault="001A45F7" w14:paraId="2F03B043"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3B8DD53A"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449</w:t>
            </w:r>
            <w:r w:rsidRPr="00357A8D">
              <w:rPr>
                <w:rFonts w:ascii="TH Sarabun New" w:hAnsi="TH Sarabun New" w:cs="TH Sarabun New"/>
                <w:sz w:val="26"/>
                <w:szCs w:val="26"/>
                <w:cs/>
              </w:rPr>
              <w:t xml:space="preserve"> สัมมนาเศรษฐศาสตร์สาธารณะ</w:t>
            </w:r>
          </w:p>
        </w:tc>
        <w:tc>
          <w:tcPr>
            <w:tcW w:w="601" w:type="pct"/>
            <w:tcBorders>
              <w:left w:val="nil"/>
              <w:bottom w:val="single" w:color="auto" w:sz="4" w:space="0"/>
            </w:tcBorders>
          </w:tcPr>
          <w:p w:rsidRPr="00357A8D" w:rsidR="00B649D5" w:rsidRDefault="00B649D5" w14:paraId="4B39F892"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0E83C1C" w14:textId="77777777">
        <w:trPr>
          <w:trHeight w:val="278"/>
        </w:trPr>
        <w:tc>
          <w:tcPr>
            <w:tcW w:w="1824" w:type="pct"/>
            <w:tcBorders>
              <w:bottom w:val="single" w:color="auto" w:sz="4" w:space="0"/>
              <w:right w:val="nil"/>
            </w:tcBorders>
          </w:tcPr>
          <w:p w:rsidRPr="00357A8D" w:rsidR="00B649D5" w:rsidRDefault="00B649D5" w14:paraId="05CCB357"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541 </w:t>
            </w:r>
            <w:r w:rsidRPr="00357A8D">
              <w:rPr>
                <w:rFonts w:ascii="TH Sarabun New" w:hAnsi="TH Sarabun New" w:cs="TH Sarabun New"/>
                <w:sz w:val="26"/>
                <w:szCs w:val="26"/>
                <w:cs/>
              </w:rPr>
              <w:t xml:space="preserve">เศรษฐศาสตร์สาธารณะ: ศึกษาเฉพาะเรื่อง 1 </w:t>
            </w:r>
          </w:p>
        </w:tc>
        <w:tc>
          <w:tcPr>
            <w:tcW w:w="666" w:type="pct"/>
            <w:tcBorders>
              <w:left w:val="nil"/>
              <w:bottom w:val="single" w:color="auto" w:sz="4" w:space="0"/>
            </w:tcBorders>
          </w:tcPr>
          <w:p w:rsidRPr="00357A8D" w:rsidR="00B649D5" w:rsidRDefault="001A45F7" w14:paraId="1908D16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0256D44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541 </w:t>
            </w:r>
            <w:r w:rsidRPr="00357A8D">
              <w:rPr>
                <w:rFonts w:ascii="TH Sarabun New" w:hAnsi="TH Sarabun New" w:cs="TH Sarabun New"/>
                <w:sz w:val="26"/>
                <w:szCs w:val="26"/>
                <w:cs/>
              </w:rPr>
              <w:t>เศรษฐศาสตร์สาธารณะ: ศึกษาเฉพาะเรื่อง 1</w:t>
            </w:r>
          </w:p>
        </w:tc>
        <w:tc>
          <w:tcPr>
            <w:tcW w:w="601" w:type="pct"/>
            <w:tcBorders>
              <w:left w:val="nil"/>
              <w:bottom w:val="single" w:color="auto" w:sz="4" w:space="0"/>
            </w:tcBorders>
          </w:tcPr>
          <w:p w:rsidRPr="00357A8D" w:rsidR="00B649D5" w:rsidRDefault="00B649D5" w14:paraId="581AA2E6"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2BCC9BAB" w14:textId="77777777">
        <w:trPr>
          <w:trHeight w:val="255"/>
        </w:trPr>
        <w:tc>
          <w:tcPr>
            <w:tcW w:w="1824" w:type="pct"/>
            <w:tcBorders>
              <w:top w:val="single" w:color="auto" w:sz="4" w:space="0"/>
              <w:left w:val="single" w:color="auto" w:sz="4" w:space="0"/>
              <w:bottom w:val="single" w:color="auto" w:sz="4" w:space="0"/>
              <w:right w:val="nil"/>
            </w:tcBorders>
          </w:tcPr>
          <w:p w:rsidRPr="00357A8D" w:rsidR="00B649D5" w:rsidRDefault="00B649D5" w14:paraId="3856AD87"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542 </w:t>
            </w:r>
            <w:r w:rsidRPr="00357A8D">
              <w:rPr>
                <w:rFonts w:ascii="TH Sarabun New" w:hAnsi="TH Sarabun New" w:cs="TH Sarabun New"/>
                <w:sz w:val="26"/>
                <w:szCs w:val="26"/>
                <w:cs/>
              </w:rPr>
              <w:t>เศรษฐศาสตร์สาธารณะ: ศึกษาเฉพาะเรื่อง 2</w:t>
            </w:r>
          </w:p>
        </w:tc>
        <w:tc>
          <w:tcPr>
            <w:tcW w:w="666" w:type="pct"/>
            <w:tcBorders>
              <w:top w:val="single" w:color="auto" w:sz="4" w:space="0"/>
              <w:left w:val="nil"/>
              <w:bottom w:val="single" w:color="auto" w:sz="4" w:space="0"/>
              <w:right w:val="single" w:color="auto" w:sz="4" w:space="0"/>
            </w:tcBorders>
          </w:tcPr>
          <w:p w:rsidRPr="00357A8D" w:rsidR="00B649D5" w:rsidRDefault="001A45F7" w14:paraId="704BE616"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2AC6D63A"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542 </w:t>
            </w:r>
            <w:r w:rsidRPr="00357A8D">
              <w:rPr>
                <w:rFonts w:ascii="TH Sarabun New" w:hAnsi="TH Sarabun New" w:cs="TH Sarabun New"/>
                <w:sz w:val="26"/>
                <w:szCs w:val="26"/>
                <w:cs/>
              </w:rPr>
              <w:t>เศรษฐศาสตร์สาธารณะ: ศึกษาเฉพาะเรื่อง 2</w:t>
            </w:r>
          </w:p>
        </w:tc>
        <w:tc>
          <w:tcPr>
            <w:tcW w:w="601" w:type="pct"/>
            <w:tcBorders>
              <w:top w:val="single" w:color="auto" w:sz="4" w:space="0"/>
              <w:left w:val="nil"/>
              <w:bottom w:val="single" w:color="auto" w:sz="4" w:space="0"/>
              <w:right w:val="single" w:color="auto" w:sz="4" w:space="0"/>
            </w:tcBorders>
          </w:tcPr>
          <w:p w:rsidRPr="00357A8D" w:rsidR="00B649D5" w:rsidRDefault="00B649D5" w14:paraId="291528D7"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EA3057E" w14:textId="77777777">
        <w:trPr>
          <w:trHeight w:val="278"/>
        </w:trPr>
        <w:tc>
          <w:tcPr>
            <w:tcW w:w="1824" w:type="pct"/>
            <w:tcBorders>
              <w:top w:val="single" w:color="auto" w:sz="4" w:space="0"/>
              <w:bottom w:val="nil"/>
              <w:right w:val="nil"/>
            </w:tcBorders>
          </w:tcPr>
          <w:p w:rsidRPr="00357A8D" w:rsidR="00B649D5" w:rsidRDefault="00B649D5" w14:paraId="637CC79C" w14:textId="77777777">
            <w:pPr>
              <w:spacing w:before="48" w:beforeLines="20"/>
              <w:rPr>
                <w:rFonts w:ascii="TH Sarabun New" w:hAnsi="TH Sarabun New" w:cs="TH Sarabun New"/>
                <w:b/>
                <w:bCs/>
                <w:sz w:val="26"/>
                <w:szCs w:val="26"/>
              </w:rPr>
            </w:pPr>
            <w:r w:rsidRPr="00357A8D">
              <w:rPr>
                <w:rFonts w:ascii="TH Sarabun New" w:hAnsi="TH Sarabun New" w:cs="TH Sarabun New"/>
                <w:b/>
                <w:bCs/>
                <w:sz w:val="26"/>
                <w:szCs w:val="26"/>
                <w:cs/>
              </w:rPr>
              <w:t>หมวดเศรษฐศาสตร์ระหว่างประเทศ</w:t>
            </w:r>
          </w:p>
          <w:p w:rsidRPr="00357A8D" w:rsidR="00B649D5" w:rsidRDefault="00B649D5" w14:paraId="4502995E"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 5)</w:t>
            </w:r>
          </w:p>
        </w:tc>
        <w:tc>
          <w:tcPr>
            <w:tcW w:w="666" w:type="pct"/>
            <w:tcBorders>
              <w:top w:val="single" w:color="auto" w:sz="4" w:space="0"/>
              <w:left w:val="nil"/>
              <w:bottom w:val="nil"/>
            </w:tcBorders>
          </w:tcPr>
          <w:p w:rsidRPr="00357A8D" w:rsidR="00B649D5" w:rsidRDefault="00B649D5" w14:paraId="0FC281FE" w14:textId="77777777">
            <w:pPr>
              <w:spacing w:before="48" w:beforeLines="20"/>
              <w:rPr>
                <w:rFonts w:ascii="TH Sarabun New" w:hAnsi="TH Sarabun New" w:cs="TH Sarabun New"/>
                <w:b/>
                <w:bCs/>
                <w:sz w:val="26"/>
                <w:szCs w:val="26"/>
                <w:cs/>
              </w:rPr>
            </w:pPr>
          </w:p>
        </w:tc>
        <w:tc>
          <w:tcPr>
            <w:tcW w:w="1909" w:type="pct"/>
            <w:tcBorders>
              <w:top w:val="single" w:color="auto" w:sz="4" w:space="0"/>
              <w:bottom w:val="nil"/>
              <w:right w:val="nil"/>
            </w:tcBorders>
          </w:tcPr>
          <w:p w:rsidRPr="00357A8D" w:rsidR="00B649D5" w:rsidRDefault="00B649D5" w14:paraId="3401B4C2" w14:textId="77777777">
            <w:pPr>
              <w:spacing w:before="48" w:beforeLines="20"/>
              <w:rPr>
                <w:rFonts w:ascii="TH Sarabun New" w:hAnsi="TH Sarabun New" w:cs="TH Sarabun New"/>
                <w:b/>
                <w:bCs/>
                <w:sz w:val="26"/>
                <w:szCs w:val="26"/>
              </w:rPr>
            </w:pPr>
            <w:r w:rsidRPr="00357A8D">
              <w:rPr>
                <w:rFonts w:ascii="TH Sarabun New" w:hAnsi="TH Sarabun New" w:cs="TH Sarabun New"/>
                <w:b/>
                <w:bCs/>
                <w:sz w:val="26"/>
                <w:szCs w:val="26"/>
                <w:cs/>
              </w:rPr>
              <w:t xml:space="preserve">หมวดเศรษฐศาสตร์ระหว่างประเทศ </w:t>
            </w:r>
          </w:p>
          <w:p w:rsidRPr="00357A8D" w:rsidR="00B649D5" w:rsidRDefault="00B649D5" w14:paraId="408034E4"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 5)</w:t>
            </w:r>
          </w:p>
        </w:tc>
        <w:tc>
          <w:tcPr>
            <w:tcW w:w="601" w:type="pct"/>
            <w:tcBorders>
              <w:top w:val="single" w:color="auto" w:sz="4" w:space="0"/>
              <w:left w:val="nil"/>
              <w:bottom w:val="nil"/>
            </w:tcBorders>
          </w:tcPr>
          <w:p w:rsidRPr="00357A8D" w:rsidR="00B649D5" w:rsidRDefault="00B649D5" w14:paraId="1179F46F" w14:textId="77777777">
            <w:pPr>
              <w:spacing w:before="48" w:beforeLines="20"/>
              <w:jc w:val="center"/>
              <w:rPr>
                <w:rFonts w:ascii="TH Sarabun New" w:hAnsi="TH Sarabun New" w:eastAsia="Angsana New" w:cs="TH Sarabun New"/>
                <w:sz w:val="26"/>
                <w:szCs w:val="26"/>
              </w:rPr>
            </w:pPr>
          </w:p>
        </w:tc>
      </w:tr>
      <w:tr w:rsidRPr="00357A8D" w:rsidR="00357A8D" w:rsidTr="00B61263" w14:paraId="28DCF53C" w14:textId="77777777">
        <w:trPr>
          <w:trHeight w:val="556"/>
        </w:trPr>
        <w:tc>
          <w:tcPr>
            <w:tcW w:w="2490" w:type="pct"/>
            <w:gridSpan w:val="2"/>
            <w:tcBorders>
              <w:top w:val="nil"/>
              <w:bottom w:val="single" w:color="auto" w:sz="4" w:space="0"/>
            </w:tcBorders>
          </w:tcPr>
          <w:p w:rsidRPr="00357A8D" w:rsidR="00CB5A0E" w:rsidRDefault="00CB5A0E" w14:paraId="1F166AF9" w14:textId="0CD2641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 xml:space="preserve">.351 </w:t>
            </w:r>
            <w:r w:rsidRPr="00357A8D">
              <w:rPr>
                <w:rFonts w:ascii="TH Sarabun New" w:hAnsi="TH Sarabun New" w:cs="TH Sarabun New"/>
                <w:sz w:val="26"/>
                <w:szCs w:val="26"/>
                <w:cs/>
              </w:rPr>
              <w:t xml:space="preserve">ความร่วมมือทางเศรษฐกิจระหว่าง   </w:t>
            </w:r>
            <w:del w:author="Jenjira O-cha" w:date="2023-02-08T16:13:00Z" w:id="4094">
              <w:r w:rsidRPr="00357A8D" w:rsidDel="00BA6778" w:rsidR="001A45F7">
                <w:rPr>
                  <w:rFonts w:ascii="TH Sarabun New" w:hAnsi="TH Sarabun New" w:cs="TH Sarabun New"/>
                  <w:sz w:val="26"/>
                  <w:szCs w:val="26"/>
                  <w:cs/>
                </w:rPr>
                <w:delText xml:space="preserve">  </w:delText>
              </w:r>
            </w:del>
            <w:r w:rsidRPr="00357A8D" w:rsidR="001A45F7">
              <w:rPr>
                <w:rFonts w:ascii="TH Sarabun New" w:hAnsi="TH Sarabun New" w:cs="TH Sarabun New"/>
                <w:sz w:val="26"/>
                <w:szCs w:val="26"/>
                <w:cs/>
              </w:rPr>
              <w:t xml:space="preserve">     </w:t>
            </w:r>
            <w:r w:rsidRPr="00357A8D">
              <w:rPr>
                <w:rFonts w:ascii="TH Sarabun New" w:hAnsi="TH Sarabun New" w:cs="TH Sarabun New"/>
                <w:sz w:val="26"/>
                <w:szCs w:val="26"/>
                <w:cs/>
              </w:rPr>
              <w:t>3 หน่วยกิต</w:t>
            </w:r>
          </w:p>
          <w:p w:rsidRPr="00357A8D" w:rsidR="00CB5A0E" w:rsidRDefault="00CB5A0E" w14:paraId="3A128EC6"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ประเทศและการเจรจาทางการค้า </w:t>
            </w:r>
          </w:p>
        </w:tc>
        <w:tc>
          <w:tcPr>
            <w:tcW w:w="1909" w:type="pct"/>
            <w:tcBorders>
              <w:top w:val="nil"/>
              <w:bottom w:val="single" w:color="auto" w:sz="4" w:space="0"/>
              <w:right w:val="nil"/>
            </w:tcBorders>
          </w:tcPr>
          <w:p w:rsidRPr="00357A8D" w:rsidR="00CB5A0E" w:rsidRDefault="00CB5A0E" w14:paraId="74FC243C"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 xml:space="preserve">.351 </w:t>
            </w:r>
            <w:r w:rsidRPr="00357A8D">
              <w:rPr>
                <w:rFonts w:ascii="TH Sarabun New" w:hAnsi="TH Sarabun New" w:cs="TH Sarabun New"/>
                <w:sz w:val="26"/>
                <w:szCs w:val="26"/>
                <w:cs/>
              </w:rPr>
              <w:t>ความร่วมมือทางเศรษฐกิจระหว่าง</w:t>
            </w:r>
          </w:p>
          <w:p w:rsidRPr="00357A8D" w:rsidR="00CB5A0E" w:rsidRDefault="00CB5A0E" w14:paraId="0806F7A1"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ประเทศและการเจรจาทางการค้า</w:t>
            </w:r>
          </w:p>
        </w:tc>
        <w:tc>
          <w:tcPr>
            <w:tcW w:w="601" w:type="pct"/>
            <w:tcBorders>
              <w:top w:val="nil"/>
              <w:left w:val="nil"/>
              <w:bottom w:val="single" w:color="auto" w:sz="4" w:space="0"/>
            </w:tcBorders>
          </w:tcPr>
          <w:p w:rsidRPr="00357A8D" w:rsidR="00CB5A0E" w:rsidRDefault="00CB5A0E" w14:paraId="0E568946"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C65DD21" w14:textId="77777777">
        <w:trPr>
          <w:trHeight w:val="556"/>
        </w:trPr>
        <w:tc>
          <w:tcPr>
            <w:tcW w:w="1824" w:type="pct"/>
            <w:tcBorders>
              <w:bottom w:val="single" w:color="auto" w:sz="4" w:space="0"/>
              <w:right w:val="nil"/>
            </w:tcBorders>
          </w:tcPr>
          <w:p w:rsidRPr="00357A8D" w:rsidR="00B649D5" w:rsidRDefault="00B649D5" w14:paraId="3FB8B81E"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 xml:space="preserve">451 </w:t>
            </w:r>
            <w:r w:rsidRPr="00357A8D">
              <w:rPr>
                <w:rFonts w:ascii="TH Sarabun New" w:hAnsi="TH Sarabun New" w:cs="TH Sarabun New"/>
                <w:sz w:val="26"/>
                <w:szCs w:val="26"/>
                <w:cs/>
              </w:rPr>
              <w:t>ทฤษฎีและนโยบายการค้าระหว่าง</w:t>
            </w:r>
          </w:p>
          <w:p w:rsidRPr="00357A8D" w:rsidR="00B649D5" w:rsidRDefault="00B649D5" w14:paraId="2C7C2F04"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ประเทศ</w:t>
            </w:r>
          </w:p>
        </w:tc>
        <w:tc>
          <w:tcPr>
            <w:tcW w:w="666" w:type="pct"/>
            <w:tcBorders>
              <w:left w:val="nil"/>
              <w:bottom w:val="single" w:color="auto" w:sz="4" w:space="0"/>
            </w:tcBorders>
          </w:tcPr>
          <w:p w:rsidRPr="00357A8D" w:rsidR="00B649D5" w:rsidRDefault="001A45F7" w14:paraId="3324774F"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1901D6C9"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 xml:space="preserve">451 </w:t>
            </w:r>
            <w:r w:rsidRPr="00357A8D">
              <w:rPr>
                <w:rFonts w:ascii="TH Sarabun New" w:hAnsi="TH Sarabun New" w:cs="TH Sarabun New"/>
                <w:sz w:val="26"/>
                <w:szCs w:val="26"/>
                <w:cs/>
              </w:rPr>
              <w:t>ทฤษฎีและนโยบายการค้าระหว่าง</w:t>
            </w:r>
          </w:p>
          <w:p w:rsidRPr="00357A8D" w:rsidR="00B649D5" w:rsidRDefault="00B649D5" w14:paraId="7699A2A0"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ประเทศ</w:t>
            </w:r>
          </w:p>
        </w:tc>
        <w:tc>
          <w:tcPr>
            <w:tcW w:w="601" w:type="pct"/>
            <w:tcBorders>
              <w:left w:val="nil"/>
              <w:bottom w:val="single" w:color="auto" w:sz="4" w:space="0"/>
            </w:tcBorders>
          </w:tcPr>
          <w:p w:rsidRPr="00357A8D" w:rsidR="00B649D5" w:rsidRDefault="00B649D5" w14:paraId="7F00CA82"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0A128796" w14:textId="77777777">
        <w:trPr>
          <w:trHeight w:val="278"/>
        </w:trPr>
        <w:tc>
          <w:tcPr>
            <w:tcW w:w="1824" w:type="pct"/>
            <w:tcBorders>
              <w:bottom w:val="single" w:color="auto" w:sz="4" w:space="0"/>
              <w:right w:val="nil"/>
            </w:tcBorders>
          </w:tcPr>
          <w:p w:rsidRPr="00357A8D" w:rsidR="00B649D5" w:rsidRDefault="00B649D5" w14:paraId="4AE1173A" w14:textId="77777777">
            <w:pPr>
              <w:spacing w:before="48" w:beforeLines="20"/>
              <w:rPr>
                <w:rFonts w:ascii="TH Sarabun New" w:hAnsi="TH Sarabun New" w:cs="TH Sarabun New"/>
                <w:sz w:val="26"/>
                <w:szCs w:val="26"/>
                <w:cs/>
              </w:rPr>
            </w:pPr>
            <w:r w:rsidRPr="00357A8D">
              <w:rPr>
                <w:rFonts w:ascii="TH Sarabun New" w:hAnsi="TH Sarabun New" w:eastAsia="AngsanaNew-Bold" w:cs="TH Sarabun New"/>
                <w:sz w:val="26"/>
                <w:szCs w:val="26"/>
                <w:cs/>
              </w:rPr>
              <w:t>ศ.</w:t>
            </w:r>
            <w:r w:rsidRPr="00357A8D">
              <w:rPr>
                <w:rFonts w:ascii="TH Sarabun New" w:hAnsi="TH Sarabun New" w:eastAsia="AngsanaNew-Bold" w:cs="TH Sarabun New"/>
                <w:sz w:val="26"/>
                <w:szCs w:val="26"/>
              </w:rPr>
              <w:t xml:space="preserve">452 </w:t>
            </w:r>
            <w:r w:rsidRPr="00357A8D">
              <w:rPr>
                <w:rFonts w:ascii="TH Sarabun New" w:hAnsi="TH Sarabun New" w:cs="TH Sarabun New"/>
                <w:sz w:val="26"/>
                <w:szCs w:val="26"/>
                <w:cs/>
              </w:rPr>
              <w:t>เศรษฐศาสตร์การเงินระหว่างประเทศ</w:t>
            </w:r>
            <w:r w:rsidRPr="00357A8D">
              <w:rPr>
                <w:rFonts w:ascii="TH Sarabun New" w:hAnsi="TH Sarabun New" w:eastAsia="AngsanaNew-Bold" w:cs="TH Sarabun New"/>
                <w:sz w:val="26"/>
                <w:szCs w:val="26"/>
                <w:cs/>
              </w:rPr>
              <w:t xml:space="preserve"> </w:t>
            </w:r>
          </w:p>
        </w:tc>
        <w:tc>
          <w:tcPr>
            <w:tcW w:w="666" w:type="pct"/>
            <w:tcBorders>
              <w:left w:val="nil"/>
              <w:bottom w:val="single" w:color="auto" w:sz="4" w:space="0"/>
            </w:tcBorders>
          </w:tcPr>
          <w:p w:rsidRPr="00357A8D" w:rsidR="00B649D5" w:rsidRDefault="001A45F7" w14:paraId="3844D68D" w14:textId="77777777">
            <w:pPr>
              <w:autoSpaceDE w:val="0"/>
              <w:autoSpaceDN w:val="0"/>
              <w:adjustRightInd w:val="0"/>
              <w:spacing w:before="48" w:beforeLines="20"/>
              <w:rPr>
                <w:rFonts w:ascii="TH Sarabun New" w:hAnsi="TH Sarabun New" w:eastAsia="AngsanaNew-Bold"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43E7A7D4"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eastAsia="AngsanaNew-Bold" w:cs="TH Sarabun New"/>
                <w:sz w:val="26"/>
                <w:szCs w:val="26"/>
                <w:cs/>
              </w:rPr>
              <w:t>ศ.</w:t>
            </w:r>
            <w:r w:rsidRPr="00357A8D">
              <w:rPr>
                <w:rFonts w:ascii="TH Sarabun New" w:hAnsi="TH Sarabun New" w:eastAsia="AngsanaNew-Bold" w:cs="TH Sarabun New"/>
                <w:sz w:val="26"/>
                <w:szCs w:val="26"/>
              </w:rPr>
              <w:t xml:space="preserve">452 </w:t>
            </w:r>
            <w:r w:rsidRPr="00357A8D">
              <w:rPr>
                <w:rFonts w:ascii="TH Sarabun New" w:hAnsi="TH Sarabun New" w:cs="TH Sarabun New"/>
                <w:sz w:val="26"/>
                <w:szCs w:val="26"/>
                <w:cs/>
              </w:rPr>
              <w:t>เศรษฐศาสตร์การเงินระหว่างประเทศ</w:t>
            </w:r>
            <w:r w:rsidRPr="00357A8D">
              <w:rPr>
                <w:rFonts w:ascii="TH Sarabun New" w:hAnsi="TH Sarabun New" w:eastAsia="AngsanaNew-Bold" w:cs="TH Sarabun New"/>
                <w:sz w:val="26"/>
                <w:szCs w:val="26"/>
                <w:cs/>
              </w:rPr>
              <w:t xml:space="preserve"> </w:t>
            </w:r>
          </w:p>
        </w:tc>
        <w:tc>
          <w:tcPr>
            <w:tcW w:w="601" w:type="pct"/>
            <w:tcBorders>
              <w:left w:val="nil"/>
              <w:bottom w:val="single" w:color="auto" w:sz="4" w:space="0"/>
            </w:tcBorders>
          </w:tcPr>
          <w:p w:rsidRPr="00357A8D" w:rsidR="00B649D5" w:rsidRDefault="00B649D5" w14:paraId="291E4A3B"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5F8FAE9" w14:textId="77777777">
        <w:trPr>
          <w:trHeight w:val="267"/>
        </w:trPr>
        <w:tc>
          <w:tcPr>
            <w:tcW w:w="1824" w:type="pct"/>
            <w:tcBorders>
              <w:bottom w:val="single" w:color="auto" w:sz="4" w:space="0"/>
              <w:right w:val="nil"/>
            </w:tcBorders>
          </w:tcPr>
          <w:p w:rsidRPr="00357A8D" w:rsidR="00CB5A0E" w:rsidRDefault="00B649D5" w14:paraId="03E84A48"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459 </w:t>
            </w:r>
            <w:r w:rsidRPr="00357A8D">
              <w:rPr>
                <w:rFonts w:ascii="TH Sarabun New" w:hAnsi="TH Sarabun New" w:cs="TH Sarabun New"/>
                <w:sz w:val="26"/>
                <w:szCs w:val="26"/>
                <w:cs/>
              </w:rPr>
              <w:t>สัมมนาเศรษฐศาสตร์ระหว่างประเทศ</w:t>
            </w:r>
          </w:p>
        </w:tc>
        <w:tc>
          <w:tcPr>
            <w:tcW w:w="666" w:type="pct"/>
            <w:tcBorders>
              <w:left w:val="nil"/>
              <w:bottom w:val="single" w:color="auto" w:sz="4" w:space="0"/>
            </w:tcBorders>
          </w:tcPr>
          <w:p w:rsidRPr="00357A8D" w:rsidR="00B649D5" w:rsidRDefault="001A45F7" w14:paraId="017655E5"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33C9EC56"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459 </w:t>
            </w:r>
            <w:r w:rsidRPr="00357A8D">
              <w:rPr>
                <w:rFonts w:ascii="TH Sarabun New" w:hAnsi="TH Sarabun New" w:cs="TH Sarabun New"/>
                <w:sz w:val="26"/>
                <w:szCs w:val="26"/>
                <w:cs/>
              </w:rPr>
              <w:t>สัมมนาเศรษฐศาสตร์ระหว่างประเทศ</w:t>
            </w:r>
          </w:p>
        </w:tc>
        <w:tc>
          <w:tcPr>
            <w:tcW w:w="601" w:type="pct"/>
            <w:tcBorders>
              <w:left w:val="nil"/>
              <w:bottom w:val="single" w:color="auto" w:sz="4" w:space="0"/>
            </w:tcBorders>
          </w:tcPr>
          <w:p w:rsidRPr="00357A8D" w:rsidR="00B649D5" w:rsidRDefault="00B649D5" w14:paraId="647C7748"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056FE71B" w14:textId="77777777">
        <w:trPr>
          <w:trHeight w:val="556"/>
        </w:trPr>
        <w:tc>
          <w:tcPr>
            <w:tcW w:w="1824" w:type="pct"/>
            <w:tcBorders>
              <w:top w:val="nil"/>
              <w:bottom w:val="single" w:color="auto" w:sz="4" w:space="0"/>
              <w:right w:val="nil"/>
            </w:tcBorders>
          </w:tcPr>
          <w:p w:rsidRPr="00357A8D" w:rsidR="00B649D5" w:rsidRDefault="00B649D5" w14:paraId="0BBE6E1A"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1</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B649D5" w:rsidRDefault="00B649D5" w14:paraId="23928A6D"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ศึกษาเฉพาะเรื่อง</w:t>
            </w:r>
            <w:r w:rsidRPr="00357A8D">
              <w:rPr>
                <w:rFonts w:ascii="TH Sarabun New" w:hAnsi="TH Sarabun New" w:eastAsia="AngsanaNew-Bold" w:cs="TH Sarabun New"/>
                <w:sz w:val="26"/>
                <w:szCs w:val="26"/>
              </w:rPr>
              <w:t xml:space="preserve"> 1</w:t>
            </w:r>
          </w:p>
        </w:tc>
        <w:tc>
          <w:tcPr>
            <w:tcW w:w="666" w:type="pct"/>
            <w:tcBorders>
              <w:top w:val="nil"/>
              <w:left w:val="nil"/>
              <w:bottom w:val="single" w:color="auto" w:sz="4" w:space="0"/>
            </w:tcBorders>
          </w:tcPr>
          <w:p w:rsidRPr="00357A8D" w:rsidR="00B649D5" w:rsidRDefault="001A45F7" w14:paraId="47D54D2A"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5CFE2EBB"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1</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B649D5" w:rsidRDefault="00B649D5" w14:paraId="1E539A0C"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ศึกษาเฉพาะเรื่อง</w:t>
            </w:r>
            <w:r w:rsidRPr="00357A8D">
              <w:rPr>
                <w:rFonts w:ascii="TH Sarabun New" w:hAnsi="TH Sarabun New" w:eastAsia="AngsanaNew-Bold" w:cs="TH Sarabun New"/>
                <w:sz w:val="26"/>
                <w:szCs w:val="26"/>
              </w:rPr>
              <w:t xml:space="preserve"> 1</w:t>
            </w:r>
          </w:p>
        </w:tc>
        <w:tc>
          <w:tcPr>
            <w:tcW w:w="601" w:type="pct"/>
            <w:tcBorders>
              <w:top w:val="nil"/>
              <w:left w:val="nil"/>
              <w:bottom w:val="single" w:color="auto" w:sz="4" w:space="0"/>
            </w:tcBorders>
          </w:tcPr>
          <w:p w:rsidRPr="00357A8D" w:rsidR="00B649D5" w:rsidRDefault="00B649D5" w14:paraId="0849773C"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73CE8D73" w14:textId="77777777">
        <w:trPr>
          <w:trHeight w:val="556"/>
        </w:trPr>
        <w:tc>
          <w:tcPr>
            <w:tcW w:w="1824" w:type="pct"/>
            <w:tcBorders>
              <w:bottom w:val="single" w:color="auto" w:sz="4" w:space="0"/>
              <w:right w:val="nil"/>
            </w:tcBorders>
          </w:tcPr>
          <w:p w:rsidRPr="00357A8D" w:rsidR="00B649D5" w:rsidRDefault="00B649D5" w14:paraId="3101B407"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2</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B649D5" w:rsidRDefault="00B649D5" w14:paraId="29643361"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ศึกษาเฉพาะเรื่อง</w:t>
            </w:r>
            <w:r w:rsidRPr="00357A8D">
              <w:rPr>
                <w:rFonts w:ascii="TH Sarabun New" w:hAnsi="TH Sarabun New" w:eastAsia="AngsanaNew-Bold" w:cs="TH Sarabun New"/>
                <w:sz w:val="26"/>
                <w:szCs w:val="26"/>
              </w:rPr>
              <w:t xml:space="preserve"> 2</w:t>
            </w:r>
          </w:p>
        </w:tc>
        <w:tc>
          <w:tcPr>
            <w:tcW w:w="666" w:type="pct"/>
            <w:tcBorders>
              <w:left w:val="nil"/>
              <w:bottom w:val="single" w:color="auto" w:sz="4" w:space="0"/>
            </w:tcBorders>
          </w:tcPr>
          <w:p w:rsidRPr="00357A8D" w:rsidR="00B649D5" w:rsidRDefault="001A45F7" w14:paraId="0413EAFB"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0B2A5164"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w:t>
            </w:r>
            <w:r w:rsidRPr="00357A8D">
              <w:rPr>
                <w:rFonts w:ascii="TH Sarabun New" w:hAnsi="TH Sarabun New" w:eastAsia="AngsanaNew-Bold" w:cs="TH Sarabun New"/>
                <w:sz w:val="26"/>
                <w:szCs w:val="26"/>
              </w:rPr>
              <w:t>55</w:t>
            </w:r>
            <w:r w:rsidRPr="00357A8D">
              <w:rPr>
                <w:rFonts w:ascii="TH Sarabun New" w:hAnsi="TH Sarabun New" w:eastAsia="AngsanaNew-Bold" w:cs="TH Sarabun New"/>
                <w:sz w:val="26"/>
                <w:szCs w:val="26"/>
                <w:cs/>
              </w:rPr>
              <w:t>2</w:t>
            </w:r>
            <w:r w:rsidRPr="00357A8D">
              <w:rPr>
                <w:rFonts w:ascii="TH Sarabun New" w:hAnsi="TH Sarabun New" w:cs="TH Sarabun New"/>
                <w:sz w:val="26"/>
                <w:szCs w:val="26"/>
                <w:cs/>
              </w:rPr>
              <w:t xml:space="preserve"> เศรษฐศาสตร์ระหว่างประเทศ</w:t>
            </w:r>
            <w:r w:rsidRPr="00357A8D">
              <w:rPr>
                <w:rFonts w:ascii="TH Sarabun New" w:hAnsi="TH Sarabun New" w:eastAsia="AngsanaNew-Bold" w:cs="TH Sarabun New"/>
                <w:sz w:val="26"/>
                <w:szCs w:val="26"/>
                <w:cs/>
              </w:rPr>
              <w:t xml:space="preserve">: </w:t>
            </w:r>
          </w:p>
          <w:p w:rsidRPr="00357A8D" w:rsidR="00B649D5" w:rsidRDefault="00B649D5" w14:paraId="71811143"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ศึกษาเฉพาะเรื่อง</w:t>
            </w:r>
            <w:r w:rsidRPr="00357A8D">
              <w:rPr>
                <w:rFonts w:ascii="TH Sarabun New" w:hAnsi="TH Sarabun New" w:eastAsia="AngsanaNew-Bold" w:cs="TH Sarabun New"/>
                <w:sz w:val="26"/>
                <w:szCs w:val="26"/>
              </w:rPr>
              <w:t xml:space="preserve"> 2</w:t>
            </w:r>
          </w:p>
        </w:tc>
        <w:tc>
          <w:tcPr>
            <w:tcW w:w="601" w:type="pct"/>
            <w:tcBorders>
              <w:left w:val="nil"/>
              <w:bottom w:val="single" w:color="auto" w:sz="4" w:space="0"/>
            </w:tcBorders>
          </w:tcPr>
          <w:p w:rsidRPr="00357A8D" w:rsidR="00B649D5" w:rsidRDefault="00B649D5" w14:paraId="7F80306C"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2EF35AAC" w14:textId="77777777">
        <w:trPr>
          <w:trHeight w:val="278"/>
        </w:trPr>
        <w:tc>
          <w:tcPr>
            <w:tcW w:w="2490" w:type="pct"/>
            <w:gridSpan w:val="2"/>
            <w:tcBorders>
              <w:bottom w:val="nil"/>
            </w:tcBorders>
          </w:tcPr>
          <w:p w:rsidRPr="00357A8D" w:rsidR="00CB5A0E" w:rsidRDefault="00CB5A0E" w14:paraId="56157C79" w14:textId="77777777">
            <w:pPr>
              <w:autoSpaceDE w:val="0"/>
              <w:autoSpaceDN w:val="0"/>
              <w:adjustRightInd w:val="0"/>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หมวดเศรษฐศาสตร์การพัฒนา (หมวด 6)</w:t>
            </w:r>
          </w:p>
        </w:tc>
        <w:tc>
          <w:tcPr>
            <w:tcW w:w="1909" w:type="pct"/>
            <w:tcBorders>
              <w:bottom w:val="nil"/>
              <w:right w:val="nil"/>
            </w:tcBorders>
          </w:tcPr>
          <w:p w:rsidRPr="00357A8D" w:rsidR="00CB5A0E" w:rsidRDefault="00CB5A0E" w14:paraId="11550600"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b/>
                <w:bCs/>
                <w:sz w:val="26"/>
                <w:szCs w:val="26"/>
                <w:cs/>
              </w:rPr>
              <w:t>หมวดเศรษฐศาสตร์การพัฒนา (หมวด 6)</w:t>
            </w:r>
          </w:p>
        </w:tc>
        <w:tc>
          <w:tcPr>
            <w:tcW w:w="601" w:type="pct"/>
            <w:tcBorders>
              <w:left w:val="nil"/>
              <w:bottom w:val="nil"/>
            </w:tcBorders>
          </w:tcPr>
          <w:p w:rsidRPr="00357A8D" w:rsidR="00CB5A0E" w:rsidRDefault="00CB5A0E" w14:paraId="05D3F1E4" w14:textId="77777777">
            <w:pPr>
              <w:spacing w:before="48" w:beforeLines="20"/>
              <w:jc w:val="center"/>
              <w:rPr>
                <w:rFonts w:ascii="TH Sarabun New" w:hAnsi="TH Sarabun New" w:eastAsia="Angsana New" w:cs="TH Sarabun New"/>
                <w:sz w:val="26"/>
                <w:szCs w:val="26"/>
                <w:cs/>
              </w:rPr>
            </w:pPr>
          </w:p>
        </w:tc>
      </w:tr>
      <w:tr w:rsidRPr="00357A8D" w:rsidR="00357A8D" w:rsidTr="00B61263" w14:paraId="0BD98EFD" w14:textId="77777777">
        <w:trPr>
          <w:trHeight w:val="489"/>
        </w:trPr>
        <w:tc>
          <w:tcPr>
            <w:tcW w:w="1824" w:type="pct"/>
            <w:tcBorders>
              <w:top w:val="nil"/>
              <w:left w:val="single" w:color="auto" w:sz="4" w:space="0"/>
              <w:bottom w:val="single" w:color="auto" w:sz="4" w:space="0"/>
              <w:right w:val="nil"/>
            </w:tcBorders>
          </w:tcPr>
          <w:p w:rsidRPr="00357A8D" w:rsidR="00CB5A0E" w:rsidRDefault="00CB5A0E" w14:paraId="48EA3DB8"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361</w:t>
            </w:r>
            <w:r w:rsidRPr="00357A8D">
              <w:rPr>
                <w:rFonts w:ascii="TH Sarabun New" w:hAnsi="TH Sarabun New" w:cs="TH Sarabun New"/>
                <w:sz w:val="26"/>
                <w:szCs w:val="26"/>
                <w:cs/>
              </w:rPr>
              <w:t xml:space="preserve"> เศรษฐกิจประเทศในกลุ่ม กัมพูชา ลาวพม่าและเวียดนาม         </w:t>
            </w:r>
          </w:p>
        </w:tc>
        <w:tc>
          <w:tcPr>
            <w:tcW w:w="666" w:type="pct"/>
            <w:tcBorders>
              <w:top w:val="nil"/>
              <w:left w:val="nil"/>
              <w:bottom w:val="single" w:color="auto" w:sz="4" w:space="0"/>
              <w:right w:val="single" w:color="auto" w:sz="4" w:space="0"/>
            </w:tcBorders>
          </w:tcPr>
          <w:p w:rsidRPr="00357A8D" w:rsidR="00CB5A0E" w:rsidRDefault="001A45F7" w14:paraId="5D4E8F63"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CB5A0E">
              <w:rPr>
                <w:rFonts w:ascii="TH Sarabun New" w:hAnsi="TH Sarabun New" w:cs="TH Sarabun New"/>
                <w:sz w:val="26"/>
                <w:szCs w:val="26"/>
                <w:cs/>
              </w:rPr>
              <w:t>3 หน่วยกิต</w:t>
            </w:r>
          </w:p>
        </w:tc>
        <w:tc>
          <w:tcPr>
            <w:tcW w:w="2510" w:type="pct"/>
            <w:gridSpan w:val="2"/>
            <w:tcBorders>
              <w:top w:val="nil"/>
              <w:left w:val="single" w:color="auto" w:sz="4" w:space="0"/>
              <w:bottom w:val="single" w:color="auto" w:sz="4" w:space="0"/>
              <w:right w:val="single" w:color="auto" w:sz="4" w:space="0"/>
            </w:tcBorders>
          </w:tcPr>
          <w:p w:rsidRPr="00357A8D" w:rsidR="00CB5A0E" w:rsidRDefault="00CB5A0E" w14:paraId="29DFB71C" w14:textId="77777777">
            <w:pPr>
              <w:autoSpaceDE w:val="0"/>
              <w:autoSpaceDN w:val="0"/>
              <w:adjustRightInd w:val="0"/>
              <w:rPr>
                <w:rFonts w:ascii="TH Sarabun New" w:hAnsi="TH Sarabun New" w:cs="TH Sarabun New"/>
                <w:b/>
                <w:bCs/>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361</w:t>
            </w:r>
            <w:r w:rsidRPr="00357A8D">
              <w:rPr>
                <w:rFonts w:ascii="TH Sarabun New" w:hAnsi="TH Sarabun New" w:cs="TH Sarabun New"/>
                <w:sz w:val="26"/>
                <w:szCs w:val="26"/>
                <w:cs/>
              </w:rPr>
              <w:t xml:space="preserve"> เศรษฐกิจประเทศในเอเชีย และอื่น ๆ   3 หน่วยกิต      </w:t>
            </w:r>
          </w:p>
          <w:p w:rsidRPr="00357A8D" w:rsidR="00CB5A0E" w:rsidRDefault="00CB5A0E" w14:paraId="06808777" w14:textId="77777777">
            <w:pPr>
              <w:jc w:val="center"/>
              <w:rPr>
                <w:rFonts w:ascii="TH Sarabun New" w:hAnsi="TH Sarabun New" w:eastAsia="Angsana New" w:cs="TH Sarabun New"/>
                <w:sz w:val="26"/>
                <w:szCs w:val="26"/>
              </w:rPr>
            </w:pPr>
          </w:p>
        </w:tc>
      </w:tr>
      <w:tr w:rsidRPr="00357A8D" w:rsidR="00357A8D" w:rsidTr="00B61263" w14:paraId="271E2878" w14:textId="77777777">
        <w:trPr>
          <w:trHeight w:val="278"/>
        </w:trPr>
        <w:tc>
          <w:tcPr>
            <w:tcW w:w="1824" w:type="pct"/>
            <w:tcBorders>
              <w:bottom w:val="single" w:color="auto" w:sz="4" w:space="0"/>
              <w:right w:val="nil"/>
            </w:tcBorders>
          </w:tcPr>
          <w:p w:rsidRPr="00357A8D" w:rsidR="00B649D5" w:rsidRDefault="00B649D5" w14:paraId="344F4093" w14:textId="77777777">
            <w:pPr>
              <w:autoSpaceDE w:val="0"/>
              <w:autoSpaceDN w:val="0"/>
              <w:adjustRightInd w:val="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362 </w:t>
            </w:r>
            <w:r w:rsidRPr="00357A8D">
              <w:rPr>
                <w:rFonts w:ascii="TH Sarabun New" w:hAnsi="TH Sarabun New" w:cs="TH Sarabun New"/>
                <w:sz w:val="26"/>
                <w:szCs w:val="26"/>
                <w:cs/>
              </w:rPr>
              <w:t xml:space="preserve">ประเด็นร่วมสมัยในกลุ่มประเทศอาเซียน </w:t>
            </w:r>
          </w:p>
        </w:tc>
        <w:tc>
          <w:tcPr>
            <w:tcW w:w="666" w:type="pct"/>
            <w:tcBorders>
              <w:left w:val="nil"/>
              <w:bottom w:val="single" w:color="auto" w:sz="4" w:space="0"/>
            </w:tcBorders>
          </w:tcPr>
          <w:p w:rsidRPr="00357A8D" w:rsidR="00B649D5" w:rsidRDefault="001A45F7" w14:paraId="5F6D17E0"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6 หน่วยกิต</w:t>
            </w:r>
          </w:p>
        </w:tc>
        <w:tc>
          <w:tcPr>
            <w:tcW w:w="1909" w:type="pct"/>
            <w:tcBorders>
              <w:bottom w:val="single" w:color="auto" w:sz="4" w:space="0"/>
              <w:right w:val="nil"/>
            </w:tcBorders>
          </w:tcPr>
          <w:p w:rsidRPr="00357A8D" w:rsidR="00B649D5" w:rsidRDefault="00B649D5" w14:paraId="7739C95C"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362 </w:t>
            </w:r>
            <w:r w:rsidRPr="00357A8D">
              <w:rPr>
                <w:rFonts w:ascii="TH Sarabun New" w:hAnsi="TH Sarabun New" w:cs="TH Sarabun New"/>
                <w:sz w:val="26"/>
                <w:szCs w:val="26"/>
                <w:cs/>
              </w:rPr>
              <w:t xml:space="preserve">ประเด็นร่วมสมัยในกลุ่มประเทศอาเซียน </w:t>
            </w:r>
          </w:p>
        </w:tc>
        <w:tc>
          <w:tcPr>
            <w:tcW w:w="601" w:type="pct"/>
            <w:tcBorders>
              <w:left w:val="nil"/>
              <w:bottom w:val="single" w:color="auto" w:sz="4" w:space="0"/>
            </w:tcBorders>
          </w:tcPr>
          <w:p w:rsidRPr="00357A8D" w:rsidR="00B649D5" w:rsidRDefault="00B649D5" w14:paraId="7EEEB838"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6 หน่วยกิต</w:t>
            </w:r>
          </w:p>
        </w:tc>
      </w:tr>
      <w:tr w:rsidRPr="00357A8D" w:rsidR="00357A8D" w:rsidTr="00B61263" w14:paraId="378B9F0F" w14:textId="77777777">
        <w:trPr>
          <w:trHeight w:val="322"/>
        </w:trPr>
        <w:tc>
          <w:tcPr>
            <w:tcW w:w="1824" w:type="pct"/>
            <w:tcBorders>
              <w:bottom w:val="single" w:color="auto" w:sz="4" w:space="0"/>
              <w:right w:val="nil"/>
            </w:tcBorders>
          </w:tcPr>
          <w:p w:rsidRPr="00357A8D" w:rsidR="00B649D5" w:rsidRDefault="00B649D5" w14:paraId="4B033B44"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364</w:t>
            </w:r>
            <w:r w:rsidRPr="00357A8D">
              <w:rPr>
                <w:rFonts w:ascii="TH Sarabun New" w:hAnsi="TH Sarabun New" w:cs="TH Sarabun New"/>
                <w:sz w:val="26"/>
                <w:szCs w:val="26"/>
                <w:cs/>
              </w:rPr>
              <w:t xml:space="preserve"> บทบาทหญิงชายในระบบเศรษฐกิจ</w:t>
            </w:r>
          </w:p>
        </w:tc>
        <w:tc>
          <w:tcPr>
            <w:tcW w:w="666" w:type="pct"/>
            <w:tcBorders>
              <w:left w:val="nil"/>
              <w:bottom w:val="single" w:color="auto" w:sz="4" w:space="0"/>
            </w:tcBorders>
          </w:tcPr>
          <w:p w:rsidRPr="00357A8D" w:rsidR="00B649D5" w:rsidRDefault="001A45F7" w14:paraId="560577F8"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2AD83DE3"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36</w:t>
            </w:r>
            <w:r w:rsidRPr="00357A8D">
              <w:rPr>
                <w:rFonts w:ascii="TH Sarabun New" w:hAnsi="TH Sarabun New" w:cs="TH Sarabun New"/>
                <w:sz w:val="26"/>
                <w:szCs w:val="26"/>
                <w:cs/>
              </w:rPr>
              <w:t>3 บทบาทหญิงชายในระบบเศรษฐกิจ</w:t>
            </w:r>
          </w:p>
        </w:tc>
        <w:tc>
          <w:tcPr>
            <w:tcW w:w="601" w:type="pct"/>
            <w:tcBorders>
              <w:left w:val="nil"/>
              <w:bottom w:val="single" w:color="auto" w:sz="4" w:space="0"/>
            </w:tcBorders>
          </w:tcPr>
          <w:p w:rsidRPr="00357A8D" w:rsidR="00B649D5" w:rsidRDefault="00B649D5" w14:paraId="44CAEA4F"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4032FB41" w14:textId="77777777">
        <w:trPr>
          <w:trHeight w:val="244"/>
        </w:trPr>
        <w:tc>
          <w:tcPr>
            <w:tcW w:w="1824" w:type="pct"/>
            <w:tcBorders>
              <w:top w:val="nil"/>
              <w:bottom w:val="single" w:color="auto" w:sz="4" w:space="0"/>
              <w:right w:val="nil"/>
            </w:tcBorders>
          </w:tcPr>
          <w:p w:rsidRPr="00357A8D" w:rsidR="00B649D5" w:rsidRDefault="00B649D5" w14:paraId="0261CB6F" w14:textId="77777777">
            <w:pPr>
              <w:autoSpaceDE w:val="0"/>
              <w:autoSpaceDN w:val="0"/>
              <w:adjustRightInd w:val="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w:t>
            </w:r>
            <w:r w:rsidRPr="00357A8D">
              <w:rPr>
                <w:rFonts w:ascii="TH Sarabun New" w:hAnsi="TH Sarabun New" w:cs="TH Sarabun New"/>
                <w:sz w:val="26"/>
                <w:szCs w:val="26"/>
                <w:cs/>
              </w:rPr>
              <w:t>5 เศรษฐศาสตร์ว่าด้วยการพัฒนาท้องถิ่น</w:t>
            </w:r>
          </w:p>
        </w:tc>
        <w:tc>
          <w:tcPr>
            <w:tcW w:w="666" w:type="pct"/>
            <w:tcBorders>
              <w:top w:val="nil"/>
              <w:left w:val="nil"/>
              <w:bottom w:val="single" w:color="auto" w:sz="4" w:space="0"/>
            </w:tcBorders>
          </w:tcPr>
          <w:p w:rsidRPr="00357A8D" w:rsidR="00B649D5" w:rsidRDefault="001A45F7" w14:paraId="7CC611A6"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55A01394"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ศ.364 เศรษฐศาสตร์ว่าด้วยการพัฒนาท้องถิ่น</w:t>
            </w:r>
          </w:p>
        </w:tc>
        <w:tc>
          <w:tcPr>
            <w:tcW w:w="601" w:type="pct"/>
            <w:tcBorders>
              <w:top w:val="nil"/>
              <w:left w:val="nil"/>
              <w:bottom w:val="single" w:color="auto" w:sz="4" w:space="0"/>
            </w:tcBorders>
          </w:tcPr>
          <w:p w:rsidRPr="00357A8D" w:rsidR="00B649D5" w:rsidRDefault="00B649D5" w14:paraId="791BF27F"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5F7CFF0" w14:textId="77777777">
        <w:trPr>
          <w:trHeight w:val="244"/>
        </w:trPr>
        <w:tc>
          <w:tcPr>
            <w:tcW w:w="1824" w:type="pct"/>
            <w:tcBorders>
              <w:top w:val="nil"/>
              <w:bottom w:val="single" w:color="auto" w:sz="4" w:space="0"/>
              <w:right w:val="nil"/>
            </w:tcBorders>
          </w:tcPr>
          <w:p w:rsidRPr="00357A8D" w:rsidR="00B649D5" w:rsidRDefault="00B649D5" w14:paraId="7EDDD609" w14:textId="77777777">
            <w:pPr>
              <w:autoSpaceDE w:val="0"/>
              <w:autoSpaceDN w:val="0"/>
              <w:adjustRightInd w:val="0"/>
              <w:rPr>
                <w:rFonts w:ascii="TH Sarabun New" w:hAnsi="TH Sarabun New" w:eastAsia="Angsana New" w:cs="TH Sarabun New"/>
                <w:b/>
                <w:bCs/>
                <w:sz w:val="26"/>
                <w:szCs w:val="26"/>
              </w:rPr>
            </w:pPr>
            <w:r w:rsidRPr="00357A8D">
              <w:rPr>
                <w:rFonts w:ascii="TH Sarabun New" w:hAnsi="TH Sarabun New" w:cs="TH Sarabun New"/>
                <w:sz w:val="26"/>
                <w:szCs w:val="26"/>
                <w:cs/>
              </w:rPr>
              <w:t>ศ.366 ท้องถิ่นศึกษาและการพัฒนา</w:t>
            </w:r>
          </w:p>
        </w:tc>
        <w:tc>
          <w:tcPr>
            <w:tcW w:w="666" w:type="pct"/>
            <w:tcBorders>
              <w:top w:val="nil"/>
              <w:left w:val="nil"/>
              <w:bottom w:val="single" w:color="auto" w:sz="4" w:space="0"/>
            </w:tcBorders>
          </w:tcPr>
          <w:p w:rsidRPr="00357A8D" w:rsidR="00B649D5" w:rsidRDefault="001A45F7" w14:paraId="1F6906EA"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6 หน่วยกิต</w:t>
            </w:r>
          </w:p>
        </w:tc>
        <w:tc>
          <w:tcPr>
            <w:tcW w:w="1909" w:type="pct"/>
            <w:tcBorders>
              <w:top w:val="nil"/>
              <w:bottom w:val="single" w:color="auto" w:sz="4" w:space="0"/>
              <w:right w:val="nil"/>
            </w:tcBorders>
          </w:tcPr>
          <w:p w:rsidRPr="00357A8D" w:rsidR="00B649D5" w:rsidRDefault="00B649D5" w14:paraId="1B3B0B5D"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36</w:t>
            </w:r>
            <w:r w:rsidRPr="00357A8D">
              <w:rPr>
                <w:rFonts w:ascii="TH Sarabun New" w:hAnsi="TH Sarabun New" w:cs="TH Sarabun New"/>
                <w:sz w:val="26"/>
                <w:szCs w:val="26"/>
                <w:cs/>
              </w:rPr>
              <w:t>5 ท้องถิ่นศึกษาและการพัฒนา</w:t>
            </w:r>
          </w:p>
        </w:tc>
        <w:tc>
          <w:tcPr>
            <w:tcW w:w="601" w:type="pct"/>
            <w:tcBorders>
              <w:top w:val="nil"/>
              <w:left w:val="nil"/>
              <w:bottom w:val="single" w:color="auto" w:sz="4" w:space="0"/>
            </w:tcBorders>
          </w:tcPr>
          <w:p w:rsidRPr="00357A8D" w:rsidR="00B649D5" w:rsidRDefault="00B649D5" w14:paraId="432FA5C8"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6 หน่วยกิต</w:t>
            </w:r>
          </w:p>
        </w:tc>
      </w:tr>
      <w:tr w:rsidRPr="00357A8D" w:rsidR="00357A8D" w:rsidTr="00B61263" w14:paraId="38EE980C" w14:textId="77777777">
        <w:trPr>
          <w:trHeight w:val="244"/>
        </w:trPr>
        <w:tc>
          <w:tcPr>
            <w:tcW w:w="1824" w:type="pct"/>
            <w:tcBorders>
              <w:top w:val="single" w:color="auto" w:sz="4" w:space="0"/>
              <w:left w:val="single" w:color="auto" w:sz="4" w:space="0"/>
              <w:bottom w:val="single" w:color="auto" w:sz="4" w:space="0"/>
              <w:right w:val="nil"/>
            </w:tcBorders>
          </w:tcPr>
          <w:p w:rsidRPr="00357A8D" w:rsidR="00B649D5" w:rsidRDefault="00B649D5" w14:paraId="5EF0DB57"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460 </w:t>
            </w:r>
            <w:r w:rsidRPr="00357A8D">
              <w:rPr>
                <w:rFonts w:ascii="TH Sarabun New" w:hAnsi="TH Sarabun New" w:cs="TH Sarabun New"/>
                <w:sz w:val="26"/>
                <w:szCs w:val="26"/>
                <w:cs/>
              </w:rPr>
              <w:t>เศรษฐกิจประเทศไทย</w:t>
            </w:r>
          </w:p>
        </w:tc>
        <w:tc>
          <w:tcPr>
            <w:tcW w:w="666" w:type="pct"/>
            <w:tcBorders>
              <w:top w:val="single" w:color="auto" w:sz="4" w:space="0"/>
              <w:left w:val="nil"/>
              <w:bottom w:val="single" w:color="auto" w:sz="4" w:space="0"/>
              <w:right w:val="single" w:color="auto" w:sz="4" w:space="0"/>
            </w:tcBorders>
          </w:tcPr>
          <w:p w:rsidRPr="00357A8D" w:rsidR="00B649D5" w:rsidRDefault="001A45F7" w14:paraId="591B7870"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0DE846BE"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460 </w:t>
            </w:r>
            <w:r w:rsidRPr="00357A8D">
              <w:rPr>
                <w:rFonts w:ascii="TH Sarabun New" w:hAnsi="TH Sarabun New" w:cs="TH Sarabun New"/>
                <w:sz w:val="26"/>
                <w:szCs w:val="26"/>
                <w:cs/>
              </w:rPr>
              <w:t>เศรษฐกิจประเทศไทย</w:t>
            </w:r>
          </w:p>
        </w:tc>
        <w:tc>
          <w:tcPr>
            <w:tcW w:w="601" w:type="pct"/>
            <w:tcBorders>
              <w:top w:val="single" w:color="auto" w:sz="4" w:space="0"/>
              <w:left w:val="nil"/>
              <w:bottom w:val="single" w:color="auto" w:sz="4" w:space="0"/>
              <w:right w:val="single" w:color="auto" w:sz="4" w:space="0"/>
            </w:tcBorders>
          </w:tcPr>
          <w:p w:rsidRPr="00357A8D" w:rsidR="00B649D5" w:rsidRDefault="00B649D5" w14:paraId="22EEA9A3"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EA674D" w14:paraId="5587BDF2" w14:textId="77777777">
        <w:trPr>
          <w:trHeight w:val="244"/>
        </w:trPr>
        <w:tc>
          <w:tcPr>
            <w:tcW w:w="1824" w:type="pct"/>
            <w:tcBorders>
              <w:top w:val="single" w:color="auto" w:sz="4" w:space="0"/>
              <w:left w:val="single" w:color="auto" w:sz="4" w:space="0"/>
              <w:bottom w:val="single" w:color="auto" w:sz="4" w:space="0"/>
              <w:right w:val="nil"/>
            </w:tcBorders>
          </w:tcPr>
          <w:p w:rsidRPr="00357A8D" w:rsidR="00B649D5" w:rsidRDefault="00B649D5" w14:paraId="344BE94A"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461</w:t>
            </w:r>
            <w:r w:rsidRPr="00357A8D">
              <w:rPr>
                <w:rFonts w:ascii="TH Sarabun New" w:hAnsi="TH Sarabun New" w:cs="TH Sarabun New"/>
                <w:sz w:val="26"/>
                <w:szCs w:val="26"/>
                <w:cs/>
              </w:rPr>
              <w:t xml:space="preserve"> เศรษฐศาสตร์จุลภาคว่าด้วยการพัฒนา </w:t>
            </w:r>
          </w:p>
        </w:tc>
        <w:tc>
          <w:tcPr>
            <w:tcW w:w="666" w:type="pct"/>
            <w:tcBorders>
              <w:top w:val="single" w:color="auto" w:sz="4" w:space="0"/>
              <w:left w:val="nil"/>
              <w:bottom w:val="single" w:color="auto" w:sz="4" w:space="0"/>
              <w:right w:val="single" w:color="auto" w:sz="4" w:space="0"/>
            </w:tcBorders>
          </w:tcPr>
          <w:p w:rsidRPr="00357A8D" w:rsidR="00B649D5" w:rsidRDefault="001A45F7" w14:paraId="5F41890F"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7033E1BB"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461</w:t>
            </w:r>
            <w:r w:rsidRPr="00357A8D">
              <w:rPr>
                <w:rFonts w:ascii="TH Sarabun New" w:hAnsi="TH Sarabun New" w:cs="TH Sarabun New"/>
                <w:sz w:val="26"/>
                <w:szCs w:val="26"/>
                <w:cs/>
              </w:rPr>
              <w:t xml:space="preserve"> เศรษฐศาสตร์จุลภาคว่าด้วยการพัฒนา </w:t>
            </w:r>
          </w:p>
        </w:tc>
        <w:tc>
          <w:tcPr>
            <w:tcW w:w="601" w:type="pct"/>
            <w:tcBorders>
              <w:top w:val="single" w:color="auto" w:sz="4" w:space="0"/>
              <w:left w:val="nil"/>
              <w:bottom w:val="single" w:color="auto" w:sz="4" w:space="0"/>
              <w:right w:val="single" w:color="auto" w:sz="4" w:space="0"/>
            </w:tcBorders>
          </w:tcPr>
          <w:p w:rsidRPr="00357A8D" w:rsidR="00B649D5" w:rsidRDefault="00B649D5" w14:paraId="1167C89C"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EA674D" w14:paraId="0B9B51F1" w14:textId="77777777">
        <w:trPr>
          <w:trHeight w:val="244"/>
        </w:trPr>
        <w:tc>
          <w:tcPr>
            <w:tcW w:w="1824" w:type="pct"/>
            <w:tcBorders>
              <w:top w:val="single" w:color="auto" w:sz="4" w:space="0"/>
              <w:left w:val="single" w:color="auto" w:sz="4" w:space="0"/>
              <w:bottom w:val="single" w:color="auto" w:sz="4" w:space="0"/>
              <w:right w:val="nil"/>
            </w:tcBorders>
          </w:tcPr>
          <w:p w:rsidRPr="00357A8D" w:rsidR="00B649D5" w:rsidRDefault="00B649D5" w14:paraId="538ECC5F"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462 </w:t>
            </w:r>
            <w:r w:rsidRPr="00357A8D">
              <w:rPr>
                <w:rFonts w:ascii="TH Sarabun New" w:hAnsi="TH Sarabun New" w:cs="TH Sarabun New"/>
                <w:sz w:val="26"/>
                <w:szCs w:val="26"/>
                <w:cs/>
              </w:rPr>
              <w:t>เศรษฐศาสตร์มหภาคว่าด้วยการพัฒนา</w:t>
            </w:r>
          </w:p>
        </w:tc>
        <w:tc>
          <w:tcPr>
            <w:tcW w:w="666" w:type="pct"/>
            <w:tcBorders>
              <w:top w:val="single" w:color="auto" w:sz="4" w:space="0"/>
              <w:left w:val="nil"/>
              <w:bottom w:val="single" w:color="auto" w:sz="4" w:space="0"/>
              <w:right w:val="single" w:color="auto" w:sz="4" w:space="0"/>
            </w:tcBorders>
          </w:tcPr>
          <w:p w:rsidRPr="00357A8D" w:rsidR="00B649D5" w:rsidRDefault="00D22761" w14:paraId="28434216" w14:textId="776B46BA">
            <w:pPr>
              <w:autoSpaceDE w:val="0"/>
              <w:autoSpaceDN w:val="0"/>
              <w:adjustRightInd w:val="0"/>
              <w:rPr>
                <w:rFonts w:ascii="TH Sarabun New" w:hAnsi="TH Sarabun New" w:cs="TH Sarabun New"/>
                <w:sz w:val="26"/>
                <w:szCs w:val="26"/>
                <w:cs/>
              </w:rPr>
            </w:pPr>
            <w:del w:author="Jenjira O-cha" w:date="2023-02-08T16:13:00Z" w:id="4095">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374B1D36"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462 </w:t>
            </w:r>
            <w:r w:rsidRPr="00357A8D">
              <w:rPr>
                <w:rFonts w:ascii="TH Sarabun New" w:hAnsi="TH Sarabun New" w:cs="TH Sarabun New"/>
                <w:sz w:val="26"/>
                <w:szCs w:val="26"/>
                <w:cs/>
              </w:rPr>
              <w:t>เศรษฐศาสตร์มหภาคว่าด้วยการพัฒนา</w:t>
            </w:r>
          </w:p>
        </w:tc>
        <w:tc>
          <w:tcPr>
            <w:tcW w:w="601" w:type="pct"/>
            <w:tcBorders>
              <w:top w:val="single" w:color="auto" w:sz="4" w:space="0"/>
              <w:left w:val="nil"/>
              <w:bottom w:val="single" w:color="auto" w:sz="4" w:space="0"/>
              <w:right w:val="single" w:color="auto" w:sz="4" w:space="0"/>
            </w:tcBorders>
          </w:tcPr>
          <w:p w:rsidRPr="00357A8D" w:rsidR="00B649D5" w:rsidRDefault="00B649D5" w14:paraId="57AC6493"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EA674D" w14:paraId="564AC071" w14:textId="77777777">
        <w:trPr>
          <w:trHeight w:val="244"/>
        </w:trPr>
        <w:tc>
          <w:tcPr>
            <w:tcW w:w="1824" w:type="pct"/>
            <w:tcBorders>
              <w:top w:val="single" w:color="auto" w:sz="4" w:space="0"/>
              <w:bottom w:val="single" w:color="auto" w:sz="4" w:space="0"/>
              <w:right w:val="nil"/>
            </w:tcBorders>
          </w:tcPr>
          <w:p w:rsidRPr="00357A8D" w:rsidR="00B649D5" w:rsidRDefault="00B649D5" w14:paraId="60A34BA9" w14:textId="77777777">
            <w:pPr>
              <w:autoSpaceDE w:val="0"/>
              <w:autoSpaceDN w:val="0"/>
              <w:adjustRightInd w:val="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463 </w:t>
            </w:r>
            <w:r w:rsidRPr="00357A8D">
              <w:rPr>
                <w:rFonts w:ascii="TH Sarabun New" w:hAnsi="TH Sarabun New" w:cs="TH Sarabun New"/>
                <w:sz w:val="26"/>
                <w:szCs w:val="26"/>
                <w:cs/>
              </w:rPr>
              <w:t>โลกาภิวัตน์ และการพัฒนาระหว่างประเทศ</w:t>
            </w:r>
          </w:p>
        </w:tc>
        <w:tc>
          <w:tcPr>
            <w:tcW w:w="666" w:type="pct"/>
            <w:tcBorders>
              <w:top w:val="single" w:color="auto" w:sz="4" w:space="0"/>
              <w:left w:val="nil"/>
              <w:bottom w:val="single" w:color="auto" w:sz="4" w:space="0"/>
            </w:tcBorders>
          </w:tcPr>
          <w:p w:rsidRPr="00357A8D" w:rsidR="00B649D5" w:rsidRDefault="00D22761" w14:paraId="739A8CAD" w14:textId="6A2C3CD4">
            <w:pPr>
              <w:autoSpaceDE w:val="0"/>
              <w:autoSpaceDN w:val="0"/>
              <w:adjustRightInd w:val="0"/>
              <w:rPr>
                <w:rFonts w:ascii="TH Sarabun New" w:hAnsi="TH Sarabun New" w:cs="TH Sarabun New"/>
                <w:sz w:val="26"/>
                <w:szCs w:val="26"/>
                <w:cs/>
              </w:rPr>
            </w:pPr>
            <w:del w:author="Jenjira O-cha" w:date="2023-02-08T16:13:00Z" w:id="4096">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B649D5" w:rsidRDefault="00B649D5" w14:paraId="0B13B379"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463 </w:t>
            </w:r>
            <w:r w:rsidRPr="00357A8D">
              <w:rPr>
                <w:rFonts w:ascii="TH Sarabun New" w:hAnsi="TH Sarabun New" w:cs="TH Sarabun New"/>
                <w:sz w:val="26"/>
                <w:szCs w:val="26"/>
                <w:cs/>
              </w:rPr>
              <w:t xml:space="preserve">โลกาภิวัตน์ และการพัฒนาระหว่างประเทศ        </w:t>
            </w:r>
          </w:p>
        </w:tc>
        <w:tc>
          <w:tcPr>
            <w:tcW w:w="601" w:type="pct"/>
            <w:tcBorders>
              <w:top w:val="single" w:color="auto" w:sz="4" w:space="0"/>
              <w:left w:val="nil"/>
              <w:bottom w:val="single" w:color="auto" w:sz="4" w:space="0"/>
            </w:tcBorders>
          </w:tcPr>
          <w:p w:rsidRPr="00357A8D" w:rsidR="00B649D5" w:rsidRDefault="00B649D5" w14:paraId="0DD8EEB8"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28CE4C7" w14:textId="77777777">
        <w:trPr>
          <w:trHeight w:val="233"/>
        </w:trPr>
        <w:tc>
          <w:tcPr>
            <w:tcW w:w="1824" w:type="pct"/>
            <w:tcBorders>
              <w:bottom w:val="single" w:color="auto" w:sz="4" w:space="0"/>
              <w:right w:val="nil"/>
            </w:tcBorders>
          </w:tcPr>
          <w:p w:rsidRPr="00357A8D" w:rsidR="00B649D5" w:rsidRDefault="00B649D5" w14:paraId="0CC5805A" w14:textId="77777777">
            <w:pPr>
              <w:autoSpaceDE w:val="0"/>
              <w:autoSpaceDN w:val="0"/>
              <w:adjustRightInd w:val="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464</w:t>
            </w:r>
            <w:r w:rsidRPr="00357A8D">
              <w:rPr>
                <w:rFonts w:ascii="TH Sarabun New" w:hAnsi="TH Sarabun New" w:cs="TH Sarabun New"/>
                <w:sz w:val="26"/>
                <w:szCs w:val="26"/>
                <w:cs/>
              </w:rPr>
              <w:t xml:space="preserve"> เศรษฐศาสตร์เมืองและภูมิภาค</w:t>
            </w:r>
          </w:p>
        </w:tc>
        <w:tc>
          <w:tcPr>
            <w:tcW w:w="666" w:type="pct"/>
            <w:tcBorders>
              <w:left w:val="nil"/>
              <w:bottom w:val="single" w:color="auto" w:sz="4" w:space="0"/>
            </w:tcBorders>
          </w:tcPr>
          <w:p w:rsidRPr="00357A8D" w:rsidR="00B649D5" w:rsidRDefault="00D22761" w14:paraId="0FD9B33F" w14:textId="5AC5A334">
            <w:pPr>
              <w:autoSpaceDE w:val="0"/>
              <w:autoSpaceDN w:val="0"/>
              <w:adjustRightInd w:val="0"/>
              <w:rPr>
                <w:rFonts w:ascii="TH Sarabun New" w:hAnsi="TH Sarabun New" w:cs="TH Sarabun New"/>
                <w:sz w:val="26"/>
                <w:szCs w:val="26"/>
                <w:cs/>
              </w:rPr>
            </w:pPr>
            <w:del w:author="Jenjira O-cha" w:date="2023-02-08T16:13:00Z" w:id="4097">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2DBE345B"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464</w:t>
            </w:r>
            <w:r w:rsidRPr="00357A8D">
              <w:rPr>
                <w:rFonts w:ascii="TH Sarabun New" w:hAnsi="TH Sarabun New" w:cs="TH Sarabun New"/>
                <w:sz w:val="26"/>
                <w:szCs w:val="26"/>
                <w:cs/>
              </w:rPr>
              <w:t xml:space="preserve"> เศรษฐศาสตร์เมืองและภูมิภาค</w:t>
            </w:r>
          </w:p>
        </w:tc>
        <w:tc>
          <w:tcPr>
            <w:tcW w:w="601" w:type="pct"/>
            <w:tcBorders>
              <w:left w:val="nil"/>
              <w:bottom w:val="single" w:color="auto" w:sz="4" w:space="0"/>
            </w:tcBorders>
          </w:tcPr>
          <w:p w:rsidRPr="00357A8D" w:rsidR="00B649D5" w:rsidRDefault="00B649D5" w14:paraId="74EB50EF"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01CBB80" w14:textId="77777777">
        <w:trPr>
          <w:trHeight w:val="244"/>
        </w:trPr>
        <w:tc>
          <w:tcPr>
            <w:tcW w:w="1824" w:type="pct"/>
            <w:tcBorders>
              <w:top w:val="nil"/>
              <w:bottom w:val="single" w:color="auto" w:sz="4" w:space="0"/>
              <w:right w:val="nil"/>
            </w:tcBorders>
          </w:tcPr>
          <w:p w:rsidRPr="00357A8D" w:rsidR="00B649D5" w:rsidRDefault="00B649D5" w14:paraId="723154D2" w14:textId="77777777">
            <w:pPr>
              <w:autoSpaceDE w:val="0"/>
              <w:autoSpaceDN w:val="0"/>
              <w:adjustRightInd w:val="0"/>
              <w:rPr>
                <w:rFonts w:ascii="TH Sarabun New" w:hAnsi="TH Sarabun New" w:eastAsia="Angsana New" w:cs="TH Sarabun New"/>
                <w:b/>
                <w:bCs/>
                <w:sz w:val="26"/>
                <w:szCs w:val="26"/>
              </w:rPr>
            </w:pPr>
            <w:r w:rsidRPr="00357A8D">
              <w:rPr>
                <w:rFonts w:ascii="TH Sarabun New" w:hAnsi="TH Sarabun New" w:cs="TH Sarabun New"/>
                <w:sz w:val="26"/>
                <w:szCs w:val="26"/>
                <w:cs/>
              </w:rPr>
              <w:t>ศ.465 เศรษฐศาสตร์ว่าด้วยการพัฒนาที่ยั่งยืน</w:t>
            </w:r>
          </w:p>
        </w:tc>
        <w:tc>
          <w:tcPr>
            <w:tcW w:w="666" w:type="pct"/>
            <w:tcBorders>
              <w:top w:val="nil"/>
              <w:left w:val="nil"/>
              <w:bottom w:val="single" w:color="auto" w:sz="4" w:space="0"/>
            </w:tcBorders>
          </w:tcPr>
          <w:p w:rsidRPr="00357A8D" w:rsidR="00B649D5" w:rsidRDefault="00D22761" w14:paraId="698FF4C6" w14:textId="34A4FD21">
            <w:pPr>
              <w:autoSpaceDE w:val="0"/>
              <w:autoSpaceDN w:val="0"/>
              <w:adjustRightInd w:val="0"/>
              <w:rPr>
                <w:rFonts w:ascii="TH Sarabun New" w:hAnsi="TH Sarabun New" w:cs="TH Sarabun New"/>
                <w:sz w:val="26"/>
                <w:szCs w:val="26"/>
                <w:cs/>
              </w:rPr>
            </w:pPr>
            <w:del w:author="Jenjira O-cha" w:date="2023-02-08T16:13:00Z" w:id="4098">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B649D5" w:rsidRDefault="00B649D5" w14:paraId="52AE43D8" w14:textId="77777777">
            <w:pPr>
              <w:autoSpaceDE w:val="0"/>
              <w:autoSpaceDN w:val="0"/>
              <w:adjustRightInd w:val="0"/>
              <w:rPr>
                <w:rFonts w:ascii="TH Sarabun New" w:hAnsi="TH Sarabun New" w:cs="TH Sarabun New"/>
                <w:b/>
                <w:bCs/>
                <w:sz w:val="26"/>
                <w:szCs w:val="26"/>
              </w:rPr>
            </w:pPr>
            <w:r w:rsidRPr="00357A8D">
              <w:rPr>
                <w:rFonts w:ascii="TH Sarabun New" w:hAnsi="TH Sarabun New" w:cs="TH Sarabun New"/>
                <w:sz w:val="26"/>
                <w:szCs w:val="26"/>
                <w:cs/>
              </w:rPr>
              <w:t>ศ.465 เศรษฐศาสตร์ว่าด้วยการพัฒนาที่ยั่งยืน</w:t>
            </w:r>
          </w:p>
        </w:tc>
        <w:tc>
          <w:tcPr>
            <w:tcW w:w="601" w:type="pct"/>
            <w:tcBorders>
              <w:top w:val="nil"/>
              <w:left w:val="nil"/>
              <w:bottom w:val="single" w:color="auto" w:sz="4" w:space="0"/>
            </w:tcBorders>
          </w:tcPr>
          <w:p w:rsidRPr="00357A8D" w:rsidR="00B649D5" w:rsidRDefault="00B649D5" w14:paraId="026D8F3D"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E70A50E" w14:textId="77777777">
        <w:trPr>
          <w:trHeight w:val="489"/>
        </w:trPr>
        <w:tc>
          <w:tcPr>
            <w:tcW w:w="1824" w:type="pct"/>
            <w:tcBorders>
              <w:top w:val="single" w:color="auto" w:sz="4" w:space="0"/>
              <w:left w:val="single" w:color="auto" w:sz="4" w:space="0"/>
              <w:bottom w:val="single" w:color="auto" w:sz="4" w:space="0"/>
              <w:right w:val="nil"/>
            </w:tcBorders>
          </w:tcPr>
          <w:p w:rsidRPr="00357A8D" w:rsidR="00B649D5" w:rsidRDefault="00B649D5" w14:paraId="2951FB04"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 xml:space="preserve">ศ.467 การประเมินโครงการและการประเมินมูลค่าทางเศรษฐศาสตร์ </w:t>
            </w:r>
          </w:p>
        </w:tc>
        <w:tc>
          <w:tcPr>
            <w:tcW w:w="666" w:type="pct"/>
            <w:tcBorders>
              <w:top w:val="single" w:color="auto" w:sz="4" w:space="0"/>
              <w:left w:val="nil"/>
              <w:bottom w:val="single" w:color="auto" w:sz="4" w:space="0"/>
              <w:right w:val="single" w:color="auto" w:sz="4" w:space="0"/>
            </w:tcBorders>
          </w:tcPr>
          <w:p w:rsidRPr="00357A8D" w:rsidR="00B649D5" w:rsidRDefault="00D22761" w14:paraId="491786F1" w14:textId="2D206742">
            <w:pPr>
              <w:autoSpaceDE w:val="0"/>
              <w:autoSpaceDN w:val="0"/>
              <w:adjustRightInd w:val="0"/>
              <w:rPr>
                <w:rFonts w:ascii="TH Sarabun New" w:hAnsi="TH Sarabun New" w:cs="TH Sarabun New"/>
                <w:sz w:val="26"/>
                <w:szCs w:val="26"/>
                <w:cs/>
              </w:rPr>
            </w:pPr>
            <w:del w:author="Jenjira O-cha" w:date="2023-02-08T16:13:00Z" w:id="4099">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26A0B820"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ศ.467 การประเมินโครงการและการประเมินมูลค่าทางเศรษฐศาสตร์ </w:t>
            </w:r>
          </w:p>
        </w:tc>
        <w:tc>
          <w:tcPr>
            <w:tcW w:w="601" w:type="pct"/>
            <w:tcBorders>
              <w:top w:val="single" w:color="auto" w:sz="4" w:space="0"/>
              <w:left w:val="nil"/>
              <w:bottom w:val="single" w:color="auto" w:sz="4" w:space="0"/>
              <w:right w:val="single" w:color="auto" w:sz="4" w:space="0"/>
            </w:tcBorders>
          </w:tcPr>
          <w:p w:rsidRPr="00357A8D" w:rsidR="00B649D5" w:rsidRDefault="00B649D5" w14:paraId="7EC45EAA"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221750C2" w14:textId="77777777">
        <w:trPr>
          <w:trHeight w:val="489"/>
        </w:trPr>
        <w:tc>
          <w:tcPr>
            <w:tcW w:w="1824" w:type="pct"/>
            <w:tcBorders>
              <w:top w:val="single" w:color="auto" w:sz="4" w:space="0"/>
              <w:left w:val="single" w:color="auto" w:sz="4" w:space="0"/>
              <w:bottom w:val="single" w:color="auto" w:sz="4" w:space="0"/>
              <w:right w:val="nil"/>
            </w:tcBorders>
          </w:tcPr>
          <w:p w:rsidRPr="00357A8D" w:rsidR="00B649D5" w:rsidRDefault="00B649D5" w14:paraId="5278E952"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468 </w:t>
            </w:r>
            <w:r w:rsidRPr="00357A8D">
              <w:rPr>
                <w:rFonts w:ascii="TH Sarabun New" w:hAnsi="TH Sarabun New" w:cs="TH Sarabun New"/>
                <w:sz w:val="26"/>
                <w:szCs w:val="26"/>
                <w:cs/>
              </w:rPr>
              <w:t>บูรณาการเศรษฐศาสตร์สาธารณะ การพัฒนาและการเมือง</w:t>
            </w:r>
          </w:p>
        </w:tc>
        <w:tc>
          <w:tcPr>
            <w:tcW w:w="666" w:type="pct"/>
            <w:tcBorders>
              <w:top w:val="single" w:color="auto" w:sz="4" w:space="0"/>
              <w:left w:val="nil"/>
              <w:bottom w:val="single" w:color="auto" w:sz="4" w:space="0"/>
              <w:right w:val="single" w:color="auto" w:sz="4" w:space="0"/>
            </w:tcBorders>
          </w:tcPr>
          <w:p w:rsidRPr="00357A8D" w:rsidR="00B649D5" w:rsidRDefault="00D22761" w14:paraId="039BC376" w14:textId="14D939F8">
            <w:pPr>
              <w:autoSpaceDE w:val="0"/>
              <w:autoSpaceDN w:val="0"/>
              <w:adjustRightInd w:val="0"/>
              <w:rPr>
                <w:rFonts w:ascii="TH Sarabun New" w:hAnsi="TH Sarabun New" w:cs="TH Sarabun New"/>
                <w:sz w:val="26"/>
                <w:szCs w:val="26"/>
                <w:cs/>
              </w:rPr>
            </w:pPr>
            <w:del w:author="Jenjira O-cha" w:date="2023-02-08T16:13:00Z" w:id="4100">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09A64316"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468 </w:t>
            </w:r>
            <w:r w:rsidRPr="00357A8D">
              <w:rPr>
                <w:rFonts w:ascii="TH Sarabun New" w:hAnsi="TH Sarabun New" w:cs="TH Sarabun New"/>
                <w:sz w:val="26"/>
                <w:szCs w:val="26"/>
                <w:cs/>
              </w:rPr>
              <w:t>บูรณาการเศรษฐศาสตร์สาธารณะ การพัฒนาและการเมือง</w:t>
            </w:r>
          </w:p>
        </w:tc>
        <w:tc>
          <w:tcPr>
            <w:tcW w:w="601" w:type="pct"/>
            <w:tcBorders>
              <w:top w:val="single" w:color="auto" w:sz="4" w:space="0"/>
              <w:left w:val="nil"/>
              <w:bottom w:val="single" w:color="auto" w:sz="4" w:space="0"/>
              <w:right w:val="single" w:color="auto" w:sz="4" w:space="0"/>
            </w:tcBorders>
          </w:tcPr>
          <w:p w:rsidRPr="00357A8D" w:rsidR="00B649D5" w:rsidRDefault="00B649D5" w14:paraId="4A6865D4"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40814385" w14:textId="77777777">
        <w:trPr>
          <w:trHeight w:val="244"/>
        </w:trPr>
        <w:tc>
          <w:tcPr>
            <w:tcW w:w="1824" w:type="pct"/>
            <w:tcBorders>
              <w:top w:val="single" w:color="auto" w:sz="4" w:space="0"/>
              <w:left w:val="single" w:color="auto" w:sz="4" w:space="0"/>
              <w:bottom w:val="single" w:color="auto" w:sz="4" w:space="0"/>
              <w:right w:val="nil"/>
            </w:tcBorders>
          </w:tcPr>
          <w:p w:rsidRPr="00357A8D" w:rsidR="00B649D5" w:rsidRDefault="00B649D5" w14:paraId="7381D4AD"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469 </w:t>
            </w:r>
            <w:r w:rsidRPr="00357A8D">
              <w:rPr>
                <w:rFonts w:ascii="TH Sarabun New" w:hAnsi="TH Sarabun New" w:cs="TH Sarabun New"/>
                <w:sz w:val="26"/>
                <w:szCs w:val="26"/>
                <w:cs/>
              </w:rPr>
              <w:t>สัมมนาเศรษฐศาสตร์การพัฒนา</w:t>
            </w:r>
          </w:p>
        </w:tc>
        <w:tc>
          <w:tcPr>
            <w:tcW w:w="666" w:type="pct"/>
            <w:tcBorders>
              <w:top w:val="single" w:color="auto" w:sz="4" w:space="0"/>
              <w:left w:val="nil"/>
              <w:bottom w:val="single" w:color="auto" w:sz="4" w:space="0"/>
              <w:right w:val="single" w:color="auto" w:sz="4" w:space="0"/>
            </w:tcBorders>
          </w:tcPr>
          <w:p w:rsidRPr="00357A8D" w:rsidR="00B649D5" w:rsidRDefault="00D22761" w14:paraId="56C8E583" w14:textId="0DEB5966">
            <w:pPr>
              <w:autoSpaceDE w:val="0"/>
              <w:autoSpaceDN w:val="0"/>
              <w:adjustRightInd w:val="0"/>
              <w:rPr>
                <w:rFonts w:ascii="TH Sarabun New" w:hAnsi="TH Sarabun New" w:cs="TH Sarabun New"/>
                <w:sz w:val="26"/>
                <w:szCs w:val="26"/>
                <w:cs/>
              </w:rPr>
            </w:pPr>
            <w:del w:author="Jenjira O-cha" w:date="2023-02-08T16:13:00Z" w:id="4101">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B649D5" w:rsidRDefault="00B649D5" w14:paraId="7419A562"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469 </w:t>
            </w:r>
            <w:r w:rsidRPr="00357A8D">
              <w:rPr>
                <w:rFonts w:ascii="TH Sarabun New" w:hAnsi="TH Sarabun New" w:cs="TH Sarabun New"/>
                <w:sz w:val="26"/>
                <w:szCs w:val="26"/>
                <w:cs/>
              </w:rPr>
              <w:t>สัมมนาเศรษฐศาสตร์การพัฒนา</w:t>
            </w:r>
          </w:p>
        </w:tc>
        <w:tc>
          <w:tcPr>
            <w:tcW w:w="601" w:type="pct"/>
            <w:tcBorders>
              <w:top w:val="single" w:color="auto" w:sz="4" w:space="0"/>
              <w:left w:val="nil"/>
              <w:bottom w:val="single" w:color="auto" w:sz="4" w:space="0"/>
              <w:right w:val="single" w:color="auto" w:sz="4" w:space="0"/>
            </w:tcBorders>
          </w:tcPr>
          <w:p w:rsidRPr="00357A8D" w:rsidR="00B649D5" w:rsidRDefault="00B649D5" w14:paraId="16EA95CB"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17FC5A9" w14:textId="77777777">
        <w:trPr>
          <w:trHeight w:val="489"/>
        </w:trPr>
        <w:tc>
          <w:tcPr>
            <w:tcW w:w="1824" w:type="pct"/>
            <w:tcBorders>
              <w:bottom w:val="single" w:color="auto" w:sz="4" w:space="0"/>
              <w:right w:val="nil"/>
            </w:tcBorders>
          </w:tcPr>
          <w:p w:rsidRPr="00357A8D" w:rsidR="00B649D5" w:rsidRDefault="00B649D5" w14:paraId="3A0816B0"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561 </w:t>
            </w:r>
            <w:r w:rsidRPr="00357A8D">
              <w:rPr>
                <w:rFonts w:ascii="TH Sarabun New" w:hAnsi="TH Sarabun New" w:cs="TH Sarabun New"/>
                <w:sz w:val="26"/>
                <w:szCs w:val="26"/>
                <w:cs/>
              </w:rPr>
              <w:t>เศรษฐศาสตร์การพัฒนา: ศึกษาเฉพาะเรื่อง</w:t>
            </w:r>
            <w:r w:rsidRPr="00357A8D">
              <w:rPr>
                <w:rFonts w:ascii="TH Sarabun New" w:hAnsi="TH Sarabun New" w:cs="TH Sarabun New"/>
                <w:sz w:val="26"/>
                <w:szCs w:val="26"/>
              </w:rPr>
              <w:t xml:space="preserve"> 1</w:t>
            </w:r>
          </w:p>
        </w:tc>
        <w:tc>
          <w:tcPr>
            <w:tcW w:w="666" w:type="pct"/>
            <w:tcBorders>
              <w:left w:val="nil"/>
              <w:bottom w:val="single" w:color="auto" w:sz="4" w:space="0"/>
            </w:tcBorders>
          </w:tcPr>
          <w:p w:rsidRPr="00357A8D" w:rsidR="00B649D5" w:rsidRDefault="00D22761" w14:paraId="635B41D1" w14:textId="0F10D719">
            <w:pPr>
              <w:autoSpaceDE w:val="0"/>
              <w:autoSpaceDN w:val="0"/>
              <w:adjustRightInd w:val="0"/>
              <w:rPr>
                <w:rFonts w:ascii="TH Sarabun New" w:hAnsi="TH Sarabun New" w:cs="TH Sarabun New"/>
                <w:sz w:val="26"/>
                <w:szCs w:val="26"/>
                <w:cs/>
              </w:rPr>
            </w:pPr>
            <w:del w:author="Jenjira O-cha" w:date="2023-02-08T16:13:00Z" w:id="4102">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3EF8CDA3"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561 </w:t>
            </w:r>
            <w:r w:rsidRPr="00357A8D">
              <w:rPr>
                <w:rFonts w:ascii="TH Sarabun New" w:hAnsi="TH Sarabun New" w:cs="TH Sarabun New"/>
                <w:sz w:val="26"/>
                <w:szCs w:val="26"/>
                <w:cs/>
              </w:rPr>
              <w:t>เศรษฐศาสตร์การพัฒนา: ศึกษาเฉพาะเรื่อง</w:t>
            </w:r>
            <w:r w:rsidRPr="00357A8D">
              <w:rPr>
                <w:rFonts w:ascii="TH Sarabun New" w:hAnsi="TH Sarabun New" w:cs="TH Sarabun New"/>
                <w:sz w:val="26"/>
                <w:szCs w:val="26"/>
              </w:rPr>
              <w:t xml:space="preserve"> 1</w:t>
            </w:r>
          </w:p>
        </w:tc>
        <w:tc>
          <w:tcPr>
            <w:tcW w:w="601" w:type="pct"/>
            <w:tcBorders>
              <w:left w:val="nil"/>
              <w:bottom w:val="single" w:color="auto" w:sz="4" w:space="0"/>
            </w:tcBorders>
          </w:tcPr>
          <w:p w:rsidRPr="00357A8D" w:rsidR="00B649D5" w:rsidRDefault="00B649D5" w14:paraId="69F5B077"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F4809A3" w14:textId="77777777">
        <w:trPr>
          <w:trHeight w:val="489"/>
        </w:trPr>
        <w:tc>
          <w:tcPr>
            <w:tcW w:w="1824" w:type="pct"/>
            <w:tcBorders>
              <w:bottom w:val="single" w:color="auto" w:sz="4" w:space="0"/>
              <w:right w:val="nil"/>
            </w:tcBorders>
          </w:tcPr>
          <w:p w:rsidRPr="00357A8D" w:rsidR="00CB5A0E" w:rsidRDefault="00B649D5" w14:paraId="6DCEA49B"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562 </w:t>
            </w:r>
            <w:r w:rsidRPr="00357A8D">
              <w:rPr>
                <w:rFonts w:ascii="TH Sarabun New" w:hAnsi="TH Sarabun New" w:cs="TH Sarabun New"/>
                <w:sz w:val="26"/>
                <w:szCs w:val="26"/>
                <w:cs/>
              </w:rPr>
              <w:t>เศรษฐศาสตร์การพัฒนา: ศึกษาเฉพาะเรื่อง</w:t>
            </w:r>
            <w:r w:rsidRPr="00357A8D">
              <w:rPr>
                <w:rFonts w:ascii="TH Sarabun New" w:hAnsi="TH Sarabun New" w:cs="TH Sarabun New"/>
                <w:sz w:val="26"/>
                <w:szCs w:val="26"/>
              </w:rPr>
              <w:t xml:space="preserve"> 2</w:t>
            </w:r>
          </w:p>
        </w:tc>
        <w:tc>
          <w:tcPr>
            <w:tcW w:w="666" w:type="pct"/>
            <w:tcBorders>
              <w:left w:val="nil"/>
              <w:bottom w:val="single" w:color="auto" w:sz="4" w:space="0"/>
            </w:tcBorders>
          </w:tcPr>
          <w:p w:rsidRPr="00357A8D" w:rsidR="00B649D5" w:rsidRDefault="00D22761" w14:paraId="2B8DC1B3" w14:textId="7F93C1B8">
            <w:pPr>
              <w:autoSpaceDE w:val="0"/>
              <w:autoSpaceDN w:val="0"/>
              <w:adjustRightInd w:val="0"/>
              <w:rPr>
                <w:rFonts w:ascii="TH Sarabun New" w:hAnsi="TH Sarabun New" w:cs="TH Sarabun New"/>
                <w:sz w:val="26"/>
                <w:szCs w:val="26"/>
                <w:cs/>
              </w:rPr>
            </w:pPr>
            <w:del w:author="Jenjira O-cha" w:date="2023-02-08T16:13:00Z" w:id="4103">
              <w:r w:rsidRPr="00357A8D" w:rsidDel="00BA6778">
                <w:rPr>
                  <w:rFonts w:ascii="TH Sarabun New" w:hAnsi="TH Sarabun New" w:cs="TH Sarabun New"/>
                  <w:sz w:val="26"/>
                  <w:szCs w:val="26"/>
                  <w:cs/>
                </w:rPr>
                <w:delText xml:space="preserve">   </w:delText>
              </w:r>
            </w:del>
            <w:r w:rsidRPr="00357A8D" w:rsidR="00B649D5">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B649D5" w:rsidRDefault="00B649D5" w14:paraId="784CBF60"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562 </w:t>
            </w:r>
            <w:r w:rsidRPr="00357A8D">
              <w:rPr>
                <w:rFonts w:ascii="TH Sarabun New" w:hAnsi="TH Sarabun New" w:cs="TH Sarabun New"/>
                <w:sz w:val="26"/>
                <w:szCs w:val="26"/>
                <w:cs/>
              </w:rPr>
              <w:t>เศรษฐศาสตร์การพัฒนา: ศึกษาเฉพาะเรื่อง</w:t>
            </w:r>
            <w:r w:rsidRPr="00357A8D">
              <w:rPr>
                <w:rFonts w:ascii="TH Sarabun New" w:hAnsi="TH Sarabun New" w:cs="TH Sarabun New"/>
                <w:sz w:val="26"/>
                <w:szCs w:val="26"/>
              </w:rPr>
              <w:t xml:space="preserve"> 2</w:t>
            </w:r>
          </w:p>
        </w:tc>
        <w:tc>
          <w:tcPr>
            <w:tcW w:w="601" w:type="pct"/>
            <w:tcBorders>
              <w:left w:val="nil"/>
              <w:bottom w:val="single" w:color="auto" w:sz="4" w:space="0"/>
            </w:tcBorders>
          </w:tcPr>
          <w:p w:rsidRPr="00357A8D" w:rsidR="00B649D5" w:rsidRDefault="00B649D5" w14:paraId="3356AD6D"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432DDA8" w14:textId="77777777">
        <w:trPr>
          <w:trHeight w:val="522"/>
        </w:trPr>
        <w:tc>
          <w:tcPr>
            <w:tcW w:w="2490" w:type="pct"/>
            <w:gridSpan w:val="2"/>
            <w:tcBorders>
              <w:bottom w:val="nil"/>
            </w:tcBorders>
          </w:tcPr>
          <w:p w:rsidRPr="00357A8D" w:rsidR="00CB5A0E" w:rsidRDefault="00CB5A0E" w14:paraId="29A6804B"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หมวดเศรษฐศาสตร์ทรัพยากรมนุษย์ทรัพยากรธรรมชาติและสิ่งแวดล้อม (หมวด 7)</w:t>
            </w:r>
          </w:p>
          <w:p w:rsidRPr="00357A8D" w:rsidR="00CB5A0E" w:rsidRDefault="00CB5A0E" w14:paraId="73947B0F" w14:textId="77777777">
            <w:pPr>
              <w:autoSpaceDE w:val="0"/>
              <w:autoSpaceDN w:val="0"/>
              <w:adjustRightInd w:val="0"/>
              <w:spacing w:before="48" w:beforeLines="20"/>
              <w:rPr>
                <w:rFonts w:ascii="TH Sarabun New" w:hAnsi="TH Sarabun New" w:eastAsia="Angsana New" w:cs="TH Sarabun New"/>
                <w:b/>
                <w:bCs/>
                <w:sz w:val="26"/>
                <w:szCs w:val="26"/>
                <w:cs/>
              </w:rPr>
            </w:pPr>
            <w:r w:rsidRPr="00357A8D">
              <w:rPr>
                <w:rFonts w:ascii="TH Sarabun New" w:hAnsi="TH Sarabun New" w:cs="TH Sarabun New"/>
                <w:b/>
                <w:bCs/>
                <w:sz w:val="26"/>
                <w:szCs w:val="26"/>
                <w:cs/>
              </w:rPr>
              <w:t>หมวดย่อยเศรษฐศาสตร์ทรัพยากรมนุษย์</w:t>
            </w:r>
          </w:p>
        </w:tc>
        <w:tc>
          <w:tcPr>
            <w:tcW w:w="2510" w:type="pct"/>
            <w:gridSpan w:val="2"/>
            <w:tcBorders>
              <w:bottom w:val="nil"/>
            </w:tcBorders>
          </w:tcPr>
          <w:p w:rsidRPr="00357A8D" w:rsidR="00CB5A0E" w:rsidRDefault="00CB5A0E" w14:paraId="2241E909"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หมวดเศรษฐศาสตร์ทรัพยากรมนุษย์</w:t>
            </w:r>
          </w:p>
          <w:p w:rsidRPr="00357A8D" w:rsidR="00CB5A0E" w:rsidRDefault="00CB5A0E" w14:paraId="5595B80A"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eastAsia="Angsana New" w:cs="TH Sarabun New"/>
                <w:b/>
                <w:bCs/>
                <w:sz w:val="26"/>
                <w:szCs w:val="26"/>
                <w:cs/>
              </w:rPr>
              <w:t>ทรัพยากรธรรมชาติและสิ่งแวดล้อม (หมวด 7)</w:t>
            </w:r>
          </w:p>
          <w:p w:rsidRPr="00357A8D" w:rsidR="00CB5A0E" w:rsidRDefault="00CB5A0E" w14:paraId="6BC23331" w14:textId="77777777">
            <w:pPr>
              <w:spacing w:before="48" w:beforeLines="20"/>
              <w:rPr>
                <w:rFonts w:ascii="TH Sarabun New" w:hAnsi="TH Sarabun New" w:eastAsia="Angsana New" w:cs="TH Sarabun New"/>
                <w:sz w:val="26"/>
                <w:szCs w:val="26"/>
              </w:rPr>
            </w:pPr>
            <w:r w:rsidRPr="00357A8D">
              <w:rPr>
                <w:rFonts w:ascii="TH Sarabun New" w:hAnsi="TH Sarabun New" w:cs="TH Sarabun New"/>
                <w:b/>
                <w:bCs/>
                <w:sz w:val="26"/>
                <w:szCs w:val="26"/>
                <w:cs/>
              </w:rPr>
              <w:t>หมวดย่อยเศรษฐศาสตร์ทรัพยากรมนุษย์</w:t>
            </w:r>
          </w:p>
        </w:tc>
      </w:tr>
      <w:tr w:rsidRPr="00357A8D" w:rsidR="00357A8D" w:rsidTr="00B61263" w14:paraId="2F5747FC" w14:textId="77777777">
        <w:trPr>
          <w:trHeight w:val="278"/>
        </w:trPr>
        <w:tc>
          <w:tcPr>
            <w:tcW w:w="1824" w:type="pct"/>
            <w:tcBorders>
              <w:top w:val="single" w:color="auto" w:sz="4" w:space="0"/>
              <w:left w:val="single" w:color="auto" w:sz="4" w:space="0"/>
              <w:bottom w:val="single" w:color="auto" w:sz="4" w:space="0"/>
              <w:right w:val="nil"/>
            </w:tcBorders>
          </w:tcPr>
          <w:p w:rsidRPr="00357A8D" w:rsidR="00CB5A0E" w:rsidRDefault="00CB5A0E" w14:paraId="7E6E3D6F" w14:textId="77777777">
            <w:pPr>
              <w:autoSpaceDE w:val="0"/>
              <w:autoSpaceDN w:val="0"/>
              <w:adjustRightInd w:val="0"/>
              <w:spacing w:before="48" w:beforeLines="20"/>
              <w:rPr>
                <w:rFonts w:ascii="TH Sarabun New" w:hAnsi="TH Sarabun New" w:eastAsia="Angsana New" w:cs="TH Sarabun New"/>
                <w:b/>
                <w:bCs/>
                <w:sz w:val="26"/>
                <w:szCs w:val="26"/>
                <w:u w:val="single"/>
              </w:rPr>
            </w:pPr>
            <w:r w:rsidRPr="00357A8D">
              <w:rPr>
                <w:rFonts w:ascii="TH Sarabun New" w:hAnsi="TH Sarabun New" w:cs="TH Sarabun New"/>
                <w:sz w:val="26"/>
                <w:szCs w:val="26"/>
                <w:cs/>
              </w:rPr>
              <w:t>ศ.470 สัมมนาเศรษฐศาสตร์ทรัพยากรมนุษย์</w:t>
            </w:r>
          </w:p>
        </w:tc>
        <w:tc>
          <w:tcPr>
            <w:tcW w:w="666" w:type="pct"/>
            <w:tcBorders>
              <w:top w:val="single" w:color="auto" w:sz="4" w:space="0"/>
              <w:left w:val="nil"/>
              <w:bottom w:val="single" w:color="auto" w:sz="4" w:space="0"/>
              <w:right w:val="single" w:color="auto" w:sz="4" w:space="0"/>
            </w:tcBorders>
          </w:tcPr>
          <w:p w:rsidRPr="00357A8D" w:rsidR="00CB5A0E" w:rsidRDefault="00D22761" w14:paraId="6637CF7F" w14:textId="53FB9850">
            <w:pPr>
              <w:autoSpaceDE w:val="0"/>
              <w:autoSpaceDN w:val="0"/>
              <w:adjustRightInd w:val="0"/>
              <w:spacing w:before="48" w:beforeLines="20"/>
              <w:rPr>
                <w:rFonts w:ascii="TH Sarabun New" w:hAnsi="TH Sarabun New" w:cs="TH Sarabun New"/>
                <w:sz w:val="26"/>
                <w:szCs w:val="26"/>
                <w:cs/>
              </w:rPr>
            </w:pPr>
            <w:del w:author="Jenjira O-cha" w:date="2023-02-08T16:13:00Z" w:id="4104">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062024D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ศ.470 สัมมนาเศรษฐศาสตร์ทรัพยากรมนุษย์</w:t>
            </w:r>
          </w:p>
        </w:tc>
        <w:tc>
          <w:tcPr>
            <w:tcW w:w="601" w:type="pct"/>
            <w:tcBorders>
              <w:top w:val="single" w:color="auto" w:sz="4" w:space="0"/>
              <w:left w:val="nil"/>
              <w:bottom w:val="single" w:color="auto" w:sz="4" w:space="0"/>
              <w:right w:val="single" w:color="auto" w:sz="4" w:space="0"/>
            </w:tcBorders>
          </w:tcPr>
          <w:p w:rsidRPr="00357A8D" w:rsidR="00CB5A0E" w:rsidRDefault="00CB5A0E" w14:paraId="1A32F114"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71063F9C" w14:textId="77777777">
        <w:trPr>
          <w:trHeight w:val="267"/>
        </w:trPr>
        <w:tc>
          <w:tcPr>
            <w:tcW w:w="1824" w:type="pct"/>
            <w:tcBorders>
              <w:top w:val="single" w:color="auto" w:sz="4" w:space="0"/>
              <w:left w:val="single" w:color="auto" w:sz="4" w:space="0"/>
              <w:bottom w:val="single" w:color="auto" w:sz="4" w:space="0"/>
              <w:right w:val="nil"/>
            </w:tcBorders>
          </w:tcPr>
          <w:p w:rsidRPr="00357A8D" w:rsidR="00CB5A0E" w:rsidRDefault="00CB5A0E" w14:paraId="42715F78"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471 </w:t>
            </w:r>
            <w:r w:rsidRPr="00357A8D">
              <w:rPr>
                <w:rFonts w:ascii="TH Sarabun New" w:hAnsi="TH Sarabun New" w:cs="TH Sarabun New"/>
                <w:sz w:val="26"/>
                <w:szCs w:val="26"/>
                <w:cs/>
              </w:rPr>
              <w:t>เศรษฐศาสตร์แรงงาน</w:t>
            </w:r>
          </w:p>
        </w:tc>
        <w:tc>
          <w:tcPr>
            <w:tcW w:w="666" w:type="pct"/>
            <w:tcBorders>
              <w:top w:val="single" w:color="auto" w:sz="4" w:space="0"/>
              <w:left w:val="nil"/>
              <w:bottom w:val="single" w:color="auto" w:sz="4" w:space="0"/>
              <w:right w:val="single" w:color="auto" w:sz="4" w:space="0"/>
            </w:tcBorders>
          </w:tcPr>
          <w:p w:rsidRPr="00357A8D" w:rsidR="00CB5A0E" w:rsidRDefault="00D22761" w14:paraId="12685F08" w14:textId="630663D1">
            <w:pPr>
              <w:autoSpaceDE w:val="0"/>
              <w:autoSpaceDN w:val="0"/>
              <w:adjustRightInd w:val="0"/>
              <w:spacing w:before="48" w:beforeLines="20"/>
              <w:rPr>
                <w:rFonts w:ascii="TH Sarabun New" w:hAnsi="TH Sarabun New" w:cs="TH Sarabun New"/>
                <w:sz w:val="26"/>
                <w:szCs w:val="26"/>
                <w:cs/>
              </w:rPr>
            </w:pPr>
            <w:del w:author="Jenjira O-cha" w:date="2023-02-08T16:13:00Z" w:id="4105">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4912609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471 </w:t>
            </w:r>
            <w:r w:rsidRPr="00357A8D">
              <w:rPr>
                <w:rFonts w:ascii="TH Sarabun New" w:hAnsi="TH Sarabun New" w:cs="TH Sarabun New"/>
                <w:sz w:val="26"/>
                <w:szCs w:val="26"/>
                <w:cs/>
              </w:rPr>
              <w:t>เศรษฐศาสตร์แรงงาน</w:t>
            </w:r>
          </w:p>
        </w:tc>
        <w:tc>
          <w:tcPr>
            <w:tcW w:w="601" w:type="pct"/>
            <w:tcBorders>
              <w:top w:val="single" w:color="auto" w:sz="4" w:space="0"/>
              <w:left w:val="nil"/>
              <w:bottom w:val="single" w:color="auto" w:sz="4" w:space="0"/>
              <w:right w:val="single" w:color="auto" w:sz="4" w:space="0"/>
            </w:tcBorders>
          </w:tcPr>
          <w:p w:rsidRPr="00357A8D" w:rsidR="00CB5A0E" w:rsidRDefault="00CB5A0E" w14:paraId="61115567"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F1A58B9" w14:textId="77777777">
        <w:trPr>
          <w:trHeight w:val="278"/>
        </w:trPr>
        <w:tc>
          <w:tcPr>
            <w:tcW w:w="1824" w:type="pct"/>
            <w:tcBorders>
              <w:top w:val="single" w:color="auto" w:sz="4" w:space="0"/>
              <w:left w:val="single" w:color="auto" w:sz="4" w:space="0"/>
              <w:bottom w:val="single" w:color="auto" w:sz="4" w:space="0"/>
              <w:right w:val="nil"/>
            </w:tcBorders>
          </w:tcPr>
          <w:p w:rsidRPr="00357A8D" w:rsidR="00CB5A0E" w:rsidRDefault="00CB5A0E" w14:paraId="17C332CB"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472 </w:t>
            </w:r>
            <w:r w:rsidRPr="00357A8D">
              <w:rPr>
                <w:rFonts w:ascii="TH Sarabun New" w:hAnsi="TH Sarabun New" w:cs="TH Sarabun New"/>
                <w:sz w:val="26"/>
                <w:szCs w:val="26"/>
                <w:cs/>
              </w:rPr>
              <w:t xml:space="preserve">เศรษฐศาสตร์ประชากรและครอบครัว </w:t>
            </w:r>
          </w:p>
        </w:tc>
        <w:tc>
          <w:tcPr>
            <w:tcW w:w="666" w:type="pct"/>
            <w:tcBorders>
              <w:top w:val="single" w:color="auto" w:sz="4" w:space="0"/>
              <w:left w:val="nil"/>
              <w:bottom w:val="single" w:color="auto" w:sz="4" w:space="0"/>
              <w:right w:val="single" w:color="auto" w:sz="4" w:space="0"/>
            </w:tcBorders>
          </w:tcPr>
          <w:p w:rsidRPr="00357A8D" w:rsidR="00CB5A0E" w:rsidRDefault="00D22761" w14:paraId="3680579C" w14:textId="2D36A6C8">
            <w:pPr>
              <w:autoSpaceDE w:val="0"/>
              <w:autoSpaceDN w:val="0"/>
              <w:adjustRightInd w:val="0"/>
              <w:spacing w:before="48" w:beforeLines="20"/>
              <w:rPr>
                <w:rFonts w:ascii="TH Sarabun New" w:hAnsi="TH Sarabun New" w:cs="TH Sarabun New"/>
                <w:sz w:val="26"/>
                <w:szCs w:val="26"/>
                <w:cs/>
              </w:rPr>
            </w:pPr>
            <w:del w:author="Jenjira O-cha" w:date="2023-02-08T16:13:00Z" w:id="4106">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74ADC88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472 </w:t>
            </w:r>
            <w:r w:rsidRPr="00357A8D">
              <w:rPr>
                <w:rFonts w:ascii="TH Sarabun New" w:hAnsi="TH Sarabun New" w:cs="TH Sarabun New"/>
                <w:sz w:val="26"/>
                <w:szCs w:val="26"/>
                <w:cs/>
              </w:rPr>
              <w:t xml:space="preserve">เศรษฐศาสตร์ประชากรและครอบครัว </w:t>
            </w:r>
          </w:p>
        </w:tc>
        <w:tc>
          <w:tcPr>
            <w:tcW w:w="601" w:type="pct"/>
            <w:tcBorders>
              <w:top w:val="single" w:color="auto" w:sz="4" w:space="0"/>
              <w:left w:val="nil"/>
              <w:bottom w:val="single" w:color="auto" w:sz="4" w:space="0"/>
              <w:right w:val="single" w:color="auto" w:sz="4" w:space="0"/>
            </w:tcBorders>
          </w:tcPr>
          <w:p w:rsidRPr="00357A8D" w:rsidR="00CB5A0E" w:rsidRDefault="00CB5A0E" w14:paraId="49F38AA3"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C6490DC" w14:textId="77777777">
        <w:trPr>
          <w:trHeight w:val="278"/>
        </w:trPr>
        <w:tc>
          <w:tcPr>
            <w:tcW w:w="1824" w:type="pct"/>
            <w:tcBorders>
              <w:top w:val="single" w:color="auto" w:sz="4" w:space="0"/>
              <w:left w:val="single" w:color="auto" w:sz="4" w:space="0"/>
              <w:bottom w:val="single" w:color="auto" w:sz="4" w:space="0"/>
              <w:right w:val="nil"/>
            </w:tcBorders>
          </w:tcPr>
          <w:p w:rsidRPr="00357A8D" w:rsidR="00CB5A0E" w:rsidRDefault="00CB5A0E" w14:paraId="50CA6BF3"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473 </w:t>
            </w:r>
            <w:r w:rsidRPr="00357A8D">
              <w:rPr>
                <w:rFonts w:ascii="TH Sarabun New" w:hAnsi="TH Sarabun New" w:cs="TH Sarabun New"/>
                <w:sz w:val="26"/>
                <w:szCs w:val="26"/>
                <w:cs/>
              </w:rPr>
              <w:t>เศรษฐศาสตร์การศึกษา</w:t>
            </w:r>
          </w:p>
        </w:tc>
        <w:tc>
          <w:tcPr>
            <w:tcW w:w="666" w:type="pct"/>
            <w:tcBorders>
              <w:top w:val="single" w:color="auto" w:sz="4" w:space="0"/>
              <w:left w:val="nil"/>
              <w:bottom w:val="single" w:color="auto" w:sz="4" w:space="0"/>
              <w:right w:val="single" w:color="auto" w:sz="4" w:space="0"/>
            </w:tcBorders>
          </w:tcPr>
          <w:p w:rsidRPr="00357A8D" w:rsidR="00CB5A0E" w:rsidRDefault="00D22761" w14:paraId="009C32B5" w14:textId="58C90205">
            <w:pPr>
              <w:autoSpaceDE w:val="0"/>
              <w:autoSpaceDN w:val="0"/>
              <w:adjustRightInd w:val="0"/>
              <w:spacing w:before="48" w:beforeLines="20"/>
              <w:rPr>
                <w:rFonts w:ascii="TH Sarabun New" w:hAnsi="TH Sarabun New" w:cs="TH Sarabun New"/>
                <w:sz w:val="26"/>
                <w:szCs w:val="26"/>
                <w:cs/>
              </w:rPr>
            </w:pPr>
            <w:del w:author="Jenjira O-cha" w:date="2023-02-08T16:13:00Z" w:id="4107">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0351ECA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473 </w:t>
            </w:r>
            <w:r w:rsidRPr="00357A8D">
              <w:rPr>
                <w:rFonts w:ascii="TH Sarabun New" w:hAnsi="TH Sarabun New" w:cs="TH Sarabun New"/>
                <w:sz w:val="26"/>
                <w:szCs w:val="26"/>
                <w:cs/>
              </w:rPr>
              <w:t>เศรษฐศาสตร์การศึกษา</w:t>
            </w:r>
          </w:p>
        </w:tc>
        <w:tc>
          <w:tcPr>
            <w:tcW w:w="601" w:type="pct"/>
            <w:tcBorders>
              <w:top w:val="single" w:color="auto" w:sz="4" w:space="0"/>
              <w:left w:val="nil"/>
              <w:bottom w:val="single" w:color="auto" w:sz="4" w:space="0"/>
              <w:right w:val="single" w:color="auto" w:sz="4" w:space="0"/>
            </w:tcBorders>
          </w:tcPr>
          <w:p w:rsidRPr="00357A8D" w:rsidR="00CB5A0E" w:rsidRDefault="00CB5A0E" w14:paraId="78F14EAF"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31271228" w14:textId="77777777">
        <w:trPr>
          <w:trHeight w:val="278"/>
        </w:trPr>
        <w:tc>
          <w:tcPr>
            <w:tcW w:w="1824" w:type="pct"/>
            <w:tcBorders>
              <w:bottom w:val="single" w:color="auto" w:sz="4" w:space="0"/>
              <w:right w:val="nil"/>
            </w:tcBorders>
          </w:tcPr>
          <w:p w:rsidRPr="00357A8D" w:rsidR="00CB5A0E" w:rsidRDefault="00CB5A0E" w14:paraId="19162E34"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474 </w:t>
            </w:r>
            <w:r w:rsidRPr="00357A8D">
              <w:rPr>
                <w:rFonts w:ascii="TH Sarabun New" w:hAnsi="TH Sarabun New" w:cs="TH Sarabun New"/>
                <w:sz w:val="26"/>
                <w:szCs w:val="26"/>
                <w:cs/>
              </w:rPr>
              <w:t>เศรษฐศาสตร์สุขภาพ</w:t>
            </w:r>
          </w:p>
        </w:tc>
        <w:tc>
          <w:tcPr>
            <w:tcW w:w="666" w:type="pct"/>
            <w:tcBorders>
              <w:left w:val="nil"/>
              <w:bottom w:val="single" w:color="auto" w:sz="4" w:space="0"/>
            </w:tcBorders>
          </w:tcPr>
          <w:p w:rsidRPr="00357A8D" w:rsidR="00CB5A0E" w:rsidRDefault="00D22761" w14:paraId="02F7320C" w14:textId="7453DAFE">
            <w:pPr>
              <w:autoSpaceDE w:val="0"/>
              <w:autoSpaceDN w:val="0"/>
              <w:adjustRightInd w:val="0"/>
              <w:spacing w:before="48" w:beforeLines="20"/>
              <w:rPr>
                <w:rFonts w:ascii="TH Sarabun New" w:hAnsi="TH Sarabun New" w:cs="TH Sarabun New"/>
                <w:sz w:val="26"/>
                <w:szCs w:val="26"/>
                <w:cs/>
              </w:rPr>
            </w:pPr>
            <w:del w:author="Jenjira O-cha" w:date="2023-02-08T16:13:00Z" w:id="4108">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6047AFD4"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474 </w:t>
            </w:r>
            <w:r w:rsidRPr="00357A8D">
              <w:rPr>
                <w:rFonts w:ascii="TH Sarabun New" w:hAnsi="TH Sarabun New" w:cs="TH Sarabun New"/>
                <w:sz w:val="26"/>
                <w:szCs w:val="26"/>
                <w:cs/>
              </w:rPr>
              <w:t>เศรษฐศาสตร์สุขภาพ</w:t>
            </w:r>
          </w:p>
        </w:tc>
        <w:tc>
          <w:tcPr>
            <w:tcW w:w="601" w:type="pct"/>
            <w:tcBorders>
              <w:left w:val="nil"/>
              <w:bottom w:val="single" w:color="auto" w:sz="4" w:space="0"/>
            </w:tcBorders>
          </w:tcPr>
          <w:p w:rsidRPr="00357A8D" w:rsidR="00CB5A0E" w:rsidRDefault="00CB5A0E" w14:paraId="39313E12"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55C26C16" w14:textId="77777777">
        <w:trPr>
          <w:trHeight w:val="544"/>
        </w:trPr>
        <w:tc>
          <w:tcPr>
            <w:tcW w:w="1824" w:type="pct"/>
            <w:tcBorders>
              <w:top w:val="single" w:color="auto" w:sz="4" w:space="0"/>
              <w:left w:val="single" w:color="auto" w:sz="4" w:space="0"/>
              <w:bottom w:val="single" w:color="auto" w:sz="4" w:space="0"/>
              <w:right w:val="nil"/>
            </w:tcBorders>
          </w:tcPr>
          <w:p w:rsidRPr="00357A8D" w:rsidR="00CB5A0E" w:rsidRDefault="00CB5A0E" w14:paraId="42F0454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571 </w:t>
            </w:r>
            <w:r w:rsidRPr="00357A8D">
              <w:rPr>
                <w:rFonts w:ascii="TH Sarabun New" w:hAnsi="TH Sarabun New" w:cs="TH Sarabun New"/>
                <w:sz w:val="26"/>
                <w:szCs w:val="26"/>
                <w:cs/>
              </w:rPr>
              <w:t>เศรษฐศาสตร์ทรัพยากรมนุษย์: ศึกษาเฉพาะเรื่อง</w:t>
            </w:r>
            <w:r w:rsidRPr="00357A8D">
              <w:rPr>
                <w:rFonts w:ascii="TH Sarabun New" w:hAnsi="TH Sarabun New" w:cs="TH Sarabun New"/>
                <w:sz w:val="26"/>
                <w:szCs w:val="26"/>
              </w:rPr>
              <w:t xml:space="preserve"> 1</w:t>
            </w:r>
          </w:p>
        </w:tc>
        <w:tc>
          <w:tcPr>
            <w:tcW w:w="666" w:type="pct"/>
            <w:tcBorders>
              <w:top w:val="single" w:color="auto" w:sz="4" w:space="0"/>
              <w:left w:val="nil"/>
              <w:bottom w:val="single" w:color="auto" w:sz="4" w:space="0"/>
              <w:right w:val="single" w:color="auto" w:sz="4" w:space="0"/>
            </w:tcBorders>
          </w:tcPr>
          <w:p w:rsidRPr="00357A8D" w:rsidR="00CB5A0E" w:rsidRDefault="00D22761" w14:paraId="169F5A5D" w14:textId="48432430">
            <w:pPr>
              <w:autoSpaceDE w:val="0"/>
              <w:autoSpaceDN w:val="0"/>
              <w:adjustRightInd w:val="0"/>
              <w:spacing w:before="48" w:beforeLines="20"/>
              <w:rPr>
                <w:rFonts w:ascii="TH Sarabun New" w:hAnsi="TH Sarabun New" w:cs="TH Sarabun New"/>
                <w:sz w:val="26"/>
                <w:szCs w:val="26"/>
                <w:cs/>
              </w:rPr>
            </w:pPr>
            <w:del w:author="Jenjira O-cha" w:date="2023-02-08T16:13:00Z" w:id="4109">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7A5A6EE2"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571 </w:t>
            </w:r>
            <w:r w:rsidRPr="00357A8D">
              <w:rPr>
                <w:rFonts w:ascii="TH Sarabun New" w:hAnsi="TH Sarabun New" w:cs="TH Sarabun New"/>
                <w:sz w:val="26"/>
                <w:szCs w:val="26"/>
                <w:cs/>
              </w:rPr>
              <w:t>เศรษฐศาสตร์ทรัพยากรมนุษย์: ศึกษาเฉพาะเรื่อง</w:t>
            </w:r>
            <w:r w:rsidRPr="00357A8D">
              <w:rPr>
                <w:rFonts w:ascii="TH Sarabun New" w:hAnsi="TH Sarabun New" w:cs="TH Sarabun New"/>
                <w:sz w:val="26"/>
                <w:szCs w:val="26"/>
              </w:rPr>
              <w:t xml:space="preserve"> 1</w:t>
            </w:r>
          </w:p>
        </w:tc>
        <w:tc>
          <w:tcPr>
            <w:tcW w:w="601" w:type="pct"/>
            <w:tcBorders>
              <w:top w:val="single" w:color="auto" w:sz="4" w:space="0"/>
              <w:left w:val="nil"/>
              <w:bottom w:val="single" w:color="auto" w:sz="4" w:space="0"/>
              <w:right w:val="single" w:color="auto" w:sz="4" w:space="0"/>
            </w:tcBorders>
          </w:tcPr>
          <w:p w:rsidRPr="00357A8D" w:rsidR="00CB5A0E" w:rsidRDefault="00CB5A0E" w14:paraId="7A5CD0C7"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6DBAB3F8" w14:textId="77777777">
        <w:trPr>
          <w:trHeight w:val="556"/>
        </w:trPr>
        <w:tc>
          <w:tcPr>
            <w:tcW w:w="1824" w:type="pct"/>
            <w:tcBorders>
              <w:top w:val="nil"/>
              <w:left w:val="single" w:color="auto" w:sz="4" w:space="0"/>
              <w:bottom w:val="single" w:color="auto" w:sz="4" w:space="0"/>
              <w:right w:val="nil"/>
            </w:tcBorders>
          </w:tcPr>
          <w:p w:rsidRPr="00357A8D" w:rsidR="00CB5A0E" w:rsidRDefault="00CB5A0E" w14:paraId="1EB96355"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572 </w:t>
            </w:r>
            <w:r w:rsidRPr="00357A8D">
              <w:rPr>
                <w:rFonts w:ascii="TH Sarabun New" w:hAnsi="TH Sarabun New" w:cs="TH Sarabun New"/>
                <w:sz w:val="26"/>
                <w:szCs w:val="26"/>
                <w:cs/>
              </w:rPr>
              <w:t>เศรษฐศาสตร์ทรัพยากรมนุษย์: ศึกษาเฉพาะเรื่อง</w:t>
            </w:r>
            <w:r w:rsidRPr="00357A8D">
              <w:rPr>
                <w:rFonts w:ascii="TH Sarabun New" w:hAnsi="TH Sarabun New" w:cs="TH Sarabun New"/>
                <w:sz w:val="26"/>
                <w:szCs w:val="26"/>
              </w:rPr>
              <w:t xml:space="preserve"> 2</w:t>
            </w:r>
          </w:p>
        </w:tc>
        <w:tc>
          <w:tcPr>
            <w:tcW w:w="666" w:type="pct"/>
            <w:tcBorders>
              <w:top w:val="nil"/>
              <w:left w:val="nil"/>
              <w:bottom w:val="single" w:color="auto" w:sz="4" w:space="0"/>
              <w:right w:val="single" w:color="auto" w:sz="4" w:space="0"/>
            </w:tcBorders>
          </w:tcPr>
          <w:p w:rsidRPr="00357A8D" w:rsidR="00CB5A0E" w:rsidRDefault="00D22761" w14:paraId="49247777" w14:textId="7523CF34">
            <w:pPr>
              <w:autoSpaceDE w:val="0"/>
              <w:autoSpaceDN w:val="0"/>
              <w:adjustRightInd w:val="0"/>
              <w:spacing w:before="48" w:beforeLines="20"/>
              <w:rPr>
                <w:rFonts w:ascii="TH Sarabun New" w:hAnsi="TH Sarabun New" w:cs="TH Sarabun New"/>
                <w:sz w:val="26"/>
                <w:szCs w:val="26"/>
                <w:cs/>
              </w:rPr>
            </w:pPr>
            <w:del w:author="Jenjira O-cha" w:date="2023-02-08T16:13:00Z" w:id="4110">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left w:val="single" w:color="auto" w:sz="4" w:space="0"/>
              <w:bottom w:val="single" w:color="auto" w:sz="4" w:space="0"/>
              <w:right w:val="nil"/>
            </w:tcBorders>
          </w:tcPr>
          <w:p w:rsidRPr="00357A8D" w:rsidR="00CB5A0E" w:rsidRDefault="00CB5A0E" w14:paraId="1707E3EE"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572 </w:t>
            </w:r>
            <w:r w:rsidRPr="00357A8D">
              <w:rPr>
                <w:rFonts w:ascii="TH Sarabun New" w:hAnsi="TH Sarabun New" w:cs="TH Sarabun New"/>
                <w:sz w:val="26"/>
                <w:szCs w:val="26"/>
                <w:cs/>
              </w:rPr>
              <w:t>เศรษฐศาสตร์ทรัพยากรมนุษย์: ศึกษาเฉพาะเรื่อง</w:t>
            </w:r>
            <w:r w:rsidRPr="00357A8D">
              <w:rPr>
                <w:rFonts w:ascii="TH Sarabun New" w:hAnsi="TH Sarabun New" w:cs="TH Sarabun New"/>
                <w:sz w:val="26"/>
                <w:szCs w:val="26"/>
              </w:rPr>
              <w:t xml:space="preserve"> 2</w:t>
            </w:r>
          </w:p>
        </w:tc>
        <w:tc>
          <w:tcPr>
            <w:tcW w:w="601" w:type="pct"/>
            <w:tcBorders>
              <w:top w:val="nil"/>
              <w:left w:val="nil"/>
              <w:bottom w:val="single" w:color="auto" w:sz="4" w:space="0"/>
              <w:right w:val="single" w:color="auto" w:sz="4" w:space="0"/>
            </w:tcBorders>
          </w:tcPr>
          <w:p w:rsidRPr="00357A8D" w:rsidR="00CB5A0E" w:rsidRDefault="00CB5A0E" w14:paraId="24BFD0D1"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56AEB6A" w14:textId="77777777">
        <w:trPr>
          <w:trHeight w:val="522"/>
        </w:trPr>
        <w:tc>
          <w:tcPr>
            <w:tcW w:w="1824" w:type="pct"/>
            <w:tcBorders>
              <w:top w:val="nil"/>
              <w:bottom w:val="nil"/>
              <w:right w:val="nil"/>
            </w:tcBorders>
          </w:tcPr>
          <w:p w:rsidRPr="00357A8D" w:rsidR="00CB5A0E" w:rsidRDefault="00CB5A0E" w14:paraId="2E972D54"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หมวดย่อยเศรษฐศาสตร์ทรัพยากรธรรมชาติและสิ่งแวดล้อม</w:t>
            </w:r>
          </w:p>
        </w:tc>
        <w:tc>
          <w:tcPr>
            <w:tcW w:w="666" w:type="pct"/>
            <w:tcBorders>
              <w:top w:val="nil"/>
              <w:left w:val="nil"/>
              <w:bottom w:val="nil"/>
            </w:tcBorders>
          </w:tcPr>
          <w:p w:rsidRPr="00357A8D" w:rsidR="00CB5A0E" w:rsidRDefault="00CB5A0E" w14:paraId="78B2A948" w14:textId="77777777">
            <w:pPr>
              <w:spacing w:before="48" w:beforeLines="20"/>
              <w:rPr>
                <w:rFonts w:ascii="TH Sarabun New" w:hAnsi="TH Sarabun New" w:cs="TH Sarabun New"/>
                <w:b/>
                <w:bCs/>
                <w:sz w:val="26"/>
                <w:szCs w:val="26"/>
                <w:cs/>
              </w:rPr>
            </w:pPr>
          </w:p>
        </w:tc>
        <w:tc>
          <w:tcPr>
            <w:tcW w:w="1909" w:type="pct"/>
            <w:tcBorders>
              <w:top w:val="nil"/>
              <w:bottom w:val="nil"/>
              <w:right w:val="nil"/>
            </w:tcBorders>
          </w:tcPr>
          <w:p w:rsidRPr="00357A8D" w:rsidR="00CB5A0E" w:rsidRDefault="00CB5A0E" w14:paraId="79153114" w14:textId="77777777">
            <w:pPr>
              <w:spacing w:before="48" w:beforeLines="20"/>
              <w:rPr>
                <w:rFonts w:ascii="TH Sarabun New" w:hAnsi="TH Sarabun New" w:cs="TH Sarabun New"/>
                <w:b/>
                <w:bCs/>
                <w:sz w:val="26"/>
                <w:szCs w:val="26"/>
              </w:rPr>
            </w:pPr>
            <w:r w:rsidRPr="00357A8D">
              <w:rPr>
                <w:rFonts w:ascii="TH Sarabun New" w:hAnsi="TH Sarabun New" w:cs="TH Sarabun New"/>
                <w:b/>
                <w:bCs/>
                <w:sz w:val="26"/>
                <w:szCs w:val="26"/>
                <w:cs/>
              </w:rPr>
              <w:t>หมวดย่อยเศรษฐศาสตร์ทรัพยากรธรรมชาติและสิ่งแวดล้อม</w:t>
            </w:r>
          </w:p>
        </w:tc>
        <w:tc>
          <w:tcPr>
            <w:tcW w:w="601" w:type="pct"/>
            <w:tcBorders>
              <w:top w:val="nil"/>
              <w:left w:val="nil"/>
              <w:bottom w:val="nil"/>
            </w:tcBorders>
          </w:tcPr>
          <w:p w:rsidRPr="00357A8D" w:rsidR="00CB5A0E" w:rsidRDefault="00CB5A0E" w14:paraId="3D08CB45" w14:textId="77777777">
            <w:pPr>
              <w:spacing w:before="48" w:beforeLines="20"/>
              <w:jc w:val="center"/>
              <w:rPr>
                <w:rFonts w:ascii="TH Sarabun New" w:hAnsi="TH Sarabun New" w:eastAsia="Angsana New" w:cs="TH Sarabun New"/>
                <w:b/>
                <w:bCs/>
                <w:sz w:val="26"/>
                <w:szCs w:val="26"/>
              </w:rPr>
            </w:pPr>
          </w:p>
        </w:tc>
      </w:tr>
      <w:tr w:rsidRPr="00357A8D" w:rsidR="00357A8D" w:rsidTr="00B61263" w14:paraId="2011EC0E" w14:textId="77777777">
        <w:trPr>
          <w:trHeight w:val="556"/>
        </w:trPr>
        <w:tc>
          <w:tcPr>
            <w:tcW w:w="1824" w:type="pct"/>
            <w:tcBorders>
              <w:top w:val="nil"/>
              <w:bottom w:val="single" w:color="auto" w:sz="4" w:space="0"/>
              <w:right w:val="nil"/>
            </w:tcBorders>
          </w:tcPr>
          <w:p w:rsidRPr="00357A8D" w:rsidR="00CB5A0E" w:rsidRDefault="00CB5A0E" w14:paraId="41D5F0B6"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375 </w:t>
            </w:r>
            <w:r w:rsidRPr="00357A8D">
              <w:rPr>
                <w:rFonts w:ascii="TH Sarabun New" w:hAnsi="TH Sarabun New" w:cs="TH Sarabun New"/>
                <w:sz w:val="26"/>
                <w:szCs w:val="26"/>
                <w:cs/>
              </w:rPr>
              <w:t xml:space="preserve">เศรษฐศาสตร์ประยุกต์ด้าน </w:t>
            </w:r>
          </w:p>
          <w:p w:rsidRPr="00357A8D" w:rsidR="00CB5A0E" w:rsidRDefault="00CB5A0E" w14:paraId="47806097"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ทรัพยากรธรรมชาติและสิ่งแวดล้อม </w:t>
            </w:r>
          </w:p>
        </w:tc>
        <w:tc>
          <w:tcPr>
            <w:tcW w:w="666" w:type="pct"/>
            <w:tcBorders>
              <w:top w:val="nil"/>
              <w:left w:val="nil"/>
              <w:bottom w:val="single" w:color="auto" w:sz="4" w:space="0"/>
            </w:tcBorders>
          </w:tcPr>
          <w:p w:rsidRPr="00357A8D" w:rsidR="00CB5A0E" w:rsidRDefault="00D22761" w14:paraId="23065EF8" w14:textId="1402611D">
            <w:pPr>
              <w:autoSpaceDE w:val="0"/>
              <w:autoSpaceDN w:val="0"/>
              <w:adjustRightInd w:val="0"/>
              <w:spacing w:before="48" w:beforeLines="20"/>
              <w:rPr>
                <w:rFonts w:ascii="TH Sarabun New" w:hAnsi="TH Sarabun New" w:cs="TH Sarabun New"/>
                <w:sz w:val="26"/>
                <w:szCs w:val="26"/>
                <w:cs/>
              </w:rPr>
            </w:pPr>
            <w:del w:author="Jenjira O-cha" w:date="2023-02-08T16:13:00Z" w:id="4111">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CB5A0E" w:rsidRDefault="00CB5A0E" w14:paraId="467608F7"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375 </w:t>
            </w:r>
            <w:r w:rsidRPr="00357A8D">
              <w:rPr>
                <w:rFonts w:ascii="TH Sarabun New" w:hAnsi="TH Sarabun New" w:cs="TH Sarabun New"/>
                <w:sz w:val="26"/>
                <w:szCs w:val="26"/>
                <w:cs/>
              </w:rPr>
              <w:t xml:space="preserve">เศรษฐศาสตร์ประยุกต์ด้าน </w:t>
            </w:r>
          </w:p>
          <w:p w:rsidRPr="00357A8D" w:rsidR="00CB5A0E" w:rsidRDefault="00CB5A0E" w14:paraId="3942C066"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 xml:space="preserve">ทรัพยากรธรรมชาติและสิ่งแวดล้อม </w:t>
            </w:r>
          </w:p>
        </w:tc>
        <w:tc>
          <w:tcPr>
            <w:tcW w:w="601" w:type="pct"/>
            <w:tcBorders>
              <w:top w:val="nil"/>
              <w:left w:val="nil"/>
              <w:bottom w:val="single" w:color="auto" w:sz="4" w:space="0"/>
            </w:tcBorders>
          </w:tcPr>
          <w:p w:rsidRPr="00357A8D" w:rsidR="00CB5A0E" w:rsidRDefault="00CB5A0E" w14:paraId="50DBECA2"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1728D4B1" w14:textId="77777777">
        <w:trPr>
          <w:trHeight w:val="556"/>
        </w:trPr>
        <w:tc>
          <w:tcPr>
            <w:tcW w:w="1824" w:type="pct"/>
            <w:tcBorders>
              <w:bottom w:val="single" w:color="auto" w:sz="4" w:space="0"/>
              <w:right w:val="nil"/>
            </w:tcBorders>
          </w:tcPr>
          <w:p w:rsidRPr="00357A8D" w:rsidR="00CB5A0E" w:rsidRDefault="00CB5A0E" w14:paraId="6A998975"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ศ.376 เศรษฐศาสตร์ว่าด้วยการเปลี่ยนแปลงภูมิอากาศ</w:t>
            </w:r>
          </w:p>
        </w:tc>
        <w:tc>
          <w:tcPr>
            <w:tcW w:w="666" w:type="pct"/>
            <w:tcBorders>
              <w:left w:val="nil"/>
              <w:bottom w:val="single" w:color="auto" w:sz="4" w:space="0"/>
            </w:tcBorders>
          </w:tcPr>
          <w:p w:rsidRPr="00357A8D" w:rsidR="00CB5A0E" w:rsidRDefault="00D22761" w14:paraId="1F3B4C6F" w14:textId="1443F47C">
            <w:pPr>
              <w:spacing w:before="48" w:beforeLines="20"/>
              <w:rPr>
                <w:rFonts w:ascii="TH Sarabun New" w:hAnsi="TH Sarabun New" w:cs="TH Sarabun New"/>
                <w:sz w:val="26"/>
                <w:szCs w:val="26"/>
                <w:cs/>
              </w:rPr>
            </w:pPr>
            <w:del w:author="Jenjira O-cha" w:date="2023-02-08T16:13:00Z" w:id="4112">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40F00CA0"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ศ.376 เศรษฐศาสตร์ว่าด้วยการเปลี่ยนแปลงภูมิอากาศ</w:t>
            </w:r>
          </w:p>
        </w:tc>
        <w:tc>
          <w:tcPr>
            <w:tcW w:w="601" w:type="pct"/>
            <w:tcBorders>
              <w:left w:val="nil"/>
              <w:bottom w:val="single" w:color="auto" w:sz="4" w:space="0"/>
            </w:tcBorders>
          </w:tcPr>
          <w:p w:rsidRPr="00357A8D" w:rsidR="00CB5A0E" w:rsidRDefault="00CB5A0E" w14:paraId="542128D8"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6CA918B1" w14:textId="77777777">
        <w:trPr>
          <w:trHeight w:val="278"/>
        </w:trPr>
        <w:tc>
          <w:tcPr>
            <w:tcW w:w="1824" w:type="pct"/>
            <w:tcBorders>
              <w:bottom w:val="single" w:color="auto" w:sz="4" w:space="0"/>
              <w:right w:val="nil"/>
            </w:tcBorders>
          </w:tcPr>
          <w:p w:rsidRPr="00357A8D" w:rsidR="00CB5A0E" w:rsidRDefault="00CB5A0E" w14:paraId="14744533"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475 </w:t>
            </w:r>
            <w:r w:rsidRPr="00357A8D">
              <w:rPr>
                <w:rFonts w:ascii="TH Sarabun New" w:hAnsi="TH Sarabun New" w:cs="TH Sarabun New"/>
                <w:sz w:val="26"/>
                <w:szCs w:val="26"/>
                <w:cs/>
              </w:rPr>
              <w:t xml:space="preserve">เศรษฐศาสตร์ทรัพยากรธรรมชาติ  </w:t>
            </w:r>
          </w:p>
        </w:tc>
        <w:tc>
          <w:tcPr>
            <w:tcW w:w="666" w:type="pct"/>
            <w:tcBorders>
              <w:left w:val="nil"/>
              <w:bottom w:val="single" w:color="auto" w:sz="4" w:space="0"/>
            </w:tcBorders>
          </w:tcPr>
          <w:p w:rsidRPr="00357A8D" w:rsidR="00CB5A0E" w:rsidRDefault="00D22761" w14:paraId="4B8F6029" w14:textId="5CF87E69">
            <w:pPr>
              <w:autoSpaceDE w:val="0"/>
              <w:autoSpaceDN w:val="0"/>
              <w:adjustRightInd w:val="0"/>
              <w:spacing w:before="48" w:beforeLines="20"/>
              <w:rPr>
                <w:rFonts w:ascii="TH Sarabun New" w:hAnsi="TH Sarabun New" w:cs="TH Sarabun New"/>
                <w:sz w:val="26"/>
                <w:szCs w:val="26"/>
                <w:cs/>
              </w:rPr>
            </w:pPr>
            <w:del w:author="Jenjira O-cha" w:date="2023-02-08T16:13:00Z" w:id="4113">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5668EC4B"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475 </w:t>
            </w:r>
            <w:r w:rsidRPr="00357A8D">
              <w:rPr>
                <w:rFonts w:ascii="TH Sarabun New" w:hAnsi="TH Sarabun New" w:cs="TH Sarabun New"/>
                <w:sz w:val="26"/>
                <w:szCs w:val="26"/>
                <w:cs/>
              </w:rPr>
              <w:t xml:space="preserve">เศรษฐศาสตร์ทรัพยากรธรรมชาติ  </w:t>
            </w:r>
          </w:p>
        </w:tc>
        <w:tc>
          <w:tcPr>
            <w:tcW w:w="601" w:type="pct"/>
            <w:tcBorders>
              <w:left w:val="nil"/>
              <w:bottom w:val="single" w:color="auto" w:sz="4" w:space="0"/>
            </w:tcBorders>
          </w:tcPr>
          <w:p w:rsidRPr="00357A8D" w:rsidR="00CB5A0E" w:rsidRDefault="00CB5A0E" w14:paraId="123DEC90"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CA80A1C" w14:textId="77777777">
        <w:trPr>
          <w:trHeight w:val="278"/>
        </w:trPr>
        <w:tc>
          <w:tcPr>
            <w:tcW w:w="1824" w:type="pct"/>
            <w:tcBorders>
              <w:bottom w:val="single" w:color="auto" w:sz="4" w:space="0"/>
              <w:right w:val="nil"/>
            </w:tcBorders>
          </w:tcPr>
          <w:p w:rsidRPr="00357A8D" w:rsidR="00CB5A0E" w:rsidRDefault="00CB5A0E" w14:paraId="2E2529F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476 </w:t>
            </w:r>
            <w:r w:rsidRPr="00357A8D">
              <w:rPr>
                <w:rFonts w:ascii="TH Sarabun New" w:hAnsi="TH Sarabun New" w:cs="TH Sarabun New"/>
                <w:sz w:val="26"/>
                <w:szCs w:val="26"/>
                <w:cs/>
              </w:rPr>
              <w:t xml:space="preserve">เศรษฐศาสตร์สิ่งแวดล้อม  </w:t>
            </w:r>
          </w:p>
        </w:tc>
        <w:tc>
          <w:tcPr>
            <w:tcW w:w="666" w:type="pct"/>
            <w:tcBorders>
              <w:left w:val="nil"/>
              <w:bottom w:val="single" w:color="auto" w:sz="4" w:space="0"/>
            </w:tcBorders>
          </w:tcPr>
          <w:p w:rsidRPr="00357A8D" w:rsidR="00CB5A0E" w:rsidRDefault="00D22761" w14:paraId="62C8100B" w14:textId="52650D20">
            <w:pPr>
              <w:autoSpaceDE w:val="0"/>
              <w:autoSpaceDN w:val="0"/>
              <w:adjustRightInd w:val="0"/>
              <w:spacing w:before="48" w:beforeLines="20"/>
              <w:rPr>
                <w:rFonts w:ascii="TH Sarabun New" w:hAnsi="TH Sarabun New" w:cs="TH Sarabun New"/>
                <w:sz w:val="26"/>
                <w:szCs w:val="26"/>
                <w:cs/>
              </w:rPr>
            </w:pPr>
            <w:del w:author="Jenjira O-cha" w:date="2023-02-08T16:14:00Z" w:id="4114">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301C66F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476 </w:t>
            </w:r>
            <w:r w:rsidRPr="00357A8D">
              <w:rPr>
                <w:rFonts w:ascii="TH Sarabun New" w:hAnsi="TH Sarabun New" w:cs="TH Sarabun New"/>
                <w:sz w:val="26"/>
                <w:szCs w:val="26"/>
                <w:cs/>
              </w:rPr>
              <w:t xml:space="preserve">เศรษฐศาสตร์สิ่งแวดล้อม  </w:t>
            </w:r>
          </w:p>
        </w:tc>
        <w:tc>
          <w:tcPr>
            <w:tcW w:w="601" w:type="pct"/>
            <w:tcBorders>
              <w:left w:val="nil"/>
              <w:bottom w:val="single" w:color="auto" w:sz="4" w:space="0"/>
            </w:tcBorders>
          </w:tcPr>
          <w:p w:rsidRPr="00357A8D" w:rsidR="00CB5A0E" w:rsidRDefault="00CB5A0E" w14:paraId="4CA7CE74"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3D17D33" w14:textId="77777777">
        <w:trPr>
          <w:trHeight w:val="267"/>
        </w:trPr>
        <w:tc>
          <w:tcPr>
            <w:tcW w:w="1824" w:type="pct"/>
            <w:tcBorders>
              <w:top w:val="nil"/>
              <w:bottom w:val="single" w:color="auto" w:sz="4" w:space="0"/>
              <w:right w:val="nil"/>
            </w:tcBorders>
          </w:tcPr>
          <w:p w:rsidRPr="00357A8D" w:rsidR="00CB5A0E" w:rsidRDefault="00CB5A0E" w14:paraId="3598C970"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477 </w:t>
            </w:r>
            <w:r w:rsidRPr="00357A8D">
              <w:rPr>
                <w:rFonts w:ascii="TH Sarabun New" w:hAnsi="TH Sarabun New" w:cs="TH Sarabun New"/>
                <w:sz w:val="26"/>
                <w:szCs w:val="26"/>
                <w:cs/>
              </w:rPr>
              <w:t>เศรษฐศาสตร์พลังงาน</w:t>
            </w:r>
          </w:p>
        </w:tc>
        <w:tc>
          <w:tcPr>
            <w:tcW w:w="666" w:type="pct"/>
            <w:tcBorders>
              <w:top w:val="nil"/>
              <w:left w:val="nil"/>
              <w:bottom w:val="single" w:color="auto" w:sz="4" w:space="0"/>
            </w:tcBorders>
          </w:tcPr>
          <w:p w:rsidRPr="00357A8D" w:rsidR="00CB5A0E" w:rsidRDefault="00D22761" w14:paraId="41748B6E" w14:textId="1589D00A">
            <w:pPr>
              <w:spacing w:before="48" w:beforeLines="20"/>
              <w:rPr>
                <w:rFonts w:ascii="TH Sarabun New" w:hAnsi="TH Sarabun New" w:cs="TH Sarabun New"/>
                <w:sz w:val="26"/>
                <w:szCs w:val="26"/>
                <w:cs/>
              </w:rPr>
            </w:pPr>
            <w:del w:author="Jenjira O-cha" w:date="2023-02-08T16:14:00Z" w:id="4115">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CB5A0E" w:rsidRDefault="00CB5A0E" w14:paraId="2F15C837"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477 </w:t>
            </w:r>
            <w:r w:rsidRPr="00357A8D">
              <w:rPr>
                <w:rFonts w:ascii="TH Sarabun New" w:hAnsi="TH Sarabun New" w:cs="TH Sarabun New"/>
                <w:sz w:val="26"/>
                <w:szCs w:val="26"/>
                <w:cs/>
              </w:rPr>
              <w:t>เศรษฐศาสตร์พลังงาน</w:t>
            </w:r>
          </w:p>
        </w:tc>
        <w:tc>
          <w:tcPr>
            <w:tcW w:w="601" w:type="pct"/>
            <w:tcBorders>
              <w:top w:val="nil"/>
              <w:left w:val="nil"/>
              <w:bottom w:val="single" w:color="auto" w:sz="4" w:space="0"/>
            </w:tcBorders>
          </w:tcPr>
          <w:p w:rsidRPr="00357A8D" w:rsidR="00CB5A0E" w:rsidRDefault="00CB5A0E" w14:paraId="71AEA3DE"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733D4182" w14:textId="77777777">
        <w:trPr>
          <w:trHeight w:val="522"/>
        </w:trPr>
        <w:tc>
          <w:tcPr>
            <w:tcW w:w="1824" w:type="pct"/>
            <w:tcBorders>
              <w:top w:val="nil"/>
              <w:bottom w:val="single" w:color="auto" w:sz="4" w:space="0"/>
              <w:right w:val="nil"/>
            </w:tcBorders>
          </w:tcPr>
          <w:p w:rsidRPr="00357A8D" w:rsidR="00CB5A0E" w:rsidRDefault="00CB5A0E" w14:paraId="26BCE99E"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479 </w:t>
            </w:r>
            <w:r w:rsidRPr="00357A8D">
              <w:rPr>
                <w:rFonts w:ascii="TH Sarabun New" w:hAnsi="TH Sarabun New" w:cs="TH Sarabun New"/>
                <w:sz w:val="26"/>
                <w:szCs w:val="26"/>
                <w:cs/>
              </w:rPr>
              <w:t xml:space="preserve">สัมมนาเศรษฐศาสตร์ทรัพยากรธรรมชาติและสิ่งแวดล้อม         </w:t>
            </w:r>
          </w:p>
        </w:tc>
        <w:tc>
          <w:tcPr>
            <w:tcW w:w="666" w:type="pct"/>
            <w:tcBorders>
              <w:top w:val="nil"/>
              <w:left w:val="nil"/>
              <w:bottom w:val="single" w:color="auto" w:sz="4" w:space="0"/>
            </w:tcBorders>
          </w:tcPr>
          <w:p w:rsidRPr="00357A8D" w:rsidR="00CB5A0E" w:rsidRDefault="00D22761" w14:paraId="385B0EF1" w14:textId="7DE914F4">
            <w:pPr>
              <w:spacing w:before="48" w:beforeLines="20"/>
              <w:rPr>
                <w:rFonts w:ascii="TH Sarabun New" w:hAnsi="TH Sarabun New" w:cs="TH Sarabun New"/>
                <w:sz w:val="26"/>
                <w:szCs w:val="26"/>
                <w:cs/>
              </w:rPr>
            </w:pPr>
            <w:del w:author="Jenjira O-cha" w:date="2023-02-08T16:14:00Z" w:id="4116">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CB5A0E" w:rsidRDefault="00CB5A0E" w14:paraId="18590467" w14:textId="77777777">
            <w:pPr>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479 </w:t>
            </w:r>
            <w:r w:rsidRPr="00357A8D">
              <w:rPr>
                <w:rFonts w:ascii="TH Sarabun New" w:hAnsi="TH Sarabun New" w:cs="TH Sarabun New"/>
                <w:sz w:val="26"/>
                <w:szCs w:val="26"/>
                <w:cs/>
              </w:rPr>
              <w:t xml:space="preserve">สัมมนาเศรษฐศาสตร์ทรัพยากรธรรมชาติและสิ่งแวดล้อม         </w:t>
            </w:r>
          </w:p>
        </w:tc>
        <w:tc>
          <w:tcPr>
            <w:tcW w:w="601" w:type="pct"/>
            <w:tcBorders>
              <w:top w:val="nil"/>
              <w:left w:val="nil"/>
              <w:bottom w:val="single" w:color="auto" w:sz="4" w:space="0"/>
            </w:tcBorders>
          </w:tcPr>
          <w:p w:rsidRPr="00357A8D" w:rsidR="00CB5A0E" w:rsidRDefault="00CB5A0E" w14:paraId="2A0A9685"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B0CD394" w14:textId="77777777">
        <w:trPr>
          <w:trHeight w:val="556"/>
        </w:trPr>
        <w:tc>
          <w:tcPr>
            <w:tcW w:w="1824" w:type="pct"/>
            <w:tcBorders>
              <w:bottom w:val="single" w:color="auto" w:sz="4" w:space="0"/>
              <w:right w:val="nil"/>
            </w:tcBorders>
          </w:tcPr>
          <w:p w:rsidRPr="00357A8D" w:rsidR="00CB5A0E" w:rsidRDefault="00CB5A0E" w14:paraId="1007063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573 </w:t>
            </w:r>
            <w:r w:rsidRPr="00357A8D">
              <w:rPr>
                <w:rFonts w:ascii="TH Sarabun New" w:hAnsi="TH Sarabun New" w:cs="TH Sarabun New"/>
                <w:sz w:val="26"/>
                <w:szCs w:val="26"/>
                <w:cs/>
              </w:rPr>
              <w:t>เศรษฐศาสตร์ทรัพยากรธรรมชาติและสิ่งแวดล้อม : ศึกษาเฉพาะเรื่อง</w:t>
            </w:r>
            <w:r w:rsidRPr="00357A8D">
              <w:rPr>
                <w:rFonts w:ascii="TH Sarabun New" w:hAnsi="TH Sarabun New" w:cs="TH Sarabun New"/>
                <w:sz w:val="26"/>
                <w:szCs w:val="26"/>
              </w:rPr>
              <w:t xml:space="preserve"> 1</w:t>
            </w:r>
          </w:p>
        </w:tc>
        <w:tc>
          <w:tcPr>
            <w:tcW w:w="666" w:type="pct"/>
            <w:tcBorders>
              <w:left w:val="nil"/>
              <w:bottom w:val="single" w:color="auto" w:sz="4" w:space="0"/>
            </w:tcBorders>
          </w:tcPr>
          <w:p w:rsidRPr="00357A8D" w:rsidR="00CB5A0E" w:rsidRDefault="00D22761" w14:paraId="7886850E" w14:textId="1C850335">
            <w:pPr>
              <w:autoSpaceDE w:val="0"/>
              <w:autoSpaceDN w:val="0"/>
              <w:adjustRightInd w:val="0"/>
              <w:spacing w:before="48" w:beforeLines="20"/>
              <w:rPr>
                <w:rFonts w:ascii="TH Sarabun New" w:hAnsi="TH Sarabun New" w:cs="TH Sarabun New"/>
                <w:sz w:val="26"/>
                <w:szCs w:val="26"/>
                <w:cs/>
              </w:rPr>
            </w:pPr>
            <w:del w:author="Jenjira O-cha" w:date="2023-02-08T16:14:00Z" w:id="4117">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5BAB6DCF"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573 </w:t>
            </w:r>
            <w:r w:rsidRPr="00357A8D">
              <w:rPr>
                <w:rFonts w:ascii="TH Sarabun New" w:hAnsi="TH Sarabun New" w:cs="TH Sarabun New"/>
                <w:sz w:val="26"/>
                <w:szCs w:val="26"/>
                <w:cs/>
              </w:rPr>
              <w:t>เศรษฐศาสตร์ทรัพยากรธรรมชาติและสิ่งแวดล้อม : ศึกษาเฉพาะเรื่อง</w:t>
            </w:r>
            <w:r w:rsidRPr="00357A8D">
              <w:rPr>
                <w:rFonts w:ascii="TH Sarabun New" w:hAnsi="TH Sarabun New" w:cs="TH Sarabun New"/>
                <w:sz w:val="26"/>
                <w:szCs w:val="26"/>
              </w:rPr>
              <w:t xml:space="preserve"> 1</w:t>
            </w:r>
          </w:p>
        </w:tc>
        <w:tc>
          <w:tcPr>
            <w:tcW w:w="601" w:type="pct"/>
            <w:tcBorders>
              <w:left w:val="nil"/>
              <w:bottom w:val="single" w:color="auto" w:sz="4" w:space="0"/>
            </w:tcBorders>
          </w:tcPr>
          <w:p w:rsidRPr="00357A8D" w:rsidR="00CB5A0E" w:rsidRDefault="00CB5A0E" w14:paraId="5AA084A0"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01D6FB53" w14:textId="77777777">
        <w:trPr>
          <w:trHeight w:val="556"/>
        </w:trPr>
        <w:tc>
          <w:tcPr>
            <w:tcW w:w="1824" w:type="pct"/>
            <w:tcBorders>
              <w:bottom w:val="single" w:color="auto" w:sz="4" w:space="0"/>
              <w:right w:val="nil"/>
            </w:tcBorders>
          </w:tcPr>
          <w:p w:rsidRPr="00357A8D" w:rsidR="00CB5A0E" w:rsidRDefault="00CB5A0E" w14:paraId="161DAC5C"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574  </w:t>
            </w:r>
            <w:r w:rsidRPr="00357A8D">
              <w:rPr>
                <w:rFonts w:ascii="TH Sarabun New" w:hAnsi="TH Sarabun New" w:cs="TH Sarabun New"/>
                <w:sz w:val="26"/>
                <w:szCs w:val="26"/>
                <w:cs/>
              </w:rPr>
              <w:t>เศรษฐศาสตร์ทรัพยากรธรรมชาติและสิ่งแวดล้อม: ศึกษาเฉพาะเรื่อง</w:t>
            </w:r>
            <w:r w:rsidRPr="00357A8D">
              <w:rPr>
                <w:rFonts w:ascii="TH Sarabun New" w:hAnsi="TH Sarabun New" w:cs="TH Sarabun New"/>
                <w:sz w:val="26"/>
                <w:szCs w:val="26"/>
              </w:rPr>
              <w:t xml:space="preserve"> 2</w:t>
            </w:r>
          </w:p>
        </w:tc>
        <w:tc>
          <w:tcPr>
            <w:tcW w:w="666" w:type="pct"/>
            <w:tcBorders>
              <w:left w:val="nil"/>
              <w:bottom w:val="single" w:color="auto" w:sz="4" w:space="0"/>
            </w:tcBorders>
          </w:tcPr>
          <w:p w:rsidRPr="00357A8D" w:rsidR="00CB5A0E" w:rsidRDefault="00D22761" w14:paraId="0B6A05DD" w14:textId="05326654">
            <w:pPr>
              <w:autoSpaceDE w:val="0"/>
              <w:autoSpaceDN w:val="0"/>
              <w:adjustRightInd w:val="0"/>
              <w:spacing w:before="48" w:beforeLines="20"/>
              <w:rPr>
                <w:rFonts w:ascii="TH Sarabun New" w:hAnsi="TH Sarabun New" w:cs="TH Sarabun New"/>
                <w:sz w:val="26"/>
                <w:szCs w:val="26"/>
                <w:cs/>
              </w:rPr>
            </w:pPr>
            <w:del w:author="Jenjira O-cha" w:date="2023-02-08T16:14:00Z" w:id="4118">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7D6FAADA"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574  </w:t>
            </w:r>
            <w:r w:rsidRPr="00357A8D">
              <w:rPr>
                <w:rFonts w:ascii="TH Sarabun New" w:hAnsi="TH Sarabun New" w:cs="TH Sarabun New"/>
                <w:sz w:val="26"/>
                <w:szCs w:val="26"/>
                <w:cs/>
              </w:rPr>
              <w:t>เศรษฐศาสตร์ทรัพยากรธรรมชาติและสิ่งแวดล้อม: ศึกษาเฉพาะเรื่อง</w:t>
            </w:r>
            <w:r w:rsidRPr="00357A8D">
              <w:rPr>
                <w:rFonts w:ascii="TH Sarabun New" w:hAnsi="TH Sarabun New" w:cs="TH Sarabun New"/>
                <w:sz w:val="26"/>
                <w:szCs w:val="26"/>
              </w:rPr>
              <w:t xml:space="preserve"> 2</w:t>
            </w:r>
          </w:p>
        </w:tc>
        <w:tc>
          <w:tcPr>
            <w:tcW w:w="601" w:type="pct"/>
            <w:tcBorders>
              <w:left w:val="nil"/>
              <w:bottom w:val="single" w:color="auto" w:sz="4" w:space="0"/>
            </w:tcBorders>
          </w:tcPr>
          <w:p w:rsidRPr="00357A8D" w:rsidR="00CB5A0E" w:rsidRDefault="00CB5A0E" w14:paraId="3FFA568B"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2E83C8D6" w14:textId="77777777">
        <w:trPr>
          <w:trHeight w:val="278"/>
        </w:trPr>
        <w:tc>
          <w:tcPr>
            <w:tcW w:w="2490" w:type="pct"/>
            <w:gridSpan w:val="2"/>
            <w:tcBorders>
              <w:top w:val="nil"/>
              <w:bottom w:val="nil"/>
            </w:tcBorders>
          </w:tcPr>
          <w:p w:rsidRPr="00357A8D" w:rsidR="00CC752C" w:rsidRDefault="00CC752C" w14:paraId="2F74570D" w14:textId="77777777">
            <w:pPr>
              <w:spacing w:before="48" w:beforeLines="20"/>
              <w:rPr>
                <w:rFonts w:ascii="TH Sarabun New" w:hAnsi="TH Sarabun New" w:cs="TH Sarabun New"/>
                <w:b/>
                <w:bCs/>
                <w:sz w:val="26"/>
                <w:szCs w:val="26"/>
                <w:cs/>
              </w:rPr>
            </w:pPr>
            <w:r w:rsidRPr="00357A8D">
              <w:rPr>
                <w:rFonts w:ascii="TH Sarabun New" w:hAnsi="TH Sarabun New" w:cs="TH Sarabun New"/>
                <w:b/>
                <w:bCs/>
                <w:sz w:val="26"/>
                <w:szCs w:val="26"/>
                <w:cs/>
              </w:rPr>
              <w:t>หมวดเศรษฐศาสตร์อุตสาหกรรม (หมวด 8)</w:t>
            </w:r>
          </w:p>
        </w:tc>
        <w:tc>
          <w:tcPr>
            <w:tcW w:w="2510" w:type="pct"/>
            <w:gridSpan w:val="2"/>
            <w:tcBorders>
              <w:top w:val="nil"/>
              <w:bottom w:val="nil"/>
            </w:tcBorders>
          </w:tcPr>
          <w:p w:rsidRPr="00357A8D" w:rsidR="00CC752C" w:rsidRDefault="00CC752C" w14:paraId="1D3C5489" w14:textId="77777777">
            <w:pPr>
              <w:spacing w:before="48" w:beforeLines="20"/>
              <w:rPr>
                <w:rFonts w:ascii="TH Sarabun New" w:hAnsi="TH Sarabun New" w:eastAsia="Angsana New" w:cs="TH Sarabun New"/>
                <w:sz w:val="26"/>
                <w:szCs w:val="26"/>
              </w:rPr>
            </w:pPr>
            <w:r w:rsidRPr="00357A8D">
              <w:rPr>
                <w:rFonts w:ascii="TH Sarabun New" w:hAnsi="TH Sarabun New" w:cs="TH Sarabun New"/>
                <w:b/>
                <w:bCs/>
                <w:sz w:val="26"/>
                <w:szCs w:val="26"/>
                <w:cs/>
              </w:rPr>
              <w:t>หมวดเศรษฐศาสตร์อุตสาหกรรม (หมวด 8)</w:t>
            </w:r>
          </w:p>
        </w:tc>
      </w:tr>
      <w:tr w:rsidRPr="00357A8D" w:rsidR="00357A8D" w:rsidTr="00B61263" w14:paraId="5CB9BA5A" w14:textId="77777777">
        <w:trPr>
          <w:trHeight w:val="278"/>
        </w:trPr>
        <w:tc>
          <w:tcPr>
            <w:tcW w:w="1824" w:type="pct"/>
            <w:tcBorders>
              <w:top w:val="nil"/>
              <w:left w:val="single" w:color="auto" w:sz="4" w:space="0"/>
              <w:bottom w:val="single" w:color="auto" w:sz="4" w:space="0"/>
              <w:right w:val="nil"/>
            </w:tcBorders>
          </w:tcPr>
          <w:p w:rsidRPr="00357A8D" w:rsidR="00CB5A0E" w:rsidRDefault="00CB5A0E" w14:paraId="10BC9502"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380 </w:t>
            </w:r>
            <w:r w:rsidRPr="00357A8D">
              <w:rPr>
                <w:rFonts w:ascii="TH Sarabun New" w:hAnsi="TH Sarabun New" w:cs="TH Sarabun New"/>
                <w:sz w:val="26"/>
                <w:szCs w:val="26"/>
                <w:cs/>
              </w:rPr>
              <w:t>เศรษฐศาสตร์อุตสาหกรรมเบื้องต้น</w:t>
            </w:r>
          </w:p>
        </w:tc>
        <w:tc>
          <w:tcPr>
            <w:tcW w:w="666" w:type="pct"/>
            <w:tcBorders>
              <w:top w:val="nil"/>
              <w:left w:val="nil"/>
              <w:bottom w:val="single" w:color="auto" w:sz="4" w:space="0"/>
              <w:right w:val="single" w:color="auto" w:sz="4" w:space="0"/>
            </w:tcBorders>
          </w:tcPr>
          <w:p w:rsidRPr="00357A8D" w:rsidR="00CB5A0E" w:rsidRDefault="00D22761" w14:paraId="2DAD2A58" w14:textId="414A40C2">
            <w:pPr>
              <w:autoSpaceDE w:val="0"/>
              <w:autoSpaceDN w:val="0"/>
              <w:adjustRightInd w:val="0"/>
              <w:spacing w:before="48" w:beforeLines="20"/>
              <w:rPr>
                <w:rFonts w:ascii="TH Sarabun New" w:hAnsi="TH Sarabun New" w:cs="TH Sarabun New"/>
                <w:sz w:val="26"/>
                <w:szCs w:val="26"/>
                <w:cs/>
              </w:rPr>
            </w:pPr>
            <w:del w:author="Jenjira O-cha" w:date="2023-02-08T16:14:00Z" w:id="4119">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left w:val="single" w:color="auto" w:sz="4" w:space="0"/>
              <w:bottom w:val="single" w:color="auto" w:sz="4" w:space="0"/>
              <w:right w:val="nil"/>
            </w:tcBorders>
          </w:tcPr>
          <w:p w:rsidRPr="00357A8D" w:rsidR="00CB5A0E" w:rsidRDefault="00CB5A0E" w14:paraId="673E49C8"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380 </w:t>
            </w:r>
            <w:r w:rsidRPr="00357A8D">
              <w:rPr>
                <w:rFonts w:ascii="TH Sarabun New" w:hAnsi="TH Sarabun New" w:cs="TH Sarabun New"/>
                <w:sz w:val="26"/>
                <w:szCs w:val="26"/>
                <w:cs/>
              </w:rPr>
              <w:t>เศรษฐศาสตร์อุตสาหกรรมเบื้องต้น</w:t>
            </w:r>
          </w:p>
        </w:tc>
        <w:tc>
          <w:tcPr>
            <w:tcW w:w="601" w:type="pct"/>
            <w:tcBorders>
              <w:top w:val="nil"/>
              <w:left w:val="nil"/>
              <w:bottom w:val="single" w:color="auto" w:sz="4" w:space="0"/>
              <w:right w:val="single" w:color="auto" w:sz="4" w:space="0"/>
            </w:tcBorders>
          </w:tcPr>
          <w:p w:rsidRPr="00357A8D" w:rsidR="00CB5A0E" w:rsidRDefault="00CB5A0E" w14:paraId="5BA1795D"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2F4A0977" w14:textId="77777777">
        <w:trPr>
          <w:trHeight w:val="278"/>
        </w:trPr>
        <w:tc>
          <w:tcPr>
            <w:tcW w:w="1824" w:type="pct"/>
            <w:tcBorders>
              <w:bottom w:val="single" w:color="auto" w:sz="4" w:space="0"/>
              <w:right w:val="nil"/>
            </w:tcBorders>
          </w:tcPr>
          <w:p w:rsidRPr="00357A8D" w:rsidR="00CB5A0E" w:rsidRDefault="00CB5A0E" w14:paraId="5C2EF92B"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381 </w:t>
            </w:r>
            <w:r w:rsidRPr="00357A8D">
              <w:rPr>
                <w:rFonts w:ascii="TH Sarabun New" w:hAnsi="TH Sarabun New" w:cs="TH Sarabun New"/>
                <w:sz w:val="26"/>
                <w:szCs w:val="26"/>
                <w:cs/>
              </w:rPr>
              <w:t>เศรษฐศาสตร์การขนส่ง</w:t>
            </w:r>
          </w:p>
        </w:tc>
        <w:tc>
          <w:tcPr>
            <w:tcW w:w="666" w:type="pct"/>
            <w:tcBorders>
              <w:left w:val="nil"/>
              <w:bottom w:val="single" w:color="auto" w:sz="4" w:space="0"/>
            </w:tcBorders>
          </w:tcPr>
          <w:p w:rsidRPr="00357A8D" w:rsidR="00CB5A0E" w:rsidRDefault="00D22761" w14:paraId="1119C4BC" w14:textId="41225666">
            <w:pPr>
              <w:autoSpaceDE w:val="0"/>
              <w:autoSpaceDN w:val="0"/>
              <w:adjustRightInd w:val="0"/>
              <w:spacing w:before="48" w:beforeLines="20"/>
              <w:rPr>
                <w:rFonts w:ascii="TH Sarabun New" w:hAnsi="TH Sarabun New" w:cs="TH Sarabun New"/>
                <w:sz w:val="26"/>
                <w:szCs w:val="26"/>
                <w:cs/>
              </w:rPr>
            </w:pPr>
            <w:del w:author="Jenjira O-cha" w:date="2023-02-08T16:14:00Z" w:id="4120">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249D192B"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381 </w:t>
            </w:r>
            <w:r w:rsidRPr="00357A8D">
              <w:rPr>
                <w:rFonts w:ascii="TH Sarabun New" w:hAnsi="TH Sarabun New" w:cs="TH Sarabun New"/>
                <w:sz w:val="26"/>
                <w:szCs w:val="26"/>
                <w:cs/>
              </w:rPr>
              <w:t>เศรษฐศาสตร์การขนส่ง</w:t>
            </w:r>
          </w:p>
        </w:tc>
        <w:tc>
          <w:tcPr>
            <w:tcW w:w="601" w:type="pct"/>
            <w:tcBorders>
              <w:left w:val="nil"/>
              <w:bottom w:val="single" w:color="auto" w:sz="4" w:space="0"/>
            </w:tcBorders>
          </w:tcPr>
          <w:p w:rsidRPr="00357A8D" w:rsidR="00CB5A0E" w:rsidRDefault="00CB5A0E" w14:paraId="39DB5B4A"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0955949E" w14:textId="77777777">
        <w:trPr>
          <w:trHeight w:val="244"/>
        </w:trPr>
        <w:tc>
          <w:tcPr>
            <w:tcW w:w="1824" w:type="pct"/>
            <w:tcBorders>
              <w:top w:val="single" w:color="auto" w:sz="4" w:space="0"/>
              <w:left w:val="single" w:color="auto" w:sz="4" w:space="0"/>
              <w:bottom w:val="single" w:color="auto" w:sz="4" w:space="0"/>
              <w:right w:val="nil"/>
            </w:tcBorders>
          </w:tcPr>
          <w:p w:rsidRPr="00357A8D" w:rsidR="00CB5A0E" w:rsidRDefault="00CB5A0E" w14:paraId="4659DD11"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ศ.382 เศรษฐศาสตร์ว่าด้วยภาคบริการ</w:t>
            </w:r>
          </w:p>
        </w:tc>
        <w:tc>
          <w:tcPr>
            <w:tcW w:w="666" w:type="pct"/>
            <w:tcBorders>
              <w:top w:val="single" w:color="auto" w:sz="4" w:space="0"/>
              <w:left w:val="nil"/>
              <w:bottom w:val="single" w:color="auto" w:sz="4" w:space="0"/>
              <w:right w:val="single" w:color="auto" w:sz="4" w:space="0"/>
            </w:tcBorders>
          </w:tcPr>
          <w:p w:rsidRPr="00357A8D" w:rsidR="00CB5A0E" w:rsidRDefault="00D22761" w14:paraId="0082AFEB" w14:textId="4888A751">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 xml:space="preserve"> </w:t>
            </w:r>
            <w:del w:author="Jenjira O-cha" w:date="2023-02-08T16:14:00Z" w:id="4121">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30A37C93"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ศ.382 เศรษฐศาสตร์ว่าด้วยภาคบริการ</w:t>
            </w:r>
          </w:p>
        </w:tc>
        <w:tc>
          <w:tcPr>
            <w:tcW w:w="601" w:type="pct"/>
            <w:tcBorders>
              <w:top w:val="single" w:color="auto" w:sz="4" w:space="0"/>
              <w:left w:val="nil"/>
              <w:bottom w:val="single" w:color="auto" w:sz="4" w:space="0"/>
              <w:right w:val="single" w:color="auto" w:sz="4" w:space="0"/>
            </w:tcBorders>
          </w:tcPr>
          <w:p w:rsidRPr="00357A8D" w:rsidR="00CB5A0E" w:rsidRDefault="00CB5A0E" w14:paraId="0AEEE1B5"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65F78997" w14:textId="77777777">
        <w:trPr>
          <w:trHeight w:val="489"/>
        </w:trPr>
        <w:tc>
          <w:tcPr>
            <w:tcW w:w="1824" w:type="pct"/>
            <w:tcBorders>
              <w:top w:val="single" w:color="auto" w:sz="4" w:space="0"/>
              <w:left w:val="single" w:color="auto" w:sz="4" w:space="0"/>
              <w:bottom w:val="single" w:color="auto" w:sz="4" w:space="0"/>
              <w:right w:val="nil"/>
            </w:tcBorders>
          </w:tcPr>
          <w:p w:rsidRPr="00357A8D" w:rsidR="00CB5A0E" w:rsidRDefault="00CB5A0E" w14:paraId="3333218A"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ศ.383 เศรษฐศาสตร์เชิงวัฒนธรรม</w:t>
            </w:r>
          </w:p>
        </w:tc>
        <w:tc>
          <w:tcPr>
            <w:tcW w:w="666" w:type="pct"/>
            <w:tcBorders>
              <w:top w:val="single" w:color="auto" w:sz="4" w:space="0"/>
              <w:left w:val="nil"/>
              <w:bottom w:val="single" w:color="auto" w:sz="4" w:space="0"/>
              <w:right w:val="single" w:color="auto" w:sz="4" w:space="0"/>
            </w:tcBorders>
          </w:tcPr>
          <w:p w:rsidRPr="00357A8D" w:rsidR="00CB5A0E" w:rsidRDefault="00BA6778" w14:paraId="4B9A8CCD" w14:textId="526BEF53">
            <w:pPr>
              <w:autoSpaceDE w:val="0"/>
              <w:autoSpaceDN w:val="0"/>
              <w:adjustRightInd w:val="0"/>
              <w:rPr>
                <w:rFonts w:ascii="TH Sarabun New" w:hAnsi="TH Sarabun New" w:cs="TH Sarabun New"/>
                <w:sz w:val="26"/>
                <w:szCs w:val="26"/>
                <w:cs/>
              </w:rPr>
            </w:pPr>
            <w:ins w:author="Jenjira O-cha" w:date="2023-02-08T16:14:00Z" w:id="4122">
              <w:r w:rsidRPr="00357A8D">
                <w:rPr>
                  <w:rFonts w:ascii="TH Sarabun New" w:hAnsi="TH Sarabun New" w:cs="TH Sarabun New"/>
                  <w:sz w:val="26"/>
                  <w:szCs w:val="26"/>
                  <w:cs/>
                </w:rPr>
                <w:t xml:space="preserve"> </w:t>
              </w:r>
            </w:ins>
            <w:del w:author="Jenjira O-cha" w:date="2023-02-08T16:14:00Z" w:id="4123">
              <w:r w:rsidRPr="00357A8D" w:rsidDel="00BA6778" w:rsidR="00D22761">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0318789E"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ศ.383 เศรษฐศาสตร์เชิงวัฒนธรรมและเศรษฐกิจสร้างสรรค์</w:t>
            </w:r>
          </w:p>
        </w:tc>
        <w:tc>
          <w:tcPr>
            <w:tcW w:w="601" w:type="pct"/>
            <w:tcBorders>
              <w:top w:val="single" w:color="auto" w:sz="4" w:space="0"/>
              <w:left w:val="nil"/>
              <w:bottom w:val="single" w:color="auto" w:sz="4" w:space="0"/>
              <w:right w:val="single" w:color="auto" w:sz="4" w:space="0"/>
            </w:tcBorders>
          </w:tcPr>
          <w:p w:rsidRPr="00357A8D" w:rsidR="00CB5A0E" w:rsidRDefault="00CB5A0E" w14:paraId="5CD802FD" w14:textId="77777777">
            <w:pPr>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5E53F141" w14:textId="77777777">
        <w:trPr>
          <w:trHeight w:val="267"/>
        </w:trPr>
        <w:tc>
          <w:tcPr>
            <w:tcW w:w="1824" w:type="pct"/>
            <w:tcBorders>
              <w:top w:val="single" w:color="auto" w:sz="4" w:space="0"/>
              <w:left w:val="single" w:color="auto" w:sz="4" w:space="0"/>
              <w:bottom w:val="single" w:color="auto" w:sz="4" w:space="0"/>
              <w:right w:val="nil"/>
            </w:tcBorders>
          </w:tcPr>
          <w:p w:rsidRPr="00357A8D" w:rsidR="00CB5A0E" w:rsidRDefault="00CB5A0E" w14:paraId="646642F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481 </w:t>
            </w:r>
            <w:r w:rsidRPr="00357A8D">
              <w:rPr>
                <w:rFonts w:ascii="TH Sarabun New" w:hAnsi="TH Sarabun New" w:cs="TH Sarabun New"/>
                <w:sz w:val="26"/>
                <w:szCs w:val="26"/>
                <w:cs/>
              </w:rPr>
              <w:t xml:space="preserve">เศรษฐศาสตร์อุตสาหกรรม   </w:t>
            </w:r>
          </w:p>
        </w:tc>
        <w:tc>
          <w:tcPr>
            <w:tcW w:w="666" w:type="pct"/>
            <w:tcBorders>
              <w:top w:val="single" w:color="auto" w:sz="4" w:space="0"/>
              <w:left w:val="nil"/>
              <w:bottom w:val="single" w:color="auto" w:sz="4" w:space="0"/>
              <w:right w:val="single" w:color="auto" w:sz="4" w:space="0"/>
            </w:tcBorders>
          </w:tcPr>
          <w:p w:rsidRPr="00357A8D" w:rsidR="00CB5A0E" w:rsidRDefault="00D22761" w14:paraId="4224DBA5" w14:textId="0CC93EB2">
            <w:pPr>
              <w:autoSpaceDE w:val="0"/>
              <w:autoSpaceDN w:val="0"/>
              <w:adjustRightInd w:val="0"/>
              <w:spacing w:before="48" w:beforeLines="20"/>
              <w:rPr>
                <w:rFonts w:ascii="TH Sarabun New" w:hAnsi="TH Sarabun New" w:cs="TH Sarabun New"/>
                <w:sz w:val="26"/>
                <w:szCs w:val="26"/>
                <w:cs/>
              </w:rPr>
            </w:pPr>
            <w:del w:author="Jenjira O-cha" w:date="2023-02-08T16:15:00Z" w:id="4124">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1B0B2CD3"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481 </w:t>
            </w:r>
            <w:r w:rsidRPr="00357A8D">
              <w:rPr>
                <w:rFonts w:ascii="TH Sarabun New" w:hAnsi="TH Sarabun New" w:cs="TH Sarabun New"/>
                <w:sz w:val="26"/>
                <w:szCs w:val="26"/>
                <w:cs/>
              </w:rPr>
              <w:t xml:space="preserve">เศรษฐศาสตร์อุตสาหกรรม   </w:t>
            </w:r>
          </w:p>
        </w:tc>
        <w:tc>
          <w:tcPr>
            <w:tcW w:w="601" w:type="pct"/>
            <w:tcBorders>
              <w:top w:val="single" w:color="auto" w:sz="4" w:space="0"/>
              <w:left w:val="nil"/>
              <w:bottom w:val="single" w:color="auto" w:sz="4" w:space="0"/>
              <w:right w:val="single" w:color="auto" w:sz="4" w:space="0"/>
            </w:tcBorders>
          </w:tcPr>
          <w:p w:rsidRPr="00357A8D" w:rsidR="00CB5A0E" w:rsidRDefault="00CB5A0E" w14:paraId="16C35300"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37CA4382" w14:textId="77777777">
        <w:trPr>
          <w:trHeight w:val="556"/>
        </w:trPr>
        <w:tc>
          <w:tcPr>
            <w:tcW w:w="1824" w:type="pct"/>
            <w:tcBorders>
              <w:top w:val="nil"/>
              <w:left w:val="single" w:color="auto" w:sz="4" w:space="0"/>
              <w:bottom w:val="single" w:color="auto" w:sz="4" w:space="0"/>
              <w:right w:val="nil"/>
            </w:tcBorders>
          </w:tcPr>
          <w:p w:rsidRPr="00357A8D" w:rsidR="00CB5A0E" w:rsidRDefault="00CB5A0E" w14:paraId="555B24AD"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482 </w:t>
            </w:r>
            <w:r w:rsidRPr="00357A8D">
              <w:rPr>
                <w:rFonts w:ascii="TH Sarabun New" w:hAnsi="TH Sarabun New" w:cs="TH Sarabun New"/>
                <w:sz w:val="26"/>
                <w:szCs w:val="26"/>
                <w:cs/>
              </w:rPr>
              <w:t xml:space="preserve">การพัฒนาอุตสาหกรรม : บทบาทของภาครัฐและเอกชน </w:t>
            </w:r>
          </w:p>
        </w:tc>
        <w:tc>
          <w:tcPr>
            <w:tcW w:w="666" w:type="pct"/>
            <w:tcBorders>
              <w:top w:val="nil"/>
              <w:left w:val="nil"/>
              <w:bottom w:val="single" w:color="auto" w:sz="4" w:space="0"/>
              <w:right w:val="single" w:color="auto" w:sz="4" w:space="0"/>
            </w:tcBorders>
          </w:tcPr>
          <w:p w:rsidRPr="00357A8D" w:rsidR="00CB5A0E" w:rsidRDefault="00D22761" w14:paraId="249AE76D" w14:textId="2CE32303">
            <w:pPr>
              <w:autoSpaceDE w:val="0"/>
              <w:autoSpaceDN w:val="0"/>
              <w:adjustRightInd w:val="0"/>
              <w:spacing w:before="48" w:beforeLines="20"/>
              <w:rPr>
                <w:rFonts w:ascii="TH Sarabun New" w:hAnsi="TH Sarabun New" w:cs="TH Sarabun New"/>
                <w:sz w:val="26"/>
                <w:szCs w:val="26"/>
                <w:cs/>
              </w:rPr>
            </w:pPr>
            <w:del w:author="Jenjira O-cha" w:date="2023-02-08T16:15:00Z" w:id="4125">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left w:val="single" w:color="auto" w:sz="4" w:space="0"/>
              <w:bottom w:val="single" w:color="auto" w:sz="4" w:space="0"/>
              <w:right w:val="nil"/>
            </w:tcBorders>
          </w:tcPr>
          <w:p w:rsidRPr="00357A8D" w:rsidR="00CB5A0E" w:rsidRDefault="00CB5A0E" w14:paraId="65AD0D9F"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482 </w:t>
            </w:r>
            <w:r w:rsidRPr="00357A8D">
              <w:rPr>
                <w:rFonts w:ascii="TH Sarabun New" w:hAnsi="TH Sarabun New" w:cs="TH Sarabun New"/>
                <w:sz w:val="26"/>
                <w:szCs w:val="26"/>
                <w:cs/>
              </w:rPr>
              <w:t xml:space="preserve">เศรษฐศาสตร์นวัตกรรมและการพัฒนาอุตสาหกรรม </w:t>
            </w:r>
          </w:p>
        </w:tc>
        <w:tc>
          <w:tcPr>
            <w:tcW w:w="601" w:type="pct"/>
            <w:tcBorders>
              <w:top w:val="nil"/>
              <w:left w:val="nil"/>
              <w:bottom w:val="single" w:color="auto" w:sz="4" w:space="0"/>
              <w:right w:val="single" w:color="auto" w:sz="4" w:space="0"/>
            </w:tcBorders>
          </w:tcPr>
          <w:p w:rsidRPr="00357A8D" w:rsidR="00CB5A0E" w:rsidRDefault="00CB5A0E" w14:paraId="3AF0827A"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20D366BF" w14:textId="77777777">
        <w:trPr>
          <w:trHeight w:val="556"/>
        </w:trPr>
        <w:tc>
          <w:tcPr>
            <w:tcW w:w="1824" w:type="pct"/>
            <w:tcBorders>
              <w:top w:val="single" w:color="auto" w:sz="4" w:space="0"/>
              <w:left w:val="single" w:color="auto" w:sz="4" w:space="0"/>
              <w:bottom w:val="single" w:color="auto" w:sz="4" w:space="0"/>
              <w:right w:val="nil"/>
            </w:tcBorders>
          </w:tcPr>
          <w:p w:rsidRPr="00357A8D" w:rsidR="00CB5A0E" w:rsidRDefault="00CB5A0E" w14:paraId="658CAD1D"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483 </w:t>
            </w:r>
            <w:r w:rsidRPr="00357A8D">
              <w:rPr>
                <w:rFonts w:ascii="TH Sarabun New" w:hAnsi="TH Sarabun New" w:cs="TH Sarabun New"/>
                <w:sz w:val="26"/>
                <w:szCs w:val="26"/>
                <w:cs/>
              </w:rPr>
              <w:t>เศรษฐศาสตร์ว่าด้วยการกำกับดูแลและการแข่งขันทางการค้า</w:t>
            </w:r>
          </w:p>
        </w:tc>
        <w:tc>
          <w:tcPr>
            <w:tcW w:w="666" w:type="pct"/>
            <w:tcBorders>
              <w:top w:val="single" w:color="auto" w:sz="4" w:space="0"/>
              <w:left w:val="nil"/>
              <w:bottom w:val="single" w:color="auto" w:sz="4" w:space="0"/>
              <w:right w:val="single" w:color="auto" w:sz="4" w:space="0"/>
            </w:tcBorders>
          </w:tcPr>
          <w:p w:rsidRPr="00357A8D" w:rsidR="00CB5A0E" w:rsidRDefault="00D22761" w14:paraId="60DA1809" w14:textId="1F033D2F">
            <w:pPr>
              <w:autoSpaceDE w:val="0"/>
              <w:autoSpaceDN w:val="0"/>
              <w:adjustRightInd w:val="0"/>
              <w:spacing w:before="48" w:beforeLines="20"/>
              <w:rPr>
                <w:rFonts w:ascii="TH Sarabun New" w:hAnsi="TH Sarabun New" w:cs="TH Sarabun New"/>
                <w:sz w:val="26"/>
                <w:szCs w:val="26"/>
                <w:cs/>
              </w:rPr>
            </w:pPr>
            <w:del w:author="Jenjira O-cha" w:date="2023-02-08T16:15:00Z" w:id="4126">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29D8FDB1"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483 </w:t>
            </w:r>
            <w:r w:rsidRPr="00357A8D">
              <w:rPr>
                <w:rFonts w:ascii="TH Sarabun New" w:hAnsi="TH Sarabun New" w:cs="TH Sarabun New"/>
                <w:sz w:val="26"/>
                <w:szCs w:val="26"/>
                <w:cs/>
              </w:rPr>
              <w:t>เศรษฐศาสตร์ว่าด้วยการกำกับดูแลและการแข่งขันทางการค้า</w:t>
            </w:r>
          </w:p>
        </w:tc>
        <w:tc>
          <w:tcPr>
            <w:tcW w:w="601" w:type="pct"/>
            <w:tcBorders>
              <w:top w:val="single" w:color="auto" w:sz="4" w:space="0"/>
              <w:left w:val="nil"/>
              <w:bottom w:val="single" w:color="auto" w:sz="4" w:space="0"/>
              <w:right w:val="single" w:color="auto" w:sz="4" w:space="0"/>
            </w:tcBorders>
          </w:tcPr>
          <w:p w:rsidRPr="00357A8D" w:rsidR="00CB5A0E" w:rsidRDefault="00CB5A0E" w14:paraId="048942C6" w14:textId="77777777">
            <w:pPr>
              <w:spacing w:before="48" w:beforeLines="20"/>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7A789FB4" w14:textId="77777777">
        <w:trPr>
          <w:trHeight w:val="278"/>
        </w:trPr>
        <w:tc>
          <w:tcPr>
            <w:tcW w:w="1824" w:type="pct"/>
            <w:tcBorders>
              <w:bottom w:val="single" w:color="auto" w:sz="4" w:space="0"/>
              <w:right w:val="nil"/>
            </w:tcBorders>
          </w:tcPr>
          <w:p w:rsidRPr="00357A8D" w:rsidR="00CB5A0E" w:rsidRDefault="00CB5A0E" w14:paraId="6919656E" w14:textId="77777777">
            <w:pPr>
              <w:autoSpaceDE w:val="0"/>
              <w:autoSpaceDN w:val="0"/>
              <w:adjustRightInd w:val="0"/>
              <w:spacing w:before="48" w:beforeLines="20"/>
              <w:rPr>
                <w:rFonts w:ascii="TH Sarabun New" w:hAnsi="TH Sarabun New" w:eastAsia="Angsana New" w:cs="TH Sarabun New"/>
                <w:b/>
                <w:bCs/>
                <w:sz w:val="26"/>
                <w:szCs w:val="26"/>
                <w:u w:val="single"/>
              </w:rPr>
            </w:pPr>
            <w:r w:rsidRPr="00357A8D">
              <w:rPr>
                <w:rFonts w:ascii="TH Sarabun New" w:hAnsi="TH Sarabun New" w:cs="TH Sarabun New"/>
                <w:sz w:val="26"/>
                <w:szCs w:val="26"/>
                <w:cs/>
              </w:rPr>
              <w:t>ศ.484 เศรษฐศาสตร์อุตสาหกรรมเชิงประจักษ์</w:t>
            </w:r>
          </w:p>
        </w:tc>
        <w:tc>
          <w:tcPr>
            <w:tcW w:w="666" w:type="pct"/>
            <w:tcBorders>
              <w:left w:val="nil"/>
              <w:bottom w:val="single" w:color="auto" w:sz="4" w:space="0"/>
            </w:tcBorders>
          </w:tcPr>
          <w:p w:rsidRPr="00357A8D" w:rsidR="00CB5A0E" w:rsidRDefault="00D22761" w14:paraId="0E552812" w14:textId="00498741">
            <w:pPr>
              <w:autoSpaceDE w:val="0"/>
              <w:autoSpaceDN w:val="0"/>
              <w:adjustRightInd w:val="0"/>
              <w:spacing w:before="48" w:beforeLines="20"/>
              <w:rPr>
                <w:rFonts w:ascii="TH Sarabun New" w:hAnsi="TH Sarabun New" w:cs="TH Sarabun New"/>
                <w:sz w:val="26"/>
                <w:szCs w:val="26"/>
                <w:cs/>
              </w:rPr>
            </w:pPr>
            <w:del w:author="Jenjira O-cha" w:date="2023-02-08T16:15:00Z" w:id="4127">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73EEFEB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ศ.484 เศรษฐศาสตร์อุตสาหกรรมเชิงประจักษ์</w:t>
            </w:r>
          </w:p>
        </w:tc>
        <w:tc>
          <w:tcPr>
            <w:tcW w:w="601" w:type="pct"/>
            <w:tcBorders>
              <w:left w:val="nil"/>
              <w:bottom w:val="single" w:color="auto" w:sz="4" w:space="0"/>
            </w:tcBorders>
          </w:tcPr>
          <w:p w:rsidRPr="00357A8D" w:rsidR="00CB5A0E" w:rsidRDefault="00CB5A0E" w14:paraId="32AEE449" w14:textId="77777777">
            <w:pPr>
              <w:spacing w:before="48" w:beforeLines="20"/>
              <w:jc w:val="center"/>
              <w:rPr>
                <w:rFonts w:ascii="TH Sarabun New" w:hAnsi="TH Sarabun New" w:eastAsia="Angsana New" w:cs="TH Sarabun New"/>
                <w:sz w:val="26"/>
                <w:szCs w:val="26"/>
                <w:cs/>
              </w:rPr>
            </w:pPr>
            <w:r w:rsidRPr="00357A8D">
              <w:rPr>
                <w:rFonts w:ascii="TH Sarabun New" w:hAnsi="TH Sarabun New" w:cs="TH Sarabun New"/>
                <w:sz w:val="26"/>
                <w:szCs w:val="26"/>
                <w:cs/>
              </w:rPr>
              <w:t>3 หน่วยกิต</w:t>
            </w:r>
          </w:p>
        </w:tc>
      </w:tr>
      <w:tr w:rsidRPr="00357A8D" w:rsidR="00357A8D" w:rsidTr="00B61263" w14:paraId="6AC2A0B4" w14:textId="77777777">
        <w:trPr>
          <w:trHeight w:val="278"/>
        </w:trPr>
        <w:tc>
          <w:tcPr>
            <w:tcW w:w="1824" w:type="pct"/>
            <w:tcBorders>
              <w:top w:val="nil"/>
              <w:bottom w:val="single" w:color="auto" w:sz="4" w:space="0"/>
              <w:right w:val="nil"/>
            </w:tcBorders>
          </w:tcPr>
          <w:p w:rsidRPr="00357A8D" w:rsidR="00CB5A0E" w:rsidRDefault="00CB5A0E" w14:paraId="0093BEC5" w14:textId="77777777">
            <w:pPr>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486 </w:t>
            </w:r>
            <w:r w:rsidRPr="00357A8D">
              <w:rPr>
                <w:rFonts w:ascii="TH Sarabun New" w:hAnsi="TH Sarabun New" w:cs="TH Sarabun New"/>
                <w:sz w:val="26"/>
                <w:szCs w:val="26"/>
                <w:cs/>
              </w:rPr>
              <w:t xml:space="preserve">เศรษฐศาสตร์ธุรกิจ </w:t>
            </w:r>
          </w:p>
        </w:tc>
        <w:tc>
          <w:tcPr>
            <w:tcW w:w="666" w:type="pct"/>
            <w:tcBorders>
              <w:top w:val="nil"/>
              <w:left w:val="nil"/>
              <w:bottom w:val="single" w:color="auto" w:sz="4" w:space="0"/>
            </w:tcBorders>
          </w:tcPr>
          <w:p w:rsidRPr="00357A8D" w:rsidR="00CB5A0E" w:rsidRDefault="00D22761" w14:paraId="3F0A4124" w14:textId="2A217E51">
            <w:pPr>
              <w:autoSpaceDE w:val="0"/>
              <w:autoSpaceDN w:val="0"/>
              <w:adjustRightInd w:val="0"/>
              <w:spacing w:before="48" w:beforeLines="20"/>
              <w:rPr>
                <w:rFonts w:ascii="TH Sarabun New" w:hAnsi="TH Sarabun New" w:cs="TH Sarabun New"/>
                <w:sz w:val="26"/>
                <w:szCs w:val="26"/>
                <w:cs/>
              </w:rPr>
            </w:pPr>
            <w:del w:author="Jenjira O-cha" w:date="2023-02-08T16:15:00Z" w:id="4128">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CB5A0E" w:rsidRDefault="00CB5A0E" w14:paraId="0771D70D"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sidR="007A7DAE">
              <w:rPr>
                <w:rFonts w:ascii="TH Sarabun New" w:hAnsi="TH Sarabun New" w:cs="TH Sarabun New"/>
                <w:sz w:val="26"/>
                <w:szCs w:val="26"/>
              </w:rPr>
              <w:t>4</w:t>
            </w:r>
            <w:r w:rsidRPr="00357A8D">
              <w:rPr>
                <w:rFonts w:ascii="TH Sarabun New" w:hAnsi="TH Sarabun New" w:cs="TH Sarabun New"/>
                <w:sz w:val="26"/>
                <w:szCs w:val="26"/>
              </w:rPr>
              <w:t xml:space="preserve">86 </w:t>
            </w:r>
            <w:r w:rsidRPr="00357A8D">
              <w:rPr>
                <w:rFonts w:ascii="TH Sarabun New" w:hAnsi="TH Sarabun New" w:cs="TH Sarabun New"/>
                <w:sz w:val="26"/>
                <w:szCs w:val="26"/>
                <w:cs/>
              </w:rPr>
              <w:t xml:space="preserve">เศรษฐศาสตร์ธุรกิจ </w:t>
            </w:r>
          </w:p>
        </w:tc>
        <w:tc>
          <w:tcPr>
            <w:tcW w:w="601" w:type="pct"/>
            <w:tcBorders>
              <w:top w:val="nil"/>
              <w:left w:val="nil"/>
              <w:bottom w:val="single" w:color="auto" w:sz="4" w:space="0"/>
            </w:tcBorders>
          </w:tcPr>
          <w:p w:rsidRPr="00357A8D" w:rsidR="00CB5A0E" w:rsidRDefault="00CB5A0E" w14:paraId="3553CBEA" w14:textId="77777777">
            <w:pPr>
              <w:spacing w:before="48" w:beforeLines="20"/>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3210AC51" w14:textId="77777777">
        <w:trPr>
          <w:trHeight w:val="278"/>
        </w:trPr>
        <w:tc>
          <w:tcPr>
            <w:tcW w:w="1824" w:type="pct"/>
            <w:tcBorders>
              <w:bottom w:val="single" w:color="auto" w:sz="4" w:space="0"/>
              <w:right w:val="nil"/>
            </w:tcBorders>
          </w:tcPr>
          <w:p w:rsidRPr="00357A8D" w:rsidR="00CB5A0E" w:rsidRDefault="00CB5A0E" w14:paraId="479C0B48"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489 </w:t>
            </w:r>
            <w:r w:rsidRPr="00357A8D">
              <w:rPr>
                <w:rFonts w:ascii="TH Sarabun New" w:hAnsi="TH Sarabun New" w:cs="TH Sarabun New"/>
                <w:sz w:val="26"/>
                <w:szCs w:val="26"/>
                <w:cs/>
              </w:rPr>
              <w:t>สัมมนาเศรษฐศาสตร์อุตสาหกรรม</w:t>
            </w:r>
          </w:p>
        </w:tc>
        <w:tc>
          <w:tcPr>
            <w:tcW w:w="666" w:type="pct"/>
            <w:tcBorders>
              <w:left w:val="nil"/>
              <w:bottom w:val="single" w:color="auto" w:sz="4" w:space="0"/>
            </w:tcBorders>
          </w:tcPr>
          <w:p w:rsidRPr="00357A8D" w:rsidR="00CB5A0E" w:rsidRDefault="00D22761" w14:paraId="4869A697" w14:textId="4722A03A">
            <w:pPr>
              <w:autoSpaceDE w:val="0"/>
              <w:autoSpaceDN w:val="0"/>
              <w:adjustRightInd w:val="0"/>
              <w:spacing w:before="48" w:beforeLines="20"/>
              <w:rPr>
                <w:rFonts w:ascii="TH Sarabun New" w:hAnsi="TH Sarabun New" w:cs="TH Sarabun New"/>
                <w:sz w:val="26"/>
                <w:szCs w:val="26"/>
                <w:cs/>
              </w:rPr>
            </w:pPr>
            <w:del w:author="Jenjira O-cha" w:date="2023-02-08T16:15:00Z" w:id="4129">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1828DC1B"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489 </w:t>
            </w:r>
            <w:r w:rsidRPr="00357A8D">
              <w:rPr>
                <w:rFonts w:ascii="TH Sarabun New" w:hAnsi="TH Sarabun New" w:cs="TH Sarabun New"/>
                <w:sz w:val="26"/>
                <w:szCs w:val="26"/>
                <w:cs/>
              </w:rPr>
              <w:t>สัมมนาเศรษฐศาสตร์อุตสาหกรรม</w:t>
            </w:r>
          </w:p>
        </w:tc>
        <w:tc>
          <w:tcPr>
            <w:tcW w:w="601" w:type="pct"/>
            <w:tcBorders>
              <w:left w:val="nil"/>
              <w:bottom w:val="single" w:color="auto" w:sz="4" w:space="0"/>
            </w:tcBorders>
          </w:tcPr>
          <w:p w:rsidRPr="00357A8D" w:rsidR="00CB5A0E" w:rsidRDefault="00CB5A0E" w14:paraId="7290A4D6" w14:textId="77777777">
            <w:pPr>
              <w:spacing w:before="48" w:beforeLines="20"/>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37138518" w14:textId="77777777">
        <w:trPr>
          <w:trHeight w:val="489"/>
        </w:trPr>
        <w:tc>
          <w:tcPr>
            <w:tcW w:w="1824" w:type="pct"/>
            <w:tcBorders>
              <w:bottom w:val="single" w:color="auto" w:sz="4" w:space="0"/>
              <w:right w:val="nil"/>
            </w:tcBorders>
          </w:tcPr>
          <w:p w:rsidRPr="00357A8D" w:rsidR="00CB5A0E" w:rsidRDefault="00CB5A0E" w14:paraId="44AF5B98"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581 </w:t>
            </w:r>
            <w:r w:rsidRPr="00357A8D">
              <w:rPr>
                <w:rFonts w:ascii="TH Sarabun New" w:hAnsi="TH Sarabun New" w:cs="TH Sarabun New"/>
                <w:sz w:val="26"/>
                <w:szCs w:val="26"/>
                <w:cs/>
              </w:rPr>
              <w:t>เศรษฐศาสตร์อุตสาหกรรม: ศึกษาเฉพาะเรื่อง</w:t>
            </w:r>
            <w:r w:rsidRPr="00357A8D">
              <w:rPr>
                <w:rFonts w:ascii="TH Sarabun New" w:hAnsi="TH Sarabun New" w:cs="TH Sarabun New"/>
                <w:sz w:val="26"/>
                <w:szCs w:val="26"/>
              </w:rPr>
              <w:t xml:space="preserve"> 1</w:t>
            </w:r>
          </w:p>
        </w:tc>
        <w:tc>
          <w:tcPr>
            <w:tcW w:w="666" w:type="pct"/>
            <w:tcBorders>
              <w:left w:val="nil"/>
              <w:bottom w:val="single" w:color="auto" w:sz="4" w:space="0"/>
            </w:tcBorders>
          </w:tcPr>
          <w:p w:rsidRPr="00357A8D" w:rsidR="00CB5A0E" w:rsidRDefault="00D22761" w14:paraId="1659AA97" w14:textId="68327EEA">
            <w:pPr>
              <w:autoSpaceDE w:val="0"/>
              <w:autoSpaceDN w:val="0"/>
              <w:adjustRightInd w:val="0"/>
              <w:rPr>
                <w:rFonts w:ascii="TH Sarabun New" w:hAnsi="TH Sarabun New" w:cs="TH Sarabun New"/>
                <w:sz w:val="26"/>
                <w:szCs w:val="26"/>
                <w:cs/>
              </w:rPr>
            </w:pPr>
            <w:del w:author="Jenjira O-cha" w:date="2023-02-08T16:15:00Z" w:id="4130">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08F22A91"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581 </w:t>
            </w:r>
            <w:r w:rsidRPr="00357A8D">
              <w:rPr>
                <w:rFonts w:ascii="TH Sarabun New" w:hAnsi="TH Sarabun New" w:cs="TH Sarabun New"/>
                <w:sz w:val="26"/>
                <w:szCs w:val="26"/>
                <w:cs/>
              </w:rPr>
              <w:t>เศรษฐศาสตร์อุตสาหกรรม: ศึกษาเฉพาะเรื่อง</w:t>
            </w:r>
            <w:r w:rsidRPr="00357A8D">
              <w:rPr>
                <w:rFonts w:ascii="TH Sarabun New" w:hAnsi="TH Sarabun New" w:cs="TH Sarabun New"/>
                <w:sz w:val="26"/>
                <w:szCs w:val="26"/>
              </w:rPr>
              <w:t xml:space="preserve"> 1</w:t>
            </w:r>
          </w:p>
        </w:tc>
        <w:tc>
          <w:tcPr>
            <w:tcW w:w="601" w:type="pct"/>
            <w:tcBorders>
              <w:left w:val="nil"/>
              <w:bottom w:val="single" w:color="auto" w:sz="4" w:space="0"/>
            </w:tcBorders>
          </w:tcPr>
          <w:p w:rsidRPr="00357A8D" w:rsidR="00CB5A0E" w:rsidRDefault="00CB5A0E" w14:paraId="4D57A9A2"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02B16EA" w14:textId="77777777">
        <w:trPr>
          <w:trHeight w:val="489"/>
        </w:trPr>
        <w:tc>
          <w:tcPr>
            <w:tcW w:w="1824" w:type="pct"/>
            <w:tcBorders>
              <w:bottom w:val="single" w:color="auto" w:sz="4" w:space="0"/>
              <w:right w:val="nil"/>
            </w:tcBorders>
          </w:tcPr>
          <w:p w:rsidRPr="00357A8D" w:rsidR="00CB5A0E" w:rsidRDefault="00CB5A0E" w14:paraId="02E5AA03"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582 </w:t>
            </w:r>
            <w:r w:rsidRPr="00357A8D">
              <w:rPr>
                <w:rFonts w:ascii="TH Sarabun New" w:hAnsi="TH Sarabun New" w:cs="TH Sarabun New"/>
                <w:sz w:val="26"/>
                <w:szCs w:val="26"/>
                <w:cs/>
              </w:rPr>
              <w:t>เศรษฐศาสตร์อุตสาหกรรม: ศึกษาเฉพาะเรื่อง</w:t>
            </w:r>
            <w:r w:rsidRPr="00357A8D">
              <w:rPr>
                <w:rFonts w:ascii="TH Sarabun New" w:hAnsi="TH Sarabun New" w:cs="TH Sarabun New"/>
                <w:sz w:val="26"/>
                <w:szCs w:val="26"/>
              </w:rPr>
              <w:t xml:space="preserve"> 2</w:t>
            </w:r>
          </w:p>
        </w:tc>
        <w:tc>
          <w:tcPr>
            <w:tcW w:w="666" w:type="pct"/>
            <w:tcBorders>
              <w:left w:val="nil"/>
              <w:bottom w:val="single" w:color="auto" w:sz="4" w:space="0"/>
            </w:tcBorders>
          </w:tcPr>
          <w:p w:rsidRPr="00357A8D" w:rsidR="00CB5A0E" w:rsidRDefault="00D22761" w14:paraId="3FB7E2B9" w14:textId="0E930501">
            <w:pPr>
              <w:autoSpaceDE w:val="0"/>
              <w:autoSpaceDN w:val="0"/>
              <w:adjustRightInd w:val="0"/>
              <w:rPr>
                <w:rFonts w:ascii="TH Sarabun New" w:hAnsi="TH Sarabun New" w:cs="TH Sarabun New"/>
                <w:sz w:val="26"/>
                <w:szCs w:val="26"/>
                <w:cs/>
              </w:rPr>
            </w:pPr>
            <w:del w:author="Jenjira O-cha" w:date="2023-02-08T16:15:00Z" w:id="4131">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0C819E71" w14:textId="77777777">
            <w:pPr>
              <w:autoSpaceDE w:val="0"/>
              <w:autoSpaceDN w:val="0"/>
              <w:adjustRightInd w:val="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582 </w:t>
            </w:r>
            <w:r w:rsidRPr="00357A8D">
              <w:rPr>
                <w:rFonts w:ascii="TH Sarabun New" w:hAnsi="TH Sarabun New" w:cs="TH Sarabun New"/>
                <w:sz w:val="26"/>
                <w:szCs w:val="26"/>
                <w:cs/>
              </w:rPr>
              <w:t>เศรษฐศาสตร์อุตสาหกรรม: ศึกษาเฉพาะเรื่อง</w:t>
            </w:r>
            <w:r w:rsidRPr="00357A8D">
              <w:rPr>
                <w:rFonts w:ascii="TH Sarabun New" w:hAnsi="TH Sarabun New" w:cs="TH Sarabun New"/>
                <w:sz w:val="26"/>
                <w:szCs w:val="26"/>
              </w:rPr>
              <w:t xml:space="preserve"> 2</w:t>
            </w:r>
          </w:p>
        </w:tc>
        <w:tc>
          <w:tcPr>
            <w:tcW w:w="601" w:type="pct"/>
            <w:tcBorders>
              <w:left w:val="nil"/>
              <w:bottom w:val="single" w:color="auto" w:sz="4" w:space="0"/>
            </w:tcBorders>
          </w:tcPr>
          <w:p w:rsidRPr="00357A8D" w:rsidR="00CB5A0E" w:rsidRDefault="00CB5A0E" w14:paraId="63A80740" w14:textId="77777777">
            <w:pPr>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3EBCACE" w14:textId="77777777">
        <w:trPr>
          <w:trHeight w:val="244"/>
        </w:trPr>
        <w:tc>
          <w:tcPr>
            <w:tcW w:w="1824" w:type="pct"/>
            <w:tcBorders>
              <w:bottom w:val="nil"/>
              <w:right w:val="nil"/>
            </w:tcBorders>
            <w:shd w:val="clear" w:color="auto" w:fill="auto"/>
          </w:tcPr>
          <w:p w:rsidRPr="00357A8D" w:rsidR="00CB5A0E" w:rsidRDefault="00CB5A0E" w14:paraId="501AE1BA" w14:textId="77777777">
            <w:pPr>
              <w:autoSpaceDE w:val="0"/>
              <w:autoSpaceDN w:val="0"/>
              <w:adjustRightInd w:val="0"/>
              <w:rPr>
                <w:rFonts w:ascii="TH Sarabun New" w:hAnsi="TH Sarabun New" w:eastAsia="AngsanaNew-Bold" w:cs="TH Sarabun New"/>
                <w:b/>
                <w:bCs/>
                <w:sz w:val="26"/>
                <w:szCs w:val="26"/>
              </w:rPr>
            </w:pPr>
            <w:r w:rsidRPr="00357A8D">
              <w:rPr>
                <w:rFonts w:ascii="TH Sarabun New" w:hAnsi="TH Sarabun New" w:eastAsia="AngsanaNew-Bold" w:cs="TH Sarabun New"/>
                <w:b/>
                <w:bCs/>
                <w:sz w:val="26"/>
                <w:szCs w:val="26"/>
                <w:cs/>
              </w:rPr>
              <w:t>หมวดเศรษฐศาสตร์เกษตร ( หมวด 9)</w:t>
            </w:r>
          </w:p>
        </w:tc>
        <w:tc>
          <w:tcPr>
            <w:tcW w:w="666" w:type="pct"/>
            <w:tcBorders>
              <w:left w:val="nil"/>
              <w:bottom w:val="nil"/>
            </w:tcBorders>
          </w:tcPr>
          <w:p w:rsidRPr="00357A8D" w:rsidR="00CB5A0E" w:rsidRDefault="00CB5A0E" w14:paraId="32528ACA" w14:textId="77777777">
            <w:pPr>
              <w:autoSpaceDE w:val="0"/>
              <w:autoSpaceDN w:val="0"/>
              <w:adjustRightInd w:val="0"/>
              <w:rPr>
                <w:rFonts w:ascii="TH Sarabun New" w:hAnsi="TH Sarabun New" w:eastAsia="AngsanaNew-Bold" w:cs="TH Sarabun New"/>
                <w:b/>
                <w:bCs/>
                <w:sz w:val="26"/>
                <w:szCs w:val="26"/>
                <w:cs/>
              </w:rPr>
            </w:pPr>
          </w:p>
        </w:tc>
        <w:tc>
          <w:tcPr>
            <w:tcW w:w="1909" w:type="pct"/>
            <w:tcBorders>
              <w:bottom w:val="nil"/>
              <w:right w:val="nil"/>
            </w:tcBorders>
            <w:shd w:val="clear" w:color="auto" w:fill="auto"/>
          </w:tcPr>
          <w:p w:rsidRPr="00357A8D" w:rsidR="00CB5A0E" w:rsidRDefault="00CB5A0E" w14:paraId="23A348A4" w14:textId="77777777">
            <w:pPr>
              <w:autoSpaceDE w:val="0"/>
              <w:autoSpaceDN w:val="0"/>
              <w:adjustRightInd w:val="0"/>
              <w:rPr>
                <w:rFonts w:ascii="TH Sarabun New" w:hAnsi="TH Sarabun New" w:cs="TH Sarabun New"/>
                <w:b/>
                <w:bCs/>
                <w:sz w:val="26"/>
                <w:szCs w:val="26"/>
              </w:rPr>
            </w:pPr>
            <w:r w:rsidRPr="00357A8D">
              <w:rPr>
                <w:rFonts w:ascii="TH Sarabun New" w:hAnsi="TH Sarabun New" w:eastAsia="AngsanaNew-Bold" w:cs="TH Sarabun New"/>
                <w:b/>
                <w:bCs/>
                <w:sz w:val="26"/>
                <w:szCs w:val="26"/>
                <w:cs/>
              </w:rPr>
              <w:t>หมวดเศรษฐศาสตร์เกษตร ( หมวด 9)</w:t>
            </w:r>
          </w:p>
        </w:tc>
        <w:tc>
          <w:tcPr>
            <w:tcW w:w="601" w:type="pct"/>
            <w:tcBorders>
              <w:left w:val="nil"/>
              <w:bottom w:val="nil"/>
            </w:tcBorders>
            <w:shd w:val="clear" w:color="auto" w:fill="auto"/>
          </w:tcPr>
          <w:p w:rsidRPr="00357A8D" w:rsidR="00CB5A0E" w:rsidRDefault="00CB5A0E" w14:paraId="4A268C93" w14:textId="77777777">
            <w:pPr>
              <w:jc w:val="center"/>
              <w:rPr>
                <w:rFonts w:ascii="TH Sarabun New" w:hAnsi="TH Sarabun New" w:eastAsia="Angsana New" w:cs="TH Sarabun New"/>
                <w:sz w:val="26"/>
                <w:szCs w:val="26"/>
              </w:rPr>
            </w:pPr>
          </w:p>
        </w:tc>
      </w:tr>
      <w:tr w:rsidRPr="00357A8D" w:rsidR="00357A8D" w:rsidTr="00B61263" w14:paraId="6C04FD77" w14:textId="77777777">
        <w:trPr>
          <w:trHeight w:val="244"/>
        </w:trPr>
        <w:tc>
          <w:tcPr>
            <w:tcW w:w="1824" w:type="pct"/>
            <w:tcBorders>
              <w:top w:val="nil"/>
              <w:bottom w:val="single" w:color="auto" w:sz="4" w:space="0"/>
              <w:right w:val="nil"/>
            </w:tcBorders>
            <w:shd w:val="clear" w:color="auto" w:fill="auto"/>
          </w:tcPr>
          <w:p w:rsidRPr="00357A8D" w:rsidR="00CB5A0E" w:rsidRDefault="00CB5A0E" w14:paraId="47D00DCA"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390 </w:t>
            </w:r>
            <w:r w:rsidRPr="00357A8D">
              <w:rPr>
                <w:rFonts w:ascii="TH Sarabun New" w:hAnsi="TH Sarabun New" w:cs="TH Sarabun New"/>
                <w:sz w:val="26"/>
                <w:szCs w:val="26"/>
                <w:cs/>
              </w:rPr>
              <w:t>เศรษฐศาสตร์การเกษตรเบื้องต้น</w:t>
            </w:r>
          </w:p>
        </w:tc>
        <w:tc>
          <w:tcPr>
            <w:tcW w:w="666" w:type="pct"/>
            <w:tcBorders>
              <w:top w:val="nil"/>
              <w:left w:val="nil"/>
              <w:bottom w:val="single" w:color="auto" w:sz="4" w:space="0"/>
            </w:tcBorders>
          </w:tcPr>
          <w:p w:rsidRPr="00357A8D" w:rsidR="00CB5A0E" w:rsidRDefault="00D22761" w14:paraId="13ADC6C4" w14:textId="145F5751">
            <w:pPr>
              <w:autoSpaceDE w:val="0"/>
              <w:autoSpaceDN w:val="0"/>
              <w:adjustRightInd w:val="0"/>
              <w:rPr>
                <w:rFonts w:ascii="TH Sarabun New" w:hAnsi="TH Sarabun New" w:cs="TH Sarabun New"/>
                <w:sz w:val="26"/>
                <w:szCs w:val="26"/>
                <w:cs/>
              </w:rPr>
            </w:pPr>
            <w:del w:author="Jenjira O-cha" w:date="2023-02-08T16:15:00Z" w:id="4132">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shd w:val="clear" w:color="auto" w:fill="auto"/>
          </w:tcPr>
          <w:p w:rsidRPr="00357A8D" w:rsidR="00CB5A0E" w:rsidRDefault="00CB5A0E" w14:paraId="0CAF1284"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390 </w:t>
            </w:r>
            <w:r w:rsidRPr="00357A8D">
              <w:rPr>
                <w:rFonts w:ascii="TH Sarabun New" w:hAnsi="TH Sarabun New" w:cs="TH Sarabun New"/>
                <w:sz w:val="26"/>
                <w:szCs w:val="26"/>
                <w:cs/>
              </w:rPr>
              <w:t>เศรษฐศาสตร์การเกษตรเบื้องต้น</w:t>
            </w:r>
          </w:p>
        </w:tc>
        <w:tc>
          <w:tcPr>
            <w:tcW w:w="601" w:type="pct"/>
            <w:tcBorders>
              <w:top w:val="nil"/>
              <w:left w:val="nil"/>
              <w:bottom w:val="single" w:color="auto" w:sz="4" w:space="0"/>
            </w:tcBorders>
            <w:shd w:val="clear" w:color="auto" w:fill="auto"/>
          </w:tcPr>
          <w:p w:rsidRPr="00357A8D" w:rsidR="00CB5A0E" w:rsidRDefault="00CB5A0E" w14:paraId="3366061B" w14:textId="77777777">
            <w:pPr>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69AC51C8" w14:textId="77777777">
        <w:trPr>
          <w:trHeight w:val="489"/>
        </w:trPr>
        <w:tc>
          <w:tcPr>
            <w:tcW w:w="1824" w:type="pct"/>
            <w:tcBorders>
              <w:top w:val="single" w:color="auto" w:sz="4" w:space="0"/>
              <w:left w:val="single" w:color="auto" w:sz="4" w:space="0"/>
              <w:bottom w:val="single" w:color="auto" w:sz="4" w:space="0"/>
              <w:right w:val="nil"/>
            </w:tcBorders>
          </w:tcPr>
          <w:p w:rsidRPr="00357A8D" w:rsidR="00CB5A0E" w:rsidRDefault="00CB5A0E" w14:paraId="167CBF43"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491 </w:t>
            </w:r>
            <w:r w:rsidRPr="00357A8D">
              <w:rPr>
                <w:rFonts w:ascii="TH Sarabun New" w:hAnsi="TH Sarabun New" w:cs="TH Sarabun New"/>
                <w:sz w:val="26"/>
                <w:szCs w:val="26"/>
                <w:cs/>
              </w:rPr>
              <w:t xml:space="preserve">การผลิตและนโยบายการผลิตสินค้าเกษตร        </w:t>
            </w:r>
          </w:p>
        </w:tc>
        <w:tc>
          <w:tcPr>
            <w:tcW w:w="666" w:type="pct"/>
            <w:tcBorders>
              <w:top w:val="single" w:color="auto" w:sz="4" w:space="0"/>
              <w:left w:val="nil"/>
              <w:bottom w:val="single" w:color="auto" w:sz="4" w:space="0"/>
              <w:right w:val="single" w:color="auto" w:sz="4" w:space="0"/>
            </w:tcBorders>
          </w:tcPr>
          <w:p w:rsidRPr="00357A8D" w:rsidR="00CB5A0E" w:rsidRDefault="00D22761" w14:paraId="4AC218B9" w14:textId="49AD6D1A">
            <w:pPr>
              <w:autoSpaceDE w:val="0"/>
              <w:autoSpaceDN w:val="0"/>
              <w:adjustRightInd w:val="0"/>
              <w:rPr>
                <w:rFonts w:ascii="TH Sarabun New" w:hAnsi="TH Sarabun New" w:cs="TH Sarabun New"/>
                <w:sz w:val="26"/>
                <w:szCs w:val="26"/>
                <w:cs/>
              </w:rPr>
            </w:pPr>
            <w:del w:author="Jenjira O-cha" w:date="2023-02-08T16:15:00Z" w:id="4133">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133B5191"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491 </w:t>
            </w:r>
            <w:r w:rsidRPr="00357A8D">
              <w:rPr>
                <w:rFonts w:ascii="TH Sarabun New" w:hAnsi="TH Sarabun New" w:cs="TH Sarabun New"/>
                <w:sz w:val="26"/>
                <w:szCs w:val="26"/>
                <w:cs/>
              </w:rPr>
              <w:t>การผลิตสินค้าเกษตรและนโยบาย</w:t>
            </w:r>
          </w:p>
        </w:tc>
        <w:tc>
          <w:tcPr>
            <w:tcW w:w="601" w:type="pct"/>
            <w:tcBorders>
              <w:top w:val="single" w:color="auto" w:sz="4" w:space="0"/>
              <w:left w:val="nil"/>
              <w:bottom w:val="single" w:color="auto" w:sz="4" w:space="0"/>
              <w:right w:val="single" w:color="auto" w:sz="4" w:space="0"/>
            </w:tcBorders>
          </w:tcPr>
          <w:p w:rsidRPr="00357A8D" w:rsidR="00CB5A0E" w:rsidRDefault="00CB5A0E" w14:paraId="65B4F1C7" w14:textId="77777777">
            <w:pPr>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2E4CAD93" w14:textId="77777777">
        <w:trPr>
          <w:trHeight w:val="244"/>
        </w:trPr>
        <w:tc>
          <w:tcPr>
            <w:tcW w:w="1824" w:type="pct"/>
            <w:tcBorders>
              <w:top w:val="single" w:color="auto" w:sz="4" w:space="0"/>
              <w:left w:val="single" w:color="auto" w:sz="4" w:space="0"/>
              <w:bottom w:val="single" w:color="auto" w:sz="4" w:space="0"/>
              <w:right w:val="nil"/>
            </w:tcBorders>
          </w:tcPr>
          <w:p w:rsidRPr="00357A8D" w:rsidR="00CB5A0E" w:rsidRDefault="00CB5A0E" w14:paraId="12CA547A"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492 </w:t>
            </w:r>
            <w:r w:rsidRPr="00357A8D">
              <w:rPr>
                <w:rFonts w:ascii="TH Sarabun New" w:hAnsi="TH Sarabun New" w:cs="TH Sarabun New"/>
                <w:sz w:val="26"/>
                <w:szCs w:val="26"/>
                <w:cs/>
              </w:rPr>
              <w:t>การตลาดสินค้าเกษตรและนโยบาย</w:t>
            </w:r>
          </w:p>
        </w:tc>
        <w:tc>
          <w:tcPr>
            <w:tcW w:w="666" w:type="pct"/>
            <w:tcBorders>
              <w:top w:val="single" w:color="auto" w:sz="4" w:space="0"/>
              <w:left w:val="nil"/>
              <w:bottom w:val="single" w:color="auto" w:sz="4" w:space="0"/>
              <w:right w:val="single" w:color="auto" w:sz="4" w:space="0"/>
            </w:tcBorders>
          </w:tcPr>
          <w:p w:rsidRPr="00357A8D" w:rsidR="00CB5A0E" w:rsidRDefault="00D22761" w14:paraId="77179898" w14:textId="54ABEB03">
            <w:pPr>
              <w:autoSpaceDE w:val="0"/>
              <w:autoSpaceDN w:val="0"/>
              <w:adjustRightInd w:val="0"/>
              <w:rPr>
                <w:rFonts w:ascii="TH Sarabun New" w:hAnsi="TH Sarabun New" w:cs="TH Sarabun New"/>
                <w:sz w:val="26"/>
                <w:szCs w:val="26"/>
                <w:cs/>
              </w:rPr>
            </w:pPr>
            <w:del w:author="Jenjira O-cha" w:date="2023-02-08T16:15:00Z" w:id="4134">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left w:val="single" w:color="auto" w:sz="4" w:space="0"/>
              <w:bottom w:val="single" w:color="auto" w:sz="4" w:space="0"/>
              <w:right w:val="nil"/>
            </w:tcBorders>
          </w:tcPr>
          <w:p w:rsidRPr="00357A8D" w:rsidR="00CB5A0E" w:rsidRDefault="00CB5A0E" w14:paraId="5F45FBF9" w14:textId="77777777">
            <w:pPr>
              <w:autoSpaceDE w:val="0"/>
              <w:autoSpaceDN w:val="0"/>
              <w:adjustRightInd w:val="0"/>
              <w:rPr>
                <w:rFonts w:ascii="TH Sarabun New" w:hAnsi="TH Sarabun New"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492 </w:t>
            </w:r>
            <w:r w:rsidRPr="00357A8D">
              <w:rPr>
                <w:rFonts w:ascii="TH Sarabun New" w:hAnsi="TH Sarabun New" w:cs="TH Sarabun New"/>
                <w:sz w:val="26"/>
                <w:szCs w:val="26"/>
                <w:cs/>
              </w:rPr>
              <w:t>การตลาดสินค้าเกษตรและนโยบาย</w:t>
            </w:r>
          </w:p>
        </w:tc>
        <w:tc>
          <w:tcPr>
            <w:tcW w:w="601" w:type="pct"/>
            <w:tcBorders>
              <w:top w:val="single" w:color="auto" w:sz="4" w:space="0"/>
              <w:left w:val="nil"/>
              <w:bottom w:val="single" w:color="auto" w:sz="4" w:space="0"/>
              <w:right w:val="single" w:color="auto" w:sz="4" w:space="0"/>
            </w:tcBorders>
          </w:tcPr>
          <w:p w:rsidRPr="00357A8D" w:rsidR="00CB5A0E" w:rsidRDefault="00CB5A0E" w14:paraId="1AE069EF" w14:textId="77777777">
            <w:pPr>
              <w:jc w:val="center"/>
              <w:rPr>
                <w:rFonts w:ascii="TH Sarabun New" w:hAnsi="TH Sarabun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4C422F5" w14:textId="77777777">
        <w:trPr>
          <w:trHeight w:val="267"/>
        </w:trPr>
        <w:tc>
          <w:tcPr>
            <w:tcW w:w="1824" w:type="pct"/>
            <w:tcBorders>
              <w:bottom w:val="single" w:color="auto" w:sz="4" w:space="0"/>
              <w:right w:val="nil"/>
            </w:tcBorders>
            <w:shd w:val="clear" w:color="auto" w:fill="auto"/>
          </w:tcPr>
          <w:p w:rsidRPr="00357A8D" w:rsidR="00CB5A0E" w:rsidRDefault="00CB5A0E" w14:paraId="4EAB9946"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499 </w:t>
            </w:r>
            <w:r w:rsidRPr="00357A8D">
              <w:rPr>
                <w:rFonts w:ascii="TH Sarabun New" w:hAnsi="TH Sarabun New" w:cs="TH Sarabun New"/>
                <w:sz w:val="26"/>
                <w:szCs w:val="26"/>
                <w:cs/>
              </w:rPr>
              <w:t xml:space="preserve">สัมมนาเศรษฐศาสตร์การเกษตร </w:t>
            </w:r>
          </w:p>
        </w:tc>
        <w:tc>
          <w:tcPr>
            <w:tcW w:w="666" w:type="pct"/>
            <w:tcBorders>
              <w:left w:val="nil"/>
              <w:bottom w:val="single" w:color="auto" w:sz="4" w:space="0"/>
            </w:tcBorders>
          </w:tcPr>
          <w:p w:rsidRPr="00357A8D" w:rsidR="00CB5A0E" w:rsidRDefault="00D22761" w14:paraId="2823E71A" w14:textId="0F17A785">
            <w:pPr>
              <w:autoSpaceDE w:val="0"/>
              <w:autoSpaceDN w:val="0"/>
              <w:adjustRightInd w:val="0"/>
              <w:spacing w:before="48" w:beforeLines="20"/>
              <w:rPr>
                <w:rFonts w:ascii="TH Sarabun New" w:hAnsi="TH Sarabun New" w:cs="TH Sarabun New"/>
                <w:sz w:val="26"/>
                <w:szCs w:val="26"/>
                <w:cs/>
              </w:rPr>
            </w:pPr>
            <w:del w:author="Jenjira O-cha" w:date="2023-02-08T16:15:00Z" w:id="4135">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CB5A0E" w:rsidRDefault="00CB5A0E" w14:paraId="04658DAA"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499 </w:t>
            </w:r>
            <w:r w:rsidRPr="00357A8D">
              <w:rPr>
                <w:rFonts w:ascii="TH Sarabun New" w:hAnsi="TH Sarabun New" w:cs="TH Sarabun New"/>
                <w:sz w:val="26"/>
                <w:szCs w:val="26"/>
                <w:cs/>
              </w:rPr>
              <w:t xml:space="preserve">สัมมนาเศรษฐศาสตร์การเกษตร </w:t>
            </w:r>
          </w:p>
        </w:tc>
        <w:tc>
          <w:tcPr>
            <w:tcW w:w="601" w:type="pct"/>
            <w:tcBorders>
              <w:left w:val="nil"/>
              <w:bottom w:val="single" w:color="auto" w:sz="4" w:space="0"/>
            </w:tcBorders>
            <w:shd w:val="clear" w:color="auto" w:fill="auto"/>
          </w:tcPr>
          <w:p w:rsidRPr="00357A8D" w:rsidR="00CB5A0E" w:rsidRDefault="00CB5A0E" w14:paraId="46F87598"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69EFAF3B" w14:textId="77777777">
        <w:trPr>
          <w:trHeight w:val="556"/>
        </w:trPr>
        <w:tc>
          <w:tcPr>
            <w:tcW w:w="1824" w:type="pct"/>
            <w:tcBorders>
              <w:bottom w:val="single" w:color="auto" w:sz="4" w:space="0"/>
              <w:right w:val="nil"/>
            </w:tcBorders>
          </w:tcPr>
          <w:p w:rsidRPr="00357A8D" w:rsidR="00CB5A0E" w:rsidRDefault="00CB5A0E" w14:paraId="337DE992"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591 </w:t>
            </w:r>
            <w:r w:rsidRPr="00357A8D">
              <w:rPr>
                <w:rFonts w:ascii="TH Sarabun New" w:hAnsi="TH Sarabun New" w:cs="TH Sarabun New"/>
                <w:sz w:val="26"/>
                <w:szCs w:val="26"/>
                <w:cs/>
              </w:rPr>
              <w:t>เศรษฐศาสตร์การเกษตร : ศึกษาเฉพาะเรื่อง</w:t>
            </w:r>
            <w:r w:rsidRPr="00357A8D">
              <w:rPr>
                <w:rFonts w:ascii="TH Sarabun New" w:hAnsi="TH Sarabun New" w:cs="TH Sarabun New"/>
                <w:sz w:val="26"/>
                <w:szCs w:val="26"/>
              </w:rPr>
              <w:t xml:space="preserve"> 1</w:t>
            </w:r>
          </w:p>
        </w:tc>
        <w:tc>
          <w:tcPr>
            <w:tcW w:w="666" w:type="pct"/>
            <w:tcBorders>
              <w:left w:val="nil"/>
              <w:bottom w:val="single" w:color="auto" w:sz="4" w:space="0"/>
            </w:tcBorders>
          </w:tcPr>
          <w:p w:rsidRPr="00357A8D" w:rsidR="00CB5A0E" w:rsidRDefault="00D22761" w14:paraId="00765458" w14:textId="3E56BB3B">
            <w:pPr>
              <w:autoSpaceDE w:val="0"/>
              <w:autoSpaceDN w:val="0"/>
              <w:adjustRightInd w:val="0"/>
              <w:spacing w:before="48" w:beforeLines="20"/>
              <w:rPr>
                <w:rFonts w:ascii="TH Sarabun New" w:hAnsi="TH Sarabun New" w:cs="TH Sarabun New"/>
                <w:sz w:val="26"/>
                <w:szCs w:val="26"/>
                <w:cs/>
              </w:rPr>
            </w:pPr>
            <w:del w:author="Jenjira O-cha" w:date="2023-02-08T16:15:00Z" w:id="4136">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568E6053" w14:textId="77777777">
            <w:pPr>
              <w:autoSpaceDE w:val="0"/>
              <w:autoSpaceDN w:val="0"/>
              <w:adjustRightInd w:val="0"/>
              <w:spacing w:before="48" w:beforeLines="20"/>
              <w:rPr>
                <w:rFonts w:ascii="TH Sarabun New" w:hAnsi="TH Sarabun New" w:eastAsia="AngsanaNew-Bold" w:cs="TH Sarabun New"/>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591 </w:t>
            </w:r>
            <w:r w:rsidRPr="00357A8D">
              <w:rPr>
                <w:rFonts w:ascii="TH Sarabun New" w:hAnsi="TH Sarabun New" w:cs="TH Sarabun New"/>
                <w:sz w:val="26"/>
                <w:szCs w:val="26"/>
                <w:cs/>
              </w:rPr>
              <w:t>เศรษฐศาสตร์การเกษตร : ศึกษาเฉพาะเรื่อง</w:t>
            </w:r>
            <w:r w:rsidRPr="00357A8D">
              <w:rPr>
                <w:rFonts w:ascii="TH Sarabun New" w:hAnsi="TH Sarabun New" w:cs="TH Sarabun New"/>
                <w:sz w:val="26"/>
                <w:szCs w:val="26"/>
              </w:rPr>
              <w:t xml:space="preserve"> 1</w:t>
            </w:r>
          </w:p>
        </w:tc>
        <w:tc>
          <w:tcPr>
            <w:tcW w:w="601" w:type="pct"/>
            <w:tcBorders>
              <w:left w:val="nil"/>
              <w:bottom w:val="single" w:color="auto" w:sz="4" w:space="0"/>
            </w:tcBorders>
          </w:tcPr>
          <w:p w:rsidRPr="00357A8D" w:rsidR="00CB5A0E" w:rsidRDefault="00CB5A0E" w14:paraId="2F123E60"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AD7A8D3" w14:textId="77777777">
        <w:trPr>
          <w:trHeight w:val="556"/>
        </w:trPr>
        <w:tc>
          <w:tcPr>
            <w:tcW w:w="1824" w:type="pct"/>
            <w:tcBorders>
              <w:bottom w:val="single" w:color="auto" w:sz="4" w:space="0"/>
              <w:right w:val="nil"/>
            </w:tcBorders>
          </w:tcPr>
          <w:p w:rsidRPr="00357A8D" w:rsidR="00CB5A0E" w:rsidRDefault="00CB5A0E" w14:paraId="2B2259C7"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592 </w:t>
            </w:r>
            <w:r w:rsidRPr="00357A8D">
              <w:rPr>
                <w:rFonts w:ascii="TH Sarabun New" w:hAnsi="TH Sarabun New" w:cs="TH Sarabun New"/>
                <w:sz w:val="26"/>
                <w:szCs w:val="26"/>
                <w:cs/>
              </w:rPr>
              <w:t>เศรษฐศาสตร์การเกษตร : ศึกษาเฉพาะเรื่อง</w:t>
            </w:r>
            <w:r w:rsidRPr="00357A8D">
              <w:rPr>
                <w:rFonts w:ascii="TH Sarabun New" w:hAnsi="TH Sarabun New" w:cs="TH Sarabun New"/>
                <w:sz w:val="26"/>
                <w:szCs w:val="26"/>
              </w:rPr>
              <w:t xml:space="preserve"> 2</w:t>
            </w:r>
          </w:p>
        </w:tc>
        <w:tc>
          <w:tcPr>
            <w:tcW w:w="666" w:type="pct"/>
            <w:tcBorders>
              <w:left w:val="nil"/>
              <w:bottom w:val="single" w:color="auto" w:sz="4" w:space="0"/>
            </w:tcBorders>
          </w:tcPr>
          <w:p w:rsidRPr="00357A8D" w:rsidR="00CB5A0E" w:rsidRDefault="00D22761" w14:paraId="5FDAFDFC" w14:textId="4744A5BB">
            <w:pPr>
              <w:autoSpaceDE w:val="0"/>
              <w:autoSpaceDN w:val="0"/>
              <w:adjustRightInd w:val="0"/>
              <w:spacing w:before="48" w:beforeLines="20"/>
              <w:rPr>
                <w:rFonts w:ascii="TH Sarabun New" w:hAnsi="TH Sarabun New" w:cs="TH Sarabun New"/>
                <w:sz w:val="26"/>
                <w:szCs w:val="26"/>
                <w:cs/>
              </w:rPr>
            </w:pPr>
            <w:del w:author="Jenjira O-cha" w:date="2023-02-08T16:15:00Z" w:id="4137">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tcPr>
          <w:p w:rsidRPr="00357A8D" w:rsidR="00CB5A0E" w:rsidRDefault="00CB5A0E" w14:paraId="6F4E8C74"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592 </w:t>
            </w:r>
            <w:r w:rsidRPr="00357A8D">
              <w:rPr>
                <w:rFonts w:ascii="TH Sarabun New" w:hAnsi="TH Sarabun New" w:cs="TH Sarabun New"/>
                <w:sz w:val="26"/>
                <w:szCs w:val="26"/>
                <w:cs/>
              </w:rPr>
              <w:t>เศรษฐศาสตร์การเกษตร : ศึกษาเฉพาะเรื่อง</w:t>
            </w:r>
            <w:r w:rsidRPr="00357A8D">
              <w:rPr>
                <w:rFonts w:ascii="TH Sarabun New" w:hAnsi="TH Sarabun New" w:cs="TH Sarabun New"/>
                <w:sz w:val="26"/>
                <w:szCs w:val="26"/>
              </w:rPr>
              <w:t xml:space="preserve"> 2</w:t>
            </w:r>
          </w:p>
        </w:tc>
        <w:tc>
          <w:tcPr>
            <w:tcW w:w="601" w:type="pct"/>
            <w:tcBorders>
              <w:left w:val="nil"/>
              <w:bottom w:val="single" w:color="auto" w:sz="4" w:space="0"/>
            </w:tcBorders>
          </w:tcPr>
          <w:p w:rsidRPr="00357A8D" w:rsidR="00CB5A0E" w:rsidRDefault="00CB5A0E" w14:paraId="336F2B2A" w14:textId="77777777">
            <w:pPr>
              <w:spacing w:before="48" w:beforeLines="20"/>
              <w:jc w:val="center"/>
              <w:rPr>
                <w:rFonts w:ascii="TH Sarabun New" w:hAnsi="TH Sarabun New" w:eastAsia="Angsana New" w:cs="TH Sarabun New"/>
                <w:b/>
                <w:bCs/>
                <w:sz w:val="26"/>
                <w:szCs w:val="26"/>
                <w:cs/>
              </w:rPr>
            </w:pPr>
            <w:r w:rsidRPr="00357A8D">
              <w:rPr>
                <w:rFonts w:ascii="TH Sarabun New" w:hAnsi="TH Sarabun New" w:cs="TH Sarabun New"/>
                <w:sz w:val="26"/>
                <w:szCs w:val="26"/>
                <w:cs/>
              </w:rPr>
              <w:t>3 หน่วยกิต</w:t>
            </w:r>
          </w:p>
        </w:tc>
      </w:tr>
      <w:tr w:rsidRPr="00357A8D" w:rsidR="00357A8D" w:rsidTr="00B61263" w14:paraId="4BB5BA47" w14:textId="77777777">
        <w:trPr>
          <w:trHeight w:val="267"/>
        </w:trPr>
        <w:tc>
          <w:tcPr>
            <w:tcW w:w="1824" w:type="pct"/>
            <w:tcBorders>
              <w:bottom w:val="single" w:color="auto" w:sz="4" w:space="0"/>
              <w:right w:val="nil"/>
            </w:tcBorders>
            <w:shd w:val="clear" w:color="auto" w:fill="auto"/>
          </w:tcPr>
          <w:p w:rsidRPr="00357A8D" w:rsidR="00CB5A0E" w:rsidRDefault="00CB5A0E" w14:paraId="4E7473D4"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eastAsia="AngsanaNew-Bold" w:cs="TH Sarabun New"/>
                <w:b/>
                <w:bCs/>
                <w:sz w:val="26"/>
                <w:szCs w:val="26"/>
                <w:u w:val="single"/>
                <w:cs/>
              </w:rPr>
              <w:t>วิชาที่เทียบไม่ได้</w:t>
            </w:r>
          </w:p>
        </w:tc>
        <w:tc>
          <w:tcPr>
            <w:tcW w:w="666" w:type="pct"/>
            <w:tcBorders>
              <w:left w:val="nil"/>
              <w:bottom w:val="single" w:color="auto" w:sz="4" w:space="0"/>
            </w:tcBorders>
          </w:tcPr>
          <w:p w:rsidRPr="00357A8D" w:rsidR="00CB5A0E" w:rsidRDefault="00CB5A0E" w14:paraId="648C694D"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CB5A0E" w:rsidRDefault="00CB5A0E" w14:paraId="79B08E47"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eastAsia="AngsanaNew-Bold" w:cs="TH Sarabun New"/>
                <w:b/>
                <w:bCs/>
                <w:sz w:val="26"/>
                <w:szCs w:val="26"/>
                <w:u w:val="single"/>
                <w:cs/>
              </w:rPr>
              <w:t>วิชาที่เทียบไม่ได้</w:t>
            </w:r>
          </w:p>
        </w:tc>
        <w:tc>
          <w:tcPr>
            <w:tcW w:w="601" w:type="pct"/>
            <w:tcBorders>
              <w:left w:val="nil"/>
              <w:bottom w:val="single" w:color="auto" w:sz="4" w:space="0"/>
            </w:tcBorders>
            <w:shd w:val="clear" w:color="auto" w:fill="auto"/>
          </w:tcPr>
          <w:p w:rsidRPr="00357A8D" w:rsidR="00CB5A0E" w:rsidRDefault="00CB5A0E" w14:paraId="054F3BCC" w14:textId="77777777">
            <w:pPr>
              <w:spacing w:before="48" w:beforeLines="20"/>
              <w:jc w:val="center"/>
              <w:rPr>
                <w:rFonts w:ascii="TH Sarabun New" w:hAnsi="TH Sarabun New" w:eastAsia="Angsana New" w:cs="TH Sarabun New"/>
                <w:sz w:val="26"/>
                <w:szCs w:val="26"/>
              </w:rPr>
            </w:pPr>
          </w:p>
        </w:tc>
      </w:tr>
      <w:tr w:rsidRPr="00357A8D" w:rsidR="00357A8D" w:rsidTr="00B61263" w14:paraId="378228C3" w14:textId="77777777">
        <w:trPr>
          <w:trHeight w:val="267"/>
        </w:trPr>
        <w:tc>
          <w:tcPr>
            <w:tcW w:w="1824" w:type="pct"/>
            <w:tcBorders>
              <w:bottom w:val="single" w:color="auto" w:sz="4" w:space="0"/>
              <w:right w:val="nil"/>
            </w:tcBorders>
            <w:shd w:val="clear" w:color="auto" w:fill="auto"/>
          </w:tcPr>
          <w:p w:rsidRPr="00357A8D" w:rsidR="00CB5A0E" w:rsidRDefault="00CB5A0E" w14:paraId="15B82657"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405 </w:t>
            </w:r>
            <w:r w:rsidRPr="00357A8D">
              <w:rPr>
                <w:rFonts w:ascii="TH Sarabun New" w:hAnsi="TH Sarabun New" w:cs="TH Sarabun New"/>
                <w:sz w:val="26"/>
                <w:szCs w:val="26"/>
                <w:cs/>
              </w:rPr>
              <w:t>เศรษฐศาสตร์การเมืองแนวใหม่</w:t>
            </w:r>
          </w:p>
        </w:tc>
        <w:tc>
          <w:tcPr>
            <w:tcW w:w="666" w:type="pct"/>
            <w:tcBorders>
              <w:left w:val="nil"/>
              <w:bottom w:val="single" w:color="auto" w:sz="4" w:space="0"/>
            </w:tcBorders>
          </w:tcPr>
          <w:p w:rsidRPr="00357A8D" w:rsidR="00CB5A0E" w:rsidRDefault="00D22761" w14:paraId="54A38456" w14:textId="11D20798">
            <w:pPr>
              <w:autoSpaceDE w:val="0"/>
              <w:autoSpaceDN w:val="0"/>
              <w:adjustRightInd w:val="0"/>
              <w:spacing w:before="48" w:beforeLines="20"/>
              <w:rPr>
                <w:rFonts w:ascii="TH Sarabun New" w:hAnsi="TH Sarabun New" w:cs="TH Sarabun New"/>
                <w:sz w:val="26"/>
                <w:szCs w:val="26"/>
                <w:cs/>
              </w:rPr>
            </w:pPr>
            <w:del w:author="Jenjira O-cha" w:date="2023-02-08T16:15:00Z" w:id="4138">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CB5A0E" w:rsidRDefault="00CB5A0E" w14:paraId="2018C1F1"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w:t>
            </w:r>
          </w:p>
        </w:tc>
        <w:tc>
          <w:tcPr>
            <w:tcW w:w="601" w:type="pct"/>
            <w:tcBorders>
              <w:left w:val="nil"/>
              <w:bottom w:val="single" w:color="auto" w:sz="4" w:space="0"/>
            </w:tcBorders>
            <w:shd w:val="clear" w:color="auto" w:fill="auto"/>
          </w:tcPr>
          <w:p w:rsidRPr="00357A8D" w:rsidR="00CB5A0E" w:rsidRDefault="00CB5A0E" w14:paraId="70D50733" w14:textId="77777777">
            <w:pPr>
              <w:spacing w:before="48" w:beforeLines="20"/>
              <w:jc w:val="center"/>
              <w:rPr>
                <w:rFonts w:ascii="TH Sarabun New" w:hAnsi="TH Sarabun New" w:eastAsia="Angsana New" w:cs="TH Sarabun New"/>
                <w:sz w:val="26"/>
                <w:szCs w:val="26"/>
              </w:rPr>
            </w:pPr>
          </w:p>
        </w:tc>
      </w:tr>
      <w:tr w:rsidRPr="00357A8D" w:rsidR="00357A8D" w:rsidTr="00B61263" w14:paraId="0824D992" w14:textId="77777777">
        <w:trPr>
          <w:trHeight w:val="556"/>
        </w:trPr>
        <w:tc>
          <w:tcPr>
            <w:tcW w:w="1824" w:type="pct"/>
            <w:tcBorders>
              <w:top w:val="single" w:color="auto" w:sz="4" w:space="0"/>
              <w:bottom w:val="single" w:color="auto" w:sz="4" w:space="0"/>
              <w:right w:val="nil"/>
            </w:tcBorders>
          </w:tcPr>
          <w:p w:rsidRPr="00357A8D" w:rsidR="00CB5A0E" w:rsidRDefault="00CB5A0E" w14:paraId="176296C9" w14:textId="77777777">
            <w:pPr>
              <w:autoSpaceDE w:val="0"/>
              <w:autoSpaceDN w:val="0"/>
              <w:adjustRightInd w:val="0"/>
              <w:spacing w:before="48" w:beforeLines="20"/>
              <w:rPr>
                <w:rFonts w:ascii="TH Sarabun New" w:hAnsi="TH Sarabun New" w:eastAsia="Angsana New" w:cs="TH Sarabun New"/>
                <w:b/>
                <w:bCs/>
                <w:sz w:val="26"/>
                <w:szCs w:val="26"/>
              </w:rPr>
            </w:pPr>
            <w:r w:rsidRPr="00357A8D">
              <w:rPr>
                <w:rFonts w:ascii="TH Sarabun New" w:hAnsi="TH Sarabun New" w:cs="TH Sarabun New"/>
                <w:sz w:val="26"/>
                <w:szCs w:val="26"/>
                <w:cs/>
              </w:rPr>
              <w:t>ศ.</w:t>
            </w:r>
            <w:r w:rsidRPr="00357A8D">
              <w:rPr>
                <w:rFonts w:ascii="TH Sarabun New" w:hAnsi="TH Sarabun New" w:cs="TH Sarabun New"/>
                <w:sz w:val="26"/>
                <w:szCs w:val="26"/>
              </w:rPr>
              <w:t xml:space="preserve">444 </w:t>
            </w:r>
            <w:r w:rsidRPr="00357A8D">
              <w:rPr>
                <w:rFonts w:ascii="TH Sarabun New" w:hAnsi="TH Sarabun New" w:cs="TH Sarabun New"/>
                <w:sz w:val="26"/>
                <w:szCs w:val="26"/>
                <w:cs/>
              </w:rPr>
              <w:t>เศรษฐศาสตร์สวัสดิการและนโยบายสาธารณะ</w:t>
            </w:r>
          </w:p>
        </w:tc>
        <w:tc>
          <w:tcPr>
            <w:tcW w:w="666" w:type="pct"/>
            <w:tcBorders>
              <w:top w:val="single" w:color="auto" w:sz="4" w:space="0"/>
              <w:left w:val="nil"/>
              <w:bottom w:val="single" w:color="auto" w:sz="4" w:space="0"/>
            </w:tcBorders>
          </w:tcPr>
          <w:p w:rsidRPr="00357A8D" w:rsidR="00CB5A0E" w:rsidRDefault="00D22761" w14:paraId="3C3F5D9C" w14:textId="31F1C6F1">
            <w:pPr>
              <w:autoSpaceDE w:val="0"/>
              <w:autoSpaceDN w:val="0"/>
              <w:adjustRightInd w:val="0"/>
              <w:spacing w:before="48" w:beforeLines="20"/>
              <w:rPr>
                <w:rFonts w:ascii="TH Sarabun New" w:hAnsi="TH Sarabun New" w:cs="TH Sarabun New"/>
                <w:sz w:val="26"/>
                <w:szCs w:val="26"/>
                <w:cs/>
              </w:rPr>
              <w:pPrChange w:author="PC" w:date="2023-03-31T11:42:00Z" w:id="4139">
                <w:pPr>
                  <w:autoSpaceDE w:val="0"/>
                  <w:autoSpaceDN w:val="0"/>
                  <w:adjustRightInd w:val="0"/>
                  <w:spacing w:before="48" w:beforeLines="20"/>
                  <w:jc w:val="center"/>
                </w:pPr>
              </w:pPrChange>
            </w:pPr>
            <w:del w:author="Jenjira O-cha" w:date="2023-02-08T16:15:00Z" w:id="4140">
              <w:r w:rsidRPr="00357A8D" w:rsidDel="00BA6778">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CB5A0E" w:rsidRDefault="00CB5A0E" w14:paraId="65F6F32D"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w:t>
            </w:r>
          </w:p>
        </w:tc>
        <w:tc>
          <w:tcPr>
            <w:tcW w:w="601" w:type="pct"/>
            <w:tcBorders>
              <w:top w:val="single" w:color="auto" w:sz="4" w:space="0"/>
              <w:left w:val="nil"/>
              <w:bottom w:val="single" w:color="auto" w:sz="4" w:space="0"/>
            </w:tcBorders>
          </w:tcPr>
          <w:p w:rsidRPr="00357A8D" w:rsidR="00CB5A0E" w:rsidRDefault="00CB5A0E" w14:paraId="4DDBE674" w14:textId="77777777">
            <w:pPr>
              <w:spacing w:before="48" w:beforeLines="20"/>
              <w:jc w:val="center"/>
              <w:rPr>
                <w:rFonts w:ascii="TH Sarabun New" w:hAnsi="TH Sarabun New" w:eastAsia="Angsana New" w:cs="TH Sarabun New"/>
                <w:sz w:val="26"/>
                <w:szCs w:val="26"/>
              </w:rPr>
            </w:pPr>
          </w:p>
        </w:tc>
      </w:tr>
      <w:tr w:rsidRPr="00357A8D" w:rsidR="00357A8D" w:rsidTr="00B61263" w14:paraId="426FA2EA" w14:textId="77777777">
        <w:trPr>
          <w:trHeight w:val="244"/>
        </w:trPr>
        <w:tc>
          <w:tcPr>
            <w:tcW w:w="1824" w:type="pct"/>
            <w:tcBorders>
              <w:top w:val="nil"/>
              <w:left w:val="single" w:color="auto" w:sz="4" w:space="0"/>
              <w:bottom w:val="single" w:color="auto" w:sz="4" w:space="0"/>
              <w:right w:val="nil"/>
            </w:tcBorders>
          </w:tcPr>
          <w:p w:rsidRPr="00357A8D" w:rsidR="00CB5A0E" w:rsidRDefault="00CB5A0E" w14:paraId="08BB58F6"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w:t>
            </w:r>
            <w:r w:rsidRPr="00357A8D">
              <w:rPr>
                <w:rFonts w:ascii="TH Sarabun New" w:hAnsi="TH Sarabun New" w:cs="TH Sarabun New"/>
                <w:sz w:val="26"/>
                <w:szCs w:val="26"/>
              </w:rPr>
              <w:t>360</w:t>
            </w:r>
            <w:r w:rsidRPr="00357A8D">
              <w:rPr>
                <w:rFonts w:ascii="TH Sarabun New" w:hAnsi="TH Sarabun New" w:cs="TH Sarabun New"/>
                <w:sz w:val="26"/>
                <w:szCs w:val="26"/>
                <w:cs/>
              </w:rPr>
              <w:t xml:space="preserve"> เศรษฐกิจประเทศไทยเบื้องต้น</w:t>
            </w:r>
          </w:p>
        </w:tc>
        <w:tc>
          <w:tcPr>
            <w:tcW w:w="666" w:type="pct"/>
            <w:tcBorders>
              <w:top w:val="nil"/>
              <w:left w:val="nil"/>
              <w:bottom w:val="single" w:color="auto" w:sz="4" w:space="0"/>
              <w:right w:val="single" w:color="auto" w:sz="4" w:space="0"/>
            </w:tcBorders>
          </w:tcPr>
          <w:p w:rsidRPr="00357A8D" w:rsidR="00CB5A0E" w:rsidRDefault="00D22761" w14:paraId="16507B35" w14:textId="729B7C2C">
            <w:pPr>
              <w:autoSpaceDE w:val="0"/>
              <w:autoSpaceDN w:val="0"/>
              <w:adjustRightInd w:val="0"/>
              <w:rPr>
                <w:rFonts w:ascii="TH Sarabun New" w:hAnsi="TH Sarabun New" w:cs="TH Sarabun New"/>
                <w:sz w:val="26"/>
                <w:szCs w:val="26"/>
                <w:cs/>
              </w:rPr>
              <w:pPrChange w:author="PC" w:date="2023-03-31T11:42:00Z" w:id="4141">
                <w:pPr>
                  <w:autoSpaceDE w:val="0"/>
                  <w:autoSpaceDN w:val="0"/>
                  <w:adjustRightInd w:val="0"/>
                  <w:jc w:val="center"/>
                </w:pPr>
              </w:pPrChange>
            </w:pPr>
            <w:del w:author="Jenjira O-cha" w:date="2023-02-08T16:15:00Z" w:id="4142">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left w:val="single" w:color="auto" w:sz="4" w:space="0"/>
              <w:bottom w:val="single" w:color="auto" w:sz="4" w:space="0"/>
              <w:right w:val="nil"/>
            </w:tcBorders>
          </w:tcPr>
          <w:p w:rsidRPr="00357A8D" w:rsidR="00CB5A0E" w:rsidRDefault="00CB5A0E" w14:paraId="28936FAE" w14:textId="77777777">
            <w:pPr>
              <w:autoSpaceDE w:val="0"/>
              <w:autoSpaceDN w:val="0"/>
              <w:adjustRightInd w:val="0"/>
              <w:rPr>
                <w:rFonts w:ascii="TH Sarabun New" w:hAnsi="TH Sarabun New" w:cs="TH Sarabun New"/>
                <w:b/>
                <w:bCs/>
                <w:sz w:val="26"/>
                <w:szCs w:val="26"/>
                <w:cs/>
              </w:rPr>
            </w:pPr>
            <w:r w:rsidRPr="00357A8D">
              <w:rPr>
                <w:rFonts w:ascii="TH Sarabun New" w:hAnsi="TH Sarabun New" w:cs="TH Sarabun New"/>
                <w:sz w:val="26"/>
                <w:szCs w:val="26"/>
                <w:cs/>
              </w:rPr>
              <w:t>-</w:t>
            </w:r>
          </w:p>
        </w:tc>
        <w:tc>
          <w:tcPr>
            <w:tcW w:w="601" w:type="pct"/>
            <w:tcBorders>
              <w:top w:val="nil"/>
              <w:left w:val="nil"/>
              <w:bottom w:val="single" w:color="auto" w:sz="4" w:space="0"/>
              <w:right w:val="single" w:color="auto" w:sz="4" w:space="0"/>
            </w:tcBorders>
          </w:tcPr>
          <w:p w:rsidRPr="00357A8D" w:rsidR="00CB5A0E" w:rsidRDefault="00CB5A0E" w14:paraId="3B302E5E" w14:textId="77777777">
            <w:pPr>
              <w:jc w:val="center"/>
              <w:rPr>
                <w:rFonts w:ascii="TH Sarabun New" w:hAnsi="TH Sarabun New" w:eastAsia="Angsana New" w:cs="TH Sarabun New"/>
                <w:sz w:val="26"/>
                <w:szCs w:val="26"/>
              </w:rPr>
            </w:pPr>
          </w:p>
        </w:tc>
      </w:tr>
      <w:tr w:rsidRPr="00357A8D" w:rsidR="00357A8D" w:rsidTr="00B61263" w14:paraId="5333B510" w14:textId="77777777">
        <w:trPr>
          <w:trHeight w:val="299"/>
        </w:trPr>
        <w:tc>
          <w:tcPr>
            <w:tcW w:w="1824" w:type="pct"/>
            <w:tcBorders>
              <w:top w:val="single" w:color="auto" w:sz="4" w:space="0"/>
              <w:bottom w:val="single" w:color="auto" w:sz="4" w:space="0"/>
              <w:right w:val="nil"/>
            </w:tcBorders>
          </w:tcPr>
          <w:p w:rsidRPr="00357A8D" w:rsidR="00CB5A0E" w:rsidRDefault="00CB5A0E" w14:paraId="4FC9D1E2"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ศ.363 เศรฐกิจประเทศในกลุ่มประเทศต่าง</w:t>
            </w:r>
            <w:r w:rsidRPr="00357A8D" w:rsidR="00CB5DD0">
              <w:rPr>
                <w:rFonts w:ascii="TH Sarabun New" w:hAnsi="TH Sarabun New" w:cs="TH Sarabun New"/>
                <w:sz w:val="26"/>
                <w:szCs w:val="26"/>
                <w:cs/>
              </w:rPr>
              <w:t>ๆ</w:t>
            </w:r>
            <w:r w:rsidRPr="00357A8D">
              <w:rPr>
                <w:rFonts w:ascii="TH Sarabun New" w:hAnsi="TH Sarabun New" w:cs="TH Sarabun New"/>
                <w:sz w:val="26"/>
                <w:szCs w:val="26"/>
                <w:cs/>
              </w:rPr>
              <w:t xml:space="preserve"> </w:t>
            </w:r>
          </w:p>
        </w:tc>
        <w:tc>
          <w:tcPr>
            <w:tcW w:w="666" w:type="pct"/>
            <w:tcBorders>
              <w:top w:val="single" w:color="auto" w:sz="4" w:space="0"/>
              <w:left w:val="nil"/>
              <w:bottom w:val="single" w:color="auto" w:sz="4" w:space="0"/>
            </w:tcBorders>
          </w:tcPr>
          <w:p w:rsidRPr="00357A8D" w:rsidR="00CB5A0E" w:rsidRDefault="00D22761" w14:paraId="0C85B401" w14:textId="55B0CB1D">
            <w:pPr>
              <w:autoSpaceDE w:val="0"/>
              <w:autoSpaceDN w:val="0"/>
              <w:adjustRightInd w:val="0"/>
              <w:rPr>
                <w:rFonts w:ascii="TH Sarabun New" w:hAnsi="TH Sarabun New" w:cs="TH Sarabun New"/>
                <w:sz w:val="26"/>
                <w:szCs w:val="26"/>
                <w:cs/>
              </w:rPr>
              <w:pPrChange w:author="PC" w:date="2023-03-31T11:42:00Z" w:id="4143">
                <w:pPr>
                  <w:autoSpaceDE w:val="0"/>
                  <w:autoSpaceDN w:val="0"/>
                  <w:adjustRightInd w:val="0"/>
                  <w:jc w:val="center"/>
                </w:pPr>
              </w:pPrChange>
            </w:pPr>
            <w:del w:author="Jenjira O-cha" w:date="2023-02-08T16:15:00Z" w:id="4144">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single" w:color="auto" w:sz="4" w:space="0"/>
              <w:bottom w:val="single" w:color="auto" w:sz="4" w:space="0"/>
              <w:right w:val="nil"/>
            </w:tcBorders>
          </w:tcPr>
          <w:p w:rsidRPr="00357A8D" w:rsidR="00CB5A0E" w:rsidRDefault="00CB5A0E" w14:paraId="0057493B"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w:t>
            </w:r>
          </w:p>
        </w:tc>
        <w:tc>
          <w:tcPr>
            <w:tcW w:w="601" w:type="pct"/>
            <w:tcBorders>
              <w:top w:val="single" w:color="auto" w:sz="4" w:space="0"/>
              <w:left w:val="nil"/>
              <w:bottom w:val="single" w:color="auto" w:sz="4" w:space="0"/>
            </w:tcBorders>
          </w:tcPr>
          <w:p w:rsidRPr="00357A8D" w:rsidR="00CB5A0E" w:rsidRDefault="00CB5A0E" w14:paraId="2FA11F1F" w14:textId="77777777">
            <w:pPr>
              <w:jc w:val="center"/>
              <w:rPr>
                <w:rFonts w:ascii="TH Sarabun New" w:hAnsi="TH Sarabun New" w:eastAsia="Angsana New" w:cs="TH Sarabun New"/>
                <w:sz w:val="26"/>
                <w:szCs w:val="26"/>
                <w:cs/>
              </w:rPr>
            </w:pPr>
          </w:p>
        </w:tc>
      </w:tr>
      <w:tr w:rsidRPr="00357A8D" w:rsidR="00357A8D" w:rsidTr="00B61263" w14:paraId="35104480" w14:textId="77777777">
        <w:trPr>
          <w:trHeight w:val="244"/>
        </w:trPr>
        <w:tc>
          <w:tcPr>
            <w:tcW w:w="1824" w:type="pct"/>
            <w:tcBorders>
              <w:top w:val="nil"/>
              <w:bottom w:val="single" w:color="auto" w:sz="4" w:space="0"/>
              <w:right w:val="nil"/>
            </w:tcBorders>
          </w:tcPr>
          <w:p w:rsidRPr="00357A8D" w:rsidR="00CB5A0E" w:rsidRDefault="00CB5A0E" w14:paraId="01B61603" w14:textId="77777777">
            <w:pPr>
              <w:autoSpaceDE w:val="0"/>
              <w:autoSpaceDN w:val="0"/>
              <w:adjustRightInd w:val="0"/>
              <w:rPr>
                <w:rFonts w:ascii="TH Sarabun New" w:hAnsi="TH Sarabun New" w:eastAsia="Angsana New" w:cs="TH Sarabun New"/>
                <w:b/>
                <w:bCs/>
                <w:szCs w:val="24"/>
                <w:u w:val="single"/>
              </w:rPr>
            </w:pPr>
            <w:r w:rsidRPr="00357A8D">
              <w:rPr>
                <w:rFonts w:ascii="TH Sarabun New" w:hAnsi="TH Sarabun New" w:cs="TH Sarabun New"/>
                <w:szCs w:val="24"/>
                <w:cs/>
              </w:rPr>
              <w:t>ศ.466 เศรษฐศาสตร์การเมืองแห่งการพัฒนา</w:t>
            </w:r>
          </w:p>
        </w:tc>
        <w:tc>
          <w:tcPr>
            <w:tcW w:w="666" w:type="pct"/>
            <w:tcBorders>
              <w:top w:val="nil"/>
              <w:left w:val="nil"/>
              <w:bottom w:val="single" w:color="auto" w:sz="4" w:space="0"/>
            </w:tcBorders>
          </w:tcPr>
          <w:p w:rsidRPr="00357A8D" w:rsidR="00CB5A0E" w:rsidRDefault="00D22761" w14:paraId="4177137B" w14:textId="0DDAC03A">
            <w:pPr>
              <w:autoSpaceDE w:val="0"/>
              <w:autoSpaceDN w:val="0"/>
              <w:adjustRightInd w:val="0"/>
              <w:rPr>
                <w:rFonts w:ascii="TH Sarabun New" w:hAnsi="TH Sarabun New" w:cs="TH Sarabun New"/>
                <w:sz w:val="26"/>
                <w:szCs w:val="26"/>
                <w:cs/>
              </w:rPr>
              <w:pPrChange w:author="PC" w:date="2023-03-31T11:42:00Z" w:id="4145">
                <w:pPr>
                  <w:autoSpaceDE w:val="0"/>
                  <w:autoSpaceDN w:val="0"/>
                  <w:adjustRightInd w:val="0"/>
                  <w:jc w:val="center"/>
                </w:pPr>
              </w:pPrChange>
            </w:pPr>
            <w:del w:author="Jenjira O-cha" w:date="2023-02-08T16:15:00Z" w:id="4146">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CB5A0E" w:rsidRDefault="00CB5A0E" w14:paraId="10333DD7" w14:textId="77777777">
            <w:pPr>
              <w:autoSpaceDE w:val="0"/>
              <w:autoSpaceDN w:val="0"/>
              <w:adjustRightInd w:val="0"/>
              <w:rPr>
                <w:rFonts w:ascii="TH Sarabun New" w:hAnsi="TH Sarabun New" w:cs="TH Sarabun New"/>
                <w:sz w:val="26"/>
                <w:szCs w:val="26"/>
                <w:cs/>
              </w:rPr>
            </w:pPr>
            <w:r w:rsidRPr="00357A8D">
              <w:rPr>
                <w:rFonts w:ascii="TH Sarabun New" w:hAnsi="TH Sarabun New" w:cs="TH Sarabun New"/>
                <w:sz w:val="26"/>
                <w:szCs w:val="26"/>
                <w:cs/>
              </w:rPr>
              <w:t>-</w:t>
            </w:r>
          </w:p>
        </w:tc>
        <w:tc>
          <w:tcPr>
            <w:tcW w:w="601" w:type="pct"/>
            <w:tcBorders>
              <w:top w:val="nil"/>
              <w:left w:val="nil"/>
              <w:bottom w:val="single" w:color="auto" w:sz="4" w:space="0"/>
            </w:tcBorders>
          </w:tcPr>
          <w:p w:rsidRPr="00357A8D" w:rsidR="00CB5A0E" w:rsidRDefault="00CB5A0E" w14:paraId="18D817A8" w14:textId="77777777">
            <w:pPr>
              <w:jc w:val="center"/>
              <w:rPr>
                <w:rFonts w:ascii="TH Sarabun New" w:hAnsi="TH Sarabun New" w:eastAsia="Angsana New" w:cs="TH Sarabun New"/>
                <w:sz w:val="26"/>
                <w:szCs w:val="26"/>
                <w:cs/>
              </w:rPr>
            </w:pPr>
          </w:p>
        </w:tc>
      </w:tr>
      <w:tr w:rsidRPr="00357A8D" w:rsidR="00357A8D" w:rsidTr="00B61263" w14:paraId="4D61E121" w14:textId="77777777">
        <w:trPr>
          <w:trHeight w:val="267"/>
        </w:trPr>
        <w:tc>
          <w:tcPr>
            <w:tcW w:w="1824" w:type="pct"/>
            <w:tcBorders>
              <w:top w:val="nil"/>
              <w:bottom w:val="single" w:color="auto" w:sz="4" w:space="0"/>
              <w:right w:val="nil"/>
            </w:tcBorders>
          </w:tcPr>
          <w:p w:rsidRPr="00357A8D" w:rsidR="00CB5A0E" w:rsidRDefault="00CB5A0E" w14:paraId="4C20AC61" w14:textId="77777777">
            <w:pPr>
              <w:autoSpaceDE w:val="0"/>
              <w:autoSpaceDN w:val="0"/>
              <w:adjustRightInd w:val="0"/>
              <w:spacing w:before="48" w:beforeLines="20"/>
              <w:rPr>
                <w:rFonts w:ascii="TH Sarabun New" w:hAnsi="TH Sarabun New" w:eastAsia="Angsana New" w:cs="TH Sarabun New"/>
                <w:b/>
                <w:bCs/>
                <w:sz w:val="26"/>
                <w:szCs w:val="26"/>
                <w:u w:val="single"/>
              </w:rPr>
            </w:pPr>
            <w:r w:rsidRPr="00357A8D">
              <w:rPr>
                <w:rFonts w:ascii="TH Sarabun New" w:hAnsi="TH Sarabun New" w:cs="TH Sarabun New"/>
                <w:sz w:val="26"/>
                <w:szCs w:val="26"/>
                <w:cs/>
              </w:rPr>
              <w:t>ศ.485 เศรษฐศาสตร์นวัตกรรม</w:t>
            </w:r>
          </w:p>
        </w:tc>
        <w:tc>
          <w:tcPr>
            <w:tcW w:w="666" w:type="pct"/>
            <w:tcBorders>
              <w:top w:val="nil"/>
              <w:left w:val="nil"/>
              <w:bottom w:val="single" w:color="auto" w:sz="4" w:space="0"/>
            </w:tcBorders>
          </w:tcPr>
          <w:p w:rsidRPr="00357A8D" w:rsidR="00CB5A0E" w:rsidRDefault="00D22761" w14:paraId="1C81E2D4" w14:textId="36660498">
            <w:pPr>
              <w:autoSpaceDE w:val="0"/>
              <w:autoSpaceDN w:val="0"/>
              <w:adjustRightInd w:val="0"/>
              <w:spacing w:before="48" w:beforeLines="20"/>
              <w:rPr>
                <w:rFonts w:ascii="TH Sarabun New" w:hAnsi="TH Sarabun New" w:cs="TH Sarabun New"/>
                <w:sz w:val="26"/>
                <w:szCs w:val="26"/>
                <w:cs/>
              </w:rPr>
              <w:pPrChange w:author="PC" w:date="2023-03-31T11:42:00Z" w:id="4147">
                <w:pPr>
                  <w:autoSpaceDE w:val="0"/>
                  <w:autoSpaceDN w:val="0"/>
                  <w:adjustRightInd w:val="0"/>
                  <w:spacing w:before="48" w:beforeLines="20"/>
                  <w:jc w:val="center"/>
                </w:pPr>
              </w:pPrChange>
            </w:pPr>
            <w:del w:author="Jenjira O-cha" w:date="2023-02-08T16:15:00Z" w:id="4148">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top w:val="nil"/>
              <w:bottom w:val="single" w:color="auto" w:sz="4" w:space="0"/>
              <w:right w:val="nil"/>
            </w:tcBorders>
          </w:tcPr>
          <w:p w:rsidRPr="00357A8D" w:rsidR="00CB5A0E" w:rsidRDefault="00CB5A0E" w14:paraId="3DE78D79"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w:t>
            </w:r>
          </w:p>
        </w:tc>
        <w:tc>
          <w:tcPr>
            <w:tcW w:w="601" w:type="pct"/>
            <w:tcBorders>
              <w:top w:val="nil"/>
              <w:left w:val="nil"/>
              <w:bottom w:val="single" w:color="auto" w:sz="4" w:space="0"/>
            </w:tcBorders>
          </w:tcPr>
          <w:p w:rsidRPr="00357A8D" w:rsidR="00CB5A0E" w:rsidRDefault="00CB5A0E" w14:paraId="772B261B" w14:textId="77777777">
            <w:pPr>
              <w:spacing w:before="48" w:beforeLines="20"/>
              <w:jc w:val="center"/>
              <w:rPr>
                <w:rFonts w:ascii="TH Sarabun New" w:hAnsi="TH Sarabun New" w:eastAsia="Angsana New" w:cs="TH Sarabun New"/>
                <w:sz w:val="26"/>
                <w:szCs w:val="26"/>
                <w:cs/>
              </w:rPr>
            </w:pPr>
          </w:p>
        </w:tc>
      </w:tr>
      <w:tr w:rsidRPr="00357A8D" w:rsidR="00357A8D" w:rsidTr="00B61263" w14:paraId="394E6081" w14:textId="77777777">
        <w:trPr>
          <w:trHeight w:val="278"/>
        </w:trPr>
        <w:tc>
          <w:tcPr>
            <w:tcW w:w="1824" w:type="pct"/>
            <w:tcBorders>
              <w:bottom w:val="single" w:color="auto" w:sz="4" w:space="0"/>
              <w:right w:val="nil"/>
            </w:tcBorders>
            <w:shd w:val="clear" w:color="auto" w:fill="auto"/>
          </w:tcPr>
          <w:p w:rsidRPr="00357A8D" w:rsidR="00CB5A0E" w:rsidRDefault="00CB5A0E" w14:paraId="3F068AA0" w14:textId="77777777">
            <w:pPr>
              <w:autoSpaceDE w:val="0"/>
              <w:autoSpaceDN w:val="0"/>
              <w:adjustRightInd w:val="0"/>
              <w:spacing w:before="48" w:beforeLines="20"/>
              <w:rPr>
                <w:rFonts w:ascii="TH Sarabun New" w:hAnsi="TH Sarabun New" w:eastAsia="Angsana New" w:cs="TH Sarabun New"/>
                <w:b/>
                <w:bCs/>
                <w:sz w:val="26"/>
                <w:szCs w:val="26"/>
                <w:u w:val="single"/>
              </w:rPr>
            </w:pPr>
            <w:r w:rsidRPr="00357A8D">
              <w:rPr>
                <w:rFonts w:ascii="TH Sarabun New" w:hAnsi="TH Sarabun New" w:cs="TH Sarabun New"/>
                <w:sz w:val="26"/>
                <w:szCs w:val="26"/>
                <w:cs/>
              </w:rPr>
              <w:t>ศ.493 เศรษฐศาสตร์สถาบันว่าด้วยการเกษตร</w:t>
            </w:r>
          </w:p>
        </w:tc>
        <w:tc>
          <w:tcPr>
            <w:tcW w:w="666" w:type="pct"/>
            <w:tcBorders>
              <w:left w:val="nil"/>
              <w:bottom w:val="single" w:color="auto" w:sz="4" w:space="0"/>
            </w:tcBorders>
          </w:tcPr>
          <w:p w:rsidRPr="00357A8D" w:rsidR="00CB5A0E" w:rsidRDefault="00D22761" w14:paraId="7900FB95" w14:textId="0C214ED2">
            <w:pPr>
              <w:autoSpaceDE w:val="0"/>
              <w:autoSpaceDN w:val="0"/>
              <w:adjustRightInd w:val="0"/>
              <w:spacing w:before="48" w:beforeLines="20"/>
              <w:rPr>
                <w:rFonts w:ascii="TH Sarabun New" w:hAnsi="TH Sarabun New" w:cs="TH Sarabun New"/>
                <w:sz w:val="26"/>
                <w:szCs w:val="26"/>
                <w:cs/>
              </w:rPr>
              <w:pPrChange w:author="PC" w:date="2023-03-31T11:42:00Z" w:id="4149">
                <w:pPr>
                  <w:autoSpaceDE w:val="0"/>
                  <w:autoSpaceDN w:val="0"/>
                  <w:adjustRightInd w:val="0"/>
                  <w:spacing w:before="48" w:beforeLines="20"/>
                  <w:jc w:val="center"/>
                </w:pPr>
              </w:pPrChange>
            </w:pPr>
            <w:del w:author="Jenjira O-cha" w:date="2023-02-08T16:15:00Z" w:id="4150">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CB5A0E" w:rsidRDefault="00CB5A0E" w14:paraId="35C06CB4" w14:textId="77777777">
            <w:pPr>
              <w:autoSpaceDE w:val="0"/>
              <w:autoSpaceDN w:val="0"/>
              <w:adjustRightInd w:val="0"/>
              <w:spacing w:before="48" w:beforeLines="20"/>
              <w:rPr>
                <w:rFonts w:ascii="TH Sarabun New" w:hAnsi="TH Sarabun New" w:cs="TH Sarabun New"/>
                <w:sz w:val="26"/>
                <w:szCs w:val="26"/>
                <w:cs/>
              </w:rPr>
            </w:pPr>
            <w:r w:rsidRPr="00357A8D">
              <w:rPr>
                <w:rFonts w:ascii="TH Sarabun New" w:hAnsi="TH Sarabun New" w:cs="TH Sarabun New"/>
                <w:sz w:val="26"/>
                <w:szCs w:val="26"/>
                <w:cs/>
              </w:rPr>
              <w:t>-</w:t>
            </w:r>
          </w:p>
        </w:tc>
        <w:tc>
          <w:tcPr>
            <w:tcW w:w="601" w:type="pct"/>
            <w:tcBorders>
              <w:left w:val="nil"/>
              <w:bottom w:val="single" w:color="auto" w:sz="4" w:space="0"/>
            </w:tcBorders>
            <w:shd w:val="clear" w:color="auto" w:fill="auto"/>
          </w:tcPr>
          <w:p w:rsidRPr="00357A8D" w:rsidR="00CB5A0E" w:rsidRDefault="00CB5A0E" w14:paraId="32170CAF" w14:textId="77777777">
            <w:pPr>
              <w:spacing w:before="48" w:beforeLines="20"/>
              <w:jc w:val="center"/>
              <w:rPr>
                <w:rFonts w:ascii="TH Sarabun New" w:hAnsi="TH Sarabun New" w:eastAsia="Angsana New" w:cs="TH Sarabun New"/>
                <w:sz w:val="26"/>
                <w:szCs w:val="26"/>
                <w:cs/>
              </w:rPr>
            </w:pPr>
          </w:p>
        </w:tc>
      </w:tr>
      <w:tr w:rsidRPr="00357A8D" w:rsidR="00357A8D" w:rsidTr="00B61263" w14:paraId="6158EFC1" w14:textId="77777777">
        <w:trPr>
          <w:trHeight w:val="267"/>
        </w:trPr>
        <w:tc>
          <w:tcPr>
            <w:tcW w:w="1824" w:type="pct"/>
            <w:tcBorders>
              <w:bottom w:val="single" w:color="auto" w:sz="4" w:space="0"/>
              <w:right w:val="nil"/>
            </w:tcBorders>
            <w:shd w:val="clear" w:color="auto" w:fill="auto"/>
          </w:tcPr>
          <w:p w:rsidRPr="00357A8D" w:rsidR="00CB5A0E" w:rsidRDefault="00CB5A0E" w14:paraId="0ED900EB"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ศ.494 เศรษฐศาสตร์ว่าด้วยอาหารและนโยบายอาหาร</w:t>
            </w:r>
          </w:p>
        </w:tc>
        <w:tc>
          <w:tcPr>
            <w:tcW w:w="666" w:type="pct"/>
            <w:tcBorders>
              <w:left w:val="nil"/>
              <w:bottom w:val="single" w:color="auto" w:sz="4" w:space="0"/>
            </w:tcBorders>
          </w:tcPr>
          <w:p w:rsidRPr="00357A8D" w:rsidR="00CB5A0E" w:rsidRDefault="00D22761" w14:paraId="3604F8DC" w14:textId="526E83CE">
            <w:pPr>
              <w:autoSpaceDE w:val="0"/>
              <w:autoSpaceDN w:val="0"/>
              <w:adjustRightInd w:val="0"/>
              <w:spacing w:before="48" w:beforeLines="20"/>
              <w:rPr>
                <w:rFonts w:ascii="TH Sarabun New" w:hAnsi="TH Sarabun New" w:cs="TH Sarabun New"/>
                <w:sz w:val="26"/>
                <w:szCs w:val="26"/>
                <w:cs/>
              </w:rPr>
            </w:pPr>
            <w:del w:author="Jenjira O-cha" w:date="2023-02-08T16:15:00Z" w:id="4151">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CB5A0E" w:rsidRDefault="00CB5A0E" w14:paraId="77CBE051"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w:t>
            </w:r>
          </w:p>
        </w:tc>
        <w:tc>
          <w:tcPr>
            <w:tcW w:w="601" w:type="pct"/>
            <w:tcBorders>
              <w:left w:val="nil"/>
              <w:bottom w:val="single" w:color="auto" w:sz="4" w:space="0"/>
            </w:tcBorders>
            <w:shd w:val="clear" w:color="auto" w:fill="auto"/>
          </w:tcPr>
          <w:p w:rsidRPr="00357A8D" w:rsidR="00CB5A0E" w:rsidRDefault="00CB5A0E" w14:paraId="63697FCE" w14:textId="77777777">
            <w:pPr>
              <w:spacing w:before="48" w:beforeLines="20"/>
              <w:jc w:val="center"/>
              <w:rPr>
                <w:rFonts w:ascii="TH Sarabun New" w:hAnsi="TH Sarabun New" w:eastAsia="Angsana New" w:cs="TH Sarabun New"/>
                <w:sz w:val="26"/>
                <w:szCs w:val="26"/>
              </w:rPr>
            </w:pPr>
          </w:p>
        </w:tc>
      </w:tr>
      <w:tr w:rsidRPr="00357A8D" w:rsidR="00357A8D" w:rsidTr="00B61263" w14:paraId="45966B17" w14:textId="77777777">
        <w:trPr>
          <w:trHeight w:val="267"/>
        </w:trPr>
        <w:tc>
          <w:tcPr>
            <w:tcW w:w="1824" w:type="pct"/>
            <w:tcBorders>
              <w:bottom w:val="single" w:color="auto" w:sz="4" w:space="0"/>
              <w:right w:val="nil"/>
            </w:tcBorders>
            <w:shd w:val="clear" w:color="auto" w:fill="auto"/>
          </w:tcPr>
          <w:p w:rsidRPr="00357A8D" w:rsidR="00CB5A0E" w:rsidRDefault="00CB5A0E" w14:paraId="2BF2AADD"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ศ.495 เศรษฐศาสตร์ธุรกิจการเกษตร</w:t>
            </w:r>
          </w:p>
        </w:tc>
        <w:tc>
          <w:tcPr>
            <w:tcW w:w="666" w:type="pct"/>
            <w:tcBorders>
              <w:left w:val="nil"/>
              <w:bottom w:val="single" w:color="auto" w:sz="4" w:space="0"/>
            </w:tcBorders>
          </w:tcPr>
          <w:p w:rsidRPr="00357A8D" w:rsidR="00CB5A0E" w:rsidRDefault="00D22761" w14:paraId="17919B68" w14:textId="69984CA0">
            <w:pPr>
              <w:autoSpaceDE w:val="0"/>
              <w:autoSpaceDN w:val="0"/>
              <w:adjustRightInd w:val="0"/>
              <w:spacing w:before="48" w:beforeLines="20"/>
              <w:rPr>
                <w:rFonts w:ascii="TH Sarabun New" w:hAnsi="TH Sarabun New" w:cs="TH Sarabun New"/>
                <w:sz w:val="26"/>
                <w:szCs w:val="26"/>
                <w:cs/>
              </w:rPr>
            </w:pPr>
            <w:del w:author="Jenjira O-cha" w:date="2023-02-08T16:15:00Z" w:id="4152">
              <w:r w:rsidRPr="00357A8D" w:rsidDel="00327C99">
                <w:rPr>
                  <w:rFonts w:ascii="TH Sarabun New" w:hAnsi="TH Sarabun New" w:cs="TH Sarabun New"/>
                  <w:sz w:val="26"/>
                  <w:szCs w:val="26"/>
                  <w:cs/>
                </w:rPr>
                <w:delText xml:space="preserve">   </w:delText>
              </w:r>
            </w:del>
            <w:r w:rsidRPr="00357A8D" w:rsidR="00CB5A0E">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CB5A0E" w:rsidRDefault="00CB5A0E" w14:paraId="4803A452"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w:t>
            </w:r>
          </w:p>
        </w:tc>
        <w:tc>
          <w:tcPr>
            <w:tcW w:w="601" w:type="pct"/>
            <w:tcBorders>
              <w:left w:val="nil"/>
              <w:bottom w:val="single" w:color="auto" w:sz="4" w:space="0"/>
            </w:tcBorders>
            <w:shd w:val="clear" w:color="auto" w:fill="auto"/>
          </w:tcPr>
          <w:p w:rsidRPr="00357A8D" w:rsidR="00CB5A0E" w:rsidRDefault="00CB5A0E" w14:paraId="4EC3B8D4" w14:textId="77777777">
            <w:pPr>
              <w:spacing w:before="48" w:beforeLines="20"/>
              <w:jc w:val="center"/>
              <w:rPr>
                <w:rFonts w:ascii="TH Sarabun New" w:hAnsi="TH Sarabun New" w:eastAsia="Angsana New" w:cs="TH Sarabun New"/>
                <w:sz w:val="26"/>
                <w:szCs w:val="26"/>
              </w:rPr>
            </w:pPr>
          </w:p>
        </w:tc>
      </w:tr>
      <w:tr w:rsidRPr="00357A8D" w:rsidR="00357A8D" w:rsidTr="00B61263" w14:paraId="4613C997" w14:textId="77777777">
        <w:trPr>
          <w:trHeight w:val="267"/>
        </w:trPr>
        <w:tc>
          <w:tcPr>
            <w:tcW w:w="1824" w:type="pct"/>
            <w:tcBorders>
              <w:bottom w:val="single" w:color="auto" w:sz="4" w:space="0"/>
              <w:right w:val="nil"/>
            </w:tcBorders>
            <w:shd w:val="clear" w:color="auto" w:fill="auto"/>
          </w:tcPr>
          <w:p w:rsidRPr="00357A8D" w:rsidR="00EA11E3" w:rsidRDefault="00EA11E3" w14:paraId="36973589" w14:textId="77777777">
            <w:pPr>
              <w:autoSpaceDE w:val="0"/>
              <w:autoSpaceDN w:val="0"/>
              <w:adjustRightInd w:val="0"/>
              <w:spacing w:before="48" w:beforeLines="20"/>
              <w:rPr>
                <w:rFonts w:ascii="TH Sarabun New" w:hAnsi="TH Sarabun New" w:eastAsia="AngsanaNew-Bold" w:cs="TH Sarabun New"/>
                <w:sz w:val="26"/>
                <w:szCs w:val="26"/>
                <w:u w:val="single"/>
              </w:rPr>
            </w:pPr>
            <w:r w:rsidRPr="00357A8D">
              <w:rPr>
                <w:rFonts w:ascii="TH Sarabun New" w:hAnsi="TH Sarabun New" w:cs="TH Sarabun New"/>
                <w:sz w:val="26"/>
                <w:szCs w:val="26"/>
                <w:cs/>
              </w:rPr>
              <w:t>ศ.300 การฝึกงาน</w:t>
            </w:r>
          </w:p>
        </w:tc>
        <w:tc>
          <w:tcPr>
            <w:tcW w:w="666" w:type="pct"/>
            <w:tcBorders>
              <w:left w:val="nil"/>
              <w:bottom w:val="single" w:color="auto" w:sz="4" w:space="0"/>
            </w:tcBorders>
          </w:tcPr>
          <w:p w:rsidRPr="00357A8D" w:rsidR="00EA11E3" w:rsidRDefault="00EA11E3" w14:paraId="61ED9CFD" w14:textId="2547FBF2">
            <w:pPr>
              <w:autoSpaceDE w:val="0"/>
              <w:autoSpaceDN w:val="0"/>
              <w:adjustRightInd w:val="0"/>
              <w:spacing w:before="48" w:beforeLines="20"/>
              <w:rPr>
                <w:rFonts w:ascii="TH Sarabun New" w:hAnsi="TH Sarabun New" w:cs="TH Sarabun New"/>
                <w:sz w:val="26"/>
                <w:szCs w:val="26"/>
                <w:cs/>
              </w:rPr>
            </w:pPr>
            <w:del w:author="Jenjira O-cha" w:date="2023-02-08T16:15:00Z" w:id="4153">
              <w:r w:rsidRPr="00357A8D" w:rsidDel="00327C99">
                <w:rPr>
                  <w:rFonts w:ascii="TH Sarabun New" w:hAnsi="TH Sarabun New" w:cs="TH Sarabun New"/>
                  <w:sz w:val="26"/>
                  <w:szCs w:val="26"/>
                  <w:cs/>
                </w:rPr>
                <w:delText xml:space="preserve">   </w:delText>
              </w:r>
            </w:del>
            <w:r w:rsidRPr="00357A8D">
              <w:rPr>
                <w:rFonts w:ascii="TH Sarabun New" w:hAnsi="TH Sarabun New" w:cs="TH Sarabun New"/>
                <w:sz w:val="26"/>
                <w:szCs w:val="26"/>
                <w:cs/>
              </w:rPr>
              <w:t>3 หน่วยกิต</w:t>
            </w:r>
          </w:p>
        </w:tc>
        <w:tc>
          <w:tcPr>
            <w:tcW w:w="1909" w:type="pct"/>
            <w:tcBorders>
              <w:bottom w:val="single" w:color="auto" w:sz="4" w:space="0"/>
              <w:right w:val="nil"/>
            </w:tcBorders>
            <w:shd w:val="clear" w:color="auto" w:fill="auto"/>
          </w:tcPr>
          <w:p w:rsidRPr="00357A8D" w:rsidR="00EA11E3" w:rsidRDefault="00EA11E3" w14:paraId="73AC760A" w14:textId="77777777">
            <w:pPr>
              <w:autoSpaceDE w:val="0"/>
              <w:autoSpaceDN w:val="0"/>
              <w:adjustRightInd w:val="0"/>
              <w:spacing w:before="48" w:beforeLines="20"/>
              <w:rPr>
                <w:rFonts w:ascii="TH Sarabun New" w:hAnsi="TH Sarabun New" w:cs="TH Sarabun New"/>
                <w:sz w:val="26"/>
                <w:szCs w:val="26"/>
              </w:rPr>
            </w:pPr>
            <w:r w:rsidRPr="00357A8D">
              <w:rPr>
                <w:rFonts w:ascii="TH Sarabun New" w:hAnsi="TH Sarabun New" w:cs="TH Sarabun New"/>
                <w:sz w:val="26"/>
                <w:szCs w:val="26"/>
                <w:cs/>
              </w:rPr>
              <w:t>-</w:t>
            </w:r>
          </w:p>
        </w:tc>
        <w:tc>
          <w:tcPr>
            <w:tcW w:w="601" w:type="pct"/>
            <w:tcBorders>
              <w:left w:val="nil"/>
              <w:bottom w:val="single" w:color="auto" w:sz="4" w:space="0"/>
            </w:tcBorders>
            <w:shd w:val="clear" w:color="auto" w:fill="auto"/>
          </w:tcPr>
          <w:p w:rsidRPr="00357A8D" w:rsidR="00EA11E3" w:rsidRDefault="00EA11E3" w14:paraId="3A395F8F" w14:textId="77777777">
            <w:pPr>
              <w:spacing w:before="48" w:beforeLines="20"/>
              <w:jc w:val="center"/>
              <w:rPr>
                <w:rFonts w:ascii="TH Sarabun New" w:hAnsi="TH Sarabun New" w:eastAsia="Angsana New" w:cs="TH Sarabun New"/>
                <w:sz w:val="26"/>
                <w:szCs w:val="26"/>
              </w:rPr>
            </w:pPr>
          </w:p>
        </w:tc>
      </w:tr>
      <w:tr w:rsidRPr="00357A8D" w:rsidR="00357A8D" w:rsidTr="00B61263" w14:paraId="61AAC2AD" w14:textId="77777777">
        <w:trPr>
          <w:trHeight w:val="267"/>
        </w:trPr>
        <w:tc>
          <w:tcPr>
            <w:tcW w:w="1824" w:type="pct"/>
            <w:tcBorders>
              <w:bottom w:val="single" w:color="auto" w:sz="4" w:space="0"/>
              <w:right w:val="nil"/>
            </w:tcBorders>
            <w:shd w:val="clear" w:color="auto" w:fill="auto"/>
          </w:tcPr>
          <w:p w:rsidRPr="00357A8D" w:rsidR="00EA11E3" w:rsidRDefault="00EA11E3" w14:paraId="00297B21"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w:t>
            </w:r>
          </w:p>
        </w:tc>
        <w:tc>
          <w:tcPr>
            <w:tcW w:w="666" w:type="pct"/>
            <w:tcBorders>
              <w:left w:val="nil"/>
              <w:bottom w:val="single" w:color="auto" w:sz="4" w:space="0"/>
            </w:tcBorders>
          </w:tcPr>
          <w:p w:rsidRPr="00357A8D" w:rsidR="00EA11E3" w:rsidRDefault="00EA11E3" w14:paraId="52654939"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EA11E3" w:rsidRDefault="00EA11E3" w14:paraId="12B6FE4E"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eastAsia="Angsana New" w:cs="TH Sarabun New"/>
                <w:sz w:val="26"/>
                <w:szCs w:val="26"/>
                <w:cs/>
              </w:rPr>
              <w:t>ศ.490 สัมมนาเศรษฐศาสตร์</w:t>
            </w:r>
          </w:p>
        </w:tc>
        <w:tc>
          <w:tcPr>
            <w:tcW w:w="601" w:type="pct"/>
            <w:tcBorders>
              <w:left w:val="nil"/>
              <w:bottom w:val="single" w:color="auto" w:sz="4" w:space="0"/>
            </w:tcBorders>
            <w:shd w:val="clear" w:color="auto" w:fill="auto"/>
          </w:tcPr>
          <w:p w:rsidRPr="00357A8D" w:rsidR="00EA11E3" w:rsidRDefault="00EA11E3" w14:paraId="1146BC19" w14:textId="77777777">
            <w:pPr>
              <w:spacing w:before="48" w:beforeLines="20"/>
              <w:jc w:val="center"/>
              <w:rPr>
                <w:rFonts w:ascii="TH Sarabun New" w:hAnsi="TH Sarabun New" w:eastAsia="Angsana New" w:cs="TH Sarabun New"/>
                <w:sz w:val="26"/>
                <w:szCs w:val="26"/>
              </w:rPr>
            </w:pPr>
            <w:r w:rsidRPr="00357A8D">
              <w:rPr>
                <w:rFonts w:ascii="TH Sarabun New" w:hAnsi="TH Sarabun New" w:eastAsia="Angsana New" w:cs="TH Sarabun New"/>
                <w:sz w:val="26"/>
                <w:szCs w:val="26"/>
                <w:cs/>
              </w:rPr>
              <w:t>3 หน่วยกิต</w:t>
            </w:r>
          </w:p>
        </w:tc>
      </w:tr>
      <w:tr w:rsidRPr="00357A8D" w:rsidR="00357A8D" w:rsidTr="00B61263" w14:paraId="0E89C340" w14:textId="77777777">
        <w:trPr>
          <w:trHeight w:val="267"/>
        </w:trPr>
        <w:tc>
          <w:tcPr>
            <w:tcW w:w="1824" w:type="pct"/>
            <w:tcBorders>
              <w:bottom w:val="single" w:color="auto" w:sz="4" w:space="0"/>
              <w:right w:val="nil"/>
            </w:tcBorders>
            <w:shd w:val="clear" w:color="auto" w:fill="auto"/>
          </w:tcPr>
          <w:p w:rsidRPr="00357A8D" w:rsidR="00EA11E3" w:rsidRDefault="00EA11E3" w14:paraId="6EFB5E81"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w:t>
            </w:r>
          </w:p>
        </w:tc>
        <w:tc>
          <w:tcPr>
            <w:tcW w:w="666" w:type="pct"/>
            <w:tcBorders>
              <w:left w:val="nil"/>
              <w:bottom w:val="single" w:color="auto" w:sz="4" w:space="0"/>
            </w:tcBorders>
          </w:tcPr>
          <w:p w:rsidRPr="00357A8D" w:rsidR="00EA11E3" w:rsidRDefault="00EA11E3" w14:paraId="3C657E23"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EA11E3" w:rsidRDefault="00EA11E3" w14:paraId="1CA4E78C"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ศ.215 ระเบียบวิธีวิจัย</w:t>
            </w:r>
          </w:p>
        </w:tc>
        <w:tc>
          <w:tcPr>
            <w:tcW w:w="601" w:type="pct"/>
            <w:tcBorders>
              <w:left w:val="nil"/>
              <w:bottom w:val="single" w:color="auto" w:sz="4" w:space="0"/>
            </w:tcBorders>
            <w:shd w:val="clear" w:color="auto" w:fill="auto"/>
          </w:tcPr>
          <w:p w:rsidRPr="00357A8D" w:rsidR="00EA11E3" w:rsidRDefault="00EA11E3" w14:paraId="7D53AFBC"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4F1E2732" w14:textId="77777777">
        <w:trPr>
          <w:trHeight w:val="267"/>
        </w:trPr>
        <w:tc>
          <w:tcPr>
            <w:tcW w:w="1824" w:type="pct"/>
            <w:tcBorders>
              <w:bottom w:val="single" w:color="auto" w:sz="4" w:space="0"/>
              <w:right w:val="nil"/>
            </w:tcBorders>
            <w:shd w:val="clear" w:color="auto" w:fill="auto"/>
          </w:tcPr>
          <w:p w:rsidRPr="00357A8D" w:rsidR="00EA11E3" w:rsidRDefault="00EA11E3" w14:paraId="56141CC8"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w:t>
            </w:r>
          </w:p>
        </w:tc>
        <w:tc>
          <w:tcPr>
            <w:tcW w:w="666" w:type="pct"/>
            <w:tcBorders>
              <w:left w:val="nil"/>
              <w:bottom w:val="single" w:color="auto" w:sz="4" w:space="0"/>
            </w:tcBorders>
          </w:tcPr>
          <w:p w:rsidRPr="00357A8D" w:rsidR="00EA11E3" w:rsidRDefault="00EA11E3" w14:paraId="5CA0F6C7"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EA11E3" w:rsidRDefault="00EA11E3" w14:paraId="26280D22"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ศ.423</w:t>
            </w:r>
            <w:r w:rsidRPr="00357A8D">
              <w:rPr>
                <w:rFonts w:ascii="TH Sarabun New" w:hAnsi="TH Sarabun New" w:eastAsia="AngsanaNew-Bold" w:cs="TH Sarabun New"/>
                <w:sz w:val="26"/>
                <w:szCs w:val="26"/>
                <w:cs/>
              </w:rPr>
              <w:t xml:space="preserve"> การเขียนโปรแกรมเพื่อวิเคราะห์ข้อมูลสำหรับนักเศรษฐศาสตร์</w:t>
            </w:r>
          </w:p>
        </w:tc>
        <w:tc>
          <w:tcPr>
            <w:tcW w:w="601" w:type="pct"/>
            <w:tcBorders>
              <w:left w:val="nil"/>
              <w:bottom w:val="single" w:color="auto" w:sz="4" w:space="0"/>
            </w:tcBorders>
            <w:shd w:val="clear" w:color="auto" w:fill="auto"/>
          </w:tcPr>
          <w:p w:rsidRPr="00357A8D" w:rsidR="00EA11E3" w:rsidRDefault="00EA11E3" w14:paraId="698C86D9"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rsidTr="00B61263" w14:paraId="13D244F0" w14:textId="77777777">
        <w:trPr>
          <w:trHeight w:val="267"/>
        </w:trPr>
        <w:tc>
          <w:tcPr>
            <w:tcW w:w="1824" w:type="pct"/>
            <w:tcBorders>
              <w:bottom w:val="single" w:color="auto" w:sz="4" w:space="0"/>
              <w:right w:val="nil"/>
            </w:tcBorders>
            <w:shd w:val="clear" w:color="auto" w:fill="auto"/>
          </w:tcPr>
          <w:p w:rsidRPr="00357A8D" w:rsidR="00EA11E3" w:rsidRDefault="00EA11E3" w14:paraId="52D28660"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w:t>
            </w:r>
          </w:p>
        </w:tc>
        <w:tc>
          <w:tcPr>
            <w:tcW w:w="666" w:type="pct"/>
            <w:tcBorders>
              <w:left w:val="nil"/>
              <w:bottom w:val="single" w:color="auto" w:sz="4" w:space="0"/>
            </w:tcBorders>
          </w:tcPr>
          <w:p w:rsidRPr="00357A8D" w:rsidR="00EA11E3" w:rsidRDefault="00EA11E3" w14:paraId="7179E936"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EA11E3" w:rsidRDefault="00EA11E3" w14:paraId="6CF4C2BD"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424 วิทยาศาสตร์ข้อมูลสำหรับการวิเคราะห์เศรษฐศาสตร์และการเงิน</w:t>
            </w:r>
          </w:p>
        </w:tc>
        <w:tc>
          <w:tcPr>
            <w:tcW w:w="601" w:type="pct"/>
            <w:tcBorders>
              <w:left w:val="nil"/>
              <w:bottom w:val="single" w:color="auto" w:sz="4" w:space="0"/>
            </w:tcBorders>
            <w:shd w:val="clear" w:color="auto" w:fill="auto"/>
          </w:tcPr>
          <w:p w:rsidRPr="00357A8D" w:rsidR="00EA11E3" w:rsidRDefault="00EA11E3" w14:paraId="04DFABE6"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357A8D" w14:paraId="43AE98C6" w14:textId="77777777">
        <w:trPr>
          <w:trHeight w:val="267"/>
        </w:trPr>
        <w:tc>
          <w:tcPr>
            <w:tcW w:w="1824" w:type="pct"/>
            <w:tcBorders>
              <w:bottom w:val="single" w:color="auto" w:sz="4" w:space="0"/>
              <w:right w:val="nil"/>
            </w:tcBorders>
            <w:shd w:val="clear" w:color="auto" w:fill="auto"/>
          </w:tcPr>
          <w:p w:rsidRPr="00357A8D" w:rsidR="00EA11E3" w:rsidRDefault="00EA11E3" w14:paraId="04AB6F60"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w:t>
            </w:r>
          </w:p>
        </w:tc>
        <w:tc>
          <w:tcPr>
            <w:tcW w:w="666" w:type="pct"/>
            <w:tcBorders>
              <w:left w:val="nil"/>
              <w:bottom w:val="single" w:color="auto" w:sz="4" w:space="0"/>
            </w:tcBorders>
          </w:tcPr>
          <w:p w:rsidRPr="00357A8D" w:rsidR="00EA11E3" w:rsidRDefault="00EA11E3" w14:paraId="3FDC7497"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EA11E3" w:rsidRDefault="00EA11E3" w14:paraId="07719FF9"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w:t>
            </w:r>
            <w:r w:rsidRPr="00357A8D">
              <w:rPr>
                <w:rFonts w:ascii="TH Sarabun New" w:hAnsi="TH Sarabun New" w:eastAsia="AngsanaNew-Bold" w:cs="TH Sarabun New"/>
                <w:sz w:val="26"/>
                <w:szCs w:val="26"/>
                <w:cs/>
              </w:rPr>
              <w:t>427 การวิเคราะห์อนุกรมเวลา</w:t>
            </w:r>
          </w:p>
        </w:tc>
        <w:tc>
          <w:tcPr>
            <w:tcW w:w="601" w:type="pct"/>
            <w:tcBorders>
              <w:left w:val="nil"/>
              <w:bottom w:val="single" w:color="auto" w:sz="4" w:space="0"/>
            </w:tcBorders>
            <w:shd w:val="clear" w:color="auto" w:fill="auto"/>
          </w:tcPr>
          <w:p w:rsidRPr="00357A8D" w:rsidR="00EA11E3" w:rsidRDefault="00EA11E3" w14:paraId="2D12C224"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r w:rsidRPr="00357A8D" w:rsidR="00EA11E3" w:rsidTr="00B61263" w14:paraId="5D459BB3" w14:textId="77777777">
        <w:trPr>
          <w:trHeight w:val="267"/>
        </w:trPr>
        <w:tc>
          <w:tcPr>
            <w:tcW w:w="1824" w:type="pct"/>
            <w:tcBorders>
              <w:bottom w:val="single" w:color="auto" w:sz="4" w:space="0"/>
              <w:right w:val="nil"/>
            </w:tcBorders>
            <w:shd w:val="clear" w:color="auto" w:fill="auto"/>
          </w:tcPr>
          <w:p w:rsidRPr="00357A8D" w:rsidR="00EA11E3" w:rsidRDefault="00EA11E3" w14:paraId="1C27B887" w14:textId="77777777">
            <w:pPr>
              <w:autoSpaceDE w:val="0"/>
              <w:autoSpaceDN w:val="0"/>
              <w:adjustRightInd w:val="0"/>
              <w:spacing w:before="48" w:beforeLines="20"/>
              <w:rPr>
                <w:rFonts w:ascii="TH Sarabun New" w:hAnsi="TH Sarabun New" w:eastAsia="AngsanaNew-Bold" w:cs="TH Sarabun New"/>
                <w:b/>
                <w:bCs/>
                <w:sz w:val="26"/>
                <w:szCs w:val="26"/>
                <w:u w:val="single"/>
              </w:rPr>
            </w:pPr>
            <w:r w:rsidRPr="00357A8D">
              <w:rPr>
                <w:rFonts w:ascii="TH Sarabun New" w:hAnsi="TH Sarabun New" w:cs="TH Sarabun New"/>
                <w:sz w:val="26"/>
                <w:szCs w:val="26"/>
                <w:cs/>
              </w:rPr>
              <w:t>-</w:t>
            </w:r>
          </w:p>
        </w:tc>
        <w:tc>
          <w:tcPr>
            <w:tcW w:w="666" w:type="pct"/>
            <w:tcBorders>
              <w:left w:val="nil"/>
              <w:bottom w:val="single" w:color="auto" w:sz="4" w:space="0"/>
            </w:tcBorders>
          </w:tcPr>
          <w:p w:rsidRPr="00357A8D" w:rsidR="00EA11E3" w:rsidRDefault="00EA11E3" w14:paraId="3ADEC94B" w14:textId="77777777">
            <w:pPr>
              <w:autoSpaceDE w:val="0"/>
              <w:autoSpaceDN w:val="0"/>
              <w:adjustRightInd w:val="0"/>
              <w:spacing w:before="48" w:beforeLines="20"/>
              <w:rPr>
                <w:rFonts w:ascii="TH Sarabun New" w:hAnsi="TH Sarabun New" w:cs="TH Sarabun New"/>
                <w:sz w:val="26"/>
                <w:szCs w:val="26"/>
                <w:cs/>
              </w:rPr>
            </w:pPr>
          </w:p>
        </w:tc>
        <w:tc>
          <w:tcPr>
            <w:tcW w:w="1909" w:type="pct"/>
            <w:tcBorders>
              <w:bottom w:val="single" w:color="auto" w:sz="4" w:space="0"/>
              <w:right w:val="nil"/>
            </w:tcBorders>
            <w:shd w:val="clear" w:color="auto" w:fill="auto"/>
          </w:tcPr>
          <w:p w:rsidRPr="00357A8D" w:rsidR="00EA11E3" w:rsidRDefault="00EA11E3" w14:paraId="0FDD0935" w14:textId="77777777">
            <w:pPr>
              <w:autoSpaceDE w:val="0"/>
              <w:autoSpaceDN w:val="0"/>
              <w:adjustRightInd w:val="0"/>
              <w:spacing w:before="48" w:beforeLines="20"/>
              <w:rPr>
                <w:rFonts w:ascii="TH Sarabun New" w:hAnsi="TH Sarabun New" w:cs="TH Sarabun New"/>
                <w:b/>
                <w:bCs/>
                <w:sz w:val="26"/>
                <w:szCs w:val="26"/>
              </w:rPr>
            </w:pPr>
            <w:r w:rsidRPr="00357A8D">
              <w:rPr>
                <w:rFonts w:ascii="TH Sarabun New" w:hAnsi="TH Sarabun New" w:cs="TH Sarabun New"/>
                <w:sz w:val="26"/>
                <w:szCs w:val="26"/>
                <w:cs/>
              </w:rPr>
              <w:t>ศ.493 เศรษฐศาสตร์เกษตรประยุกต์</w:t>
            </w:r>
          </w:p>
        </w:tc>
        <w:tc>
          <w:tcPr>
            <w:tcW w:w="601" w:type="pct"/>
            <w:tcBorders>
              <w:left w:val="nil"/>
              <w:bottom w:val="single" w:color="auto" w:sz="4" w:space="0"/>
            </w:tcBorders>
            <w:shd w:val="clear" w:color="auto" w:fill="auto"/>
          </w:tcPr>
          <w:p w:rsidRPr="00357A8D" w:rsidR="00EA11E3" w:rsidRDefault="00EA11E3" w14:paraId="2DB6EA41" w14:textId="77777777">
            <w:pPr>
              <w:spacing w:before="48" w:beforeLines="20"/>
              <w:jc w:val="center"/>
              <w:rPr>
                <w:rFonts w:ascii="TH Sarabun New" w:hAnsi="TH Sarabun New" w:eastAsia="Angsana New" w:cs="TH Sarabun New"/>
                <w:sz w:val="26"/>
                <w:szCs w:val="26"/>
              </w:rPr>
            </w:pPr>
            <w:r w:rsidRPr="00357A8D">
              <w:rPr>
                <w:rFonts w:ascii="TH Sarabun New" w:hAnsi="TH Sarabun New" w:cs="TH Sarabun New"/>
                <w:sz w:val="26"/>
                <w:szCs w:val="26"/>
                <w:cs/>
              </w:rPr>
              <w:t>3 หน่วยกิต</w:t>
            </w:r>
          </w:p>
        </w:tc>
      </w:tr>
    </w:tbl>
    <w:p w:rsidRPr="00357A8D" w:rsidR="00B649D5" w:rsidP="00E65391" w:rsidRDefault="00B649D5" w14:paraId="527304EF" w14:textId="77777777">
      <w:pPr>
        <w:spacing w:after="120"/>
        <w:jc w:val="thaiDistribute"/>
        <w:rPr>
          <w:rFonts w:ascii="TH Sarabun New" w:hAnsi="TH Sarabun New" w:eastAsia="Angsana New" w:cs="TH Sarabun New"/>
          <w:sz w:val="31"/>
          <w:szCs w:val="31"/>
        </w:rPr>
      </w:pPr>
    </w:p>
    <w:p w:rsidRPr="00357A8D" w:rsidR="00D05449" w:rsidRDefault="00D05449" w14:paraId="27C45E3F" w14:textId="77777777">
      <w:pPr>
        <w:spacing w:before="240"/>
        <w:rPr>
          <w:ins w:author="Jenjira O-cha" w:date="2023-02-07T22:00:00Z" w:id="4154"/>
          <w:rFonts w:ascii="TH Sarabun New" w:hAnsi="TH Sarabun New" w:eastAsia="Angsana New" w:cs="TH Sarabun New"/>
          <w:sz w:val="31"/>
          <w:szCs w:val="31"/>
        </w:rPr>
      </w:pPr>
    </w:p>
    <w:p w:rsidRPr="00357A8D" w:rsidR="00493903" w:rsidRDefault="00493903" w14:paraId="77CEDC37" w14:textId="77777777">
      <w:pPr>
        <w:spacing w:before="240"/>
        <w:rPr>
          <w:ins w:author="Jenjira O-cha" w:date="2023-02-07T22:00:00Z" w:id="4155"/>
          <w:rFonts w:ascii="TH Sarabun New" w:hAnsi="TH Sarabun New" w:eastAsia="Angsana New" w:cs="TH Sarabun New"/>
          <w:sz w:val="31"/>
          <w:szCs w:val="31"/>
        </w:rPr>
      </w:pPr>
    </w:p>
    <w:p w:rsidRPr="00357A8D" w:rsidR="00493903" w:rsidRDefault="00493903" w14:paraId="0768B84E" w14:textId="77777777">
      <w:pPr>
        <w:spacing w:before="240"/>
        <w:rPr>
          <w:ins w:author="Jenjira O-cha" w:date="2023-02-07T22:00:00Z" w:id="4156"/>
          <w:rFonts w:ascii="TH Sarabun New" w:hAnsi="TH Sarabun New" w:eastAsia="Angsana New" w:cs="TH Sarabun New"/>
          <w:sz w:val="31"/>
          <w:szCs w:val="31"/>
        </w:rPr>
      </w:pPr>
    </w:p>
    <w:p w:rsidRPr="00357A8D" w:rsidR="00493903" w:rsidRDefault="00493903" w14:paraId="7A0F94A3" w14:textId="77777777">
      <w:pPr>
        <w:spacing w:before="240"/>
        <w:rPr>
          <w:ins w:author="Jenjira O-cha" w:date="2023-02-07T22:00:00Z" w:id="4157"/>
          <w:rFonts w:ascii="TH Sarabun New" w:hAnsi="TH Sarabun New" w:eastAsia="Angsana New" w:cs="TH Sarabun New"/>
          <w:sz w:val="31"/>
          <w:szCs w:val="31"/>
        </w:rPr>
      </w:pPr>
    </w:p>
    <w:p w:rsidRPr="00357A8D" w:rsidR="00493903" w:rsidRDefault="00493903" w14:paraId="4837897C" w14:textId="77777777">
      <w:pPr>
        <w:spacing w:before="240"/>
        <w:rPr>
          <w:ins w:author="Jenjira O-cha" w:date="2023-02-07T22:00:00Z" w:id="4158"/>
          <w:rFonts w:ascii="TH Sarabun New" w:hAnsi="TH Sarabun New" w:eastAsia="Angsana New" w:cs="TH Sarabun New"/>
          <w:sz w:val="31"/>
          <w:szCs w:val="31"/>
        </w:rPr>
      </w:pPr>
    </w:p>
    <w:p w:rsidR="00DB579D" w:rsidRDefault="00DB579D" w14:paraId="089449DE" w14:textId="77777777">
      <w:pPr>
        <w:spacing w:before="240"/>
        <w:rPr>
          <w:ins w:author="Jenjira O-cha" w:date="2023-02-07T22:00:00Z" w:id="4159"/>
          <w:rFonts w:ascii="TH Sarabun New" w:hAnsi="TH Sarabun New" w:eastAsia="Angsana New" w:cs="TH Sarabun New"/>
          <w:sz w:val="31"/>
          <w:szCs w:val="31"/>
          <w:cs/>
        </w:rPr>
        <w:sectPr w:rsidR="00DB579D" w:rsidSect="00881EF0">
          <w:footerReference w:type="default" r:id="rId25"/>
          <w:pgSz w:w="11906" w:h="16838" w:orient="portrait" w:code="9"/>
          <w:pgMar w:top="1440" w:right="1440" w:bottom="720" w:left="1797" w:header="720" w:footer="709" w:gutter="0"/>
          <w:pgNumType w:start="93"/>
          <w:cols w:space="708"/>
          <w:docGrid w:linePitch="360"/>
        </w:sectPr>
      </w:pPr>
    </w:p>
    <w:p w:rsidRPr="00357A8D" w:rsidR="00493903" w:rsidP="00E65391" w:rsidRDefault="00493903" w14:paraId="601559E1" w14:textId="77777777">
      <w:pPr>
        <w:tabs>
          <w:tab w:val="left" w:pos="1080"/>
        </w:tabs>
        <w:spacing w:before="120" w:after="120"/>
        <w:jc w:val="thaiDistribute"/>
        <w:rPr>
          <w:ins w:author="Jenjira O-cha" w:date="2023-02-07T22:00:00Z" w:id="4160"/>
          <w:rFonts w:ascii="TH Sarabun New" w:hAnsi="TH Sarabun New" w:cs="TH Sarabun New"/>
          <w:sz w:val="32"/>
          <w:szCs w:val="32"/>
          <w:rPrChange w:author="PC" w:date="2023-03-31T11:41:00Z" w:id="4161">
            <w:rPr>
              <w:ins w:author="Jenjira O-cha" w:date="2023-02-07T22:00:00Z" w:id="4162"/>
              <w:rFonts w:ascii="TH Sarabun New" w:hAnsi="TH Sarabun New" w:cs="TH Sarabun New"/>
              <w:sz w:val="32"/>
              <w:szCs w:val="32"/>
              <w:highlight w:val="yellow"/>
            </w:rPr>
          </w:rPrChange>
        </w:rPr>
      </w:pPr>
      <w:commentRangeStart w:id="4163"/>
      <w:ins w:author="Jenjira O-cha" w:date="2023-02-07T22:00:00Z" w:id="4164">
        <w:r w:rsidRPr="00357A8D">
          <w:rPr>
            <w:rFonts w:ascii="TH Sarabun New" w:hAnsi="TH Sarabun New" w:cs="TH Sarabun New"/>
            <w:b/>
            <w:bCs/>
            <w:sz w:val="32"/>
            <w:szCs w:val="32"/>
            <w:u w:val="single"/>
            <w:cs/>
            <w:rPrChange w:author="PC" w:date="2023-03-31T11:41:00Z" w:id="4165">
              <w:rPr>
                <w:rFonts w:ascii="TH Sarabun New" w:hAnsi="TH Sarabun New" w:cs="TH Sarabun New"/>
                <w:b/>
                <w:bCs/>
                <w:sz w:val="32"/>
                <w:szCs w:val="32"/>
                <w:highlight w:val="yellow"/>
                <w:u w:val="single"/>
                <w:cs/>
              </w:rPr>
            </w:rPrChange>
          </w:rPr>
          <w:t xml:space="preserve">ภาคผนวก  </w:t>
        </w:r>
        <w:r w:rsidRPr="00357A8D">
          <w:rPr>
            <w:rFonts w:ascii="TH Sarabun New" w:hAnsi="TH Sarabun New" w:cs="TH Sarabun New"/>
            <w:b/>
            <w:bCs/>
            <w:sz w:val="32"/>
            <w:szCs w:val="32"/>
            <w:rPrChange w:author="PC" w:date="2023-03-31T11:41:00Z" w:id="4166">
              <w:rPr>
                <w:rFonts w:ascii="TH Sarabun New" w:hAnsi="TH Sarabun New" w:cs="TH Sarabun New"/>
                <w:b/>
                <w:bCs/>
                <w:sz w:val="32"/>
                <w:szCs w:val="32"/>
                <w:highlight w:val="yellow"/>
              </w:rPr>
            </w:rPrChange>
          </w:rPr>
          <w:t>4</w:t>
        </w:r>
        <w:r w:rsidRPr="00357A8D">
          <w:rPr>
            <w:rFonts w:ascii="TH Sarabun New" w:hAnsi="TH Sarabun New" w:cs="TH Sarabun New"/>
            <w:b/>
            <w:bCs/>
            <w:sz w:val="32"/>
            <w:szCs w:val="32"/>
            <w:cs/>
            <w:rPrChange w:author="PC" w:date="2023-03-31T11:41:00Z" w:id="4167">
              <w:rPr>
                <w:rFonts w:ascii="TH Sarabun New" w:hAnsi="TH Sarabun New" w:cs="TH Sarabun New"/>
                <w:b/>
                <w:bCs/>
                <w:sz w:val="32"/>
                <w:szCs w:val="32"/>
                <w:highlight w:val="yellow"/>
                <w:cs/>
              </w:rPr>
            </w:rPrChange>
          </w:rPr>
          <w:t xml:space="preserve"> </w:t>
        </w:r>
        <w:r w:rsidRPr="00357A8D">
          <w:rPr>
            <w:rFonts w:ascii="TH Sarabun New" w:hAnsi="TH Sarabun New" w:cs="TH Sarabun New"/>
            <w:sz w:val="32"/>
            <w:szCs w:val="32"/>
            <w:cs/>
            <w:rPrChange w:author="PC" w:date="2023-03-31T11:41:00Z" w:id="4168">
              <w:rPr>
                <w:rFonts w:ascii="TH Sarabun New" w:hAnsi="TH Sarabun New" w:cs="TH Sarabun New"/>
                <w:sz w:val="32"/>
                <w:szCs w:val="32"/>
                <w:highlight w:val="yellow"/>
                <w:cs/>
              </w:rPr>
            </w:rPrChange>
          </w:rPr>
          <w:t xml:space="preserve">   ความสอดคล้องของผลลัพธ์การเรียนรู้ และการออกแบบหลักสูตร (ถ้ามี)  </w:t>
        </w:r>
      </w:ins>
      <w:ins w:author="Jenjira O-cha" w:date="2023-02-10T11:20:00Z" w:id="4169">
        <w:commentRangeEnd w:id="4163"/>
        <w:r w:rsidRPr="00357A8D" w:rsidR="000A46D9">
          <w:rPr>
            <w:rStyle w:val="CommentReference"/>
          </w:rPr>
          <w:commentReference w:id="4163"/>
        </w:r>
      </w:ins>
    </w:p>
    <w:tbl>
      <w:tblPr>
        <w:tblW w:w="14181" w:type="dxa"/>
        <w:tblInd w:w="392" w:type="dxa"/>
        <w:tblLook w:val="04A0" w:firstRow="1" w:lastRow="0" w:firstColumn="1" w:lastColumn="0" w:noHBand="0" w:noVBand="1"/>
      </w:tblPr>
      <w:tblGrid>
        <w:gridCol w:w="4261"/>
        <w:gridCol w:w="620"/>
        <w:gridCol w:w="620"/>
        <w:gridCol w:w="620"/>
        <w:gridCol w:w="620"/>
        <w:gridCol w:w="620"/>
        <w:gridCol w:w="620"/>
        <w:gridCol w:w="620"/>
        <w:gridCol w:w="620"/>
        <w:gridCol w:w="620"/>
        <w:gridCol w:w="620"/>
        <w:gridCol w:w="620"/>
        <w:gridCol w:w="620"/>
        <w:gridCol w:w="620"/>
        <w:gridCol w:w="620"/>
        <w:gridCol w:w="620"/>
        <w:gridCol w:w="620"/>
        <w:tblGridChange w:id="4170">
          <w:tblGrid>
            <w:gridCol w:w="4261"/>
            <w:gridCol w:w="620"/>
            <w:gridCol w:w="620"/>
            <w:gridCol w:w="620"/>
            <w:gridCol w:w="620"/>
            <w:gridCol w:w="620"/>
            <w:gridCol w:w="620"/>
            <w:gridCol w:w="620"/>
            <w:gridCol w:w="620"/>
            <w:gridCol w:w="620"/>
            <w:gridCol w:w="620"/>
            <w:gridCol w:w="620"/>
            <w:gridCol w:w="620"/>
            <w:gridCol w:w="620"/>
            <w:gridCol w:w="620"/>
            <w:gridCol w:w="620"/>
            <w:gridCol w:w="620"/>
          </w:tblGrid>
        </w:tblGridChange>
      </w:tblGrid>
      <w:tr w:rsidRPr="00357A8D" w:rsidR="00567CE2" w:rsidTr="00277A61" w14:paraId="58BD3160" w14:textId="77777777">
        <w:trPr>
          <w:trHeight w:val="490"/>
          <w:tblHeader/>
          <w:ins w:author="phetc" w:date="2023-02-13T15:44:00Z" w:id="4171"/>
        </w:trPr>
        <w:tc>
          <w:tcPr>
            <w:tcW w:w="4261" w:type="dxa"/>
            <w:vMerge w:val="restart"/>
            <w:tcBorders>
              <w:top w:val="single" w:color="auto" w:sz="4" w:space="0"/>
              <w:left w:val="single" w:color="auto" w:sz="4" w:space="0"/>
              <w:bottom w:val="single" w:color="auto" w:sz="4" w:space="0"/>
              <w:right w:val="single" w:color="auto" w:sz="4" w:space="0"/>
            </w:tcBorders>
            <w:shd w:val="clear" w:color="auto" w:fill="auto"/>
            <w:vAlign w:val="center"/>
            <w:hideMark/>
          </w:tcPr>
          <w:p w:rsidRPr="00357A8D" w:rsidR="00BD3F6C" w:rsidRDefault="00BD3F6C" w14:paraId="7E44F081" w14:textId="77777777">
            <w:pPr>
              <w:jc w:val="center"/>
              <w:rPr>
                <w:ins w:author="phetc" w:date="2023-02-13T15:44:00Z" w:id="4172"/>
                <w:rFonts w:ascii="TH Sarabun New" w:hAnsi="TH Sarabun New" w:cs="TH Sarabun New"/>
                <w:sz w:val="28"/>
                <w:rPrChange w:author="PC" w:date="2023-03-31T11:41:00Z" w:id="4173">
                  <w:rPr>
                    <w:ins w:author="phetc" w:date="2023-02-13T15:44:00Z" w:id="4174"/>
                    <w:rFonts w:ascii="TH Sarabun New" w:hAnsi="TH Sarabun New" w:cs="TH Sarabun New"/>
                    <w:color w:val="000000"/>
                    <w:sz w:val="28"/>
                  </w:rPr>
                </w:rPrChange>
              </w:rPr>
            </w:pPr>
            <w:ins w:author="phetc" w:date="2023-02-13T15:44:00Z" w:id="4175">
              <w:r w:rsidRPr="00357A8D">
                <w:rPr>
                  <w:rFonts w:ascii="TH Sarabun New" w:hAnsi="TH Sarabun New" w:cs="TH Sarabun New"/>
                  <w:sz w:val="28"/>
                  <w:cs/>
                  <w:rPrChange w:author="PC" w:date="2023-03-31T11:41:00Z" w:id="4176">
                    <w:rPr>
                      <w:rFonts w:ascii="TH Sarabun New" w:hAnsi="TH Sarabun New" w:cs="TH Sarabun New"/>
                      <w:color w:val="000000"/>
                      <w:sz w:val="28"/>
                      <w:cs/>
                    </w:rPr>
                  </w:rPrChange>
                </w:rPr>
                <w:t>รายวิชา</w:t>
              </w:r>
            </w:ins>
          </w:p>
        </w:tc>
        <w:tc>
          <w:tcPr>
            <w:tcW w:w="9920" w:type="dxa"/>
            <w:gridSpan w:val="16"/>
            <w:tcBorders>
              <w:top w:val="single" w:color="auto" w:sz="4" w:space="0"/>
              <w:left w:val="nil"/>
              <w:bottom w:val="single" w:color="auto" w:sz="4" w:space="0"/>
              <w:right w:val="single" w:color="auto" w:sz="4" w:space="0"/>
            </w:tcBorders>
            <w:shd w:val="clear" w:color="auto" w:fill="auto"/>
            <w:hideMark/>
          </w:tcPr>
          <w:p w:rsidRPr="00357A8D" w:rsidR="00BD3F6C" w:rsidRDefault="00BD3F6C" w14:paraId="35CB7110" w14:textId="77777777">
            <w:pPr>
              <w:jc w:val="center"/>
              <w:rPr>
                <w:ins w:author="phetc" w:date="2023-02-13T15:44:00Z" w:id="4177"/>
                <w:rFonts w:ascii="TH Sarabun New" w:hAnsi="TH Sarabun New" w:cs="TH Sarabun New"/>
                <w:sz w:val="28"/>
                <w:rPrChange w:author="PC" w:date="2023-03-31T11:41:00Z" w:id="4178">
                  <w:rPr>
                    <w:ins w:author="phetc" w:date="2023-02-13T15:44:00Z" w:id="4179"/>
                    <w:rFonts w:ascii="TH Sarabun New" w:hAnsi="TH Sarabun New" w:cs="TH Sarabun New"/>
                    <w:color w:val="000000"/>
                    <w:sz w:val="28"/>
                  </w:rPr>
                </w:rPrChange>
              </w:rPr>
            </w:pPr>
            <w:ins w:author="phetc" w:date="2023-02-13T15:44:00Z" w:id="4180">
              <w:r w:rsidRPr="00357A8D">
                <w:rPr>
                  <w:rFonts w:ascii="TH Sarabun New" w:hAnsi="TH Sarabun New" w:cs="TH Sarabun New"/>
                  <w:sz w:val="28"/>
                  <w:cs/>
                  <w:rPrChange w:author="PC" w:date="2023-03-31T11:41:00Z" w:id="4181">
                    <w:rPr>
                      <w:rFonts w:ascii="TH Sarabun New" w:hAnsi="TH Sarabun New" w:cs="TH Sarabun New"/>
                      <w:color w:val="000000"/>
                      <w:sz w:val="28"/>
                      <w:cs/>
                    </w:rPr>
                  </w:rPrChange>
                </w:rPr>
                <w:t>ผลลัพธ์การเรียนรู้ของหลักสูตร (</w:t>
              </w:r>
              <w:r w:rsidRPr="00357A8D">
                <w:rPr>
                  <w:rFonts w:ascii="TH Sarabun New" w:hAnsi="TH Sarabun New" w:cs="TH Sarabun New"/>
                  <w:sz w:val="28"/>
                  <w:rPrChange w:author="PC" w:date="2023-03-31T11:41:00Z" w:id="4182">
                    <w:rPr>
                      <w:rFonts w:ascii="TH Sarabun New" w:hAnsi="TH Sarabun New" w:cs="TH Sarabun New"/>
                      <w:color w:val="000000"/>
                      <w:sz w:val="28"/>
                    </w:rPr>
                  </w:rPrChange>
                </w:rPr>
                <w:t>PLOs</w:t>
              </w:r>
              <w:r w:rsidRPr="00357A8D">
                <w:rPr>
                  <w:rFonts w:ascii="TH Sarabun New" w:hAnsi="TH Sarabun New" w:cs="TH Sarabun New"/>
                  <w:sz w:val="28"/>
                  <w:cs/>
                  <w:rPrChange w:author="PC" w:date="2023-03-31T11:41:00Z" w:id="4183">
                    <w:rPr>
                      <w:rFonts w:ascii="TH Sarabun New" w:hAnsi="TH Sarabun New" w:cs="TH Sarabun New"/>
                      <w:color w:val="000000"/>
                      <w:sz w:val="28"/>
                      <w:cs/>
                    </w:rPr>
                  </w:rPrChange>
                </w:rPr>
                <w:t xml:space="preserve">)  </w:t>
              </w:r>
            </w:ins>
          </w:p>
        </w:tc>
      </w:tr>
      <w:tr w:rsidRPr="00357A8D" w:rsidR="00567CE2" w:rsidTr="00277A61" w14:paraId="7B6BB66C" w14:textId="77777777">
        <w:trPr>
          <w:trHeight w:val="1040"/>
          <w:tblHeader/>
          <w:ins w:author="phetc" w:date="2023-02-13T15:44:00Z" w:id="4184"/>
        </w:trPr>
        <w:tc>
          <w:tcPr>
            <w:tcW w:w="4261" w:type="dxa"/>
            <w:vMerge/>
            <w:tcBorders>
              <w:top w:val="single" w:color="auto" w:sz="4" w:space="0"/>
              <w:left w:val="single" w:color="auto" w:sz="4" w:space="0"/>
              <w:bottom w:val="single" w:color="auto" w:sz="4" w:space="0"/>
              <w:right w:val="single" w:color="auto" w:sz="4" w:space="0"/>
            </w:tcBorders>
            <w:vAlign w:val="center"/>
            <w:hideMark/>
          </w:tcPr>
          <w:p w:rsidRPr="00357A8D" w:rsidR="00BD3F6C" w:rsidRDefault="00BD3F6C" w14:paraId="6D1C2369" w14:textId="77777777">
            <w:pPr>
              <w:rPr>
                <w:ins w:author="phetc" w:date="2023-02-13T15:44:00Z" w:id="4185"/>
                <w:rFonts w:ascii="TH Sarabun New" w:hAnsi="TH Sarabun New" w:cs="TH Sarabun New"/>
                <w:sz w:val="28"/>
                <w:rPrChange w:author="PC" w:date="2023-03-31T11:41:00Z" w:id="4186">
                  <w:rPr>
                    <w:ins w:author="phetc" w:date="2023-02-13T15:44:00Z" w:id="4187"/>
                    <w:rFonts w:ascii="TH Sarabun New" w:hAnsi="TH Sarabun New" w:cs="TH Sarabun New"/>
                    <w:color w:val="000000"/>
                    <w:sz w:val="28"/>
                  </w:rPr>
                </w:rPrChange>
              </w:rPr>
            </w:pPr>
          </w:p>
        </w:tc>
        <w:tc>
          <w:tcPr>
            <w:tcW w:w="2480" w:type="dxa"/>
            <w:gridSpan w:val="4"/>
            <w:tcBorders>
              <w:top w:val="single" w:color="auto" w:sz="4" w:space="0"/>
              <w:left w:val="nil"/>
              <w:bottom w:val="single" w:color="auto" w:sz="4" w:space="0"/>
              <w:right w:val="single" w:color="auto" w:sz="4" w:space="0"/>
            </w:tcBorders>
            <w:shd w:val="clear" w:color="auto" w:fill="auto"/>
            <w:vAlign w:val="center"/>
            <w:hideMark/>
          </w:tcPr>
          <w:p w:rsidRPr="00357A8D" w:rsidR="00BD3F6C" w:rsidRDefault="00BD3F6C" w14:paraId="6B8776CB" w14:textId="77777777">
            <w:pPr>
              <w:jc w:val="center"/>
              <w:rPr>
                <w:ins w:author="phetc" w:date="2023-02-13T15:44:00Z" w:id="4188"/>
                <w:rFonts w:ascii="TH Sarabun New" w:hAnsi="TH Sarabun New" w:cs="TH Sarabun New"/>
                <w:sz w:val="28"/>
                <w:rPrChange w:author="PC" w:date="2023-03-31T11:41:00Z" w:id="4189">
                  <w:rPr>
                    <w:ins w:author="phetc" w:date="2023-02-13T15:44:00Z" w:id="4190"/>
                    <w:rFonts w:ascii="TH Sarabun New" w:hAnsi="TH Sarabun New" w:cs="TH Sarabun New"/>
                    <w:color w:val="000000"/>
                    <w:sz w:val="28"/>
                  </w:rPr>
                </w:rPrChange>
              </w:rPr>
            </w:pPr>
            <w:ins w:author="phetc" w:date="2023-02-13T15:44:00Z" w:id="4191">
              <w:r w:rsidRPr="00357A8D">
                <w:rPr>
                  <w:rFonts w:ascii="TH Sarabun New" w:hAnsi="TH Sarabun New" w:cs="TH Sarabun New"/>
                  <w:sz w:val="28"/>
                  <w:cs/>
                  <w:rPrChange w:author="PC" w:date="2023-03-31T11:41:00Z" w:id="4192">
                    <w:rPr>
                      <w:rFonts w:ascii="TH Sarabun New" w:hAnsi="TH Sarabun New" w:cs="TH Sarabun New"/>
                      <w:color w:val="000000"/>
                      <w:sz w:val="28"/>
                      <w:cs/>
                    </w:rPr>
                  </w:rPrChange>
                </w:rPr>
                <w:t>ความรู้</w:t>
              </w:r>
            </w:ins>
          </w:p>
        </w:tc>
        <w:tc>
          <w:tcPr>
            <w:tcW w:w="1860" w:type="dxa"/>
            <w:gridSpan w:val="3"/>
            <w:tcBorders>
              <w:top w:val="single" w:color="auto" w:sz="4" w:space="0"/>
              <w:left w:val="nil"/>
              <w:bottom w:val="single" w:color="auto" w:sz="4" w:space="0"/>
              <w:right w:val="single" w:color="auto" w:sz="4" w:space="0"/>
            </w:tcBorders>
            <w:shd w:val="clear" w:color="auto" w:fill="auto"/>
            <w:vAlign w:val="center"/>
            <w:hideMark/>
          </w:tcPr>
          <w:p w:rsidRPr="00357A8D" w:rsidR="00BD3F6C" w:rsidRDefault="00BD3F6C" w14:paraId="46E52921" w14:textId="77777777">
            <w:pPr>
              <w:jc w:val="center"/>
              <w:rPr>
                <w:ins w:author="phetc" w:date="2023-02-13T15:44:00Z" w:id="4193"/>
                <w:rFonts w:ascii="TH Sarabun New" w:hAnsi="TH Sarabun New" w:cs="TH Sarabun New"/>
                <w:sz w:val="28"/>
                <w:rPrChange w:author="PC" w:date="2023-03-31T11:41:00Z" w:id="4194">
                  <w:rPr>
                    <w:ins w:author="phetc" w:date="2023-02-13T15:44:00Z" w:id="4195"/>
                    <w:rFonts w:ascii="TH Sarabun New" w:hAnsi="TH Sarabun New" w:cs="TH Sarabun New"/>
                    <w:color w:val="000000"/>
                    <w:sz w:val="28"/>
                  </w:rPr>
                </w:rPrChange>
              </w:rPr>
            </w:pPr>
            <w:ins w:author="phetc" w:date="2023-02-13T15:44:00Z" w:id="4196">
              <w:r w:rsidRPr="00357A8D">
                <w:rPr>
                  <w:rFonts w:ascii="TH Sarabun New" w:hAnsi="TH Sarabun New" w:cs="TH Sarabun New"/>
                  <w:sz w:val="28"/>
                  <w:cs/>
                  <w:rPrChange w:author="PC" w:date="2023-03-31T11:41:00Z" w:id="4197">
                    <w:rPr>
                      <w:rFonts w:ascii="TH Sarabun New" w:hAnsi="TH Sarabun New" w:cs="TH Sarabun New"/>
                      <w:color w:val="000000"/>
                      <w:sz w:val="28"/>
                      <w:cs/>
                    </w:rPr>
                  </w:rPrChange>
                </w:rPr>
                <w:t>ทักษะ</w:t>
              </w:r>
            </w:ins>
          </w:p>
        </w:tc>
        <w:tc>
          <w:tcPr>
            <w:tcW w:w="2480" w:type="dxa"/>
            <w:gridSpan w:val="4"/>
            <w:tcBorders>
              <w:top w:val="single" w:color="auto" w:sz="4" w:space="0"/>
              <w:left w:val="nil"/>
              <w:bottom w:val="single" w:color="auto" w:sz="4" w:space="0"/>
              <w:right w:val="single" w:color="auto" w:sz="4" w:space="0"/>
            </w:tcBorders>
            <w:shd w:val="clear" w:color="auto" w:fill="auto"/>
            <w:vAlign w:val="center"/>
            <w:hideMark/>
          </w:tcPr>
          <w:p w:rsidRPr="00357A8D" w:rsidR="00BD3F6C" w:rsidRDefault="00BD3F6C" w14:paraId="6067B9AB" w14:textId="77777777">
            <w:pPr>
              <w:jc w:val="center"/>
              <w:rPr>
                <w:ins w:author="phetc" w:date="2023-02-13T15:44:00Z" w:id="4198"/>
                <w:rFonts w:ascii="TH Sarabun New" w:hAnsi="TH Sarabun New" w:cs="TH Sarabun New"/>
                <w:sz w:val="28"/>
                <w:rPrChange w:author="PC" w:date="2023-03-31T11:41:00Z" w:id="4199">
                  <w:rPr>
                    <w:ins w:author="phetc" w:date="2023-02-13T15:44:00Z" w:id="4200"/>
                    <w:rFonts w:ascii="TH Sarabun New" w:hAnsi="TH Sarabun New" w:cs="TH Sarabun New"/>
                    <w:color w:val="000000"/>
                    <w:sz w:val="28"/>
                  </w:rPr>
                </w:rPrChange>
              </w:rPr>
            </w:pPr>
            <w:ins w:author="phetc" w:date="2023-02-13T15:44:00Z" w:id="4201">
              <w:r w:rsidRPr="00357A8D">
                <w:rPr>
                  <w:rFonts w:ascii="TH Sarabun New" w:hAnsi="TH Sarabun New" w:cs="TH Sarabun New"/>
                  <w:sz w:val="28"/>
                  <w:cs/>
                  <w:rPrChange w:author="PC" w:date="2023-03-31T11:41:00Z" w:id="4202">
                    <w:rPr>
                      <w:rFonts w:ascii="TH Sarabun New" w:hAnsi="TH Sarabun New" w:cs="TH Sarabun New"/>
                      <w:color w:val="000000"/>
                      <w:sz w:val="28"/>
                      <w:cs/>
                    </w:rPr>
                  </w:rPrChange>
                </w:rPr>
                <w:t>จริยธรรม</w:t>
              </w:r>
            </w:ins>
          </w:p>
        </w:tc>
        <w:tc>
          <w:tcPr>
            <w:tcW w:w="3100" w:type="dxa"/>
            <w:gridSpan w:val="5"/>
            <w:tcBorders>
              <w:top w:val="single" w:color="auto" w:sz="4" w:space="0"/>
              <w:left w:val="nil"/>
              <w:bottom w:val="single" w:color="auto" w:sz="4" w:space="0"/>
              <w:right w:val="single" w:color="auto" w:sz="4" w:space="0"/>
            </w:tcBorders>
            <w:shd w:val="clear" w:color="auto" w:fill="auto"/>
            <w:vAlign w:val="center"/>
            <w:hideMark/>
          </w:tcPr>
          <w:p w:rsidRPr="00357A8D" w:rsidR="00BD3F6C" w:rsidRDefault="00BD3F6C" w14:paraId="064AB76E" w14:textId="77777777">
            <w:pPr>
              <w:jc w:val="center"/>
              <w:rPr>
                <w:ins w:author="phetc" w:date="2023-02-13T15:44:00Z" w:id="4203"/>
                <w:rFonts w:ascii="TH Sarabun New" w:hAnsi="TH Sarabun New" w:cs="TH Sarabun New"/>
                <w:sz w:val="28"/>
                <w:rPrChange w:author="PC" w:date="2023-03-31T11:41:00Z" w:id="4204">
                  <w:rPr>
                    <w:ins w:author="phetc" w:date="2023-02-13T15:44:00Z" w:id="4205"/>
                    <w:rFonts w:ascii="TH Sarabun New" w:hAnsi="TH Sarabun New" w:cs="TH Sarabun New"/>
                    <w:color w:val="000000"/>
                    <w:sz w:val="28"/>
                  </w:rPr>
                </w:rPrChange>
              </w:rPr>
            </w:pPr>
            <w:ins w:author="phetc" w:date="2023-02-13T15:44:00Z" w:id="4206">
              <w:r w:rsidRPr="00357A8D">
                <w:rPr>
                  <w:rFonts w:ascii="TH Sarabun New" w:hAnsi="TH Sarabun New" w:cs="TH Sarabun New"/>
                  <w:sz w:val="28"/>
                  <w:cs/>
                  <w:rPrChange w:author="PC" w:date="2023-03-31T11:41:00Z" w:id="4207">
                    <w:rPr>
                      <w:rFonts w:ascii="TH Sarabun New" w:hAnsi="TH Sarabun New" w:cs="TH Sarabun New"/>
                      <w:color w:val="000000"/>
                      <w:sz w:val="28"/>
                      <w:cs/>
                    </w:rPr>
                  </w:rPrChange>
                </w:rPr>
                <w:t>ลักษณะส่วนบุคคล</w:t>
              </w:r>
            </w:ins>
          </w:p>
        </w:tc>
      </w:tr>
      <w:tr w:rsidRPr="00357A8D" w:rsidR="00567CE2" w:rsidTr="00277A61" w14:paraId="4DA32FF9" w14:textId="77777777">
        <w:trPr>
          <w:trHeight w:val="420"/>
          <w:tblHeader/>
          <w:ins w:author="phetc" w:date="2023-02-13T15:44:00Z" w:id="4208"/>
        </w:trPr>
        <w:tc>
          <w:tcPr>
            <w:tcW w:w="4261" w:type="dxa"/>
            <w:vMerge/>
            <w:tcBorders>
              <w:top w:val="single" w:color="auto" w:sz="4" w:space="0"/>
              <w:left w:val="single" w:color="auto" w:sz="4" w:space="0"/>
              <w:bottom w:val="single" w:color="auto" w:sz="4" w:space="0"/>
              <w:right w:val="single" w:color="auto" w:sz="4" w:space="0"/>
            </w:tcBorders>
            <w:vAlign w:val="center"/>
            <w:hideMark/>
          </w:tcPr>
          <w:p w:rsidRPr="00357A8D" w:rsidR="00BD3F6C" w:rsidRDefault="00BD3F6C" w14:paraId="6E4247AA" w14:textId="77777777">
            <w:pPr>
              <w:rPr>
                <w:ins w:author="phetc" w:date="2023-02-13T15:44:00Z" w:id="4209"/>
                <w:rFonts w:ascii="TH Sarabun New" w:hAnsi="TH Sarabun New" w:cs="TH Sarabun New"/>
                <w:sz w:val="28"/>
                <w:rPrChange w:author="PC" w:date="2023-03-31T11:41:00Z" w:id="4210">
                  <w:rPr>
                    <w:ins w:author="phetc" w:date="2023-02-13T15:44:00Z" w:id="4211"/>
                    <w:rFonts w:ascii="TH Sarabun New" w:hAnsi="TH Sarabun New" w:cs="TH Sarabun New"/>
                    <w:color w:val="000000"/>
                    <w:sz w:val="28"/>
                  </w:rPr>
                </w:rPrChange>
              </w:rPr>
            </w:pPr>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7FC43D77" w14:textId="77777777">
            <w:pPr>
              <w:jc w:val="center"/>
              <w:rPr>
                <w:ins w:author="phetc" w:date="2023-02-13T15:44:00Z" w:id="4212"/>
                <w:rFonts w:ascii="TH Sarabun New" w:hAnsi="TH Sarabun New" w:cs="TH Sarabun New"/>
                <w:sz w:val="28"/>
                <w:rPrChange w:author="PC" w:date="2023-03-31T11:41:00Z" w:id="4213">
                  <w:rPr>
                    <w:ins w:author="phetc" w:date="2023-02-13T15:44:00Z" w:id="4214"/>
                    <w:rFonts w:ascii="TH Sarabun New" w:hAnsi="TH Sarabun New" w:cs="TH Sarabun New"/>
                    <w:color w:val="000000"/>
                    <w:sz w:val="28"/>
                  </w:rPr>
                </w:rPrChange>
              </w:rPr>
            </w:pPr>
            <w:ins w:author="phetc" w:date="2023-02-13T15:44:00Z" w:id="4215">
              <w:r w:rsidRPr="00357A8D">
                <w:rPr>
                  <w:rFonts w:ascii="TH Sarabun New" w:hAnsi="TH Sarabun New" w:cs="TH Sarabun New"/>
                  <w:sz w:val="28"/>
                  <w:rPrChange w:author="PC" w:date="2023-03-31T11:41:00Z" w:id="4216">
                    <w:rPr>
                      <w:rFonts w:ascii="TH Sarabun New" w:hAnsi="TH Sarabun New" w:cs="TH Sarabun New"/>
                      <w:color w:val="000000"/>
                      <w:sz w:val="28"/>
                    </w:rPr>
                  </w:rPrChange>
                </w:rPr>
                <w:t>K 1</w:t>
              </w:r>
            </w:ins>
          </w:p>
        </w:tc>
        <w:tc>
          <w:tcPr>
            <w:tcW w:w="620" w:type="dxa"/>
            <w:tcBorders>
              <w:top w:val="nil"/>
              <w:left w:val="nil"/>
              <w:bottom w:val="single" w:color="auto" w:sz="4" w:space="0"/>
              <w:right w:val="single" w:color="auto" w:sz="4" w:space="0"/>
            </w:tcBorders>
            <w:shd w:val="clear" w:color="auto" w:fill="auto"/>
            <w:hideMark/>
          </w:tcPr>
          <w:p w:rsidRPr="00357A8D" w:rsidR="00BD3F6C" w:rsidRDefault="00BD3F6C" w14:paraId="2676F00C" w14:textId="77777777">
            <w:pPr>
              <w:jc w:val="center"/>
              <w:rPr>
                <w:ins w:author="phetc" w:date="2023-02-13T15:44:00Z" w:id="4217"/>
                <w:rFonts w:ascii="TH Sarabun New" w:hAnsi="TH Sarabun New" w:cs="TH Sarabun New"/>
                <w:sz w:val="28"/>
                <w:rPrChange w:author="PC" w:date="2023-03-31T11:41:00Z" w:id="4218">
                  <w:rPr>
                    <w:ins w:author="phetc" w:date="2023-02-13T15:44:00Z" w:id="4219"/>
                    <w:rFonts w:ascii="TH Sarabun New" w:hAnsi="TH Sarabun New" w:cs="TH Sarabun New"/>
                    <w:color w:val="000000"/>
                    <w:sz w:val="28"/>
                  </w:rPr>
                </w:rPrChange>
              </w:rPr>
            </w:pPr>
            <w:ins w:author="phetc" w:date="2023-02-13T15:44:00Z" w:id="4220">
              <w:r w:rsidRPr="00357A8D">
                <w:rPr>
                  <w:rFonts w:ascii="TH Sarabun New" w:hAnsi="TH Sarabun New" w:cs="TH Sarabun New"/>
                  <w:sz w:val="28"/>
                  <w:rPrChange w:author="PC" w:date="2023-03-31T11:41:00Z" w:id="4221">
                    <w:rPr>
                      <w:rFonts w:ascii="TH Sarabun New" w:hAnsi="TH Sarabun New" w:cs="TH Sarabun New"/>
                      <w:color w:val="000000"/>
                      <w:sz w:val="28"/>
                    </w:rPr>
                  </w:rPrChange>
                </w:rPr>
                <w:t>K 2</w:t>
              </w:r>
            </w:ins>
          </w:p>
        </w:tc>
        <w:tc>
          <w:tcPr>
            <w:tcW w:w="620" w:type="dxa"/>
            <w:tcBorders>
              <w:top w:val="nil"/>
              <w:left w:val="nil"/>
              <w:bottom w:val="single" w:color="auto" w:sz="4" w:space="0"/>
              <w:right w:val="single" w:color="auto" w:sz="4" w:space="0"/>
            </w:tcBorders>
            <w:shd w:val="clear" w:color="auto" w:fill="auto"/>
            <w:hideMark/>
          </w:tcPr>
          <w:p w:rsidRPr="00357A8D" w:rsidR="00BD3F6C" w:rsidRDefault="00BD3F6C" w14:paraId="3BE3D2E7" w14:textId="77777777">
            <w:pPr>
              <w:jc w:val="center"/>
              <w:rPr>
                <w:ins w:author="phetc" w:date="2023-02-13T15:44:00Z" w:id="4222"/>
                <w:rFonts w:ascii="TH Sarabun New" w:hAnsi="TH Sarabun New" w:cs="TH Sarabun New"/>
                <w:sz w:val="28"/>
                <w:rPrChange w:author="PC" w:date="2023-03-31T11:41:00Z" w:id="4223">
                  <w:rPr>
                    <w:ins w:author="phetc" w:date="2023-02-13T15:44:00Z" w:id="4224"/>
                    <w:rFonts w:ascii="TH Sarabun New" w:hAnsi="TH Sarabun New" w:cs="TH Sarabun New"/>
                    <w:color w:val="000000"/>
                    <w:sz w:val="28"/>
                  </w:rPr>
                </w:rPrChange>
              </w:rPr>
            </w:pPr>
            <w:ins w:author="phetc" w:date="2023-02-13T15:44:00Z" w:id="4225">
              <w:r w:rsidRPr="00357A8D">
                <w:rPr>
                  <w:rFonts w:ascii="TH Sarabun New" w:hAnsi="TH Sarabun New" w:cs="TH Sarabun New"/>
                  <w:sz w:val="28"/>
                  <w:rPrChange w:author="PC" w:date="2023-03-31T11:41:00Z" w:id="4226">
                    <w:rPr>
                      <w:rFonts w:ascii="TH Sarabun New" w:hAnsi="TH Sarabun New" w:cs="TH Sarabun New"/>
                      <w:color w:val="000000"/>
                      <w:sz w:val="28"/>
                    </w:rPr>
                  </w:rPrChange>
                </w:rPr>
                <w:t>K 3</w:t>
              </w:r>
            </w:ins>
          </w:p>
        </w:tc>
        <w:tc>
          <w:tcPr>
            <w:tcW w:w="620" w:type="dxa"/>
            <w:tcBorders>
              <w:top w:val="nil"/>
              <w:left w:val="nil"/>
              <w:bottom w:val="single" w:color="auto" w:sz="4" w:space="0"/>
              <w:right w:val="single" w:color="auto" w:sz="4" w:space="0"/>
            </w:tcBorders>
            <w:shd w:val="clear" w:color="auto" w:fill="auto"/>
            <w:hideMark/>
          </w:tcPr>
          <w:p w:rsidRPr="00357A8D" w:rsidR="00BD3F6C" w:rsidRDefault="00BD3F6C" w14:paraId="2E1EB9E4" w14:textId="77777777">
            <w:pPr>
              <w:jc w:val="center"/>
              <w:rPr>
                <w:ins w:author="phetc" w:date="2023-02-13T15:44:00Z" w:id="4227"/>
                <w:rFonts w:ascii="TH Sarabun New" w:hAnsi="TH Sarabun New" w:cs="TH Sarabun New"/>
                <w:sz w:val="28"/>
                <w:rPrChange w:author="PC" w:date="2023-03-31T11:41:00Z" w:id="4228">
                  <w:rPr>
                    <w:ins w:author="phetc" w:date="2023-02-13T15:44:00Z" w:id="4229"/>
                    <w:rFonts w:ascii="TH Sarabun New" w:hAnsi="TH Sarabun New" w:cs="TH Sarabun New"/>
                    <w:color w:val="000000"/>
                    <w:sz w:val="28"/>
                  </w:rPr>
                </w:rPrChange>
              </w:rPr>
            </w:pPr>
            <w:ins w:author="phetc" w:date="2023-02-13T15:44:00Z" w:id="4230">
              <w:r w:rsidRPr="00357A8D">
                <w:rPr>
                  <w:rFonts w:ascii="TH Sarabun New" w:hAnsi="TH Sarabun New" w:cs="TH Sarabun New"/>
                  <w:sz w:val="28"/>
                  <w:rPrChange w:author="PC" w:date="2023-03-31T11:41:00Z" w:id="4231">
                    <w:rPr>
                      <w:rFonts w:ascii="TH Sarabun New" w:hAnsi="TH Sarabun New" w:cs="TH Sarabun New"/>
                      <w:color w:val="000000"/>
                      <w:sz w:val="28"/>
                    </w:rPr>
                  </w:rPrChange>
                </w:rPr>
                <w:t>K 4</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6BCE2EBA" w14:textId="77777777">
            <w:pPr>
              <w:jc w:val="center"/>
              <w:rPr>
                <w:ins w:author="phetc" w:date="2023-02-13T15:44:00Z" w:id="4232"/>
                <w:rFonts w:ascii="TH Sarabun New" w:hAnsi="TH Sarabun New" w:cs="TH Sarabun New"/>
                <w:sz w:val="28"/>
                <w:rPrChange w:author="PC" w:date="2023-03-31T11:41:00Z" w:id="4233">
                  <w:rPr>
                    <w:ins w:author="phetc" w:date="2023-02-13T15:44:00Z" w:id="4234"/>
                    <w:rFonts w:ascii="TH Sarabun New" w:hAnsi="TH Sarabun New" w:cs="TH Sarabun New"/>
                    <w:color w:val="000000"/>
                    <w:sz w:val="28"/>
                  </w:rPr>
                </w:rPrChange>
              </w:rPr>
            </w:pPr>
            <w:ins w:author="phetc" w:date="2023-02-13T15:44:00Z" w:id="4235">
              <w:r w:rsidRPr="00357A8D">
                <w:rPr>
                  <w:rFonts w:ascii="TH Sarabun New" w:hAnsi="TH Sarabun New" w:cs="TH Sarabun New"/>
                  <w:sz w:val="28"/>
                  <w:rPrChange w:author="PC" w:date="2023-03-31T11:41:00Z" w:id="4236">
                    <w:rPr>
                      <w:rFonts w:ascii="TH Sarabun New" w:hAnsi="TH Sarabun New" w:cs="TH Sarabun New"/>
                      <w:color w:val="000000"/>
                      <w:sz w:val="28"/>
                    </w:rPr>
                  </w:rPrChange>
                </w:rPr>
                <w:t xml:space="preserve">S </w:t>
              </w:r>
              <w:r w:rsidRPr="00357A8D">
                <w:rPr>
                  <w:rFonts w:ascii="TH Sarabun New" w:hAnsi="TH Sarabun New" w:cs="TH Sarabun New"/>
                  <w:sz w:val="28"/>
                  <w:cs/>
                  <w:rPrChange w:author="PC" w:date="2023-03-31T11:41:00Z" w:id="4237">
                    <w:rPr>
                      <w:rFonts w:ascii="TH Sarabun New" w:hAnsi="TH Sarabun New" w:cs="TH Sarabun New"/>
                      <w:color w:val="000000"/>
                      <w:sz w:val="28"/>
                      <w:cs/>
                    </w:rPr>
                  </w:rPrChange>
                </w:rPr>
                <w:t>1</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5FE379AC" w14:textId="77777777">
            <w:pPr>
              <w:jc w:val="center"/>
              <w:rPr>
                <w:ins w:author="phetc" w:date="2023-02-13T15:44:00Z" w:id="4238"/>
                <w:rFonts w:ascii="TH Sarabun New" w:hAnsi="TH Sarabun New" w:cs="TH Sarabun New"/>
                <w:sz w:val="28"/>
                <w:rPrChange w:author="PC" w:date="2023-03-31T11:41:00Z" w:id="4239">
                  <w:rPr>
                    <w:ins w:author="phetc" w:date="2023-02-13T15:44:00Z" w:id="4240"/>
                    <w:rFonts w:ascii="TH Sarabun New" w:hAnsi="TH Sarabun New" w:cs="TH Sarabun New"/>
                    <w:color w:val="000000"/>
                    <w:sz w:val="28"/>
                  </w:rPr>
                </w:rPrChange>
              </w:rPr>
            </w:pPr>
            <w:ins w:author="phetc" w:date="2023-02-13T15:44:00Z" w:id="4241">
              <w:r w:rsidRPr="00357A8D">
                <w:rPr>
                  <w:rFonts w:ascii="TH Sarabun New" w:hAnsi="TH Sarabun New" w:cs="TH Sarabun New"/>
                  <w:sz w:val="28"/>
                  <w:rPrChange w:author="PC" w:date="2023-03-31T11:41:00Z" w:id="4242">
                    <w:rPr>
                      <w:rFonts w:ascii="TH Sarabun New" w:hAnsi="TH Sarabun New" w:cs="TH Sarabun New"/>
                      <w:color w:val="000000"/>
                      <w:sz w:val="28"/>
                    </w:rPr>
                  </w:rPrChange>
                </w:rPr>
                <w:t xml:space="preserve">S </w:t>
              </w:r>
              <w:r w:rsidRPr="00357A8D">
                <w:rPr>
                  <w:rFonts w:ascii="TH Sarabun New" w:hAnsi="TH Sarabun New" w:cs="TH Sarabun New"/>
                  <w:sz w:val="28"/>
                  <w:cs/>
                  <w:rPrChange w:author="PC" w:date="2023-03-31T11:41:00Z" w:id="4243">
                    <w:rPr>
                      <w:rFonts w:ascii="TH Sarabun New" w:hAnsi="TH Sarabun New" w:cs="TH Sarabun New"/>
                      <w:color w:val="000000"/>
                      <w:sz w:val="28"/>
                      <w:cs/>
                    </w:rPr>
                  </w:rPrChange>
                </w:rPr>
                <w:t>2</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34BFAF1A" w14:textId="77777777">
            <w:pPr>
              <w:jc w:val="center"/>
              <w:rPr>
                <w:ins w:author="phetc" w:date="2023-02-13T15:44:00Z" w:id="4244"/>
                <w:rFonts w:ascii="TH Sarabun New" w:hAnsi="TH Sarabun New" w:cs="TH Sarabun New"/>
                <w:sz w:val="28"/>
                <w:rPrChange w:author="PC" w:date="2023-03-31T11:41:00Z" w:id="4245">
                  <w:rPr>
                    <w:ins w:author="phetc" w:date="2023-02-13T15:44:00Z" w:id="4246"/>
                    <w:rFonts w:ascii="TH Sarabun New" w:hAnsi="TH Sarabun New" w:cs="TH Sarabun New"/>
                    <w:color w:val="000000"/>
                    <w:sz w:val="28"/>
                  </w:rPr>
                </w:rPrChange>
              </w:rPr>
            </w:pPr>
            <w:ins w:author="phetc" w:date="2023-02-13T15:44:00Z" w:id="4247">
              <w:r w:rsidRPr="00357A8D">
                <w:rPr>
                  <w:rFonts w:ascii="TH Sarabun New" w:hAnsi="TH Sarabun New" w:cs="TH Sarabun New"/>
                  <w:sz w:val="28"/>
                  <w:rPrChange w:author="PC" w:date="2023-03-31T11:41:00Z" w:id="4248">
                    <w:rPr>
                      <w:rFonts w:ascii="TH Sarabun New" w:hAnsi="TH Sarabun New" w:cs="TH Sarabun New"/>
                      <w:color w:val="000000"/>
                      <w:sz w:val="28"/>
                    </w:rPr>
                  </w:rPrChange>
                </w:rPr>
                <w:t>S 3</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38AD3656" w14:textId="77777777">
            <w:pPr>
              <w:jc w:val="center"/>
              <w:rPr>
                <w:ins w:author="phetc" w:date="2023-02-13T15:44:00Z" w:id="4249"/>
                <w:rFonts w:ascii="TH Sarabun New" w:hAnsi="TH Sarabun New" w:cs="TH Sarabun New"/>
                <w:sz w:val="28"/>
                <w:rPrChange w:author="PC" w:date="2023-03-31T11:41:00Z" w:id="4250">
                  <w:rPr>
                    <w:ins w:author="phetc" w:date="2023-02-13T15:44:00Z" w:id="4251"/>
                    <w:rFonts w:ascii="TH Sarabun New" w:hAnsi="TH Sarabun New" w:cs="TH Sarabun New"/>
                    <w:color w:val="000000"/>
                    <w:sz w:val="28"/>
                  </w:rPr>
                </w:rPrChange>
              </w:rPr>
            </w:pPr>
            <w:ins w:author="phetc" w:date="2023-02-13T15:44:00Z" w:id="4252">
              <w:r w:rsidRPr="00357A8D">
                <w:rPr>
                  <w:rFonts w:ascii="TH Sarabun New" w:hAnsi="TH Sarabun New" w:cs="TH Sarabun New"/>
                  <w:sz w:val="28"/>
                  <w:rPrChange w:author="PC" w:date="2023-03-31T11:41:00Z" w:id="4253">
                    <w:rPr>
                      <w:rFonts w:ascii="TH Sarabun New" w:hAnsi="TH Sarabun New" w:cs="TH Sarabun New"/>
                      <w:color w:val="000000"/>
                      <w:sz w:val="28"/>
                    </w:rPr>
                  </w:rPrChange>
                </w:rPr>
                <w:t xml:space="preserve">E </w:t>
              </w:r>
              <w:r w:rsidRPr="00357A8D">
                <w:rPr>
                  <w:rFonts w:ascii="TH Sarabun New" w:hAnsi="TH Sarabun New" w:cs="TH Sarabun New"/>
                  <w:sz w:val="28"/>
                  <w:cs/>
                  <w:rPrChange w:author="PC" w:date="2023-03-31T11:41:00Z" w:id="4254">
                    <w:rPr>
                      <w:rFonts w:ascii="TH Sarabun New" w:hAnsi="TH Sarabun New" w:cs="TH Sarabun New"/>
                      <w:color w:val="000000"/>
                      <w:sz w:val="28"/>
                      <w:cs/>
                    </w:rPr>
                  </w:rPrChange>
                </w:rPr>
                <w:t>1</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680A5C6E" w14:textId="77777777">
            <w:pPr>
              <w:jc w:val="center"/>
              <w:rPr>
                <w:ins w:author="phetc" w:date="2023-02-13T15:44:00Z" w:id="4255"/>
                <w:rFonts w:ascii="TH Sarabun New" w:hAnsi="TH Sarabun New" w:cs="TH Sarabun New"/>
                <w:sz w:val="28"/>
                <w:rPrChange w:author="PC" w:date="2023-03-31T11:41:00Z" w:id="4256">
                  <w:rPr>
                    <w:ins w:author="phetc" w:date="2023-02-13T15:44:00Z" w:id="4257"/>
                    <w:rFonts w:ascii="TH Sarabun New" w:hAnsi="TH Sarabun New" w:cs="TH Sarabun New"/>
                    <w:color w:val="000000"/>
                    <w:sz w:val="28"/>
                  </w:rPr>
                </w:rPrChange>
              </w:rPr>
            </w:pPr>
            <w:ins w:author="phetc" w:date="2023-02-13T15:44:00Z" w:id="4258">
              <w:r w:rsidRPr="00357A8D">
                <w:rPr>
                  <w:rFonts w:ascii="TH Sarabun New" w:hAnsi="TH Sarabun New" w:cs="TH Sarabun New"/>
                  <w:sz w:val="28"/>
                  <w:rPrChange w:author="PC" w:date="2023-03-31T11:41:00Z" w:id="4259">
                    <w:rPr>
                      <w:rFonts w:ascii="TH Sarabun New" w:hAnsi="TH Sarabun New" w:cs="TH Sarabun New"/>
                      <w:color w:val="000000"/>
                      <w:sz w:val="28"/>
                    </w:rPr>
                  </w:rPrChange>
                </w:rPr>
                <w:t xml:space="preserve">E </w:t>
              </w:r>
              <w:r w:rsidRPr="00357A8D">
                <w:rPr>
                  <w:rFonts w:ascii="TH Sarabun New" w:hAnsi="TH Sarabun New" w:cs="TH Sarabun New"/>
                  <w:sz w:val="28"/>
                  <w:cs/>
                  <w:rPrChange w:author="PC" w:date="2023-03-31T11:41:00Z" w:id="4260">
                    <w:rPr>
                      <w:rFonts w:ascii="TH Sarabun New" w:hAnsi="TH Sarabun New" w:cs="TH Sarabun New"/>
                      <w:color w:val="000000"/>
                      <w:sz w:val="28"/>
                      <w:cs/>
                    </w:rPr>
                  </w:rPrChange>
                </w:rPr>
                <w:t>2</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7088C3F8" w14:textId="77777777">
            <w:pPr>
              <w:jc w:val="center"/>
              <w:rPr>
                <w:ins w:author="phetc" w:date="2023-02-13T15:44:00Z" w:id="4261"/>
                <w:rFonts w:ascii="TH Sarabun New" w:hAnsi="TH Sarabun New" w:cs="TH Sarabun New"/>
                <w:sz w:val="28"/>
                <w:rPrChange w:author="PC" w:date="2023-03-31T11:41:00Z" w:id="4262">
                  <w:rPr>
                    <w:ins w:author="phetc" w:date="2023-02-13T15:44:00Z" w:id="4263"/>
                    <w:rFonts w:ascii="TH Sarabun New" w:hAnsi="TH Sarabun New" w:cs="TH Sarabun New"/>
                    <w:color w:val="000000"/>
                    <w:sz w:val="28"/>
                  </w:rPr>
                </w:rPrChange>
              </w:rPr>
            </w:pPr>
            <w:ins w:author="phetc" w:date="2023-02-13T15:44:00Z" w:id="4264">
              <w:r w:rsidRPr="00357A8D">
                <w:rPr>
                  <w:rFonts w:ascii="TH Sarabun New" w:hAnsi="TH Sarabun New" w:cs="TH Sarabun New"/>
                  <w:sz w:val="28"/>
                  <w:rPrChange w:author="PC" w:date="2023-03-31T11:41:00Z" w:id="4265">
                    <w:rPr>
                      <w:rFonts w:ascii="TH Sarabun New" w:hAnsi="TH Sarabun New" w:cs="TH Sarabun New"/>
                      <w:color w:val="000000"/>
                      <w:sz w:val="28"/>
                    </w:rPr>
                  </w:rPrChange>
                </w:rPr>
                <w:t>E 3</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49D30365" w14:textId="77777777">
            <w:pPr>
              <w:jc w:val="center"/>
              <w:rPr>
                <w:ins w:author="phetc" w:date="2023-02-13T15:44:00Z" w:id="4266"/>
                <w:rFonts w:ascii="TH Sarabun New" w:hAnsi="TH Sarabun New" w:cs="TH Sarabun New"/>
                <w:sz w:val="28"/>
                <w:rPrChange w:author="PC" w:date="2023-03-31T11:41:00Z" w:id="4267">
                  <w:rPr>
                    <w:ins w:author="phetc" w:date="2023-02-13T15:44:00Z" w:id="4268"/>
                    <w:rFonts w:ascii="TH Sarabun New" w:hAnsi="TH Sarabun New" w:cs="TH Sarabun New"/>
                    <w:color w:val="000000"/>
                    <w:sz w:val="28"/>
                  </w:rPr>
                </w:rPrChange>
              </w:rPr>
            </w:pPr>
            <w:ins w:author="phetc" w:date="2023-02-13T15:44:00Z" w:id="4269">
              <w:r w:rsidRPr="00357A8D">
                <w:rPr>
                  <w:rFonts w:ascii="TH Sarabun New" w:hAnsi="TH Sarabun New" w:cs="TH Sarabun New"/>
                  <w:sz w:val="28"/>
                  <w:rPrChange w:author="PC" w:date="2023-03-31T11:41:00Z" w:id="4270">
                    <w:rPr>
                      <w:rFonts w:ascii="TH Sarabun New" w:hAnsi="TH Sarabun New" w:cs="TH Sarabun New"/>
                      <w:color w:val="000000"/>
                      <w:sz w:val="28"/>
                    </w:rPr>
                  </w:rPrChange>
                </w:rPr>
                <w:t xml:space="preserve">E </w:t>
              </w:r>
              <w:r w:rsidRPr="00357A8D">
                <w:rPr>
                  <w:rFonts w:ascii="TH Sarabun New" w:hAnsi="TH Sarabun New" w:cs="TH Sarabun New"/>
                  <w:sz w:val="28"/>
                  <w:cs/>
                  <w:rPrChange w:author="PC" w:date="2023-03-31T11:41:00Z" w:id="4271">
                    <w:rPr>
                      <w:rFonts w:ascii="TH Sarabun New" w:hAnsi="TH Sarabun New" w:cs="TH Sarabun New"/>
                      <w:color w:val="000000"/>
                      <w:sz w:val="28"/>
                      <w:cs/>
                    </w:rPr>
                  </w:rPrChange>
                </w:rPr>
                <w:t>4</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3F360EBC" w14:textId="77777777">
            <w:pPr>
              <w:jc w:val="center"/>
              <w:rPr>
                <w:ins w:author="phetc" w:date="2023-02-13T15:44:00Z" w:id="4272"/>
                <w:rFonts w:ascii="TH Sarabun New" w:hAnsi="TH Sarabun New" w:cs="TH Sarabun New"/>
                <w:sz w:val="28"/>
                <w:rPrChange w:author="PC" w:date="2023-03-31T11:41:00Z" w:id="4273">
                  <w:rPr>
                    <w:ins w:author="phetc" w:date="2023-02-13T15:44:00Z" w:id="4274"/>
                    <w:rFonts w:ascii="TH Sarabun New" w:hAnsi="TH Sarabun New" w:cs="TH Sarabun New"/>
                    <w:color w:val="000000"/>
                    <w:sz w:val="28"/>
                  </w:rPr>
                </w:rPrChange>
              </w:rPr>
            </w:pPr>
            <w:ins w:author="phetc" w:date="2023-02-13T15:44:00Z" w:id="4275">
              <w:r w:rsidRPr="00357A8D">
                <w:rPr>
                  <w:rFonts w:ascii="TH Sarabun New" w:hAnsi="TH Sarabun New" w:cs="TH Sarabun New"/>
                  <w:sz w:val="28"/>
                  <w:rPrChange w:author="PC" w:date="2023-03-31T11:41:00Z" w:id="4276">
                    <w:rPr>
                      <w:rFonts w:ascii="TH Sarabun New" w:hAnsi="TH Sarabun New" w:cs="TH Sarabun New"/>
                      <w:color w:val="000000"/>
                      <w:sz w:val="28"/>
                    </w:rPr>
                  </w:rPrChange>
                </w:rPr>
                <w:t xml:space="preserve">C </w:t>
              </w:r>
              <w:r w:rsidRPr="00357A8D">
                <w:rPr>
                  <w:rFonts w:ascii="TH Sarabun New" w:hAnsi="TH Sarabun New" w:cs="TH Sarabun New"/>
                  <w:sz w:val="28"/>
                  <w:cs/>
                  <w:rPrChange w:author="PC" w:date="2023-03-31T11:41:00Z" w:id="4277">
                    <w:rPr>
                      <w:rFonts w:ascii="TH Sarabun New" w:hAnsi="TH Sarabun New" w:cs="TH Sarabun New"/>
                      <w:color w:val="000000"/>
                      <w:sz w:val="28"/>
                      <w:cs/>
                    </w:rPr>
                  </w:rPrChange>
                </w:rPr>
                <w:t>1</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17E0225C" w14:textId="77777777">
            <w:pPr>
              <w:jc w:val="center"/>
              <w:rPr>
                <w:ins w:author="phetc" w:date="2023-02-13T15:44:00Z" w:id="4278"/>
                <w:rFonts w:ascii="TH Sarabun New" w:hAnsi="TH Sarabun New" w:cs="TH Sarabun New"/>
                <w:sz w:val="28"/>
                <w:rPrChange w:author="PC" w:date="2023-03-31T11:41:00Z" w:id="4279">
                  <w:rPr>
                    <w:ins w:author="phetc" w:date="2023-02-13T15:44:00Z" w:id="4280"/>
                    <w:rFonts w:ascii="TH Sarabun New" w:hAnsi="TH Sarabun New" w:cs="TH Sarabun New"/>
                    <w:color w:val="000000"/>
                    <w:sz w:val="28"/>
                  </w:rPr>
                </w:rPrChange>
              </w:rPr>
            </w:pPr>
            <w:ins w:author="phetc" w:date="2023-02-13T15:44:00Z" w:id="4281">
              <w:r w:rsidRPr="00357A8D">
                <w:rPr>
                  <w:rFonts w:ascii="TH Sarabun New" w:hAnsi="TH Sarabun New" w:cs="TH Sarabun New"/>
                  <w:sz w:val="28"/>
                  <w:rPrChange w:author="PC" w:date="2023-03-31T11:41:00Z" w:id="4282">
                    <w:rPr>
                      <w:rFonts w:ascii="TH Sarabun New" w:hAnsi="TH Sarabun New" w:cs="TH Sarabun New"/>
                      <w:color w:val="000000"/>
                      <w:sz w:val="28"/>
                    </w:rPr>
                  </w:rPrChange>
                </w:rPr>
                <w:t xml:space="preserve">C </w:t>
              </w:r>
              <w:r w:rsidRPr="00357A8D">
                <w:rPr>
                  <w:rFonts w:ascii="TH Sarabun New" w:hAnsi="TH Sarabun New" w:cs="TH Sarabun New"/>
                  <w:sz w:val="28"/>
                  <w:cs/>
                  <w:rPrChange w:author="PC" w:date="2023-03-31T11:41:00Z" w:id="4283">
                    <w:rPr>
                      <w:rFonts w:ascii="TH Sarabun New" w:hAnsi="TH Sarabun New" w:cs="TH Sarabun New"/>
                      <w:color w:val="000000"/>
                      <w:sz w:val="28"/>
                      <w:cs/>
                    </w:rPr>
                  </w:rPrChange>
                </w:rPr>
                <w:t>2</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0C92D1A8" w14:textId="77777777">
            <w:pPr>
              <w:jc w:val="center"/>
              <w:rPr>
                <w:ins w:author="phetc" w:date="2023-02-13T15:44:00Z" w:id="4284"/>
                <w:rFonts w:ascii="TH Sarabun New" w:hAnsi="TH Sarabun New" w:cs="TH Sarabun New"/>
                <w:sz w:val="28"/>
                <w:rPrChange w:author="PC" w:date="2023-03-31T11:41:00Z" w:id="4285">
                  <w:rPr>
                    <w:ins w:author="phetc" w:date="2023-02-13T15:44:00Z" w:id="4286"/>
                    <w:rFonts w:ascii="TH Sarabun New" w:hAnsi="TH Sarabun New" w:cs="TH Sarabun New"/>
                    <w:color w:val="000000"/>
                    <w:sz w:val="28"/>
                  </w:rPr>
                </w:rPrChange>
              </w:rPr>
            </w:pPr>
            <w:ins w:author="phetc" w:date="2023-02-13T15:44:00Z" w:id="4287">
              <w:r w:rsidRPr="00357A8D">
                <w:rPr>
                  <w:rFonts w:ascii="TH Sarabun New" w:hAnsi="TH Sarabun New" w:cs="TH Sarabun New"/>
                  <w:sz w:val="28"/>
                  <w:rPrChange w:author="PC" w:date="2023-03-31T11:41:00Z" w:id="4288">
                    <w:rPr>
                      <w:rFonts w:ascii="TH Sarabun New" w:hAnsi="TH Sarabun New" w:cs="TH Sarabun New"/>
                      <w:color w:val="000000"/>
                      <w:sz w:val="28"/>
                    </w:rPr>
                  </w:rPrChange>
                </w:rPr>
                <w:t>C 3</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7781D047" w14:textId="77777777">
            <w:pPr>
              <w:jc w:val="center"/>
              <w:rPr>
                <w:ins w:author="phetc" w:date="2023-02-13T15:44:00Z" w:id="4289"/>
                <w:rFonts w:ascii="TH Sarabun New" w:hAnsi="TH Sarabun New" w:cs="TH Sarabun New"/>
                <w:sz w:val="28"/>
                <w:rPrChange w:author="PC" w:date="2023-03-31T11:41:00Z" w:id="4290">
                  <w:rPr>
                    <w:ins w:author="phetc" w:date="2023-02-13T15:44:00Z" w:id="4291"/>
                    <w:rFonts w:ascii="TH Sarabun New" w:hAnsi="TH Sarabun New" w:cs="TH Sarabun New"/>
                    <w:color w:val="000000"/>
                    <w:sz w:val="28"/>
                  </w:rPr>
                </w:rPrChange>
              </w:rPr>
            </w:pPr>
            <w:ins w:author="phetc" w:date="2023-02-13T15:44:00Z" w:id="4292">
              <w:r w:rsidRPr="00357A8D">
                <w:rPr>
                  <w:rFonts w:ascii="TH Sarabun New" w:hAnsi="TH Sarabun New" w:cs="TH Sarabun New"/>
                  <w:sz w:val="28"/>
                  <w:rPrChange w:author="PC" w:date="2023-03-31T11:41:00Z" w:id="4293">
                    <w:rPr>
                      <w:rFonts w:ascii="TH Sarabun New" w:hAnsi="TH Sarabun New" w:cs="TH Sarabun New"/>
                      <w:color w:val="000000"/>
                      <w:sz w:val="28"/>
                    </w:rPr>
                  </w:rPrChange>
                </w:rPr>
                <w:t xml:space="preserve">C </w:t>
              </w:r>
              <w:r w:rsidRPr="00357A8D">
                <w:rPr>
                  <w:rFonts w:ascii="TH Sarabun New" w:hAnsi="TH Sarabun New" w:cs="TH Sarabun New"/>
                  <w:sz w:val="28"/>
                  <w:cs/>
                  <w:rPrChange w:author="PC" w:date="2023-03-31T11:41:00Z" w:id="4294">
                    <w:rPr>
                      <w:rFonts w:ascii="TH Sarabun New" w:hAnsi="TH Sarabun New" w:cs="TH Sarabun New"/>
                      <w:color w:val="000000"/>
                      <w:sz w:val="28"/>
                      <w:cs/>
                    </w:rPr>
                  </w:rPrChange>
                </w:rPr>
                <w:t>4</w:t>
              </w:r>
            </w:ins>
          </w:p>
        </w:tc>
        <w:tc>
          <w:tcPr>
            <w:tcW w:w="620" w:type="dxa"/>
            <w:tcBorders>
              <w:top w:val="nil"/>
              <w:left w:val="nil"/>
              <w:bottom w:val="single" w:color="auto" w:sz="4" w:space="0"/>
              <w:right w:val="single" w:color="auto" w:sz="4" w:space="0"/>
            </w:tcBorders>
            <w:shd w:val="clear" w:color="auto" w:fill="auto"/>
            <w:vAlign w:val="center"/>
            <w:hideMark/>
          </w:tcPr>
          <w:p w:rsidRPr="00357A8D" w:rsidR="00BD3F6C" w:rsidRDefault="00BD3F6C" w14:paraId="4A20211D" w14:textId="77777777">
            <w:pPr>
              <w:jc w:val="center"/>
              <w:rPr>
                <w:ins w:author="phetc" w:date="2023-02-13T15:44:00Z" w:id="4295"/>
                <w:rFonts w:ascii="TH Sarabun New" w:hAnsi="TH Sarabun New" w:cs="TH Sarabun New"/>
                <w:sz w:val="28"/>
                <w:rPrChange w:author="PC" w:date="2023-03-31T11:41:00Z" w:id="4296">
                  <w:rPr>
                    <w:ins w:author="phetc" w:date="2023-02-13T15:44:00Z" w:id="4297"/>
                    <w:rFonts w:ascii="TH Sarabun New" w:hAnsi="TH Sarabun New" w:cs="TH Sarabun New"/>
                    <w:color w:val="000000"/>
                    <w:sz w:val="28"/>
                  </w:rPr>
                </w:rPrChange>
              </w:rPr>
            </w:pPr>
            <w:ins w:author="phetc" w:date="2023-02-13T15:44:00Z" w:id="4298">
              <w:r w:rsidRPr="00357A8D">
                <w:rPr>
                  <w:rFonts w:ascii="TH Sarabun New" w:hAnsi="TH Sarabun New" w:cs="TH Sarabun New"/>
                  <w:sz w:val="28"/>
                  <w:rPrChange w:author="PC" w:date="2023-03-31T11:41:00Z" w:id="4299">
                    <w:rPr>
                      <w:rFonts w:ascii="TH Sarabun New" w:hAnsi="TH Sarabun New" w:cs="TH Sarabun New"/>
                      <w:color w:val="000000"/>
                      <w:sz w:val="28"/>
                    </w:rPr>
                  </w:rPrChange>
                </w:rPr>
                <w:t xml:space="preserve"> C </w:t>
              </w:r>
              <w:r w:rsidRPr="00357A8D">
                <w:rPr>
                  <w:rFonts w:ascii="TH Sarabun New" w:hAnsi="TH Sarabun New" w:cs="TH Sarabun New"/>
                  <w:sz w:val="28"/>
                  <w:cs/>
                  <w:rPrChange w:author="PC" w:date="2023-03-31T11:41:00Z" w:id="4300">
                    <w:rPr>
                      <w:rFonts w:ascii="TH Sarabun New" w:hAnsi="TH Sarabun New" w:cs="TH Sarabun New"/>
                      <w:color w:val="000000"/>
                      <w:sz w:val="28"/>
                      <w:cs/>
                    </w:rPr>
                  </w:rPrChange>
                </w:rPr>
                <w:t>5</w:t>
              </w:r>
            </w:ins>
          </w:p>
        </w:tc>
      </w:tr>
      <w:tr w:rsidRPr="00357A8D" w:rsidR="00567CE2" w:rsidTr="00277A61" w14:paraId="6C0346A6" w14:textId="77777777">
        <w:trPr>
          <w:trHeight w:val="430"/>
          <w:ins w:author="phetc" w:date="2023-02-13T15:44:00Z" w:id="4301"/>
        </w:trPr>
        <w:tc>
          <w:tcPr>
            <w:tcW w:w="4261" w:type="dxa"/>
            <w:tcBorders>
              <w:top w:val="single" w:color="auto" w:sz="4" w:space="0"/>
              <w:left w:val="single" w:color="auto" w:sz="4" w:space="0"/>
              <w:bottom w:val="single" w:color="auto" w:sz="4" w:space="0"/>
              <w:right w:val="single" w:color="auto" w:sz="4" w:space="0"/>
            </w:tcBorders>
            <w:shd w:val="clear" w:color="auto" w:fill="auto"/>
            <w:noWrap/>
            <w:hideMark/>
          </w:tcPr>
          <w:p w:rsidRPr="00357A8D" w:rsidR="00BD3F6C" w:rsidRDefault="00BD3F6C" w14:paraId="08744684" w14:textId="77777777">
            <w:pPr>
              <w:rPr>
                <w:ins w:author="phetc" w:date="2023-02-13T15:44:00Z" w:id="4302"/>
                <w:rFonts w:ascii="Calibri" w:hAnsi="Calibri" w:cs="Calibri"/>
                <w:sz w:val="28"/>
                <w:rPrChange w:author="PC" w:date="2023-03-31T11:41:00Z" w:id="4303">
                  <w:rPr>
                    <w:ins w:author="phetc" w:date="2023-02-13T15:44:00Z" w:id="4304"/>
                    <w:rFonts w:ascii="Calibri" w:hAnsi="Calibri" w:cs="Calibri"/>
                    <w:color w:val="000000"/>
                    <w:sz w:val="28"/>
                  </w:rPr>
                </w:rPrChange>
              </w:rPr>
            </w:pPr>
            <w:ins w:author="phetc" w:date="2023-02-13T15:44:00Z" w:id="4305">
              <w:r w:rsidRPr="00357A8D">
                <w:rPr>
                  <w:rFonts w:ascii="TH Sarabun New" w:hAnsi="TH Sarabun New" w:eastAsia="Angsana New" w:cs="TH Sarabun New"/>
                  <w:b/>
                  <w:bCs/>
                  <w:sz w:val="28"/>
                  <w:u w:val="single"/>
                  <w:cs/>
                </w:rPr>
                <w:t>วิชาเฉพาะสาขา</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C1EE5F" w14:textId="77777777">
            <w:pPr>
              <w:rPr>
                <w:ins w:author="phetc" w:date="2023-02-13T15:44:00Z" w:id="4306"/>
                <w:rFonts w:ascii="Calibri" w:hAnsi="Calibri" w:cs="Calibri"/>
                <w:sz w:val="28"/>
                <w:rPrChange w:author="PC" w:date="2023-03-31T11:41:00Z" w:id="4307">
                  <w:rPr>
                    <w:ins w:author="phetc" w:date="2023-02-13T15:44:00Z" w:id="4308"/>
                    <w:rFonts w:ascii="Calibri" w:hAnsi="Calibri" w:cs="Calibri"/>
                    <w:color w:val="000000"/>
                    <w:sz w:val="28"/>
                  </w:rPr>
                </w:rPrChange>
              </w:rPr>
            </w:pPr>
            <w:ins w:author="phetc" w:date="2023-02-13T15:44:00Z" w:id="4309">
              <w:r w:rsidRPr="00357A8D">
                <w:rPr>
                  <w:rFonts w:ascii="Calibri" w:hAnsi="Calibri" w:cs="Calibri"/>
                  <w:sz w:val="28"/>
                  <w:rPrChange w:author="PC" w:date="2023-03-31T11:41:00Z" w:id="43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E2AA18" w14:textId="77777777">
            <w:pPr>
              <w:rPr>
                <w:ins w:author="phetc" w:date="2023-02-13T15:44:00Z" w:id="4311"/>
                <w:rFonts w:ascii="Calibri" w:hAnsi="Calibri" w:cs="Calibri"/>
                <w:sz w:val="28"/>
                <w:rPrChange w:author="PC" w:date="2023-03-31T11:41:00Z" w:id="4312">
                  <w:rPr>
                    <w:ins w:author="phetc" w:date="2023-02-13T15:44:00Z" w:id="4313"/>
                    <w:rFonts w:ascii="Calibri" w:hAnsi="Calibri" w:cs="Calibri"/>
                    <w:color w:val="000000"/>
                    <w:sz w:val="28"/>
                  </w:rPr>
                </w:rPrChange>
              </w:rPr>
            </w:pPr>
            <w:ins w:author="phetc" w:date="2023-02-13T15:44:00Z" w:id="4314">
              <w:r w:rsidRPr="00357A8D">
                <w:rPr>
                  <w:rFonts w:ascii="Calibri" w:hAnsi="Calibri" w:cs="Calibri"/>
                  <w:sz w:val="28"/>
                  <w:rPrChange w:author="PC" w:date="2023-03-31T11:41:00Z" w:id="431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A45705" w14:textId="77777777">
            <w:pPr>
              <w:rPr>
                <w:ins w:author="phetc" w:date="2023-02-13T15:44:00Z" w:id="4316"/>
                <w:rFonts w:ascii="Calibri" w:hAnsi="Calibri" w:cs="Calibri"/>
                <w:sz w:val="28"/>
                <w:rPrChange w:author="PC" w:date="2023-03-31T11:41:00Z" w:id="4317">
                  <w:rPr>
                    <w:ins w:author="phetc" w:date="2023-02-13T15:44:00Z" w:id="4318"/>
                    <w:rFonts w:ascii="Calibri" w:hAnsi="Calibri" w:cs="Calibri"/>
                    <w:color w:val="000000"/>
                    <w:sz w:val="28"/>
                  </w:rPr>
                </w:rPrChange>
              </w:rPr>
            </w:pPr>
            <w:ins w:author="phetc" w:date="2023-02-13T15:44:00Z" w:id="4319">
              <w:r w:rsidRPr="00357A8D">
                <w:rPr>
                  <w:rFonts w:ascii="Calibri" w:hAnsi="Calibri" w:cs="Calibri"/>
                  <w:sz w:val="28"/>
                  <w:rPrChange w:author="PC" w:date="2023-03-31T11:41:00Z" w:id="43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AB6834" w14:textId="77777777">
            <w:pPr>
              <w:rPr>
                <w:ins w:author="phetc" w:date="2023-02-13T15:44:00Z" w:id="4321"/>
                <w:rFonts w:ascii="Calibri" w:hAnsi="Calibri" w:cs="Calibri"/>
                <w:sz w:val="28"/>
                <w:rPrChange w:author="PC" w:date="2023-03-31T11:41:00Z" w:id="4322">
                  <w:rPr>
                    <w:ins w:author="phetc" w:date="2023-02-13T15:44:00Z" w:id="4323"/>
                    <w:rFonts w:ascii="Calibri" w:hAnsi="Calibri" w:cs="Calibri"/>
                    <w:color w:val="000000"/>
                    <w:sz w:val="28"/>
                  </w:rPr>
                </w:rPrChange>
              </w:rPr>
            </w:pPr>
            <w:ins w:author="phetc" w:date="2023-02-13T15:44:00Z" w:id="4324">
              <w:r w:rsidRPr="00357A8D">
                <w:rPr>
                  <w:rFonts w:ascii="Calibri" w:hAnsi="Calibri" w:cs="Calibri"/>
                  <w:sz w:val="28"/>
                  <w:rPrChange w:author="PC" w:date="2023-03-31T11:41:00Z" w:id="432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C989CD" w14:textId="77777777">
            <w:pPr>
              <w:rPr>
                <w:ins w:author="phetc" w:date="2023-02-13T15:44:00Z" w:id="4326"/>
                <w:rFonts w:ascii="Calibri" w:hAnsi="Calibri" w:cs="Calibri"/>
                <w:sz w:val="28"/>
                <w:rPrChange w:author="PC" w:date="2023-03-31T11:41:00Z" w:id="4327">
                  <w:rPr>
                    <w:ins w:author="phetc" w:date="2023-02-13T15:44:00Z" w:id="4328"/>
                    <w:rFonts w:ascii="Calibri" w:hAnsi="Calibri" w:cs="Calibri"/>
                    <w:color w:val="000000"/>
                    <w:sz w:val="28"/>
                  </w:rPr>
                </w:rPrChange>
              </w:rPr>
            </w:pPr>
            <w:ins w:author="phetc" w:date="2023-02-13T15:44:00Z" w:id="4329">
              <w:r w:rsidRPr="00357A8D">
                <w:rPr>
                  <w:rFonts w:ascii="Calibri" w:hAnsi="Calibri" w:cs="Calibri"/>
                  <w:sz w:val="28"/>
                  <w:rPrChange w:author="PC" w:date="2023-03-31T11:41:00Z" w:id="43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B8616D" w14:textId="77777777">
            <w:pPr>
              <w:rPr>
                <w:ins w:author="phetc" w:date="2023-02-13T15:44:00Z" w:id="4331"/>
                <w:rFonts w:ascii="Calibri" w:hAnsi="Calibri" w:cs="Calibri"/>
                <w:sz w:val="28"/>
                <w:rPrChange w:author="PC" w:date="2023-03-31T11:41:00Z" w:id="4332">
                  <w:rPr>
                    <w:ins w:author="phetc" w:date="2023-02-13T15:44:00Z" w:id="4333"/>
                    <w:rFonts w:ascii="Calibri" w:hAnsi="Calibri" w:cs="Calibri"/>
                    <w:color w:val="000000"/>
                    <w:sz w:val="28"/>
                  </w:rPr>
                </w:rPrChange>
              </w:rPr>
            </w:pPr>
            <w:ins w:author="phetc" w:date="2023-02-13T15:44:00Z" w:id="4334">
              <w:r w:rsidRPr="00357A8D">
                <w:rPr>
                  <w:rFonts w:ascii="Calibri" w:hAnsi="Calibri" w:cs="Calibri"/>
                  <w:sz w:val="28"/>
                  <w:rPrChange w:author="PC" w:date="2023-03-31T11:41:00Z" w:id="433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7E7847" w14:textId="77777777">
            <w:pPr>
              <w:rPr>
                <w:ins w:author="phetc" w:date="2023-02-13T15:44:00Z" w:id="4336"/>
                <w:rFonts w:ascii="Calibri" w:hAnsi="Calibri" w:cs="Calibri"/>
                <w:sz w:val="28"/>
                <w:rPrChange w:author="PC" w:date="2023-03-31T11:41:00Z" w:id="4337">
                  <w:rPr>
                    <w:ins w:author="phetc" w:date="2023-02-13T15:44:00Z" w:id="4338"/>
                    <w:rFonts w:ascii="Calibri" w:hAnsi="Calibri" w:cs="Calibri"/>
                    <w:color w:val="000000"/>
                    <w:sz w:val="28"/>
                  </w:rPr>
                </w:rPrChange>
              </w:rPr>
            </w:pPr>
            <w:ins w:author="phetc" w:date="2023-02-13T15:44:00Z" w:id="4339">
              <w:r w:rsidRPr="00357A8D">
                <w:rPr>
                  <w:rFonts w:ascii="Calibri" w:hAnsi="Calibri" w:cs="Calibri"/>
                  <w:sz w:val="28"/>
                  <w:rPrChange w:author="PC" w:date="2023-03-31T11:41:00Z" w:id="434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D901EE" w14:textId="77777777">
            <w:pPr>
              <w:rPr>
                <w:ins w:author="phetc" w:date="2023-02-13T15:44:00Z" w:id="4341"/>
                <w:rFonts w:ascii="Calibri" w:hAnsi="Calibri" w:cs="Calibri"/>
                <w:sz w:val="28"/>
                <w:rPrChange w:author="PC" w:date="2023-03-31T11:41:00Z" w:id="4342">
                  <w:rPr>
                    <w:ins w:author="phetc" w:date="2023-02-13T15:44:00Z" w:id="4343"/>
                    <w:rFonts w:ascii="Calibri" w:hAnsi="Calibri" w:cs="Calibri"/>
                    <w:color w:val="000000"/>
                    <w:sz w:val="28"/>
                  </w:rPr>
                </w:rPrChange>
              </w:rPr>
            </w:pPr>
            <w:ins w:author="phetc" w:date="2023-02-13T15:44:00Z" w:id="4344">
              <w:r w:rsidRPr="00357A8D">
                <w:rPr>
                  <w:rFonts w:ascii="Calibri" w:hAnsi="Calibri" w:cs="Calibri"/>
                  <w:sz w:val="28"/>
                  <w:rPrChange w:author="PC" w:date="2023-03-31T11:41:00Z" w:id="434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2BBB89" w14:textId="77777777">
            <w:pPr>
              <w:rPr>
                <w:ins w:author="phetc" w:date="2023-02-13T15:44:00Z" w:id="4346"/>
                <w:rFonts w:ascii="Calibri" w:hAnsi="Calibri" w:cs="Calibri"/>
                <w:sz w:val="28"/>
                <w:rPrChange w:author="PC" w:date="2023-03-31T11:41:00Z" w:id="4347">
                  <w:rPr>
                    <w:ins w:author="phetc" w:date="2023-02-13T15:44:00Z" w:id="4348"/>
                    <w:rFonts w:ascii="Calibri" w:hAnsi="Calibri" w:cs="Calibri"/>
                    <w:color w:val="000000"/>
                    <w:sz w:val="28"/>
                  </w:rPr>
                </w:rPrChange>
              </w:rPr>
            </w:pPr>
            <w:ins w:author="phetc" w:date="2023-02-13T15:44:00Z" w:id="4349">
              <w:r w:rsidRPr="00357A8D">
                <w:rPr>
                  <w:rFonts w:ascii="Calibri" w:hAnsi="Calibri" w:cs="Calibri"/>
                  <w:sz w:val="28"/>
                  <w:rPrChange w:author="PC" w:date="2023-03-31T11:41:00Z" w:id="435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C659D2" w14:textId="77777777">
            <w:pPr>
              <w:rPr>
                <w:ins w:author="phetc" w:date="2023-02-13T15:44:00Z" w:id="4351"/>
                <w:rFonts w:ascii="Calibri" w:hAnsi="Calibri" w:cs="Calibri"/>
                <w:sz w:val="28"/>
                <w:rPrChange w:author="PC" w:date="2023-03-31T11:41:00Z" w:id="4352">
                  <w:rPr>
                    <w:ins w:author="phetc" w:date="2023-02-13T15:44:00Z" w:id="4353"/>
                    <w:rFonts w:ascii="Calibri" w:hAnsi="Calibri" w:cs="Calibri"/>
                    <w:color w:val="000000"/>
                    <w:sz w:val="28"/>
                  </w:rPr>
                </w:rPrChange>
              </w:rPr>
            </w:pPr>
            <w:ins w:author="phetc" w:date="2023-02-13T15:44:00Z" w:id="4354">
              <w:r w:rsidRPr="00357A8D">
                <w:rPr>
                  <w:rFonts w:ascii="Calibri" w:hAnsi="Calibri" w:cs="Calibri"/>
                  <w:sz w:val="28"/>
                  <w:rPrChange w:author="PC" w:date="2023-03-31T11:41:00Z" w:id="435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70D26F" w14:textId="77777777">
            <w:pPr>
              <w:rPr>
                <w:ins w:author="phetc" w:date="2023-02-13T15:44:00Z" w:id="4356"/>
                <w:rFonts w:ascii="Calibri" w:hAnsi="Calibri" w:cs="Calibri"/>
                <w:sz w:val="28"/>
                <w:rPrChange w:author="PC" w:date="2023-03-31T11:41:00Z" w:id="4357">
                  <w:rPr>
                    <w:ins w:author="phetc" w:date="2023-02-13T15:44:00Z" w:id="4358"/>
                    <w:rFonts w:ascii="Calibri" w:hAnsi="Calibri" w:cs="Calibri"/>
                    <w:color w:val="000000"/>
                    <w:sz w:val="28"/>
                  </w:rPr>
                </w:rPrChange>
              </w:rPr>
            </w:pPr>
            <w:ins w:author="phetc" w:date="2023-02-13T15:44:00Z" w:id="4359">
              <w:r w:rsidRPr="00357A8D">
                <w:rPr>
                  <w:rFonts w:ascii="Calibri" w:hAnsi="Calibri" w:cs="Calibri"/>
                  <w:sz w:val="28"/>
                  <w:rPrChange w:author="PC" w:date="2023-03-31T11:41:00Z" w:id="436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45E3FC" w14:textId="77777777">
            <w:pPr>
              <w:rPr>
                <w:ins w:author="phetc" w:date="2023-02-13T15:44:00Z" w:id="4361"/>
                <w:rFonts w:ascii="Calibri" w:hAnsi="Calibri" w:cs="Calibri"/>
                <w:sz w:val="28"/>
                <w:rPrChange w:author="PC" w:date="2023-03-31T11:41:00Z" w:id="4362">
                  <w:rPr>
                    <w:ins w:author="phetc" w:date="2023-02-13T15:44:00Z" w:id="4363"/>
                    <w:rFonts w:ascii="Calibri" w:hAnsi="Calibri" w:cs="Calibri"/>
                    <w:color w:val="000000"/>
                    <w:sz w:val="28"/>
                  </w:rPr>
                </w:rPrChange>
              </w:rPr>
            </w:pPr>
            <w:ins w:author="phetc" w:date="2023-02-13T15:44:00Z" w:id="4364">
              <w:r w:rsidRPr="00357A8D">
                <w:rPr>
                  <w:rFonts w:ascii="Calibri" w:hAnsi="Calibri" w:cs="Calibri"/>
                  <w:sz w:val="28"/>
                  <w:rPrChange w:author="PC" w:date="2023-03-31T11:41:00Z" w:id="43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481776" w14:textId="77777777">
            <w:pPr>
              <w:rPr>
                <w:ins w:author="phetc" w:date="2023-02-13T15:44:00Z" w:id="4366"/>
                <w:rFonts w:ascii="Calibri" w:hAnsi="Calibri" w:cs="Calibri"/>
                <w:sz w:val="28"/>
                <w:rPrChange w:author="PC" w:date="2023-03-31T11:41:00Z" w:id="4367">
                  <w:rPr>
                    <w:ins w:author="phetc" w:date="2023-02-13T15:44:00Z" w:id="4368"/>
                    <w:rFonts w:ascii="Calibri" w:hAnsi="Calibri" w:cs="Calibri"/>
                    <w:color w:val="000000"/>
                    <w:sz w:val="28"/>
                  </w:rPr>
                </w:rPrChange>
              </w:rPr>
            </w:pPr>
            <w:ins w:author="phetc" w:date="2023-02-13T15:44:00Z" w:id="4369">
              <w:r w:rsidRPr="00357A8D">
                <w:rPr>
                  <w:rFonts w:ascii="Calibri" w:hAnsi="Calibri" w:cs="Calibri"/>
                  <w:sz w:val="28"/>
                  <w:rPrChange w:author="PC" w:date="2023-03-31T11:41:00Z" w:id="43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B8C655" w14:textId="77777777">
            <w:pPr>
              <w:rPr>
                <w:ins w:author="phetc" w:date="2023-02-13T15:44:00Z" w:id="4371"/>
                <w:rFonts w:ascii="Calibri" w:hAnsi="Calibri" w:cs="Calibri"/>
                <w:sz w:val="28"/>
                <w:rPrChange w:author="PC" w:date="2023-03-31T11:41:00Z" w:id="4372">
                  <w:rPr>
                    <w:ins w:author="phetc" w:date="2023-02-13T15:44:00Z" w:id="4373"/>
                    <w:rFonts w:ascii="Calibri" w:hAnsi="Calibri" w:cs="Calibri"/>
                    <w:color w:val="000000"/>
                    <w:sz w:val="28"/>
                  </w:rPr>
                </w:rPrChange>
              </w:rPr>
            </w:pPr>
            <w:ins w:author="phetc" w:date="2023-02-13T15:44:00Z" w:id="4374">
              <w:r w:rsidRPr="00357A8D">
                <w:rPr>
                  <w:rFonts w:ascii="Calibri" w:hAnsi="Calibri" w:cs="Calibri"/>
                  <w:sz w:val="28"/>
                  <w:rPrChange w:author="PC" w:date="2023-03-31T11:41:00Z" w:id="437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69D9B1F" w14:textId="77777777">
            <w:pPr>
              <w:rPr>
                <w:ins w:author="phetc" w:date="2023-02-13T15:44:00Z" w:id="4376"/>
                <w:rFonts w:ascii="Calibri" w:hAnsi="Calibri" w:cs="Calibri"/>
                <w:sz w:val="28"/>
                <w:rPrChange w:author="PC" w:date="2023-03-31T11:41:00Z" w:id="4377">
                  <w:rPr>
                    <w:ins w:author="phetc" w:date="2023-02-13T15:44:00Z" w:id="4378"/>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54D1D9" w14:textId="77777777">
            <w:pPr>
              <w:rPr>
                <w:ins w:author="phetc" w:date="2023-02-13T15:44:00Z" w:id="4379"/>
                <w:rFonts w:ascii="Calibri" w:hAnsi="Calibri" w:cs="Calibri"/>
                <w:sz w:val="28"/>
                <w:rPrChange w:author="PC" w:date="2023-03-31T11:41:00Z" w:id="4380">
                  <w:rPr>
                    <w:ins w:author="phetc" w:date="2023-02-13T15:44:00Z" w:id="4381"/>
                    <w:rFonts w:ascii="Calibri" w:hAnsi="Calibri" w:cs="Calibri"/>
                    <w:color w:val="000000"/>
                    <w:sz w:val="28"/>
                  </w:rPr>
                </w:rPrChange>
              </w:rPr>
            </w:pPr>
            <w:ins w:author="phetc" w:date="2023-02-13T15:44:00Z" w:id="4382">
              <w:r w:rsidRPr="00357A8D">
                <w:rPr>
                  <w:rFonts w:ascii="Calibri" w:hAnsi="Calibri" w:cs="Calibri"/>
                  <w:sz w:val="28"/>
                  <w:rPrChange w:author="PC" w:date="2023-03-31T11:41:00Z" w:id="4383">
                    <w:rPr>
                      <w:rFonts w:ascii="Calibri" w:hAnsi="Calibri" w:cs="Calibri"/>
                      <w:color w:val="000000"/>
                      <w:sz w:val="28"/>
                    </w:rPr>
                  </w:rPrChange>
                </w:rPr>
                <w:t> </w:t>
              </w:r>
            </w:ins>
          </w:p>
        </w:tc>
      </w:tr>
      <w:tr w:rsidRPr="00357A8D" w:rsidR="00567CE2" w:rsidTr="00277A61" w14:paraId="754D5940" w14:textId="77777777">
        <w:trPr>
          <w:trHeight w:val="430"/>
          <w:ins w:author="phetc" w:date="2023-02-13T15:44:00Z" w:id="438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4BA3FD2" w14:textId="77777777">
            <w:pPr>
              <w:rPr>
                <w:ins w:author="phetc" w:date="2023-02-13T15:44:00Z" w:id="4385"/>
                <w:rFonts w:ascii="Calibri" w:hAnsi="Calibri" w:cs="Calibri"/>
                <w:sz w:val="28"/>
                <w:rPrChange w:author="PC" w:date="2023-03-31T11:41:00Z" w:id="4386">
                  <w:rPr>
                    <w:ins w:author="phetc" w:date="2023-02-13T15:44:00Z" w:id="4387"/>
                    <w:rFonts w:ascii="Calibri" w:hAnsi="Calibri" w:cs="Calibri"/>
                    <w:color w:val="000000"/>
                    <w:sz w:val="28"/>
                  </w:rPr>
                </w:rPrChange>
              </w:rPr>
            </w:pPr>
            <w:ins w:author="phetc" w:date="2023-02-13T15:44:00Z" w:id="4388">
              <w:r w:rsidRPr="00357A8D">
                <w:rPr>
                  <w:rFonts w:ascii="TH Sarabun New" w:hAnsi="TH Sarabun New" w:cs="TH Sarabun New"/>
                  <w:sz w:val="28"/>
                  <w:cs/>
                </w:rPr>
                <w:t xml:space="preserve">ศ.215 ระเบียบวิธีวิจัย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2F3C53" w14:textId="77777777">
            <w:pPr>
              <w:rPr>
                <w:ins w:author="phetc" w:date="2023-02-13T15:44:00Z" w:id="4389"/>
                <w:rFonts w:ascii="Calibri" w:hAnsi="Calibri" w:cs="Calibri"/>
                <w:sz w:val="28"/>
                <w:rPrChange w:author="PC" w:date="2023-03-31T11:41:00Z" w:id="4390">
                  <w:rPr>
                    <w:ins w:author="phetc" w:date="2023-02-13T15:44:00Z" w:id="4391"/>
                    <w:rFonts w:ascii="Calibri" w:hAnsi="Calibri" w:cs="Calibri"/>
                    <w:color w:val="000000"/>
                    <w:sz w:val="28"/>
                  </w:rPr>
                </w:rPrChange>
              </w:rPr>
            </w:pPr>
            <w:ins w:author="phetc" w:date="2023-02-13T15:44:00Z" w:id="4392">
              <w:r w:rsidRPr="00357A8D">
                <w:rPr>
                  <w:rFonts w:ascii="Calibri" w:hAnsi="Calibri" w:cs="Calibri"/>
                  <w:sz w:val="28"/>
                  <w:rPrChange w:author="PC" w:date="2023-03-31T11:41:00Z" w:id="4393">
                    <w:rPr>
                      <w:rFonts w:ascii="Calibri" w:hAnsi="Calibri" w:cs="Calibri"/>
                      <w:color w:val="000000"/>
                      <w:sz w:val="28"/>
                    </w:rPr>
                  </w:rPrChange>
                </w:rPr>
                <w:t> </w:t>
              </w:r>
              <w:r w:rsidRPr="00357A8D">
                <w:rPr>
                  <w:rFonts w:ascii="Wingdings 2" w:hAnsi="Wingdings 2" w:eastAsia="Wingdings 2" w:cs="Wingdings 2"/>
                  <w:sz w:val="28"/>
                  <w:rPrChange w:author="PC" w:date="2023-03-31T11:41:00Z" w:id="43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29F83F" w14:textId="77777777">
            <w:pPr>
              <w:rPr>
                <w:ins w:author="phetc" w:date="2023-02-13T15:44:00Z" w:id="4395"/>
                <w:rFonts w:ascii="Calibri" w:hAnsi="Calibri" w:cs="Calibri"/>
                <w:sz w:val="28"/>
                <w:rPrChange w:author="PC" w:date="2023-03-31T11:41:00Z" w:id="4396">
                  <w:rPr>
                    <w:ins w:author="phetc" w:date="2023-02-13T15:44:00Z" w:id="4397"/>
                    <w:rFonts w:ascii="Calibri" w:hAnsi="Calibri" w:cs="Calibri"/>
                    <w:color w:val="000000"/>
                    <w:sz w:val="28"/>
                  </w:rPr>
                </w:rPrChange>
              </w:rPr>
            </w:pPr>
            <w:ins w:author="phetc" w:date="2023-02-13T15:44:00Z" w:id="4398">
              <w:r w:rsidRPr="00357A8D">
                <w:rPr>
                  <w:rFonts w:ascii="Calibri" w:hAnsi="Calibri" w:cs="Calibri"/>
                  <w:sz w:val="28"/>
                  <w:rPrChange w:author="PC" w:date="2023-03-31T11:41:00Z" w:id="4399">
                    <w:rPr>
                      <w:rFonts w:ascii="Calibri" w:hAnsi="Calibri" w:cs="Calibri"/>
                      <w:color w:val="000000"/>
                      <w:sz w:val="28"/>
                    </w:rPr>
                  </w:rPrChange>
                </w:rPr>
                <w:t> </w:t>
              </w:r>
              <w:r w:rsidRPr="00357A8D">
                <w:rPr>
                  <w:rFonts w:ascii="Wingdings 2" w:hAnsi="Wingdings 2" w:eastAsia="Wingdings 2" w:cs="Wingdings 2"/>
                  <w:sz w:val="28"/>
                  <w:rPrChange w:author="PC" w:date="2023-03-31T11:41:00Z" w:id="44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25564A" w14:textId="77777777">
            <w:pPr>
              <w:rPr>
                <w:ins w:author="phetc" w:date="2023-02-13T15:44:00Z" w:id="4401"/>
                <w:rFonts w:ascii="Calibri" w:hAnsi="Calibri" w:cs="Calibri"/>
                <w:sz w:val="28"/>
                <w:rPrChange w:author="PC" w:date="2023-03-31T11:41:00Z" w:id="4402">
                  <w:rPr>
                    <w:ins w:author="phetc" w:date="2023-02-13T15:44:00Z" w:id="4403"/>
                    <w:rFonts w:ascii="Calibri" w:hAnsi="Calibri" w:cs="Calibri"/>
                    <w:color w:val="000000"/>
                    <w:sz w:val="28"/>
                  </w:rPr>
                </w:rPrChange>
              </w:rPr>
            </w:pPr>
            <w:ins w:author="phetc" w:date="2023-02-13T15:44:00Z" w:id="4404">
              <w:r w:rsidRPr="00357A8D">
                <w:rPr>
                  <w:rFonts w:ascii="Calibri" w:hAnsi="Calibri" w:cs="Calibri"/>
                  <w:sz w:val="28"/>
                  <w:rPrChange w:author="PC" w:date="2023-03-31T11:41:00Z" w:id="44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6C20B5" w14:textId="77777777">
            <w:pPr>
              <w:rPr>
                <w:ins w:author="phetc" w:date="2023-02-13T15:44:00Z" w:id="4406"/>
                <w:rFonts w:ascii="Calibri" w:hAnsi="Calibri" w:cs="Calibri"/>
                <w:sz w:val="28"/>
                <w:rPrChange w:author="PC" w:date="2023-03-31T11:41:00Z" w:id="4407">
                  <w:rPr>
                    <w:ins w:author="phetc" w:date="2023-02-13T15:44:00Z" w:id="4408"/>
                    <w:rFonts w:ascii="Calibri" w:hAnsi="Calibri" w:cs="Calibri"/>
                    <w:color w:val="000000"/>
                    <w:sz w:val="28"/>
                  </w:rPr>
                </w:rPrChange>
              </w:rPr>
            </w:pPr>
            <w:ins w:author="phetc" w:date="2023-02-13T15:44:00Z" w:id="4409">
              <w:r w:rsidRPr="00357A8D">
                <w:rPr>
                  <w:rFonts w:ascii="Calibri" w:hAnsi="Calibri" w:cs="Calibri"/>
                  <w:sz w:val="28"/>
                  <w:rPrChange w:author="PC" w:date="2023-03-31T11:41:00Z" w:id="4410">
                    <w:rPr>
                      <w:rFonts w:ascii="Calibri" w:hAnsi="Calibri" w:cs="Calibri"/>
                      <w:color w:val="000000"/>
                      <w:sz w:val="28"/>
                    </w:rPr>
                  </w:rPrChange>
                </w:rPr>
                <w:t> </w:t>
              </w:r>
              <w:r w:rsidRPr="00357A8D">
                <w:rPr>
                  <w:rFonts w:ascii="Wingdings 2" w:hAnsi="Wingdings 2" w:eastAsia="Wingdings 2" w:cs="Wingdings 2"/>
                  <w:sz w:val="28"/>
                  <w:rPrChange w:author="PC" w:date="2023-03-31T11:41:00Z" w:id="44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2FB911" w14:textId="77777777">
            <w:pPr>
              <w:rPr>
                <w:ins w:author="phetc" w:date="2023-02-13T15:44:00Z" w:id="4412"/>
                <w:rFonts w:ascii="Calibri" w:hAnsi="Calibri" w:cs="Calibri"/>
                <w:sz w:val="28"/>
                <w:rPrChange w:author="PC" w:date="2023-03-31T11:41:00Z" w:id="4413">
                  <w:rPr>
                    <w:ins w:author="phetc" w:date="2023-02-13T15:44:00Z" w:id="4414"/>
                    <w:rFonts w:ascii="Calibri" w:hAnsi="Calibri" w:cs="Calibri"/>
                    <w:color w:val="000000"/>
                    <w:sz w:val="28"/>
                  </w:rPr>
                </w:rPrChange>
              </w:rPr>
            </w:pPr>
            <w:ins w:author="phetc" w:date="2023-02-13T15:44:00Z" w:id="4415">
              <w:r w:rsidRPr="00357A8D">
                <w:rPr>
                  <w:rFonts w:ascii="Calibri" w:hAnsi="Calibri" w:cs="Calibri"/>
                  <w:sz w:val="28"/>
                  <w:rPrChange w:author="PC" w:date="2023-03-31T11:41:00Z" w:id="4416">
                    <w:rPr>
                      <w:rFonts w:ascii="Calibri" w:hAnsi="Calibri" w:cs="Calibri"/>
                      <w:color w:val="000000"/>
                      <w:sz w:val="28"/>
                    </w:rPr>
                  </w:rPrChange>
                </w:rPr>
                <w:t> </w:t>
              </w:r>
              <w:r w:rsidRPr="00357A8D">
                <w:rPr>
                  <w:rFonts w:ascii="Wingdings 2" w:hAnsi="Wingdings 2" w:eastAsia="Wingdings 2" w:cs="Wingdings 2"/>
                  <w:sz w:val="28"/>
                  <w:rPrChange w:author="PC" w:date="2023-03-31T11:41:00Z" w:id="44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DB77A6" w14:textId="77777777">
            <w:pPr>
              <w:rPr>
                <w:ins w:author="phetc" w:date="2023-02-13T15:44:00Z" w:id="4418"/>
                <w:rFonts w:ascii="Calibri" w:hAnsi="Calibri" w:cs="Calibri"/>
                <w:sz w:val="28"/>
                <w:rPrChange w:author="PC" w:date="2023-03-31T11:41:00Z" w:id="4419">
                  <w:rPr>
                    <w:ins w:author="phetc" w:date="2023-02-13T15:44:00Z" w:id="4420"/>
                    <w:rFonts w:ascii="Calibri" w:hAnsi="Calibri" w:cs="Calibri"/>
                    <w:color w:val="000000"/>
                    <w:sz w:val="28"/>
                  </w:rPr>
                </w:rPrChange>
              </w:rPr>
            </w:pPr>
            <w:ins w:author="phetc" w:date="2023-02-13T15:44:00Z" w:id="4421">
              <w:r w:rsidRPr="00357A8D">
                <w:rPr>
                  <w:rFonts w:ascii="Wingdings 2" w:hAnsi="Wingdings 2" w:eastAsia="Wingdings 2" w:cs="Wingdings 2"/>
                  <w:sz w:val="28"/>
                  <w:rPrChange w:author="PC" w:date="2023-03-31T11:41:00Z" w:id="4422">
                    <w:rPr>
                      <w:rFonts w:ascii="Calibri" w:hAnsi="Calibri" w:cs="Calibri"/>
                      <w:color w:val="000000"/>
                      <w:sz w:val="28"/>
                    </w:rPr>
                  </w:rPrChange>
                </w:rPr>
                <w:t>P</w:t>
              </w:r>
              <w:r w:rsidRPr="00357A8D">
                <w:rPr>
                  <w:rFonts w:ascii="Calibri" w:hAnsi="Calibri" w:cs="Calibri"/>
                  <w:sz w:val="28"/>
                  <w:rPrChange w:author="PC" w:date="2023-03-31T11:41:00Z" w:id="442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89F72A" w14:textId="77777777">
            <w:pPr>
              <w:rPr>
                <w:ins w:author="phetc" w:date="2023-02-13T15:44:00Z" w:id="4424"/>
                <w:rFonts w:ascii="Calibri" w:hAnsi="Calibri" w:cs="Calibri"/>
                <w:sz w:val="28"/>
                <w:rPrChange w:author="PC" w:date="2023-03-31T11:41:00Z" w:id="4425">
                  <w:rPr>
                    <w:ins w:author="phetc" w:date="2023-02-13T15:44:00Z" w:id="4426"/>
                    <w:rFonts w:ascii="Calibri" w:hAnsi="Calibri" w:cs="Calibri"/>
                    <w:color w:val="000000"/>
                    <w:sz w:val="28"/>
                  </w:rPr>
                </w:rPrChange>
              </w:rPr>
            </w:pPr>
            <w:ins w:author="phetc" w:date="2023-02-13T15:44:00Z" w:id="4427">
              <w:r w:rsidRPr="00357A8D">
                <w:rPr>
                  <w:rFonts w:ascii="Calibri" w:hAnsi="Calibri" w:cs="Calibri"/>
                  <w:sz w:val="28"/>
                  <w:rPrChange w:author="PC" w:date="2023-03-31T11:41:00Z" w:id="4428">
                    <w:rPr>
                      <w:rFonts w:ascii="Calibri" w:hAnsi="Calibri" w:cs="Calibri"/>
                      <w:color w:val="000000"/>
                      <w:sz w:val="28"/>
                    </w:rPr>
                  </w:rPrChange>
                </w:rPr>
                <w:t> </w:t>
              </w:r>
              <w:r w:rsidRPr="00357A8D">
                <w:rPr>
                  <w:rFonts w:ascii="Wingdings 2" w:hAnsi="Wingdings 2" w:eastAsia="Wingdings 2" w:cs="Wingdings 2"/>
                  <w:sz w:val="28"/>
                  <w:rPrChange w:author="PC" w:date="2023-03-31T11:41:00Z" w:id="44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DBFAA0" w14:textId="77777777">
            <w:pPr>
              <w:rPr>
                <w:ins w:author="phetc" w:date="2023-02-13T15:44:00Z" w:id="4430"/>
                <w:rFonts w:ascii="Calibri" w:hAnsi="Calibri" w:cs="Calibri"/>
                <w:sz w:val="28"/>
                <w:rPrChange w:author="PC" w:date="2023-03-31T11:41:00Z" w:id="4431">
                  <w:rPr>
                    <w:ins w:author="phetc" w:date="2023-02-13T15:44:00Z" w:id="4432"/>
                    <w:rFonts w:ascii="Calibri" w:hAnsi="Calibri" w:cs="Calibri"/>
                    <w:color w:val="000000"/>
                    <w:sz w:val="28"/>
                  </w:rPr>
                </w:rPrChange>
              </w:rPr>
            </w:pPr>
            <w:ins w:author="phetc" w:date="2023-02-13T15:44:00Z" w:id="4433">
              <w:r w:rsidRPr="00357A8D">
                <w:rPr>
                  <w:rFonts w:ascii="Calibri" w:hAnsi="Calibri" w:cs="Calibri"/>
                  <w:sz w:val="28"/>
                  <w:rPrChange w:author="PC" w:date="2023-03-31T11:41:00Z" w:id="4434">
                    <w:rPr>
                      <w:rFonts w:ascii="Calibri" w:hAnsi="Calibri" w:cs="Calibri"/>
                      <w:color w:val="000000"/>
                      <w:sz w:val="28"/>
                    </w:rPr>
                  </w:rPrChange>
                </w:rPr>
                <w:t> </w:t>
              </w:r>
              <w:r w:rsidRPr="00357A8D">
                <w:rPr>
                  <w:rFonts w:ascii="Wingdings 2" w:hAnsi="Wingdings 2" w:eastAsia="Wingdings 2" w:cs="Wingdings 2"/>
                  <w:sz w:val="28"/>
                  <w:rPrChange w:author="PC" w:date="2023-03-31T11:41:00Z" w:id="44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2A82FA" w14:textId="77777777">
            <w:pPr>
              <w:rPr>
                <w:ins w:author="phetc" w:date="2023-02-13T15:44:00Z" w:id="4436"/>
                <w:rFonts w:ascii="Calibri" w:hAnsi="Calibri" w:cs="Calibri"/>
                <w:sz w:val="28"/>
                <w:rPrChange w:author="PC" w:date="2023-03-31T11:41:00Z" w:id="4437">
                  <w:rPr>
                    <w:ins w:author="phetc" w:date="2023-02-13T15:44:00Z" w:id="4438"/>
                    <w:rFonts w:ascii="Calibri" w:hAnsi="Calibri" w:cs="Calibri"/>
                    <w:color w:val="000000"/>
                    <w:sz w:val="28"/>
                  </w:rPr>
                </w:rPrChange>
              </w:rPr>
            </w:pPr>
            <w:ins w:author="phetc" w:date="2023-02-13T15:44:00Z" w:id="4439">
              <w:r w:rsidRPr="00357A8D">
                <w:rPr>
                  <w:rFonts w:ascii="Calibri" w:hAnsi="Calibri" w:cs="Calibri"/>
                  <w:sz w:val="28"/>
                  <w:rPrChange w:author="PC" w:date="2023-03-31T11:41:00Z" w:id="4440">
                    <w:rPr>
                      <w:rFonts w:ascii="Calibri" w:hAnsi="Calibri" w:cs="Calibri"/>
                      <w:color w:val="000000"/>
                      <w:sz w:val="28"/>
                    </w:rPr>
                  </w:rPrChange>
                </w:rPr>
                <w:t> </w:t>
              </w:r>
              <w:r w:rsidRPr="00357A8D">
                <w:rPr>
                  <w:rFonts w:ascii="Wingdings 2" w:hAnsi="Wingdings 2" w:eastAsia="Wingdings 2" w:cs="Wingdings 2"/>
                  <w:sz w:val="28"/>
                  <w:rPrChange w:author="PC" w:date="2023-03-31T11:41:00Z" w:id="44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EF62CD" w14:textId="77777777">
            <w:pPr>
              <w:rPr>
                <w:ins w:author="phetc" w:date="2023-02-13T15:44:00Z" w:id="4442"/>
                <w:rFonts w:ascii="Calibri" w:hAnsi="Calibri" w:cs="Calibri"/>
                <w:sz w:val="28"/>
                <w:rPrChange w:author="PC" w:date="2023-03-31T11:41:00Z" w:id="4443">
                  <w:rPr>
                    <w:ins w:author="phetc" w:date="2023-02-13T15:44:00Z" w:id="4444"/>
                    <w:rFonts w:ascii="Calibri" w:hAnsi="Calibri" w:cs="Calibri"/>
                    <w:color w:val="000000"/>
                    <w:sz w:val="28"/>
                  </w:rPr>
                </w:rPrChange>
              </w:rPr>
            </w:pPr>
            <w:ins w:author="phetc" w:date="2023-02-13T15:44:00Z" w:id="4445">
              <w:r w:rsidRPr="00357A8D">
                <w:rPr>
                  <w:rFonts w:ascii="Calibri" w:hAnsi="Calibri" w:cs="Calibri"/>
                  <w:sz w:val="28"/>
                  <w:rPrChange w:author="PC" w:date="2023-03-31T11:41:00Z" w:id="4446">
                    <w:rPr>
                      <w:rFonts w:ascii="Calibri" w:hAnsi="Calibri" w:cs="Calibri"/>
                      <w:color w:val="000000"/>
                      <w:sz w:val="28"/>
                    </w:rPr>
                  </w:rPrChange>
                </w:rPr>
                <w:t> </w:t>
              </w:r>
              <w:r w:rsidRPr="00357A8D">
                <w:rPr>
                  <w:rFonts w:ascii="Wingdings 2" w:hAnsi="Wingdings 2" w:eastAsia="Wingdings 2" w:cs="Wingdings 2"/>
                  <w:sz w:val="28"/>
                  <w:rPrChange w:author="PC" w:date="2023-03-31T11:41:00Z" w:id="44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AE0BDF" w14:textId="77777777">
            <w:pPr>
              <w:rPr>
                <w:ins w:author="phetc" w:date="2023-02-13T15:44:00Z" w:id="4448"/>
                <w:rFonts w:ascii="Calibri" w:hAnsi="Calibri" w:cs="Calibri"/>
                <w:sz w:val="28"/>
                <w:rPrChange w:author="PC" w:date="2023-03-31T11:41:00Z" w:id="4449">
                  <w:rPr>
                    <w:ins w:author="phetc" w:date="2023-02-13T15:44:00Z" w:id="4450"/>
                    <w:rFonts w:ascii="Calibri" w:hAnsi="Calibri" w:cs="Calibri"/>
                    <w:color w:val="000000"/>
                    <w:sz w:val="28"/>
                  </w:rPr>
                </w:rPrChange>
              </w:rPr>
            </w:pPr>
            <w:ins w:author="phetc" w:date="2023-02-13T15:44:00Z" w:id="4451">
              <w:r w:rsidRPr="00357A8D">
                <w:rPr>
                  <w:rFonts w:ascii="Calibri" w:hAnsi="Calibri" w:cs="Calibri"/>
                  <w:sz w:val="28"/>
                  <w:rPrChange w:author="PC" w:date="2023-03-31T11:41:00Z" w:id="4452">
                    <w:rPr>
                      <w:rFonts w:ascii="Calibri" w:hAnsi="Calibri" w:cs="Calibri"/>
                      <w:color w:val="000000"/>
                      <w:sz w:val="28"/>
                    </w:rPr>
                  </w:rPrChange>
                </w:rPr>
                <w:t> </w:t>
              </w:r>
              <w:r w:rsidRPr="00357A8D">
                <w:rPr>
                  <w:rFonts w:ascii="Wingdings 2" w:hAnsi="Wingdings 2" w:eastAsia="Wingdings 2" w:cs="Wingdings 2"/>
                  <w:sz w:val="28"/>
                  <w:rPrChange w:author="PC" w:date="2023-03-31T11:41:00Z" w:id="44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0A22BC" w14:textId="77777777">
            <w:pPr>
              <w:rPr>
                <w:ins w:author="phetc" w:date="2023-02-13T15:44:00Z" w:id="4454"/>
                <w:rFonts w:ascii="Calibri" w:hAnsi="Calibri" w:cs="Calibri"/>
                <w:sz w:val="28"/>
                <w:rPrChange w:author="PC" w:date="2023-03-31T11:41:00Z" w:id="4455">
                  <w:rPr>
                    <w:ins w:author="phetc" w:date="2023-02-13T15:44:00Z" w:id="4456"/>
                    <w:rFonts w:ascii="Calibri" w:hAnsi="Calibri" w:cs="Calibri"/>
                    <w:color w:val="000000"/>
                    <w:sz w:val="28"/>
                  </w:rPr>
                </w:rPrChange>
              </w:rPr>
            </w:pPr>
            <w:ins w:author="phetc" w:date="2023-02-13T15:44:00Z" w:id="4457">
              <w:r w:rsidRPr="00357A8D">
                <w:rPr>
                  <w:rFonts w:ascii="Calibri" w:hAnsi="Calibri" w:cs="Calibri"/>
                  <w:sz w:val="28"/>
                  <w:rPrChange w:author="PC" w:date="2023-03-31T11:41:00Z" w:id="4458">
                    <w:rPr>
                      <w:rFonts w:ascii="Calibri" w:hAnsi="Calibri" w:cs="Calibri"/>
                      <w:color w:val="000000"/>
                      <w:sz w:val="28"/>
                    </w:rPr>
                  </w:rPrChange>
                </w:rPr>
                <w:t> </w:t>
              </w:r>
              <w:r w:rsidRPr="00357A8D">
                <w:rPr>
                  <w:rFonts w:ascii="Wingdings 2" w:hAnsi="Wingdings 2" w:eastAsia="Wingdings 2" w:cs="Wingdings 2"/>
                  <w:sz w:val="28"/>
                  <w:rPrChange w:author="PC" w:date="2023-03-31T11:41:00Z" w:id="44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E34D08" w14:textId="77777777">
            <w:pPr>
              <w:rPr>
                <w:ins w:author="phetc" w:date="2023-02-13T15:44:00Z" w:id="4460"/>
                <w:rFonts w:ascii="Calibri" w:hAnsi="Calibri" w:cs="Calibri"/>
                <w:sz w:val="28"/>
                <w:rPrChange w:author="PC" w:date="2023-03-31T11:41:00Z" w:id="4461">
                  <w:rPr>
                    <w:ins w:author="phetc" w:date="2023-02-13T15:44:00Z" w:id="4462"/>
                    <w:rFonts w:ascii="Calibri" w:hAnsi="Calibri" w:cs="Calibri"/>
                    <w:color w:val="000000"/>
                    <w:sz w:val="28"/>
                  </w:rPr>
                </w:rPrChange>
              </w:rPr>
            </w:pPr>
            <w:ins w:author="phetc" w:date="2023-02-13T15:44:00Z" w:id="4463">
              <w:r w:rsidRPr="00357A8D">
                <w:rPr>
                  <w:rFonts w:ascii="Calibri" w:hAnsi="Calibri" w:cs="Calibri"/>
                  <w:sz w:val="28"/>
                  <w:rPrChange w:author="PC" w:date="2023-03-31T11:41:00Z" w:id="4464">
                    <w:rPr>
                      <w:rFonts w:ascii="Calibri" w:hAnsi="Calibri" w:cs="Calibri"/>
                      <w:color w:val="000000"/>
                      <w:sz w:val="28"/>
                    </w:rPr>
                  </w:rPrChange>
                </w:rPr>
                <w:t> </w:t>
              </w:r>
              <w:r w:rsidRPr="00357A8D">
                <w:rPr>
                  <w:rFonts w:ascii="Wingdings 2" w:hAnsi="Wingdings 2" w:eastAsia="Wingdings 2" w:cs="Wingdings 2"/>
                  <w:sz w:val="28"/>
                  <w:rPrChange w:author="PC" w:date="2023-03-31T11:41:00Z" w:id="44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0EF15D" w14:textId="77777777">
            <w:pPr>
              <w:rPr>
                <w:ins w:author="phetc" w:date="2023-02-13T15:44:00Z" w:id="4466"/>
                <w:rFonts w:ascii="Calibri" w:hAnsi="Calibri" w:cs="Calibri"/>
                <w:sz w:val="28"/>
                <w:rPrChange w:author="PC" w:date="2023-03-31T11:41:00Z" w:id="4467">
                  <w:rPr>
                    <w:ins w:author="phetc" w:date="2023-02-13T15:44:00Z" w:id="4468"/>
                    <w:rFonts w:ascii="Calibri" w:hAnsi="Calibri" w:cs="Calibri"/>
                    <w:color w:val="000000"/>
                    <w:sz w:val="28"/>
                  </w:rPr>
                </w:rPrChange>
              </w:rPr>
            </w:pPr>
            <w:ins w:author="phetc" w:date="2023-02-13T15:44:00Z" w:id="4469">
              <w:r w:rsidRPr="00357A8D">
                <w:rPr>
                  <w:rFonts w:ascii="Calibri" w:hAnsi="Calibri" w:cs="Calibri"/>
                  <w:sz w:val="28"/>
                  <w:rPrChange w:author="PC" w:date="2023-03-31T11:41:00Z" w:id="4470">
                    <w:rPr>
                      <w:rFonts w:ascii="Calibri" w:hAnsi="Calibri" w:cs="Calibri"/>
                      <w:color w:val="000000"/>
                      <w:sz w:val="28"/>
                    </w:rPr>
                  </w:rPrChange>
                </w:rPr>
                <w:t> </w:t>
              </w:r>
              <w:r w:rsidRPr="00357A8D">
                <w:rPr>
                  <w:rFonts w:ascii="Wingdings 2" w:hAnsi="Wingdings 2" w:eastAsia="Wingdings 2" w:cs="Wingdings 2"/>
                  <w:sz w:val="28"/>
                  <w:rPrChange w:author="PC" w:date="2023-03-31T11:41:00Z" w:id="44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4E653B" w14:textId="77777777">
            <w:pPr>
              <w:rPr>
                <w:ins w:author="phetc" w:date="2023-02-13T15:44:00Z" w:id="4472"/>
                <w:rFonts w:ascii="Calibri" w:hAnsi="Calibri" w:cs="Calibri"/>
                <w:sz w:val="28"/>
                <w:rPrChange w:author="PC" w:date="2023-03-31T11:41:00Z" w:id="4473">
                  <w:rPr>
                    <w:ins w:author="phetc" w:date="2023-02-13T15:44:00Z" w:id="4474"/>
                    <w:rFonts w:ascii="Calibri" w:hAnsi="Calibri" w:cs="Calibri"/>
                    <w:color w:val="000000"/>
                    <w:sz w:val="28"/>
                  </w:rPr>
                </w:rPrChange>
              </w:rPr>
            </w:pPr>
            <w:ins w:author="phetc" w:date="2023-02-13T15:44:00Z" w:id="4475">
              <w:r w:rsidRPr="00357A8D">
                <w:rPr>
                  <w:rFonts w:ascii="Calibri" w:hAnsi="Calibri" w:cs="Calibri"/>
                  <w:sz w:val="28"/>
                  <w:rPrChange w:author="PC" w:date="2023-03-31T11:41:00Z" w:id="4476">
                    <w:rPr>
                      <w:rFonts w:ascii="Calibri" w:hAnsi="Calibri" w:cs="Calibri"/>
                      <w:color w:val="000000"/>
                      <w:sz w:val="28"/>
                    </w:rPr>
                  </w:rPrChange>
                </w:rPr>
                <w:t> </w:t>
              </w:r>
              <w:r w:rsidRPr="00357A8D">
                <w:rPr>
                  <w:rFonts w:ascii="Wingdings 2" w:hAnsi="Wingdings 2" w:eastAsia="Wingdings 2" w:cs="Wingdings 2"/>
                  <w:sz w:val="28"/>
                  <w:rPrChange w:author="PC" w:date="2023-03-31T11:41:00Z" w:id="44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8E9095" w14:textId="77777777">
            <w:pPr>
              <w:rPr>
                <w:ins w:author="phetc" w:date="2023-02-13T15:44:00Z" w:id="4478"/>
                <w:rFonts w:ascii="Calibri" w:hAnsi="Calibri" w:cs="Calibri"/>
                <w:sz w:val="28"/>
                <w:rPrChange w:author="PC" w:date="2023-03-31T11:41:00Z" w:id="4479">
                  <w:rPr>
                    <w:ins w:author="phetc" w:date="2023-02-13T15:44:00Z" w:id="4480"/>
                    <w:rFonts w:ascii="Calibri" w:hAnsi="Calibri" w:cs="Calibri"/>
                    <w:color w:val="000000"/>
                    <w:sz w:val="28"/>
                  </w:rPr>
                </w:rPrChange>
              </w:rPr>
            </w:pPr>
            <w:ins w:author="phetc" w:date="2023-02-13T15:44:00Z" w:id="4481">
              <w:r w:rsidRPr="00357A8D">
                <w:rPr>
                  <w:rFonts w:ascii="Calibri" w:hAnsi="Calibri" w:cs="Calibri"/>
                  <w:sz w:val="28"/>
                  <w:rPrChange w:author="PC" w:date="2023-03-31T11:41:00Z" w:id="4482">
                    <w:rPr>
                      <w:rFonts w:ascii="Calibri" w:hAnsi="Calibri" w:cs="Calibri"/>
                      <w:color w:val="000000"/>
                      <w:sz w:val="28"/>
                    </w:rPr>
                  </w:rPrChange>
                </w:rPr>
                <w:t> </w:t>
              </w:r>
              <w:r w:rsidRPr="00357A8D">
                <w:rPr>
                  <w:rFonts w:ascii="Wingdings 2" w:hAnsi="Wingdings 2" w:eastAsia="Wingdings 2" w:cs="Wingdings 2"/>
                  <w:sz w:val="28"/>
                  <w:rPrChange w:author="PC" w:date="2023-03-31T11:41:00Z" w:id="4483">
                    <w:rPr>
                      <w:rFonts w:ascii="Calibri" w:hAnsi="Calibri" w:cs="Calibri"/>
                      <w:color w:val="000000"/>
                      <w:sz w:val="28"/>
                    </w:rPr>
                  </w:rPrChange>
                </w:rPr>
                <w:t>P</w:t>
              </w:r>
            </w:ins>
          </w:p>
        </w:tc>
      </w:tr>
      <w:tr w:rsidRPr="00357A8D" w:rsidR="00567CE2" w:rsidTr="00277A61" w14:paraId="41B42FF9" w14:textId="77777777">
        <w:trPr>
          <w:trHeight w:val="430"/>
          <w:ins w:author="phetc" w:date="2023-02-13T15:44:00Z" w:id="448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365E423" w14:textId="77777777">
            <w:pPr>
              <w:rPr>
                <w:ins w:author="phetc" w:date="2023-02-13T15:44:00Z" w:id="4485"/>
                <w:rFonts w:ascii="Calibri" w:hAnsi="Calibri" w:cs="Calibri"/>
                <w:sz w:val="28"/>
                <w:rPrChange w:author="PC" w:date="2023-03-31T11:41:00Z" w:id="4486">
                  <w:rPr>
                    <w:ins w:author="phetc" w:date="2023-02-13T15:44:00Z" w:id="4487"/>
                    <w:rFonts w:ascii="Calibri" w:hAnsi="Calibri" w:cs="Calibri"/>
                    <w:color w:val="000000"/>
                    <w:sz w:val="28"/>
                  </w:rPr>
                </w:rPrChange>
              </w:rPr>
            </w:pPr>
            <w:ins w:author="phetc" w:date="2023-02-13T15:44:00Z" w:id="4488">
              <w:r w:rsidRPr="00357A8D">
                <w:rPr>
                  <w:rFonts w:ascii="TH Sarabun New" w:hAnsi="TH Sarabun New" w:cs="TH Sarabun New"/>
                  <w:sz w:val="28"/>
                  <w:cs/>
                </w:rPr>
                <w:t>ศ.</w:t>
              </w:r>
              <w:r w:rsidRPr="00357A8D">
                <w:rPr>
                  <w:rFonts w:ascii="TH Sarabun New" w:hAnsi="TH Sarabun New" w:cs="TH Sarabun New"/>
                  <w:sz w:val="28"/>
                </w:rPr>
                <w:t xml:space="preserve">400 </w:t>
              </w:r>
              <w:r w:rsidRPr="00357A8D">
                <w:rPr>
                  <w:rFonts w:ascii="TH Sarabun New" w:hAnsi="TH Sarabun New" w:cs="TH Sarabun New"/>
                  <w:sz w:val="28"/>
                  <w:cs/>
                </w:rPr>
                <w:t xml:space="preserve">สัมมนาสำหรับปริญญานิพนธ์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EDDE2A" w14:textId="77777777">
            <w:pPr>
              <w:rPr>
                <w:ins w:author="phetc" w:date="2023-02-13T15:44:00Z" w:id="4489"/>
                <w:rFonts w:ascii="Calibri" w:hAnsi="Calibri" w:cs="Calibri"/>
                <w:sz w:val="28"/>
                <w:rPrChange w:author="PC" w:date="2023-03-31T11:41:00Z" w:id="4490">
                  <w:rPr>
                    <w:ins w:author="phetc" w:date="2023-02-13T15:44:00Z" w:id="4491"/>
                    <w:rFonts w:ascii="Calibri" w:hAnsi="Calibri" w:cs="Calibri"/>
                    <w:color w:val="000000"/>
                    <w:sz w:val="28"/>
                  </w:rPr>
                </w:rPrChange>
              </w:rPr>
            </w:pPr>
            <w:ins w:author="phetc" w:date="2023-02-13T15:44:00Z" w:id="4492">
              <w:r w:rsidRPr="00357A8D">
                <w:rPr>
                  <w:rFonts w:ascii="Calibri" w:hAnsi="Calibri" w:cs="Calibri"/>
                  <w:sz w:val="28"/>
                  <w:rPrChange w:author="PC" w:date="2023-03-31T11:41:00Z" w:id="4493">
                    <w:rPr>
                      <w:rFonts w:ascii="Calibri" w:hAnsi="Calibri" w:cs="Calibri"/>
                      <w:color w:val="000000"/>
                      <w:sz w:val="28"/>
                    </w:rPr>
                  </w:rPrChange>
                </w:rPr>
                <w:t> </w:t>
              </w:r>
              <w:r w:rsidRPr="00357A8D">
                <w:rPr>
                  <w:rFonts w:ascii="Wingdings 2" w:hAnsi="Wingdings 2" w:eastAsia="Wingdings 2" w:cs="Wingdings 2"/>
                  <w:sz w:val="28"/>
                  <w:rPrChange w:author="PC" w:date="2023-03-31T11:41:00Z" w:id="44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70EE16" w14:textId="77777777">
            <w:pPr>
              <w:rPr>
                <w:ins w:author="phetc" w:date="2023-02-13T15:44:00Z" w:id="4495"/>
                <w:rFonts w:ascii="Calibri" w:hAnsi="Calibri" w:cs="Calibri"/>
                <w:sz w:val="28"/>
                <w:rPrChange w:author="PC" w:date="2023-03-31T11:41:00Z" w:id="4496">
                  <w:rPr>
                    <w:ins w:author="phetc" w:date="2023-02-13T15:44:00Z" w:id="4497"/>
                    <w:rFonts w:ascii="Calibri" w:hAnsi="Calibri" w:cs="Calibri"/>
                    <w:color w:val="000000"/>
                    <w:sz w:val="28"/>
                  </w:rPr>
                </w:rPrChange>
              </w:rPr>
            </w:pPr>
            <w:ins w:author="phetc" w:date="2023-02-13T15:44:00Z" w:id="4498">
              <w:r w:rsidRPr="00357A8D">
                <w:rPr>
                  <w:rFonts w:ascii="Calibri" w:hAnsi="Calibri" w:cs="Calibri"/>
                  <w:sz w:val="28"/>
                  <w:rPrChange w:author="PC" w:date="2023-03-31T11:41:00Z" w:id="4499">
                    <w:rPr>
                      <w:rFonts w:ascii="Calibri" w:hAnsi="Calibri" w:cs="Calibri"/>
                      <w:color w:val="000000"/>
                      <w:sz w:val="28"/>
                    </w:rPr>
                  </w:rPrChange>
                </w:rPr>
                <w:t> </w:t>
              </w:r>
              <w:r w:rsidRPr="00357A8D">
                <w:rPr>
                  <w:rFonts w:ascii="Wingdings 2" w:hAnsi="Wingdings 2" w:eastAsia="Wingdings 2" w:cs="Wingdings 2"/>
                  <w:sz w:val="28"/>
                  <w:rPrChange w:author="PC" w:date="2023-03-31T11:41:00Z" w:id="45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6AB35B" w14:textId="77777777">
            <w:pPr>
              <w:rPr>
                <w:ins w:author="phetc" w:date="2023-02-13T15:44:00Z" w:id="4501"/>
                <w:rFonts w:ascii="Calibri" w:hAnsi="Calibri" w:cs="Calibri"/>
                <w:sz w:val="28"/>
                <w:rPrChange w:author="PC" w:date="2023-03-31T11:41:00Z" w:id="4502">
                  <w:rPr>
                    <w:ins w:author="phetc" w:date="2023-02-13T15:44:00Z" w:id="4503"/>
                    <w:rFonts w:ascii="Calibri" w:hAnsi="Calibri" w:cs="Calibri"/>
                    <w:color w:val="000000"/>
                    <w:sz w:val="28"/>
                  </w:rPr>
                </w:rPrChange>
              </w:rPr>
            </w:pPr>
            <w:ins w:author="phetc" w:date="2023-02-13T15:44:00Z" w:id="4504">
              <w:r w:rsidRPr="00357A8D">
                <w:rPr>
                  <w:rFonts w:ascii="Calibri" w:hAnsi="Calibri" w:cs="Calibri"/>
                  <w:sz w:val="28"/>
                  <w:rPrChange w:author="PC" w:date="2023-03-31T11:41:00Z" w:id="45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6FA371" w14:textId="77777777">
            <w:pPr>
              <w:rPr>
                <w:ins w:author="phetc" w:date="2023-02-13T15:44:00Z" w:id="4506"/>
                <w:rFonts w:ascii="Calibri" w:hAnsi="Calibri" w:cs="Calibri"/>
                <w:sz w:val="28"/>
                <w:rPrChange w:author="PC" w:date="2023-03-31T11:41:00Z" w:id="4507">
                  <w:rPr>
                    <w:ins w:author="phetc" w:date="2023-02-13T15:44:00Z" w:id="4508"/>
                    <w:rFonts w:ascii="Calibri" w:hAnsi="Calibri" w:cs="Calibri"/>
                    <w:color w:val="000000"/>
                    <w:sz w:val="28"/>
                  </w:rPr>
                </w:rPrChange>
              </w:rPr>
            </w:pPr>
            <w:ins w:author="phetc" w:date="2023-02-13T15:44:00Z" w:id="4509">
              <w:r w:rsidRPr="00357A8D">
                <w:rPr>
                  <w:rFonts w:ascii="Calibri" w:hAnsi="Calibri" w:cs="Calibri"/>
                  <w:sz w:val="28"/>
                  <w:rPrChange w:author="PC" w:date="2023-03-31T11:41:00Z" w:id="4510">
                    <w:rPr>
                      <w:rFonts w:ascii="Calibri" w:hAnsi="Calibri" w:cs="Calibri"/>
                      <w:color w:val="000000"/>
                      <w:sz w:val="28"/>
                    </w:rPr>
                  </w:rPrChange>
                </w:rPr>
                <w:t> </w:t>
              </w:r>
              <w:r w:rsidRPr="00357A8D">
                <w:rPr>
                  <w:rFonts w:ascii="Wingdings 2" w:hAnsi="Wingdings 2" w:eastAsia="Wingdings 2" w:cs="Wingdings 2"/>
                  <w:sz w:val="28"/>
                  <w:rPrChange w:author="PC" w:date="2023-03-31T11:41:00Z" w:id="45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DE09C9" w14:textId="77777777">
            <w:pPr>
              <w:rPr>
                <w:ins w:author="phetc" w:date="2023-02-13T15:44:00Z" w:id="4512"/>
                <w:rFonts w:ascii="Calibri" w:hAnsi="Calibri" w:cs="Calibri"/>
                <w:sz w:val="28"/>
                <w:rPrChange w:author="PC" w:date="2023-03-31T11:41:00Z" w:id="4513">
                  <w:rPr>
                    <w:ins w:author="phetc" w:date="2023-02-13T15:44:00Z" w:id="4514"/>
                    <w:rFonts w:ascii="Calibri" w:hAnsi="Calibri" w:cs="Calibri"/>
                    <w:color w:val="000000"/>
                    <w:sz w:val="28"/>
                  </w:rPr>
                </w:rPrChange>
              </w:rPr>
            </w:pPr>
            <w:ins w:author="phetc" w:date="2023-02-13T15:44:00Z" w:id="4515">
              <w:r w:rsidRPr="00357A8D">
                <w:rPr>
                  <w:rFonts w:ascii="Calibri" w:hAnsi="Calibri" w:cs="Calibri"/>
                  <w:sz w:val="28"/>
                  <w:rPrChange w:author="PC" w:date="2023-03-31T11:41:00Z" w:id="4516">
                    <w:rPr>
                      <w:rFonts w:ascii="Calibri" w:hAnsi="Calibri" w:cs="Calibri"/>
                      <w:color w:val="000000"/>
                      <w:sz w:val="28"/>
                    </w:rPr>
                  </w:rPrChange>
                </w:rPr>
                <w:t> </w:t>
              </w:r>
              <w:r w:rsidRPr="00357A8D">
                <w:rPr>
                  <w:rFonts w:ascii="Wingdings 2" w:hAnsi="Wingdings 2" w:eastAsia="Wingdings 2" w:cs="Wingdings 2"/>
                  <w:sz w:val="28"/>
                  <w:rPrChange w:author="PC" w:date="2023-03-31T11:41:00Z" w:id="45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2A0E6D" w14:textId="77777777">
            <w:pPr>
              <w:rPr>
                <w:ins w:author="phetc" w:date="2023-02-13T15:44:00Z" w:id="4518"/>
                <w:rFonts w:ascii="Calibri" w:hAnsi="Calibri" w:cs="Calibri"/>
                <w:sz w:val="28"/>
                <w:rPrChange w:author="PC" w:date="2023-03-31T11:41:00Z" w:id="4519">
                  <w:rPr>
                    <w:ins w:author="phetc" w:date="2023-02-13T15:44:00Z" w:id="4520"/>
                    <w:rFonts w:ascii="Calibri" w:hAnsi="Calibri" w:cs="Calibri"/>
                    <w:color w:val="000000"/>
                    <w:sz w:val="28"/>
                  </w:rPr>
                </w:rPrChange>
              </w:rPr>
            </w:pPr>
            <w:ins w:author="phetc" w:date="2023-02-13T15:44:00Z" w:id="4521">
              <w:r w:rsidRPr="00357A8D">
                <w:rPr>
                  <w:rFonts w:ascii="Calibri" w:hAnsi="Calibri" w:cs="Calibri"/>
                  <w:sz w:val="28"/>
                  <w:rPrChange w:author="PC" w:date="2023-03-31T11:41:00Z" w:id="4522">
                    <w:rPr>
                      <w:rFonts w:ascii="Calibri" w:hAnsi="Calibri" w:cs="Calibri"/>
                      <w:color w:val="000000"/>
                      <w:sz w:val="28"/>
                    </w:rPr>
                  </w:rPrChange>
                </w:rPr>
                <w:t> </w:t>
              </w:r>
              <w:r w:rsidRPr="00357A8D">
                <w:rPr>
                  <w:rFonts w:ascii="Wingdings 2" w:hAnsi="Wingdings 2" w:eastAsia="Wingdings 2" w:cs="Wingdings 2"/>
                  <w:sz w:val="28"/>
                  <w:rPrChange w:author="PC" w:date="2023-03-31T11:41:00Z" w:id="45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786475" w14:textId="77777777">
            <w:pPr>
              <w:rPr>
                <w:ins w:author="phetc" w:date="2023-02-13T15:44:00Z" w:id="4524"/>
                <w:rFonts w:ascii="Calibri" w:hAnsi="Calibri" w:cs="Calibri"/>
                <w:sz w:val="28"/>
                <w:rPrChange w:author="PC" w:date="2023-03-31T11:41:00Z" w:id="4525">
                  <w:rPr>
                    <w:ins w:author="phetc" w:date="2023-02-13T15:44:00Z" w:id="4526"/>
                    <w:rFonts w:ascii="Calibri" w:hAnsi="Calibri" w:cs="Calibri"/>
                    <w:color w:val="000000"/>
                    <w:sz w:val="28"/>
                  </w:rPr>
                </w:rPrChange>
              </w:rPr>
            </w:pPr>
            <w:ins w:author="phetc" w:date="2023-02-13T15:44:00Z" w:id="4527">
              <w:r w:rsidRPr="00357A8D">
                <w:rPr>
                  <w:rFonts w:ascii="Calibri" w:hAnsi="Calibri" w:cs="Calibri"/>
                  <w:sz w:val="28"/>
                  <w:rPrChange w:author="PC" w:date="2023-03-31T11:41:00Z" w:id="4528">
                    <w:rPr>
                      <w:rFonts w:ascii="Calibri" w:hAnsi="Calibri" w:cs="Calibri"/>
                      <w:color w:val="000000"/>
                      <w:sz w:val="28"/>
                    </w:rPr>
                  </w:rPrChange>
                </w:rPr>
                <w:t> </w:t>
              </w:r>
              <w:r w:rsidRPr="00357A8D">
                <w:rPr>
                  <w:rFonts w:ascii="Wingdings 2" w:hAnsi="Wingdings 2" w:eastAsia="Wingdings 2" w:cs="Wingdings 2"/>
                  <w:sz w:val="28"/>
                  <w:rPrChange w:author="PC" w:date="2023-03-31T11:41:00Z" w:id="45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B2B5E4" w14:textId="77777777">
            <w:pPr>
              <w:rPr>
                <w:ins w:author="phetc" w:date="2023-02-13T15:44:00Z" w:id="4530"/>
                <w:rFonts w:ascii="Calibri" w:hAnsi="Calibri" w:cs="Calibri"/>
                <w:sz w:val="28"/>
                <w:rPrChange w:author="PC" w:date="2023-03-31T11:41:00Z" w:id="4531">
                  <w:rPr>
                    <w:ins w:author="phetc" w:date="2023-02-13T15:44:00Z" w:id="4532"/>
                    <w:rFonts w:ascii="Calibri" w:hAnsi="Calibri" w:cs="Calibri"/>
                    <w:color w:val="000000"/>
                    <w:sz w:val="28"/>
                  </w:rPr>
                </w:rPrChange>
              </w:rPr>
            </w:pPr>
            <w:ins w:author="phetc" w:date="2023-02-13T15:44:00Z" w:id="4533">
              <w:r w:rsidRPr="00357A8D">
                <w:rPr>
                  <w:rFonts w:ascii="Calibri" w:hAnsi="Calibri" w:cs="Calibri"/>
                  <w:sz w:val="28"/>
                  <w:rPrChange w:author="PC" w:date="2023-03-31T11:41:00Z" w:id="4534">
                    <w:rPr>
                      <w:rFonts w:ascii="Calibri" w:hAnsi="Calibri" w:cs="Calibri"/>
                      <w:color w:val="000000"/>
                      <w:sz w:val="28"/>
                    </w:rPr>
                  </w:rPrChange>
                </w:rPr>
                <w:t> </w:t>
              </w:r>
              <w:r w:rsidRPr="00357A8D">
                <w:rPr>
                  <w:rFonts w:ascii="Wingdings 2" w:hAnsi="Wingdings 2" w:eastAsia="Wingdings 2" w:cs="Wingdings 2"/>
                  <w:sz w:val="28"/>
                  <w:rPrChange w:author="PC" w:date="2023-03-31T11:41:00Z" w:id="45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F8E06B" w14:textId="77777777">
            <w:pPr>
              <w:rPr>
                <w:ins w:author="phetc" w:date="2023-02-13T15:44:00Z" w:id="4536"/>
                <w:rFonts w:ascii="Calibri" w:hAnsi="Calibri" w:cs="Calibri"/>
                <w:sz w:val="28"/>
                <w:rPrChange w:author="PC" w:date="2023-03-31T11:41:00Z" w:id="4537">
                  <w:rPr>
                    <w:ins w:author="phetc" w:date="2023-02-13T15:44:00Z" w:id="4538"/>
                    <w:rFonts w:ascii="Calibri" w:hAnsi="Calibri" w:cs="Calibri"/>
                    <w:color w:val="000000"/>
                    <w:sz w:val="28"/>
                  </w:rPr>
                </w:rPrChange>
              </w:rPr>
            </w:pPr>
            <w:ins w:author="phetc" w:date="2023-02-13T15:44:00Z" w:id="4539">
              <w:r w:rsidRPr="00357A8D">
                <w:rPr>
                  <w:rFonts w:ascii="Calibri" w:hAnsi="Calibri" w:cs="Calibri"/>
                  <w:sz w:val="28"/>
                  <w:rPrChange w:author="PC" w:date="2023-03-31T11:41:00Z" w:id="4540">
                    <w:rPr>
                      <w:rFonts w:ascii="Calibri" w:hAnsi="Calibri" w:cs="Calibri"/>
                      <w:color w:val="000000"/>
                      <w:sz w:val="28"/>
                    </w:rPr>
                  </w:rPrChange>
                </w:rPr>
                <w:t> </w:t>
              </w:r>
              <w:r w:rsidRPr="00357A8D">
                <w:rPr>
                  <w:rFonts w:ascii="Wingdings 2" w:hAnsi="Wingdings 2" w:eastAsia="Wingdings 2" w:cs="Wingdings 2"/>
                  <w:sz w:val="28"/>
                  <w:rPrChange w:author="PC" w:date="2023-03-31T11:41:00Z" w:id="45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C6349F" w14:textId="77777777">
            <w:pPr>
              <w:rPr>
                <w:ins w:author="phetc" w:date="2023-02-13T15:44:00Z" w:id="4542"/>
                <w:rFonts w:ascii="Calibri" w:hAnsi="Calibri" w:cs="Calibri"/>
                <w:sz w:val="28"/>
                <w:rPrChange w:author="PC" w:date="2023-03-31T11:41:00Z" w:id="4543">
                  <w:rPr>
                    <w:ins w:author="phetc" w:date="2023-02-13T15:44:00Z" w:id="4544"/>
                    <w:rFonts w:ascii="Calibri" w:hAnsi="Calibri" w:cs="Calibri"/>
                    <w:color w:val="000000"/>
                    <w:sz w:val="28"/>
                  </w:rPr>
                </w:rPrChange>
              </w:rPr>
            </w:pPr>
            <w:ins w:author="phetc" w:date="2023-02-13T15:44:00Z" w:id="4545">
              <w:r w:rsidRPr="00357A8D">
                <w:rPr>
                  <w:rFonts w:ascii="Calibri" w:hAnsi="Calibri" w:cs="Calibri"/>
                  <w:sz w:val="28"/>
                  <w:rPrChange w:author="PC" w:date="2023-03-31T11:41:00Z" w:id="4546">
                    <w:rPr>
                      <w:rFonts w:ascii="Calibri" w:hAnsi="Calibri" w:cs="Calibri"/>
                      <w:color w:val="000000"/>
                      <w:sz w:val="28"/>
                    </w:rPr>
                  </w:rPrChange>
                </w:rPr>
                <w:t> </w:t>
              </w:r>
              <w:r w:rsidRPr="00357A8D">
                <w:rPr>
                  <w:rFonts w:ascii="Wingdings 2" w:hAnsi="Wingdings 2" w:eastAsia="Wingdings 2" w:cs="Wingdings 2"/>
                  <w:sz w:val="28"/>
                  <w:rPrChange w:author="PC" w:date="2023-03-31T11:41:00Z" w:id="45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DDAA19" w14:textId="77777777">
            <w:pPr>
              <w:rPr>
                <w:ins w:author="phetc" w:date="2023-02-13T15:44:00Z" w:id="4548"/>
                <w:rFonts w:ascii="Calibri" w:hAnsi="Calibri" w:cs="Calibri"/>
                <w:sz w:val="28"/>
                <w:rPrChange w:author="PC" w:date="2023-03-31T11:41:00Z" w:id="4549">
                  <w:rPr>
                    <w:ins w:author="phetc" w:date="2023-02-13T15:44:00Z" w:id="4550"/>
                    <w:rFonts w:ascii="Calibri" w:hAnsi="Calibri" w:cs="Calibri"/>
                    <w:color w:val="000000"/>
                    <w:sz w:val="28"/>
                  </w:rPr>
                </w:rPrChange>
              </w:rPr>
            </w:pPr>
            <w:ins w:author="phetc" w:date="2023-02-13T15:44:00Z" w:id="4551">
              <w:r w:rsidRPr="00357A8D">
                <w:rPr>
                  <w:rFonts w:ascii="Calibri" w:hAnsi="Calibri" w:cs="Calibri"/>
                  <w:sz w:val="28"/>
                  <w:rPrChange w:author="PC" w:date="2023-03-31T11:41:00Z" w:id="4552">
                    <w:rPr>
                      <w:rFonts w:ascii="Calibri" w:hAnsi="Calibri" w:cs="Calibri"/>
                      <w:color w:val="000000"/>
                      <w:sz w:val="28"/>
                    </w:rPr>
                  </w:rPrChange>
                </w:rPr>
                <w:t> </w:t>
              </w:r>
              <w:r w:rsidRPr="00357A8D">
                <w:rPr>
                  <w:rFonts w:ascii="Wingdings 2" w:hAnsi="Wingdings 2" w:eastAsia="Wingdings 2" w:cs="Wingdings 2"/>
                  <w:sz w:val="28"/>
                  <w:rPrChange w:author="PC" w:date="2023-03-31T11:41:00Z" w:id="45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D3887B" w14:textId="77777777">
            <w:pPr>
              <w:rPr>
                <w:ins w:author="phetc" w:date="2023-02-13T15:44:00Z" w:id="4554"/>
                <w:rFonts w:ascii="Calibri" w:hAnsi="Calibri" w:cs="Calibri"/>
                <w:sz w:val="28"/>
                <w:rPrChange w:author="PC" w:date="2023-03-31T11:41:00Z" w:id="4555">
                  <w:rPr>
                    <w:ins w:author="phetc" w:date="2023-02-13T15:44:00Z" w:id="4556"/>
                    <w:rFonts w:ascii="Calibri" w:hAnsi="Calibri" w:cs="Calibri"/>
                    <w:color w:val="000000"/>
                    <w:sz w:val="28"/>
                  </w:rPr>
                </w:rPrChange>
              </w:rPr>
            </w:pPr>
            <w:ins w:author="phetc" w:date="2023-02-13T15:44:00Z" w:id="4557">
              <w:r w:rsidRPr="00357A8D">
                <w:rPr>
                  <w:rFonts w:ascii="Calibri" w:hAnsi="Calibri" w:cs="Calibri"/>
                  <w:sz w:val="28"/>
                  <w:rPrChange w:author="PC" w:date="2023-03-31T11:41:00Z" w:id="4558">
                    <w:rPr>
                      <w:rFonts w:ascii="Calibri" w:hAnsi="Calibri" w:cs="Calibri"/>
                      <w:color w:val="000000"/>
                      <w:sz w:val="28"/>
                    </w:rPr>
                  </w:rPrChange>
                </w:rPr>
                <w:t> </w:t>
              </w:r>
              <w:r w:rsidRPr="00357A8D">
                <w:rPr>
                  <w:rFonts w:ascii="Wingdings 2" w:hAnsi="Wingdings 2" w:eastAsia="Wingdings 2" w:cs="Wingdings 2"/>
                  <w:sz w:val="28"/>
                  <w:rPrChange w:author="PC" w:date="2023-03-31T11:41:00Z" w:id="45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2792DB" w14:textId="77777777">
            <w:pPr>
              <w:rPr>
                <w:ins w:author="phetc" w:date="2023-02-13T15:44:00Z" w:id="4560"/>
                <w:rFonts w:ascii="Calibri" w:hAnsi="Calibri" w:cs="Calibri"/>
                <w:sz w:val="28"/>
                <w:rPrChange w:author="PC" w:date="2023-03-31T11:41:00Z" w:id="4561">
                  <w:rPr>
                    <w:ins w:author="phetc" w:date="2023-02-13T15:44:00Z" w:id="4562"/>
                    <w:rFonts w:ascii="Calibri" w:hAnsi="Calibri" w:cs="Calibri"/>
                    <w:color w:val="000000"/>
                    <w:sz w:val="28"/>
                  </w:rPr>
                </w:rPrChange>
              </w:rPr>
            </w:pPr>
            <w:ins w:author="phetc" w:date="2023-02-13T15:44:00Z" w:id="4563">
              <w:r w:rsidRPr="00357A8D">
                <w:rPr>
                  <w:rFonts w:ascii="Calibri" w:hAnsi="Calibri" w:cs="Calibri"/>
                  <w:sz w:val="28"/>
                  <w:rPrChange w:author="PC" w:date="2023-03-31T11:41:00Z" w:id="4564">
                    <w:rPr>
                      <w:rFonts w:ascii="Calibri" w:hAnsi="Calibri" w:cs="Calibri"/>
                      <w:color w:val="000000"/>
                      <w:sz w:val="28"/>
                    </w:rPr>
                  </w:rPrChange>
                </w:rPr>
                <w:t> </w:t>
              </w:r>
              <w:r w:rsidRPr="00357A8D">
                <w:rPr>
                  <w:rFonts w:ascii="Wingdings 2" w:hAnsi="Wingdings 2" w:eastAsia="Wingdings 2" w:cs="Wingdings 2"/>
                  <w:sz w:val="28"/>
                  <w:rPrChange w:author="PC" w:date="2023-03-31T11:41:00Z" w:id="45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398991" w14:textId="77777777">
            <w:pPr>
              <w:rPr>
                <w:ins w:author="phetc" w:date="2023-02-13T15:44:00Z" w:id="4566"/>
                <w:rFonts w:ascii="Calibri" w:hAnsi="Calibri" w:cs="Calibri"/>
                <w:sz w:val="28"/>
                <w:rPrChange w:author="PC" w:date="2023-03-31T11:41:00Z" w:id="4567">
                  <w:rPr>
                    <w:ins w:author="phetc" w:date="2023-02-13T15:44:00Z" w:id="4568"/>
                    <w:rFonts w:ascii="Calibri" w:hAnsi="Calibri" w:cs="Calibri"/>
                    <w:color w:val="000000"/>
                    <w:sz w:val="28"/>
                  </w:rPr>
                </w:rPrChange>
              </w:rPr>
            </w:pPr>
            <w:ins w:author="phetc" w:date="2023-02-13T15:44:00Z" w:id="4569">
              <w:r w:rsidRPr="00357A8D">
                <w:rPr>
                  <w:rFonts w:ascii="Calibri" w:hAnsi="Calibri" w:cs="Calibri"/>
                  <w:sz w:val="28"/>
                  <w:rPrChange w:author="PC" w:date="2023-03-31T11:41:00Z" w:id="4570">
                    <w:rPr>
                      <w:rFonts w:ascii="Calibri" w:hAnsi="Calibri" w:cs="Calibri"/>
                      <w:color w:val="000000"/>
                      <w:sz w:val="28"/>
                    </w:rPr>
                  </w:rPrChange>
                </w:rPr>
                <w:t> </w:t>
              </w:r>
              <w:r w:rsidRPr="00357A8D">
                <w:rPr>
                  <w:rFonts w:ascii="Wingdings 2" w:hAnsi="Wingdings 2" w:eastAsia="Wingdings 2" w:cs="Wingdings 2"/>
                  <w:sz w:val="28"/>
                  <w:rPrChange w:author="PC" w:date="2023-03-31T11:41:00Z" w:id="45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5F4762" w14:textId="77777777">
            <w:pPr>
              <w:rPr>
                <w:ins w:author="phetc" w:date="2023-02-13T15:44:00Z" w:id="4572"/>
                <w:rFonts w:ascii="Calibri" w:hAnsi="Calibri" w:cs="Calibri"/>
                <w:sz w:val="28"/>
                <w:rPrChange w:author="PC" w:date="2023-03-31T11:41:00Z" w:id="4573">
                  <w:rPr>
                    <w:ins w:author="phetc" w:date="2023-02-13T15:44:00Z" w:id="4574"/>
                    <w:rFonts w:ascii="Calibri" w:hAnsi="Calibri" w:cs="Calibri"/>
                    <w:color w:val="000000"/>
                    <w:sz w:val="28"/>
                  </w:rPr>
                </w:rPrChange>
              </w:rPr>
            </w:pPr>
            <w:ins w:author="phetc" w:date="2023-02-13T15:44:00Z" w:id="4575">
              <w:r w:rsidRPr="00357A8D">
                <w:rPr>
                  <w:rFonts w:ascii="Calibri" w:hAnsi="Calibri" w:cs="Calibri"/>
                  <w:sz w:val="28"/>
                  <w:rPrChange w:author="PC" w:date="2023-03-31T11:41:00Z" w:id="4576">
                    <w:rPr>
                      <w:rFonts w:ascii="Calibri" w:hAnsi="Calibri" w:cs="Calibri"/>
                      <w:color w:val="000000"/>
                      <w:sz w:val="28"/>
                    </w:rPr>
                  </w:rPrChange>
                </w:rPr>
                <w:t> </w:t>
              </w:r>
              <w:r w:rsidRPr="00357A8D">
                <w:rPr>
                  <w:rFonts w:ascii="Wingdings 2" w:hAnsi="Wingdings 2" w:eastAsia="Wingdings 2" w:cs="Wingdings 2"/>
                  <w:sz w:val="28"/>
                  <w:rPrChange w:author="PC" w:date="2023-03-31T11:41:00Z" w:id="45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424DED" w14:textId="77777777">
            <w:pPr>
              <w:rPr>
                <w:ins w:author="phetc" w:date="2023-02-13T15:44:00Z" w:id="4578"/>
                <w:rFonts w:ascii="Calibri" w:hAnsi="Calibri" w:cs="Calibri"/>
                <w:sz w:val="28"/>
                <w:rPrChange w:author="PC" w:date="2023-03-31T11:41:00Z" w:id="4579">
                  <w:rPr>
                    <w:ins w:author="phetc" w:date="2023-02-13T15:44:00Z" w:id="4580"/>
                    <w:rFonts w:ascii="Calibri" w:hAnsi="Calibri" w:cs="Calibri"/>
                    <w:color w:val="000000"/>
                    <w:sz w:val="28"/>
                  </w:rPr>
                </w:rPrChange>
              </w:rPr>
            </w:pPr>
            <w:ins w:author="phetc" w:date="2023-02-13T15:44:00Z" w:id="4581">
              <w:r w:rsidRPr="00357A8D">
                <w:rPr>
                  <w:rFonts w:ascii="Calibri" w:hAnsi="Calibri" w:cs="Calibri"/>
                  <w:sz w:val="28"/>
                  <w:rPrChange w:author="PC" w:date="2023-03-31T11:41:00Z" w:id="4582">
                    <w:rPr>
                      <w:rFonts w:ascii="Calibri" w:hAnsi="Calibri" w:cs="Calibri"/>
                      <w:color w:val="000000"/>
                      <w:sz w:val="28"/>
                    </w:rPr>
                  </w:rPrChange>
                </w:rPr>
                <w:t> </w:t>
              </w:r>
              <w:r w:rsidRPr="00357A8D">
                <w:rPr>
                  <w:rFonts w:ascii="Wingdings 2" w:hAnsi="Wingdings 2" w:eastAsia="Wingdings 2" w:cs="Wingdings 2"/>
                  <w:sz w:val="28"/>
                  <w:rPrChange w:author="PC" w:date="2023-03-31T11:41:00Z" w:id="4583">
                    <w:rPr>
                      <w:rFonts w:ascii="Calibri" w:hAnsi="Calibri" w:cs="Calibri"/>
                      <w:color w:val="000000"/>
                      <w:sz w:val="28"/>
                    </w:rPr>
                  </w:rPrChange>
                </w:rPr>
                <w:t>P</w:t>
              </w:r>
            </w:ins>
          </w:p>
        </w:tc>
      </w:tr>
      <w:tr w:rsidRPr="00357A8D" w:rsidR="00567CE2" w:rsidTr="00277A61" w14:paraId="0A58231E" w14:textId="77777777">
        <w:trPr>
          <w:trHeight w:val="430"/>
          <w:ins w:author="phetc" w:date="2023-02-13T15:44:00Z" w:id="458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8A14A1C" w14:textId="77777777">
            <w:pPr>
              <w:rPr>
                <w:ins w:author="phetc" w:date="2023-02-13T15:44:00Z" w:id="4585"/>
                <w:rFonts w:ascii="Calibri" w:hAnsi="Calibri" w:cs="Calibri"/>
                <w:sz w:val="28"/>
                <w:rPrChange w:author="PC" w:date="2023-03-31T11:41:00Z" w:id="4586">
                  <w:rPr>
                    <w:ins w:author="phetc" w:date="2023-02-13T15:44:00Z" w:id="4587"/>
                    <w:rFonts w:ascii="Calibri" w:hAnsi="Calibri" w:cs="Calibri"/>
                    <w:color w:val="000000"/>
                    <w:sz w:val="28"/>
                  </w:rPr>
                </w:rPrChange>
              </w:rPr>
            </w:pPr>
            <w:ins w:author="phetc" w:date="2023-02-13T15:44:00Z" w:id="4588">
              <w:r w:rsidRPr="00357A8D">
                <w:rPr>
                  <w:rFonts w:ascii="TH Sarabun New" w:hAnsi="TH Sarabun New" w:cs="TH Sarabun New"/>
                  <w:sz w:val="28"/>
                  <w:cs/>
                </w:rPr>
                <w:t>ศ.</w:t>
              </w:r>
              <w:r w:rsidRPr="00357A8D">
                <w:rPr>
                  <w:rFonts w:ascii="TH Sarabun New" w:hAnsi="TH Sarabun New" w:cs="TH Sarabun New"/>
                  <w:sz w:val="28"/>
                </w:rPr>
                <w:t>500</w:t>
              </w:r>
              <w:r w:rsidRPr="00357A8D">
                <w:rPr>
                  <w:rFonts w:ascii="TH Sarabun New" w:hAnsi="TH Sarabun New" w:cs="TH Sarabun New"/>
                  <w:sz w:val="28"/>
                  <w:cs/>
                </w:rPr>
                <w:t xml:space="preserve"> ปริญญานิพนธ์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A4E82B" w14:textId="77777777">
            <w:pPr>
              <w:rPr>
                <w:ins w:author="phetc" w:date="2023-02-13T15:44:00Z" w:id="4589"/>
                <w:rFonts w:ascii="Calibri" w:hAnsi="Calibri" w:cs="Calibri"/>
                <w:sz w:val="28"/>
                <w:rPrChange w:author="PC" w:date="2023-03-31T11:41:00Z" w:id="4590">
                  <w:rPr>
                    <w:ins w:author="phetc" w:date="2023-02-13T15:44:00Z" w:id="4591"/>
                    <w:rFonts w:ascii="Calibri" w:hAnsi="Calibri" w:cs="Calibri"/>
                    <w:color w:val="000000"/>
                    <w:sz w:val="28"/>
                  </w:rPr>
                </w:rPrChange>
              </w:rPr>
            </w:pPr>
            <w:ins w:author="phetc" w:date="2023-02-13T15:44:00Z" w:id="4592">
              <w:r w:rsidRPr="00357A8D">
                <w:rPr>
                  <w:rFonts w:ascii="Calibri" w:hAnsi="Calibri" w:cs="Calibri"/>
                  <w:sz w:val="28"/>
                  <w:rPrChange w:author="PC" w:date="2023-03-31T11:41:00Z" w:id="4593">
                    <w:rPr>
                      <w:rFonts w:ascii="Calibri" w:hAnsi="Calibri" w:cs="Calibri"/>
                      <w:color w:val="000000"/>
                      <w:sz w:val="28"/>
                    </w:rPr>
                  </w:rPrChange>
                </w:rPr>
                <w:t> </w:t>
              </w:r>
              <w:r w:rsidRPr="00357A8D">
                <w:rPr>
                  <w:rFonts w:ascii="Wingdings 2" w:hAnsi="Wingdings 2" w:eastAsia="Wingdings 2" w:cs="Wingdings 2"/>
                  <w:sz w:val="28"/>
                  <w:rPrChange w:author="PC" w:date="2023-03-31T11:41:00Z" w:id="45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6B84DA" w14:textId="77777777">
            <w:pPr>
              <w:rPr>
                <w:ins w:author="phetc" w:date="2023-02-13T15:44:00Z" w:id="4595"/>
                <w:rFonts w:ascii="Calibri" w:hAnsi="Calibri" w:cs="Calibri"/>
                <w:sz w:val="28"/>
                <w:rPrChange w:author="PC" w:date="2023-03-31T11:41:00Z" w:id="4596">
                  <w:rPr>
                    <w:ins w:author="phetc" w:date="2023-02-13T15:44:00Z" w:id="4597"/>
                    <w:rFonts w:ascii="Calibri" w:hAnsi="Calibri" w:cs="Calibri"/>
                    <w:color w:val="000000"/>
                    <w:sz w:val="28"/>
                  </w:rPr>
                </w:rPrChange>
              </w:rPr>
            </w:pPr>
            <w:ins w:author="phetc" w:date="2023-02-13T15:44:00Z" w:id="4598">
              <w:r w:rsidRPr="00357A8D">
                <w:rPr>
                  <w:rFonts w:ascii="Calibri" w:hAnsi="Calibri" w:cs="Calibri"/>
                  <w:sz w:val="28"/>
                  <w:rPrChange w:author="PC" w:date="2023-03-31T11:41:00Z" w:id="4599">
                    <w:rPr>
                      <w:rFonts w:ascii="Calibri" w:hAnsi="Calibri" w:cs="Calibri"/>
                      <w:color w:val="000000"/>
                      <w:sz w:val="28"/>
                    </w:rPr>
                  </w:rPrChange>
                </w:rPr>
                <w:t> </w:t>
              </w:r>
              <w:r w:rsidRPr="00357A8D">
                <w:rPr>
                  <w:rFonts w:ascii="Wingdings 2" w:hAnsi="Wingdings 2" w:eastAsia="Wingdings 2" w:cs="Wingdings 2"/>
                  <w:sz w:val="28"/>
                  <w:rPrChange w:author="PC" w:date="2023-03-31T11:41:00Z" w:id="46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D460C2" w14:textId="77777777">
            <w:pPr>
              <w:rPr>
                <w:ins w:author="phetc" w:date="2023-02-13T15:44:00Z" w:id="4601"/>
                <w:rFonts w:ascii="Calibri" w:hAnsi="Calibri" w:cs="Calibri"/>
                <w:sz w:val="28"/>
                <w:rPrChange w:author="PC" w:date="2023-03-31T11:41:00Z" w:id="4602">
                  <w:rPr>
                    <w:ins w:author="phetc" w:date="2023-02-13T15:44:00Z" w:id="4603"/>
                    <w:rFonts w:ascii="Calibri" w:hAnsi="Calibri" w:cs="Calibri"/>
                    <w:color w:val="000000"/>
                    <w:sz w:val="28"/>
                  </w:rPr>
                </w:rPrChange>
              </w:rPr>
            </w:pPr>
            <w:ins w:author="phetc" w:date="2023-02-13T15:44:00Z" w:id="4604">
              <w:r w:rsidRPr="00357A8D">
                <w:rPr>
                  <w:rFonts w:ascii="Calibri" w:hAnsi="Calibri" w:cs="Calibri"/>
                  <w:sz w:val="28"/>
                  <w:rPrChange w:author="PC" w:date="2023-03-31T11:41:00Z" w:id="46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90C9D8" w14:textId="77777777">
            <w:pPr>
              <w:rPr>
                <w:ins w:author="phetc" w:date="2023-02-13T15:44:00Z" w:id="4606"/>
                <w:rFonts w:ascii="Calibri" w:hAnsi="Calibri" w:cs="Calibri"/>
                <w:sz w:val="28"/>
                <w:rPrChange w:author="PC" w:date="2023-03-31T11:41:00Z" w:id="4607">
                  <w:rPr>
                    <w:ins w:author="phetc" w:date="2023-02-13T15:44:00Z" w:id="4608"/>
                    <w:rFonts w:ascii="Calibri" w:hAnsi="Calibri" w:cs="Calibri"/>
                    <w:color w:val="000000"/>
                    <w:sz w:val="28"/>
                  </w:rPr>
                </w:rPrChange>
              </w:rPr>
            </w:pPr>
            <w:ins w:author="phetc" w:date="2023-02-13T15:44:00Z" w:id="4609">
              <w:r w:rsidRPr="00357A8D">
                <w:rPr>
                  <w:rFonts w:ascii="Calibri" w:hAnsi="Calibri" w:cs="Calibri"/>
                  <w:sz w:val="28"/>
                  <w:rPrChange w:author="PC" w:date="2023-03-31T11:41:00Z" w:id="4610">
                    <w:rPr>
                      <w:rFonts w:ascii="Calibri" w:hAnsi="Calibri" w:cs="Calibri"/>
                      <w:color w:val="000000"/>
                      <w:sz w:val="28"/>
                    </w:rPr>
                  </w:rPrChange>
                </w:rPr>
                <w:t> </w:t>
              </w:r>
              <w:r w:rsidRPr="00357A8D">
                <w:rPr>
                  <w:rFonts w:ascii="Wingdings 2" w:hAnsi="Wingdings 2" w:eastAsia="Wingdings 2" w:cs="Wingdings 2"/>
                  <w:sz w:val="28"/>
                  <w:rPrChange w:author="PC" w:date="2023-03-31T11:41:00Z" w:id="46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9C355F" w14:textId="77777777">
            <w:pPr>
              <w:rPr>
                <w:ins w:author="phetc" w:date="2023-02-13T15:44:00Z" w:id="4612"/>
                <w:rFonts w:ascii="Calibri" w:hAnsi="Calibri" w:cs="Calibri"/>
                <w:sz w:val="28"/>
                <w:rPrChange w:author="PC" w:date="2023-03-31T11:41:00Z" w:id="4613">
                  <w:rPr>
                    <w:ins w:author="phetc" w:date="2023-02-13T15:44:00Z" w:id="4614"/>
                    <w:rFonts w:ascii="Calibri" w:hAnsi="Calibri" w:cs="Calibri"/>
                    <w:color w:val="000000"/>
                    <w:sz w:val="28"/>
                  </w:rPr>
                </w:rPrChange>
              </w:rPr>
            </w:pPr>
            <w:ins w:author="phetc" w:date="2023-02-13T15:44:00Z" w:id="4615">
              <w:r w:rsidRPr="00357A8D">
                <w:rPr>
                  <w:rFonts w:ascii="Wingdings 2" w:hAnsi="Wingdings 2" w:eastAsia="Wingdings 2" w:cs="Wingdings 2"/>
                  <w:sz w:val="28"/>
                  <w:rPrChange w:author="PC" w:date="2023-03-31T11:41:00Z" w:id="46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B81F14" w14:textId="77777777">
            <w:pPr>
              <w:rPr>
                <w:ins w:author="phetc" w:date="2023-02-13T15:44:00Z" w:id="4617"/>
                <w:rFonts w:ascii="Calibri" w:hAnsi="Calibri" w:cs="Calibri"/>
                <w:sz w:val="28"/>
                <w:rPrChange w:author="PC" w:date="2023-03-31T11:41:00Z" w:id="4618">
                  <w:rPr>
                    <w:ins w:author="phetc" w:date="2023-02-13T15:44:00Z" w:id="4619"/>
                    <w:rFonts w:ascii="Calibri" w:hAnsi="Calibri" w:cs="Calibri"/>
                    <w:color w:val="000000"/>
                    <w:sz w:val="28"/>
                  </w:rPr>
                </w:rPrChange>
              </w:rPr>
            </w:pPr>
            <w:ins w:author="phetc" w:date="2023-02-13T15:44:00Z" w:id="4620">
              <w:r w:rsidRPr="00357A8D">
                <w:rPr>
                  <w:rFonts w:ascii="Calibri" w:hAnsi="Calibri" w:cs="Calibri"/>
                  <w:sz w:val="28"/>
                  <w:rPrChange w:author="PC" w:date="2023-03-31T11:41:00Z" w:id="4621">
                    <w:rPr>
                      <w:rFonts w:ascii="Calibri" w:hAnsi="Calibri" w:cs="Calibri"/>
                      <w:color w:val="000000"/>
                      <w:sz w:val="28"/>
                    </w:rPr>
                  </w:rPrChange>
                </w:rPr>
                <w:t> </w:t>
              </w:r>
              <w:r w:rsidRPr="00357A8D">
                <w:rPr>
                  <w:rFonts w:ascii="Wingdings 2" w:hAnsi="Wingdings 2" w:eastAsia="Wingdings 2" w:cs="Wingdings 2"/>
                  <w:sz w:val="28"/>
                  <w:rPrChange w:author="PC" w:date="2023-03-31T11:41:00Z" w:id="46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8D2A7E" w14:textId="77777777">
            <w:pPr>
              <w:rPr>
                <w:ins w:author="phetc" w:date="2023-02-13T15:44:00Z" w:id="4623"/>
                <w:rFonts w:ascii="Calibri" w:hAnsi="Calibri" w:cs="Calibri"/>
                <w:sz w:val="28"/>
                <w:rPrChange w:author="PC" w:date="2023-03-31T11:41:00Z" w:id="4624">
                  <w:rPr>
                    <w:ins w:author="phetc" w:date="2023-02-13T15:44:00Z" w:id="4625"/>
                    <w:rFonts w:ascii="Calibri" w:hAnsi="Calibri" w:cs="Calibri"/>
                    <w:color w:val="000000"/>
                    <w:sz w:val="28"/>
                  </w:rPr>
                </w:rPrChange>
              </w:rPr>
            </w:pPr>
            <w:ins w:author="phetc" w:date="2023-02-13T15:44:00Z" w:id="4626">
              <w:r w:rsidRPr="00357A8D">
                <w:rPr>
                  <w:rFonts w:ascii="Calibri" w:hAnsi="Calibri" w:cs="Calibri"/>
                  <w:sz w:val="28"/>
                  <w:rPrChange w:author="PC" w:date="2023-03-31T11:41:00Z" w:id="4627">
                    <w:rPr>
                      <w:rFonts w:ascii="Calibri" w:hAnsi="Calibri" w:cs="Calibri"/>
                      <w:color w:val="000000"/>
                      <w:sz w:val="28"/>
                    </w:rPr>
                  </w:rPrChange>
                </w:rPr>
                <w:t> </w:t>
              </w:r>
              <w:r w:rsidRPr="00357A8D">
                <w:rPr>
                  <w:rFonts w:ascii="Wingdings 2" w:hAnsi="Wingdings 2" w:eastAsia="Wingdings 2" w:cs="Wingdings 2"/>
                  <w:sz w:val="28"/>
                  <w:rPrChange w:author="PC" w:date="2023-03-31T11:41:00Z" w:id="46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A3F0A6" w14:textId="77777777">
            <w:pPr>
              <w:rPr>
                <w:ins w:author="phetc" w:date="2023-02-13T15:44:00Z" w:id="4629"/>
                <w:rFonts w:ascii="Calibri" w:hAnsi="Calibri" w:cs="Calibri"/>
                <w:sz w:val="28"/>
                <w:rPrChange w:author="PC" w:date="2023-03-31T11:41:00Z" w:id="4630">
                  <w:rPr>
                    <w:ins w:author="phetc" w:date="2023-02-13T15:44:00Z" w:id="4631"/>
                    <w:rFonts w:ascii="Calibri" w:hAnsi="Calibri" w:cs="Calibri"/>
                    <w:color w:val="000000"/>
                    <w:sz w:val="28"/>
                  </w:rPr>
                </w:rPrChange>
              </w:rPr>
            </w:pPr>
            <w:ins w:author="phetc" w:date="2023-02-13T15:44:00Z" w:id="4632">
              <w:r w:rsidRPr="00357A8D">
                <w:rPr>
                  <w:rFonts w:ascii="Calibri" w:hAnsi="Calibri" w:cs="Calibri"/>
                  <w:sz w:val="28"/>
                  <w:rPrChange w:author="PC" w:date="2023-03-31T11:41:00Z" w:id="4633">
                    <w:rPr>
                      <w:rFonts w:ascii="Calibri" w:hAnsi="Calibri" w:cs="Calibri"/>
                      <w:color w:val="000000"/>
                      <w:sz w:val="28"/>
                    </w:rPr>
                  </w:rPrChange>
                </w:rPr>
                <w:t> </w:t>
              </w:r>
              <w:r w:rsidRPr="00357A8D">
                <w:rPr>
                  <w:rFonts w:ascii="Wingdings 2" w:hAnsi="Wingdings 2" w:eastAsia="Wingdings 2" w:cs="Wingdings 2"/>
                  <w:sz w:val="28"/>
                  <w:rPrChange w:author="PC" w:date="2023-03-31T11:41:00Z" w:id="46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53F815" w14:textId="77777777">
            <w:pPr>
              <w:rPr>
                <w:ins w:author="phetc" w:date="2023-02-13T15:44:00Z" w:id="4635"/>
                <w:rFonts w:ascii="Calibri" w:hAnsi="Calibri" w:cs="Calibri"/>
                <w:sz w:val="28"/>
                <w:rPrChange w:author="PC" w:date="2023-03-31T11:41:00Z" w:id="4636">
                  <w:rPr>
                    <w:ins w:author="phetc" w:date="2023-02-13T15:44:00Z" w:id="4637"/>
                    <w:rFonts w:ascii="Calibri" w:hAnsi="Calibri" w:cs="Calibri"/>
                    <w:color w:val="000000"/>
                    <w:sz w:val="28"/>
                  </w:rPr>
                </w:rPrChange>
              </w:rPr>
            </w:pPr>
            <w:ins w:author="phetc" w:date="2023-02-13T15:44:00Z" w:id="4638">
              <w:r w:rsidRPr="00357A8D">
                <w:rPr>
                  <w:rFonts w:ascii="Calibri" w:hAnsi="Calibri" w:cs="Calibri"/>
                  <w:sz w:val="28"/>
                  <w:rPrChange w:author="PC" w:date="2023-03-31T11:41:00Z" w:id="4639">
                    <w:rPr>
                      <w:rFonts w:ascii="Calibri" w:hAnsi="Calibri" w:cs="Calibri"/>
                      <w:color w:val="000000"/>
                      <w:sz w:val="28"/>
                    </w:rPr>
                  </w:rPrChange>
                </w:rPr>
                <w:t> </w:t>
              </w:r>
              <w:r w:rsidRPr="00357A8D">
                <w:rPr>
                  <w:rFonts w:ascii="Wingdings 2" w:hAnsi="Wingdings 2" w:eastAsia="Wingdings 2" w:cs="Wingdings 2"/>
                  <w:sz w:val="28"/>
                  <w:rPrChange w:author="PC" w:date="2023-03-31T11:41:00Z" w:id="46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610710" w14:textId="77777777">
            <w:pPr>
              <w:rPr>
                <w:ins w:author="phetc" w:date="2023-02-13T15:44:00Z" w:id="4641"/>
                <w:rFonts w:ascii="Calibri" w:hAnsi="Calibri" w:cs="Calibri"/>
                <w:sz w:val="28"/>
                <w:rPrChange w:author="PC" w:date="2023-03-31T11:41:00Z" w:id="4642">
                  <w:rPr>
                    <w:ins w:author="phetc" w:date="2023-02-13T15:44:00Z" w:id="4643"/>
                    <w:rFonts w:ascii="Calibri" w:hAnsi="Calibri" w:cs="Calibri"/>
                    <w:color w:val="000000"/>
                    <w:sz w:val="28"/>
                  </w:rPr>
                </w:rPrChange>
              </w:rPr>
            </w:pPr>
            <w:ins w:author="phetc" w:date="2023-02-13T15:44:00Z" w:id="4644">
              <w:r w:rsidRPr="00357A8D">
                <w:rPr>
                  <w:rFonts w:ascii="Calibri" w:hAnsi="Calibri" w:cs="Calibri"/>
                  <w:sz w:val="28"/>
                  <w:rPrChange w:author="PC" w:date="2023-03-31T11:41:00Z" w:id="4645">
                    <w:rPr>
                      <w:rFonts w:ascii="Calibri" w:hAnsi="Calibri" w:cs="Calibri"/>
                      <w:color w:val="000000"/>
                      <w:sz w:val="28"/>
                    </w:rPr>
                  </w:rPrChange>
                </w:rPr>
                <w:t> </w:t>
              </w:r>
              <w:r w:rsidRPr="00357A8D">
                <w:rPr>
                  <w:rFonts w:ascii="Wingdings 2" w:hAnsi="Wingdings 2" w:eastAsia="Wingdings 2" w:cs="Wingdings 2"/>
                  <w:sz w:val="28"/>
                  <w:rPrChange w:author="PC" w:date="2023-03-31T11:41:00Z" w:id="46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58A498" w14:textId="77777777">
            <w:pPr>
              <w:rPr>
                <w:ins w:author="phetc" w:date="2023-02-13T15:44:00Z" w:id="4647"/>
                <w:rFonts w:ascii="Calibri" w:hAnsi="Calibri" w:cs="Calibri"/>
                <w:sz w:val="28"/>
                <w:rPrChange w:author="PC" w:date="2023-03-31T11:41:00Z" w:id="4648">
                  <w:rPr>
                    <w:ins w:author="phetc" w:date="2023-02-13T15:44:00Z" w:id="4649"/>
                    <w:rFonts w:ascii="Calibri" w:hAnsi="Calibri" w:cs="Calibri"/>
                    <w:color w:val="000000"/>
                    <w:sz w:val="28"/>
                  </w:rPr>
                </w:rPrChange>
              </w:rPr>
            </w:pPr>
            <w:ins w:author="phetc" w:date="2023-02-13T15:44:00Z" w:id="4650">
              <w:r w:rsidRPr="00357A8D">
                <w:rPr>
                  <w:rFonts w:ascii="Calibri" w:hAnsi="Calibri" w:cs="Calibri"/>
                  <w:sz w:val="28"/>
                  <w:rPrChange w:author="PC" w:date="2023-03-31T11:41:00Z" w:id="4651">
                    <w:rPr>
                      <w:rFonts w:ascii="Calibri" w:hAnsi="Calibri" w:cs="Calibri"/>
                      <w:color w:val="000000"/>
                      <w:sz w:val="28"/>
                    </w:rPr>
                  </w:rPrChange>
                </w:rPr>
                <w:t> </w:t>
              </w:r>
              <w:r w:rsidRPr="00357A8D">
                <w:rPr>
                  <w:rFonts w:ascii="Wingdings 2" w:hAnsi="Wingdings 2" w:eastAsia="Wingdings 2" w:cs="Wingdings 2"/>
                  <w:sz w:val="28"/>
                  <w:rPrChange w:author="PC" w:date="2023-03-31T11:41:00Z" w:id="46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AEFC0A" w14:textId="77777777">
            <w:pPr>
              <w:rPr>
                <w:ins w:author="phetc" w:date="2023-02-13T15:44:00Z" w:id="4653"/>
                <w:rFonts w:ascii="Calibri" w:hAnsi="Calibri" w:cs="Calibri"/>
                <w:sz w:val="28"/>
                <w:rPrChange w:author="PC" w:date="2023-03-31T11:41:00Z" w:id="4654">
                  <w:rPr>
                    <w:ins w:author="phetc" w:date="2023-02-13T15:44:00Z" w:id="4655"/>
                    <w:rFonts w:ascii="Calibri" w:hAnsi="Calibri" w:cs="Calibri"/>
                    <w:color w:val="000000"/>
                    <w:sz w:val="28"/>
                  </w:rPr>
                </w:rPrChange>
              </w:rPr>
            </w:pPr>
            <w:ins w:author="phetc" w:date="2023-02-13T15:44:00Z" w:id="4656">
              <w:r w:rsidRPr="00357A8D">
                <w:rPr>
                  <w:rFonts w:ascii="Calibri" w:hAnsi="Calibri" w:cs="Calibri"/>
                  <w:sz w:val="28"/>
                  <w:rPrChange w:author="PC" w:date="2023-03-31T11:41:00Z" w:id="4657">
                    <w:rPr>
                      <w:rFonts w:ascii="Calibri" w:hAnsi="Calibri" w:cs="Calibri"/>
                      <w:color w:val="000000"/>
                      <w:sz w:val="28"/>
                    </w:rPr>
                  </w:rPrChange>
                </w:rPr>
                <w:t> </w:t>
              </w:r>
              <w:r w:rsidRPr="00357A8D">
                <w:rPr>
                  <w:rFonts w:ascii="Wingdings 2" w:hAnsi="Wingdings 2" w:eastAsia="Wingdings 2" w:cs="Wingdings 2"/>
                  <w:sz w:val="28"/>
                  <w:rPrChange w:author="PC" w:date="2023-03-31T11:41:00Z" w:id="46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07D48B" w14:textId="77777777">
            <w:pPr>
              <w:rPr>
                <w:ins w:author="phetc" w:date="2023-02-13T15:44:00Z" w:id="4659"/>
                <w:rFonts w:ascii="Calibri" w:hAnsi="Calibri" w:cs="Calibri"/>
                <w:sz w:val="28"/>
                <w:rPrChange w:author="PC" w:date="2023-03-31T11:41:00Z" w:id="4660">
                  <w:rPr>
                    <w:ins w:author="phetc" w:date="2023-02-13T15:44:00Z" w:id="4661"/>
                    <w:rFonts w:ascii="Calibri" w:hAnsi="Calibri" w:cs="Calibri"/>
                    <w:color w:val="000000"/>
                    <w:sz w:val="28"/>
                  </w:rPr>
                </w:rPrChange>
              </w:rPr>
            </w:pPr>
            <w:ins w:author="phetc" w:date="2023-02-13T15:44:00Z" w:id="4662">
              <w:r w:rsidRPr="00357A8D">
                <w:rPr>
                  <w:rFonts w:ascii="Calibri" w:hAnsi="Calibri" w:cs="Calibri"/>
                  <w:sz w:val="28"/>
                  <w:rPrChange w:author="PC" w:date="2023-03-31T11:41:00Z" w:id="4663">
                    <w:rPr>
                      <w:rFonts w:ascii="Calibri" w:hAnsi="Calibri" w:cs="Calibri"/>
                      <w:color w:val="000000"/>
                      <w:sz w:val="28"/>
                    </w:rPr>
                  </w:rPrChange>
                </w:rPr>
                <w:t> </w:t>
              </w:r>
              <w:r w:rsidRPr="00357A8D">
                <w:rPr>
                  <w:rFonts w:ascii="Wingdings 2" w:hAnsi="Wingdings 2" w:eastAsia="Wingdings 2" w:cs="Wingdings 2"/>
                  <w:sz w:val="28"/>
                  <w:rPrChange w:author="PC" w:date="2023-03-31T11:41:00Z" w:id="46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718D53" w14:textId="77777777">
            <w:pPr>
              <w:rPr>
                <w:ins w:author="phetc" w:date="2023-02-13T15:44:00Z" w:id="4665"/>
                <w:rFonts w:ascii="Calibri" w:hAnsi="Calibri" w:cs="Calibri"/>
                <w:sz w:val="28"/>
                <w:rPrChange w:author="PC" w:date="2023-03-31T11:41:00Z" w:id="4666">
                  <w:rPr>
                    <w:ins w:author="phetc" w:date="2023-02-13T15:44:00Z" w:id="4667"/>
                    <w:rFonts w:ascii="Calibri" w:hAnsi="Calibri" w:cs="Calibri"/>
                    <w:color w:val="000000"/>
                    <w:sz w:val="28"/>
                  </w:rPr>
                </w:rPrChange>
              </w:rPr>
            </w:pPr>
            <w:ins w:author="phetc" w:date="2023-02-13T15:44:00Z" w:id="4668">
              <w:r w:rsidRPr="00357A8D">
                <w:rPr>
                  <w:rFonts w:ascii="Calibri" w:hAnsi="Calibri" w:cs="Calibri"/>
                  <w:sz w:val="28"/>
                  <w:rPrChange w:author="PC" w:date="2023-03-31T11:41:00Z" w:id="4669">
                    <w:rPr>
                      <w:rFonts w:ascii="Calibri" w:hAnsi="Calibri" w:cs="Calibri"/>
                      <w:color w:val="000000"/>
                      <w:sz w:val="28"/>
                    </w:rPr>
                  </w:rPrChange>
                </w:rPr>
                <w:t> </w:t>
              </w:r>
              <w:r w:rsidRPr="00357A8D">
                <w:rPr>
                  <w:rFonts w:ascii="Wingdings 2" w:hAnsi="Wingdings 2" w:eastAsia="Wingdings 2" w:cs="Wingdings 2"/>
                  <w:sz w:val="28"/>
                  <w:rPrChange w:author="PC" w:date="2023-03-31T11:41:00Z" w:id="46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475ECE" w14:textId="77777777">
            <w:pPr>
              <w:rPr>
                <w:ins w:author="phetc" w:date="2023-02-13T15:44:00Z" w:id="4671"/>
                <w:rFonts w:ascii="Calibri" w:hAnsi="Calibri" w:cs="Calibri"/>
                <w:sz w:val="28"/>
                <w:rPrChange w:author="PC" w:date="2023-03-31T11:41:00Z" w:id="4672">
                  <w:rPr>
                    <w:ins w:author="phetc" w:date="2023-02-13T15:44:00Z" w:id="4673"/>
                    <w:rFonts w:ascii="Calibri" w:hAnsi="Calibri" w:cs="Calibri"/>
                    <w:color w:val="000000"/>
                    <w:sz w:val="28"/>
                  </w:rPr>
                </w:rPrChange>
              </w:rPr>
            </w:pPr>
            <w:ins w:author="phetc" w:date="2023-02-13T15:44:00Z" w:id="4674">
              <w:r w:rsidRPr="00357A8D">
                <w:rPr>
                  <w:rFonts w:ascii="Calibri" w:hAnsi="Calibri" w:cs="Calibri"/>
                  <w:sz w:val="28"/>
                  <w:rPrChange w:author="PC" w:date="2023-03-31T11:41:00Z" w:id="4675">
                    <w:rPr>
                      <w:rFonts w:ascii="Calibri" w:hAnsi="Calibri" w:cs="Calibri"/>
                      <w:color w:val="000000"/>
                      <w:sz w:val="28"/>
                    </w:rPr>
                  </w:rPrChange>
                </w:rPr>
                <w:t> </w:t>
              </w:r>
              <w:r w:rsidRPr="00357A8D">
                <w:rPr>
                  <w:rFonts w:ascii="Wingdings 2" w:hAnsi="Wingdings 2" w:eastAsia="Wingdings 2" w:cs="Wingdings 2"/>
                  <w:sz w:val="28"/>
                  <w:rPrChange w:author="PC" w:date="2023-03-31T11:41:00Z" w:id="46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30CBA69" w14:textId="77777777">
            <w:pPr>
              <w:rPr>
                <w:ins w:author="phetc" w:date="2023-02-13T15:44:00Z" w:id="4677"/>
                <w:rFonts w:ascii="Calibri" w:hAnsi="Calibri" w:cs="Calibri"/>
                <w:sz w:val="28"/>
                <w:rPrChange w:author="PC" w:date="2023-03-31T11:41:00Z" w:id="4678">
                  <w:rPr>
                    <w:ins w:author="phetc" w:date="2023-02-13T15:44:00Z" w:id="4679"/>
                    <w:rFonts w:ascii="Calibri" w:hAnsi="Calibri" w:cs="Calibri"/>
                    <w:color w:val="000000"/>
                    <w:sz w:val="28"/>
                  </w:rPr>
                </w:rPrChange>
              </w:rPr>
            </w:pPr>
            <w:ins w:author="phetc" w:date="2023-02-13T15:44:00Z" w:id="4680">
              <w:r w:rsidRPr="00357A8D">
                <w:rPr>
                  <w:rFonts w:ascii="Wingdings 2" w:hAnsi="Wingdings 2" w:eastAsia="Wingdings 2" w:cs="Wingdings 2"/>
                  <w:sz w:val="28"/>
                  <w:rPrChange w:author="PC" w:date="2023-03-31T11:41:00Z" w:id="4681">
                    <w:rPr>
                      <w:rFonts w:ascii="Calibri" w:hAnsi="Calibri" w:cs="Calibri"/>
                      <w:color w:val="000000"/>
                      <w:sz w:val="28"/>
                    </w:rPr>
                  </w:rPrChange>
                </w:rPr>
                <w:t>P</w:t>
              </w:r>
              <w:r w:rsidRPr="00357A8D">
                <w:rPr>
                  <w:rFonts w:ascii="Calibri" w:hAnsi="Calibri" w:cs="Calibri"/>
                  <w:sz w:val="28"/>
                  <w:rPrChange w:author="PC" w:date="2023-03-31T11:41:00Z" w:id="4682">
                    <w:rPr>
                      <w:rFonts w:ascii="Calibri" w:hAnsi="Calibri" w:cs="Calibri"/>
                      <w:color w:val="000000"/>
                      <w:sz w:val="28"/>
                    </w:rPr>
                  </w:rPrChange>
                </w:rPr>
                <w:t> </w:t>
              </w:r>
            </w:ins>
          </w:p>
        </w:tc>
      </w:tr>
      <w:tr w:rsidRPr="00357A8D" w:rsidR="00567CE2" w:rsidTr="00277A61" w14:paraId="48B67B79" w14:textId="77777777">
        <w:trPr>
          <w:trHeight w:val="430"/>
          <w:ins w:author="phetc" w:date="2023-02-13T15:44:00Z" w:id="468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247E89F" w14:textId="77777777">
            <w:pPr>
              <w:rPr>
                <w:ins w:author="phetc" w:date="2023-02-13T15:44:00Z" w:id="4684"/>
                <w:rFonts w:ascii="Calibri" w:hAnsi="Calibri" w:cs="Calibri"/>
                <w:sz w:val="28"/>
                <w:rPrChange w:author="PC" w:date="2023-03-31T11:41:00Z" w:id="4685">
                  <w:rPr>
                    <w:ins w:author="phetc" w:date="2023-02-13T15:44:00Z" w:id="4686"/>
                    <w:rFonts w:ascii="Calibri" w:hAnsi="Calibri" w:cs="Calibri"/>
                    <w:color w:val="000000"/>
                    <w:sz w:val="28"/>
                  </w:rPr>
                </w:rPrChange>
              </w:rPr>
            </w:pPr>
            <w:ins w:author="phetc" w:date="2023-02-13T15:44:00Z" w:id="4687">
              <w:r w:rsidRPr="00357A8D">
                <w:rPr>
                  <w:rFonts w:ascii="TH Sarabun New" w:hAnsi="TH Sarabun New" w:eastAsia="Angsana New" w:cs="TH Sarabun New"/>
                  <w:sz w:val="28"/>
                  <w:cs/>
                </w:rPr>
                <w:t xml:space="preserve">ศ.490 สัมมนาเศรษฐศาสตร์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B41AD7" w14:textId="77777777">
            <w:pPr>
              <w:rPr>
                <w:ins w:author="phetc" w:date="2023-02-13T15:44:00Z" w:id="4688"/>
                <w:rFonts w:ascii="Calibri" w:hAnsi="Calibri" w:cs="Calibri"/>
                <w:sz w:val="28"/>
                <w:rPrChange w:author="PC" w:date="2023-03-31T11:41:00Z" w:id="4689">
                  <w:rPr>
                    <w:ins w:author="phetc" w:date="2023-02-13T15:44:00Z" w:id="4690"/>
                    <w:rFonts w:ascii="Calibri" w:hAnsi="Calibri" w:cs="Calibri"/>
                    <w:color w:val="000000"/>
                    <w:sz w:val="28"/>
                  </w:rPr>
                </w:rPrChange>
              </w:rPr>
            </w:pPr>
            <w:ins w:author="phetc" w:date="2023-02-13T15:44:00Z" w:id="4691">
              <w:r w:rsidRPr="00357A8D">
                <w:rPr>
                  <w:rFonts w:ascii="Calibri" w:hAnsi="Calibri" w:cs="Calibri"/>
                  <w:sz w:val="28"/>
                  <w:rPrChange w:author="PC" w:date="2023-03-31T11:41:00Z" w:id="4692">
                    <w:rPr>
                      <w:rFonts w:ascii="Calibri" w:hAnsi="Calibri" w:cs="Calibri"/>
                      <w:color w:val="000000"/>
                      <w:sz w:val="28"/>
                    </w:rPr>
                  </w:rPrChange>
                </w:rPr>
                <w:t> </w:t>
              </w:r>
              <w:r w:rsidRPr="00357A8D">
                <w:rPr>
                  <w:rFonts w:ascii="Wingdings 2" w:hAnsi="Wingdings 2" w:eastAsia="Wingdings 2" w:cs="Wingdings 2"/>
                  <w:sz w:val="28"/>
                  <w:rPrChange w:author="PC" w:date="2023-03-31T11:41:00Z" w:id="46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768657" w14:textId="77777777">
            <w:pPr>
              <w:rPr>
                <w:ins w:author="phetc" w:date="2023-02-13T15:44:00Z" w:id="4694"/>
                <w:rFonts w:ascii="Calibri" w:hAnsi="Calibri" w:cs="Calibri"/>
                <w:sz w:val="28"/>
                <w:rPrChange w:author="PC" w:date="2023-03-31T11:41:00Z" w:id="4695">
                  <w:rPr>
                    <w:ins w:author="phetc" w:date="2023-02-13T15:44:00Z" w:id="4696"/>
                    <w:rFonts w:ascii="Calibri" w:hAnsi="Calibri" w:cs="Calibri"/>
                    <w:color w:val="000000"/>
                    <w:sz w:val="28"/>
                  </w:rPr>
                </w:rPrChange>
              </w:rPr>
            </w:pPr>
            <w:ins w:author="phetc" w:date="2023-02-13T15:44:00Z" w:id="4697">
              <w:r w:rsidRPr="00357A8D">
                <w:rPr>
                  <w:rFonts w:ascii="Calibri" w:hAnsi="Calibri" w:cs="Calibri"/>
                  <w:sz w:val="28"/>
                  <w:rPrChange w:author="PC" w:date="2023-03-31T11:41:00Z" w:id="4698">
                    <w:rPr>
                      <w:rFonts w:ascii="Calibri" w:hAnsi="Calibri" w:cs="Calibri"/>
                      <w:color w:val="000000"/>
                      <w:sz w:val="28"/>
                    </w:rPr>
                  </w:rPrChange>
                </w:rPr>
                <w:t> </w:t>
              </w:r>
              <w:r w:rsidRPr="00357A8D">
                <w:rPr>
                  <w:rFonts w:ascii="Wingdings 2" w:hAnsi="Wingdings 2" w:eastAsia="Wingdings 2" w:cs="Wingdings 2"/>
                  <w:sz w:val="28"/>
                  <w:rPrChange w:author="PC" w:date="2023-03-31T11:41:00Z" w:id="46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0CA872" w14:textId="77777777">
            <w:pPr>
              <w:rPr>
                <w:ins w:author="phetc" w:date="2023-02-13T15:44:00Z" w:id="4700"/>
                <w:rFonts w:ascii="Calibri" w:hAnsi="Calibri" w:cs="Calibri"/>
                <w:sz w:val="28"/>
                <w:rPrChange w:author="PC" w:date="2023-03-31T11:41:00Z" w:id="4701">
                  <w:rPr>
                    <w:ins w:author="phetc" w:date="2023-02-13T15:44:00Z" w:id="4702"/>
                    <w:rFonts w:ascii="Calibri" w:hAnsi="Calibri" w:cs="Calibri"/>
                    <w:color w:val="000000"/>
                    <w:sz w:val="28"/>
                  </w:rPr>
                </w:rPrChange>
              </w:rPr>
            </w:pPr>
            <w:ins w:author="phetc" w:date="2023-02-13T15:44:00Z" w:id="4703">
              <w:r w:rsidRPr="00357A8D">
                <w:rPr>
                  <w:rFonts w:ascii="Calibri" w:hAnsi="Calibri" w:cs="Calibri"/>
                  <w:sz w:val="28"/>
                  <w:rPrChange w:author="PC" w:date="2023-03-31T11:41:00Z" w:id="47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A70C61" w14:textId="77777777">
            <w:pPr>
              <w:rPr>
                <w:ins w:author="phetc" w:date="2023-02-13T15:44:00Z" w:id="4705"/>
                <w:rFonts w:ascii="Calibri" w:hAnsi="Calibri" w:cs="Calibri"/>
                <w:sz w:val="28"/>
                <w:rPrChange w:author="PC" w:date="2023-03-31T11:41:00Z" w:id="4706">
                  <w:rPr>
                    <w:ins w:author="phetc" w:date="2023-02-13T15:44:00Z" w:id="4707"/>
                    <w:rFonts w:ascii="Calibri" w:hAnsi="Calibri" w:cs="Calibri"/>
                    <w:color w:val="000000"/>
                    <w:sz w:val="28"/>
                  </w:rPr>
                </w:rPrChange>
              </w:rPr>
            </w:pPr>
            <w:ins w:author="phetc" w:date="2023-02-13T15:44:00Z" w:id="4708">
              <w:r w:rsidRPr="00357A8D">
                <w:rPr>
                  <w:rFonts w:ascii="Calibri" w:hAnsi="Calibri" w:cs="Calibri"/>
                  <w:sz w:val="28"/>
                  <w:rPrChange w:author="PC" w:date="2023-03-31T11:41:00Z" w:id="4709">
                    <w:rPr>
                      <w:rFonts w:ascii="Calibri" w:hAnsi="Calibri" w:cs="Calibri"/>
                      <w:color w:val="000000"/>
                      <w:sz w:val="28"/>
                    </w:rPr>
                  </w:rPrChange>
                </w:rPr>
                <w:t> </w:t>
              </w:r>
              <w:r w:rsidRPr="00357A8D">
                <w:rPr>
                  <w:rFonts w:ascii="Wingdings 2" w:hAnsi="Wingdings 2" w:eastAsia="Wingdings 2" w:cs="Wingdings 2"/>
                  <w:sz w:val="28"/>
                  <w:rPrChange w:author="PC" w:date="2023-03-31T11:41:00Z" w:id="47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92E5E4" w14:textId="77777777">
            <w:pPr>
              <w:rPr>
                <w:ins w:author="phetc" w:date="2023-02-13T15:44:00Z" w:id="4711"/>
                <w:rFonts w:ascii="Calibri" w:hAnsi="Calibri" w:cs="Calibri"/>
                <w:sz w:val="28"/>
                <w:rPrChange w:author="PC" w:date="2023-03-31T11:41:00Z" w:id="4712">
                  <w:rPr>
                    <w:ins w:author="phetc" w:date="2023-02-13T15:44:00Z" w:id="4713"/>
                    <w:rFonts w:ascii="Calibri" w:hAnsi="Calibri" w:cs="Calibri"/>
                    <w:color w:val="000000"/>
                    <w:sz w:val="28"/>
                  </w:rPr>
                </w:rPrChange>
              </w:rPr>
            </w:pPr>
            <w:ins w:author="phetc" w:date="2023-02-13T15:44:00Z" w:id="4714">
              <w:r w:rsidRPr="00357A8D">
                <w:rPr>
                  <w:rFonts w:ascii="Calibri" w:hAnsi="Calibri" w:cs="Calibri"/>
                  <w:sz w:val="28"/>
                  <w:rPrChange w:author="PC" w:date="2023-03-31T11:41:00Z" w:id="4715">
                    <w:rPr>
                      <w:rFonts w:ascii="Calibri" w:hAnsi="Calibri" w:cs="Calibri"/>
                      <w:color w:val="000000"/>
                      <w:sz w:val="28"/>
                    </w:rPr>
                  </w:rPrChange>
                </w:rPr>
                <w:t> </w:t>
              </w:r>
              <w:r w:rsidRPr="00357A8D">
                <w:rPr>
                  <w:rFonts w:ascii="Wingdings 2" w:hAnsi="Wingdings 2" w:eastAsia="Wingdings 2" w:cs="Wingdings 2"/>
                  <w:sz w:val="28"/>
                  <w:rPrChange w:author="PC" w:date="2023-03-31T11:41:00Z" w:id="47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8A3106" w14:textId="77777777">
            <w:pPr>
              <w:rPr>
                <w:ins w:author="phetc" w:date="2023-02-13T15:44:00Z" w:id="4717"/>
                <w:rFonts w:ascii="Calibri" w:hAnsi="Calibri" w:cs="Calibri"/>
                <w:sz w:val="28"/>
                <w:rPrChange w:author="PC" w:date="2023-03-31T11:41:00Z" w:id="4718">
                  <w:rPr>
                    <w:ins w:author="phetc" w:date="2023-02-13T15:44:00Z" w:id="4719"/>
                    <w:rFonts w:ascii="Calibri" w:hAnsi="Calibri" w:cs="Calibri"/>
                    <w:color w:val="000000"/>
                    <w:sz w:val="28"/>
                  </w:rPr>
                </w:rPrChange>
              </w:rPr>
            </w:pPr>
            <w:ins w:author="phetc" w:date="2023-02-13T15:44:00Z" w:id="4720">
              <w:r w:rsidRPr="00357A8D">
                <w:rPr>
                  <w:rFonts w:ascii="Calibri" w:hAnsi="Calibri" w:cs="Calibri"/>
                  <w:sz w:val="28"/>
                  <w:rPrChange w:author="PC" w:date="2023-03-31T11:41:00Z" w:id="4721">
                    <w:rPr>
                      <w:rFonts w:ascii="Calibri" w:hAnsi="Calibri" w:cs="Calibri"/>
                      <w:color w:val="000000"/>
                      <w:sz w:val="28"/>
                    </w:rPr>
                  </w:rPrChange>
                </w:rPr>
                <w:t> </w:t>
              </w:r>
              <w:r w:rsidRPr="00357A8D">
                <w:rPr>
                  <w:rFonts w:ascii="Wingdings 2" w:hAnsi="Wingdings 2" w:eastAsia="Wingdings 2" w:cs="Wingdings 2"/>
                  <w:sz w:val="28"/>
                  <w:rPrChange w:author="PC" w:date="2023-03-31T11:41:00Z" w:id="47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877ACF" w14:textId="77777777">
            <w:pPr>
              <w:rPr>
                <w:ins w:author="phetc" w:date="2023-02-13T15:44:00Z" w:id="4723"/>
                <w:rFonts w:ascii="Calibri" w:hAnsi="Calibri" w:cs="Calibri"/>
                <w:sz w:val="28"/>
                <w:rPrChange w:author="PC" w:date="2023-03-31T11:41:00Z" w:id="4724">
                  <w:rPr>
                    <w:ins w:author="phetc" w:date="2023-02-13T15:44:00Z" w:id="4725"/>
                    <w:rFonts w:ascii="Calibri" w:hAnsi="Calibri" w:cs="Calibri"/>
                    <w:color w:val="000000"/>
                    <w:sz w:val="28"/>
                  </w:rPr>
                </w:rPrChange>
              </w:rPr>
            </w:pPr>
            <w:ins w:author="phetc" w:date="2023-02-13T15:44:00Z" w:id="4726">
              <w:r w:rsidRPr="00357A8D">
                <w:rPr>
                  <w:rFonts w:ascii="Calibri" w:hAnsi="Calibri" w:cs="Calibri"/>
                  <w:sz w:val="28"/>
                  <w:rPrChange w:author="PC" w:date="2023-03-31T11:41:00Z" w:id="4727">
                    <w:rPr>
                      <w:rFonts w:ascii="Calibri" w:hAnsi="Calibri" w:cs="Calibri"/>
                      <w:color w:val="000000"/>
                      <w:sz w:val="28"/>
                    </w:rPr>
                  </w:rPrChange>
                </w:rPr>
                <w:t> </w:t>
              </w:r>
              <w:r w:rsidRPr="00357A8D">
                <w:rPr>
                  <w:rFonts w:ascii="Wingdings 2" w:hAnsi="Wingdings 2" w:eastAsia="Wingdings 2" w:cs="Wingdings 2"/>
                  <w:sz w:val="28"/>
                  <w:rPrChange w:author="PC" w:date="2023-03-31T11:41:00Z" w:id="47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7F49EA" w14:textId="77777777">
            <w:pPr>
              <w:rPr>
                <w:ins w:author="phetc" w:date="2023-02-13T15:44:00Z" w:id="4729"/>
                <w:rFonts w:ascii="Calibri" w:hAnsi="Calibri" w:cs="Calibri"/>
                <w:sz w:val="28"/>
                <w:rPrChange w:author="PC" w:date="2023-03-31T11:41:00Z" w:id="4730">
                  <w:rPr>
                    <w:ins w:author="phetc" w:date="2023-02-13T15:44:00Z" w:id="4731"/>
                    <w:rFonts w:ascii="Calibri" w:hAnsi="Calibri" w:cs="Calibri"/>
                    <w:color w:val="000000"/>
                    <w:sz w:val="28"/>
                  </w:rPr>
                </w:rPrChange>
              </w:rPr>
            </w:pPr>
            <w:ins w:author="phetc" w:date="2023-02-13T15:44:00Z" w:id="4732">
              <w:r w:rsidRPr="00357A8D">
                <w:rPr>
                  <w:rFonts w:ascii="Calibri" w:hAnsi="Calibri" w:cs="Calibri"/>
                  <w:sz w:val="28"/>
                  <w:rPrChange w:author="PC" w:date="2023-03-31T11:41:00Z" w:id="4733">
                    <w:rPr>
                      <w:rFonts w:ascii="Calibri" w:hAnsi="Calibri" w:cs="Calibri"/>
                      <w:color w:val="000000"/>
                      <w:sz w:val="28"/>
                    </w:rPr>
                  </w:rPrChange>
                </w:rPr>
                <w:t> </w:t>
              </w:r>
              <w:r w:rsidRPr="00357A8D">
                <w:rPr>
                  <w:rFonts w:ascii="Wingdings 2" w:hAnsi="Wingdings 2" w:eastAsia="Wingdings 2" w:cs="Wingdings 2"/>
                  <w:sz w:val="28"/>
                  <w:rPrChange w:author="PC" w:date="2023-03-31T11:41:00Z" w:id="47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437372" w14:textId="77777777">
            <w:pPr>
              <w:rPr>
                <w:ins w:author="phetc" w:date="2023-02-13T15:44:00Z" w:id="4735"/>
                <w:rFonts w:ascii="Calibri" w:hAnsi="Calibri" w:cs="Calibri"/>
                <w:sz w:val="28"/>
                <w:rPrChange w:author="PC" w:date="2023-03-31T11:41:00Z" w:id="4736">
                  <w:rPr>
                    <w:ins w:author="phetc" w:date="2023-02-13T15:44:00Z" w:id="4737"/>
                    <w:rFonts w:ascii="Calibri" w:hAnsi="Calibri" w:cs="Calibri"/>
                    <w:color w:val="000000"/>
                    <w:sz w:val="28"/>
                  </w:rPr>
                </w:rPrChange>
              </w:rPr>
            </w:pPr>
            <w:ins w:author="phetc" w:date="2023-02-13T15:44:00Z" w:id="4738">
              <w:r w:rsidRPr="00357A8D">
                <w:rPr>
                  <w:rFonts w:ascii="Calibri" w:hAnsi="Calibri" w:cs="Calibri"/>
                  <w:sz w:val="28"/>
                  <w:rPrChange w:author="PC" w:date="2023-03-31T11:41:00Z" w:id="4739">
                    <w:rPr>
                      <w:rFonts w:ascii="Calibri" w:hAnsi="Calibri" w:cs="Calibri"/>
                      <w:color w:val="000000"/>
                      <w:sz w:val="28"/>
                    </w:rPr>
                  </w:rPrChange>
                </w:rPr>
                <w:t> </w:t>
              </w:r>
              <w:r w:rsidRPr="00357A8D">
                <w:rPr>
                  <w:rFonts w:ascii="Wingdings 2" w:hAnsi="Wingdings 2" w:eastAsia="Wingdings 2" w:cs="Wingdings 2"/>
                  <w:sz w:val="28"/>
                  <w:rPrChange w:author="PC" w:date="2023-03-31T11:41:00Z" w:id="47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B0A34B" w14:textId="77777777">
            <w:pPr>
              <w:rPr>
                <w:ins w:author="phetc" w:date="2023-02-13T15:44:00Z" w:id="4741"/>
                <w:rFonts w:ascii="Calibri" w:hAnsi="Calibri" w:cs="Calibri"/>
                <w:sz w:val="28"/>
                <w:rPrChange w:author="PC" w:date="2023-03-31T11:41:00Z" w:id="4742">
                  <w:rPr>
                    <w:ins w:author="phetc" w:date="2023-02-13T15:44:00Z" w:id="4743"/>
                    <w:rFonts w:ascii="Calibri" w:hAnsi="Calibri" w:cs="Calibri"/>
                    <w:color w:val="000000"/>
                    <w:sz w:val="28"/>
                  </w:rPr>
                </w:rPrChange>
              </w:rPr>
            </w:pPr>
            <w:ins w:author="phetc" w:date="2023-02-13T15:44:00Z" w:id="4744">
              <w:r w:rsidRPr="00357A8D">
                <w:rPr>
                  <w:rFonts w:ascii="Calibri" w:hAnsi="Calibri" w:cs="Calibri"/>
                  <w:sz w:val="28"/>
                  <w:rPrChange w:author="PC" w:date="2023-03-31T11:41:00Z" w:id="4745">
                    <w:rPr>
                      <w:rFonts w:ascii="Calibri" w:hAnsi="Calibri" w:cs="Calibri"/>
                      <w:color w:val="000000"/>
                      <w:sz w:val="28"/>
                    </w:rPr>
                  </w:rPrChange>
                </w:rPr>
                <w:t> </w:t>
              </w:r>
              <w:r w:rsidRPr="00357A8D">
                <w:rPr>
                  <w:rFonts w:ascii="Wingdings 2" w:hAnsi="Wingdings 2" w:eastAsia="Wingdings 2" w:cs="Wingdings 2"/>
                  <w:sz w:val="28"/>
                  <w:rPrChange w:author="PC" w:date="2023-03-31T11:41:00Z" w:id="47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756E00" w14:textId="77777777">
            <w:pPr>
              <w:rPr>
                <w:ins w:author="phetc" w:date="2023-02-13T15:44:00Z" w:id="4747"/>
                <w:rFonts w:ascii="Calibri" w:hAnsi="Calibri" w:cs="Calibri"/>
                <w:sz w:val="28"/>
                <w:rPrChange w:author="PC" w:date="2023-03-31T11:41:00Z" w:id="4748">
                  <w:rPr>
                    <w:ins w:author="phetc" w:date="2023-02-13T15:44:00Z" w:id="4749"/>
                    <w:rFonts w:ascii="Calibri" w:hAnsi="Calibri" w:cs="Calibri"/>
                    <w:color w:val="000000"/>
                    <w:sz w:val="28"/>
                  </w:rPr>
                </w:rPrChange>
              </w:rPr>
            </w:pPr>
            <w:ins w:author="phetc" w:date="2023-02-13T15:44:00Z" w:id="4750">
              <w:r w:rsidRPr="00357A8D">
                <w:rPr>
                  <w:rFonts w:ascii="Calibri" w:hAnsi="Calibri" w:cs="Calibri"/>
                  <w:sz w:val="28"/>
                  <w:rPrChange w:author="PC" w:date="2023-03-31T11:41:00Z" w:id="4751">
                    <w:rPr>
                      <w:rFonts w:ascii="Calibri" w:hAnsi="Calibri" w:cs="Calibri"/>
                      <w:color w:val="000000"/>
                      <w:sz w:val="28"/>
                    </w:rPr>
                  </w:rPrChange>
                </w:rPr>
                <w:t> </w:t>
              </w:r>
              <w:r w:rsidRPr="00357A8D">
                <w:rPr>
                  <w:rFonts w:ascii="Wingdings 2" w:hAnsi="Wingdings 2" w:eastAsia="Wingdings 2" w:cs="Wingdings 2"/>
                  <w:sz w:val="28"/>
                  <w:rPrChange w:author="PC" w:date="2023-03-31T11:41:00Z" w:id="47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09FCA5" w14:textId="77777777">
            <w:pPr>
              <w:rPr>
                <w:ins w:author="phetc" w:date="2023-02-13T15:44:00Z" w:id="4753"/>
                <w:rFonts w:ascii="Calibri" w:hAnsi="Calibri" w:cs="Calibri"/>
                <w:sz w:val="28"/>
                <w:rPrChange w:author="PC" w:date="2023-03-31T11:41:00Z" w:id="4754">
                  <w:rPr>
                    <w:ins w:author="phetc" w:date="2023-02-13T15:44:00Z" w:id="4755"/>
                    <w:rFonts w:ascii="Calibri" w:hAnsi="Calibri" w:cs="Calibri"/>
                    <w:color w:val="000000"/>
                    <w:sz w:val="28"/>
                  </w:rPr>
                </w:rPrChange>
              </w:rPr>
            </w:pPr>
            <w:ins w:author="phetc" w:date="2023-02-13T15:44:00Z" w:id="4756">
              <w:r w:rsidRPr="00357A8D">
                <w:rPr>
                  <w:rFonts w:ascii="Calibri" w:hAnsi="Calibri" w:cs="Calibri"/>
                  <w:sz w:val="28"/>
                  <w:rPrChange w:author="PC" w:date="2023-03-31T11:41:00Z" w:id="4757">
                    <w:rPr>
                      <w:rFonts w:ascii="Calibri" w:hAnsi="Calibri" w:cs="Calibri"/>
                      <w:color w:val="000000"/>
                      <w:sz w:val="28"/>
                    </w:rPr>
                  </w:rPrChange>
                </w:rPr>
                <w:t> </w:t>
              </w:r>
              <w:r w:rsidRPr="00357A8D">
                <w:rPr>
                  <w:rFonts w:ascii="Wingdings 2" w:hAnsi="Wingdings 2" w:eastAsia="Wingdings 2" w:cs="Wingdings 2"/>
                  <w:sz w:val="28"/>
                  <w:rPrChange w:author="PC" w:date="2023-03-31T11:41:00Z" w:id="47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2E2F84" w14:textId="77777777">
            <w:pPr>
              <w:rPr>
                <w:ins w:author="phetc" w:date="2023-02-13T15:44:00Z" w:id="4759"/>
                <w:rFonts w:ascii="Calibri" w:hAnsi="Calibri" w:cs="Calibri"/>
                <w:sz w:val="28"/>
                <w:rPrChange w:author="PC" w:date="2023-03-31T11:41:00Z" w:id="4760">
                  <w:rPr>
                    <w:ins w:author="phetc" w:date="2023-02-13T15:44:00Z" w:id="4761"/>
                    <w:rFonts w:ascii="Calibri" w:hAnsi="Calibri" w:cs="Calibri"/>
                    <w:color w:val="000000"/>
                    <w:sz w:val="28"/>
                  </w:rPr>
                </w:rPrChange>
              </w:rPr>
            </w:pPr>
            <w:ins w:author="phetc" w:date="2023-02-13T15:44:00Z" w:id="4762">
              <w:r w:rsidRPr="00357A8D">
                <w:rPr>
                  <w:rFonts w:ascii="Calibri" w:hAnsi="Calibri" w:cs="Calibri"/>
                  <w:sz w:val="28"/>
                  <w:rPrChange w:author="PC" w:date="2023-03-31T11:41:00Z" w:id="4763">
                    <w:rPr>
                      <w:rFonts w:ascii="Calibri" w:hAnsi="Calibri" w:cs="Calibri"/>
                      <w:color w:val="000000"/>
                      <w:sz w:val="28"/>
                    </w:rPr>
                  </w:rPrChange>
                </w:rPr>
                <w:t> </w:t>
              </w:r>
              <w:r w:rsidRPr="00357A8D">
                <w:rPr>
                  <w:rFonts w:ascii="Wingdings 2" w:hAnsi="Wingdings 2" w:eastAsia="Wingdings 2" w:cs="Wingdings 2"/>
                  <w:sz w:val="28"/>
                  <w:rPrChange w:author="PC" w:date="2023-03-31T11:41:00Z" w:id="47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E1B22C" w14:textId="77777777">
            <w:pPr>
              <w:rPr>
                <w:ins w:author="phetc" w:date="2023-02-13T15:44:00Z" w:id="4765"/>
                <w:rFonts w:ascii="Calibri" w:hAnsi="Calibri" w:cs="Calibri"/>
                <w:sz w:val="28"/>
                <w:rPrChange w:author="PC" w:date="2023-03-31T11:41:00Z" w:id="4766">
                  <w:rPr>
                    <w:ins w:author="phetc" w:date="2023-02-13T15:44:00Z" w:id="4767"/>
                    <w:rFonts w:ascii="Calibri" w:hAnsi="Calibri" w:cs="Calibri"/>
                    <w:color w:val="000000"/>
                    <w:sz w:val="28"/>
                  </w:rPr>
                </w:rPrChange>
              </w:rPr>
            </w:pPr>
            <w:ins w:author="phetc" w:date="2023-02-13T15:44:00Z" w:id="4768">
              <w:r w:rsidRPr="00357A8D">
                <w:rPr>
                  <w:rFonts w:ascii="Calibri" w:hAnsi="Calibri" w:cs="Calibri"/>
                  <w:sz w:val="28"/>
                  <w:rPrChange w:author="PC" w:date="2023-03-31T11:41:00Z" w:id="4769">
                    <w:rPr>
                      <w:rFonts w:ascii="Calibri" w:hAnsi="Calibri" w:cs="Calibri"/>
                      <w:color w:val="000000"/>
                      <w:sz w:val="28"/>
                    </w:rPr>
                  </w:rPrChange>
                </w:rPr>
                <w:t> </w:t>
              </w:r>
              <w:r w:rsidRPr="00357A8D">
                <w:rPr>
                  <w:rFonts w:ascii="Wingdings 2" w:hAnsi="Wingdings 2" w:eastAsia="Wingdings 2" w:cs="Wingdings 2"/>
                  <w:sz w:val="28"/>
                  <w:rPrChange w:author="PC" w:date="2023-03-31T11:41:00Z" w:id="47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7D05F2" w14:textId="77777777">
            <w:pPr>
              <w:rPr>
                <w:ins w:author="phetc" w:date="2023-02-13T15:44:00Z" w:id="4771"/>
                <w:rFonts w:ascii="Calibri" w:hAnsi="Calibri" w:cs="Calibri"/>
                <w:sz w:val="28"/>
                <w:rPrChange w:author="PC" w:date="2023-03-31T11:41:00Z" w:id="4772">
                  <w:rPr>
                    <w:ins w:author="phetc" w:date="2023-02-13T15:44:00Z" w:id="4773"/>
                    <w:rFonts w:ascii="Calibri" w:hAnsi="Calibri" w:cs="Calibri"/>
                    <w:color w:val="000000"/>
                    <w:sz w:val="28"/>
                  </w:rPr>
                </w:rPrChange>
              </w:rPr>
            </w:pPr>
            <w:ins w:author="phetc" w:date="2023-02-13T15:44:00Z" w:id="4774">
              <w:r w:rsidRPr="00357A8D">
                <w:rPr>
                  <w:rFonts w:ascii="Calibri" w:hAnsi="Calibri" w:cs="Calibri"/>
                  <w:sz w:val="28"/>
                  <w:rPrChange w:author="PC" w:date="2023-03-31T11:41:00Z" w:id="4775">
                    <w:rPr>
                      <w:rFonts w:ascii="Calibri" w:hAnsi="Calibri" w:cs="Calibri"/>
                      <w:color w:val="000000"/>
                      <w:sz w:val="28"/>
                    </w:rPr>
                  </w:rPrChange>
                </w:rPr>
                <w:t> </w:t>
              </w:r>
              <w:r w:rsidRPr="00357A8D">
                <w:rPr>
                  <w:rFonts w:ascii="Wingdings 2" w:hAnsi="Wingdings 2" w:eastAsia="Wingdings 2" w:cs="Wingdings 2"/>
                  <w:sz w:val="28"/>
                  <w:rPrChange w:author="PC" w:date="2023-03-31T11:41:00Z" w:id="47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59E517" w14:textId="77777777">
            <w:pPr>
              <w:rPr>
                <w:ins w:author="phetc" w:date="2023-02-13T15:44:00Z" w:id="4777"/>
                <w:rFonts w:ascii="Calibri" w:hAnsi="Calibri" w:cs="Calibri"/>
                <w:sz w:val="28"/>
                <w:rPrChange w:author="PC" w:date="2023-03-31T11:41:00Z" w:id="4778">
                  <w:rPr>
                    <w:ins w:author="phetc" w:date="2023-02-13T15:44:00Z" w:id="4779"/>
                    <w:rFonts w:ascii="Calibri" w:hAnsi="Calibri" w:cs="Calibri"/>
                    <w:color w:val="000000"/>
                    <w:sz w:val="28"/>
                  </w:rPr>
                </w:rPrChange>
              </w:rPr>
            </w:pPr>
            <w:ins w:author="phetc" w:date="2023-02-13T15:44:00Z" w:id="4780">
              <w:r w:rsidRPr="00357A8D">
                <w:rPr>
                  <w:rFonts w:ascii="Calibri" w:hAnsi="Calibri" w:cs="Calibri"/>
                  <w:sz w:val="28"/>
                  <w:rPrChange w:author="PC" w:date="2023-03-31T11:41:00Z" w:id="4781">
                    <w:rPr>
                      <w:rFonts w:ascii="Calibri" w:hAnsi="Calibri" w:cs="Calibri"/>
                      <w:color w:val="000000"/>
                      <w:sz w:val="28"/>
                    </w:rPr>
                  </w:rPrChange>
                </w:rPr>
                <w:t> </w:t>
              </w:r>
              <w:r w:rsidRPr="00357A8D">
                <w:rPr>
                  <w:rFonts w:ascii="Wingdings 2" w:hAnsi="Wingdings 2" w:eastAsia="Wingdings 2" w:cs="Wingdings 2"/>
                  <w:sz w:val="28"/>
                  <w:rPrChange w:author="PC" w:date="2023-03-31T11:41:00Z" w:id="4782">
                    <w:rPr>
                      <w:rFonts w:ascii="Calibri" w:hAnsi="Calibri" w:cs="Calibri"/>
                      <w:color w:val="000000"/>
                      <w:sz w:val="28"/>
                    </w:rPr>
                  </w:rPrChange>
                </w:rPr>
                <w:t>P</w:t>
              </w:r>
            </w:ins>
          </w:p>
        </w:tc>
      </w:tr>
      <w:tr w:rsidRPr="00357A8D" w:rsidR="00567CE2" w:rsidTr="00277A61" w14:paraId="59996CDA" w14:textId="77777777">
        <w:trPr>
          <w:trHeight w:val="430"/>
          <w:ins w:author="phetc" w:date="2023-02-13T15:44:00Z" w:id="478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BAB9BD0" w14:textId="77777777">
            <w:pPr>
              <w:pStyle w:val="ListParagraph"/>
              <w:tabs>
                <w:tab w:val="left" w:pos="241"/>
              </w:tabs>
              <w:ind w:left="0"/>
              <w:rPr>
                <w:ins w:author="phetc" w:date="2023-02-13T15:44:00Z" w:id="4784"/>
                <w:rFonts w:ascii="TH Sarabun New" w:hAnsi="TH Sarabun New" w:eastAsia="Angsana New" w:cs="TH Sarabun New"/>
                <w:b/>
                <w:bCs/>
                <w:sz w:val="28"/>
                <w:u w:val="single"/>
              </w:rPr>
            </w:pPr>
            <w:ins w:author="phetc" w:date="2023-02-13T15:44:00Z" w:id="4785">
              <w:r w:rsidRPr="00357A8D">
                <w:rPr>
                  <w:rFonts w:ascii="TH Sarabun New" w:hAnsi="TH Sarabun New" w:eastAsia="Angsana New" w:cs="TH Sarabun New"/>
                  <w:b/>
                  <w:bCs/>
                  <w:sz w:val="28"/>
                  <w:u w:val="single"/>
                  <w:cs/>
                </w:rPr>
                <w:t>หมวดเศรษฐศาสตร์การเมืองและประวัติศาสตร์เศรษฐกิจ (หมวด 0)</w:t>
              </w:r>
            </w:ins>
          </w:p>
          <w:p w:rsidRPr="00357A8D" w:rsidR="00BD3F6C" w:rsidRDefault="00BD3F6C" w14:paraId="21853FA6" w14:textId="77777777">
            <w:pPr>
              <w:rPr>
                <w:ins w:author="phetc" w:date="2023-02-13T15:44:00Z" w:id="4786"/>
                <w:rFonts w:ascii="Calibri" w:hAnsi="Calibri" w:cs="Calibri"/>
                <w:sz w:val="28"/>
                <w:rPrChange w:author="PC" w:date="2023-03-31T11:41:00Z" w:id="4787">
                  <w:rPr>
                    <w:ins w:author="phetc" w:date="2023-02-13T15:44:00Z" w:id="4788"/>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E788EB" w14:textId="77777777">
            <w:pPr>
              <w:rPr>
                <w:ins w:author="phetc" w:date="2023-02-13T15:44:00Z" w:id="4789"/>
                <w:rFonts w:ascii="Calibri" w:hAnsi="Calibri" w:cs="Calibri"/>
                <w:sz w:val="28"/>
                <w:rPrChange w:author="PC" w:date="2023-03-31T11:41:00Z" w:id="4790">
                  <w:rPr>
                    <w:ins w:author="phetc" w:date="2023-02-13T15:44:00Z" w:id="4791"/>
                    <w:rFonts w:ascii="Calibri" w:hAnsi="Calibri" w:cs="Calibri"/>
                    <w:color w:val="000000"/>
                    <w:sz w:val="28"/>
                  </w:rPr>
                </w:rPrChange>
              </w:rPr>
            </w:pPr>
            <w:ins w:author="phetc" w:date="2023-02-13T15:44:00Z" w:id="4792">
              <w:r w:rsidRPr="00357A8D">
                <w:rPr>
                  <w:rFonts w:ascii="Calibri" w:hAnsi="Calibri" w:cs="Calibri"/>
                  <w:sz w:val="28"/>
                  <w:rPrChange w:author="PC" w:date="2023-03-31T11:41:00Z" w:id="47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7C4908" w14:textId="77777777">
            <w:pPr>
              <w:rPr>
                <w:ins w:author="phetc" w:date="2023-02-13T15:44:00Z" w:id="4794"/>
                <w:rFonts w:ascii="Calibri" w:hAnsi="Calibri" w:cs="Calibri"/>
                <w:sz w:val="28"/>
                <w:rPrChange w:author="PC" w:date="2023-03-31T11:41:00Z" w:id="4795">
                  <w:rPr>
                    <w:ins w:author="phetc" w:date="2023-02-13T15:44:00Z" w:id="4796"/>
                    <w:rFonts w:ascii="Calibri" w:hAnsi="Calibri" w:cs="Calibri"/>
                    <w:color w:val="000000"/>
                    <w:sz w:val="28"/>
                  </w:rPr>
                </w:rPrChange>
              </w:rPr>
            </w:pPr>
            <w:ins w:author="phetc" w:date="2023-02-13T15:44:00Z" w:id="4797">
              <w:r w:rsidRPr="00357A8D">
                <w:rPr>
                  <w:rFonts w:ascii="Calibri" w:hAnsi="Calibri" w:cs="Calibri"/>
                  <w:sz w:val="28"/>
                  <w:rPrChange w:author="PC" w:date="2023-03-31T11:41:00Z" w:id="47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0A9171" w14:textId="77777777">
            <w:pPr>
              <w:rPr>
                <w:ins w:author="phetc" w:date="2023-02-13T15:44:00Z" w:id="4799"/>
                <w:rFonts w:ascii="Calibri" w:hAnsi="Calibri" w:cs="Calibri"/>
                <w:sz w:val="28"/>
                <w:rPrChange w:author="PC" w:date="2023-03-31T11:41:00Z" w:id="4800">
                  <w:rPr>
                    <w:ins w:author="phetc" w:date="2023-02-13T15:44:00Z" w:id="4801"/>
                    <w:rFonts w:ascii="Calibri" w:hAnsi="Calibri" w:cs="Calibri"/>
                    <w:color w:val="000000"/>
                    <w:sz w:val="28"/>
                  </w:rPr>
                </w:rPrChange>
              </w:rPr>
            </w:pPr>
            <w:ins w:author="phetc" w:date="2023-02-13T15:44:00Z" w:id="4802">
              <w:r w:rsidRPr="00357A8D">
                <w:rPr>
                  <w:rFonts w:ascii="Calibri" w:hAnsi="Calibri" w:cs="Calibri"/>
                  <w:sz w:val="28"/>
                  <w:rPrChange w:author="PC" w:date="2023-03-31T11:41:00Z" w:id="48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7A9E93" w14:textId="77777777">
            <w:pPr>
              <w:rPr>
                <w:ins w:author="phetc" w:date="2023-02-13T15:44:00Z" w:id="4804"/>
                <w:rFonts w:ascii="Calibri" w:hAnsi="Calibri" w:cs="Calibri"/>
                <w:sz w:val="28"/>
                <w:rPrChange w:author="PC" w:date="2023-03-31T11:41:00Z" w:id="4805">
                  <w:rPr>
                    <w:ins w:author="phetc" w:date="2023-02-13T15:44:00Z" w:id="4806"/>
                    <w:rFonts w:ascii="Calibri" w:hAnsi="Calibri" w:cs="Calibri"/>
                    <w:color w:val="000000"/>
                    <w:sz w:val="28"/>
                  </w:rPr>
                </w:rPrChange>
              </w:rPr>
            </w:pPr>
            <w:ins w:author="phetc" w:date="2023-02-13T15:44:00Z" w:id="4807">
              <w:r w:rsidRPr="00357A8D">
                <w:rPr>
                  <w:rFonts w:ascii="Calibri" w:hAnsi="Calibri" w:cs="Calibri"/>
                  <w:sz w:val="28"/>
                  <w:rPrChange w:author="PC" w:date="2023-03-31T11:41:00Z" w:id="48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22576C" w14:textId="77777777">
            <w:pPr>
              <w:rPr>
                <w:ins w:author="phetc" w:date="2023-02-13T15:44:00Z" w:id="4809"/>
                <w:rFonts w:ascii="Calibri" w:hAnsi="Calibri" w:cs="Calibri"/>
                <w:sz w:val="28"/>
                <w:rPrChange w:author="PC" w:date="2023-03-31T11:41:00Z" w:id="4810">
                  <w:rPr>
                    <w:ins w:author="phetc" w:date="2023-02-13T15:44:00Z" w:id="4811"/>
                    <w:rFonts w:ascii="Calibri" w:hAnsi="Calibri" w:cs="Calibri"/>
                    <w:color w:val="000000"/>
                    <w:sz w:val="28"/>
                  </w:rPr>
                </w:rPrChange>
              </w:rPr>
            </w:pPr>
            <w:ins w:author="phetc" w:date="2023-02-13T15:44:00Z" w:id="4812">
              <w:r w:rsidRPr="00357A8D">
                <w:rPr>
                  <w:rFonts w:ascii="Calibri" w:hAnsi="Calibri" w:cs="Calibri"/>
                  <w:sz w:val="28"/>
                  <w:rPrChange w:author="PC" w:date="2023-03-31T11:41:00Z" w:id="481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80CB44" w14:textId="77777777">
            <w:pPr>
              <w:rPr>
                <w:ins w:author="phetc" w:date="2023-02-13T15:44:00Z" w:id="4814"/>
                <w:rFonts w:ascii="Calibri" w:hAnsi="Calibri" w:cs="Calibri"/>
                <w:sz w:val="28"/>
                <w:rPrChange w:author="PC" w:date="2023-03-31T11:41:00Z" w:id="4815">
                  <w:rPr>
                    <w:ins w:author="phetc" w:date="2023-02-13T15:44:00Z" w:id="4816"/>
                    <w:rFonts w:ascii="Calibri" w:hAnsi="Calibri" w:cs="Calibri"/>
                    <w:color w:val="000000"/>
                    <w:sz w:val="28"/>
                  </w:rPr>
                </w:rPrChange>
              </w:rPr>
            </w:pPr>
            <w:ins w:author="phetc" w:date="2023-02-13T15:44:00Z" w:id="4817">
              <w:r w:rsidRPr="00357A8D">
                <w:rPr>
                  <w:rFonts w:ascii="Calibri" w:hAnsi="Calibri" w:cs="Calibri"/>
                  <w:sz w:val="28"/>
                  <w:rPrChange w:author="PC" w:date="2023-03-31T11:41:00Z" w:id="481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029B17" w14:textId="77777777">
            <w:pPr>
              <w:rPr>
                <w:ins w:author="phetc" w:date="2023-02-13T15:44:00Z" w:id="4819"/>
                <w:rFonts w:ascii="Calibri" w:hAnsi="Calibri" w:cs="Calibri"/>
                <w:sz w:val="28"/>
                <w:rPrChange w:author="PC" w:date="2023-03-31T11:41:00Z" w:id="4820">
                  <w:rPr>
                    <w:ins w:author="phetc" w:date="2023-02-13T15:44:00Z" w:id="4821"/>
                    <w:rFonts w:ascii="Calibri" w:hAnsi="Calibri" w:cs="Calibri"/>
                    <w:color w:val="000000"/>
                    <w:sz w:val="28"/>
                  </w:rPr>
                </w:rPrChange>
              </w:rPr>
            </w:pPr>
            <w:ins w:author="phetc" w:date="2023-02-13T15:44:00Z" w:id="4822">
              <w:r w:rsidRPr="00357A8D">
                <w:rPr>
                  <w:rFonts w:ascii="Calibri" w:hAnsi="Calibri" w:cs="Calibri"/>
                  <w:sz w:val="28"/>
                  <w:rPrChange w:author="PC" w:date="2023-03-31T11:41:00Z" w:id="482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047B59" w14:textId="77777777">
            <w:pPr>
              <w:rPr>
                <w:ins w:author="phetc" w:date="2023-02-13T15:44:00Z" w:id="4824"/>
                <w:rFonts w:ascii="Calibri" w:hAnsi="Calibri" w:cs="Calibri"/>
                <w:sz w:val="28"/>
                <w:rPrChange w:author="PC" w:date="2023-03-31T11:41:00Z" w:id="4825">
                  <w:rPr>
                    <w:ins w:author="phetc" w:date="2023-02-13T15:44:00Z" w:id="4826"/>
                    <w:rFonts w:ascii="Calibri" w:hAnsi="Calibri" w:cs="Calibri"/>
                    <w:color w:val="000000"/>
                    <w:sz w:val="28"/>
                  </w:rPr>
                </w:rPrChange>
              </w:rPr>
            </w:pPr>
            <w:ins w:author="phetc" w:date="2023-02-13T15:44:00Z" w:id="4827">
              <w:r w:rsidRPr="00357A8D">
                <w:rPr>
                  <w:rFonts w:ascii="Calibri" w:hAnsi="Calibri" w:cs="Calibri"/>
                  <w:sz w:val="28"/>
                  <w:rPrChange w:author="PC" w:date="2023-03-31T11:41:00Z" w:id="48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FCF5CD" w14:textId="77777777">
            <w:pPr>
              <w:rPr>
                <w:ins w:author="phetc" w:date="2023-02-13T15:44:00Z" w:id="4829"/>
                <w:rFonts w:ascii="Calibri" w:hAnsi="Calibri" w:cs="Calibri"/>
                <w:sz w:val="28"/>
                <w:rPrChange w:author="PC" w:date="2023-03-31T11:41:00Z" w:id="4830">
                  <w:rPr>
                    <w:ins w:author="phetc" w:date="2023-02-13T15:44:00Z" w:id="4831"/>
                    <w:rFonts w:ascii="Calibri" w:hAnsi="Calibri" w:cs="Calibri"/>
                    <w:color w:val="000000"/>
                    <w:sz w:val="28"/>
                  </w:rPr>
                </w:rPrChange>
              </w:rPr>
            </w:pPr>
            <w:ins w:author="phetc" w:date="2023-02-13T15:44:00Z" w:id="4832">
              <w:r w:rsidRPr="00357A8D">
                <w:rPr>
                  <w:rFonts w:ascii="Calibri" w:hAnsi="Calibri" w:cs="Calibri"/>
                  <w:sz w:val="28"/>
                  <w:rPrChange w:author="PC" w:date="2023-03-31T11:41:00Z" w:id="48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6E85AD" w14:textId="77777777">
            <w:pPr>
              <w:rPr>
                <w:ins w:author="phetc" w:date="2023-02-13T15:44:00Z" w:id="4834"/>
                <w:rFonts w:ascii="Calibri" w:hAnsi="Calibri" w:cs="Calibri"/>
                <w:sz w:val="28"/>
                <w:rPrChange w:author="PC" w:date="2023-03-31T11:41:00Z" w:id="4835">
                  <w:rPr>
                    <w:ins w:author="phetc" w:date="2023-02-13T15:44:00Z" w:id="4836"/>
                    <w:rFonts w:ascii="Calibri" w:hAnsi="Calibri" w:cs="Calibri"/>
                    <w:color w:val="000000"/>
                    <w:sz w:val="28"/>
                  </w:rPr>
                </w:rPrChange>
              </w:rPr>
            </w:pPr>
            <w:ins w:author="phetc" w:date="2023-02-13T15:44:00Z" w:id="4837">
              <w:r w:rsidRPr="00357A8D">
                <w:rPr>
                  <w:rFonts w:ascii="Calibri" w:hAnsi="Calibri" w:cs="Calibri"/>
                  <w:sz w:val="28"/>
                  <w:rPrChange w:author="PC" w:date="2023-03-31T11:41:00Z" w:id="48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0B0D46" w14:textId="77777777">
            <w:pPr>
              <w:rPr>
                <w:ins w:author="phetc" w:date="2023-02-13T15:44:00Z" w:id="4839"/>
                <w:rFonts w:ascii="Calibri" w:hAnsi="Calibri" w:cs="Calibri"/>
                <w:sz w:val="28"/>
                <w:rPrChange w:author="PC" w:date="2023-03-31T11:41:00Z" w:id="4840">
                  <w:rPr>
                    <w:ins w:author="phetc" w:date="2023-02-13T15:44:00Z" w:id="4841"/>
                    <w:rFonts w:ascii="Calibri" w:hAnsi="Calibri" w:cs="Calibri"/>
                    <w:color w:val="000000"/>
                    <w:sz w:val="28"/>
                  </w:rPr>
                </w:rPrChange>
              </w:rPr>
            </w:pPr>
            <w:ins w:author="phetc" w:date="2023-02-13T15:44:00Z" w:id="4842">
              <w:r w:rsidRPr="00357A8D">
                <w:rPr>
                  <w:rFonts w:ascii="Calibri" w:hAnsi="Calibri" w:cs="Calibri"/>
                  <w:sz w:val="28"/>
                  <w:rPrChange w:author="PC" w:date="2023-03-31T11:41:00Z" w:id="48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08FE96" w14:textId="77777777">
            <w:pPr>
              <w:rPr>
                <w:ins w:author="phetc" w:date="2023-02-13T15:44:00Z" w:id="4844"/>
                <w:rFonts w:ascii="Calibri" w:hAnsi="Calibri" w:cs="Calibri"/>
                <w:sz w:val="28"/>
                <w:rPrChange w:author="PC" w:date="2023-03-31T11:41:00Z" w:id="4845">
                  <w:rPr>
                    <w:ins w:author="phetc" w:date="2023-02-13T15:44:00Z" w:id="4846"/>
                    <w:rFonts w:ascii="Calibri" w:hAnsi="Calibri" w:cs="Calibri"/>
                    <w:color w:val="000000"/>
                    <w:sz w:val="28"/>
                  </w:rPr>
                </w:rPrChange>
              </w:rPr>
            </w:pPr>
            <w:ins w:author="phetc" w:date="2023-02-13T15:44:00Z" w:id="4847">
              <w:r w:rsidRPr="00357A8D">
                <w:rPr>
                  <w:rFonts w:ascii="Calibri" w:hAnsi="Calibri" w:cs="Calibri"/>
                  <w:sz w:val="28"/>
                  <w:rPrChange w:author="PC" w:date="2023-03-31T11:41:00Z" w:id="48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1B9741" w14:textId="77777777">
            <w:pPr>
              <w:rPr>
                <w:ins w:author="phetc" w:date="2023-02-13T15:44:00Z" w:id="4849"/>
                <w:rFonts w:ascii="Calibri" w:hAnsi="Calibri" w:cs="Calibri"/>
                <w:sz w:val="28"/>
                <w:rPrChange w:author="PC" w:date="2023-03-31T11:41:00Z" w:id="4850">
                  <w:rPr>
                    <w:ins w:author="phetc" w:date="2023-02-13T15:44:00Z" w:id="4851"/>
                    <w:rFonts w:ascii="Calibri" w:hAnsi="Calibri" w:cs="Calibri"/>
                    <w:color w:val="000000"/>
                    <w:sz w:val="28"/>
                  </w:rPr>
                </w:rPrChange>
              </w:rPr>
            </w:pPr>
            <w:ins w:author="phetc" w:date="2023-02-13T15:44:00Z" w:id="4852">
              <w:r w:rsidRPr="00357A8D">
                <w:rPr>
                  <w:rFonts w:ascii="Calibri" w:hAnsi="Calibri" w:cs="Calibri"/>
                  <w:sz w:val="28"/>
                  <w:rPrChange w:author="PC" w:date="2023-03-31T11:41:00Z" w:id="48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86A5DA" w14:textId="77777777">
            <w:pPr>
              <w:rPr>
                <w:ins w:author="phetc" w:date="2023-02-13T15:44:00Z" w:id="4854"/>
                <w:rFonts w:ascii="Calibri" w:hAnsi="Calibri" w:cs="Calibri"/>
                <w:sz w:val="28"/>
                <w:rPrChange w:author="PC" w:date="2023-03-31T11:41:00Z" w:id="4855">
                  <w:rPr>
                    <w:ins w:author="phetc" w:date="2023-02-13T15:44:00Z" w:id="4856"/>
                    <w:rFonts w:ascii="Calibri" w:hAnsi="Calibri" w:cs="Calibri"/>
                    <w:color w:val="000000"/>
                    <w:sz w:val="28"/>
                  </w:rPr>
                </w:rPrChange>
              </w:rPr>
            </w:pPr>
            <w:ins w:author="phetc" w:date="2023-02-13T15:44:00Z" w:id="4857">
              <w:r w:rsidRPr="00357A8D">
                <w:rPr>
                  <w:rFonts w:ascii="Calibri" w:hAnsi="Calibri" w:cs="Calibri"/>
                  <w:sz w:val="28"/>
                  <w:rPrChange w:author="PC" w:date="2023-03-31T11:41:00Z" w:id="485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95852B" w14:textId="77777777">
            <w:pPr>
              <w:rPr>
                <w:ins w:author="phetc" w:date="2023-02-13T15:44:00Z" w:id="4859"/>
                <w:rFonts w:ascii="Calibri" w:hAnsi="Calibri" w:cs="Calibri"/>
                <w:sz w:val="28"/>
                <w:rPrChange w:author="PC" w:date="2023-03-31T11:41:00Z" w:id="4860">
                  <w:rPr>
                    <w:ins w:author="phetc" w:date="2023-02-13T15:44:00Z" w:id="4861"/>
                    <w:rFonts w:ascii="Calibri" w:hAnsi="Calibri" w:cs="Calibri"/>
                    <w:color w:val="000000"/>
                    <w:sz w:val="28"/>
                  </w:rPr>
                </w:rPrChange>
              </w:rPr>
            </w:pPr>
            <w:ins w:author="phetc" w:date="2023-02-13T15:44:00Z" w:id="4862">
              <w:r w:rsidRPr="00357A8D">
                <w:rPr>
                  <w:rFonts w:ascii="Calibri" w:hAnsi="Calibri" w:cs="Calibri"/>
                  <w:sz w:val="28"/>
                  <w:rPrChange w:author="PC" w:date="2023-03-31T11:41:00Z" w:id="48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22AED0" w14:textId="77777777">
            <w:pPr>
              <w:rPr>
                <w:ins w:author="phetc" w:date="2023-02-13T15:44:00Z" w:id="4864"/>
                <w:rFonts w:ascii="Calibri" w:hAnsi="Calibri" w:cs="Calibri"/>
                <w:sz w:val="28"/>
                <w:rPrChange w:author="PC" w:date="2023-03-31T11:41:00Z" w:id="4865">
                  <w:rPr>
                    <w:ins w:author="phetc" w:date="2023-02-13T15:44:00Z" w:id="4866"/>
                    <w:rFonts w:ascii="Calibri" w:hAnsi="Calibri" w:cs="Calibri"/>
                    <w:color w:val="000000"/>
                    <w:sz w:val="28"/>
                  </w:rPr>
                </w:rPrChange>
              </w:rPr>
            </w:pPr>
            <w:ins w:author="phetc" w:date="2023-02-13T15:44:00Z" w:id="4867">
              <w:r w:rsidRPr="00357A8D">
                <w:rPr>
                  <w:rFonts w:ascii="Calibri" w:hAnsi="Calibri" w:cs="Calibri"/>
                  <w:sz w:val="28"/>
                  <w:rPrChange w:author="PC" w:date="2023-03-31T11:41:00Z" w:id="4868">
                    <w:rPr>
                      <w:rFonts w:ascii="Calibri" w:hAnsi="Calibri" w:cs="Calibri"/>
                      <w:color w:val="000000"/>
                      <w:sz w:val="28"/>
                    </w:rPr>
                  </w:rPrChange>
                </w:rPr>
                <w:t> </w:t>
              </w:r>
            </w:ins>
          </w:p>
        </w:tc>
      </w:tr>
      <w:tr w:rsidRPr="00357A8D" w:rsidR="00567CE2" w:rsidTr="00277A61" w14:paraId="154F69C8" w14:textId="77777777">
        <w:trPr>
          <w:trHeight w:val="430"/>
          <w:ins w:author="phetc" w:date="2023-02-13T15:44:00Z" w:id="4869"/>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DF1DACF" w14:textId="77777777">
            <w:pPr>
              <w:rPr>
                <w:ins w:author="phetc" w:date="2023-02-13T15:44:00Z" w:id="4870"/>
                <w:rFonts w:ascii="Calibri" w:hAnsi="Calibri" w:cs="Calibri"/>
                <w:sz w:val="28"/>
                <w:rPrChange w:author="PC" w:date="2023-03-31T11:41:00Z" w:id="4871">
                  <w:rPr>
                    <w:ins w:author="phetc" w:date="2023-02-13T15:44:00Z" w:id="4872"/>
                    <w:rFonts w:ascii="Calibri" w:hAnsi="Calibri" w:cs="Calibri"/>
                    <w:color w:val="000000"/>
                    <w:sz w:val="28"/>
                  </w:rPr>
                </w:rPrChange>
              </w:rPr>
            </w:pPr>
            <w:ins w:author="phetc" w:date="2023-02-13T15:44:00Z" w:id="4873">
              <w:r w:rsidRPr="00357A8D">
                <w:rPr>
                  <w:rFonts w:ascii="TH Sarabun New" w:hAnsi="TH Sarabun New" w:cs="TH Sarabun New"/>
                  <w:sz w:val="28"/>
                  <w:cs/>
                </w:rPr>
                <w:t>ศ.</w:t>
              </w:r>
              <w:r w:rsidRPr="00357A8D">
                <w:rPr>
                  <w:rFonts w:ascii="TH Sarabun New" w:hAnsi="TH Sarabun New" w:cs="TH Sarabun New"/>
                  <w:sz w:val="28"/>
                </w:rPr>
                <w:t xml:space="preserve">301 </w:t>
              </w:r>
              <w:r w:rsidRPr="00357A8D">
                <w:rPr>
                  <w:rFonts w:ascii="TH Sarabun New" w:hAnsi="TH Sarabun New" w:cs="TH Sarabun New"/>
                  <w:sz w:val="28"/>
                  <w:cs/>
                </w:rPr>
                <w:t xml:space="preserve">ประวัติศาสตร์เศรษฐกิจไทย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641B73" w14:textId="77777777">
            <w:pPr>
              <w:rPr>
                <w:ins w:author="phetc" w:date="2023-02-13T15:44:00Z" w:id="4874"/>
                <w:rFonts w:ascii="Calibri" w:hAnsi="Calibri" w:cs="Calibri"/>
                <w:sz w:val="28"/>
                <w:rPrChange w:author="PC" w:date="2023-03-31T11:41:00Z" w:id="4875">
                  <w:rPr>
                    <w:ins w:author="phetc" w:date="2023-02-13T15:44:00Z" w:id="4876"/>
                    <w:rFonts w:ascii="Calibri" w:hAnsi="Calibri" w:cs="Calibri"/>
                    <w:color w:val="000000"/>
                    <w:sz w:val="28"/>
                  </w:rPr>
                </w:rPrChange>
              </w:rPr>
            </w:pPr>
            <w:ins w:author="phetc" w:date="2023-02-13T15:44:00Z" w:id="4877">
              <w:r w:rsidRPr="00357A8D">
                <w:rPr>
                  <w:rFonts w:ascii="Calibri" w:hAnsi="Calibri" w:cs="Calibri"/>
                  <w:sz w:val="28"/>
                  <w:rPrChange w:author="PC" w:date="2023-03-31T11:41:00Z" w:id="4878">
                    <w:rPr>
                      <w:rFonts w:ascii="Calibri" w:hAnsi="Calibri" w:cs="Calibri"/>
                      <w:color w:val="000000"/>
                      <w:sz w:val="28"/>
                    </w:rPr>
                  </w:rPrChange>
                </w:rPr>
                <w:t> </w:t>
              </w:r>
              <w:r w:rsidRPr="00357A8D">
                <w:rPr>
                  <w:rFonts w:ascii="Wingdings 2" w:hAnsi="Wingdings 2" w:eastAsia="Wingdings 2" w:cs="Wingdings 2"/>
                  <w:sz w:val="28"/>
                  <w:rPrChange w:author="PC" w:date="2023-03-31T11:41:00Z" w:id="48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7E0C7B" w14:textId="77777777">
            <w:pPr>
              <w:rPr>
                <w:ins w:author="phetc" w:date="2023-02-13T15:44:00Z" w:id="4880"/>
                <w:rFonts w:ascii="Calibri" w:hAnsi="Calibri" w:cs="Calibri"/>
                <w:sz w:val="28"/>
                <w:rPrChange w:author="PC" w:date="2023-03-31T11:41:00Z" w:id="4881">
                  <w:rPr>
                    <w:ins w:author="phetc" w:date="2023-02-13T15:44:00Z" w:id="4882"/>
                    <w:rFonts w:ascii="Calibri" w:hAnsi="Calibri" w:cs="Calibri"/>
                    <w:color w:val="000000"/>
                    <w:sz w:val="28"/>
                  </w:rPr>
                </w:rPrChange>
              </w:rPr>
            </w:pPr>
            <w:ins w:author="phetc" w:date="2023-02-13T15:44:00Z" w:id="4883">
              <w:r w:rsidRPr="00357A8D">
                <w:rPr>
                  <w:rFonts w:ascii="Calibri" w:hAnsi="Calibri" w:cs="Calibri"/>
                  <w:sz w:val="28"/>
                  <w:rPrChange w:author="PC" w:date="2023-03-31T11:41:00Z" w:id="4884">
                    <w:rPr>
                      <w:rFonts w:ascii="Calibri" w:hAnsi="Calibri" w:cs="Calibri"/>
                      <w:color w:val="000000"/>
                      <w:sz w:val="28"/>
                    </w:rPr>
                  </w:rPrChange>
                </w:rPr>
                <w:t> </w:t>
              </w:r>
              <w:r w:rsidRPr="00357A8D">
                <w:rPr>
                  <w:rFonts w:ascii="Wingdings 2" w:hAnsi="Wingdings 2" w:eastAsia="Wingdings 2" w:cs="Wingdings 2"/>
                  <w:sz w:val="28"/>
                  <w:rPrChange w:author="PC" w:date="2023-03-31T11:41:00Z" w:id="48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B18E58" w14:textId="77777777">
            <w:pPr>
              <w:rPr>
                <w:ins w:author="phetc" w:date="2023-02-13T15:44:00Z" w:id="4886"/>
                <w:rFonts w:ascii="Calibri" w:hAnsi="Calibri" w:cs="Calibri"/>
                <w:sz w:val="28"/>
                <w:rPrChange w:author="PC" w:date="2023-03-31T11:41:00Z" w:id="4887">
                  <w:rPr>
                    <w:ins w:author="phetc" w:date="2023-02-13T15:44:00Z" w:id="4888"/>
                    <w:rFonts w:ascii="Calibri" w:hAnsi="Calibri" w:cs="Calibri"/>
                    <w:color w:val="000000"/>
                    <w:sz w:val="28"/>
                  </w:rPr>
                </w:rPrChange>
              </w:rPr>
            </w:pPr>
            <w:ins w:author="phetc" w:date="2023-02-13T15:44:00Z" w:id="4889">
              <w:r w:rsidRPr="00357A8D">
                <w:rPr>
                  <w:rFonts w:ascii="Calibri" w:hAnsi="Calibri" w:cs="Calibri"/>
                  <w:sz w:val="28"/>
                  <w:rPrChange w:author="PC" w:date="2023-03-31T11:41:00Z" w:id="4890">
                    <w:rPr>
                      <w:rFonts w:ascii="Calibri" w:hAnsi="Calibri" w:cs="Calibri"/>
                      <w:color w:val="000000"/>
                      <w:sz w:val="28"/>
                    </w:rPr>
                  </w:rPrChange>
                </w:rPr>
                <w:t> </w:t>
              </w:r>
              <w:r w:rsidRPr="00357A8D">
                <w:rPr>
                  <w:rFonts w:ascii="Wingdings 2" w:hAnsi="Wingdings 2" w:eastAsia="Wingdings 2" w:cs="Wingdings 2"/>
                  <w:sz w:val="28"/>
                  <w:rPrChange w:author="PC" w:date="2023-03-31T11:41:00Z" w:id="48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AEA0A1" w14:textId="77777777">
            <w:pPr>
              <w:rPr>
                <w:ins w:author="phetc" w:date="2023-02-13T15:44:00Z" w:id="4892"/>
                <w:rFonts w:ascii="Calibri" w:hAnsi="Calibri" w:cs="Calibri"/>
                <w:sz w:val="28"/>
                <w:rPrChange w:author="PC" w:date="2023-03-31T11:41:00Z" w:id="4893">
                  <w:rPr>
                    <w:ins w:author="phetc" w:date="2023-02-13T15:44:00Z" w:id="4894"/>
                    <w:rFonts w:ascii="Calibri" w:hAnsi="Calibri" w:cs="Calibri"/>
                    <w:color w:val="000000"/>
                    <w:sz w:val="28"/>
                  </w:rPr>
                </w:rPrChange>
              </w:rPr>
            </w:pPr>
            <w:ins w:author="phetc" w:date="2023-02-13T15:44:00Z" w:id="4895">
              <w:r w:rsidRPr="00357A8D">
                <w:rPr>
                  <w:rFonts w:ascii="Calibri" w:hAnsi="Calibri" w:cs="Calibri"/>
                  <w:sz w:val="28"/>
                  <w:rPrChange w:author="PC" w:date="2023-03-31T11:41:00Z" w:id="4896">
                    <w:rPr>
                      <w:rFonts w:ascii="Calibri" w:hAnsi="Calibri" w:cs="Calibri"/>
                      <w:color w:val="000000"/>
                      <w:sz w:val="28"/>
                    </w:rPr>
                  </w:rPrChange>
                </w:rPr>
                <w:t> </w:t>
              </w:r>
              <w:r w:rsidRPr="00357A8D">
                <w:rPr>
                  <w:rFonts w:ascii="Wingdings 2" w:hAnsi="Wingdings 2" w:eastAsia="Wingdings 2" w:cs="Wingdings 2"/>
                  <w:sz w:val="28"/>
                  <w:rPrChange w:author="PC" w:date="2023-03-31T11:41:00Z" w:id="48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553872" w14:textId="77777777">
            <w:pPr>
              <w:rPr>
                <w:ins w:author="phetc" w:date="2023-02-13T15:44:00Z" w:id="4898"/>
                <w:rFonts w:ascii="Calibri" w:hAnsi="Calibri" w:cs="Calibri"/>
                <w:sz w:val="28"/>
                <w:rPrChange w:author="PC" w:date="2023-03-31T11:41:00Z" w:id="4899">
                  <w:rPr>
                    <w:ins w:author="phetc" w:date="2023-02-13T15:44:00Z" w:id="4900"/>
                    <w:rFonts w:ascii="Calibri" w:hAnsi="Calibri" w:cs="Calibri"/>
                    <w:color w:val="000000"/>
                    <w:sz w:val="28"/>
                  </w:rPr>
                </w:rPrChange>
              </w:rPr>
            </w:pPr>
            <w:ins w:author="phetc" w:date="2023-02-13T15:44:00Z" w:id="4901">
              <w:r w:rsidRPr="00357A8D">
                <w:rPr>
                  <w:rFonts w:ascii="Calibri" w:hAnsi="Calibri" w:cs="Calibri"/>
                  <w:sz w:val="28"/>
                  <w:rPrChange w:author="PC" w:date="2023-03-31T11:41:00Z" w:id="4902">
                    <w:rPr>
                      <w:rFonts w:ascii="Calibri" w:hAnsi="Calibri" w:cs="Calibri"/>
                      <w:color w:val="000000"/>
                      <w:sz w:val="28"/>
                    </w:rPr>
                  </w:rPrChange>
                </w:rPr>
                <w:t> </w:t>
              </w:r>
              <w:r w:rsidRPr="00357A8D">
                <w:rPr>
                  <w:rFonts w:ascii="Wingdings 2" w:hAnsi="Wingdings 2" w:eastAsia="Wingdings 2" w:cs="Wingdings 2"/>
                  <w:sz w:val="28"/>
                  <w:rPrChange w:author="PC" w:date="2023-03-31T11:41:00Z" w:id="49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636633" w14:textId="77777777">
            <w:pPr>
              <w:rPr>
                <w:ins w:author="phetc" w:date="2023-02-13T15:44:00Z" w:id="4904"/>
                <w:rFonts w:ascii="Calibri" w:hAnsi="Calibri" w:cs="Calibri"/>
                <w:sz w:val="28"/>
                <w:rPrChange w:author="PC" w:date="2023-03-31T11:41:00Z" w:id="4905">
                  <w:rPr>
                    <w:ins w:author="phetc" w:date="2023-02-13T15:44:00Z" w:id="4906"/>
                    <w:rFonts w:ascii="Calibri" w:hAnsi="Calibri" w:cs="Calibri"/>
                    <w:color w:val="000000"/>
                    <w:sz w:val="28"/>
                  </w:rPr>
                </w:rPrChange>
              </w:rPr>
            </w:pPr>
            <w:ins w:author="phetc" w:date="2023-02-13T15:44:00Z" w:id="4907">
              <w:r w:rsidRPr="00357A8D">
                <w:rPr>
                  <w:rFonts w:ascii="Calibri" w:hAnsi="Calibri" w:cs="Calibri"/>
                  <w:sz w:val="28"/>
                  <w:rPrChange w:author="PC" w:date="2023-03-31T11:41:00Z" w:id="4908">
                    <w:rPr>
                      <w:rFonts w:ascii="Calibri" w:hAnsi="Calibri" w:cs="Calibri"/>
                      <w:color w:val="000000"/>
                      <w:sz w:val="28"/>
                    </w:rPr>
                  </w:rPrChange>
                </w:rPr>
                <w:t> </w:t>
              </w:r>
              <w:r w:rsidRPr="00357A8D">
                <w:rPr>
                  <w:rFonts w:ascii="Wingdings 2" w:hAnsi="Wingdings 2" w:eastAsia="Wingdings 2" w:cs="Wingdings 2"/>
                  <w:sz w:val="28"/>
                  <w:rPrChange w:author="PC" w:date="2023-03-31T11:41:00Z" w:id="49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5484DF" w14:textId="77777777">
            <w:pPr>
              <w:rPr>
                <w:ins w:author="phetc" w:date="2023-02-13T15:44:00Z" w:id="4910"/>
                <w:rFonts w:ascii="Calibri" w:hAnsi="Calibri" w:cs="Calibri"/>
                <w:sz w:val="28"/>
                <w:rPrChange w:author="PC" w:date="2023-03-31T11:41:00Z" w:id="4911">
                  <w:rPr>
                    <w:ins w:author="phetc" w:date="2023-02-13T15:44:00Z" w:id="4912"/>
                    <w:rFonts w:ascii="Calibri" w:hAnsi="Calibri" w:cs="Calibri"/>
                    <w:color w:val="000000"/>
                    <w:sz w:val="28"/>
                  </w:rPr>
                </w:rPrChange>
              </w:rPr>
            </w:pPr>
            <w:ins w:author="phetc" w:date="2023-02-13T15:44:00Z" w:id="4913">
              <w:r w:rsidRPr="00357A8D">
                <w:rPr>
                  <w:rFonts w:ascii="Calibri" w:hAnsi="Calibri" w:cs="Calibri"/>
                  <w:sz w:val="28"/>
                  <w:rPrChange w:author="PC" w:date="2023-03-31T11:41:00Z" w:id="49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7A50C1" w14:textId="77777777">
            <w:pPr>
              <w:rPr>
                <w:ins w:author="phetc" w:date="2023-02-13T15:44:00Z" w:id="4915"/>
                <w:rFonts w:ascii="Calibri" w:hAnsi="Calibri" w:cs="Calibri"/>
                <w:sz w:val="28"/>
                <w:rPrChange w:author="PC" w:date="2023-03-31T11:41:00Z" w:id="4916">
                  <w:rPr>
                    <w:ins w:author="phetc" w:date="2023-02-13T15:44:00Z" w:id="4917"/>
                    <w:rFonts w:ascii="Calibri" w:hAnsi="Calibri" w:cs="Calibri"/>
                    <w:color w:val="000000"/>
                    <w:sz w:val="28"/>
                  </w:rPr>
                </w:rPrChange>
              </w:rPr>
            </w:pPr>
            <w:ins w:author="phetc" w:date="2023-02-13T15:44:00Z" w:id="4918">
              <w:r w:rsidRPr="00357A8D">
                <w:rPr>
                  <w:rFonts w:ascii="Calibri" w:hAnsi="Calibri" w:cs="Calibri"/>
                  <w:sz w:val="28"/>
                  <w:rPrChange w:author="PC" w:date="2023-03-31T11:41:00Z" w:id="4919">
                    <w:rPr>
                      <w:rFonts w:ascii="Calibri" w:hAnsi="Calibri" w:cs="Calibri"/>
                      <w:color w:val="000000"/>
                      <w:sz w:val="28"/>
                    </w:rPr>
                  </w:rPrChange>
                </w:rPr>
                <w:t> </w:t>
              </w:r>
              <w:r w:rsidRPr="00357A8D">
                <w:rPr>
                  <w:rFonts w:ascii="Wingdings 2" w:hAnsi="Wingdings 2" w:eastAsia="Wingdings 2" w:cs="Wingdings 2"/>
                  <w:sz w:val="28"/>
                  <w:rPrChange w:author="PC" w:date="2023-03-31T11:41:00Z" w:id="49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78CB9D" w14:textId="77777777">
            <w:pPr>
              <w:rPr>
                <w:ins w:author="phetc" w:date="2023-02-13T15:44:00Z" w:id="4921"/>
                <w:rFonts w:ascii="Calibri" w:hAnsi="Calibri" w:cs="Calibri"/>
                <w:sz w:val="28"/>
                <w:rPrChange w:author="PC" w:date="2023-03-31T11:41:00Z" w:id="4922">
                  <w:rPr>
                    <w:ins w:author="phetc" w:date="2023-02-13T15:44:00Z" w:id="4923"/>
                    <w:rFonts w:ascii="Calibri" w:hAnsi="Calibri" w:cs="Calibri"/>
                    <w:color w:val="000000"/>
                    <w:sz w:val="28"/>
                  </w:rPr>
                </w:rPrChange>
              </w:rPr>
            </w:pPr>
            <w:ins w:author="phetc" w:date="2023-02-13T15:44:00Z" w:id="4924">
              <w:r w:rsidRPr="00357A8D">
                <w:rPr>
                  <w:rFonts w:ascii="Calibri" w:hAnsi="Calibri" w:cs="Calibri"/>
                  <w:sz w:val="28"/>
                  <w:rPrChange w:author="PC" w:date="2023-03-31T11:41:00Z" w:id="492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281529" w14:textId="77777777">
            <w:pPr>
              <w:rPr>
                <w:ins w:author="phetc" w:date="2023-02-13T15:44:00Z" w:id="4926"/>
                <w:rFonts w:ascii="Calibri" w:hAnsi="Calibri" w:cs="Calibri"/>
                <w:sz w:val="28"/>
                <w:rPrChange w:author="PC" w:date="2023-03-31T11:41:00Z" w:id="4927">
                  <w:rPr>
                    <w:ins w:author="phetc" w:date="2023-02-13T15:44:00Z" w:id="4928"/>
                    <w:rFonts w:ascii="Calibri" w:hAnsi="Calibri" w:cs="Calibri"/>
                    <w:color w:val="000000"/>
                    <w:sz w:val="28"/>
                  </w:rPr>
                </w:rPrChange>
              </w:rPr>
            </w:pPr>
            <w:ins w:author="phetc" w:date="2023-02-13T15:44:00Z" w:id="4929">
              <w:r w:rsidRPr="00357A8D">
                <w:rPr>
                  <w:rFonts w:ascii="Calibri" w:hAnsi="Calibri" w:cs="Calibri"/>
                  <w:sz w:val="28"/>
                  <w:rPrChange w:author="PC" w:date="2023-03-31T11:41:00Z" w:id="4930">
                    <w:rPr>
                      <w:rFonts w:ascii="Calibri" w:hAnsi="Calibri" w:cs="Calibri"/>
                      <w:color w:val="000000"/>
                      <w:sz w:val="28"/>
                    </w:rPr>
                  </w:rPrChange>
                </w:rPr>
                <w:t> </w:t>
              </w:r>
              <w:r w:rsidRPr="00357A8D">
                <w:rPr>
                  <w:rFonts w:ascii="Wingdings 2" w:hAnsi="Wingdings 2" w:eastAsia="Wingdings 2" w:cs="Wingdings 2"/>
                  <w:sz w:val="28"/>
                  <w:rPrChange w:author="PC" w:date="2023-03-31T11:41:00Z" w:id="49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C0988B" w14:textId="77777777">
            <w:pPr>
              <w:rPr>
                <w:ins w:author="phetc" w:date="2023-02-13T15:44:00Z" w:id="4932"/>
                <w:rFonts w:ascii="Calibri" w:hAnsi="Calibri" w:cs="Calibri"/>
                <w:sz w:val="28"/>
                <w:rPrChange w:author="PC" w:date="2023-03-31T11:41:00Z" w:id="4933">
                  <w:rPr>
                    <w:ins w:author="phetc" w:date="2023-02-13T15:44:00Z" w:id="4934"/>
                    <w:rFonts w:ascii="Calibri" w:hAnsi="Calibri" w:cs="Calibri"/>
                    <w:color w:val="000000"/>
                    <w:sz w:val="28"/>
                  </w:rPr>
                </w:rPrChange>
              </w:rPr>
            </w:pPr>
            <w:ins w:author="phetc" w:date="2023-02-13T15:44:00Z" w:id="4935">
              <w:r w:rsidRPr="00357A8D">
                <w:rPr>
                  <w:rFonts w:ascii="Calibri" w:hAnsi="Calibri" w:cs="Calibri"/>
                  <w:sz w:val="28"/>
                  <w:rPrChange w:author="PC" w:date="2023-03-31T11:41:00Z" w:id="493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A8CD62" w14:textId="77777777">
            <w:pPr>
              <w:rPr>
                <w:ins w:author="phetc" w:date="2023-02-13T15:44:00Z" w:id="4937"/>
                <w:rFonts w:ascii="Calibri" w:hAnsi="Calibri" w:cs="Calibri"/>
                <w:sz w:val="28"/>
                <w:rPrChange w:author="PC" w:date="2023-03-31T11:41:00Z" w:id="4938">
                  <w:rPr>
                    <w:ins w:author="phetc" w:date="2023-02-13T15:44:00Z" w:id="4939"/>
                    <w:rFonts w:ascii="Calibri" w:hAnsi="Calibri" w:cs="Calibri"/>
                    <w:color w:val="000000"/>
                    <w:sz w:val="28"/>
                  </w:rPr>
                </w:rPrChange>
              </w:rPr>
            </w:pPr>
            <w:ins w:author="phetc" w:date="2023-02-13T15:44:00Z" w:id="4940">
              <w:r w:rsidRPr="00357A8D">
                <w:rPr>
                  <w:rFonts w:ascii="Calibri" w:hAnsi="Calibri" w:cs="Calibri"/>
                  <w:sz w:val="28"/>
                  <w:rPrChange w:author="PC" w:date="2023-03-31T11:41:00Z" w:id="4941">
                    <w:rPr>
                      <w:rFonts w:ascii="Calibri" w:hAnsi="Calibri" w:cs="Calibri"/>
                      <w:color w:val="000000"/>
                      <w:sz w:val="28"/>
                    </w:rPr>
                  </w:rPrChange>
                </w:rPr>
                <w:t> </w:t>
              </w:r>
              <w:r w:rsidRPr="00357A8D">
                <w:rPr>
                  <w:rFonts w:ascii="Wingdings 2" w:hAnsi="Wingdings 2" w:eastAsia="Wingdings 2" w:cs="Wingdings 2"/>
                  <w:sz w:val="28"/>
                  <w:rPrChange w:author="PC" w:date="2023-03-31T11:41:00Z" w:id="49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DC0DFB" w14:textId="77777777">
            <w:pPr>
              <w:rPr>
                <w:ins w:author="phetc" w:date="2023-02-13T15:44:00Z" w:id="4943"/>
                <w:rFonts w:ascii="Calibri" w:hAnsi="Calibri" w:cs="Calibri"/>
                <w:sz w:val="28"/>
                <w:rPrChange w:author="PC" w:date="2023-03-31T11:41:00Z" w:id="4944">
                  <w:rPr>
                    <w:ins w:author="phetc" w:date="2023-02-13T15:44:00Z" w:id="4945"/>
                    <w:rFonts w:ascii="Calibri" w:hAnsi="Calibri" w:cs="Calibri"/>
                    <w:color w:val="000000"/>
                    <w:sz w:val="28"/>
                  </w:rPr>
                </w:rPrChange>
              </w:rPr>
            </w:pPr>
            <w:ins w:author="phetc" w:date="2023-02-13T15:44:00Z" w:id="4946">
              <w:r w:rsidRPr="00357A8D">
                <w:rPr>
                  <w:rFonts w:ascii="Calibri" w:hAnsi="Calibri" w:cs="Calibri"/>
                  <w:sz w:val="28"/>
                  <w:rPrChange w:author="PC" w:date="2023-03-31T11:41:00Z" w:id="4947">
                    <w:rPr>
                      <w:rFonts w:ascii="Calibri" w:hAnsi="Calibri" w:cs="Calibri"/>
                      <w:color w:val="000000"/>
                      <w:sz w:val="28"/>
                    </w:rPr>
                  </w:rPrChange>
                </w:rPr>
                <w:t> </w:t>
              </w:r>
              <w:r w:rsidRPr="00357A8D">
                <w:rPr>
                  <w:rFonts w:ascii="Wingdings 2" w:hAnsi="Wingdings 2" w:eastAsia="Wingdings 2" w:cs="Wingdings 2"/>
                  <w:sz w:val="28"/>
                  <w:rPrChange w:author="PC" w:date="2023-03-31T11:41:00Z" w:id="49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1126CF" w14:textId="77777777">
            <w:pPr>
              <w:rPr>
                <w:ins w:author="phetc" w:date="2023-02-13T15:44:00Z" w:id="4949"/>
                <w:rFonts w:ascii="Calibri" w:hAnsi="Calibri" w:cs="Calibri"/>
                <w:sz w:val="28"/>
                <w:rPrChange w:author="PC" w:date="2023-03-31T11:41:00Z" w:id="4950">
                  <w:rPr>
                    <w:ins w:author="phetc" w:date="2023-02-13T15:44:00Z" w:id="4951"/>
                    <w:rFonts w:ascii="Calibri" w:hAnsi="Calibri" w:cs="Calibri"/>
                    <w:color w:val="000000"/>
                    <w:sz w:val="28"/>
                  </w:rPr>
                </w:rPrChange>
              </w:rPr>
            </w:pPr>
            <w:ins w:author="phetc" w:date="2023-02-13T15:44:00Z" w:id="4952">
              <w:r w:rsidRPr="00357A8D">
                <w:rPr>
                  <w:rFonts w:ascii="Calibri" w:hAnsi="Calibri" w:cs="Calibri"/>
                  <w:sz w:val="28"/>
                  <w:rPrChange w:author="PC" w:date="2023-03-31T11:41:00Z" w:id="49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0A97C2" w14:textId="77777777">
            <w:pPr>
              <w:rPr>
                <w:ins w:author="phetc" w:date="2023-02-13T15:44:00Z" w:id="4954"/>
                <w:rFonts w:ascii="Calibri" w:hAnsi="Calibri" w:cs="Calibri"/>
                <w:sz w:val="28"/>
                <w:rPrChange w:author="PC" w:date="2023-03-31T11:41:00Z" w:id="4955">
                  <w:rPr>
                    <w:ins w:author="phetc" w:date="2023-02-13T15:44:00Z" w:id="4956"/>
                    <w:rFonts w:ascii="Calibri" w:hAnsi="Calibri" w:cs="Calibri"/>
                    <w:color w:val="000000"/>
                    <w:sz w:val="28"/>
                  </w:rPr>
                </w:rPrChange>
              </w:rPr>
            </w:pPr>
            <w:ins w:author="phetc" w:date="2023-02-13T15:44:00Z" w:id="4957">
              <w:r w:rsidRPr="00357A8D">
                <w:rPr>
                  <w:rFonts w:ascii="Calibri" w:hAnsi="Calibri" w:cs="Calibri"/>
                  <w:sz w:val="28"/>
                  <w:rPrChange w:author="PC" w:date="2023-03-31T11:41:00Z" w:id="4958">
                    <w:rPr>
                      <w:rFonts w:ascii="Calibri" w:hAnsi="Calibri" w:cs="Calibri"/>
                      <w:color w:val="000000"/>
                      <w:sz w:val="28"/>
                    </w:rPr>
                  </w:rPrChange>
                </w:rPr>
                <w:t> </w:t>
              </w:r>
              <w:r w:rsidRPr="00357A8D">
                <w:rPr>
                  <w:rFonts w:ascii="Wingdings 2" w:hAnsi="Wingdings 2" w:eastAsia="Wingdings 2" w:cs="Wingdings 2"/>
                  <w:sz w:val="28"/>
                  <w:rPrChange w:author="PC" w:date="2023-03-31T11:41:00Z" w:id="49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6CCF0A" w14:textId="77777777">
            <w:pPr>
              <w:rPr>
                <w:ins w:author="phetc" w:date="2023-02-13T15:44:00Z" w:id="4960"/>
                <w:rFonts w:ascii="Calibri" w:hAnsi="Calibri" w:cs="Calibri"/>
                <w:sz w:val="28"/>
                <w:rPrChange w:author="PC" w:date="2023-03-31T11:41:00Z" w:id="4961">
                  <w:rPr>
                    <w:ins w:author="phetc" w:date="2023-02-13T15:44:00Z" w:id="4962"/>
                    <w:rFonts w:ascii="Calibri" w:hAnsi="Calibri" w:cs="Calibri"/>
                    <w:color w:val="000000"/>
                    <w:sz w:val="28"/>
                  </w:rPr>
                </w:rPrChange>
              </w:rPr>
            </w:pPr>
            <w:ins w:author="phetc" w:date="2023-02-13T15:44:00Z" w:id="4963">
              <w:r w:rsidRPr="00357A8D">
                <w:rPr>
                  <w:rFonts w:ascii="Calibri" w:hAnsi="Calibri" w:cs="Calibri"/>
                  <w:sz w:val="28"/>
                  <w:rPrChange w:author="PC" w:date="2023-03-31T11:41:00Z" w:id="4964">
                    <w:rPr>
                      <w:rFonts w:ascii="Calibri" w:hAnsi="Calibri" w:cs="Calibri"/>
                      <w:color w:val="000000"/>
                      <w:sz w:val="28"/>
                    </w:rPr>
                  </w:rPrChange>
                </w:rPr>
                <w:t> </w:t>
              </w:r>
            </w:ins>
          </w:p>
        </w:tc>
      </w:tr>
      <w:tr w:rsidRPr="00357A8D" w:rsidR="00567CE2" w:rsidTr="00277A61" w14:paraId="1D7D6358" w14:textId="77777777">
        <w:trPr>
          <w:trHeight w:val="430"/>
          <w:ins w:author="phetc" w:date="2023-02-13T15:44:00Z" w:id="4965"/>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2299EB82" w14:textId="77777777">
            <w:pPr>
              <w:rPr>
                <w:ins w:author="phetc" w:date="2023-02-13T15:44:00Z" w:id="4966"/>
                <w:rFonts w:ascii="Calibri" w:hAnsi="Calibri" w:cs="Calibri"/>
                <w:sz w:val="28"/>
                <w:rPrChange w:author="PC" w:date="2023-03-31T11:41:00Z" w:id="4967">
                  <w:rPr>
                    <w:ins w:author="phetc" w:date="2023-02-13T15:44:00Z" w:id="4968"/>
                    <w:rFonts w:ascii="Calibri" w:hAnsi="Calibri" w:cs="Calibri"/>
                    <w:color w:val="000000"/>
                    <w:sz w:val="28"/>
                  </w:rPr>
                </w:rPrChange>
              </w:rPr>
            </w:pPr>
            <w:ins w:author="phetc" w:date="2023-02-13T15:44:00Z" w:id="4969">
              <w:r w:rsidRPr="00357A8D">
                <w:rPr>
                  <w:rFonts w:ascii="TH Sarabun New" w:hAnsi="TH Sarabun New" w:cs="TH Sarabun New"/>
                  <w:sz w:val="28"/>
                  <w:cs/>
                </w:rPr>
                <w:t>ศ.</w:t>
              </w:r>
              <w:r w:rsidRPr="00357A8D">
                <w:rPr>
                  <w:rFonts w:ascii="TH Sarabun New" w:hAnsi="TH Sarabun New" w:cs="TH Sarabun New"/>
                  <w:sz w:val="28"/>
                </w:rPr>
                <w:t xml:space="preserve">302 </w:t>
              </w:r>
              <w:r w:rsidRPr="00357A8D">
                <w:rPr>
                  <w:rFonts w:ascii="TH Sarabun New" w:hAnsi="TH Sarabun New" w:cs="TH Sarabun New"/>
                  <w:sz w:val="28"/>
                  <w:cs/>
                </w:rPr>
                <w:t xml:space="preserve">ประวัติศาสตร์เศรษฐกิจโลก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ECA981" w14:textId="77777777">
            <w:pPr>
              <w:rPr>
                <w:ins w:author="phetc" w:date="2023-02-13T15:44:00Z" w:id="4970"/>
                <w:rFonts w:ascii="Calibri" w:hAnsi="Calibri" w:cs="Calibri"/>
                <w:sz w:val="28"/>
                <w:rPrChange w:author="PC" w:date="2023-03-31T11:41:00Z" w:id="4971">
                  <w:rPr>
                    <w:ins w:author="phetc" w:date="2023-02-13T15:44:00Z" w:id="4972"/>
                    <w:rFonts w:ascii="Calibri" w:hAnsi="Calibri" w:cs="Calibri"/>
                    <w:color w:val="000000"/>
                    <w:sz w:val="28"/>
                  </w:rPr>
                </w:rPrChange>
              </w:rPr>
            </w:pPr>
            <w:ins w:author="phetc" w:date="2023-02-13T15:44:00Z" w:id="4973">
              <w:r w:rsidRPr="00357A8D">
                <w:rPr>
                  <w:rFonts w:ascii="Calibri" w:hAnsi="Calibri" w:cs="Calibri"/>
                  <w:sz w:val="28"/>
                  <w:rPrChange w:author="PC" w:date="2023-03-31T11:41:00Z" w:id="4974">
                    <w:rPr>
                      <w:rFonts w:ascii="Calibri" w:hAnsi="Calibri" w:cs="Calibri"/>
                      <w:color w:val="000000"/>
                      <w:sz w:val="28"/>
                    </w:rPr>
                  </w:rPrChange>
                </w:rPr>
                <w:t> </w:t>
              </w:r>
              <w:r w:rsidRPr="00357A8D">
                <w:rPr>
                  <w:rFonts w:ascii="Wingdings 2" w:hAnsi="Wingdings 2" w:eastAsia="Wingdings 2" w:cs="Wingdings 2"/>
                  <w:sz w:val="28"/>
                  <w:rPrChange w:author="PC" w:date="2023-03-31T11:41:00Z" w:id="49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2F7415" w14:textId="77777777">
            <w:pPr>
              <w:rPr>
                <w:ins w:author="phetc" w:date="2023-02-13T15:44:00Z" w:id="4976"/>
                <w:rFonts w:ascii="Calibri" w:hAnsi="Calibri" w:cs="Calibri"/>
                <w:sz w:val="28"/>
                <w:rPrChange w:author="PC" w:date="2023-03-31T11:41:00Z" w:id="4977">
                  <w:rPr>
                    <w:ins w:author="phetc" w:date="2023-02-13T15:44:00Z" w:id="4978"/>
                    <w:rFonts w:ascii="Calibri" w:hAnsi="Calibri" w:cs="Calibri"/>
                    <w:color w:val="000000"/>
                    <w:sz w:val="28"/>
                  </w:rPr>
                </w:rPrChange>
              </w:rPr>
            </w:pPr>
            <w:ins w:author="phetc" w:date="2023-02-13T15:44:00Z" w:id="4979">
              <w:r w:rsidRPr="00357A8D">
                <w:rPr>
                  <w:rFonts w:ascii="Calibri" w:hAnsi="Calibri" w:cs="Calibri"/>
                  <w:sz w:val="28"/>
                  <w:rPrChange w:author="PC" w:date="2023-03-31T11:41:00Z" w:id="4980">
                    <w:rPr>
                      <w:rFonts w:ascii="Calibri" w:hAnsi="Calibri" w:cs="Calibri"/>
                      <w:color w:val="000000"/>
                      <w:sz w:val="28"/>
                    </w:rPr>
                  </w:rPrChange>
                </w:rPr>
                <w:t> </w:t>
              </w:r>
              <w:r w:rsidRPr="00357A8D">
                <w:rPr>
                  <w:rFonts w:ascii="Wingdings 2" w:hAnsi="Wingdings 2" w:eastAsia="Wingdings 2" w:cs="Wingdings 2"/>
                  <w:sz w:val="28"/>
                  <w:rPrChange w:author="PC" w:date="2023-03-31T11:41:00Z" w:id="49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8528A4" w14:textId="77777777">
            <w:pPr>
              <w:rPr>
                <w:ins w:author="phetc" w:date="2023-02-13T15:44:00Z" w:id="4982"/>
                <w:rFonts w:ascii="Calibri" w:hAnsi="Calibri" w:cs="Calibri"/>
                <w:sz w:val="28"/>
                <w:rPrChange w:author="PC" w:date="2023-03-31T11:41:00Z" w:id="4983">
                  <w:rPr>
                    <w:ins w:author="phetc" w:date="2023-02-13T15:44:00Z" w:id="4984"/>
                    <w:rFonts w:ascii="Calibri" w:hAnsi="Calibri" w:cs="Calibri"/>
                    <w:color w:val="000000"/>
                    <w:sz w:val="28"/>
                  </w:rPr>
                </w:rPrChange>
              </w:rPr>
            </w:pPr>
            <w:ins w:author="phetc" w:date="2023-02-13T15:44:00Z" w:id="4985">
              <w:r w:rsidRPr="00357A8D">
                <w:rPr>
                  <w:rFonts w:ascii="Wingdings 2" w:hAnsi="Wingdings 2" w:eastAsia="Wingdings 2" w:cs="Wingdings 2"/>
                  <w:sz w:val="28"/>
                  <w:rPrChange w:author="PC" w:date="2023-03-31T11:41:00Z" w:id="49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74DB58" w14:textId="77777777">
            <w:pPr>
              <w:rPr>
                <w:ins w:author="phetc" w:date="2023-02-13T15:44:00Z" w:id="4987"/>
                <w:rFonts w:ascii="Calibri" w:hAnsi="Calibri" w:cs="Calibri"/>
                <w:sz w:val="28"/>
                <w:rPrChange w:author="PC" w:date="2023-03-31T11:41:00Z" w:id="4988">
                  <w:rPr>
                    <w:ins w:author="phetc" w:date="2023-02-13T15:44:00Z" w:id="4989"/>
                    <w:rFonts w:ascii="Calibri" w:hAnsi="Calibri" w:cs="Calibri"/>
                    <w:color w:val="000000"/>
                    <w:sz w:val="28"/>
                  </w:rPr>
                </w:rPrChange>
              </w:rPr>
            </w:pPr>
            <w:ins w:author="phetc" w:date="2023-02-13T15:44:00Z" w:id="4990">
              <w:r w:rsidRPr="00357A8D">
                <w:rPr>
                  <w:rFonts w:ascii="Calibri" w:hAnsi="Calibri" w:cs="Calibri"/>
                  <w:sz w:val="28"/>
                  <w:rPrChange w:author="PC" w:date="2023-03-31T11:41:00Z" w:id="4991">
                    <w:rPr>
                      <w:rFonts w:ascii="Calibri" w:hAnsi="Calibri" w:cs="Calibri"/>
                      <w:color w:val="000000"/>
                      <w:sz w:val="28"/>
                    </w:rPr>
                  </w:rPrChange>
                </w:rPr>
                <w:t> </w:t>
              </w:r>
              <w:r w:rsidRPr="00357A8D">
                <w:rPr>
                  <w:rFonts w:ascii="Wingdings 2" w:hAnsi="Wingdings 2" w:eastAsia="Wingdings 2" w:cs="Wingdings 2"/>
                  <w:sz w:val="28"/>
                  <w:rPrChange w:author="PC" w:date="2023-03-31T11:41:00Z" w:id="49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0F888D" w14:textId="77777777">
            <w:pPr>
              <w:rPr>
                <w:ins w:author="phetc" w:date="2023-02-13T15:44:00Z" w:id="4993"/>
                <w:rFonts w:ascii="Calibri" w:hAnsi="Calibri" w:cs="Calibri"/>
                <w:sz w:val="28"/>
                <w:rPrChange w:author="PC" w:date="2023-03-31T11:41:00Z" w:id="4994">
                  <w:rPr>
                    <w:ins w:author="phetc" w:date="2023-02-13T15:44:00Z" w:id="4995"/>
                    <w:rFonts w:ascii="Calibri" w:hAnsi="Calibri" w:cs="Calibri"/>
                    <w:color w:val="000000"/>
                    <w:sz w:val="28"/>
                  </w:rPr>
                </w:rPrChange>
              </w:rPr>
            </w:pPr>
            <w:ins w:author="phetc" w:date="2023-02-13T15:44:00Z" w:id="4996">
              <w:r w:rsidRPr="00357A8D">
                <w:rPr>
                  <w:rFonts w:ascii="Calibri" w:hAnsi="Calibri" w:cs="Calibri"/>
                  <w:sz w:val="28"/>
                  <w:rPrChange w:author="PC" w:date="2023-03-31T11:41:00Z" w:id="4997">
                    <w:rPr>
                      <w:rFonts w:ascii="Calibri" w:hAnsi="Calibri" w:cs="Calibri"/>
                      <w:color w:val="000000"/>
                      <w:sz w:val="28"/>
                    </w:rPr>
                  </w:rPrChange>
                </w:rPr>
                <w:t> </w:t>
              </w:r>
              <w:r w:rsidRPr="00357A8D">
                <w:rPr>
                  <w:rFonts w:ascii="Wingdings 2" w:hAnsi="Wingdings 2" w:eastAsia="Wingdings 2" w:cs="Wingdings 2"/>
                  <w:sz w:val="28"/>
                  <w:rPrChange w:author="PC" w:date="2023-03-31T11:41:00Z" w:id="49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F64AF0" w14:textId="77777777">
            <w:pPr>
              <w:rPr>
                <w:ins w:author="phetc" w:date="2023-02-13T15:44:00Z" w:id="4999"/>
                <w:rFonts w:ascii="Calibri" w:hAnsi="Calibri" w:cs="Calibri"/>
                <w:sz w:val="28"/>
                <w:rPrChange w:author="PC" w:date="2023-03-31T11:41:00Z" w:id="5000">
                  <w:rPr>
                    <w:ins w:author="phetc" w:date="2023-02-13T15:44:00Z" w:id="5001"/>
                    <w:rFonts w:ascii="Calibri" w:hAnsi="Calibri" w:cs="Calibri"/>
                    <w:color w:val="000000"/>
                    <w:sz w:val="28"/>
                  </w:rPr>
                </w:rPrChange>
              </w:rPr>
            </w:pPr>
            <w:ins w:author="phetc" w:date="2023-02-13T15:44:00Z" w:id="5002">
              <w:r w:rsidRPr="00357A8D">
                <w:rPr>
                  <w:rFonts w:ascii="Calibri" w:hAnsi="Calibri" w:cs="Calibri"/>
                  <w:sz w:val="28"/>
                  <w:rPrChange w:author="PC" w:date="2023-03-31T11:41:00Z" w:id="5003">
                    <w:rPr>
                      <w:rFonts w:ascii="Calibri" w:hAnsi="Calibri" w:cs="Calibri"/>
                      <w:color w:val="000000"/>
                      <w:sz w:val="28"/>
                    </w:rPr>
                  </w:rPrChange>
                </w:rPr>
                <w:t> </w:t>
              </w:r>
              <w:r w:rsidRPr="00357A8D">
                <w:rPr>
                  <w:rFonts w:ascii="Wingdings 2" w:hAnsi="Wingdings 2" w:eastAsia="Wingdings 2" w:cs="Wingdings 2"/>
                  <w:sz w:val="28"/>
                  <w:rPrChange w:author="PC" w:date="2023-03-31T11:41:00Z" w:id="50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A59820" w14:textId="77777777">
            <w:pPr>
              <w:rPr>
                <w:ins w:author="phetc" w:date="2023-02-13T15:44:00Z" w:id="5005"/>
                <w:rFonts w:ascii="Calibri" w:hAnsi="Calibri" w:cs="Calibri"/>
                <w:sz w:val="28"/>
                <w:rPrChange w:author="PC" w:date="2023-03-31T11:41:00Z" w:id="5006">
                  <w:rPr>
                    <w:ins w:author="phetc" w:date="2023-02-13T15:44:00Z" w:id="5007"/>
                    <w:rFonts w:ascii="Calibri" w:hAnsi="Calibri" w:cs="Calibri"/>
                    <w:color w:val="000000"/>
                    <w:sz w:val="28"/>
                  </w:rPr>
                </w:rPrChange>
              </w:rPr>
            </w:pPr>
            <w:ins w:author="phetc" w:date="2023-02-13T15:44:00Z" w:id="5008">
              <w:r w:rsidRPr="00357A8D">
                <w:rPr>
                  <w:rFonts w:ascii="Calibri" w:hAnsi="Calibri" w:cs="Calibri"/>
                  <w:sz w:val="28"/>
                  <w:rPrChange w:author="PC" w:date="2023-03-31T11:41:00Z" w:id="50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C9F3A5" w14:textId="77777777">
            <w:pPr>
              <w:rPr>
                <w:ins w:author="phetc" w:date="2023-02-13T15:44:00Z" w:id="5010"/>
                <w:rFonts w:ascii="Calibri" w:hAnsi="Calibri" w:cs="Calibri"/>
                <w:sz w:val="28"/>
                <w:rPrChange w:author="PC" w:date="2023-03-31T11:41:00Z" w:id="5011">
                  <w:rPr>
                    <w:ins w:author="phetc" w:date="2023-02-13T15:44:00Z" w:id="5012"/>
                    <w:rFonts w:ascii="Calibri" w:hAnsi="Calibri" w:cs="Calibri"/>
                    <w:color w:val="000000"/>
                    <w:sz w:val="28"/>
                  </w:rPr>
                </w:rPrChange>
              </w:rPr>
            </w:pPr>
            <w:ins w:author="phetc" w:date="2023-02-13T15:44:00Z" w:id="5013">
              <w:r w:rsidRPr="00357A8D">
                <w:rPr>
                  <w:rFonts w:ascii="Calibri" w:hAnsi="Calibri" w:cs="Calibri"/>
                  <w:sz w:val="28"/>
                  <w:rPrChange w:author="PC" w:date="2023-03-31T11:41:00Z" w:id="5014">
                    <w:rPr>
                      <w:rFonts w:ascii="Calibri" w:hAnsi="Calibri" w:cs="Calibri"/>
                      <w:color w:val="000000"/>
                      <w:sz w:val="28"/>
                    </w:rPr>
                  </w:rPrChange>
                </w:rPr>
                <w:t> </w:t>
              </w:r>
              <w:r w:rsidRPr="00357A8D">
                <w:rPr>
                  <w:rFonts w:ascii="Wingdings 2" w:hAnsi="Wingdings 2" w:eastAsia="Wingdings 2" w:cs="Wingdings 2"/>
                  <w:sz w:val="28"/>
                  <w:rPrChange w:author="PC" w:date="2023-03-31T11:41:00Z" w:id="50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94E0A1" w14:textId="77777777">
            <w:pPr>
              <w:rPr>
                <w:ins w:author="phetc" w:date="2023-02-13T15:44:00Z" w:id="5016"/>
                <w:rFonts w:ascii="Calibri" w:hAnsi="Calibri" w:cs="Calibri"/>
                <w:sz w:val="28"/>
                <w:rPrChange w:author="PC" w:date="2023-03-31T11:41:00Z" w:id="5017">
                  <w:rPr>
                    <w:ins w:author="phetc" w:date="2023-02-13T15:44:00Z" w:id="5018"/>
                    <w:rFonts w:ascii="Calibri" w:hAnsi="Calibri" w:cs="Calibri"/>
                    <w:color w:val="000000"/>
                    <w:sz w:val="28"/>
                  </w:rPr>
                </w:rPrChange>
              </w:rPr>
            </w:pPr>
            <w:ins w:author="phetc" w:date="2023-02-13T15:44:00Z" w:id="5019">
              <w:r w:rsidRPr="00357A8D">
                <w:rPr>
                  <w:rFonts w:ascii="Calibri" w:hAnsi="Calibri" w:cs="Calibri"/>
                  <w:sz w:val="28"/>
                  <w:rPrChange w:author="PC" w:date="2023-03-31T11:41:00Z" w:id="50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7A323D" w14:textId="77777777">
            <w:pPr>
              <w:rPr>
                <w:ins w:author="phetc" w:date="2023-02-13T15:44:00Z" w:id="5021"/>
                <w:rFonts w:ascii="Calibri" w:hAnsi="Calibri" w:cs="Calibri"/>
                <w:sz w:val="28"/>
                <w:rPrChange w:author="PC" w:date="2023-03-31T11:41:00Z" w:id="5022">
                  <w:rPr>
                    <w:ins w:author="phetc" w:date="2023-02-13T15:44:00Z" w:id="5023"/>
                    <w:rFonts w:ascii="Calibri" w:hAnsi="Calibri" w:cs="Calibri"/>
                    <w:color w:val="000000"/>
                    <w:sz w:val="28"/>
                  </w:rPr>
                </w:rPrChange>
              </w:rPr>
            </w:pPr>
            <w:ins w:author="phetc" w:date="2023-02-13T15:44:00Z" w:id="5024">
              <w:r w:rsidRPr="00357A8D">
                <w:rPr>
                  <w:rFonts w:ascii="Calibri" w:hAnsi="Calibri" w:cs="Calibri"/>
                  <w:sz w:val="28"/>
                  <w:rPrChange w:author="PC" w:date="2023-03-31T11:41:00Z" w:id="5025">
                    <w:rPr>
                      <w:rFonts w:ascii="Calibri" w:hAnsi="Calibri" w:cs="Calibri"/>
                      <w:color w:val="000000"/>
                      <w:sz w:val="28"/>
                    </w:rPr>
                  </w:rPrChange>
                </w:rPr>
                <w:t> </w:t>
              </w:r>
              <w:r w:rsidRPr="00357A8D">
                <w:rPr>
                  <w:rFonts w:ascii="Wingdings 2" w:hAnsi="Wingdings 2" w:eastAsia="Wingdings 2" w:cs="Wingdings 2"/>
                  <w:sz w:val="28"/>
                  <w:rPrChange w:author="PC" w:date="2023-03-31T11:41:00Z" w:id="50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E63F61" w14:textId="77777777">
            <w:pPr>
              <w:rPr>
                <w:ins w:author="phetc" w:date="2023-02-13T15:44:00Z" w:id="5027"/>
                <w:rFonts w:ascii="Calibri" w:hAnsi="Calibri" w:cs="Calibri"/>
                <w:sz w:val="28"/>
                <w:rPrChange w:author="PC" w:date="2023-03-31T11:41:00Z" w:id="5028">
                  <w:rPr>
                    <w:ins w:author="phetc" w:date="2023-02-13T15:44:00Z" w:id="5029"/>
                    <w:rFonts w:ascii="Calibri" w:hAnsi="Calibri" w:cs="Calibri"/>
                    <w:color w:val="000000"/>
                    <w:sz w:val="28"/>
                  </w:rPr>
                </w:rPrChange>
              </w:rPr>
            </w:pPr>
            <w:ins w:author="phetc" w:date="2023-02-13T15:44:00Z" w:id="5030">
              <w:r w:rsidRPr="00357A8D">
                <w:rPr>
                  <w:rFonts w:ascii="Calibri" w:hAnsi="Calibri" w:cs="Calibri"/>
                  <w:sz w:val="28"/>
                  <w:rPrChange w:author="PC" w:date="2023-03-31T11:41:00Z" w:id="503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1A3165" w14:textId="77777777">
            <w:pPr>
              <w:rPr>
                <w:ins w:author="phetc" w:date="2023-02-13T15:44:00Z" w:id="5032"/>
                <w:rFonts w:ascii="Calibri" w:hAnsi="Calibri" w:cs="Calibri"/>
                <w:sz w:val="28"/>
                <w:rPrChange w:author="PC" w:date="2023-03-31T11:41:00Z" w:id="5033">
                  <w:rPr>
                    <w:ins w:author="phetc" w:date="2023-02-13T15:44:00Z" w:id="5034"/>
                    <w:rFonts w:ascii="Calibri" w:hAnsi="Calibri" w:cs="Calibri"/>
                    <w:color w:val="000000"/>
                    <w:sz w:val="28"/>
                  </w:rPr>
                </w:rPrChange>
              </w:rPr>
            </w:pPr>
            <w:ins w:author="phetc" w:date="2023-02-13T15:44:00Z" w:id="5035">
              <w:r w:rsidRPr="00357A8D">
                <w:rPr>
                  <w:rFonts w:ascii="Calibri" w:hAnsi="Calibri" w:cs="Calibri"/>
                  <w:sz w:val="28"/>
                  <w:rPrChange w:author="PC" w:date="2023-03-31T11:41:00Z" w:id="5036">
                    <w:rPr>
                      <w:rFonts w:ascii="Calibri" w:hAnsi="Calibri" w:cs="Calibri"/>
                      <w:color w:val="000000"/>
                      <w:sz w:val="28"/>
                    </w:rPr>
                  </w:rPrChange>
                </w:rPr>
                <w:t> </w:t>
              </w:r>
              <w:r w:rsidRPr="00357A8D">
                <w:rPr>
                  <w:rFonts w:ascii="Wingdings 2" w:hAnsi="Wingdings 2" w:eastAsia="Wingdings 2" w:cs="Wingdings 2"/>
                  <w:sz w:val="28"/>
                  <w:rPrChange w:author="PC" w:date="2023-03-31T11:41:00Z" w:id="50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E5E2A2" w14:textId="77777777">
            <w:pPr>
              <w:rPr>
                <w:ins w:author="phetc" w:date="2023-02-13T15:44:00Z" w:id="5038"/>
                <w:rFonts w:ascii="Calibri" w:hAnsi="Calibri" w:cs="Calibri"/>
                <w:sz w:val="28"/>
                <w:rPrChange w:author="PC" w:date="2023-03-31T11:41:00Z" w:id="5039">
                  <w:rPr>
                    <w:ins w:author="phetc" w:date="2023-02-13T15:44:00Z" w:id="5040"/>
                    <w:rFonts w:ascii="Calibri" w:hAnsi="Calibri" w:cs="Calibri"/>
                    <w:color w:val="000000"/>
                    <w:sz w:val="28"/>
                  </w:rPr>
                </w:rPrChange>
              </w:rPr>
            </w:pPr>
            <w:ins w:author="phetc" w:date="2023-02-13T15:44:00Z" w:id="5041">
              <w:r w:rsidRPr="00357A8D">
                <w:rPr>
                  <w:rFonts w:ascii="Calibri" w:hAnsi="Calibri" w:cs="Calibri"/>
                  <w:sz w:val="28"/>
                  <w:rPrChange w:author="PC" w:date="2023-03-31T11:41:00Z" w:id="5042">
                    <w:rPr>
                      <w:rFonts w:ascii="Calibri" w:hAnsi="Calibri" w:cs="Calibri"/>
                      <w:color w:val="000000"/>
                      <w:sz w:val="28"/>
                    </w:rPr>
                  </w:rPrChange>
                </w:rPr>
                <w:t> </w:t>
              </w:r>
              <w:r w:rsidRPr="00357A8D">
                <w:rPr>
                  <w:rFonts w:ascii="Wingdings 2" w:hAnsi="Wingdings 2" w:eastAsia="Wingdings 2" w:cs="Wingdings 2"/>
                  <w:sz w:val="28"/>
                  <w:rPrChange w:author="PC" w:date="2023-03-31T11:41:00Z" w:id="50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342CC2" w14:textId="77777777">
            <w:pPr>
              <w:rPr>
                <w:ins w:author="phetc" w:date="2023-02-13T15:44:00Z" w:id="5044"/>
                <w:rFonts w:ascii="Calibri" w:hAnsi="Calibri" w:cs="Calibri"/>
                <w:sz w:val="28"/>
                <w:rPrChange w:author="PC" w:date="2023-03-31T11:41:00Z" w:id="5045">
                  <w:rPr>
                    <w:ins w:author="phetc" w:date="2023-02-13T15:44:00Z" w:id="5046"/>
                    <w:rFonts w:ascii="Calibri" w:hAnsi="Calibri" w:cs="Calibri"/>
                    <w:color w:val="000000"/>
                    <w:sz w:val="28"/>
                  </w:rPr>
                </w:rPrChange>
              </w:rPr>
            </w:pPr>
            <w:ins w:author="phetc" w:date="2023-02-13T15:44:00Z" w:id="5047">
              <w:r w:rsidRPr="00357A8D">
                <w:rPr>
                  <w:rFonts w:ascii="Calibri" w:hAnsi="Calibri" w:cs="Calibri"/>
                  <w:sz w:val="28"/>
                  <w:rPrChange w:author="PC" w:date="2023-03-31T11:41:00Z" w:id="50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A5C208" w14:textId="77777777">
            <w:pPr>
              <w:rPr>
                <w:ins w:author="phetc" w:date="2023-02-13T15:44:00Z" w:id="5049"/>
                <w:rFonts w:ascii="Calibri" w:hAnsi="Calibri" w:cs="Calibri"/>
                <w:sz w:val="28"/>
                <w:rPrChange w:author="PC" w:date="2023-03-31T11:41:00Z" w:id="5050">
                  <w:rPr>
                    <w:ins w:author="phetc" w:date="2023-02-13T15:44:00Z" w:id="5051"/>
                    <w:rFonts w:ascii="Calibri" w:hAnsi="Calibri" w:cs="Calibri"/>
                    <w:color w:val="000000"/>
                    <w:sz w:val="28"/>
                  </w:rPr>
                </w:rPrChange>
              </w:rPr>
            </w:pPr>
            <w:ins w:author="phetc" w:date="2023-02-13T15:44:00Z" w:id="5052">
              <w:r w:rsidRPr="00357A8D">
                <w:rPr>
                  <w:rFonts w:ascii="Calibri" w:hAnsi="Calibri" w:cs="Calibri"/>
                  <w:sz w:val="28"/>
                  <w:rPrChange w:author="PC" w:date="2023-03-31T11:41:00Z" w:id="5053">
                    <w:rPr>
                      <w:rFonts w:ascii="Calibri" w:hAnsi="Calibri" w:cs="Calibri"/>
                      <w:color w:val="000000"/>
                      <w:sz w:val="28"/>
                    </w:rPr>
                  </w:rPrChange>
                </w:rPr>
                <w:t> </w:t>
              </w:r>
              <w:r w:rsidRPr="00357A8D">
                <w:rPr>
                  <w:rFonts w:ascii="Wingdings 2" w:hAnsi="Wingdings 2" w:eastAsia="Wingdings 2" w:cs="Wingdings 2"/>
                  <w:sz w:val="28"/>
                  <w:rPrChange w:author="PC" w:date="2023-03-31T11:41:00Z" w:id="50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115F30" w14:textId="77777777">
            <w:pPr>
              <w:rPr>
                <w:ins w:author="phetc" w:date="2023-02-13T15:44:00Z" w:id="5055"/>
                <w:rFonts w:ascii="Calibri" w:hAnsi="Calibri" w:cs="Calibri"/>
                <w:sz w:val="28"/>
                <w:rPrChange w:author="PC" w:date="2023-03-31T11:41:00Z" w:id="5056">
                  <w:rPr>
                    <w:ins w:author="phetc" w:date="2023-02-13T15:44:00Z" w:id="5057"/>
                    <w:rFonts w:ascii="Calibri" w:hAnsi="Calibri" w:cs="Calibri"/>
                    <w:color w:val="000000"/>
                    <w:sz w:val="28"/>
                  </w:rPr>
                </w:rPrChange>
              </w:rPr>
            </w:pPr>
            <w:ins w:author="phetc" w:date="2023-02-13T15:44:00Z" w:id="5058">
              <w:r w:rsidRPr="00357A8D">
                <w:rPr>
                  <w:rFonts w:ascii="Calibri" w:hAnsi="Calibri" w:cs="Calibri"/>
                  <w:sz w:val="28"/>
                  <w:rPrChange w:author="PC" w:date="2023-03-31T11:41:00Z" w:id="5059">
                    <w:rPr>
                      <w:rFonts w:ascii="Calibri" w:hAnsi="Calibri" w:cs="Calibri"/>
                      <w:color w:val="000000"/>
                      <w:sz w:val="28"/>
                    </w:rPr>
                  </w:rPrChange>
                </w:rPr>
                <w:t> </w:t>
              </w:r>
            </w:ins>
          </w:p>
        </w:tc>
      </w:tr>
      <w:tr w:rsidRPr="00357A8D" w:rsidR="00567CE2" w:rsidTr="00277A61" w14:paraId="5E4D4841" w14:textId="77777777">
        <w:trPr>
          <w:trHeight w:val="430"/>
          <w:ins w:author="phetc" w:date="2023-02-13T15:44:00Z" w:id="5060"/>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E58F591" w14:textId="77777777">
            <w:pPr>
              <w:rPr>
                <w:ins w:author="phetc" w:date="2023-02-13T15:44:00Z" w:id="5061"/>
                <w:rFonts w:ascii="Calibri" w:hAnsi="Calibri" w:cs="Calibri"/>
                <w:sz w:val="28"/>
                <w:rPrChange w:author="PC" w:date="2023-03-31T11:41:00Z" w:id="5062">
                  <w:rPr>
                    <w:ins w:author="phetc" w:date="2023-02-13T15:44:00Z" w:id="5063"/>
                    <w:rFonts w:ascii="Calibri" w:hAnsi="Calibri" w:cs="Calibri"/>
                    <w:color w:val="000000"/>
                    <w:sz w:val="28"/>
                  </w:rPr>
                </w:rPrChange>
              </w:rPr>
            </w:pPr>
            <w:ins w:author="phetc" w:date="2023-02-13T15:44:00Z" w:id="5064">
              <w:r w:rsidRPr="00357A8D">
                <w:rPr>
                  <w:rFonts w:ascii="TH Sarabun New" w:hAnsi="TH Sarabun New" w:cs="TH Sarabun New"/>
                  <w:sz w:val="28"/>
                  <w:cs/>
                </w:rPr>
                <w:t>ศ.</w:t>
              </w:r>
              <w:r w:rsidRPr="00357A8D">
                <w:rPr>
                  <w:rFonts w:ascii="TH Sarabun New" w:hAnsi="TH Sarabun New" w:cs="TH Sarabun New"/>
                  <w:sz w:val="28"/>
                </w:rPr>
                <w:t xml:space="preserve">401 </w:t>
              </w:r>
              <w:r w:rsidRPr="00357A8D">
                <w:rPr>
                  <w:rFonts w:ascii="TH Sarabun New" w:hAnsi="TH Sarabun New" w:cs="TH Sarabun New"/>
                  <w:sz w:val="28"/>
                  <w:cs/>
                </w:rPr>
                <w:t xml:space="preserve">เศรษฐศาสตร์การเมือง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D1AA45" w14:textId="77777777">
            <w:pPr>
              <w:rPr>
                <w:ins w:author="phetc" w:date="2023-02-13T15:44:00Z" w:id="5065"/>
                <w:rFonts w:ascii="Calibri" w:hAnsi="Calibri" w:cs="Calibri"/>
                <w:sz w:val="28"/>
                <w:rPrChange w:author="PC" w:date="2023-03-31T11:41:00Z" w:id="5066">
                  <w:rPr>
                    <w:ins w:author="phetc" w:date="2023-02-13T15:44:00Z" w:id="5067"/>
                    <w:rFonts w:ascii="Calibri" w:hAnsi="Calibri" w:cs="Calibri"/>
                    <w:color w:val="000000"/>
                    <w:sz w:val="28"/>
                  </w:rPr>
                </w:rPrChange>
              </w:rPr>
            </w:pPr>
            <w:ins w:author="phetc" w:date="2023-02-13T15:44:00Z" w:id="5068">
              <w:r w:rsidRPr="00357A8D">
                <w:rPr>
                  <w:rFonts w:ascii="Wingdings 2" w:hAnsi="Wingdings 2" w:eastAsia="Wingdings 2" w:cs="Wingdings 2"/>
                  <w:sz w:val="28"/>
                  <w:rPrChange w:author="PC" w:date="2023-03-31T11:41:00Z" w:id="5069">
                    <w:rPr>
                      <w:rFonts w:ascii="Calibri" w:hAnsi="Calibri" w:cs="Calibri"/>
                      <w:color w:val="000000"/>
                      <w:sz w:val="28"/>
                    </w:rPr>
                  </w:rPrChange>
                </w:rPr>
                <w:t>P</w:t>
              </w:r>
              <w:r w:rsidRPr="00357A8D">
                <w:rPr>
                  <w:rFonts w:ascii="Calibri" w:hAnsi="Calibri" w:cs="Calibri"/>
                  <w:sz w:val="28"/>
                  <w:rPrChange w:author="PC" w:date="2023-03-31T11:41:00Z" w:id="50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7DF6CD" w14:textId="77777777">
            <w:pPr>
              <w:rPr>
                <w:ins w:author="phetc" w:date="2023-02-13T15:44:00Z" w:id="5071"/>
                <w:rFonts w:ascii="Calibri" w:hAnsi="Calibri" w:cs="Calibri"/>
                <w:sz w:val="28"/>
                <w:rPrChange w:author="PC" w:date="2023-03-31T11:41:00Z" w:id="5072">
                  <w:rPr>
                    <w:ins w:author="phetc" w:date="2023-02-13T15:44:00Z" w:id="5073"/>
                    <w:rFonts w:ascii="Calibri" w:hAnsi="Calibri" w:cs="Calibri"/>
                    <w:color w:val="000000"/>
                    <w:sz w:val="28"/>
                  </w:rPr>
                </w:rPrChange>
              </w:rPr>
            </w:pPr>
            <w:ins w:author="phetc" w:date="2023-02-13T15:44:00Z" w:id="5074">
              <w:r w:rsidRPr="00357A8D">
                <w:rPr>
                  <w:rFonts w:ascii="Calibri" w:hAnsi="Calibri" w:cs="Calibri"/>
                  <w:sz w:val="28"/>
                  <w:rPrChange w:author="PC" w:date="2023-03-31T11:41:00Z" w:id="5075">
                    <w:rPr>
                      <w:rFonts w:ascii="Calibri" w:hAnsi="Calibri" w:cs="Calibri"/>
                      <w:color w:val="000000"/>
                      <w:sz w:val="28"/>
                    </w:rPr>
                  </w:rPrChange>
                </w:rPr>
                <w:t> </w:t>
              </w:r>
              <w:r w:rsidRPr="00357A8D">
                <w:rPr>
                  <w:rFonts w:ascii="Wingdings 2" w:hAnsi="Wingdings 2" w:eastAsia="Wingdings 2" w:cs="Wingdings 2"/>
                  <w:sz w:val="28"/>
                  <w:rPrChange w:author="PC" w:date="2023-03-31T11:41:00Z" w:id="50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71F93A" w14:textId="77777777">
            <w:pPr>
              <w:rPr>
                <w:ins w:author="phetc" w:date="2023-02-13T15:44:00Z" w:id="5077"/>
                <w:rFonts w:ascii="Calibri" w:hAnsi="Calibri" w:cs="Calibri"/>
                <w:sz w:val="28"/>
                <w:rPrChange w:author="PC" w:date="2023-03-31T11:41:00Z" w:id="5078">
                  <w:rPr>
                    <w:ins w:author="phetc" w:date="2023-02-13T15:44:00Z" w:id="5079"/>
                    <w:rFonts w:ascii="Calibri" w:hAnsi="Calibri" w:cs="Calibri"/>
                    <w:color w:val="000000"/>
                    <w:sz w:val="28"/>
                  </w:rPr>
                </w:rPrChange>
              </w:rPr>
            </w:pPr>
            <w:ins w:author="phetc" w:date="2023-02-13T15:44:00Z" w:id="5080">
              <w:r w:rsidRPr="00357A8D">
                <w:rPr>
                  <w:rFonts w:ascii="Calibri" w:hAnsi="Calibri" w:cs="Calibri"/>
                  <w:sz w:val="28"/>
                  <w:rPrChange w:author="PC" w:date="2023-03-31T11:41:00Z" w:id="5081">
                    <w:rPr>
                      <w:rFonts w:ascii="Calibri" w:hAnsi="Calibri" w:cs="Calibri"/>
                      <w:color w:val="000000"/>
                      <w:sz w:val="28"/>
                    </w:rPr>
                  </w:rPrChange>
                </w:rPr>
                <w:t> </w:t>
              </w:r>
              <w:r w:rsidRPr="00357A8D">
                <w:rPr>
                  <w:rFonts w:ascii="Wingdings 2" w:hAnsi="Wingdings 2" w:eastAsia="Wingdings 2" w:cs="Wingdings 2"/>
                  <w:sz w:val="28"/>
                  <w:rPrChange w:author="PC" w:date="2023-03-31T11:41:00Z" w:id="50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730F59" w14:textId="77777777">
            <w:pPr>
              <w:rPr>
                <w:ins w:author="phetc" w:date="2023-02-13T15:44:00Z" w:id="5083"/>
                <w:rFonts w:ascii="Calibri" w:hAnsi="Calibri" w:cs="Calibri"/>
                <w:sz w:val="28"/>
                <w:rPrChange w:author="PC" w:date="2023-03-31T11:41:00Z" w:id="5084">
                  <w:rPr>
                    <w:ins w:author="phetc" w:date="2023-02-13T15:44:00Z" w:id="5085"/>
                    <w:rFonts w:ascii="Calibri" w:hAnsi="Calibri" w:cs="Calibri"/>
                    <w:color w:val="000000"/>
                    <w:sz w:val="28"/>
                  </w:rPr>
                </w:rPrChange>
              </w:rPr>
            </w:pPr>
            <w:ins w:author="phetc" w:date="2023-02-13T15:44:00Z" w:id="5086">
              <w:r w:rsidRPr="00357A8D">
                <w:rPr>
                  <w:rFonts w:ascii="Calibri" w:hAnsi="Calibri" w:cs="Calibri"/>
                  <w:sz w:val="28"/>
                  <w:rPrChange w:author="PC" w:date="2023-03-31T11:41:00Z" w:id="5087">
                    <w:rPr>
                      <w:rFonts w:ascii="Calibri" w:hAnsi="Calibri" w:cs="Calibri"/>
                      <w:color w:val="000000"/>
                      <w:sz w:val="28"/>
                    </w:rPr>
                  </w:rPrChange>
                </w:rPr>
                <w:t> </w:t>
              </w:r>
              <w:r w:rsidRPr="00357A8D">
                <w:rPr>
                  <w:rFonts w:ascii="Wingdings 2" w:hAnsi="Wingdings 2" w:eastAsia="Wingdings 2" w:cs="Wingdings 2"/>
                  <w:sz w:val="28"/>
                  <w:rPrChange w:author="PC" w:date="2023-03-31T11:41:00Z" w:id="50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2084C1" w14:textId="77777777">
            <w:pPr>
              <w:rPr>
                <w:ins w:author="phetc" w:date="2023-02-13T15:44:00Z" w:id="5089"/>
                <w:rFonts w:ascii="Calibri" w:hAnsi="Calibri" w:cs="Calibri"/>
                <w:sz w:val="28"/>
                <w:rPrChange w:author="PC" w:date="2023-03-31T11:41:00Z" w:id="5090">
                  <w:rPr>
                    <w:ins w:author="phetc" w:date="2023-02-13T15:44:00Z" w:id="5091"/>
                    <w:rFonts w:ascii="Calibri" w:hAnsi="Calibri" w:cs="Calibri"/>
                    <w:color w:val="000000"/>
                    <w:sz w:val="28"/>
                  </w:rPr>
                </w:rPrChange>
              </w:rPr>
            </w:pPr>
            <w:ins w:author="phetc" w:date="2023-02-13T15:44:00Z" w:id="5092">
              <w:r w:rsidRPr="00357A8D">
                <w:rPr>
                  <w:rFonts w:ascii="Calibri" w:hAnsi="Calibri" w:cs="Calibri"/>
                  <w:sz w:val="28"/>
                  <w:rPrChange w:author="PC" w:date="2023-03-31T11:41:00Z" w:id="5093">
                    <w:rPr>
                      <w:rFonts w:ascii="Calibri" w:hAnsi="Calibri" w:cs="Calibri"/>
                      <w:color w:val="000000"/>
                      <w:sz w:val="28"/>
                    </w:rPr>
                  </w:rPrChange>
                </w:rPr>
                <w:t> </w:t>
              </w:r>
              <w:r w:rsidRPr="00357A8D">
                <w:rPr>
                  <w:rFonts w:ascii="Wingdings 2" w:hAnsi="Wingdings 2" w:eastAsia="Wingdings 2" w:cs="Wingdings 2"/>
                  <w:sz w:val="28"/>
                  <w:rPrChange w:author="PC" w:date="2023-03-31T11:41:00Z" w:id="50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91952B" w14:textId="77777777">
            <w:pPr>
              <w:rPr>
                <w:ins w:author="phetc" w:date="2023-02-13T15:44:00Z" w:id="5095"/>
                <w:rFonts w:ascii="Calibri" w:hAnsi="Calibri" w:cs="Calibri"/>
                <w:sz w:val="28"/>
                <w:rPrChange w:author="PC" w:date="2023-03-31T11:41:00Z" w:id="5096">
                  <w:rPr>
                    <w:ins w:author="phetc" w:date="2023-02-13T15:44:00Z" w:id="5097"/>
                    <w:rFonts w:ascii="Calibri" w:hAnsi="Calibri" w:cs="Calibri"/>
                    <w:color w:val="000000"/>
                    <w:sz w:val="28"/>
                  </w:rPr>
                </w:rPrChange>
              </w:rPr>
            </w:pPr>
            <w:ins w:author="phetc" w:date="2023-02-13T15:44:00Z" w:id="5098">
              <w:r w:rsidRPr="00357A8D">
                <w:rPr>
                  <w:rFonts w:ascii="Calibri" w:hAnsi="Calibri" w:cs="Calibri"/>
                  <w:sz w:val="28"/>
                  <w:rPrChange w:author="PC" w:date="2023-03-31T11:41:00Z" w:id="5099">
                    <w:rPr>
                      <w:rFonts w:ascii="Calibri" w:hAnsi="Calibri" w:cs="Calibri"/>
                      <w:color w:val="000000"/>
                      <w:sz w:val="28"/>
                    </w:rPr>
                  </w:rPrChange>
                </w:rPr>
                <w:t> </w:t>
              </w:r>
              <w:r w:rsidRPr="00357A8D">
                <w:rPr>
                  <w:rFonts w:ascii="Wingdings 2" w:hAnsi="Wingdings 2" w:eastAsia="Wingdings 2" w:cs="Wingdings 2"/>
                  <w:sz w:val="28"/>
                  <w:rPrChange w:author="PC" w:date="2023-03-31T11:41:00Z" w:id="51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1436CF" w14:textId="77777777">
            <w:pPr>
              <w:rPr>
                <w:ins w:author="phetc" w:date="2023-02-13T15:44:00Z" w:id="5101"/>
                <w:rFonts w:ascii="Calibri" w:hAnsi="Calibri" w:cs="Calibri"/>
                <w:sz w:val="28"/>
                <w:rPrChange w:author="PC" w:date="2023-03-31T11:41:00Z" w:id="5102">
                  <w:rPr>
                    <w:ins w:author="phetc" w:date="2023-02-13T15:44:00Z" w:id="5103"/>
                    <w:rFonts w:ascii="Calibri" w:hAnsi="Calibri" w:cs="Calibri"/>
                    <w:color w:val="000000"/>
                    <w:sz w:val="28"/>
                  </w:rPr>
                </w:rPrChange>
              </w:rPr>
            </w:pPr>
            <w:ins w:author="phetc" w:date="2023-02-13T15:44:00Z" w:id="5104">
              <w:r w:rsidRPr="00357A8D">
                <w:rPr>
                  <w:rFonts w:ascii="Calibri" w:hAnsi="Calibri" w:cs="Calibri"/>
                  <w:sz w:val="28"/>
                  <w:rPrChange w:author="PC" w:date="2023-03-31T11:41:00Z" w:id="51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879924" w14:textId="77777777">
            <w:pPr>
              <w:rPr>
                <w:ins w:author="phetc" w:date="2023-02-13T15:44:00Z" w:id="5106"/>
                <w:rFonts w:ascii="Calibri" w:hAnsi="Calibri" w:cs="Calibri"/>
                <w:sz w:val="28"/>
                <w:rPrChange w:author="PC" w:date="2023-03-31T11:41:00Z" w:id="5107">
                  <w:rPr>
                    <w:ins w:author="phetc" w:date="2023-02-13T15:44:00Z" w:id="5108"/>
                    <w:rFonts w:ascii="Calibri" w:hAnsi="Calibri" w:cs="Calibri"/>
                    <w:color w:val="000000"/>
                    <w:sz w:val="28"/>
                  </w:rPr>
                </w:rPrChange>
              </w:rPr>
            </w:pPr>
            <w:ins w:author="phetc" w:date="2023-02-13T15:44:00Z" w:id="5109">
              <w:r w:rsidRPr="00357A8D">
                <w:rPr>
                  <w:rFonts w:ascii="Calibri" w:hAnsi="Calibri" w:cs="Calibri"/>
                  <w:sz w:val="28"/>
                  <w:rPrChange w:author="PC" w:date="2023-03-31T11:41:00Z" w:id="5110">
                    <w:rPr>
                      <w:rFonts w:ascii="Calibri" w:hAnsi="Calibri" w:cs="Calibri"/>
                      <w:color w:val="000000"/>
                      <w:sz w:val="28"/>
                    </w:rPr>
                  </w:rPrChange>
                </w:rPr>
                <w:t> </w:t>
              </w:r>
              <w:r w:rsidRPr="00357A8D">
                <w:rPr>
                  <w:rFonts w:ascii="Wingdings 2" w:hAnsi="Wingdings 2" w:eastAsia="Wingdings 2" w:cs="Wingdings 2"/>
                  <w:sz w:val="28"/>
                  <w:rPrChange w:author="PC" w:date="2023-03-31T11:41:00Z" w:id="51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0AA9CF" w14:textId="77777777">
            <w:pPr>
              <w:rPr>
                <w:ins w:author="phetc" w:date="2023-02-13T15:44:00Z" w:id="5112"/>
                <w:rFonts w:ascii="Calibri" w:hAnsi="Calibri" w:cs="Calibri"/>
                <w:sz w:val="28"/>
                <w:rPrChange w:author="PC" w:date="2023-03-31T11:41:00Z" w:id="5113">
                  <w:rPr>
                    <w:ins w:author="phetc" w:date="2023-02-13T15:44:00Z" w:id="5114"/>
                    <w:rFonts w:ascii="Calibri" w:hAnsi="Calibri" w:cs="Calibri"/>
                    <w:color w:val="000000"/>
                    <w:sz w:val="28"/>
                  </w:rPr>
                </w:rPrChange>
              </w:rPr>
            </w:pPr>
            <w:ins w:author="phetc" w:date="2023-02-13T15:44:00Z" w:id="5115">
              <w:r w:rsidRPr="00357A8D">
                <w:rPr>
                  <w:rFonts w:ascii="Calibri" w:hAnsi="Calibri" w:cs="Calibri"/>
                  <w:sz w:val="28"/>
                  <w:rPrChange w:author="PC" w:date="2023-03-31T11:41:00Z" w:id="5116">
                    <w:rPr>
                      <w:rFonts w:ascii="Calibri" w:hAnsi="Calibri" w:cs="Calibri"/>
                      <w:color w:val="000000"/>
                      <w:sz w:val="28"/>
                    </w:rPr>
                  </w:rPrChange>
                </w:rPr>
                <w:t> </w:t>
              </w:r>
              <w:r w:rsidRPr="00357A8D">
                <w:rPr>
                  <w:rFonts w:ascii="Wingdings 2" w:hAnsi="Wingdings 2" w:eastAsia="Wingdings 2" w:cs="Wingdings 2"/>
                  <w:sz w:val="28"/>
                  <w:rPrChange w:author="PC" w:date="2023-03-31T11:41:00Z" w:id="51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2138BA" w14:textId="77777777">
            <w:pPr>
              <w:rPr>
                <w:ins w:author="phetc" w:date="2023-02-13T15:44:00Z" w:id="5118"/>
                <w:rFonts w:ascii="Calibri" w:hAnsi="Calibri" w:cs="Calibri"/>
                <w:sz w:val="28"/>
                <w:rPrChange w:author="PC" w:date="2023-03-31T11:41:00Z" w:id="5119">
                  <w:rPr>
                    <w:ins w:author="phetc" w:date="2023-02-13T15:44:00Z" w:id="5120"/>
                    <w:rFonts w:ascii="Calibri" w:hAnsi="Calibri" w:cs="Calibri"/>
                    <w:color w:val="000000"/>
                    <w:sz w:val="28"/>
                  </w:rPr>
                </w:rPrChange>
              </w:rPr>
            </w:pPr>
            <w:ins w:author="phetc" w:date="2023-02-13T15:44:00Z" w:id="5121">
              <w:r w:rsidRPr="00357A8D">
                <w:rPr>
                  <w:rFonts w:ascii="Calibri" w:hAnsi="Calibri" w:cs="Calibri"/>
                  <w:sz w:val="28"/>
                  <w:rPrChange w:author="PC" w:date="2023-03-31T11:41:00Z" w:id="5122">
                    <w:rPr>
                      <w:rFonts w:ascii="Calibri" w:hAnsi="Calibri" w:cs="Calibri"/>
                      <w:color w:val="000000"/>
                      <w:sz w:val="28"/>
                    </w:rPr>
                  </w:rPrChange>
                </w:rPr>
                <w:t> </w:t>
              </w:r>
              <w:r w:rsidRPr="00357A8D">
                <w:rPr>
                  <w:rFonts w:ascii="Wingdings 2" w:hAnsi="Wingdings 2" w:eastAsia="Wingdings 2" w:cs="Wingdings 2"/>
                  <w:sz w:val="28"/>
                  <w:rPrChange w:author="PC" w:date="2023-03-31T11:41:00Z" w:id="51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8A0FD7" w14:textId="77777777">
            <w:pPr>
              <w:rPr>
                <w:ins w:author="phetc" w:date="2023-02-13T15:44:00Z" w:id="5124"/>
                <w:rFonts w:ascii="Calibri" w:hAnsi="Calibri" w:cs="Calibri"/>
                <w:sz w:val="28"/>
                <w:rPrChange w:author="PC" w:date="2023-03-31T11:41:00Z" w:id="5125">
                  <w:rPr>
                    <w:ins w:author="phetc" w:date="2023-02-13T15:44:00Z" w:id="5126"/>
                    <w:rFonts w:ascii="Calibri" w:hAnsi="Calibri" w:cs="Calibri"/>
                    <w:color w:val="000000"/>
                    <w:sz w:val="28"/>
                  </w:rPr>
                </w:rPrChange>
              </w:rPr>
            </w:pPr>
            <w:ins w:author="phetc" w:date="2023-02-13T15:44:00Z" w:id="5127">
              <w:r w:rsidRPr="00357A8D">
                <w:rPr>
                  <w:rFonts w:ascii="Calibri" w:hAnsi="Calibri" w:cs="Calibri"/>
                  <w:sz w:val="28"/>
                  <w:rPrChange w:author="PC" w:date="2023-03-31T11:41:00Z" w:id="51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8E5D89" w14:textId="77777777">
            <w:pPr>
              <w:rPr>
                <w:ins w:author="phetc" w:date="2023-02-13T15:44:00Z" w:id="5129"/>
                <w:rFonts w:ascii="Calibri" w:hAnsi="Calibri" w:cs="Calibri"/>
                <w:sz w:val="28"/>
                <w:rPrChange w:author="PC" w:date="2023-03-31T11:41:00Z" w:id="5130">
                  <w:rPr>
                    <w:ins w:author="phetc" w:date="2023-02-13T15:44:00Z" w:id="5131"/>
                    <w:rFonts w:ascii="Calibri" w:hAnsi="Calibri" w:cs="Calibri"/>
                    <w:color w:val="000000"/>
                    <w:sz w:val="28"/>
                  </w:rPr>
                </w:rPrChange>
              </w:rPr>
            </w:pPr>
            <w:ins w:author="phetc" w:date="2023-02-13T15:44:00Z" w:id="5132">
              <w:r w:rsidRPr="00357A8D">
                <w:rPr>
                  <w:rFonts w:ascii="Calibri" w:hAnsi="Calibri" w:cs="Calibri"/>
                  <w:sz w:val="28"/>
                  <w:rPrChange w:author="PC" w:date="2023-03-31T11:41:00Z" w:id="5133">
                    <w:rPr>
                      <w:rFonts w:ascii="Calibri" w:hAnsi="Calibri" w:cs="Calibri"/>
                      <w:color w:val="000000"/>
                      <w:sz w:val="28"/>
                    </w:rPr>
                  </w:rPrChange>
                </w:rPr>
                <w:t> </w:t>
              </w:r>
              <w:r w:rsidRPr="00357A8D">
                <w:rPr>
                  <w:rFonts w:ascii="Wingdings 2" w:hAnsi="Wingdings 2" w:eastAsia="Wingdings 2" w:cs="Wingdings 2"/>
                  <w:sz w:val="28"/>
                  <w:rPrChange w:author="PC" w:date="2023-03-31T11:41:00Z" w:id="51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A70D9D" w14:textId="77777777">
            <w:pPr>
              <w:rPr>
                <w:ins w:author="phetc" w:date="2023-02-13T15:44:00Z" w:id="5135"/>
                <w:rFonts w:ascii="Calibri" w:hAnsi="Calibri" w:cs="Calibri"/>
                <w:sz w:val="28"/>
                <w:rPrChange w:author="PC" w:date="2023-03-31T11:41:00Z" w:id="5136">
                  <w:rPr>
                    <w:ins w:author="phetc" w:date="2023-02-13T15:44:00Z" w:id="5137"/>
                    <w:rFonts w:ascii="Calibri" w:hAnsi="Calibri" w:cs="Calibri"/>
                    <w:color w:val="000000"/>
                    <w:sz w:val="28"/>
                  </w:rPr>
                </w:rPrChange>
              </w:rPr>
            </w:pPr>
            <w:ins w:author="phetc" w:date="2023-02-13T15:44:00Z" w:id="5138">
              <w:r w:rsidRPr="00357A8D">
                <w:rPr>
                  <w:rFonts w:ascii="Calibri" w:hAnsi="Calibri" w:cs="Calibri"/>
                  <w:sz w:val="28"/>
                  <w:rPrChange w:author="PC" w:date="2023-03-31T11:41:00Z" w:id="5139">
                    <w:rPr>
                      <w:rFonts w:ascii="Calibri" w:hAnsi="Calibri" w:cs="Calibri"/>
                      <w:color w:val="000000"/>
                      <w:sz w:val="28"/>
                    </w:rPr>
                  </w:rPrChange>
                </w:rPr>
                <w:t> </w:t>
              </w:r>
              <w:r w:rsidRPr="00357A8D">
                <w:rPr>
                  <w:rFonts w:ascii="Wingdings 2" w:hAnsi="Wingdings 2" w:eastAsia="Wingdings 2" w:cs="Wingdings 2"/>
                  <w:sz w:val="28"/>
                  <w:rPrChange w:author="PC" w:date="2023-03-31T11:41:00Z" w:id="51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C20665" w14:textId="77777777">
            <w:pPr>
              <w:rPr>
                <w:ins w:author="phetc" w:date="2023-02-13T15:44:00Z" w:id="5141"/>
                <w:rFonts w:ascii="Calibri" w:hAnsi="Calibri" w:cs="Calibri"/>
                <w:sz w:val="28"/>
                <w:rPrChange w:author="PC" w:date="2023-03-31T11:41:00Z" w:id="5142">
                  <w:rPr>
                    <w:ins w:author="phetc" w:date="2023-02-13T15:44:00Z" w:id="5143"/>
                    <w:rFonts w:ascii="Calibri" w:hAnsi="Calibri" w:cs="Calibri"/>
                    <w:color w:val="000000"/>
                    <w:sz w:val="28"/>
                  </w:rPr>
                </w:rPrChange>
              </w:rPr>
            </w:pPr>
            <w:ins w:author="phetc" w:date="2023-02-13T15:44:00Z" w:id="5144">
              <w:r w:rsidRPr="00357A8D">
                <w:rPr>
                  <w:rFonts w:ascii="Calibri" w:hAnsi="Calibri" w:cs="Calibri"/>
                  <w:sz w:val="28"/>
                  <w:rPrChange w:author="PC" w:date="2023-03-31T11:41:00Z" w:id="514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7C19AB" w14:textId="77777777">
            <w:pPr>
              <w:rPr>
                <w:ins w:author="phetc" w:date="2023-02-13T15:44:00Z" w:id="5146"/>
                <w:rFonts w:ascii="Calibri" w:hAnsi="Calibri" w:cs="Calibri"/>
                <w:sz w:val="28"/>
                <w:rPrChange w:author="PC" w:date="2023-03-31T11:41:00Z" w:id="5147">
                  <w:rPr>
                    <w:ins w:author="phetc" w:date="2023-02-13T15:44:00Z" w:id="5148"/>
                    <w:rFonts w:ascii="Calibri" w:hAnsi="Calibri" w:cs="Calibri"/>
                    <w:color w:val="000000"/>
                    <w:sz w:val="28"/>
                  </w:rPr>
                </w:rPrChange>
              </w:rPr>
            </w:pPr>
            <w:ins w:author="phetc" w:date="2023-02-13T15:44:00Z" w:id="5149">
              <w:r w:rsidRPr="00357A8D">
                <w:rPr>
                  <w:rFonts w:ascii="Calibri" w:hAnsi="Calibri" w:cs="Calibri"/>
                  <w:sz w:val="28"/>
                  <w:rPrChange w:author="PC" w:date="2023-03-31T11:41:00Z" w:id="5150">
                    <w:rPr>
                      <w:rFonts w:ascii="Calibri" w:hAnsi="Calibri" w:cs="Calibri"/>
                      <w:color w:val="000000"/>
                      <w:sz w:val="28"/>
                    </w:rPr>
                  </w:rPrChange>
                </w:rPr>
                <w:t> </w:t>
              </w:r>
              <w:r w:rsidRPr="00357A8D">
                <w:rPr>
                  <w:rFonts w:ascii="Wingdings 2" w:hAnsi="Wingdings 2" w:eastAsia="Wingdings 2" w:cs="Wingdings 2"/>
                  <w:sz w:val="28"/>
                  <w:rPrChange w:author="PC" w:date="2023-03-31T11:41:00Z" w:id="51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F1B22E" w14:textId="77777777">
            <w:pPr>
              <w:rPr>
                <w:ins w:author="phetc" w:date="2023-02-13T15:44:00Z" w:id="5152"/>
                <w:rFonts w:ascii="Calibri" w:hAnsi="Calibri" w:cs="Calibri"/>
                <w:sz w:val="28"/>
                <w:rPrChange w:author="PC" w:date="2023-03-31T11:41:00Z" w:id="5153">
                  <w:rPr>
                    <w:ins w:author="phetc" w:date="2023-02-13T15:44:00Z" w:id="5154"/>
                    <w:rFonts w:ascii="Calibri" w:hAnsi="Calibri" w:cs="Calibri"/>
                    <w:color w:val="000000"/>
                    <w:sz w:val="28"/>
                  </w:rPr>
                </w:rPrChange>
              </w:rPr>
            </w:pPr>
            <w:ins w:author="phetc" w:date="2023-02-13T15:44:00Z" w:id="5155">
              <w:r w:rsidRPr="00357A8D">
                <w:rPr>
                  <w:rFonts w:ascii="Calibri" w:hAnsi="Calibri" w:cs="Calibri"/>
                  <w:sz w:val="28"/>
                  <w:rPrChange w:author="PC" w:date="2023-03-31T11:41:00Z" w:id="5156">
                    <w:rPr>
                      <w:rFonts w:ascii="Calibri" w:hAnsi="Calibri" w:cs="Calibri"/>
                      <w:color w:val="000000"/>
                      <w:sz w:val="28"/>
                    </w:rPr>
                  </w:rPrChange>
                </w:rPr>
                <w:t> </w:t>
              </w:r>
            </w:ins>
          </w:p>
        </w:tc>
      </w:tr>
      <w:tr w:rsidRPr="00357A8D" w:rsidR="00567CE2" w:rsidTr="00277A61" w14:paraId="2B678E5C" w14:textId="77777777">
        <w:trPr>
          <w:trHeight w:val="430"/>
          <w:ins w:author="phetc" w:date="2023-02-13T15:44:00Z" w:id="5157"/>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5D9D2A2" w14:textId="77777777">
            <w:pPr>
              <w:rPr>
                <w:ins w:author="phetc" w:date="2023-02-13T15:44:00Z" w:id="5158"/>
                <w:rFonts w:ascii="Calibri" w:hAnsi="Calibri" w:cs="Calibri"/>
                <w:sz w:val="28"/>
                <w:rPrChange w:author="PC" w:date="2023-03-31T11:41:00Z" w:id="5159">
                  <w:rPr>
                    <w:ins w:author="phetc" w:date="2023-02-13T15:44:00Z" w:id="5160"/>
                    <w:rFonts w:ascii="Calibri" w:hAnsi="Calibri" w:cs="Calibri"/>
                    <w:color w:val="000000"/>
                    <w:sz w:val="28"/>
                  </w:rPr>
                </w:rPrChange>
              </w:rPr>
            </w:pPr>
            <w:ins w:author="phetc" w:date="2023-02-13T15:44:00Z" w:id="5161">
              <w:r w:rsidRPr="00357A8D">
                <w:rPr>
                  <w:rFonts w:ascii="TH Sarabun New" w:hAnsi="TH Sarabun New" w:cs="TH Sarabun New"/>
                  <w:sz w:val="28"/>
                  <w:cs/>
                </w:rPr>
                <w:t>ศ</w:t>
              </w:r>
              <w:r w:rsidRPr="00357A8D">
                <w:rPr>
                  <w:rFonts w:ascii="TH Sarabun New" w:hAnsi="TH Sarabun New" w:eastAsia="AngsanaNew-Bold" w:cs="TH Sarabun New"/>
                  <w:sz w:val="28"/>
                  <w:cs/>
                </w:rPr>
                <w:t>.</w:t>
              </w:r>
              <w:r w:rsidRPr="00357A8D">
                <w:rPr>
                  <w:rFonts w:ascii="TH Sarabun New" w:hAnsi="TH Sarabun New" w:eastAsia="AngsanaNew-Bold" w:cs="TH Sarabun New"/>
                  <w:sz w:val="28"/>
                </w:rPr>
                <w:t xml:space="preserve">402 </w:t>
              </w:r>
              <w:r w:rsidRPr="00357A8D">
                <w:rPr>
                  <w:rFonts w:ascii="TH Sarabun New" w:hAnsi="TH Sarabun New" w:cs="TH Sarabun New"/>
                  <w:sz w:val="28"/>
                  <w:cs/>
                </w:rPr>
                <w:t xml:space="preserve">เศรษฐศาสตร์สถาบัน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7275B5" w14:textId="77777777">
            <w:pPr>
              <w:rPr>
                <w:ins w:author="phetc" w:date="2023-02-13T15:44:00Z" w:id="5162"/>
                <w:rFonts w:ascii="Calibri" w:hAnsi="Calibri" w:cs="Calibri"/>
                <w:sz w:val="28"/>
                <w:rPrChange w:author="PC" w:date="2023-03-31T11:41:00Z" w:id="5163">
                  <w:rPr>
                    <w:ins w:author="phetc" w:date="2023-02-13T15:44:00Z" w:id="5164"/>
                    <w:rFonts w:ascii="Calibri" w:hAnsi="Calibri" w:cs="Calibri"/>
                    <w:color w:val="000000"/>
                    <w:sz w:val="28"/>
                  </w:rPr>
                </w:rPrChange>
              </w:rPr>
            </w:pPr>
            <w:ins w:author="phetc" w:date="2023-02-13T15:44:00Z" w:id="5165">
              <w:r w:rsidRPr="00357A8D">
                <w:rPr>
                  <w:rFonts w:ascii="Calibri" w:hAnsi="Calibri" w:cs="Calibri"/>
                  <w:sz w:val="28"/>
                  <w:rPrChange w:author="PC" w:date="2023-03-31T11:41:00Z" w:id="5166">
                    <w:rPr>
                      <w:rFonts w:ascii="Calibri" w:hAnsi="Calibri" w:cs="Calibri"/>
                      <w:color w:val="000000"/>
                      <w:sz w:val="28"/>
                    </w:rPr>
                  </w:rPrChange>
                </w:rPr>
                <w:t> </w:t>
              </w:r>
              <w:r w:rsidRPr="00357A8D">
                <w:rPr>
                  <w:rFonts w:ascii="Wingdings 2" w:hAnsi="Wingdings 2" w:eastAsia="Wingdings 2" w:cs="Wingdings 2"/>
                  <w:sz w:val="28"/>
                  <w:rPrChange w:author="PC" w:date="2023-03-31T11:41:00Z" w:id="51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1A66F6" w14:textId="77777777">
            <w:pPr>
              <w:rPr>
                <w:ins w:author="phetc" w:date="2023-02-13T15:44:00Z" w:id="5168"/>
                <w:rFonts w:ascii="Calibri" w:hAnsi="Calibri" w:cs="Calibri"/>
                <w:sz w:val="28"/>
                <w:rPrChange w:author="PC" w:date="2023-03-31T11:41:00Z" w:id="5169">
                  <w:rPr>
                    <w:ins w:author="phetc" w:date="2023-02-13T15:44:00Z" w:id="5170"/>
                    <w:rFonts w:ascii="Calibri" w:hAnsi="Calibri" w:cs="Calibri"/>
                    <w:color w:val="000000"/>
                    <w:sz w:val="28"/>
                  </w:rPr>
                </w:rPrChange>
              </w:rPr>
            </w:pPr>
            <w:ins w:author="phetc" w:date="2023-02-13T15:44:00Z" w:id="5171">
              <w:r w:rsidRPr="00357A8D">
                <w:rPr>
                  <w:rFonts w:ascii="Calibri" w:hAnsi="Calibri" w:cs="Calibri"/>
                  <w:sz w:val="28"/>
                  <w:rPrChange w:author="PC" w:date="2023-03-31T11:41:00Z" w:id="5172">
                    <w:rPr>
                      <w:rFonts w:ascii="Calibri" w:hAnsi="Calibri" w:cs="Calibri"/>
                      <w:color w:val="000000"/>
                      <w:sz w:val="28"/>
                    </w:rPr>
                  </w:rPrChange>
                </w:rPr>
                <w:t> </w:t>
              </w:r>
              <w:r w:rsidRPr="00357A8D">
                <w:rPr>
                  <w:rFonts w:ascii="Wingdings 2" w:hAnsi="Wingdings 2" w:eastAsia="Wingdings 2" w:cs="Wingdings 2"/>
                  <w:sz w:val="28"/>
                  <w:rPrChange w:author="PC" w:date="2023-03-31T11:41:00Z" w:id="51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ECCCC7" w14:textId="77777777">
            <w:pPr>
              <w:rPr>
                <w:ins w:author="phetc" w:date="2023-02-13T15:44:00Z" w:id="5174"/>
                <w:rFonts w:ascii="Calibri" w:hAnsi="Calibri" w:cs="Calibri"/>
                <w:sz w:val="28"/>
                <w:rPrChange w:author="PC" w:date="2023-03-31T11:41:00Z" w:id="5175">
                  <w:rPr>
                    <w:ins w:author="phetc" w:date="2023-02-13T15:44:00Z" w:id="5176"/>
                    <w:rFonts w:ascii="Calibri" w:hAnsi="Calibri" w:cs="Calibri"/>
                    <w:color w:val="000000"/>
                    <w:sz w:val="28"/>
                  </w:rPr>
                </w:rPrChange>
              </w:rPr>
            </w:pPr>
            <w:ins w:author="phetc" w:date="2023-02-13T15:44:00Z" w:id="5177">
              <w:r w:rsidRPr="00357A8D">
                <w:rPr>
                  <w:rFonts w:ascii="Calibri" w:hAnsi="Calibri" w:cs="Calibri"/>
                  <w:sz w:val="28"/>
                  <w:rPrChange w:author="PC" w:date="2023-03-31T11:41:00Z" w:id="5178">
                    <w:rPr>
                      <w:rFonts w:ascii="Calibri" w:hAnsi="Calibri" w:cs="Calibri"/>
                      <w:color w:val="000000"/>
                      <w:sz w:val="28"/>
                    </w:rPr>
                  </w:rPrChange>
                </w:rPr>
                <w:t> </w:t>
              </w:r>
              <w:r w:rsidRPr="00357A8D">
                <w:rPr>
                  <w:rFonts w:ascii="Wingdings 2" w:hAnsi="Wingdings 2" w:eastAsia="Wingdings 2" w:cs="Wingdings 2"/>
                  <w:sz w:val="28"/>
                  <w:rPrChange w:author="PC" w:date="2023-03-31T11:41:00Z" w:id="51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78A6DC" w14:textId="77777777">
            <w:pPr>
              <w:rPr>
                <w:ins w:author="phetc" w:date="2023-02-13T15:44:00Z" w:id="5180"/>
                <w:rFonts w:ascii="Calibri" w:hAnsi="Calibri" w:cs="Calibri"/>
                <w:sz w:val="28"/>
                <w:rPrChange w:author="PC" w:date="2023-03-31T11:41:00Z" w:id="5181">
                  <w:rPr>
                    <w:ins w:author="phetc" w:date="2023-02-13T15:44:00Z" w:id="5182"/>
                    <w:rFonts w:ascii="Calibri" w:hAnsi="Calibri" w:cs="Calibri"/>
                    <w:color w:val="000000"/>
                    <w:sz w:val="28"/>
                  </w:rPr>
                </w:rPrChange>
              </w:rPr>
            </w:pPr>
            <w:ins w:author="phetc" w:date="2023-02-13T15:44:00Z" w:id="5183">
              <w:r w:rsidRPr="00357A8D">
                <w:rPr>
                  <w:rFonts w:ascii="Calibri" w:hAnsi="Calibri" w:cs="Calibri"/>
                  <w:sz w:val="28"/>
                  <w:rPrChange w:author="PC" w:date="2023-03-31T11:41:00Z" w:id="5184">
                    <w:rPr>
                      <w:rFonts w:ascii="Calibri" w:hAnsi="Calibri" w:cs="Calibri"/>
                      <w:color w:val="000000"/>
                      <w:sz w:val="28"/>
                    </w:rPr>
                  </w:rPrChange>
                </w:rPr>
                <w:t> </w:t>
              </w:r>
              <w:r w:rsidRPr="00357A8D">
                <w:rPr>
                  <w:rFonts w:ascii="Wingdings 2" w:hAnsi="Wingdings 2" w:eastAsia="Wingdings 2" w:cs="Wingdings 2"/>
                  <w:sz w:val="28"/>
                  <w:rPrChange w:author="PC" w:date="2023-03-31T11:41:00Z" w:id="51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A64B72" w14:textId="77777777">
            <w:pPr>
              <w:rPr>
                <w:ins w:author="phetc" w:date="2023-02-13T15:44:00Z" w:id="5186"/>
                <w:rFonts w:ascii="Calibri" w:hAnsi="Calibri" w:cs="Calibri"/>
                <w:sz w:val="28"/>
                <w:rPrChange w:author="PC" w:date="2023-03-31T11:41:00Z" w:id="5187">
                  <w:rPr>
                    <w:ins w:author="phetc" w:date="2023-02-13T15:44:00Z" w:id="5188"/>
                    <w:rFonts w:ascii="Calibri" w:hAnsi="Calibri" w:cs="Calibri"/>
                    <w:color w:val="000000"/>
                    <w:sz w:val="28"/>
                  </w:rPr>
                </w:rPrChange>
              </w:rPr>
            </w:pPr>
            <w:ins w:author="phetc" w:date="2023-02-13T15:44:00Z" w:id="5189">
              <w:r w:rsidRPr="00357A8D">
                <w:rPr>
                  <w:rFonts w:ascii="Calibri" w:hAnsi="Calibri" w:cs="Calibri"/>
                  <w:sz w:val="28"/>
                  <w:rPrChange w:author="PC" w:date="2023-03-31T11:41:00Z" w:id="5190">
                    <w:rPr>
                      <w:rFonts w:ascii="Calibri" w:hAnsi="Calibri" w:cs="Calibri"/>
                      <w:color w:val="000000"/>
                      <w:sz w:val="28"/>
                    </w:rPr>
                  </w:rPrChange>
                </w:rPr>
                <w:t> </w:t>
              </w:r>
              <w:r w:rsidRPr="00357A8D">
                <w:rPr>
                  <w:rFonts w:ascii="Wingdings 2" w:hAnsi="Wingdings 2" w:eastAsia="Wingdings 2" w:cs="Wingdings 2"/>
                  <w:sz w:val="28"/>
                  <w:rPrChange w:author="PC" w:date="2023-03-31T11:41:00Z" w:id="51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A92243" w14:textId="77777777">
            <w:pPr>
              <w:rPr>
                <w:ins w:author="phetc" w:date="2023-02-13T15:44:00Z" w:id="5192"/>
                <w:rFonts w:ascii="Calibri" w:hAnsi="Calibri" w:cs="Calibri"/>
                <w:sz w:val="28"/>
                <w:rPrChange w:author="PC" w:date="2023-03-31T11:41:00Z" w:id="5193">
                  <w:rPr>
                    <w:ins w:author="phetc" w:date="2023-02-13T15:44:00Z" w:id="5194"/>
                    <w:rFonts w:ascii="Calibri" w:hAnsi="Calibri" w:cs="Calibri"/>
                    <w:color w:val="000000"/>
                    <w:sz w:val="28"/>
                  </w:rPr>
                </w:rPrChange>
              </w:rPr>
            </w:pPr>
            <w:ins w:author="phetc" w:date="2023-02-13T15:44:00Z" w:id="5195">
              <w:r w:rsidRPr="00357A8D">
                <w:rPr>
                  <w:rFonts w:ascii="Calibri" w:hAnsi="Calibri" w:cs="Calibri"/>
                  <w:sz w:val="28"/>
                  <w:rPrChange w:author="PC" w:date="2023-03-31T11:41:00Z" w:id="5196">
                    <w:rPr>
                      <w:rFonts w:ascii="Calibri" w:hAnsi="Calibri" w:cs="Calibri"/>
                      <w:color w:val="000000"/>
                      <w:sz w:val="28"/>
                    </w:rPr>
                  </w:rPrChange>
                </w:rPr>
                <w:t> </w:t>
              </w:r>
              <w:r w:rsidRPr="00357A8D">
                <w:rPr>
                  <w:rFonts w:ascii="Wingdings 2" w:hAnsi="Wingdings 2" w:eastAsia="Wingdings 2" w:cs="Wingdings 2"/>
                  <w:sz w:val="28"/>
                  <w:rPrChange w:author="PC" w:date="2023-03-31T11:41:00Z" w:id="51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9459F9" w14:textId="77777777">
            <w:pPr>
              <w:rPr>
                <w:ins w:author="phetc" w:date="2023-02-13T15:44:00Z" w:id="5198"/>
                <w:rFonts w:ascii="Calibri" w:hAnsi="Calibri" w:cs="Calibri"/>
                <w:sz w:val="28"/>
                <w:rPrChange w:author="PC" w:date="2023-03-31T11:41:00Z" w:id="5199">
                  <w:rPr>
                    <w:ins w:author="phetc" w:date="2023-02-13T15:44:00Z" w:id="5200"/>
                    <w:rFonts w:ascii="Calibri" w:hAnsi="Calibri" w:cs="Calibri"/>
                    <w:color w:val="000000"/>
                    <w:sz w:val="28"/>
                  </w:rPr>
                </w:rPrChange>
              </w:rPr>
            </w:pPr>
            <w:ins w:author="phetc" w:date="2023-02-13T15:44:00Z" w:id="5201">
              <w:r w:rsidRPr="00357A8D">
                <w:rPr>
                  <w:rFonts w:ascii="Calibri" w:hAnsi="Calibri" w:cs="Calibri"/>
                  <w:sz w:val="28"/>
                  <w:rPrChange w:author="PC" w:date="2023-03-31T11:41:00Z" w:id="52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4CAC8D" w14:textId="77777777">
            <w:pPr>
              <w:rPr>
                <w:ins w:author="phetc" w:date="2023-02-13T15:44:00Z" w:id="5203"/>
                <w:rFonts w:ascii="Calibri" w:hAnsi="Calibri" w:cs="Calibri"/>
                <w:sz w:val="28"/>
                <w:rPrChange w:author="PC" w:date="2023-03-31T11:41:00Z" w:id="5204">
                  <w:rPr>
                    <w:ins w:author="phetc" w:date="2023-02-13T15:44:00Z" w:id="5205"/>
                    <w:rFonts w:ascii="Calibri" w:hAnsi="Calibri" w:cs="Calibri"/>
                    <w:color w:val="000000"/>
                    <w:sz w:val="28"/>
                  </w:rPr>
                </w:rPrChange>
              </w:rPr>
            </w:pPr>
            <w:ins w:author="phetc" w:date="2023-02-13T15:44:00Z" w:id="5206">
              <w:r w:rsidRPr="00357A8D">
                <w:rPr>
                  <w:rFonts w:ascii="Calibri" w:hAnsi="Calibri" w:cs="Calibri"/>
                  <w:sz w:val="28"/>
                  <w:rPrChange w:author="PC" w:date="2023-03-31T11:41:00Z" w:id="5207">
                    <w:rPr>
                      <w:rFonts w:ascii="Calibri" w:hAnsi="Calibri" w:cs="Calibri"/>
                      <w:color w:val="000000"/>
                      <w:sz w:val="28"/>
                    </w:rPr>
                  </w:rPrChange>
                </w:rPr>
                <w:t> </w:t>
              </w:r>
              <w:r w:rsidRPr="00357A8D">
                <w:rPr>
                  <w:rFonts w:ascii="Wingdings 2" w:hAnsi="Wingdings 2" w:eastAsia="Wingdings 2" w:cs="Wingdings 2"/>
                  <w:sz w:val="28"/>
                  <w:rPrChange w:author="PC" w:date="2023-03-31T11:41:00Z" w:id="52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848A3E" w14:textId="77777777">
            <w:pPr>
              <w:rPr>
                <w:ins w:author="phetc" w:date="2023-02-13T15:44:00Z" w:id="5209"/>
                <w:rFonts w:ascii="Calibri" w:hAnsi="Calibri" w:cs="Calibri"/>
                <w:sz w:val="28"/>
                <w:rPrChange w:author="PC" w:date="2023-03-31T11:41:00Z" w:id="5210">
                  <w:rPr>
                    <w:ins w:author="phetc" w:date="2023-02-13T15:44:00Z" w:id="5211"/>
                    <w:rFonts w:ascii="Calibri" w:hAnsi="Calibri" w:cs="Calibri"/>
                    <w:color w:val="000000"/>
                    <w:sz w:val="28"/>
                  </w:rPr>
                </w:rPrChange>
              </w:rPr>
            </w:pPr>
            <w:ins w:author="phetc" w:date="2023-02-13T15:44:00Z" w:id="5212">
              <w:r w:rsidRPr="00357A8D">
                <w:rPr>
                  <w:rFonts w:ascii="Calibri" w:hAnsi="Calibri" w:cs="Calibri"/>
                  <w:sz w:val="28"/>
                  <w:rPrChange w:author="PC" w:date="2023-03-31T11:41:00Z" w:id="5213">
                    <w:rPr>
                      <w:rFonts w:ascii="Calibri" w:hAnsi="Calibri" w:cs="Calibri"/>
                      <w:color w:val="000000"/>
                      <w:sz w:val="28"/>
                    </w:rPr>
                  </w:rPrChange>
                </w:rPr>
                <w:t> </w:t>
              </w:r>
              <w:r w:rsidRPr="00357A8D">
                <w:rPr>
                  <w:rFonts w:ascii="Wingdings 2" w:hAnsi="Wingdings 2" w:eastAsia="Wingdings 2" w:cs="Wingdings 2"/>
                  <w:sz w:val="28"/>
                  <w:rPrChange w:author="PC" w:date="2023-03-31T11:41:00Z" w:id="52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B85173" w14:textId="77777777">
            <w:pPr>
              <w:rPr>
                <w:ins w:author="phetc" w:date="2023-02-13T15:44:00Z" w:id="5215"/>
                <w:rFonts w:ascii="Calibri" w:hAnsi="Calibri" w:cs="Calibri"/>
                <w:sz w:val="28"/>
                <w:rPrChange w:author="PC" w:date="2023-03-31T11:41:00Z" w:id="5216">
                  <w:rPr>
                    <w:ins w:author="phetc" w:date="2023-02-13T15:44:00Z" w:id="5217"/>
                    <w:rFonts w:ascii="Calibri" w:hAnsi="Calibri" w:cs="Calibri"/>
                    <w:color w:val="000000"/>
                    <w:sz w:val="28"/>
                  </w:rPr>
                </w:rPrChange>
              </w:rPr>
            </w:pPr>
            <w:ins w:author="phetc" w:date="2023-02-13T15:44:00Z" w:id="5218">
              <w:r w:rsidRPr="00357A8D">
                <w:rPr>
                  <w:rFonts w:ascii="Calibri" w:hAnsi="Calibri" w:cs="Calibri"/>
                  <w:sz w:val="28"/>
                  <w:rPrChange w:author="PC" w:date="2023-03-31T11:41:00Z" w:id="5219">
                    <w:rPr>
                      <w:rFonts w:ascii="Calibri" w:hAnsi="Calibri" w:cs="Calibri"/>
                      <w:color w:val="000000"/>
                      <w:sz w:val="28"/>
                    </w:rPr>
                  </w:rPrChange>
                </w:rPr>
                <w:t> </w:t>
              </w:r>
              <w:r w:rsidRPr="00357A8D">
                <w:rPr>
                  <w:rFonts w:ascii="Wingdings 2" w:hAnsi="Wingdings 2" w:eastAsia="Wingdings 2" w:cs="Wingdings 2"/>
                  <w:sz w:val="28"/>
                  <w:rPrChange w:author="PC" w:date="2023-03-31T11:41:00Z" w:id="52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199C51" w14:textId="77777777">
            <w:pPr>
              <w:rPr>
                <w:ins w:author="phetc" w:date="2023-02-13T15:44:00Z" w:id="5221"/>
                <w:rFonts w:ascii="Calibri" w:hAnsi="Calibri" w:cs="Calibri"/>
                <w:sz w:val="28"/>
                <w:rPrChange w:author="PC" w:date="2023-03-31T11:41:00Z" w:id="5222">
                  <w:rPr>
                    <w:ins w:author="phetc" w:date="2023-02-13T15:44:00Z" w:id="5223"/>
                    <w:rFonts w:ascii="Calibri" w:hAnsi="Calibri" w:cs="Calibri"/>
                    <w:color w:val="000000"/>
                    <w:sz w:val="28"/>
                  </w:rPr>
                </w:rPrChange>
              </w:rPr>
            </w:pPr>
            <w:ins w:author="phetc" w:date="2023-02-13T15:44:00Z" w:id="5224">
              <w:r w:rsidRPr="00357A8D">
                <w:rPr>
                  <w:rFonts w:ascii="Calibri" w:hAnsi="Calibri" w:cs="Calibri"/>
                  <w:sz w:val="28"/>
                  <w:rPrChange w:author="PC" w:date="2023-03-31T11:41:00Z" w:id="522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8EACDE" w14:textId="77777777">
            <w:pPr>
              <w:rPr>
                <w:ins w:author="phetc" w:date="2023-02-13T15:44:00Z" w:id="5226"/>
                <w:rFonts w:ascii="Calibri" w:hAnsi="Calibri" w:cs="Calibri"/>
                <w:sz w:val="28"/>
                <w:rPrChange w:author="PC" w:date="2023-03-31T11:41:00Z" w:id="5227">
                  <w:rPr>
                    <w:ins w:author="phetc" w:date="2023-02-13T15:44:00Z" w:id="5228"/>
                    <w:rFonts w:ascii="Calibri" w:hAnsi="Calibri" w:cs="Calibri"/>
                    <w:color w:val="000000"/>
                    <w:sz w:val="28"/>
                  </w:rPr>
                </w:rPrChange>
              </w:rPr>
            </w:pPr>
            <w:ins w:author="phetc" w:date="2023-02-13T15:44:00Z" w:id="5229">
              <w:r w:rsidRPr="00357A8D">
                <w:rPr>
                  <w:rFonts w:ascii="Calibri" w:hAnsi="Calibri" w:cs="Calibri"/>
                  <w:sz w:val="28"/>
                  <w:rPrChange w:author="PC" w:date="2023-03-31T11:41:00Z" w:id="5230">
                    <w:rPr>
                      <w:rFonts w:ascii="Calibri" w:hAnsi="Calibri" w:cs="Calibri"/>
                      <w:color w:val="000000"/>
                      <w:sz w:val="28"/>
                    </w:rPr>
                  </w:rPrChange>
                </w:rPr>
                <w:t> </w:t>
              </w:r>
              <w:r w:rsidRPr="00357A8D">
                <w:rPr>
                  <w:rFonts w:ascii="Wingdings 2" w:hAnsi="Wingdings 2" w:eastAsia="Wingdings 2" w:cs="Wingdings 2"/>
                  <w:sz w:val="28"/>
                  <w:rPrChange w:author="PC" w:date="2023-03-31T11:41:00Z" w:id="52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8A612A" w14:textId="77777777">
            <w:pPr>
              <w:rPr>
                <w:ins w:author="phetc" w:date="2023-02-13T15:44:00Z" w:id="5232"/>
                <w:rFonts w:ascii="Calibri" w:hAnsi="Calibri" w:cs="Calibri"/>
                <w:sz w:val="28"/>
                <w:rPrChange w:author="PC" w:date="2023-03-31T11:41:00Z" w:id="5233">
                  <w:rPr>
                    <w:ins w:author="phetc" w:date="2023-02-13T15:44:00Z" w:id="5234"/>
                    <w:rFonts w:ascii="Calibri" w:hAnsi="Calibri" w:cs="Calibri"/>
                    <w:color w:val="000000"/>
                    <w:sz w:val="28"/>
                  </w:rPr>
                </w:rPrChange>
              </w:rPr>
            </w:pPr>
            <w:ins w:author="phetc" w:date="2023-02-13T15:44:00Z" w:id="5235">
              <w:r w:rsidRPr="00357A8D">
                <w:rPr>
                  <w:rFonts w:ascii="Calibri" w:hAnsi="Calibri" w:cs="Calibri"/>
                  <w:sz w:val="28"/>
                  <w:rPrChange w:author="PC" w:date="2023-03-31T11:41:00Z" w:id="5236">
                    <w:rPr>
                      <w:rFonts w:ascii="Calibri" w:hAnsi="Calibri" w:cs="Calibri"/>
                      <w:color w:val="000000"/>
                      <w:sz w:val="28"/>
                    </w:rPr>
                  </w:rPrChange>
                </w:rPr>
                <w:t> </w:t>
              </w:r>
              <w:r w:rsidRPr="00357A8D">
                <w:rPr>
                  <w:rFonts w:ascii="Wingdings 2" w:hAnsi="Wingdings 2" w:eastAsia="Wingdings 2" w:cs="Wingdings 2"/>
                  <w:sz w:val="28"/>
                  <w:rPrChange w:author="PC" w:date="2023-03-31T11:41:00Z" w:id="52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BE8205" w14:textId="77777777">
            <w:pPr>
              <w:rPr>
                <w:ins w:author="phetc" w:date="2023-02-13T15:44:00Z" w:id="5238"/>
                <w:rFonts w:ascii="Calibri" w:hAnsi="Calibri" w:cs="Calibri"/>
                <w:sz w:val="28"/>
                <w:rPrChange w:author="PC" w:date="2023-03-31T11:41:00Z" w:id="5239">
                  <w:rPr>
                    <w:ins w:author="phetc" w:date="2023-02-13T15:44:00Z" w:id="5240"/>
                    <w:rFonts w:ascii="Calibri" w:hAnsi="Calibri" w:cs="Calibri"/>
                    <w:color w:val="000000"/>
                    <w:sz w:val="28"/>
                  </w:rPr>
                </w:rPrChange>
              </w:rPr>
            </w:pPr>
            <w:ins w:author="phetc" w:date="2023-02-13T15:44:00Z" w:id="5241">
              <w:r w:rsidRPr="00357A8D">
                <w:rPr>
                  <w:rFonts w:ascii="Calibri" w:hAnsi="Calibri" w:cs="Calibri"/>
                  <w:sz w:val="28"/>
                  <w:rPrChange w:author="PC" w:date="2023-03-31T11:41:00Z" w:id="524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8EB3BD" w14:textId="77777777">
            <w:pPr>
              <w:rPr>
                <w:ins w:author="phetc" w:date="2023-02-13T15:44:00Z" w:id="5243"/>
                <w:rFonts w:ascii="Calibri" w:hAnsi="Calibri" w:cs="Calibri"/>
                <w:sz w:val="28"/>
                <w:rPrChange w:author="PC" w:date="2023-03-31T11:41:00Z" w:id="5244">
                  <w:rPr>
                    <w:ins w:author="phetc" w:date="2023-02-13T15:44:00Z" w:id="5245"/>
                    <w:rFonts w:ascii="Calibri" w:hAnsi="Calibri" w:cs="Calibri"/>
                    <w:color w:val="000000"/>
                    <w:sz w:val="28"/>
                  </w:rPr>
                </w:rPrChange>
              </w:rPr>
            </w:pPr>
            <w:ins w:author="phetc" w:date="2023-02-13T15:44:00Z" w:id="5246">
              <w:r w:rsidRPr="00357A8D">
                <w:rPr>
                  <w:rFonts w:ascii="Calibri" w:hAnsi="Calibri" w:cs="Calibri"/>
                  <w:sz w:val="28"/>
                  <w:rPrChange w:author="PC" w:date="2023-03-31T11:41:00Z" w:id="5247">
                    <w:rPr>
                      <w:rFonts w:ascii="Calibri" w:hAnsi="Calibri" w:cs="Calibri"/>
                      <w:color w:val="000000"/>
                      <w:sz w:val="28"/>
                    </w:rPr>
                  </w:rPrChange>
                </w:rPr>
                <w:t> </w:t>
              </w:r>
              <w:r w:rsidRPr="00357A8D">
                <w:rPr>
                  <w:rFonts w:ascii="Wingdings 2" w:hAnsi="Wingdings 2" w:eastAsia="Wingdings 2" w:cs="Wingdings 2"/>
                  <w:sz w:val="28"/>
                  <w:rPrChange w:author="PC" w:date="2023-03-31T11:41:00Z" w:id="52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921CCC" w14:textId="77777777">
            <w:pPr>
              <w:rPr>
                <w:ins w:author="phetc" w:date="2023-02-13T15:44:00Z" w:id="5249"/>
                <w:rFonts w:ascii="Calibri" w:hAnsi="Calibri" w:cs="Calibri"/>
                <w:sz w:val="28"/>
                <w:rPrChange w:author="PC" w:date="2023-03-31T11:41:00Z" w:id="5250">
                  <w:rPr>
                    <w:ins w:author="phetc" w:date="2023-02-13T15:44:00Z" w:id="5251"/>
                    <w:rFonts w:ascii="Calibri" w:hAnsi="Calibri" w:cs="Calibri"/>
                    <w:color w:val="000000"/>
                    <w:sz w:val="28"/>
                  </w:rPr>
                </w:rPrChange>
              </w:rPr>
            </w:pPr>
            <w:ins w:author="phetc" w:date="2023-02-13T15:44:00Z" w:id="5252">
              <w:r w:rsidRPr="00357A8D">
                <w:rPr>
                  <w:rFonts w:ascii="Calibri" w:hAnsi="Calibri" w:cs="Calibri"/>
                  <w:sz w:val="28"/>
                  <w:rPrChange w:author="PC" w:date="2023-03-31T11:41:00Z" w:id="5253">
                    <w:rPr>
                      <w:rFonts w:ascii="Calibri" w:hAnsi="Calibri" w:cs="Calibri"/>
                      <w:color w:val="000000"/>
                      <w:sz w:val="28"/>
                    </w:rPr>
                  </w:rPrChange>
                </w:rPr>
                <w:t> </w:t>
              </w:r>
            </w:ins>
          </w:p>
        </w:tc>
      </w:tr>
      <w:tr w:rsidRPr="00357A8D" w:rsidR="00567CE2" w:rsidTr="00277A61" w14:paraId="31368AAF" w14:textId="77777777">
        <w:trPr>
          <w:trHeight w:val="430"/>
          <w:ins w:author="phetc" w:date="2023-02-13T15:44:00Z" w:id="525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ECD2781" w14:textId="77777777">
            <w:pPr>
              <w:rPr>
                <w:ins w:author="phetc" w:date="2023-02-13T15:44:00Z" w:id="5255"/>
                <w:rFonts w:ascii="Calibri" w:hAnsi="Calibri" w:cs="Calibri"/>
                <w:sz w:val="28"/>
                <w:rPrChange w:author="PC" w:date="2023-03-31T11:41:00Z" w:id="5256">
                  <w:rPr>
                    <w:ins w:author="phetc" w:date="2023-02-13T15:44:00Z" w:id="5257"/>
                    <w:rFonts w:ascii="Calibri" w:hAnsi="Calibri" w:cs="Calibri"/>
                    <w:color w:val="000000"/>
                    <w:sz w:val="28"/>
                  </w:rPr>
                </w:rPrChange>
              </w:rPr>
            </w:pPr>
            <w:ins w:author="phetc" w:date="2023-02-13T15:44:00Z" w:id="5258">
              <w:r w:rsidRPr="00357A8D">
                <w:rPr>
                  <w:rFonts w:ascii="TH Sarabun New" w:hAnsi="TH Sarabun New" w:cs="TH Sarabun New"/>
                  <w:sz w:val="28"/>
                  <w:cs/>
                </w:rPr>
                <w:t>ศ.</w:t>
              </w:r>
              <w:r w:rsidRPr="00357A8D">
                <w:rPr>
                  <w:rFonts w:ascii="TH Sarabun New" w:hAnsi="TH Sarabun New" w:cs="TH Sarabun New"/>
                  <w:sz w:val="28"/>
                </w:rPr>
                <w:t xml:space="preserve">403 </w:t>
              </w:r>
              <w:r w:rsidRPr="00357A8D">
                <w:rPr>
                  <w:rFonts w:ascii="TH Sarabun New" w:hAnsi="TH Sarabun New" w:cs="TH Sarabun New"/>
                  <w:sz w:val="28"/>
                  <w:cs/>
                </w:rPr>
                <w:t xml:space="preserve">นิติเศรษฐศาสตร์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714FA9" w14:textId="77777777">
            <w:pPr>
              <w:rPr>
                <w:ins w:author="phetc" w:date="2023-02-13T15:44:00Z" w:id="5259"/>
                <w:rFonts w:ascii="Calibri" w:hAnsi="Calibri" w:cs="Calibri"/>
                <w:sz w:val="28"/>
                <w:rPrChange w:author="PC" w:date="2023-03-31T11:41:00Z" w:id="5260">
                  <w:rPr>
                    <w:ins w:author="phetc" w:date="2023-02-13T15:44:00Z" w:id="5261"/>
                    <w:rFonts w:ascii="Calibri" w:hAnsi="Calibri" w:cs="Calibri"/>
                    <w:color w:val="000000"/>
                    <w:sz w:val="28"/>
                  </w:rPr>
                </w:rPrChange>
              </w:rPr>
            </w:pPr>
            <w:ins w:author="phetc" w:date="2023-02-13T15:44:00Z" w:id="5262">
              <w:r w:rsidRPr="00357A8D">
                <w:rPr>
                  <w:rFonts w:ascii="Calibri" w:hAnsi="Calibri" w:cs="Calibri"/>
                  <w:sz w:val="28"/>
                  <w:rPrChange w:author="PC" w:date="2023-03-31T11:41:00Z" w:id="5263">
                    <w:rPr>
                      <w:rFonts w:ascii="Calibri" w:hAnsi="Calibri" w:cs="Calibri"/>
                      <w:color w:val="000000"/>
                      <w:sz w:val="28"/>
                    </w:rPr>
                  </w:rPrChange>
                </w:rPr>
                <w:t> </w:t>
              </w:r>
              <w:r w:rsidRPr="00357A8D">
                <w:rPr>
                  <w:rFonts w:ascii="Wingdings 2" w:hAnsi="Wingdings 2" w:eastAsia="Wingdings 2" w:cs="Wingdings 2"/>
                  <w:sz w:val="28"/>
                  <w:rPrChange w:author="PC" w:date="2023-03-31T11:41:00Z" w:id="52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09F165" w14:textId="77777777">
            <w:pPr>
              <w:rPr>
                <w:ins w:author="phetc" w:date="2023-02-13T15:44:00Z" w:id="5265"/>
                <w:rFonts w:ascii="Calibri" w:hAnsi="Calibri" w:cs="Calibri"/>
                <w:sz w:val="28"/>
                <w:rPrChange w:author="PC" w:date="2023-03-31T11:41:00Z" w:id="5266">
                  <w:rPr>
                    <w:ins w:author="phetc" w:date="2023-02-13T15:44:00Z" w:id="5267"/>
                    <w:rFonts w:ascii="Calibri" w:hAnsi="Calibri" w:cs="Calibri"/>
                    <w:color w:val="000000"/>
                    <w:sz w:val="28"/>
                  </w:rPr>
                </w:rPrChange>
              </w:rPr>
            </w:pPr>
            <w:ins w:author="phetc" w:date="2023-02-13T15:44:00Z" w:id="5268">
              <w:r w:rsidRPr="00357A8D">
                <w:rPr>
                  <w:rFonts w:ascii="Calibri" w:hAnsi="Calibri" w:cs="Calibri"/>
                  <w:sz w:val="28"/>
                  <w:rPrChange w:author="PC" w:date="2023-03-31T11:41:00Z" w:id="5269">
                    <w:rPr>
                      <w:rFonts w:ascii="Calibri" w:hAnsi="Calibri" w:cs="Calibri"/>
                      <w:color w:val="000000"/>
                      <w:sz w:val="28"/>
                    </w:rPr>
                  </w:rPrChange>
                </w:rPr>
                <w:t> </w:t>
              </w:r>
              <w:r w:rsidRPr="00357A8D">
                <w:rPr>
                  <w:rFonts w:ascii="Wingdings 2" w:hAnsi="Wingdings 2" w:eastAsia="Wingdings 2" w:cs="Wingdings 2"/>
                  <w:sz w:val="28"/>
                  <w:rPrChange w:author="PC" w:date="2023-03-31T11:41:00Z" w:id="52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7E71DB" w14:textId="77777777">
            <w:pPr>
              <w:rPr>
                <w:ins w:author="phetc" w:date="2023-02-13T15:44:00Z" w:id="5271"/>
                <w:rFonts w:ascii="Calibri" w:hAnsi="Calibri" w:cs="Calibri"/>
                <w:sz w:val="28"/>
                <w:rPrChange w:author="PC" w:date="2023-03-31T11:41:00Z" w:id="5272">
                  <w:rPr>
                    <w:ins w:author="phetc" w:date="2023-02-13T15:44:00Z" w:id="5273"/>
                    <w:rFonts w:ascii="Calibri" w:hAnsi="Calibri" w:cs="Calibri"/>
                    <w:color w:val="000000"/>
                    <w:sz w:val="28"/>
                  </w:rPr>
                </w:rPrChange>
              </w:rPr>
            </w:pPr>
            <w:ins w:author="phetc" w:date="2023-02-13T15:44:00Z" w:id="5274">
              <w:r w:rsidRPr="00357A8D">
                <w:rPr>
                  <w:rFonts w:ascii="Calibri" w:hAnsi="Calibri" w:cs="Calibri"/>
                  <w:sz w:val="28"/>
                  <w:rPrChange w:author="PC" w:date="2023-03-31T11:41:00Z" w:id="5275">
                    <w:rPr>
                      <w:rFonts w:ascii="Calibri" w:hAnsi="Calibri" w:cs="Calibri"/>
                      <w:color w:val="000000"/>
                      <w:sz w:val="28"/>
                    </w:rPr>
                  </w:rPrChange>
                </w:rPr>
                <w:t> </w:t>
              </w:r>
              <w:r w:rsidRPr="00357A8D">
                <w:rPr>
                  <w:rFonts w:ascii="Wingdings 2" w:hAnsi="Wingdings 2" w:eastAsia="Wingdings 2" w:cs="Wingdings 2"/>
                  <w:sz w:val="28"/>
                  <w:rPrChange w:author="PC" w:date="2023-03-31T11:41:00Z" w:id="52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E2A0F1" w14:textId="77777777">
            <w:pPr>
              <w:rPr>
                <w:ins w:author="phetc" w:date="2023-02-13T15:44:00Z" w:id="5277"/>
                <w:rFonts w:ascii="Calibri" w:hAnsi="Calibri" w:cs="Calibri"/>
                <w:sz w:val="28"/>
                <w:rPrChange w:author="PC" w:date="2023-03-31T11:41:00Z" w:id="5278">
                  <w:rPr>
                    <w:ins w:author="phetc" w:date="2023-02-13T15:44:00Z" w:id="5279"/>
                    <w:rFonts w:ascii="Calibri" w:hAnsi="Calibri" w:cs="Calibri"/>
                    <w:color w:val="000000"/>
                    <w:sz w:val="28"/>
                  </w:rPr>
                </w:rPrChange>
              </w:rPr>
            </w:pPr>
            <w:ins w:author="phetc" w:date="2023-02-13T15:44:00Z" w:id="5280">
              <w:r w:rsidRPr="00357A8D">
                <w:rPr>
                  <w:rFonts w:ascii="Calibri" w:hAnsi="Calibri" w:cs="Calibri"/>
                  <w:sz w:val="28"/>
                  <w:rPrChange w:author="PC" w:date="2023-03-31T11:41:00Z" w:id="5281">
                    <w:rPr>
                      <w:rFonts w:ascii="Calibri" w:hAnsi="Calibri" w:cs="Calibri"/>
                      <w:color w:val="000000"/>
                      <w:sz w:val="28"/>
                    </w:rPr>
                  </w:rPrChange>
                </w:rPr>
                <w:t> </w:t>
              </w:r>
              <w:r w:rsidRPr="00357A8D">
                <w:rPr>
                  <w:rFonts w:ascii="Wingdings 2" w:hAnsi="Wingdings 2" w:eastAsia="Wingdings 2" w:cs="Wingdings 2"/>
                  <w:sz w:val="28"/>
                  <w:rPrChange w:author="PC" w:date="2023-03-31T11:41:00Z" w:id="52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453B35" w14:textId="77777777">
            <w:pPr>
              <w:rPr>
                <w:ins w:author="phetc" w:date="2023-02-13T15:44:00Z" w:id="5283"/>
                <w:rFonts w:ascii="Calibri" w:hAnsi="Calibri" w:cs="Calibri"/>
                <w:sz w:val="28"/>
                <w:rPrChange w:author="PC" w:date="2023-03-31T11:41:00Z" w:id="5284">
                  <w:rPr>
                    <w:ins w:author="phetc" w:date="2023-02-13T15:44:00Z" w:id="5285"/>
                    <w:rFonts w:ascii="Calibri" w:hAnsi="Calibri" w:cs="Calibri"/>
                    <w:color w:val="000000"/>
                    <w:sz w:val="28"/>
                  </w:rPr>
                </w:rPrChange>
              </w:rPr>
            </w:pPr>
            <w:ins w:author="phetc" w:date="2023-02-13T15:44:00Z" w:id="5286">
              <w:r w:rsidRPr="00357A8D">
                <w:rPr>
                  <w:rFonts w:ascii="Calibri" w:hAnsi="Calibri" w:cs="Calibri"/>
                  <w:sz w:val="28"/>
                  <w:rPrChange w:author="PC" w:date="2023-03-31T11:41:00Z" w:id="5287">
                    <w:rPr>
                      <w:rFonts w:ascii="Calibri" w:hAnsi="Calibri" w:cs="Calibri"/>
                      <w:color w:val="000000"/>
                      <w:sz w:val="28"/>
                    </w:rPr>
                  </w:rPrChange>
                </w:rPr>
                <w:t> </w:t>
              </w:r>
              <w:r w:rsidRPr="00357A8D">
                <w:rPr>
                  <w:rFonts w:ascii="Wingdings 2" w:hAnsi="Wingdings 2" w:eastAsia="Wingdings 2" w:cs="Wingdings 2"/>
                  <w:sz w:val="28"/>
                  <w:rPrChange w:author="PC" w:date="2023-03-31T11:41:00Z" w:id="52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FD2B2F" w14:textId="77777777">
            <w:pPr>
              <w:rPr>
                <w:ins w:author="phetc" w:date="2023-02-13T15:44:00Z" w:id="5289"/>
                <w:rFonts w:ascii="Calibri" w:hAnsi="Calibri" w:cs="Calibri"/>
                <w:sz w:val="28"/>
                <w:rPrChange w:author="PC" w:date="2023-03-31T11:41:00Z" w:id="5290">
                  <w:rPr>
                    <w:ins w:author="phetc" w:date="2023-02-13T15:44:00Z" w:id="5291"/>
                    <w:rFonts w:ascii="Calibri" w:hAnsi="Calibri" w:cs="Calibri"/>
                    <w:color w:val="000000"/>
                    <w:sz w:val="28"/>
                  </w:rPr>
                </w:rPrChange>
              </w:rPr>
            </w:pPr>
            <w:ins w:author="phetc" w:date="2023-02-13T15:44:00Z" w:id="5292">
              <w:r w:rsidRPr="00357A8D">
                <w:rPr>
                  <w:rFonts w:ascii="Calibri" w:hAnsi="Calibri" w:cs="Calibri"/>
                  <w:sz w:val="28"/>
                  <w:rPrChange w:author="PC" w:date="2023-03-31T11:41:00Z" w:id="5293">
                    <w:rPr>
                      <w:rFonts w:ascii="Calibri" w:hAnsi="Calibri" w:cs="Calibri"/>
                      <w:color w:val="000000"/>
                      <w:sz w:val="28"/>
                    </w:rPr>
                  </w:rPrChange>
                </w:rPr>
                <w:t> </w:t>
              </w:r>
              <w:r w:rsidRPr="00357A8D">
                <w:rPr>
                  <w:rFonts w:ascii="Wingdings 2" w:hAnsi="Wingdings 2" w:eastAsia="Wingdings 2" w:cs="Wingdings 2"/>
                  <w:sz w:val="28"/>
                  <w:rPrChange w:author="PC" w:date="2023-03-31T11:41:00Z" w:id="52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6E7621" w14:textId="77777777">
            <w:pPr>
              <w:rPr>
                <w:ins w:author="phetc" w:date="2023-02-13T15:44:00Z" w:id="5295"/>
                <w:rFonts w:ascii="Calibri" w:hAnsi="Calibri" w:cs="Calibri"/>
                <w:sz w:val="28"/>
                <w:rPrChange w:author="PC" w:date="2023-03-31T11:41:00Z" w:id="5296">
                  <w:rPr>
                    <w:ins w:author="phetc" w:date="2023-02-13T15:44:00Z" w:id="5297"/>
                    <w:rFonts w:ascii="Calibri" w:hAnsi="Calibri" w:cs="Calibri"/>
                    <w:color w:val="000000"/>
                    <w:sz w:val="28"/>
                  </w:rPr>
                </w:rPrChange>
              </w:rPr>
            </w:pPr>
            <w:ins w:author="phetc" w:date="2023-02-13T15:44:00Z" w:id="5298">
              <w:r w:rsidRPr="00357A8D">
                <w:rPr>
                  <w:rFonts w:ascii="Calibri" w:hAnsi="Calibri" w:cs="Calibri"/>
                  <w:sz w:val="28"/>
                  <w:rPrChange w:author="PC" w:date="2023-03-31T11:41:00Z" w:id="52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B6917B" w14:textId="77777777">
            <w:pPr>
              <w:rPr>
                <w:ins w:author="phetc" w:date="2023-02-13T15:44:00Z" w:id="5300"/>
                <w:rFonts w:ascii="Calibri" w:hAnsi="Calibri" w:cs="Calibri"/>
                <w:sz w:val="28"/>
                <w:rPrChange w:author="PC" w:date="2023-03-31T11:41:00Z" w:id="5301">
                  <w:rPr>
                    <w:ins w:author="phetc" w:date="2023-02-13T15:44:00Z" w:id="5302"/>
                    <w:rFonts w:ascii="Calibri" w:hAnsi="Calibri" w:cs="Calibri"/>
                    <w:color w:val="000000"/>
                    <w:sz w:val="28"/>
                  </w:rPr>
                </w:rPrChange>
              </w:rPr>
            </w:pPr>
            <w:ins w:author="phetc" w:date="2023-02-13T15:44:00Z" w:id="5303">
              <w:r w:rsidRPr="00357A8D">
                <w:rPr>
                  <w:rFonts w:ascii="Calibri" w:hAnsi="Calibri" w:cs="Calibri"/>
                  <w:sz w:val="28"/>
                  <w:rPrChange w:author="PC" w:date="2023-03-31T11:41:00Z" w:id="5304">
                    <w:rPr>
                      <w:rFonts w:ascii="Calibri" w:hAnsi="Calibri" w:cs="Calibri"/>
                      <w:color w:val="000000"/>
                      <w:sz w:val="28"/>
                    </w:rPr>
                  </w:rPrChange>
                </w:rPr>
                <w:t> </w:t>
              </w:r>
              <w:r w:rsidRPr="00357A8D">
                <w:rPr>
                  <w:rFonts w:ascii="Wingdings 2" w:hAnsi="Wingdings 2" w:eastAsia="Wingdings 2" w:cs="Wingdings 2"/>
                  <w:sz w:val="28"/>
                  <w:rPrChange w:author="PC" w:date="2023-03-31T11:41:00Z" w:id="53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F7C5B8" w14:textId="77777777">
            <w:pPr>
              <w:rPr>
                <w:ins w:author="phetc" w:date="2023-02-13T15:44:00Z" w:id="5306"/>
                <w:rFonts w:ascii="Calibri" w:hAnsi="Calibri" w:cs="Calibri"/>
                <w:sz w:val="28"/>
                <w:rPrChange w:author="PC" w:date="2023-03-31T11:41:00Z" w:id="5307">
                  <w:rPr>
                    <w:ins w:author="phetc" w:date="2023-02-13T15:44:00Z" w:id="5308"/>
                    <w:rFonts w:ascii="Calibri" w:hAnsi="Calibri" w:cs="Calibri"/>
                    <w:color w:val="000000"/>
                    <w:sz w:val="28"/>
                  </w:rPr>
                </w:rPrChange>
              </w:rPr>
            </w:pPr>
            <w:ins w:author="phetc" w:date="2023-02-13T15:44:00Z" w:id="5309">
              <w:r w:rsidRPr="00357A8D">
                <w:rPr>
                  <w:rFonts w:ascii="Calibri" w:hAnsi="Calibri" w:cs="Calibri"/>
                  <w:sz w:val="28"/>
                  <w:rPrChange w:author="PC" w:date="2023-03-31T11:41:00Z" w:id="5310">
                    <w:rPr>
                      <w:rFonts w:ascii="Calibri" w:hAnsi="Calibri" w:cs="Calibri"/>
                      <w:color w:val="000000"/>
                      <w:sz w:val="28"/>
                    </w:rPr>
                  </w:rPrChange>
                </w:rPr>
                <w:t> </w:t>
              </w:r>
              <w:r w:rsidRPr="00357A8D">
                <w:rPr>
                  <w:rFonts w:ascii="Wingdings 2" w:hAnsi="Wingdings 2" w:eastAsia="Wingdings 2" w:cs="Wingdings 2"/>
                  <w:sz w:val="28"/>
                  <w:rPrChange w:author="PC" w:date="2023-03-31T11:41:00Z" w:id="53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68F9DE" w14:textId="77777777">
            <w:pPr>
              <w:rPr>
                <w:ins w:author="phetc" w:date="2023-02-13T15:44:00Z" w:id="5312"/>
                <w:rFonts w:ascii="Calibri" w:hAnsi="Calibri" w:cs="Calibri"/>
                <w:sz w:val="28"/>
                <w:rPrChange w:author="PC" w:date="2023-03-31T11:41:00Z" w:id="5313">
                  <w:rPr>
                    <w:ins w:author="phetc" w:date="2023-02-13T15:44:00Z" w:id="5314"/>
                    <w:rFonts w:ascii="Calibri" w:hAnsi="Calibri" w:cs="Calibri"/>
                    <w:color w:val="000000"/>
                    <w:sz w:val="28"/>
                  </w:rPr>
                </w:rPrChange>
              </w:rPr>
            </w:pPr>
            <w:ins w:author="phetc" w:date="2023-02-13T15:44:00Z" w:id="5315">
              <w:r w:rsidRPr="00357A8D">
                <w:rPr>
                  <w:rFonts w:ascii="Calibri" w:hAnsi="Calibri" w:cs="Calibri"/>
                  <w:sz w:val="28"/>
                  <w:rPrChange w:author="PC" w:date="2023-03-31T11:41:00Z" w:id="5316">
                    <w:rPr>
                      <w:rFonts w:ascii="Calibri" w:hAnsi="Calibri" w:cs="Calibri"/>
                      <w:color w:val="000000"/>
                      <w:sz w:val="28"/>
                    </w:rPr>
                  </w:rPrChange>
                </w:rPr>
                <w:t> </w:t>
              </w:r>
              <w:r w:rsidRPr="00357A8D">
                <w:rPr>
                  <w:rFonts w:ascii="Wingdings 2" w:hAnsi="Wingdings 2" w:eastAsia="Wingdings 2" w:cs="Wingdings 2"/>
                  <w:sz w:val="28"/>
                  <w:rPrChange w:author="PC" w:date="2023-03-31T11:41:00Z" w:id="53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465AD8" w14:textId="77777777">
            <w:pPr>
              <w:rPr>
                <w:ins w:author="phetc" w:date="2023-02-13T15:44:00Z" w:id="5318"/>
                <w:rFonts w:ascii="Calibri" w:hAnsi="Calibri" w:cs="Calibri"/>
                <w:sz w:val="28"/>
                <w:rPrChange w:author="PC" w:date="2023-03-31T11:41:00Z" w:id="5319">
                  <w:rPr>
                    <w:ins w:author="phetc" w:date="2023-02-13T15:44:00Z" w:id="5320"/>
                    <w:rFonts w:ascii="Calibri" w:hAnsi="Calibri" w:cs="Calibri"/>
                    <w:color w:val="000000"/>
                    <w:sz w:val="28"/>
                  </w:rPr>
                </w:rPrChange>
              </w:rPr>
            </w:pPr>
            <w:ins w:author="phetc" w:date="2023-02-13T15:44:00Z" w:id="5321">
              <w:r w:rsidRPr="00357A8D">
                <w:rPr>
                  <w:rFonts w:ascii="Calibri" w:hAnsi="Calibri" w:cs="Calibri"/>
                  <w:sz w:val="28"/>
                  <w:rPrChange w:author="PC" w:date="2023-03-31T11:41:00Z" w:id="53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17D5DB" w14:textId="77777777">
            <w:pPr>
              <w:rPr>
                <w:ins w:author="phetc" w:date="2023-02-13T15:44:00Z" w:id="5323"/>
                <w:rFonts w:ascii="Calibri" w:hAnsi="Calibri" w:cs="Calibri"/>
                <w:sz w:val="28"/>
                <w:rPrChange w:author="PC" w:date="2023-03-31T11:41:00Z" w:id="5324">
                  <w:rPr>
                    <w:ins w:author="phetc" w:date="2023-02-13T15:44:00Z" w:id="5325"/>
                    <w:rFonts w:ascii="Calibri" w:hAnsi="Calibri" w:cs="Calibri"/>
                    <w:color w:val="000000"/>
                    <w:sz w:val="28"/>
                  </w:rPr>
                </w:rPrChange>
              </w:rPr>
            </w:pPr>
            <w:ins w:author="phetc" w:date="2023-02-13T15:44:00Z" w:id="5326">
              <w:r w:rsidRPr="00357A8D">
                <w:rPr>
                  <w:rFonts w:ascii="Calibri" w:hAnsi="Calibri" w:cs="Calibri"/>
                  <w:sz w:val="28"/>
                  <w:rPrChange w:author="PC" w:date="2023-03-31T11:41:00Z" w:id="5327">
                    <w:rPr>
                      <w:rFonts w:ascii="Calibri" w:hAnsi="Calibri" w:cs="Calibri"/>
                      <w:color w:val="000000"/>
                      <w:sz w:val="28"/>
                    </w:rPr>
                  </w:rPrChange>
                </w:rPr>
                <w:t> </w:t>
              </w:r>
              <w:r w:rsidRPr="00357A8D">
                <w:rPr>
                  <w:rFonts w:ascii="Wingdings 2" w:hAnsi="Wingdings 2" w:eastAsia="Wingdings 2" w:cs="Wingdings 2"/>
                  <w:sz w:val="28"/>
                  <w:rPrChange w:author="PC" w:date="2023-03-31T11:41:00Z" w:id="53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73EDAE" w14:textId="77777777">
            <w:pPr>
              <w:rPr>
                <w:ins w:author="phetc" w:date="2023-02-13T15:44:00Z" w:id="5329"/>
                <w:rFonts w:ascii="Calibri" w:hAnsi="Calibri" w:cs="Calibri"/>
                <w:sz w:val="28"/>
                <w:rPrChange w:author="PC" w:date="2023-03-31T11:41:00Z" w:id="5330">
                  <w:rPr>
                    <w:ins w:author="phetc" w:date="2023-02-13T15:44:00Z" w:id="5331"/>
                    <w:rFonts w:ascii="Calibri" w:hAnsi="Calibri" w:cs="Calibri"/>
                    <w:color w:val="000000"/>
                    <w:sz w:val="28"/>
                  </w:rPr>
                </w:rPrChange>
              </w:rPr>
            </w:pPr>
            <w:ins w:author="phetc" w:date="2023-02-13T15:44:00Z" w:id="5332">
              <w:r w:rsidRPr="00357A8D">
                <w:rPr>
                  <w:rFonts w:ascii="Calibri" w:hAnsi="Calibri" w:cs="Calibri"/>
                  <w:sz w:val="28"/>
                  <w:rPrChange w:author="PC" w:date="2023-03-31T11:41:00Z" w:id="5333">
                    <w:rPr>
                      <w:rFonts w:ascii="Calibri" w:hAnsi="Calibri" w:cs="Calibri"/>
                      <w:color w:val="000000"/>
                      <w:sz w:val="28"/>
                    </w:rPr>
                  </w:rPrChange>
                </w:rPr>
                <w:t> </w:t>
              </w:r>
              <w:r w:rsidRPr="00357A8D">
                <w:rPr>
                  <w:rFonts w:ascii="Wingdings 2" w:hAnsi="Wingdings 2" w:eastAsia="Wingdings 2" w:cs="Wingdings 2"/>
                  <w:sz w:val="28"/>
                  <w:rPrChange w:author="PC" w:date="2023-03-31T11:41:00Z" w:id="53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71EBC0" w14:textId="77777777">
            <w:pPr>
              <w:rPr>
                <w:ins w:author="phetc" w:date="2023-02-13T15:44:00Z" w:id="5335"/>
                <w:rFonts w:ascii="Calibri" w:hAnsi="Calibri" w:cs="Calibri"/>
                <w:sz w:val="28"/>
                <w:rPrChange w:author="PC" w:date="2023-03-31T11:41:00Z" w:id="5336">
                  <w:rPr>
                    <w:ins w:author="phetc" w:date="2023-02-13T15:44:00Z" w:id="5337"/>
                    <w:rFonts w:ascii="Calibri" w:hAnsi="Calibri" w:cs="Calibri"/>
                    <w:color w:val="000000"/>
                    <w:sz w:val="28"/>
                  </w:rPr>
                </w:rPrChange>
              </w:rPr>
            </w:pPr>
            <w:ins w:author="phetc" w:date="2023-02-13T15:44:00Z" w:id="5338">
              <w:r w:rsidRPr="00357A8D">
                <w:rPr>
                  <w:rFonts w:ascii="Calibri" w:hAnsi="Calibri" w:cs="Calibri"/>
                  <w:sz w:val="28"/>
                  <w:rPrChange w:author="PC" w:date="2023-03-31T11:41:00Z" w:id="53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6DFFC9" w14:textId="77777777">
            <w:pPr>
              <w:rPr>
                <w:ins w:author="phetc" w:date="2023-02-13T15:44:00Z" w:id="5340"/>
                <w:rFonts w:ascii="Calibri" w:hAnsi="Calibri" w:cs="Calibri"/>
                <w:sz w:val="28"/>
                <w:rPrChange w:author="PC" w:date="2023-03-31T11:41:00Z" w:id="5341">
                  <w:rPr>
                    <w:ins w:author="phetc" w:date="2023-02-13T15:44:00Z" w:id="5342"/>
                    <w:rFonts w:ascii="Calibri" w:hAnsi="Calibri" w:cs="Calibri"/>
                    <w:color w:val="000000"/>
                    <w:sz w:val="28"/>
                  </w:rPr>
                </w:rPrChange>
              </w:rPr>
            </w:pPr>
            <w:ins w:author="phetc" w:date="2023-02-13T15:44:00Z" w:id="5343">
              <w:r w:rsidRPr="00357A8D">
                <w:rPr>
                  <w:rFonts w:ascii="Calibri" w:hAnsi="Calibri" w:cs="Calibri"/>
                  <w:sz w:val="28"/>
                  <w:rPrChange w:author="PC" w:date="2023-03-31T11:41:00Z" w:id="5344">
                    <w:rPr>
                      <w:rFonts w:ascii="Calibri" w:hAnsi="Calibri" w:cs="Calibri"/>
                      <w:color w:val="000000"/>
                      <w:sz w:val="28"/>
                    </w:rPr>
                  </w:rPrChange>
                </w:rPr>
                <w:t> </w:t>
              </w:r>
              <w:r w:rsidRPr="00357A8D">
                <w:rPr>
                  <w:rFonts w:ascii="Wingdings 2" w:hAnsi="Wingdings 2" w:eastAsia="Wingdings 2" w:cs="Wingdings 2"/>
                  <w:sz w:val="28"/>
                  <w:rPrChange w:author="PC" w:date="2023-03-31T11:41:00Z" w:id="53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FAB675" w14:textId="77777777">
            <w:pPr>
              <w:rPr>
                <w:ins w:author="phetc" w:date="2023-02-13T15:44:00Z" w:id="5346"/>
                <w:rFonts w:ascii="Calibri" w:hAnsi="Calibri" w:cs="Calibri"/>
                <w:sz w:val="28"/>
                <w:rPrChange w:author="PC" w:date="2023-03-31T11:41:00Z" w:id="5347">
                  <w:rPr>
                    <w:ins w:author="phetc" w:date="2023-02-13T15:44:00Z" w:id="5348"/>
                    <w:rFonts w:ascii="Calibri" w:hAnsi="Calibri" w:cs="Calibri"/>
                    <w:color w:val="000000"/>
                    <w:sz w:val="28"/>
                  </w:rPr>
                </w:rPrChange>
              </w:rPr>
            </w:pPr>
            <w:ins w:author="phetc" w:date="2023-02-13T15:44:00Z" w:id="5349">
              <w:r w:rsidRPr="00357A8D">
                <w:rPr>
                  <w:rFonts w:ascii="Calibri" w:hAnsi="Calibri" w:cs="Calibri"/>
                  <w:sz w:val="28"/>
                  <w:rPrChange w:author="PC" w:date="2023-03-31T11:41:00Z" w:id="5350">
                    <w:rPr>
                      <w:rFonts w:ascii="Calibri" w:hAnsi="Calibri" w:cs="Calibri"/>
                      <w:color w:val="000000"/>
                      <w:sz w:val="28"/>
                    </w:rPr>
                  </w:rPrChange>
                </w:rPr>
                <w:t> </w:t>
              </w:r>
            </w:ins>
          </w:p>
        </w:tc>
      </w:tr>
      <w:tr w:rsidRPr="00357A8D" w:rsidR="00567CE2" w:rsidTr="00277A61" w14:paraId="53A50D32" w14:textId="77777777">
        <w:trPr>
          <w:trHeight w:val="430"/>
          <w:ins w:author="phetc" w:date="2023-02-13T15:44:00Z" w:id="535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4732FCC" w14:textId="77777777">
            <w:pPr>
              <w:rPr>
                <w:ins w:author="phetc" w:date="2023-02-13T15:44:00Z" w:id="5352"/>
                <w:rFonts w:ascii="Calibri" w:hAnsi="Calibri" w:cs="Calibri"/>
                <w:sz w:val="28"/>
                <w:rPrChange w:author="PC" w:date="2023-03-31T11:41:00Z" w:id="5353">
                  <w:rPr>
                    <w:ins w:author="phetc" w:date="2023-02-13T15:44:00Z" w:id="5354"/>
                    <w:rFonts w:ascii="Calibri" w:hAnsi="Calibri" w:cs="Calibri"/>
                    <w:color w:val="000000"/>
                    <w:sz w:val="28"/>
                  </w:rPr>
                </w:rPrChange>
              </w:rPr>
            </w:pPr>
            <w:ins w:author="phetc" w:date="2023-02-13T15:44:00Z" w:id="5355">
              <w:r w:rsidRPr="00357A8D">
                <w:rPr>
                  <w:rFonts w:ascii="TH Sarabun New" w:hAnsi="TH Sarabun New" w:cs="TH Sarabun New"/>
                  <w:sz w:val="28"/>
                  <w:cs/>
                </w:rPr>
                <w:t>ศ.</w:t>
              </w:r>
              <w:r w:rsidRPr="00357A8D">
                <w:rPr>
                  <w:rFonts w:ascii="TH Sarabun New" w:hAnsi="TH Sarabun New" w:cs="TH Sarabun New"/>
                  <w:sz w:val="28"/>
                </w:rPr>
                <w:t xml:space="preserve">404 </w:t>
              </w:r>
              <w:r w:rsidRPr="00357A8D">
                <w:rPr>
                  <w:rFonts w:ascii="TH Sarabun New" w:hAnsi="TH Sarabun New" w:cs="TH Sarabun New"/>
                  <w:sz w:val="28"/>
                  <w:cs/>
                </w:rPr>
                <w:t xml:space="preserve">พัฒนาการแนวคิดทางเศรษฐศาสตร์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FD5EE2" w14:textId="77777777">
            <w:pPr>
              <w:rPr>
                <w:ins w:author="phetc" w:date="2023-02-13T15:44:00Z" w:id="5356"/>
                <w:rFonts w:ascii="Calibri" w:hAnsi="Calibri" w:cs="Calibri"/>
                <w:sz w:val="28"/>
                <w:rPrChange w:author="PC" w:date="2023-03-31T11:41:00Z" w:id="5357">
                  <w:rPr>
                    <w:ins w:author="phetc" w:date="2023-02-13T15:44:00Z" w:id="5358"/>
                    <w:rFonts w:ascii="Calibri" w:hAnsi="Calibri" w:cs="Calibri"/>
                    <w:color w:val="000000"/>
                    <w:sz w:val="28"/>
                  </w:rPr>
                </w:rPrChange>
              </w:rPr>
            </w:pPr>
            <w:ins w:author="phetc" w:date="2023-02-13T15:44:00Z" w:id="5359">
              <w:r w:rsidRPr="00357A8D">
                <w:rPr>
                  <w:rFonts w:ascii="Calibri" w:hAnsi="Calibri" w:cs="Calibri"/>
                  <w:sz w:val="28"/>
                  <w:rPrChange w:author="PC" w:date="2023-03-31T11:41:00Z" w:id="5360">
                    <w:rPr>
                      <w:rFonts w:ascii="Calibri" w:hAnsi="Calibri" w:cs="Calibri"/>
                      <w:color w:val="000000"/>
                      <w:sz w:val="28"/>
                    </w:rPr>
                  </w:rPrChange>
                </w:rPr>
                <w:t> </w:t>
              </w:r>
              <w:r w:rsidRPr="00357A8D">
                <w:rPr>
                  <w:rFonts w:ascii="Wingdings 2" w:hAnsi="Wingdings 2" w:eastAsia="Wingdings 2" w:cs="Wingdings 2"/>
                  <w:sz w:val="28"/>
                  <w:rPrChange w:author="PC" w:date="2023-03-31T11:41:00Z" w:id="53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2DB94E" w14:textId="77777777">
            <w:pPr>
              <w:rPr>
                <w:ins w:author="phetc" w:date="2023-02-13T15:44:00Z" w:id="5362"/>
                <w:rFonts w:ascii="Calibri" w:hAnsi="Calibri" w:cs="Calibri"/>
                <w:sz w:val="28"/>
                <w:rPrChange w:author="PC" w:date="2023-03-31T11:41:00Z" w:id="5363">
                  <w:rPr>
                    <w:ins w:author="phetc" w:date="2023-02-13T15:44:00Z" w:id="5364"/>
                    <w:rFonts w:ascii="Calibri" w:hAnsi="Calibri" w:cs="Calibri"/>
                    <w:color w:val="000000"/>
                    <w:sz w:val="28"/>
                  </w:rPr>
                </w:rPrChange>
              </w:rPr>
            </w:pPr>
            <w:ins w:author="phetc" w:date="2023-02-13T15:44:00Z" w:id="5365">
              <w:r w:rsidRPr="00357A8D">
                <w:rPr>
                  <w:rFonts w:ascii="Calibri" w:hAnsi="Calibri" w:cs="Calibri"/>
                  <w:sz w:val="28"/>
                  <w:rPrChange w:author="PC" w:date="2023-03-31T11:41:00Z" w:id="5366">
                    <w:rPr>
                      <w:rFonts w:ascii="Calibri" w:hAnsi="Calibri" w:cs="Calibri"/>
                      <w:color w:val="000000"/>
                      <w:sz w:val="28"/>
                    </w:rPr>
                  </w:rPrChange>
                </w:rPr>
                <w:t> </w:t>
              </w:r>
              <w:r w:rsidRPr="00357A8D">
                <w:rPr>
                  <w:rFonts w:ascii="Wingdings 2" w:hAnsi="Wingdings 2" w:eastAsia="Wingdings 2" w:cs="Wingdings 2"/>
                  <w:sz w:val="28"/>
                  <w:rPrChange w:author="PC" w:date="2023-03-31T11:41:00Z" w:id="53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2A9777" w14:textId="77777777">
            <w:pPr>
              <w:rPr>
                <w:ins w:author="phetc" w:date="2023-02-13T15:44:00Z" w:id="5368"/>
                <w:rFonts w:ascii="Calibri" w:hAnsi="Calibri" w:cs="Calibri"/>
                <w:sz w:val="28"/>
                <w:rPrChange w:author="PC" w:date="2023-03-31T11:41:00Z" w:id="5369">
                  <w:rPr>
                    <w:ins w:author="phetc" w:date="2023-02-13T15:44:00Z" w:id="5370"/>
                    <w:rFonts w:ascii="Calibri" w:hAnsi="Calibri" w:cs="Calibri"/>
                    <w:color w:val="000000"/>
                    <w:sz w:val="28"/>
                  </w:rPr>
                </w:rPrChange>
              </w:rPr>
            </w:pPr>
            <w:ins w:author="phetc" w:date="2023-02-13T15:44:00Z" w:id="5371">
              <w:r w:rsidRPr="00357A8D">
                <w:rPr>
                  <w:rFonts w:ascii="Calibri" w:hAnsi="Calibri" w:cs="Calibri"/>
                  <w:sz w:val="28"/>
                  <w:rPrChange w:author="PC" w:date="2023-03-31T11:41:00Z" w:id="53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017791" w14:textId="77777777">
            <w:pPr>
              <w:rPr>
                <w:ins w:author="phetc" w:date="2023-02-13T15:44:00Z" w:id="5373"/>
                <w:rFonts w:ascii="Calibri" w:hAnsi="Calibri" w:cs="Calibri"/>
                <w:sz w:val="28"/>
                <w:rPrChange w:author="PC" w:date="2023-03-31T11:41:00Z" w:id="5374">
                  <w:rPr>
                    <w:ins w:author="phetc" w:date="2023-02-13T15:44:00Z" w:id="5375"/>
                    <w:rFonts w:ascii="Calibri" w:hAnsi="Calibri" w:cs="Calibri"/>
                    <w:color w:val="000000"/>
                    <w:sz w:val="28"/>
                  </w:rPr>
                </w:rPrChange>
              </w:rPr>
            </w:pPr>
            <w:ins w:author="phetc" w:date="2023-02-13T15:44:00Z" w:id="5376">
              <w:r w:rsidRPr="00357A8D">
                <w:rPr>
                  <w:rFonts w:ascii="Calibri" w:hAnsi="Calibri" w:cs="Calibri"/>
                  <w:sz w:val="28"/>
                  <w:rPrChange w:author="PC" w:date="2023-03-31T11:41:00Z" w:id="5377">
                    <w:rPr>
                      <w:rFonts w:ascii="Calibri" w:hAnsi="Calibri" w:cs="Calibri"/>
                      <w:color w:val="000000"/>
                      <w:sz w:val="28"/>
                    </w:rPr>
                  </w:rPrChange>
                </w:rPr>
                <w:t> </w:t>
              </w:r>
              <w:r w:rsidRPr="00357A8D">
                <w:rPr>
                  <w:rFonts w:ascii="Wingdings 2" w:hAnsi="Wingdings 2" w:eastAsia="Wingdings 2" w:cs="Wingdings 2"/>
                  <w:sz w:val="28"/>
                  <w:rPrChange w:author="PC" w:date="2023-03-31T11:41:00Z" w:id="53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54A627" w14:textId="77777777">
            <w:pPr>
              <w:rPr>
                <w:ins w:author="phetc" w:date="2023-02-13T15:44:00Z" w:id="5379"/>
                <w:rFonts w:ascii="Calibri" w:hAnsi="Calibri" w:cs="Calibri"/>
                <w:sz w:val="28"/>
                <w:rPrChange w:author="PC" w:date="2023-03-31T11:41:00Z" w:id="5380">
                  <w:rPr>
                    <w:ins w:author="phetc" w:date="2023-02-13T15:44:00Z" w:id="5381"/>
                    <w:rFonts w:ascii="Calibri" w:hAnsi="Calibri" w:cs="Calibri"/>
                    <w:color w:val="000000"/>
                    <w:sz w:val="28"/>
                  </w:rPr>
                </w:rPrChange>
              </w:rPr>
            </w:pPr>
            <w:ins w:author="phetc" w:date="2023-02-13T15:44:00Z" w:id="5382">
              <w:r w:rsidRPr="00357A8D">
                <w:rPr>
                  <w:rFonts w:ascii="Calibri" w:hAnsi="Calibri" w:cs="Calibri"/>
                  <w:sz w:val="28"/>
                  <w:rPrChange w:author="PC" w:date="2023-03-31T11:41:00Z" w:id="5383">
                    <w:rPr>
                      <w:rFonts w:ascii="Calibri" w:hAnsi="Calibri" w:cs="Calibri"/>
                      <w:color w:val="000000"/>
                      <w:sz w:val="28"/>
                    </w:rPr>
                  </w:rPrChange>
                </w:rPr>
                <w:t> </w:t>
              </w:r>
              <w:r w:rsidRPr="00357A8D">
                <w:rPr>
                  <w:rFonts w:ascii="Wingdings 2" w:hAnsi="Wingdings 2" w:eastAsia="Wingdings 2" w:cs="Wingdings 2"/>
                  <w:sz w:val="28"/>
                  <w:rPrChange w:author="PC" w:date="2023-03-31T11:41:00Z" w:id="53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771403" w14:textId="77777777">
            <w:pPr>
              <w:rPr>
                <w:ins w:author="phetc" w:date="2023-02-13T15:44:00Z" w:id="5385"/>
                <w:rFonts w:ascii="Calibri" w:hAnsi="Calibri" w:cs="Calibri"/>
                <w:sz w:val="28"/>
                <w:rPrChange w:author="PC" w:date="2023-03-31T11:41:00Z" w:id="5386">
                  <w:rPr>
                    <w:ins w:author="phetc" w:date="2023-02-13T15:44:00Z" w:id="5387"/>
                    <w:rFonts w:ascii="Calibri" w:hAnsi="Calibri" w:cs="Calibri"/>
                    <w:color w:val="000000"/>
                    <w:sz w:val="28"/>
                  </w:rPr>
                </w:rPrChange>
              </w:rPr>
            </w:pPr>
            <w:ins w:author="phetc" w:date="2023-02-13T15:44:00Z" w:id="5388">
              <w:r w:rsidRPr="00357A8D">
                <w:rPr>
                  <w:rFonts w:ascii="Calibri" w:hAnsi="Calibri" w:cs="Calibri"/>
                  <w:sz w:val="28"/>
                  <w:rPrChange w:author="PC" w:date="2023-03-31T11:41:00Z" w:id="5389">
                    <w:rPr>
                      <w:rFonts w:ascii="Calibri" w:hAnsi="Calibri" w:cs="Calibri"/>
                      <w:color w:val="000000"/>
                      <w:sz w:val="28"/>
                    </w:rPr>
                  </w:rPrChange>
                </w:rPr>
                <w:t> </w:t>
              </w:r>
              <w:r w:rsidRPr="00357A8D">
                <w:rPr>
                  <w:rFonts w:ascii="Wingdings 2" w:hAnsi="Wingdings 2" w:eastAsia="Wingdings 2" w:cs="Wingdings 2"/>
                  <w:sz w:val="28"/>
                  <w:rPrChange w:author="PC" w:date="2023-03-31T11:41:00Z" w:id="53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479BDE" w14:textId="77777777">
            <w:pPr>
              <w:rPr>
                <w:ins w:author="phetc" w:date="2023-02-13T15:44:00Z" w:id="5391"/>
                <w:rFonts w:ascii="Calibri" w:hAnsi="Calibri" w:cs="Calibri"/>
                <w:sz w:val="28"/>
                <w:rPrChange w:author="PC" w:date="2023-03-31T11:41:00Z" w:id="5392">
                  <w:rPr>
                    <w:ins w:author="phetc" w:date="2023-02-13T15:44:00Z" w:id="5393"/>
                    <w:rFonts w:ascii="Calibri" w:hAnsi="Calibri" w:cs="Calibri"/>
                    <w:color w:val="000000"/>
                    <w:sz w:val="28"/>
                  </w:rPr>
                </w:rPrChange>
              </w:rPr>
            </w:pPr>
            <w:ins w:author="phetc" w:date="2023-02-13T15:44:00Z" w:id="5394">
              <w:r w:rsidRPr="00357A8D">
                <w:rPr>
                  <w:rFonts w:ascii="Calibri" w:hAnsi="Calibri" w:cs="Calibri"/>
                  <w:sz w:val="28"/>
                  <w:rPrChange w:author="PC" w:date="2023-03-31T11:41:00Z" w:id="53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337954" w14:textId="77777777">
            <w:pPr>
              <w:rPr>
                <w:ins w:author="phetc" w:date="2023-02-13T15:44:00Z" w:id="5396"/>
                <w:rFonts w:ascii="Calibri" w:hAnsi="Calibri" w:cs="Calibri"/>
                <w:sz w:val="28"/>
                <w:rPrChange w:author="PC" w:date="2023-03-31T11:41:00Z" w:id="5397">
                  <w:rPr>
                    <w:ins w:author="phetc" w:date="2023-02-13T15:44:00Z" w:id="5398"/>
                    <w:rFonts w:ascii="Calibri" w:hAnsi="Calibri" w:cs="Calibri"/>
                    <w:color w:val="000000"/>
                    <w:sz w:val="28"/>
                  </w:rPr>
                </w:rPrChange>
              </w:rPr>
            </w:pPr>
            <w:ins w:author="phetc" w:date="2023-02-13T15:44:00Z" w:id="5399">
              <w:r w:rsidRPr="00357A8D">
                <w:rPr>
                  <w:rFonts w:ascii="Calibri" w:hAnsi="Calibri" w:cs="Calibri"/>
                  <w:sz w:val="28"/>
                  <w:rPrChange w:author="PC" w:date="2023-03-31T11:41:00Z" w:id="5400">
                    <w:rPr>
                      <w:rFonts w:ascii="Calibri" w:hAnsi="Calibri" w:cs="Calibri"/>
                      <w:color w:val="000000"/>
                      <w:sz w:val="28"/>
                    </w:rPr>
                  </w:rPrChange>
                </w:rPr>
                <w:t> </w:t>
              </w:r>
              <w:r w:rsidRPr="00357A8D">
                <w:rPr>
                  <w:rFonts w:ascii="Wingdings 2" w:hAnsi="Wingdings 2" w:eastAsia="Wingdings 2" w:cs="Wingdings 2"/>
                  <w:sz w:val="28"/>
                  <w:rPrChange w:author="PC" w:date="2023-03-31T11:41:00Z" w:id="54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C251A7" w14:textId="77777777">
            <w:pPr>
              <w:rPr>
                <w:ins w:author="phetc" w:date="2023-02-13T15:44:00Z" w:id="5402"/>
                <w:rFonts w:ascii="Calibri" w:hAnsi="Calibri" w:cs="Calibri"/>
                <w:sz w:val="28"/>
                <w:rPrChange w:author="PC" w:date="2023-03-31T11:41:00Z" w:id="5403">
                  <w:rPr>
                    <w:ins w:author="phetc" w:date="2023-02-13T15:44:00Z" w:id="5404"/>
                    <w:rFonts w:ascii="Calibri" w:hAnsi="Calibri" w:cs="Calibri"/>
                    <w:color w:val="000000"/>
                    <w:sz w:val="28"/>
                  </w:rPr>
                </w:rPrChange>
              </w:rPr>
            </w:pPr>
            <w:ins w:author="phetc" w:date="2023-02-13T15:44:00Z" w:id="5405">
              <w:r w:rsidRPr="00357A8D">
                <w:rPr>
                  <w:rFonts w:ascii="Calibri" w:hAnsi="Calibri" w:cs="Calibri"/>
                  <w:sz w:val="28"/>
                  <w:rPrChange w:author="PC" w:date="2023-03-31T11:41:00Z" w:id="540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C327BF" w14:textId="77777777">
            <w:pPr>
              <w:rPr>
                <w:ins w:author="phetc" w:date="2023-02-13T15:44:00Z" w:id="5407"/>
                <w:rFonts w:ascii="Calibri" w:hAnsi="Calibri" w:cs="Calibri"/>
                <w:sz w:val="28"/>
                <w:rPrChange w:author="PC" w:date="2023-03-31T11:41:00Z" w:id="5408">
                  <w:rPr>
                    <w:ins w:author="phetc" w:date="2023-02-13T15:44:00Z" w:id="5409"/>
                    <w:rFonts w:ascii="Calibri" w:hAnsi="Calibri" w:cs="Calibri"/>
                    <w:color w:val="000000"/>
                    <w:sz w:val="28"/>
                  </w:rPr>
                </w:rPrChange>
              </w:rPr>
            </w:pPr>
            <w:ins w:author="phetc" w:date="2023-02-13T15:44:00Z" w:id="5410">
              <w:r w:rsidRPr="00357A8D">
                <w:rPr>
                  <w:rFonts w:ascii="Calibri" w:hAnsi="Calibri" w:cs="Calibri"/>
                  <w:sz w:val="28"/>
                  <w:rPrChange w:author="PC" w:date="2023-03-31T11:41:00Z" w:id="5411">
                    <w:rPr>
                      <w:rFonts w:ascii="Calibri" w:hAnsi="Calibri" w:cs="Calibri"/>
                      <w:color w:val="000000"/>
                      <w:sz w:val="28"/>
                    </w:rPr>
                  </w:rPrChange>
                </w:rPr>
                <w:t> </w:t>
              </w:r>
              <w:r w:rsidRPr="00357A8D">
                <w:rPr>
                  <w:rFonts w:ascii="Wingdings 2" w:hAnsi="Wingdings 2" w:eastAsia="Wingdings 2" w:cs="Wingdings 2"/>
                  <w:sz w:val="28"/>
                  <w:rPrChange w:author="PC" w:date="2023-03-31T11:41:00Z" w:id="54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D88713" w14:textId="77777777">
            <w:pPr>
              <w:rPr>
                <w:ins w:author="phetc" w:date="2023-02-13T15:44:00Z" w:id="5413"/>
                <w:rFonts w:ascii="Calibri" w:hAnsi="Calibri" w:cs="Calibri"/>
                <w:sz w:val="28"/>
                <w:rPrChange w:author="PC" w:date="2023-03-31T11:41:00Z" w:id="5414">
                  <w:rPr>
                    <w:ins w:author="phetc" w:date="2023-02-13T15:44:00Z" w:id="5415"/>
                    <w:rFonts w:ascii="Calibri" w:hAnsi="Calibri" w:cs="Calibri"/>
                    <w:color w:val="000000"/>
                    <w:sz w:val="28"/>
                  </w:rPr>
                </w:rPrChange>
              </w:rPr>
            </w:pPr>
            <w:ins w:author="phetc" w:date="2023-02-13T15:44:00Z" w:id="5416">
              <w:r w:rsidRPr="00357A8D">
                <w:rPr>
                  <w:rFonts w:ascii="Calibri" w:hAnsi="Calibri" w:cs="Calibri"/>
                  <w:sz w:val="28"/>
                  <w:rPrChange w:author="PC" w:date="2023-03-31T11:41:00Z" w:id="541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C2E90D" w14:textId="77777777">
            <w:pPr>
              <w:rPr>
                <w:ins w:author="phetc" w:date="2023-02-13T15:44:00Z" w:id="5418"/>
                <w:rFonts w:ascii="Calibri" w:hAnsi="Calibri" w:cs="Calibri"/>
                <w:sz w:val="28"/>
                <w:rPrChange w:author="PC" w:date="2023-03-31T11:41:00Z" w:id="5419">
                  <w:rPr>
                    <w:ins w:author="phetc" w:date="2023-02-13T15:44:00Z" w:id="5420"/>
                    <w:rFonts w:ascii="Calibri" w:hAnsi="Calibri" w:cs="Calibri"/>
                    <w:color w:val="000000"/>
                    <w:sz w:val="28"/>
                  </w:rPr>
                </w:rPrChange>
              </w:rPr>
            </w:pPr>
            <w:ins w:author="phetc" w:date="2023-02-13T15:44:00Z" w:id="5421">
              <w:r w:rsidRPr="00357A8D">
                <w:rPr>
                  <w:rFonts w:ascii="Wingdings 2" w:hAnsi="Wingdings 2" w:eastAsia="Wingdings 2" w:cs="Wingdings 2"/>
                  <w:sz w:val="28"/>
                  <w:rPrChange w:author="PC" w:date="2023-03-31T11:41:00Z" w:id="5422">
                    <w:rPr>
                      <w:rFonts w:ascii="Calibri" w:hAnsi="Calibri" w:cs="Calibri"/>
                      <w:color w:val="000000"/>
                      <w:sz w:val="28"/>
                    </w:rPr>
                  </w:rPrChange>
                </w:rPr>
                <w:t>P</w:t>
              </w:r>
              <w:r w:rsidRPr="00357A8D">
                <w:rPr>
                  <w:rFonts w:ascii="Calibri" w:hAnsi="Calibri" w:cs="Calibri"/>
                  <w:sz w:val="28"/>
                  <w:rPrChange w:author="PC" w:date="2023-03-31T11:41:00Z" w:id="542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736906" w14:textId="77777777">
            <w:pPr>
              <w:rPr>
                <w:ins w:author="phetc" w:date="2023-02-13T15:44:00Z" w:id="5424"/>
                <w:rFonts w:ascii="Calibri" w:hAnsi="Calibri" w:cs="Calibri"/>
                <w:sz w:val="28"/>
                <w:rPrChange w:author="PC" w:date="2023-03-31T11:41:00Z" w:id="5425">
                  <w:rPr>
                    <w:ins w:author="phetc" w:date="2023-02-13T15:44:00Z" w:id="5426"/>
                    <w:rFonts w:ascii="Calibri" w:hAnsi="Calibri" w:cs="Calibri"/>
                    <w:color w:val="000000"/>
                    <w:sz w:val="28"/>
                  </w:rPr>
                </w:rPrChange>
              </w:rPr>
            </w:pPr>
            <w:ins w:author="phetc" w:date="2023-02-13T15:44:00Z" w:id="5427">
              <w:r w:rsidRPr="00357A8D">
                <w:rPr>
                  <w:rFonts w:ascii="Calibri" w:hAnsi="Calibri" w:cs="Calibri"/>
                  <w:sz w:val="28"/>
                  <w:rPrChange w:author="PC" w:date="2023-03-31T11:41:00Z" w:id="5428">
                    <w:rPr>
                      <w:rFonts w:ascii="Calibri" w:hAnsi="Calibri" w:cs="Calibri"/>
                      <w:color w:val="000000"/>
                      <w:sz w:val="28"/>
                    </w:rPr>
                  </w:rPrChange>
                </w:rPr>
                <w:t> </w:t>
              </w:r>
              <w:r w:rsidRPr="00357A8D">
                <w:rPr>
                  <w:rFonts w:ascii="Wingdings 2" w:hAnsi="Wingdings 2" w:eastAsia="Wingdings 2" w:cs="Wingdings 2"/>
                  <w:sz w:val="28"/>
                  <w:rPrChange w:author="PC" w:date="2023-03-31T11:41:00Z" w:id="54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90C1BB" w14:textId="77777777">
            <w:pPr>
              <w:rPr>
                <w:ins w:author="phetc" w:date="2023-02-13T15:44:00Z" w:id="5430"/>
                <w:rFonts w:ascii="Calibri" w:hAnsi="Calibri" w:cs="Calibri"/>
                <w:sz w:val="28"/>
                <w:rPrChange w:author="PC" w:date="2023-03-31T11:41:00Z" w:id="5431">
                  <w:rPr>
                    <w:ins w:author="phetc" w:date="2023-02-13T15:44:00Z" w:id="5432"/>
                    <w:rFonts w:ascii="Calibri" w:hAnsi="Calibri" w:cs="Calibri"/>
                    <w:color w:val="000000"/>
                    <w:sz w:val="28"/>
                  </w:rPr>
                </w:rPrChange>
              </w:rPr>
            </w:pPr>
            <w:ins w:author="phetc" w:date="2023-02-13T15:44:00Z" w:id="5433">
              <w:r w:rsidRPr="00357A8D">
                <w:rPr>
                  <w:rFonts w:ascii="Calibri" w:hAnsi="Calibri" w:cs="Calibri"/>
                  <w:sz w:val="28"/>
                  <w:rPrChange w:author="PC" w:date="2023-03-31T11:41:00Z" w:id="54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64DF66" w14:textId="77777777">
            <w:pPr>
              <w:rPr>
                <w:ins w:author="phetc" w:date="2023-02-13T15:44:00Z" w:id="5435"/>
                <w:rFonts w:ascii="Calibri" w:hAnsi="Calibri" w:cs="Calibri"/>
                <w:sz w:val="28"/>
                <w:rPrChange w:author="PC" w:date="2023-03-31T11:41:00Z" w:id="5436">
                  <w:rPr>
                    <w:ins w:author="phetc" w:date="2023-02-13T15:44:00Z" w:id="5437"/>
                    <w:rFonts w:ascii="Calibri" w:hAnsi="Calibri" w:cs="Calibri"/>
                    <w:color w:val="000000"/>
                    <w:sz w:val="28"/>
                  </w:rPr>
                </w:rPrChange>
              </w:rPr>
            </w:pPr>
            <w:ins w:author="phetc" w:date="2023-02-13T15:44:00Z" w:id="5438">
              <w:r w:rsidRPr="00357A8D">
                <w:rPr>
                  <w:rFonts w:ascii="Calibri" w:hAnsi="Calibri" w:cs="Calibri"/>
                  <w:sz w:val="28"/>
                  <w:rPrChange w:author="PC" w:date="2023-03-31T11:41:00Z" w:id="5439">
                    <w:rPr>
                      <w:rFonts w:ascii="Calibri" w:hAnsi="Calibri" w:cs="Calibri"/>
                      <w:color w:val="000000"/>
                      <w:sz w:val="28"/>
                    </w:rPr>
                  </w:rPrChange>
                </w:rPr>
                <w:t> </w:t>
              </w:r>
              <w:r w:rsidRPr="00357A8D">
                <w:rPr>
                  <w:rFonts w:ascii="Wingdings 2" w:hAnsi="Wingdings 2" w:eastAsia="Wingdings 2" w:cs="Wingdings 2"/>
                  <w:sz w:val="28"/>
                  <w:rPrChange w:author="PC" w:date="2023-03-31T11:41:00Z" w:id="54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DB3C4B" w14:textId="77777777">
            <w:pPr>
              <w:rPr>
                <w:ins w:author="phetc" w:date="2023-02-13T15:44:00Z" w:id="5441"/>
                <w:rFonts w:ascii="Calibri" w:hAnsi="Calibri" w:cs="Calibri"/>
                <w:sz w:val="28"/>
                <w:rPrChange w:author="PC" w:date="2023-03-31T11:41:00Z" w:id="5442">
                  <w:rPr>
                    <w:ins w:author="phetc" w:date="2023-02-13T15:44:00Z" w:id="5443"/>
                    <w:rFonts w:ascii="Calibri" w:hAnsi="Calibri" w:cs="Calibri"/>
                    <w:color w:val="000000"/>
                    <w:sz w:val="28"/>
                  </w:rPr>
                </w:rPrChange>
              </w:rPr>
            </w:pPr>
            <w:ins w:author="phetc" w:date="2023-02-13T15:44:00Z" w:id="5444">
              <w:r w:rsidRPr="00357A8D">
                <w:rPr>
                  <w:rFonts w:ascii="Calibri" w:hAnsi="Calibri" w:cs="Calibri"/>
                  <w:sz w:val="28"/>
                  <w:rPrChange w:author="PC" w:date="2023-03-31T11:41:00Z" w:id="5445">
                    <w:rPr>
                      <w:rFonts w:ascii="Calibri" w:hAnsi="Calibri" w:cs="Calibri"/>
                      <w:color w:val="000000"/>
                      <w:sz w:val="28"/>
                    </w:rPr>
                  </w:rPrChange>
                </w:rPr>
                <w:t> </w:t>
              </w:r>
            </w:ins>
          </w:p>
        </w:tc>
      </w:tr>
      <w:tr w:rsidRPr="00357A8D" w:rsidR="00567CE2" w:rsidTr="00277A61" w14:paraId="04D23253" w14:textId="77777777">
        <w:trPr>
          <w:trHeight w:val="430"/>
          <w:ins w:author="phetc" w:date="2023-02-13T15:44:00Z" w:id="5446"/>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DF80C0E" w14:textId="77777777">
            <w:pPr>
              <w:rPr>
                <w:ins w:author="phetc" w:date="2023-02-13T15:44:00Z" w:id="5447"/>
                <w:rFonts w:ascii="Calibri" w:hAnsi="Calibri" w:cs="Calibri"/>
                <w:sz w:val="28"/>
                <w:rPrChange w:author="PC" w:date="2023-03-31T11:41:00Z" w:id="5448">
                  <w:rPr>
                    <w:ins w:author="phetc" w:date="2023-02-13T15:44:00Z" w:id="5449"/>
                    <w:rFonts w:ascii="Calibri" w:hAnsi="Calibri" w:cs="Calibri"/>
                    <w:color w:val="000000"/>
                    <w:sz w:val="28"/>
                  </w:rPr>
                </w:rPrChange>
              </w:rPr>
            </w:pPr>
            <w:ins w:author="phetc" w:date="2023-02-13T15:44:00Z" w:id="5450">
              <w:r w:rsidRPr="00357A8D">
                <w:rPr>
                  <w:rFonts w:ascii="TH Sarabun New" w:hAnsi="TH Sarabun New" w:cs="TH Sarabun New"/>
                  <w:sz w:val="28"/>
                  <w:cs/>
                </w:rPr>
                <w:t>ศ.</w:t>
              </w:r>
              <w:r w:rsidRPr="00357A8D">
                <w:rPr>
                  <w:rFonts w:ascii="TH Sarabun New" w:hAnsi="TH Sarabun New" w:cs="TH Sarabun New"/>
                  <w:sz w:val="28"/>
                </w:rPr>
                <w:t xml:space="preserve">406 </w:t>
              </w:r>
              <w:r w:rsidRPr="00357A8D">
                <w:rPr>
                  <w:rFonts w:ascii="TH Sarabun New" w:hAnsi="TH Sarabun New" w:cs="TH Sarabun New"/>
                  <w:sz w:val="28"/>
                  <w:cs/>
                </w:rPr>
                <w:t xml:space="preserve">สถานการณ์เศรษฐกิจร่วมสมัย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F36D92" w14:textId="77777777">
            <w:pPr>
              <w:rPr>
                <w:ins w:author="phetc" w:date="2023-02-13T15:44:00Z" w:id="5451"/>
                <w:rFonts w:ascii="Calibri" w:hAnsi="Calibri" w:cs="Calibri"/>
                <w:sz w:val="28"/>
                <w:rPrChange w:author="PC" w:date="2023-03-31T11:41:00Z" w:id="5452">
                  <w:rPr>
                    <w:ins w:author="phetc" w:date="2023-02-13T15:44:00Z" w:id="5453"/>
                    <w:rFonts w:ascii="Calibri" w:hAnsi="Calibri" w:cs="Calibri"/>
                    <w:color w:val="000000"/>
                    <w:sz w:val="28"/>
                  </w:rPr>
                </w:rPrChange>
              </w:rPr>
            </w:pPr>
            <w:ins w:author="phetc" w:date="2023-02-13T15:44:00Z" w:id="5454">
              <w:r w:rsidRPr="00357A8D">
                <w:rPr>
                  <w:rFonts w:ascii="Calibri" w:hAnsi="Calibri" w:cs="Calibri"/>
                  <w:sz w:val="28"/>
                  <w:rPrChange w:author="PC" w:date="2023-03-31T11:41:00Z" w:id="5455">
                    <w:rPr>
                      <w:rFonts w:ascii="Calibri" w:hAnsi="Calibri" w:cs="Calibri"/>
                      <w:color w:val="000000"/>
                      <w:sz w:val="28"/>
                    </w:rPr>
                  </w:rPrChange>
                </w:rPr>
                <w:t> </w:t>
              </w:r>
              <w:r w:rsidRPr="00357A8D">
                <w:rPr>
                  <w:rFonts w:ascii="Wingdings 2" w:hAnsi="Wingdings 2" w:eastAsia="Wingdings 2" w:cs="Wingdings 2"/>
                  <w:sz w:val="28"/>
                  <w:rPrChange w:author="PC" w:date="2023-03-31T11:41:00Z" w:id="54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BF56E1" w14:textId="77777777">
            <w:pPr>
              <w:rPr>
                <w:ins w:author="phetc" w:date="2023-02-13T15:44:00Z" w:id="5457"/>
                <w:rFonts w:ascii="Calibri" w:hAnsi="Calibri" w:cs="Calibri"/>
                <w:sz w:val="28"/>
                <w:rPrChange w:author="PC" w:date="2023-03-31T11:41:00Z" w:id="5458">
                  <w:rPr>
                    <w:ins w:author="phetc" w:date="2023-02-13T15:44:00Z" w:id="5459"/>
                    <w:rFonts w:ascii="Calibri" w:hAnsi="Calibri" w:cs="Calibri"/>
                    <w:color w:val="000000"/>
                    <w:sz w:val="28"/>
                  </w:rPr>
                </w:rPrChange>
              </w:rPr>
            </w:pPr>
            <w:ins w:author="phetc" w:date="2023-02-13T15:44:00Z" w:id="5460">
              <w:r w:rsidRPr="00357A8D">
                <w:rPr>
                  <w:rFonts w:ascii="Calibri" w:hAnsi="Calibri" w:cs="Calibri"/>
                  <w:sz w:val="28"/>
                  <w:rPrChange w:author="PC" w:date="2023-03-31T11:41:00Z" w:id="5461">
                    <w:rPr>
                      <w:rFonts w:ascii="Calibri" w:hAnsi="Calibri" w:cs="Calibri"/>
                      <w:color w:val="000000"/>
                      <w:sz w:val="28"/>
                    </w:rPr>
                  </w:rPrChange>
                </w:rPr>
                <w:t> </w:t>
              </w:r>
              <w:r w:rsidRPr="00357A8D">
                <w:rPr>
                  <w:rFonts w:ascii="Wingdings 2" w:hAnsi="Wingdings 2" w:eastAsia="Wingdings 2" w:cs="Wingdings 2"/>
                  <w:sz w:val="28"/>
                  <w:rPrChange w:author="PC" w:date="2023-03-31T11:41:00Z" w:id="54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74AB3D" w14:textId="77777777">
            <w:pPr>
              <w:rPr>
                <w:ins w:author="phetc" w:date="2023-02-13T15:44:00Z" w:id="5463"/>
                <w:rFonts w:ascii="Calibri" w:hAnsi="Calibri" w:cs="Calibri"/>
                <w:sz w:val="28"/>
                <w:rPrChange w:author="PC" w:date="2023-03-31T11:41:00Z" w:id="5464">
                  <w:rPr>
                    <w:ins w:author="phetc" w:date="2023-02-13T15:44:00Z" w:id="5465"/>
                    <w:rFonts w:ascii="Calibri" w:hAnsi="Calibri" w:cs="Calibri"/>
                    <w:color w:val="000000"/>
                    <w:sz w:val="28"/>
                  </w:rPr>
                </w:rPrChange>
              </w:rPr>
            </w:pPr>
            <w:ins w:author="phetc" w:date="2023-02-13T15:44:00Z" w:id="5466">
              <w:r w:rsidRPr="00357A8D">
                <w:rPr>
                  <w:rFonts w:ascii="Calibri" w:hAnsi="Calibri" w:cs="Calibri"/>
                  <w:sz w:val="28"/>
                  <w:rPrChange w:author="PC" w:date="2023-03-31T11:41:00Z" w:id="5467">
                    <w:rPr>
                      <w:rFonts w:ascii="Calibri" w:hAnsi="Calibri" w:cs="Calibri"/>
                      <w:color w:val="000000"/>
                      <w:sz w:val="28"/>
                    </w:rPr>
                  </w:rPrChange>
                </w:rPr>
                <w:t> </w:t>
              </w:r>
              <w:r w:rsidRPr="00357A8D">
                <w:rPr>
                  <w:rFonts w:ascii="Wingdings 2" w:hAnsi="Wingdings 2" w:eastAsia="Wingdings 2" w:cs="Wingdings 2"/>
                  <w:sz w:val="28"/>
                  <w:rPrChange w:author="PC" w:date="2023-03-31T11:41:00Z" w:id="54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DA1129" w14:textId="77777777">
            <w:pPr>
              <w:rPr>
                <w:ins w:author="phetc" w:date="2023-02-13T15:44:00Z" w:id="5469"/>
                <w:rFonts w:ascii="Calibri" w:hAnsi="Calibri" w:cs="Calibri"/>
                <w:sz w:val="28"/>
                <w:rPrChange w:author="PC" w:date="2023-03-31T11:41:00Z" w:id="5470">
                  <w:rPr>
                    <w:ins w:author="phetc" w:date="2023-02-13T15:44:00Z" w:id="5471"/>
                    <w:rFonts w:ascii="Calibri" w:hAnsi="Calibri" w:cs="Calibri"/>
                    <w:color w:val="000000"/>
                    <w:sz w:val="28"/>
                  </w:rPr>
                </w:rPrChange>
              </w:rPr>
            </w:pPr>
            <w:ins w:author="phetc" w:date="2023-02-13T15:44:00Z" w:id="5472">
              <w:r w:rsidRPr="00357A8D">
                <w:rPr>
                  <w:rFonts w:ascii="Calibri" w:hAnsi="Calibri" w:cs="Calibri"/>
                  <w:sz w:val="28"/>
                  <w:rPrChange w:author="PC" w:date="2023-03-31T11:41:00Z" w:id="5473">
                    <w:rPr>
                      <w:rFonts w:ascii="Calibri" w:hAnsi="Calibri" w:cs="Calibri"/>
                      <w:color w:val="000000"/>
                      <w:sz w:val="28"/>
                    </w:rPr>
                  </w:rPrChange>
                </w:rPr>
                <w:t> </w:t>
              </w:r>
              <w:r w:rsidRPr="00357A8D">
                <w:rPr>
                  <w:rFonts w:ascii="Wingdings 2" w:hAnsi="Wingdings 2" w:eastAsia="Wingdings 2" w:cs="Wingdings 2"/>
                  <w:sz w:val="28"/>
                  <w:rPrChange w:author="PC" w:date="2023-03-31T11:41:00Z" w:id="54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D12F1B" w14:textId="77777777">
            <w:pPr>
              <w:rPr>
                <w:ins w:author="phetc" w:date="2023-02-13T15:44:00Z" w:id="5475"/>
                <w:rFonts w:ascii="Calibri" w:hAnsi="Calibri" w:cs="Calibri"/>
                <w:sz w:val="28"/>
                <w:rPrChange w:author="PC" w:date="2023-03-31T11:41:00Z" w:id="5476">
                  <w:rPr>
                    <w:ins w:author="phetc" w:date="2023-02-13T15:44:00Z" w:id="5477"/>
                    <w:rFonts w:ascii="Calibri" w:hAnsi="Calibri" w:cs="Calibri"/>
                    <w:color w:val="000000"/>
                    <w:sz w:val="28"/>
                  </w:rPr>
                </w:rPrChange>
              </w:rPr>
            </w:pPr>
            <w:ins w:author="phetc" w:date="2023-02-13T15:44:00Z" w:id="5478">
              <w:r w:rsidRPr="00357A8D">
                <w:rPr>
                  <w:rFonts w:ascii="Calibri" w:hAnsi="Calibri" w:cs="Calibri"/>
                  <w:sz w:val="28"/>
                  <w:rPrChange w:author="PC" w:date="2023-03-31T11:41:00Z" w:id="5479">
                    <w:rPr>
                      <w:rFonts w:ascii="Calibri" w:hAnsi="Calibri" w:cs="Calibri"/>
                      <w:color w:val="000000"/>
                      <w:sz w:val="28"/>
                    </w:rPr>
                  </w:rPrChange>
                </w:rPr>
                <w:t> </w:t>
              </w:r>
              <w:r w:rsidRPr="00357A8D">
                <w:rPr>
                  <w:rFonts w:ascii="Wingdings 2" w:hAnsi="Wingdings 2" w:eastAsia="Wingdings 2" w:cs="Wingdings 2"/>
                  <w:sz w:val="28"/>
                  <w:rPrChange w:author="PC" w:date="2023-03-31T11:41:00Z" w:id="54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08F726" w14:textId="77777777">
            <w:pPr>
              <w:rPr>
                <w:ins w:author="phetc" w:date="2023-02-13T15:44:00Z" w:id="5481"/>
                <w:rFonts w:ascii="Calibri" w:hAnsi="Calibri" w:cs="Calibri"/>
                <w:sz w:val="28"/>
                <w:rPrChange w:author="PC" w:date="2023-03-31T11:41:00Z" w:id="5482">
                  <w:rPr>
                    <w:ins w:author="phetc" w:date="2023-02-13T15:44:00Z" w:id="5483"/>
                    <w:rFonts w:ascii="Calibri" w:hAnsi="Calibri" w:cs="Calibri"/>
                    <w:color w:val="000000"/>
                    <w:sz w:val="28"/>
                  </w:rPr>
                </w:rPrChange>
              </w:rPr>
            </w:pPr>
            <w:ins w:author="phetc" w:date="2023-02-13T15:44:00Z" w:id="5484">
              <w:r w:rsidRPr="00357A8D">
                <w:rPr>
                  <w:rFonts w:ascii="Calibri" w:hAnsi="Calibri" w:cs="Calibri"/>
                  <w:sz w:val="28"/>
                  <w:rPrChange w:author="PC" w:date="2023-03-31T11:41:00Z" w:id="5485">
                    <w:rPr>
                      <w:rFonts w:ascii="Calibri" w:hAnsi="Calibri" w:cs="Calibri"/>
                      <w:color w:val="000000"/>
                      <w:sz w:val="28"/>
                    </w:rPr>
                  </w:rPrChange>
                </w:rPr>
                <w:t> </w:t>
              </w:r>
              <w:r w:rsidRPr="00357A8D">
                <w:rPr>
                  <w:rFonts w:ascii="Wingdings 2" w:hAnsi="Wingdings 2" w:eastAsia="Wingdings 2" w:cs="Wingdings 2"/>
                  <w:sz w:val="28"/>
                  <w:rPrChange w:author="PC" w:date="2023-03-31T11:41:00Z" w:id="54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FE4C91" w14:textId="77777777">
            <w:pPr>
              <w:rPr>
                <w:ins w:author="phetc" w:date="2023-02-13T15:44:00Z" w:id="5487"/>
                <w:rFonts w:ascii="Calibri" w:hAnsi="Calibri" w:cs="Calibri"/>
                <w:sz w:val="28"/>
                <w:rPrChange w:author="PC" w:date="2023-03-31T11:41:00Z" w:id="5488">
                  <w:rPr>
                    <w:ins w:author="phetc" w:date="2023-02-13T15:44:00Z" w:id="5489"/>
                    <w:rFonts w:ascii="Calibri" w:hAnsi="Calibri" w:cs="Calibri"/>
                    <w:color w:val="000000"/>
                    <w:sz w:val="28"/>
                  </w:rPr>
                </w:rPrChange>
              </w:rPr>
            </w:pPr>
            <w:ins w:author="phetc" w:date="2023-02-13T15:44:00Z" w:id="5490">
              <w:r w:rsidRPr="00357A8D">
                <w:rPr>
                  <w:rFonts w:ascii="Calibri" w:hAnsi="Calibri" w:cs="Calibri"/>
                  <w:sz w:val="28"/>
                  <w:rPrChange w:author="PC" w:date="2023-03-31T11:41:00Z" w:id="54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CC0F8C" w14:textId="77777777">
            <w:pPr>
              <w:rPr>
                <w:ins w:author="phetc" w:date="2023-02-13T15:44:00Z" w:id="5492"/>
                <w:rFonts w:ascii="Calibri" w:hAnsi="Calibri" w:cs="Calibri"/>
                <w:sz w:val="28"/>
                <w:rPrChange w:author="PC" w:date="2023-03-31T11:41:00Z" w:id="5493">
                  <w:rPr>
                    <w:ins w:author="phetc" w:date="2023-02-13T15:44:00Z" w:id="5494"/>
                    <w:rFonts w:ascii="Calibri" w:hAnsi="Calibri" w:cs="Calibri"/>
                    <w:color w:val="000000"/>
                    <w:sz w:val="28"/>
                  </w:rPr>
                </w:rPrChange>
              </w:rPr>
            </w:pPr>
            <w:ins w:author="phetc" w:date="2023-02-13T15:44:00Z" w:id="5495">
              <w:r w:rsidRPr="00357A8D">
                <w:rPr>
                  <w:rFonts w:ascii="Calibri" w:hAnsi="Calibri" w:cs="Calibri"/>
                  <w:sz w:val="28"/>
                  <w:rPrChange w:author="PC" w:date="2023-03-31T11:41:00Z" w:id="5496">
                    <w:rPr>
                      <w:rFonts w:ascii="Calibri" w:hAnsi="Calibri" w:cs="Calibri"/>
                      <w:color w:val="000000"/>
                      <w:sz w:val="28"/>
                    </w:rPr>
                  </w:rPrChange>
                </w:rPr>
                <w:t> </w:t>
              </w:r>
              <w:r w:rsidRPr="00357A8D">
                <w:rPr>
                  <w:rFonts w:ascii="Wingdings 2" w:hAnsi="Wingdings 2" w:eastAsia="Wingdings 2" w:cs="Wingdings 2"/>
                  <w:sz w:val="28"/>
                  <w:rPrChange w:author="PC" w:date="2023-03-31T11:41:00Z" w:id="54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7D4287" w14:textId="77777777">
            <w:pPr>
              <w:rPr>
                <w:ins w:author="phetc" w:date="2023-02-13T15:44:00Z" w:id="5498"/>
                <w:rFonts w:ascii="Calibri" w:hAnsi="Calibri" w:cs="Calibri"/>
                <w:sz w:val="28"/>
                <w:rPrChange w:author="PC" w:date="2023-03-31T11:41:00Z" w:id="5499">
                  <w:rPr>
                    <w:ins w:author="phetc" w:date="2023-02-13T15:44:00Z" w:id="5500"/>
                    <w:rFonts w:ascii="Calibri" w:hAnsi="Calibri" w:cs="Calibri"/>
                    <w:color w:val="000000"/>
                    <w:sz w:val="28"/>
                  </w:rPr>
                </w:rPrChange>
              </w:rPr>
            </w:pPr>
            <w:ins w:author="phetc" w:date="2023-02-13T15:44:00Z" w:id="5501">
              <w:r w:rsidRPr="00357A8D">
                <w:rPr>
                  <w:rFonts w:ascii="Calibri" w:hAnsi="Calibri" w:cs="Calibri"/>
                  <w:sz w:val="28"/>
                  <w:rPrChange w:author="PC" w:date="2023-03-31T11:41:00Z" w:id="5502">
                    <w:rPr>
                      <w:rFonts w:ascii="Calibri" w:hAnsi="Calibri" w:cs="Calibri"/>
                      <w:color w:val="000000"/>
                      <w:sz w:val="28"/>
                    </w:rPr>
                  </w:rPrChange>
                </w:rPr>
                <w:t> </w:t>
              </w:r>
              <w:r w:rsidRPr="00357A8D">
                <w:rPr>
                  <w:rFonts w:ascii="Wingdings 2" w:hAnsi="Wingdings 2" w:eastAsia="Wingdings 2" w:cs="Wingdings 2"/>
                  <w:sz w:val="28"/>
                  <w:rPrChange w:author="PC" w:date="2023-03-31T11:41:00Z" w:id="55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6E18A0" w14:textId="77777777">
            <w:pPr>
              <w:rPr>
                <w:ins w:author="phetc" w:date="2023-02-13T15:44:00Z" w:id="5504"/>
                <w:rFonts w:ascii="Calibri" w:hAnsi="Calibri" w:cs="Calibri"/>
                <w:sz w:val="28"/>
                <w:rPrChange w:author="PC" w:date="2023-03-31T11:41:00Z" w:id="5505">
                  <w:rPr>
                    <w:ins w:author="phetc" w:date="2023-02-13T15:44:00Z" w:id="5506"/>
                    <w:rFonts w:ascii="Calibri" w:hAnsi="Calibri" w:cs="Calibri"/>
                    <w:color w:val="000000"/>
                    <w:sz w:val="28"/>
                  </w:rPr>
                </w:rPrChange>
              </w:rPr>
            </w:pPr>
            <w:ins w:author="phetc" w:date="2023-02-13T15:44:00Z" w:id="5507">
              <w:r w:rsidRPr="00357A8D">
                <w:rPr>
                  <w:rFonts w:ascii="Calibri" w:hAnsi="Calibri" w:cs="Calibri"/>
                  <w:sz w:val="28"/>
                  <w:rPrChange w:author="PC" w:date="2023-03-31T11:41:00Z" w:id="5508">
                    <w:rPr>
                      <w:rFonts w:ascii="Calibri" w:hAnsi="Calibri" w:cs="Calibri"/>
                      <w:color w:val="000000"/>
                      <w:sz w:val="28"/>
                    </w:rPr>
                  </w:rPrChange>
                </w:rPr>
                <w:t> </w:t>
              </w:r>
              <w:r w:rsidRPr="00357A8D">
                <w:rPr>
                  <w:rFonts w:ascii="Wingdings 2" w:hAnsi="Wingdings 2" w:eastAsia="Wingdings 2" w:cs="Wingdings 2"/>
                  <w:sz w:val="28"/>
                  <w:rPrChange w:author="PC" w:date="2023-03-31T11:41:00Z" w:id="55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B37509" w14:textId="77777777">
            <w:pPr>
              <w:rPr>
                <w:ins w:author="phetc" w:date="2023-02-13T15:44:00Z" w:id="5510"/>
                <w:rFonts w:ascii="Calibri" w:hAnsi="Calibri" w:cs="Calibri"/>
                <w:sz w:val="28"/>
                <w:rPrChange w:author="PC" w:date="2023-03-31T11:41:00Z" w:id="5511">
                  <w:rPr>
                    <w:ins w:author="phetc" w:date="2023-02-13T15:44:00Z" w:id="5512"/>
                    <w:rFonts w:ascii="Calibri" w:hAnsi="Calibri" w:cs="Calibri"/>
                    <w:color w:val="000000"/>
                    <w:sz w:val="28"/>
                  </w:rPr>
                </w:rPrChange>
              </w:rPr>
            </w:pPr>
            <w:ins w:author="phetc" w:date="2023-02-13T15:44:00Z" w:id="5513">
              <w:r w:rsidRPr="00357A8D">
                <w:rPr>
                  <w:rFonts w:ascii="Calibri" w:hAnsi="Calibri" w:cs="Calibri"/>
                  <w:sz w:val="28"/>
                  <w:rPrChange w:author="PC" w:date="2023-03-31T11:41:00Z" w:id="55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9DBBFB" w14:textId="77777777">
            <w:pPr>
              <w:rPr>
                <w:ins w:author="phetc" w:date="2023-02-13T15:44:00Z" w:id="5515"/>
                <w:rFonts w:ascii="Calibri" w:hAnsi="Calibri" w:cs="Calibri"/>
                <w:sz w:val="28"/>
                <w:rPrChange w:author="PC" w:date="2023-03-31T11:41:00Z" w:id="5516">
                  <w:rPr>
                    <w:ins w:author="phetc" w:date="2023-02-13T15:44:00Z" w:id="5517"/>
                    <w:rFonts w:ascii="Calibri" w:hAnsi="Calibri" w:cs="Calibri"/>
                    <w:color w:val="000000"/>
                    <w:sz w:val="28"/>
                  </w:rPr>
                </w:rPrChange>
              </w:rPr>
            </w:pPr>
            <w:ins w:author="phetc" w:date="2023-02-13T15:44:00Z" w:id="5518">
              <w:r w:rsidRPr="00357A8D">
                <w:rPr>
                  <w:rFonts w:ascii="Calibri" w:hAnsi="Calibri" w:cs="Calibri"/>
                  <w:sz w:val="28"/>
                  <w:rPrChange w:author="PC" w:date="2023-03-31T11:41:00Z" w:id="5519">
                    <w:rPr>
                      <w:rFonts w:ascii="Calibri" w:hAnsi="Calibri" w:cs="Calibri"/>
                      <w:color w:val="000000"/>
                      <w:sz w:val="28"/>
                    </w:rPr>
                  </w:rPrChange>
                </w:rPr>
                <w:t> </w:t>
              </w:r>
              <w:r w:rsidRPr="00357A8D">
                <w:rPr>
                  <w:rFonts w:ascii="Wingdings 2" w:hAnsi="Wingdings 2" w:eastAsia="Wingdings 2" w:cs="Wingdings 2"/>
                  <w:sz w:val="28"/>
                  <w:rPrChange w:author="PC" w:date="2023-03-31T11:41:00Z" w:id="55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413A44" w14:textId="77777777">
            <w:pPr>
              <w:rPr>
                <w:ins w:author="phetc" w:date="2023-02-13T15:44:00Z" w:id="5521"/>
                <w:rFonts w:ascii="Calibri" w:hAnsi="Calibri" w:cs="Calibri"/>
                <w:sz w:val="28"/>
                <w:rPrChange w:author="PC" w:date="2023-03-31T11:41:00Z" w:id="5522">
                  <w:rPr>
                    <w:ins w:author="phetc" w:date="2023-02-13T15:44:00Z" w:id="5523"/>
                    <w:rFonts w:ascii="Calibri" w:hAnsi="Calibri" w:cs="Calibri"/>
                    <w:color w:val="000000"/>
                    <w:sz w:val="28"/>
                  </w:rPr>
                </w:rPrChange>
              </w:rPr>
            </w:pPr>
            <w:ins w:author="phetc" w:date="2023-02-13T15:44:00Z" w:id="5524">
              <w:r w:rsidRPr="00357A8D">
                <w:rPr>
                  <w:rFonts w:ascii="Calibri" w:hAnsi="Calibri" w:cs="Calibri"/>
                  <w:sz w:val="28"/>
                  <w:rPrChange w:author="PC" w:date="2023-03-31T11:41:00Z" w:id="5525">
                    <w:rPr>
                      <w:rFonts w:ascii="Calibri" w:hAnsi="Calibri" w:cs="Calibri"/>
                      <w:color w:val="000000"/>
                      <w:sz w:val="28"/>
                    </w:rPr>
                  </w:rPrChange>
                </w:rPr>
                <w:t> </w:t>
              </w:r>
              <w:r w:rsidRPr="00357A8D">
                <w:rPr>
                  <w:rFonts w:ascii="Wingdings 2" w:hAnsi="Wingdings 2" w:eastAsia="Wingdings 2" w:cs="Wingdings 2"/>
                  <w:sz w:val="28"/>
                  <w:rPrChange w:author="PC" w:date="2023-03-31T11:41:00Z" w:id="55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651161" w14:textId="77777777">
            <w:pPr>
              <w:rPr>
                <w:ins w:author="phetc" w:date="2023-02-13T15:44:00Z" w:id="5527"/>
                <w:rFonts w:ascii="Calibri" w:hAnsi="Calibri" w:cs="Calibri"/>
                <w:sz w:val="28"/>
                <w:rPrChange w:author="PC" w:date="2023-03-31T11:41:00Z" w:id="5528">
                  <w:rPr>
                    <w:ins w:author="phetc" w:date="2023-02-13T15:44:00Z" w:id="5529"/>
                    <w:rFonts w:ascii="Calibri" w:hAnsi="Calibri" w:cs="Calibri"/>
                    <w:color w:val="000000"/>
                    <w:sz w:val="28"/>
                  </w:rPr>
                </w:rPrChange>
              </w:rPr>
            </w:pPr>
            <w:ins w:author="phetc" w:date="2023-02-13T15:44:00Z" w:id="5530">
              <w:r w:rsidRPr="00357A8D">
                <w:rPr>
                  <w:rFonts w:ascii="Calibri" w:hAnsi="Calibri" w:cs="Calibri"/>
                  <w:sz w:val="28"/>
                  <w:rPrChange w:author="PC" w:date="2023-03-31T11:41:00Z" w:id="553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5890F1" w14:textId="77777777">
            <w:pPr>
              <w:rPr>
                <w:ins w:author="phetc" w:date="2023-02-13T15:44:00Z" w:id="5532"/>
                <w:rFonts w:ascii="Calibri" w:hAnsi="Calibri" w:cs="Calibri"/>
                <w:sz w:val="28"/>
                <w:rPrChange w:author="PC" w:date="2023-03-31T11:41:00Z" w:id="5533">
                  <w:rPr>
                    <w:ins w:author="phetc" w:date="2023-02-13T15:44:00Z" w:id="5534"/>
                    <w:rFonts w:ascii="Calibri" w:hAnsi="Calibri" w:cs="Calibri"/>
                    <w:color w:val="000000"/>
                    <w:sz w:val="28"/>
                  </w:rPr>
                </w:rPrChange>
              </w:rPr>
            </w:pPr>
            <w:ins w:author="phetc" w:date="2023-02-13T15:44:00Z" w:id="5535">
              <w:r w:rsidRPr="00357A8D">
                <w:rPr>
                  <w:rFonts w:ascii="Calibri" w:hAnsi="Calibri" w:cs="Calibri"/>
                  <w:sz w:val="28"/>
                  <w:rPrChange w:author="PC" w:date="2023-03-31T11:41:00Z" w:id="5536">
                    <w:rPr>
                      <w:rFonts w:ascii="Calibri" w:hAnsi="Calibri" w:cs="Calibri"/>
                      <w:color w:val="000000"/>
                      <w:sz w:val="28"/>
                    </w:rPr>
                  </w:rPrChange>
                </w:rPr>
                <w:t> </w:t>
              </w:r>
              <w:r w:rsidRPr="00357A8D">
                <w:rPr>
                  <w:rFonts w:ascii="Wingdings 2" w:hAnsi="Wingdings 2" w:eastAsia="Wingdings 2" w:cs="Wingdings 2"/>
                  <w:sz w:val="28"/>
                  <w:rPrChange w:author="PC" w:date="2023-03-31T11:41:00Z" w:id="55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BD2F73" w14:textId="77777777">
            <w:pPr>
              <w:rPr>
                <w:ins w:author="phetc" w:date="2023-02-13T15:44:00Z" w:id="5538"/>
                <w:rFonts w:ascii="Calibri" w:hAnsi="Calibri" w:cs="Calibri"/>
                <w:sz w:val="28"/>
                <w:rPrChange w:author="PC" w:date="2023-03-31T11:41:00Z" w:id="5539">
                  <w:rPr>
                    <w:ins w:author="phetc" w:date="2023-02-13T15:44:00Z" w:id="5540"/>
                    <w:rFonts w:ascii="Calibri" w:hAnsi="Calibri" w:cs="Calibri"/>
                    <w:color w:val="000000"/>
                    <w:sz w:val="28"/>
                  </w:rPr>
                </w:rPrChange>
              </w:rPr>
            </w:pPr>
            <w:ins w:author="phetc" w:date="2023-02-13T15:44:00Z" w:id="5541">
              <w:r w:rsidRPr="00357A8D">
                <w:rPr>
                  <w:rFonts w:ascii="Calibri" w:hAnsi="Calibri" w:cs="Calibri"/>
                  <w:sz w:val="28"/>
                  <w:rPrChange w:author="PC" w:date="2023-03-31T11:41:00Z" w:id="5542">
                    <w:rPr>
                      <w:rFonts w:ascii="Calibri" w:hAnsi="Calibri" w:cs="Calibri"/>
                      <w:color w:val="000000"/>
                      <w:sz w:val="28"/>
                    </w:rPr>
                  </w:rPrChange>
                </w:rPr>
                <w:t> </w:t>
              </w:r>
            </w:ins>
          </w:p>
        </w:tc>
      </w:tr>
      <w:tr w:rsidRPr="00357A8D" w:rsidR="00567CE2" w:rsidTr="00277A61" w14:paraId="3616706F" w14:textId="77777777">
        <w:trPr>
          <w:trHeight w:val="847"/>
          <w:ins w:author="phetc" w:date="2023-02-13T15:44:00Z" w:id="554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EE1465D" w14:textId="77777777">
            <w:pPr>
              <w:spacing w:before="48" w:beforeLines="20"/>
              <w:rPr>
                <w:ins w:author="phetc" w:date="2023-02-13T15:44:00Z" w:id="5544"/>
                <w:rFonts w:ascii="Calibri" w:hAnsi="Calibri" w:cs="Calibri"/>
                <w:sz w:val="28"/>
                <w:rPrChange w:author="PC" w:date="2023-03-31T11:41:00Z" w:id="5545">
                  <w:rPr>
                    <w:ins w:author="phetc" w:date="2023-02-13T15:44:00Z" w:id="5546"/>
                    <w:rFonts w:ascii="Calibri" w:hAnsi="Calibri" w:cs="Calibri"/>
                    <w:color w:val="000000"/>
                    <w:sz w:val="28"/>
                  </w:rPr>
                </w:rPrChange>
              </w:rPr>
            </w:pPr>
            <w:ins w:author="phetc" w:date="2023-02-13T15:44:00Z" w:id="5547">
              <w:r w:rsidRPr="00357A8D">
                <w:rPr>
                  <w:rFonts w:ascii="TH Sarabun New" w:hAnsi="TH Sarabun New" w:cs="TH Sarabun New"/>
                  <w:sz w:val="28"/>
                  <w:cs/>
                </w:rPr>
                <w:t>ศ.</w:t>
              </w:r>
              <w:r w:rsidRPr="00357A8D">
                <w:rPr>
                  <w:rFonts w:ascii="TH Sarabun New" w:hAnsi="TH Sarabun New" w:cs="TH Sarabun New"/>
                  <w:sz w:val="28"/>
                </w:rPr>
                <w:t xml:space="preserve">409 </w:t>
              </w:r>
              <w:r w:rsidRPr="00357A8D">
                <w:rPr>
                  <w:rFonts w:ascii="TH Sarabun New" w:hAnsi="TH Sarabun New" w:cs="TH Sarabun New"/>
                  <w:sz w:val="28"/>
                  <w:cs/>
                </w:rPr>
                <w:t xml:space="preserve">สัมมนาเศรษฐศาสตร์การเมืองและประวัติศาสตร์เศรษฐกิจประวัติศาสตร์เศรษฐกิจ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5517B4" w14:textId="77777777">
            <w:pPr>
              <w:rPr>
                <w:ins w:author="phetc" w:date="2023-02-13T15:44:00Z" w:id="5548"/>
                <w:rFonts w:ascii="Calibri" w:hAnsi="Calibri" w:cs="Calibri"/>
                <w:sz w:val="28"/>
                <w:rPrChange w:author="PC" w:date="2023-03-31T11:41:00Z" w:id="5549">
                  <w:rPr>
                    <w:ins w:author="phetc" w:date="2023-02-13T15:44:00Z" w:id="5550"/>
                    <w:rFonts w:ascii="Calibri" w:hAnsi="Calibri" w:cs="Calibri"/>
                    <w:color w:val="000000"/>
                    <w:sz w:val="28"/>
                  </w:rPr>
                </w:rPrChange>
              </w:rPr>
            </w:pPr>
            <w:ins w:author="phetc" w:date="2023-02-13T15:44:00Z" w:id="5551">
              <w:r w:rsidRPr="00357A8D">
                <w:rPr>
                  <w:rFonts w:ascii="Calibri" w:hAnsi="Calibri" w:cs="Calibri"/>
                  <w:sz w:val="28"/>
                  <w:rPrChange w:author="PC" w:date="2023-03-31T11:41:00Z" w:id="5552">
                    <w:rPr>
                      <w:rFonts w:ascii="Calibri" w:hAnsi="Calibri" w:cs="Calibri"/>
                      <w:color w:val="000000"/>
                      <w:sz w:val="28"/>
                    </w:rPr>
                  </w:rPrChange>
                </w:rPr>
                <w:t> </w:t>
              </w:r>
              <w:r w:rsidRPr="00357A8D">
                <w:rPr>
                  <w:rFonts w:ascii="Wingdings 2" w:hAnsi="Wingdings 2" w:eastAsia="Wingdings 2" w:cs="Wingdings 2"/>
                  <w:sz w:val="28"/>
                  <w:rPrChange w:author="PC" w:date="2023-03-31T11:41:00Z" w:id="55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7B3DE4" w14:textId="77777777">
            <w:pPr>
              <w:rPr>
                <w:ins w:author="phetc" w:date="2023-02-13T15:44:00Z" w:id="5554"/>
                <w:rFonts w:ascii="Calibri" w:hAnsi="Calibri" w:cs="Calibri"/>
                <w:sz w:val="28"/>
                <w:rPrChange w:author="PC" w:date="2023-03-31T11:41:00Z" w:id="5555">
                  <w:rPr>
                    <w:ins w:author="phetc" w:date="2023-02-13T15:44:00Z" w:id="5556"/>
                    <w:rFonts w:ascii="Calibri" w:hAnsi="Calibri" w:cs="Calibri"/>
                    <w:color w:val="000000"/>
                    <w:sz w:val="28"/>
                  </w:rPr>
                </w:rPrChange>
              </w:rPr>
            </w:pPr>
            <w:ins w:author="phetc" w:date="2023-02-13T15:44:00Z" w:id="5557">
              <w:r w:rsidRPr="00357A8D">
                <w:rPr>
                  <w:rFonts w:ascii="Calibri" w:hAnsi="Calibri" w:cs="Calibri"/>
                  <w:sz w:val="28"/>
                  <w:rPrChange w:author="PC" w:date="2023-03-31T11:41:00Z" w:id="5558">
                    <w:rPr>
                      <w:rFonts w:ascii="Calibri" w:hAnsi="Calibri" w:cs="Calibri"/>
                      <w:color w:val="000000"/>
                      <w:sz w:val="28"/>
                    </w:rPr>
                  </w:rPrChange>
                </w:rPr>
                <w:t> </w:t>
              </w:r>
              <w:r w:rsidRPr="00357A8D">
                <w:rPr>
                  <w:rFonts w:ascii="Wingdings 2" w:hAnsi="Wingdings 2" w:eastAsia="Wingdings 2" w:cs="Wingdings 2"/>
                  <w:sz w:val="28"/>
                  <w:rPrChange w:author="PC" w:date="2023-03-31T11:41:00Z" w:id="55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022413" w14:textId="77777777">
            <w:pPr>
              <w:rPr>
                <w:ins w:author="phetc" w:date="2023-02-13T15:44:00Z" w:id="5560"/>
                <w:rFonts w:ascii="Calibri" w:hAnsi="Calibri" w:cs="Calibri"/>
                <w:sz w:val="28"/>
                <w:rPrChange w:author="PC" w:date="2023-03-31T11:41:00Z" w:id="5561">
                  <w:rPr>
                    <w:ins w:author="phetc" w:date="2023-02-13T15:44:00Z" w:id="5562"/>
                    <w:rFonts w:ascii="Calibri" w:hAnsi="Calibri" w:cs="Calibri"/>
                    <w:color w:val="000000"/>
                    <w:sz w:val="28"/>
                  </w:rPr>
                </w:rPrChange>
              </w:rPr>
            </w:pPr>
            <w:ins w:author="phetc" w:date="2023-02-13T15:44:00Z" w:id="5563">
              <w:r w:rsidRPr="00357A8D">
                <w:rPr>
                  <w:rFonts w:ascii="Calibri" w:hAnsi="Calibri" w:cs="Calibri"/>
                  <w:sz w:val="28"/>
                  <w:rPrChange w:author="PC" w:date="2023-03-31T11:41:00Z" w:id="556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2EDB5A" w14:textId="77777777">
            <w:pPr>
              <w:rPr>
                <w:ins w:author="phetc" w:date="2023-02-13T15:44:00Z" w:id="5565"/>
                <w:rFonts w:ascii="Calibri" w:hAnsi="Calibri" w:cs="Calibri"/>
                <w:sz w:val="28"/>
                <w:rPrChange w:author="PC" w:date="2023-03-31T11:41:00Z" w:id="5566">
                  <w:rPr>
                    <w:ins w:author="phetc" w:date="2023-02-13T15:44:00Z" w:id="5567"/>
                    <w:rFonts w:ascii="Calibri" w:hAnsi="Calibri" w:cs="Calibri"/>
                    <w:color w:val="000000"/>
                    <w:sz w:val="28"/>
                  </w:rPr>
                </w:rPrChange>
              </w:rPr>
            </w:pPr>
            <w:ins w:author="phetc" w:date="2023-02-13T15:44:00Z" w:id="5568">
              <w:r w:rsidRPr="00357A8D">
                <w:rPr>
                  <w:rFonts w:ascii="Calibri" w:hAnsi="Calibri" w:cs="Calibri"/>
                  <w:sz w:val="28"/>
                  <w:rPrChange w:author="PC" w:date="2023-03-31T11:41:00Z" w:id="5569">
                    <w:rPr>
                      <w:rFonts w:ascii="Calibri" w:hAnsi="Calibri" w:cs="Calibri"/>
                      <w:color w:val="000000"/>
                      <w:sz w:val="28"/>
                    </w:rPr>
                  </w:rPrChange>
                </w:rPr>
                <w:t> </w:t>
              </w:r>
              <w:r w:rsidRPr="00357A8D">
                <w:rPr>
                  <w:rFonts w:ascii="Wingdings 2" w:hAnsi="Wingdings 2" w:eastAsia="Wingdings 2" w:cs="Wingdings 2"/>
                  <w:sz w:val="28"/>
                  <w:rPrChange w:author="PC" w:date="2023-03-31T11:41:00Z" w:id="55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A1B548" w14:textId="77777777">
            <w:pPr>
              <w:rPr>
                <w:ins w:author="phetc" w:date="2023-02-13T15:44:00Z" w:id="5571"/>
                <w:rFonts w:ascii="Calibri" w:hAnsi="Calibri" w:cs="Calibri"/>
                <w:sz w:val="28"/>
                <w:rPrChange w:author="PC" w:date="2023-03-31T11:41:00Z" w:id="5572">
                  <w:rPr>
                    <w:ins w:author="phetc" w:date="2023-02-13T15:44:00Z" w:id="5573"/>
                    <w:rFonts w:ascii="Calibri" w:hAnsi="Calibri" w:cs="Calibri"/>
                    <w:color w:val="000000"/>
                    <w:sz w:val="28"/>
                  </w:rPr>
                </w:rPrChange>
              </w:rPr>
            </w:pPr>
            <w:ins w:author="phetc" w:date="2023-02-13T15:44:00Z" w:id="5574">
              <w:r w:rsidRPr="00357A8D">
                <w:rPr>
                  <w:rFonts w:ascii="Calibri" w:hAnsi="Calibri" w:cs="Calibri"/>
                  <w:sz w:val="28"/>
                  <w:rPrChange w:author="PC" w:date="2023-03-31T11:41:00Z" w:id="5575">
                    <w:rPr>
                      <w:rFonts w:ascii="Calibri" w:hAnsi="Calibri" w:cs="Calibri"/>
                      <w:color w:val="000000"/>
                      <w:sz w:val="28"/>
                    </w:rPr>
                  </w:rPrChange>
                </w:rPr>
                <w:t> </w:t>
              </w:r>
              <w:r w:rsidRPr="00357A8D">
                <w:rPr>
                  <w:rFonts w:ascii="Wingdings 2" w:hAnsi="Wingdings 2" w:eastAsia="Wingdings 2" w:cs="Wingdings 2"/>
                  <w:sz w:val="28"/>
                  <w:rPrChange w:author="PC" w:date="2023-03-31T11:41:00Z" w:id="55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B45DBB" w14:textId="77777777">
            <w:pPr>
              <w:rPr>
                <w:ins w:author="phetc" w:date="2023-02-13T15:44:00Z" w:id="5577"/>
                <w:rFonts w:ascii="Calibri" w:hAnsi="Calibri" w:cs="Calibri"/>
                <w:sz w:val="28"/>
                <w:rPrChange w:author="PC" w:date="2023-03-31T11:41:00Z" w:id="5578">
                  <w:rPr>
                    <w:ins w:author="phetc" w:date="2023-02-13T15:44:00Z" w:id="5579"/>
                    <w:rFonts w:ascii="Calibri" w:hAnsi="Calibri" w:cs="Calibri"/>
                    <w:color w:val="000000"/>
                    <w:sz w:val="28"/>
                  </w:rPr>
                </w:rPrChange>
              </w:rPr>
            </w:pPr>
            <w:ins w:author="phetc" w:date="2023-02-13T15:44:00Z" w:id="5580">
              <w:r w:rsidRPr="00357A8D">
                <w:rPr>
                  <w:rFonts w:ascii="Calibri" w:hAnsi="Calibri" w:cs="Calibri"/>
                  <w:sz w:val="28"/>
                  <w:rPrChange w:author="PC" w:date="2023-03-31T11:41:00Z" w:id="5581">
                    <w:rPr>
                      <w:rFonts w:ascii="Calibri" w:hAnsi="Calibri" w:cs="Calibri"/>
                      <w:color w:val="000000"/>
                      <w:sz w:val="28"/>
                    </w:rPr>
                  </w:rPrChange>
                </w:rPr>
                <w:t> </w:t>
              </w:r>
              <w:r w:rsidRPr="00357A8D">
                <w:rPr>
                  <w:rFonts w:ascii="Wingdings 2" w:hAnsi="Wingdings 2" w:eastAsia="Wingdings 2" w:cs="Wingdings 2"/>
                  <w:sz w:val="28"/>
                  <w:rPrChange w:author="PC" w:date="2023-03-31T11:41:00Z" w:id="55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7C88DB" w14:textId="77777777">
            <w:pPr>
              <w:rPr>
                <w:ins w:author="phetc" w:date="2023-02-13T15:44:00Z" w:id="5583"/>
                <w:rFonts w:ascii="Calibri" w:hAnsi="Calibri" w:cs="Calibri"/>
                <w:sz w:val="28"/>
                <w:rPrChange w:author="PC" w:date="2023-03-31T11:41:00Z" w:id="5584">
                  <w:rPr>
                    <w:ins w:author="phetc" w:date="2023-02-13T15:44:00Z" w:id="5585"/>
                    <w:rFonts w:ascii="Calibri" w:hAnsi="Calibri" w:cs="Calibri"/>
                    <w:color w:val="000000"/>
                    <w:sz w:val="28"/>
                  </w:rPr>
                </w:rPrChange>
              </w:rPr>
            </w:pPr>
            <w:ins w:author="phetc" w:date="2023-02-13T15:44:00Z" w:id="5586">
              <w:r w:rsidRPr="00357A8D">
                <w:rPr>
                  <w:rFonts w:ascii="Calibri" w:hAnsi="Calibri" w:cs="Calibri"/>
                  <w:sz w:val="28"/>
                  <w:rPrChange w:author="PC" w:date="2023-03-31T11:41:00Z" w:id="5587">
                    <w:rPr>
                      <w:rFonts w:ascii="Calibri" w:hAnsi="Calibri" w:cs="Calibri"/>
                      <w:color w:val="000000"/>
                      <w:sz w:val="28"/>
                    </w:rPr>
                  </w:rPrChange>
                </w:rPr>
                <w:t> </w:t>
              </w:r>
              <w:r w:rsidRPr="00357A8D">
                <w:rPr>
                  <w:rFonts w:ascii="Wingdings 2" w:hAnsi="Wingdings 2" w:eastAsia="Wingdings 2" w:cs="Wingdings 2"/>
                  <w:sz w:val="28"/>
                  <w:rPrChange w:author="PC" w:date="2023-03-31T11:41:00Z" w:id="55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9AFCB2" w14:textId="77777777">
            <w:pPr>
              <w:rPr>
                <w:ins w:author="phetc" w:date="2023-02-13T15:44:00Z" w:id="5589"/>
                <w:rFonts w:ascii="Calibri" w:hAnsi="Calibri" w:cs="Calibri"/>
                <w:sz w:val="28"/>
                <w:rPrChange w:author="PC" w:date="2023-03-31T11:41:00Z" w:id="5590">
                  <w:rPr>
                    <w:ins w:author="phetc" w:date="2023-02-13T15:44:00Z" w:id="5591"/>
                    <w:rFonts w:ascii="Calibri" w:hAnsi="Calibri" w:cs="Calibri"/>
                    <w:color w:val="000000"/>
                    <w:sz w:val="28"/>
                  </w:rPr>
                </w:rPrChange>
              </w:rPr>
            </w:pPr>
            <w:ins w:author="phetc" w:date="2023-02-13T15:44:00Z" w:id="5592">
              <w:r w:rsidRPr="00357A8D">
                <w:rPr>
                  <w:rFonts w:ascii="Calibri" w:hAnsi="Calibri" w:cs="Calibri"/>
                  <w:sz w:val="28"/>
                  <w:rPrChange w:author="PC" w:date="2023-03-31T11:41:00Z" w:id="5593">
                    <w:rPr>
                      <w:rFonts w:ascii="Calibri" w:hAnsi="Calibri" w:cs="Calibri"/>
                      <w:color w:val="000000"/>
                      <w:sz w:val="28"/>
                    </w:rPr>
                  </w:rPrChange>
                </w:rPr>
                <w:t> </w:t>
              </w:r>
              <w:r w:rsidRPr="00357A8D">
                <w:rPr>
                  <w:rFonts w:ascii="Wingdings 2" w:hAnsi="Wingdings 2" w:eastAsia="Wingdings 2" w:cs="Wingdings 2"/>
                  <w:sz w:val="28"/>
                  <w:rPrChange w:author="PC" w:date="2023-03-31T11:41:00Z" w:id="55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DD08EA" w14:textId="77777777">
            <w:pPr>
              <w:rPr>
                <w:ins w:author="phetc" w:date="2023-02-13T15:44:00Z" w:id="5595"/>
                <w:rFonts w:ascii="Calibri" w:hAnsi="Calibri" w:cs="Calibri"/>
                <w:sz w:val="28"/>
                <w:rPrChange w:author="PC" w:date="2023-03-31T11:41:00Z" w:id="5596">
                  <w:rPr>
                    <w:ins w:author="phetc" w:date="2023-02-13T15:44:00Z" w:id="5597"/>
                    <w:rFonts w:ascii="Calibri" w:hAnsi="Calibri" w:cs="Calibri"/>
                    <w:color w:val="000000"/>
                    <w:sz w:val="28"/>
                  </w:rPr>
                </w:rPrChange>
              </w:rPr>
            </w:pPr>
            <w:ins w:author="phetc" w:date="2023-02-13T15:44:00Z" w:id="5598">
              <w:r w:rsidRPr="00357A8D">
                <w:rPr>
                  <w:rFonts w:ascii="Calibri" w:hAnsi="Calibri" w:cs="Calibri"/>
                  <w:sz w:val="28"/>
                  <w:rPrChange w:author="PC" w:date="2023-03-31T11:41:00Z" w:id="5599">
                    <w:rPr>
                      <w:rFonts w:ascii="Calibri" w:hAnsi="Calibri" w:cs="Calibri"/>
                      <w:color w:val="000000"/>
                      <w:sz w:val="28"/>
                    </w:rPr>
                  </w:rPrChange>
                </w:rPr>
                <w:t> </w:t>
              </w:r>
              <w:r w:rsidRPr="00357A8D">
                <w:rPr>
                  <w:rFonts w:ascii="Wingdings 2" w:hAnsi="Wingdings 2" w:eastAsia="Wingdings 2" w:cs="Wingdings 2"/>
                  <w:sz w:val="28"/>
                  <w:rPrChange w:author="PC" w:date="2023-03-31T11:41:00Z" w:id="56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ABC117" w14:textId="77777777">
            <w:pPr>
              <w:rPr>
                <w:ins w:author="phetc" w:date="2023-02-13T15:44:00Z" w:id="5601"/>
                <w:rFonts w:ascii="Calibri" w:hAnsi="Calibri" w:cs="Calibri"/>
                <w:sz w:val="28"/>
                <w:rPrChange w:author="PC" w:date="2023-03-31T11:41:00Z" w:id="5602">
                  <w:rPr>
                    <w:ins w:author="phetc" w:date="2023-02-13T15:44:00Z" w:id="5603"/>
                    <w:rFonts w:ascii="Calibri" w:hAnsi="Calibri" w:cs="Calibri"/>
                    <w:color w:val="000000"/>
                    <w:sz w:val="28"/>
                  </w:rPr>
                </w:rPrChange>
              </w:rPr>
            </w:pPr>
            <w:ins w:author="phetc" w:date="2023-02-13T15:44:00Z" w:id="5604">
              <w:r w:rsidRPr="00357A8D">
                <w:rPr>
                  <w:rFonts w:ascii="Calibri" w:hAnsi="Calibri" w:cs="Calibri"/>
                  <w:sz w:val="28"/>
                  <w:rPrChange w:author="PC" w:date="2023-03-31T11:41:00Z" w:id="5605">
                    <w:rPr>
                      <w:rFonts w:ascii="Calibri" w:hAnsi="Calibri" w:cs="Calibri"/>
                      <w:color w:val="000000"/>
                      <w:sz w:val="28"/>
                    </w:rPr>
                  </w:rPrChange>
                </w:rPr>
                <w:t> </w:t>
              </w:r>
              <w:r w:rsidRPr="00357A8D">
                <w:rPr>
                  <w:rFonts w:ascii="Wingdings 2" w:hAnsi="Wingdings 2" w:eastAsia="Wingdings 2" w:cs="Wingdings 2"/>
                  <w:sz w:val="28"/>
                  <w:rPrChange w:author="PC" w:date="2023-03-31T11:41:00Z" w:id="560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1B5F28" w14:textId="77777777">
            <w:pPr>
              <w:rPr>
                <w:ins w:author="phetc" w:date="2023-02-13T15:44:00Z" w:id="5607"/>
                <w:rFonts w:ascii="Calibri" w:hAnsi="Calibri" w:cs="Calibri"/>
                <w:sz w:val="28"/>
                <w:rPrChange w:author="PC" w:date="2023-03-31T11:41:00Z" w:id="5608">
                  <w:rPr>
                    <w:ins w:author="phetc" w:date="2023-02-13T15:44:00Z" w:id="5609"/>
                    <w:rFonts w:ascii="Calibri" w:hAnsi="Calibri" w:cs="Calibri"/>
                    <w:color w:val="000000"/>
                    <w:sz w:val="28"/>
                  </w:rPr>
                </w:rPrChange>
              </w:rPr>
            </w:pPr>
            <w:ins w:author="phetc" w:date="2023-02-13T15:44:00Z" w:id="5610">
              <w:r w:rsidRPr="00357A8D">
                <w:rPr>
                  <w:rFonts w:ascii="Calibri" w:hAnsi="Calibri" w:cs="Calibri"/>
                  <w:sz w:val="28"/>
                  <w:rPrChange w:author="PC" w:date="2023-03-31T11:41:00Z" w:id="5611">
                    <w:rPr>
                      <w:rFonts w:ascii="Calibri" w:hAnsi="Calibri" w:cs="Calibri"/>
                      <w:color w:val="000000"/>
                      <w:sz w:val="28"/>
                    </w:rPr>
                  </w:rPrChange>
                </w:rPr>
                <w:t> </w:t>
              </w:r>
              <w:r w:rsidRPr="00357A8D">
                <w:rPr>
                  <w:rFonts w:ascii="Wingdings 2" w:hAnsi="Wingdings 2" w:eastAsia="Wingdings 2" w:cs="Wingdings 2"/>
                  <w:sz w:val="28"/>
                  <w:rPrChange w:author="PC" w:date="2023-03-31T11:41:00Z" w:id="56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1E462B" w14:textId="77777777">
            <w:pPr>
              <w:rPr>
                <w:ins w:author="phetc" w:date="2023-02-13T15:44:00Z" w:id="5613"/>
                <w:rFonts w:ascii="Calibri" w:hAnsi="Calibri" w:cs="Calibri"/>
                <w:sz w:val="28"/>
                <w:rPrChange w:author="PC" w:date="2023-03-31T11:41:00Z" w:id="5614">
                  <w:rPr>
                    <w:ins w:author="phetc" w:date="2023-02-13T15:44:00Z" w:id="5615"/>
                    <w:rFonts w:ascii="Calibri" w:hAnsi="Calibri" w:cs="Calibri"/>
                    <w:color w:val="000000"/>
                    <w:sz w:val="28"/>
                  </w:rPr>
                </w:rPrChange>
              </w:rPr>
            </w:pPr>
            <w:ins w:author="phetc" w:date="2023-02-13T15:44:00Z" w:id="5616">
              <w:r w:rsidRPr="00357A8D">
                <w:rPr>
                  <w:rFonts w:ascii="Calibri" w:hAnsi="Calibri" w:cs="Calibri"/>
                  <w:sz w:val="28"/>
                  <w:rPrChange w:author="PC" w:date="2023-03-31T11:41:00Z" w:id="5617">
                    <w:rPr>
                      <w:rFonts w:ascii="Calibri" w:hAnsi="Calibri" w:cs="Calibri"/>
                      <w:color w:val="000000"/>
                      <w:sz w:val="28"/>
                    </w:rPr>
                  </w:rPrChange>
                </w:rPr>
                <w:t> </w:t>
              </w:r>
              <w:r w:rsidRPr="00357A8D">
                <w:rPr>
                  <w:rFonts w:ascii="Wingdings 2" w:hAnsi="Wingdings 2" w:eastAsia="Wingdings 2" w:cs="Wingdings 2"/>
                  <w:sz w:val="28"/>
                  <w:rPrChange w:author="PC" w:date="2023-03-31T11:41:00Z" w:id="56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76A1C9" w14:textId="77777777">
            <w:pPr>
              <w:rPr>
                <w:ins w:author="phetc" w:date="2023-02-13T15:44:00Z" w:id="5619"/>
                <w:rFonts w:ascii="Calibri" w:hAnsi="Calibri" w:cs="Calibri"/>
                <w:sz w:val="28"/>
                <w:rPrChange w:author="PC" w:date="2023-03-31T11:41:00Z" w:id="5620">
                  <w:rPr>
                    <w:ins w:author="phetc" w:date="2023-02-13T15:44:00Z" w:id="5621"/>
                    <w:rFonts w:ascii="Calibri" w:hAnsi="Calibri" w:cs="Calibri"/>
                    <w:color w:val="000000"/>
                    <w:sz w:val="28"/>
                  </w:rPr>
                </w:rPrChange>
              </w:rPr>
            </w:pPr>
            <w:ins w:author="phetc" w:date="2023-02-13T15:44:00Z" w:id="5622">
              <w:r w:rsidRPr="00357A8D">
                <w:rPr>
                  <w:rFonts w:ascii="Calibri" w:hAnsi="Calibri" w:cs="Calibri"/>
                  <w:sz w:val="28"/>
                  <w:rPrChange w:author="PC" w:date="2023-03-31T11:41:00Z" w:id="5623">
                    <w:rPr>
                      <w:rFonts w:ascii="Calibri" w:hAnsi="Calibri" w:cs="Calibri"/>
                      <w:color w:val="000000"/>
                      <w:sz w:val="28"/>
                    </w:rPr>
                  </w:rPrChange>
                </w:rPr>
                <w:t> </w:t>
              </w:r>
              <w:r w:rsidRPr="00357A8D">
                <w:rPr>
                  <w:rFonts w:ascii="Wingdings 2" w:hAnsi="Wingdings 2" w:eastAsia="Wingdings 2" w:cs="Wingdings 2"/>
                  <w:sz w:val="28"/>
                  <w:rPrChange w:author="PC" w:date="2023-03-31T11:41:00Z" w:id="56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295E69" w14:textId="77777777">
            <w:pPr>
              <w:rPr>
                <w:ins w:author="phetc" w:date="2023-02-13T15:44:00Z" w:id="5625"/>
                <w:rFonts w:ascii="Calibri" w:hAnsi="Calibri" w:cs="Calibri"/>
                <w:sz w:val="28"/>
                <w:rPrChange w:author="PC" w:date="2023-03-31T11:41:00Z" w:id="5626">
                  <w:rPr>
                    <w:ins w:author="phetc" w:date="2023-02-13T15:44:00Z" w:id="5627"/>
                    <w:rFonts w:ascii="Calibri" w:hAnsi="Calibri" w:cs="Calibri"/>
                    <w:color w:val="000000"/>
                    <w:sz w:val="28"/>
                  </w:rPr>
                </w:rPrChange>
              </w:rPr>
            </w:pPr>
            <w:ins w:author="phetc" w:date="2023-02-13T15:44:00Z" w:id="5628">
              <w:r w:rsidRPr="00357A8D">
                <w:rPr>
                  <w:rFonts w:ascii="Calibri" w:hAnsi="Calibri" w:cs="Calibri"/>
                  <w:sz w:val="28"/>
                  <w:rPrChange w:author="PC" w:date="2023-03-31T11:41:00Z" w:id="5629">
                    <w:rPr>
                      <w:rFonts w:ascii="Calibri" w:hAnsi="Calibri" w:cs="Calibri"/>
                      <w:color w:val="000000"/>
                      <w:sz w:val="28"/>
                    </w:rPr>
                  </w:rPrChange>
                </w:rPr>
                <w:t> </w:t>
              </w:r>
              <w:r w:rsidRPr="00357A8D">
                <w:rPr>
                  <w:rFonts w:ascii="Wingdings 2" w:hAnsi="Wingdings 2" w:eastAsia="Wingdings 2" w:cs="Wingdings 2"/>
                  <w:sz w:val="28"/>
                  <w:rPrChange w:author="PC" w:date="2023-03-31T11:41:00Z" w:id="56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179312" w14:textId="77777777">
            <w:pPr>
              <w:rPr>
                <w:ins w:author="phetc" w:date="2023-02-13T15:44:00Z" w:id="5631"/>
                <w:rFonts w:ascii="Calibri" w:hAnsi="Calibri" w:cs="Calibri"/>
                <w:sz w:val="28"/>
                <w:rPrChange w:author="PC" w:date="2023-03-31T11:41:00Z" w:id="5632">
                  <w:rPr>
                    <w:ins w:author="phetc" w:date="2023-02-13T15:44:00Z" w:id="5633"/>
                    <w:rFonts w:ascii="Calibri" w:hAnsi="Calibri" w:cs="Calibri"/>
                    <w:color w:val="000000"/>
                    <w:sz w:val="28"/>
                  </w:rPr>
                </w:rPrChange>
              </w:rPr>
            </w:pPr>
            <w:ins w:author="phetc" w:date="2023-02-13T15:44:00Z" w:id="5634">
              <w:r w:rsidRPr="00357A8D">
                <w:rPr>
                  <w:rFonts w:ascii="Calibri" w:hAnsi="Calibri" w:cs="Calibri"/>
                  <w:sz w:val="28"/>
                  <w:rPrChange w:author="PC" w:date="2023-03-31T11:41:00Z" w:id="5635">
                    <w:rPr>
                      <w:rFonts w:ascii="Calibri" w:hAnsi="Calibri" w:cs="Calibri"/>
                      <w:color w:val="000000"/>
                      <w:sz w:val="28"/>
                    </w:rPr>
                  </w:rPrChange>
                </w:rPr>
                <w:t> </w:t>
              </w:r>
              <w:r w:rsidRPr="00357A8D">
                <w:rPr>
                  <w:rFonts w:ascii="Wingdings 2" w:hAnsi="Wingdings 2" w:eastAsia="Wingdings 2" w:cs="Wingdings 2"/>
                  <w:sz w:val="28"/>
                  <w:rPrChange w:author="PC" w:date="2023-03-31T11:41:00Z" w:id="56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720AD5" w14:textId="77777777">
            <w:pPr>
              <w:rPr>
                <w:ins w:author="phetc" w:date="2023-02-13T15:44:00Z" w:id="5637"/>
                <w:rFonts w:ascii="Calibri" w:hAnsi="Calibri" w:cs="Calibri"/>
                <w:sz w:val="28"/>
                <w:rPrChange w:author="PC" w:date="2023-03-31T11:41:00Z" w:id="5638">
                  <w:rPr>
                    <w:ins w:author="phetc" w:date="2023-02-13T15:44:00Z" w:id="5639"/>
                    <w:rFonts w:ascii="Calibri" w:hAnsi="Calibri" w:cs="Calibri"/>
                    <w:color w:val="000000"/>
                    <w:sz w:val="28"/>
                  </w:rPr>
                </w:rPrChange>
              </w:rPr>
            </w:pPr>
            <w:ins w:author="phetc" w:date="2023-02-13T15:44:00Z" w:id="5640">
              <w:r w:rsidRPr="00357A8D">
                <w:rPr>
                  <w:rFonts w:ascii="Calibri" w:hAnsi="Calibri" w:cs="Calibri"/>
                  <w:sz w:val="28"/>
                  <w:rPrChange w:author="PC" w:date="2023-03-31T11:41:00Z" w:id="5641">
                    <w:rPr>
                      <w:rFonts w:ascii="Calibri" w:hAnsi="Calibri" w:cs="Calibri"/>
                      <w:color w:val="000000"/>
                      <w:sz w:val="28"/>
                    </w:rPr>
                  </w:rPrChange>
                </w:rPr>
                <w:t> </w:t>
              </w:r>
              <w:r w:rsidRPr="00357A8D">
                <w:rPr>
                  <w:rFonts w:ascii="Wingdings 2" w:hAnsi="Wingdings 2" w:eastAsia="Wingdings 2" w:cs="Wingdings 2"/>
                  <w:sz w:val="28"/>
                  <w:rPrChange w:author="PC" w:date="2023-03-31T11:41:00Z" w:id="5642">
                    <w:rPr>
                      <w:rFonts w:ascii="Calibri" w:hAnsi="Calibri" w:cs="Calibri"/>
                      <w:color w:val="000000"/>
                      <w:sz w:val="28"/>
                    </w:rPr>
                  </w:rPrChange>
                </w:rPr>
                <w:t>P</w:t>
              </w:r>
            </w:ins>
          </w:p>
        </w:tc>
      </w:tr>
      <w:tr w:rsidRPr="00357A8D" w:rsidR="00567CE2" w:rsidTr="00277A61" w14:paraId="6151BDFB" w14:textId="77777777">
        <w:trPr>
          <w:trHeight w:val="430"/>
          <w:ins w:author="phetc" w:date="2023-02-13T15:44:00Z" w:id="5643"/>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5E4311D" w14:textId="77777777">
            <w:pPr>
              <w:rPr>
                <w:ins w:author="phetc" w:date="2023-02-13T15:44:00Z" w:id="5644"/>
                <w:rFonts w:ascii="TH Sarabun New" w:hAnsi="TH Sarabun New" w:cs="TH Sarabun New"/>
                <w:sz w:val="28"/>
                <w:cs/>
              </w:rPr>
            </w:pPr>
            <w:ins w:author="phetc" w:date="2023-02-13T15:44:00Z" w:id="5645">
              <w:r w:rsidRPr="00357A8D">
                <w:rPr>
                  <w:rFonts w:ascii="TH Sarabun New" w:hAnsi="TH Sarabun New" w:cs="TH Sarabun New"/>
                  <w:sz w:val="28"/>
                  <w:cs/>
                </w:rPr>
                <w:t>ศ.</w:t>
              </w:r>
              <w:r w:rsidRPr="00357A8D">
                <w:rPr>
                  <w:rFonts w:ascii="TH Sarabun New" w:hAnsi="TH Sarabun New" w:cs="TH Sarabun New"/>
                  <w:sz w:val="28"/>
                </w:rPr>
                <w:t>50</w:t>
              </w:r>
              <w:r w:rsidRPr="00357A8D">
                <w:rPr>
                  <w:rFonts w:ascii="TH Sarabun New" w:hAnsi="TH Sarabun New" w:cs="TH Sarabun New"/>
                  <w:sz w:val="28"/>
                  <w:cs/>
                </w:rPr>
                <w:t xml:space="preserve">1 เศรษฐศาสตร์การเมือง: ศึกษาเฉพาะเรื่อง 1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E3CD064" w14:textId="77777777">
            <w:pPr>
              <w:rPr>
                <w:ins w:author="phetc" w:date="2023-02-13T15:44:00Z" w:id="5646"/>
                <w:rFonts w:ascii="Calibri" w:hAnsi="Calibri" w:cs="Calibri"/>
                <w:sz w:val="28"/>
                <w:rPrChange w:author="PC" w:date="2023-03-31T11:41:00Z" w:id="5647">
                  <w:rPr>
                    <w:ins w:author="phetc" w:date="2023-02-13T15:44:00Z" w:id="5648"/>
                    <w:rFonts w:ascii="Calibri" w:hAnsi="Calibri" w:cs="Calibri"/>
                    <w:color w:val="000000"/>
                    <w:sz w:val="28"/>
                  </w:rPr>
                </w:rPrChange>
              </w:rPr>
            </w:pPr>
            <w:ins w:author="phetc" w:date="2023-02-13T15:44:00Z" w:id="5649">
              <w:r w:rsidRPr="00357A8D">
                <w:rPr>
                  <w:rFonts w:ascii="Wingdings 2" w:hAnsi="Wingdings 2" w:eastAsia="Wingdings 2" w:cs="Wingdings 2"/>
                  <w:sz w:val="28"/>
                  <w:rPrChange w:author="PC" w:date="2023-03-31T11:41:00Z" w:id="5650">
                    <w:rPr>
                      <w:rFonts w:ascii="Calibri" w:hAnsi="Calibri" w:cs="Calibri"/>
                      <w:color w:val="000000"/>
                      <w:sz w:val="28"/>
                    </w:rPr>
                  </w:rPrChange>
                </w:rPr>
                <w:t>P</w:t>
              </w:r>
              <w:r w:rsidRPr="00357A8D">
                <w:rPr>
                  <w:rFonts w:ascii="Calibri" w:hAnsi="Calibri" w:cs="Calibri"/>
                  <w:sz w:val="28"/>
                  <w:rPrChange w:author="PC" w:date="2023-03-31T11:41:00Z" w:id="565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E1388A3" w14:textId="77777777">
            <w:pPr>
              <w:rPr>
                <w:ins w:author="phetc" w:date="2023-02-13T15:44:00Z" w:id="5652"/>
                <w:rFonts w:ascii="Calibri" w:hAnsi="Calibri" w:cs="Calibri"/>
                <w:sz w:val="28"/>
                <w:rPrChange w:author="PC" w:date="2023-03-31T11:41:00Z" w:id="5653">
                  <w:rPr>
                    <w:ins w:author="phetc" w:date="2023-02-13T15:44:00Z" w:id="5654"/>
                    <w:rFonts w:ascii="Calibri" w:hAnsi="Calibri" w:cs="Calibri"/>
                    <w:color w:val="000000"/>
                    <w:sz w:val="28"/>
                  </w:rPr>
                </w:rPrChange>
              </w:rPr>
            </w:pPr>
            <w:ins w:author="phetc" w:date="2023-02-13T15:44:00Z" w:id="5655">
              <w:r w:rsidRPr="00357A8D">
                <w:rPr>
                  <w:rFonts w:ascii="Wingdings 2" w:hAnsi="Wingdings 2" w:eastAsia="Wingdings 2" w:cs="Wingdings 2"/>
                  <w:sz w:val="28"/>
                  <w:rPrChange w:author="PC" w:date="2023-03-31T11:41:00Z" w:id="5656">
                    <w:rPr>
                      <w:rFonts w:ascii="Calibri" w:hAnsi="Calibri" w:cs="Calibri"/>
                      <w:color w:val="000000"/>
                      <w:sz w:val="28"/>
                    </w:rPr>
                  </w:rPrChange>
                </w:rPr>
                <w:t>P</w:t>
              </w:r>
              <w:r w:rsidRPr="00357A8D">
                <w:rPr>
                  <w:rFonts w:ascii="Calibri" w:hAnsi="Calibri" w:cs="Calibri"/>
                  <w:sz w:val="28"/>
                  <w:rPrChange w:author="PC" w:date="2023-03-31T11:41:00Z" w:id="565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E6D95E1" w14:textId="77777777">
            <w:pPr>
              <w:rPr>
                <w:ins w:author="phetc" w:date="2023-02-13T15:44:00Z" w:id="5658"/>
                <w:rFonts w:ascii="Calibri" w:hAnsi="Calibri" w:cs="Calibri"/>
                <w:sz w:val="28"/>
                <w:rPrChange w:author="PC" w:date="2023-03-31T11:41:00Z" w:id="5659">
                  <w:rPr>
                    <w:ins w:author="phetc" w:date="2023-02-13T15:44:00Z" w:id="5660"/>
                    <w:rFonts w:ascii="Calibri" w:hAnsi="Calibri" w:cs="Calibri"/>
                    <w:color w:val="000000"/>
                    <w:sz w:val="28"/>
                  </w:rPr>
                </w:rPrChange>
              </w:rPr>
            </w:pPr>
            <w:ins w:author="phetc" w:date="2023-02-13T15:44:00Z" w:id="5661">
              <w:r w:rsidRPr="00357A8D">
                <w:rPr>
                  <w:rFonts w:ascii="Calibri" w:hAnsi="Calibri" w:cs="Calibri"/>
                  <w:sz w:val="28"/>
                  <w:rPrChange w:author="PC" w:date="2023-03-31T11:41:00Z" w:id="56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D1BA937" w14:textId="77777777">
            <w:pPr>
              <w:rPr>
                <w:ins w:author="phetc" w:date="2023-02-13T15:44:00Z" w:id="5663"/>
                <w:rFonts w:ascii="Calibri" w:hAnsi="Calibri" w:cs="Calibri"/>
                <w:sz w:val="28"/>
                <w:rPrChange w:author="PC" w:date="2023-03-31T11:41:00Z" w:id="5664">
                  <w:rPr>
                    <w:ins w:author="phetc" w:date="2023-02-13T15:44:00Z" w:id="5665"/>
                    <w:rFonts w:ascii="Calibri" w:hAnsi="Calibri" w:cs="Calibri"/>
                    <w:color w:val="000000"/>
                    <w:sz w:val="28"/>
                  </w:rPr>
                </w:rPrChange>
              </w:rPr>
            </w:pPr>
            <w:ins w:author="phetc" w:date="2023-02-13T15:44:00Z" w:id="5666">
              <w:r w:rsidRPr="00357A8D">
                <w:rPr>
                  <w:rFonts w:ascii="Calibri" w:hAnsi="Calibri" w:cs="Calibri"/>
                  <w:sz w:val="28"/>
                  <w:rPrChange w:author="PC" w:date="2023-03-31T11:41:00Z" w:id="5667">
                    <w:rPr>
                      <w:rFonts w:ascii="Calibri" w:hAnsi="Calibri" w:cs="Calibri"/>
                      <w:color w:val="000000"/>
                      <w:sz w:val="28"/>
                    </w:rPr>
                  </w:rPrChange>
                </w:rPr>
                <w:t> </w:t>
              </w:r>
              <w:r w:rsidRPr="00357A8D">
                <w:rPr>
                  <w:rFonts w:ascii="Wingdings 2" w:hAnsi="Wingdings 2" w:eastAsia="Wingdings 2" w:cs="Wingdings 2"/>
                  <w:sz w:val="28"/>
                  <w:rPrChange w:author="PC" w:date="2023-03-31T11:41:00Z" w:id="56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937599A" w14:textId="77777777">
            <w:pPr>
              <w:rPr>
                <w:ins w:author="phetc" w:date="2023-02-13T15:44:00Z" w:id="5669"/>
                <w:rFonts w:ascii="Calibri" w:hAnsi="Calibri" w:cs="Calibri"/>
                <w:sz w:val="28"/>
                <w:rPrChange w:author="PC" w:date="2023-03-31T11:41:00Z" w:id="5670">
                  <w:rPr>
                    <w:ins w:author="phetc" w:date="2023-02-13T15:44:00Z" w:id="5671"/>
                    <w:rFonts w:ascii="Calibri" w:hAnsi="Calibri" w:cs="Calibri"/>
                    <w:color w:val="000000"/>
                    <w:sz w:val="28"/>
                  </w:rPr>
                </w:rPrChange>
              </w:rPr>
            </w:pPr>
            <w:ins w:author="phetc" w:date="2023-02-13T15:44:00Z" w:id="5672">
              <w:r w:rsidRPr="00357A8D">
                <w:rPr>
                  <w:rFonts w:ascii="Calibri" w:hAnsi="Calibri" w:cs="Calibri"/>
                  <w:sz w:val="28"/>
                  <w:rPrChange w:author="PC" w:date="2023-03-31T11:41:00Z" w:id="5673">
                    <w:rPr>
                      <w:rFonts w:ascii="Calibri" w:hAnsi="Calibri" w:cs="Calibri"/>
                      <w:color w:val="000000"/>
                      <w:sz w:val="28"/>
                    </w:rPr>
                  </w:rPrChange>
                </w:rPr>
                <w:t> </w:t>
              </w:r>
              <w:r w:rsidRPr="00357A8D">
                <w:rPr>
                  <w:rFonts w:ascii="Wingdings 2" w:hAnsi="Wingdings 2" w:eastAsia="Wingdings 2" w:cs="Wingdings 2"/>
                  <w:sz w:val="28"/>
                  <w:rPrChange w:author="PC" w:date="2023-03-31T11:41:00Z" w:id="56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B7552BE" w14:textId="77777777">
            <w:pPr>
              <w:rPr>
                <w:ins w:author="phetc" w:date="2023-02-13T15:44:00Z" w:id="5675"/>
                <w:rFonts w:ascii="Calibri" w:hAnsi="Calibri" w:cs="Calibri"/>
                <w:sz w:val="28"/>
                <w:rPrChange w:author="PC" w:date="2023-03-31T11:41:00Z" w:id="5676">
                  <w:rPr>
                    <w:ins w:author="phetc" w:date="2023-02-13T15:44:00Z" w:id="5677"/>
                    <w:rFonts w:ascii="Calibri" w:hAnsi="Calibri" w:cs="Calibri"/>
                    <w:color w:val="000000"/>
                    <w:sz w:val="28"/>
                  </w:rPr>
                </w:rPrChange>
              </w:rPr>
            </w:pPr>
            <w:ins w:author="phetc" w:date="2023-02-13T15:44:00Z" w:id="5678">
              <w:r w:rsidRPr="00357A8D">
                <w:rPr>
                  <w:rFonts w:ascii="Calibri" w:hAnsi="Calibri" w:cs="Calibri"/>
                  <w:sz w:val="28"/>
                  <w:rPrChange w:author="PC" w:date="2023-03-31T11:41:00Z" w:id="5679">
                    <w:rPr>
                      <w:rFonts w:ascii="Calibri" w:hAnsi="Calibri" w:cs="Calibri"/>
                      <w:color w:val="000000"/>
                      <w:sz w:val="28"/>
                    </w:rPr>
                  </w:rPrChange>
                </w:rPr>
                <w:t> </w:t>
              </w:r>
              <w:r w:rsidRPr="00357A8D">
                <w:rPr>
                  <w:rFonts w:ascii="Wingdings 2" w:hAnsi="Wingdings 2" w:eastAsia="Wingdings 2" w:cs="Wingdings 2"/>
                  <w:sz w:val="28"/>
                  <w:rPrChange w:author="PC" w:date="2023-03-31T11:41:00Z" w:id="56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EF42F25" w14:textId="77777777">
            <w:pPr>
              <w:rPr>
                <w:ins w:author="phetc" w:date="2023-02-13T15:44:00Z" w:id="5681"/>
                <w:rFonts w:ascii="Calibri" w:hAnsi="Calibri" w:cs="Calibri"/>
                <w:sz w:val="28"/>
                <w:rPrChange w:author="PC" w:date="2023-03-31T11:41:00Z" w:id="5682">
                  <w:rPr>
                    <w:ins w:author="phetc" w:date="2023-02-13T15:44:00Z" w:id="5683"/>
                    <w:rFonts w:ascii="Calibri" w:hAnsi="Calibri" w:cs="Calibri"/>
                    <w:color w:val="000000"/>
                    <w:sz w:val="28"/>
                  </w:rPr>
                </w:rPrChange>
              </w:rPr>
            </w:pPr>
            <w:ins w:author="phetc" w:date="2023-02-13T15:44:00Z" w:id="5684">
              <w:r w:rsidRPr="00357A8D">
                <w:rPr>
                  <w:rFonts w:ascii="Calibri" w:hAnsi="Calibri" w:cs="Calibri"/>
                  <w:sz w:val="28"/>
                  <w:rPrChange w:author="PC" w:date="2023-03-31T11:41:00Z" w:id="56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8C17C67" w14:textId="77777777">
            <w:pPr>
              <w:rPr>
                <w:ins w:author="phetc" w:date="2023-02-13T15:44:00Z" w:id="5686"/>
                <w:rFonts w:ascii="Calibri" w:hAnsi="Calibri" w:cs="Calibri"/>
                <w:sz w:val="28"/>
                <w:rPrChange w:author="PC" w:date="2023-03-31T11:41:00Z" w:id="5687">
                  <w:rPr>
                    <w:ins w:author="phetc" w:date="2023-02-13T15:44:00Z" w:id="5688"/>
                    <w:rFonts w:ascii="Calibri" w:hAnsi="Calibri" w:cs="Calibri"/>
                    <w:color w:val="000000"/>
                    <w:sz w:val="28"/>
                  </w:rPr>
                </w:rPrChange>
              </w:rPr>
            </w:pPr>
            <w:ins w:author="phetc" w:date="2023-02-13T15:44:00Z" w:id="5689">
              <w:r w:rsidRPr="00357A8D">
                <w:rPr>
                  <w:rFonts w:ascii="Calibri" w:hAnsi="Calibri" w:cs="Calibri"/>
                  <w:sz w:val="28"/>
                  <w:rPrChange w:author="PC" w:date="2023-03-31T11:41:00Z" w:id="5690">
                    <w:rPr>
                      <w:rFonts w:ascii="Calibri" w:hAnsi="Calibri" w:cs="Calibri"/>
                      <w:color w:val="000000"/>
                      <w:sz w:val="28"/>
                    </w:rPr>
                  </w:rPrChange>
                </w:rPr>
                <w:t> </w:t>
              </w:r>
              <w:r w:rsidRPr="00357A8D">
                <w:rPr>
                  <w:rFonts w:ascii="Wingdings 2" w:hAnsi="Wingdings 2" w:eastAsia="Wingdings 2" w:cs="Wingdings 2"/>
                  <w:sz w:val="28"/>
                  <w:rPrChange w:author="PC" w:date="2023-03-31T11:41:00Z" w:id="56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1CE4CB6" w14:textId="77777777">
            <w:pPr>
              <w:rPr>
                <w:ins w:author="phetc" w:date="2023-02-13T15:44:00Z" w:id="5692"/>
                <w:rFonts w:ascii="Calibri" w:hAnsi="Calibri" w:cs="Calibri"/>
                <w:sz w:val="28"/>
                <w:rPrChange w:author="PC" w:date="2023-03-31T11:41:00Z" w:id="5693">
                  <w:rPr>
                    <w:ins w:author="phetc" w:date="2023-02-13T15:44:00Z" w:id="5694"/>
                    <w:rFonts w:ascii="Calibri" w:hAnsi="Calibri" w:cs="Calibri"/>
                    <w:color w:val="000000"/>
                    <w:sz w:val="28"/>
                  </w:rPr>
                </w:rPrChange>
              </w:rPr>
            </w:pPr>
            <w:ins w:author="phetc" w:date="2023-02-13T15:44:00Z" w:id="5695">
              <w:r w:rsidRPr="00357A8D">
                <w:rPr>
                  <w:rFonts w:ascii="Calibri" w:hAnsi="Calibri" w:cs="Calibri"/>
                  <w:sz w:val="28"/>
                  <w:rPrChange w:author="PC" w:date="2023-03-31T11:41:00Z" w:id="569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261E565" w14:textId="77777777">
            <w:pPr>
              <w:rPr>
                <w:ins w:author="phetc" w:date="2023-02-13T15:44:00Z" w:id="5697"/>
                <w:rFonts w:ascii="Calibri" w:hAnsi="Calibri" w:cs="Calibri"/>
                <w:sz w:val="28"/>
                <w:rPrChange w:author="PC" w:date="2023-03-31T11:41:00Z" w:id="5698">
                  <w:rPr>
                    <w:ins w:author="phetc" w:date="2023-02-13T15:44:00Z" w:id="5699"/>
                    <w:rFonts w:ascii="Calibri" w:hAnsi="Calibri" w:cs="Calibri"/>
                    <w:color w:val="000000"/>
                    <w:sz w:val="28"/>
                  </w:rPr>
                </w:rPrChange>
              </w:rPr>
            </w:pPr>
            <w:ins w:author="phetc" w:date="2023-02-13T15:44:00Z" w:id="5700">
              <w:r w:rsidRPr="00357A8D">
                <w:rPr>
                  <w:rFonts w:ascii="Calibri" w:hAnsi="Calibri" w:cs="Calibri"/>
                  <w:sz w:val="28"/>
                  <w:rPrChange w:author="PC" w:date="2023-03-31T11:41:00Z" w:id="5701">
                    <w:rPr>
                      <w:rFonts w:ascii="Calibri" w:hAnsi="Calibri" w:cs="Calibri"/>
                      <w:color w:val="000000"/>
                      <w:sz w:val="28"/>
                    </w:rPr>
                  </w:rPrChange>
                </w:rPr>
                <w:t> </w:t>
              </w:r>
              <w:r w:rsidRPr="00357A8D">
                <w:rPr>
                  <w:rFonts w:ascii="Wingdings 2" w:hAnsi="Wingdings 2" w:eastAsia="Wingdings 2" w:cs="Wingdings 2"/>
                  <w:sz w:val="28"/>
                  <w:rPrChange w:author="PC" w:date="2023-03-31T11:41:00Z" w:id="570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0AA1028" w14:textId="77777777">
            <w:pPr>
              <w:rPr>
                <w:ins w:author="phetc" w:date="2023-02-13T15:44:00Z" w:id="5703"/>
                <w:rFonts w:ascii="Calibri" w:hAnsi="Calibri" w:cs="Calibri"/>
                <w:sz w:val="28"/>
                <w:rPrChange w:author="PC" w:date="2023-03-31T11:41:00Z" w:id="5704">
                  <w:rPr>
                    <w:ins w:author="phetc" w:date="2023-02-13T15:44:00Z" w:id="5705"/>
                    <w:rFonts w:ascii="Calibri" w:hAnsi="Calibri" w:cs="Calibri"/>
                    <w:color w:val="000000"/>
                    <w:sz w:val="28"/>
                  </w:rPr>
                </w:rPrChange>
              </w:rPr>
            </w:pPr>
            <w:ins w:author="phetc" w:date="2023-02-13T15:44:00Z" w:id="5706">
              <w:r w:rsidRPr="00357A8D">
                <w:rPr>
                  <w:rFonts w:ascii="Calibri" w:hAnsi="Calibri" w:cs="Calibri"/>
                  <w:sz w:val="28"/>
                  <w:rPrChange w:author="PC" w:date="2023-03-31T11:41:00Z" w:id="570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73ABEC7" w14:textId="77777777">
            <w:pPr>
              <w:rPr>
                <w:ins w:author="phetc" w:date="2023-02-13T15:44:00Z" w:id="5708"/>
                <w:rFonts w:ascii="Calibri" w:hAnsi="Calibri" w:cs="Calibri"/>
                <w:sz w:val="28"/>
                <w:rPrChange w:author="PC" w:date="2023-03-31T11:41:00Z" w:id="5709">
                  <w:rPr>
                    <w:ins w:author="phetc" w:date="2023-02-13T15:44:00Z" w:id="5710"/>
                    <w:rFonts w:ascii="Calibri" w:hAnsi="Calibri" w:cs="Calibri"/>
                    <w:color w:val="000000"/>
                    <w:sz w:val="28"/>
                  </w:rPr>
                </w:rPrChange>
              </w:rPr>
            </w:pPr>
            <w:ins w:author="phetc" w:date="2023-02-13T15:44:00Z" w:id="5711">
              <w:r w:rsidRPr="00357A8D">
                <w:rPr>
                  <w:rFonts w:ascii="Calibri" w:hAnsi="Calibri" w:cs="Calibri"/>
                  <w:sz w:val="28"/>
                  <w:rPrChange w:author="PC" w:date="2023-03-31T11:41:00Z" w:id="5712">
                    <w:rPr>
                      <w:rFonts w:ascii="Calibri" w:hAnsi="Calibri" w:cs="Calibri"/>
                      <w:color w:val="000000"/>
                      <w:sz w:val="28"/>
                    </w:rPr>
                  </w:rPrChange>
                </w:rPr>
                <w:t> </w:t>
              </w:r>
              <w:r w:rsidRPr="00357A8D">
                <w:rPr>
                  <w:rFonts w:ascii="Wingdings 2" w:hAnsi="Wingdings 2" w:eastAsia="Wingdings 2" w:cs="Wingdings 2"/>
                  <w:sz w:val="28"/>
                  <w:rPrChange w:author="PC" w:date="2023-03-31T11:41:00Z" w:id="57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3B58F85" w14:textId="77777777">
            <w:pPr>
              <w:rPr>
                <w:ins w:author="phetc" w:date="2023-02-13T15:44:00Z" w:id="5714"/>
                <w:rFonts w:ascii="Calibri" w:hAnsi="Calibri" w:cs="Calibri"/>
                <w:sz w:val="28"/>
                <w:rPrChange w:author="PC" w:date="2023-03-31T11:41:00Z" w:id="5715">
                  <w:rPr>
                    <w:ins w:author="phetc" w:date="2023-02-13T15:44:00Z" w:id="5716"/>
                    <w:rFonts w:ascii="Calibri" w:hAnsi="Calibri" w:cs="Calibri"/>
                    <w:color w:val="000000"/>
                    <w:sz w:val="28"/>
                  </w:rPr>
                </w:rPrChange>
              </w:rPr>
            </w:pPr>
            <w:ins w:author="phetc" w:date="2023-02-13T15:44:00Z" w:id="5717">
              <w:r w:rsidRPr="00357A8D">
                <w:rPr>
                  <w:rFonts w:ascii="Calibri" w:hAnsi="Calibri" w:cs="Calibri"/>
                  <w:sz w:val="28"/>
                  <w:rPrChange w:author="PC" w:date="2023-03-31T11:41:00Z" w:id="5718">
                    <w:rPr>
                      <w:rFonts w:ascii="Calibri" w:hAnsi="Calibri" w:cs="Calibri"/>
                      <w:color w:val="000000"/>
                      <w:sz w:val="28"/>
                    </w:rPr>
                  </w:rPrChange>
                </w:rPr>
                <w:t> </w:t>
              </w:r>
              <w:r w:rsidRPr="00357A8D">
                <w:rPr>
                  <w:rFonts w:ascii="Wingdings 2" w:hAnsi="Wingdings 2" w:eastAsia="Wingdings 2" w:cs="Wingdings 2"/>
                  <w:sz w:val="28"/>
                  <w:rPrChange w:author="PC" w:date="2023-03-31T11:41:00Z" w:id="57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74F8FC6" w14:textId="77777777">
            <w:pPr>
              <w:rPr>
                <w:ins w:author="phetc" w:date="2023-02-13T15:44:00Z" w:id="5720"/>
                <w:rFonts w:ascii="Calibri" w:hAnsi="Calibri" w:cs="Calibri"/>
                <w:sz w:val="28"/>
                <w:rPrChange w:author="PC" w:date="2023-03-31T11:41:00Z" w:id="5721">
                  <w:rPr>
                    <w:ins w:author="phetc" w:date="2023-02-13T15:44:00Z" w:id="5722"/>
                    <w:rFonts w:ascii="Calibri" w:hAnsi="Calibri" w:cs="Calibri"/>
                    <w:color w:val="000000"/>
                    <w:sz w:val="28"/>
                  </w:rPr>
                </w:rPrChange>
              </w:rPr>
            </w:pPr>
            <w:ins w:author="phetc" w:date="2023-02-13T15:44:00Z" w:id="5723">
              <w:r w:rsidRPr="00357A8D">
                <w:rPr>
                  <w:rFonts w:ascii="Calibri" w:hAnsi="Calibri" w:cs="Calibri"/>
                  <w:sz w:val="28"/>
                  <w:rPrChange w:author="PC" w:date="2023-03-31T11:41:00Z" w:id="572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24B6A16" w14:textId="77777777">
            <w:pPr>
              <w:rPr>
                <w:ins w:author="phetc" w:date="2023-02-13T15:44:00Z" w:id="5725"/>
                <w:rFonts w:ascii="Calibri" w:hAnsi="Calibri" w:cs="Calibri"/>
                <w:sz w:val="28"/>
                <w:rPrChange w:author="PC" w:date="2023-03-31T11:41:00Z" w:id="5726">
                  <w:rPr>
                    <w:ins w:author="phetc" w:date="2023-02-13T15:44:00Z" w:id="5727"/>
                    <w:rFonts w:ascii="Calibri" w:hAnsi="Calibri" w:cs="Calibri"/>
                    <w:color w:val="000000"/>
                    <w:sz w:val="28"/>
                  </w:rPr>
                </w:rPrChange>
              </w:rPr>
            </w:pPr>
            <w:ins w:author="phetc" w:date="2023-02-13T15:44:00Z" w:id="5728">
              <w:r w:rsidRPr="00357A8D">
                <w:rPr>
                  <w:rFonts w:ascii="Calibri" w:hAnsi="Calibri" w:cs="Calibri"/>
                  <w:sz w:val="28"/>
                  <w:rPrChange w:author="PC" w:date="2023-03-31T11:41:00Z" w:id="5729">
                    <w:rPr>
                      <w:rFonts w:ascii="Calibri" w:hAnsi="Calibri" w:cs="Calibri"/>
                      <w:color w:val="000000"/>
                      <w:sz w:val="28"/>
                    </w:rPr>
                  </w:rPrChange>
                </w:rPr>
                <w:t> </w:t>
              </w:r>
              <w:r w:rsidRPr="00357A8D">
                <w:rPr>
                  <w:rFonts w:ascii="Wingdings 2" w:hAnsi="Wingdings 2" w:eastAsia="Wingdings 2" w:cs="Wingdings 2"/>
                  <w:sz w:val="28"/>
                  <w:rPrChange w:author="PC" w:date="2023-03-31T11:41:00Z" w:id="57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2318897" w14:textId="77777777">
            <w:pPr>
              <w:rPr>
                <w:ins w:author="phetc" w:date="2023-02-13T15:44:00Z" w:id="5731"/>
                <w:rFonts w:ascii="Calibri" w:hAnsi="Calibri" w:cs="Calibri"/>
                <w:sz w:val="28"/>
                <w:rPrChange w:author="PC" w:date="2023-03-31T11:41:00Z" w:id="5732">
                  <w:rPr>
                    <w:ins w:author="phetc" w:date="2023-02-13T15:44:00Z" w:id="5733"/>
                    <w:rFonts w:ascii="Calibri" w:hAnsi="Calibri" w:cs="Calibri"/>
                    <w:color w:val="000000"/>
                    <w:sz w:val="28"/>
                  </w:rPr>
                </w:rPrChange>
              </w:rPr>
            </w:pPr>
            <w:ins w:author="phetc" w:date="2023-02-13T15:44:00Z" w:id="5734">
              <w:r w:rsidRPr="00357A8D">
                <w:rPr>
                  <w:rFonts w:ascii="Calibri" w:hAnsi="Calibri" w:cs="Calibri"/>
                  <w:sz w:val="28"/>
                  <w:rPrChange w:author="PC" w:date="2023-03-31T11:41:00Z" w:id="5735">
                    <w:rPr>
                      <w:rFonts w:ascii="Calibri" w:hAnsi="Calibri" w:cs="Calibri"/>
                      <w:color w:val="000000"/>
                      <w:sz w:val="28"/>
                    </w:rPr>
                  </w:rPrChange>
                </w:rPr>
                <w:t> </w:t>
              </w:r>
            </w:ins>
          </w:p>
        </w:tc>
      </w:tr>
      <w:tr w:rsidRPr="00357A8D" w:rsidR="00567CE2" w:rsidTr="00277A61" w14:paraId="47F0DB68" w14:textId="77777777">
        <w:trPr>
          <w:trHeight w:val="430"/>
          <w:ins w:author="phetc" w:date="2023-02-13T15:44:00Z" w:id="5736"/>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7F22EB6" w14:textId="77777777">
            <w:pPr>
              <w:rPr>
                <w:ins w:author="phetc" w:date="2023-02-13T15:44:00Z" w:id="5737"/>
                <w:rFonts w:ascii="Calibri" w:hAnsi="Calibri" w:cs="Calibri"/>
                <w:sz w:val="28"/>
                <w:rPrChange w:author="PC" w:date="2023-03-31T11:41:00Z" w:id="5738">
                  <w:rPr>
                    <w:ins w:author="phetc" w:date="2023-02-13T15:44:00Z" w:id="5739"/>
                    <w:rFonts w:ascii="Calibri" w:hAnsi="Calibri" w:cs="Calibri"/>
                    <w:color w:val="000000"/>
                    <w:sz w:val="28"/>
                  </w:rPr>
                </w:rPrChange>
              </w:rPr>
            </w:pPr>
            <w:bookmarkStart w:name="_Hlk127181742" w:id="5740"/>
            <w:ins w:author="phetc" w:date="2023-02-13T15:44:00Z" w:id="5741">
              <w:r w:rsidRPr="00357A8D">
                <w:rPr>
                  <w:rFonts w:ascii="TH Sarabun New" w:hAnsi="TH Sarabun New" w:cs="TH Sarabun New"/>
                  <w:sz w:val="28"/>
                  <w:cs/>
                </w:rPr>
                <w:t>ศ.</w:t>
              </w:r>
              <w:r w:rsidRPr="00357A8D">
                <w:rPr>
                  <w:rFonts w:ascii="TH Sarabun New" w:hAnsi="TH Sarabun New" w:cs="TH Sarabun New"/>
                  <w:sz w:val="28"/>
                </w:rPr>
                <w:t>50</w:t>
              </w:r>
              <w:r w:rsidRPr="00357A8D">
                <w:rPr>
                  <w:rFonts w:ascii="TH Sarabun New" w:hAnsi="TH Sarabun New" w:cs="TH Sarabun New"/>
                  <w:sz w:val="28"/>
                  <w:cs/>
                </w:rPr>
                <w:t xml:space="preserve">2 เศรษฐศาสตร์การเมือง: ศึกษาเฉพาะเรื่อง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F6BE81" w14:textId="77777777">
            <w:pPr>
              <w:rPr>
                <w:ins w:author="phetc" w:date="2023-02-13T15:44:00Z" w:id="5742"/>
                <w:rFonts w:ascii="Calibri" w:hAnsi="Calibri" w:cs="Calibri"/>
                <w:sz w:val="28"/>
                <w:rPrChange w:author="PC" w:date="2023-03-31T11:41:00Z" w:id="5743">
                  <w:rPr>
                    <w:ins w:author="phetc" w:date="2023-02-13T15:44:00Z" w:id="5744"/>
                    <w:rFonts w:ascii="Calibri" w:hAnsi="Calibri" w:cs="Calibri"/>
                    <w:color w:val="000000"/>
                    <w:sz w:val="28"/>
                  </w:rPr>
                </w:rPrChange>
              </w:rPr>
            </w:pPr>
            <w:ins w:author="phetc" w:date="2023-02-13T15:44:00Z" w:id="5745">
              <w:r w:rsidRPr="00357A8D">
                <w:rPr>
                  <w:rFonts w:ascii="Calibri" w:hAnsi="Calibri" w:cs="Calibri"/>
                  <w:sz w:val="28"/>
                  <w:rPrChange w:author="PC" w:date="2023-03-31T11:41:00Z" w:id="5746">
                    <w:rPr>
                      <w:rFonts w:ascii="Calibri" w:hAnsi="Calibri" w:cs="Calibri"/>
                      <w:color w:val="000000"/>
                      <w:sz w:val="28"/>
                    </w:rPr>
                  </w:rPrChange>
                </w:rPr>
                <w:t> </w:t>
              </w:r>
              <w:r w:rsidRPr="00357A8D">
                <w:rPr>
                  <w:rFonts w:ascii="Wingdings 2" w:hAnsi="Wingdings 2" w:eastAsia="Wingdings 2" w:cs="Wingdings 2"/>
                  <w:sz w:val="28"/>
                  <w:rPrChange w:author="PC" w:date="2023-03-31T11:41:00Z" w:id="57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F73227" w14:textId="77777777">
            <w:pPr>
              <w:rPr>
                <w:ins w:author="phetc" w:date="2023-02-13T15:44:00Z" w:id="5748"/>
                <w:rFonts w:ascii="Calibri" w:hAnsi="Calibri" w:cs="Calibri"/>
                <w:sz w:val="28"/>
                <w:rPrChange w:author="PC" w:date="2023-03-31T11:41:00Z" w:id="5749">
                  <w:rPr>
                    <w:ins w:author="phetc" w:date="2023-02-13T15:44:00Z" w:id="5750"/>
                    <w:rFonts w:ascii="Calibri" w:hAnsi="Calibri" w:cs="Calibri"/>
                    <w:color w:val="000000"/>
                    <w:sz w:val="28"/>
                  </w:rPr>
                </w:rPrChange>
              </w:rPr>
            </w:pPr>
            <w:ins w:author="phetc" w:date="2023-02-13T15:44:00Z" w:id="5751">
              <w:r w:rsidRPr="00357A8D">
                <w:rPr>
                  <w:rFonts w:ascii="Calibri" w:hAnsi="Calibri" w:cs="Calibri"/>
                  <w:sz w:val="28"/>
                  <w:rPrChange w:author="PC" w:date="2023-03-31T11:41:00Z" w:id="5752">
                    <w:rPr>
                      <w:rFonts w:ascii="Calibri" w:hAnsi="Calibri" w:cs="Calibri"/>
                      <w:color w:val="000000"/>
                      <w:sz w:val="28"/>
                    </w:rPr>
                  </w:rPrChange>
                </w:rPr>
                <w:t> </w:t>
              </w:r>
              <w:r w:rsidRPr="00357A8D">
                <w:rPr>
                  <w:rFonts w:ascii="Wingdings 2" w:hAnsi="Wingdings 2" w:eastAsia="Wingdings 2" w:cs="Wingdings 2"/>
                  <w:sz w:val="28"/>
                  <w:rPrChange w:author="PC" w:date="2023-03-31T11:41:00Z" w:id="57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4BF376" w14:textId="77777777">
            <w:pPr>
              <w:rPr>
                <w:ins w:author="phetc" w:date="2023-02-13T15:44:00Z" w:id="5754"/>
                <w:rFonts w:ascii="Calibri" w:hAnsi="Calibri" w:cs="Calibri"/>
                <w:sz w:val="28"/>
                <w:rPrChange w:author="PC" w:date="2023-03-31T11:41:00Z" w:id="5755">
                  <w:rPr>
                    <w:ins w:author="phetc" w:date="2023-02-13T15:44:00Z" w:id="5756"/>
                    <w:rFonts w:ascii="Calibri" w:hAnsi="Calibri" w:cs="Calibri"/>
                    <w:color w:val="000000"/>
                    <w:sz w:val="28"/>
                  </w:rPr>
                </w:rPrChange>
              </w:rPr>
            </w:pPr>
            <w:ins w:author="phetc" w:date="2023-02-13T15:44:00Z" w:id="5757">
              <w:r w:rsidRPr="00357A8D">
                <w:rPr>
                  <w:rFonts w:ascii="Calibri" w:hAnsi="Calibri" w:cs="Calibri"/>
                  <w:sz w:val="28"/>
                  <w:rPrChange w:author="PC" w:date="2023-03-31T11:41:00Z" w:id="575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C7C1EB" w14:textId="77777777">
            <w:pPr>
              <w:rPr>
                <w:ins w:author="phetc" w:date="2023-02-13T15:44:00Z" w:id="5759"/>
                <w:rFonts w:ascii="Calibri" w:hAnsi="Calibri" w:cs="Calibri"/>
                <w:sz w:val="28"/>
                <w:rPrChange w:author="PC" w:date="2023-03-31T11:41:00Z" w:id="5760">
                  <w:rPr>
                    <w:ins w:author="phetc" w:date="2023-02-13T15:44:00Z" w:id="5761"/>
                    <w:rFonts w:ascii="Calibri" w:hAnsi="Calibri" w:cs="Calibri"/>
                    <w:color w:val="000000"/>
                    <w:sz w:val="28"/>
                  </w:rPr>
                </w:rPrChange>
              </w:rPr>
            </w:pPr>
            <w:ins w:author="phetc" w:date="2023-02-13T15:44:00Z" w:id="5762">
              <w:r w:rsidRPr="00357A8D">
                <w:rPr>
                  <w:rFonts w:ascii="Wingdings 2" w:hAnsi="Wingdings 2" w:eastAsia="Wingdings 2" w:cs="Wingdings 2"/>
                  <w:sz w:val="28"/>
                  <w:rPrChange w:author="PC" w:date="2023-03-31T11:41:00Z" w:id="5763">
                    <w:rPr>
                      <w:rFonts w:ascii="Calibri" w:hAnsi="Calibri" w:cs="Calibri"/>
                      <w:color w:val="000000"/>
                      <w:sz w:val="28"/>
                    </w:rPr>
                  </w:rPrChange>
                </w:rPr>
                <w:t>P</w:t>
              </w:r>
              <w:r w:rsidRPr="00357A8D">
                <w:rPr>
                  <w:rFonts w:ascii="Calibri" w:hAnsi="Calibri" w:cs="Calibri"/>
                  <w:sz w:val="28"/>
                  <w:rPrChange w:author="PC" w:date="2023-03-31T11:41:00Z" w:id="576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673C3A" w14:textId="77777777">
            <w:pPr>
              <w:rPr>
                <w:ins w:author="phetc" w:date="2023-02-13T15:44:00Z" w:id="5765"/>
                <w:rFonts w:ascii="Calibri" w:hAnsi="Calibri" w:cs="Calibri"/>
                <w:sz w:val="28"/>
                <w:rPrChange w:author="PC" w:date="2023-03-31T11:41:00Z" w:id="5766">
                  <w:rPr>
                    <w:ins w:author="phetc" w:date="2023-02-13T15:44:00Z" w:id="5767"/>
                    <w:rFonts w:ascii="Calibri" w:hAnsi="Calibri" w:cs="Calibri"/>
                    <w:color w:val="000000"/>
                    <w:sz w:val="28"/>
                  </w:rPr>
                </w:rPrChange>
              </w:rPr>
            </w:pPr>
            <w:ins w:author="phetc" w:date="2023-02-13T15:44:00Z" w:id="5768">
              <w:r w:rsidRPr="00357A8D">
                <w:rPr>
                  <w:rFonts w:ascii="Calibri" w:hAnsi="Calibri" w:cs="Calibri"/>
                  <w:sz w:val="28"/>
                  <w:rPrChange w:author="PC" w:date="2023-03-31T11:41:00Z" w:id="5769">
                    <w:rPr>
                      <w:rFonts w:ascii="Calibri" w:hAnsi="Calibri" w:cs="Calibri"/>
                      <w:color w:val="000000"/>
                      <w:sz w:val="28"/>
                    </w:rPr>
                  </w:rPrChange>
                </w:rPr>
                <w:t> </w:t>
              </w:r>
              <w:r w:rsidRPr="00357A8D">
                <w:rPr>
                  <w:rFonts w:ascii="Wingdings 2" w:hAnsi="Wingdings 2" w:eastAsia="Wingdings 2" w:cs="Wingdings 2"/>
                  <w:sz w:val="28"/>
                  <w:rPrChange w:author="PC" w:date="2023-03-31T11:41:00Z" w:id="57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7E271A" w14:textId="77777777">
            <w:pPr>
              <w:rPr>
                <w:ins w:author="phetc" w:date="2023-02-13T15:44:00Z" w:id="5771"/>
                <w:rFonts w:ascii="Calibri" w:hAnsi="Calibri" w:cs="Calibri"/>
                <w:sz w:val="28"/>
                <w:rPrChange w:author="PC" w:date="2023-03-31T11:41:00Z" w:id="5772">
                  <w:rPr>
                    <w:ins w:author="phetc" w:date="2023-02-13T15:44:00Z" w:id="5773"/>
                    <w:rFonts w:ascii="Calibri" w:hAnsi="Calibri" w:cs="Calibri"/>
                    <w:color w:val="000000"/>
                    <w:sz w:val="28"/>
                  </w:rPr>
                </w:rPrChange>
              </w:rPr>
            </w:pPr>
            <w:ins w:author="phetc" w:date="2023-02-13T15:44:00Z" w:id="5774">
              <w:r w:rsidRPr="00357A8D">
                <w:rPr>
                  <w:rFonts w:ascii="Calibri" w:hAnsi="Calibri" w:cs="Calibri"/>
                  <w:sz w:val="28"/>
                  <w:rPrChange w:author="PC" w:date="2023-03-31T11:41:00Z" w:id="5775">
                    <w:rPr>
                      <w:rFonts w:ascii="Calibri" w:hAnsi="Calibri" w:cs="Calibri"/>
                      <w:color w:val="000000"/>
                      <w:sz w:val="28"/>
                    </w:rPr>
                  </w:rPrChange>
                </w:rPr>
                <w:t> </w:t>
              </w:r>
              <w:r w:rsidRPr="00357A8D">
                <w:rPr>
                  <w:rFonts w:ascii="Wingdings 2" w:hAnsi="Wingdings 2" w:eastAsia="Wingdings 2" w:cs="Wingdings 2"/>
                  <w:sz w:val="28"/>
                  <w:rPrChange w:author="PC" w:date="2023-03-31T11:41:00Z" w:id="57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AF0CD3" w14:textId="77777777">
            <w:pPr>
              <w:rPr>
                <w:ins w:author="phetc" w:date="2023-02-13T15:44:00Z" w:id="5777"/>
                <w:rFonts w:ascii="Calibri" w:hAnsi="Calibri" w:cs="Calibri"/>
                <w:sz w:val="28"/>
                <w:rPrChange w:author="PC" w:date="2023-03-31T11:41:00Z" w:id="5778">
                  <w:rPr>
                    <w:ins w:author="phetc" w:date="2023-02-13T15:44:00Z" w:id="5779"/>
                    <w:rFonts w:ascii="Calibri" w:hAnsi="Calibri" w:cs="Calibri"/>
                    <w:color w:val="000000"/>
                    <w:sz w:val="28"/>
                  </w:rPr>
                </w:rPrChange>
              </w:rPr>
            </w:pPr>
            <w:ins w:author="phetc" w:date="2023-02-13T15:44:00Z" w:id="5780">
              <w:r w:rsidRPr="00357A8D">
                <w:rPr>
                  <w:rFonts w:ascii="Calibri" w:hAnsi="Calibri" w:cs="Calibri"/>
                  <w:sz w:val="28"/>
                  <w:rPrChange w:author="PC" w:date="2023-03-31T11:41:00Z" w:id="578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8BE892" w14:textId="77777777">
            <w:pPr>
              <w:rPr>
                <w:ins w:author="phetc" w:date="2023-02-13T15:44:00Z" w:id="5782"/>
                <w:rFonts w:ascii="Calibri" w:hAnsi="Calibri" w:cs="Calibri"/>
                <w:sz w:val="28"/>
                <w:rPrChange w:author="PC" w:date="2023-03-31T11:41:00Z" w:id="5783">
                  <w:rPr>
                    <w:ins w:author="phetc" w:date="2023-02-13T15:44:00Z" w:id="5784"/>
                    <w:rFonts w:ascii="Calibri" w:hAnsi="Calibri" w:cs="Calibri"/>
                    <w:color w:val="000000"/>
                    <w:sz w:val="28"/>
                  </w:rPr>
                </w:rPrChange>
              </w:rPr>
            </w:pPr>
            <w:ins w:author="phetc" w:date="2023-02-13T15:44:00Z" w:id="5785">
              <w:r w:rsidRPr="00357A8D">
                <w:rPr>
                  <w:rFonts w:ascii="Calibri" w:hAnsi="Calibri" w:cs="Calibri"/>
                  <w:sz w:val="28"/>
                  <w:rPrChange w:author="PC" w:date="2023-03-31T11:41:00Z" w:id="5786">
                    <w:rPr>
                      <w:rFonts w:ascii="Calibri" w:hAnsi="Calibri" w:cs="Calibri"/>
                      <w:color w:val="000000"/>
                      <w:sz w:val="28"/>
                    </w:rPr>
                  </w:rPrChange>
                </w:rPr>
                <w:t> </w:t>
              </w:r>
              <w:r w:rsidRPr="00357A8D">
                <w:rPr>
                  <w:rFonts w:ascii="Wingdings 2" w:hAnsi="Wingdings 2" w:eastAsia="Wingdings 2" w:cs="Wingdings 2"/>
                  <w:sz w:val="28"/>
                  <w:rPrChange w:author="PC" w:date="2023-03-31T11:41:00Z" w:id="57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6614DC" w14:textId="77777777">
            <w:pPr>
              <w:rPr>
                <w:ins w:author="phetc" w:date="2023-02-13T15:44:00Z" w:id="5788"/>
                <w:rFonts w:ascii="Calibri" w:hAnsi="Calibri" w:cs="Calibri"/>
                <w:sz w:val="28"/>
                <w:rPrChange w:author="PC" w:date="2023-03-31T11:41:00Z" w:id="5789">
                  <w:rPr>
                    <w:ins w:author="phetc" w:date="2023-02-13T15:44:00Z" w:id="5790"/>
                    <w:rFonts w:ascii="Calibri" w:hAnsi="Calibri" w:cs="Calibri"/>
                    <w:color w:val="000000"/>
                    <w:sz w:val="28"/>
                  </w:rPr>
                </w:rPrChange>
              </w:rPr>
            </w:pPr>
            <w:ins w:author="phetc" w:date="2023-02-13T15:44:00Z" w:id="5791">
              <w:r w:rsidRPr="00357A8D">
                <w:rPr>
                  <w:rFonts w:ascii="Calibri" w:hAnsi="Calibri" w:cs="Calibri"/>
                  <w:sz w:val="28"/>
                  <w:rPrChange w:author="PC" w:date="2023-03-31T11:41:00Z" w:id="579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3B245F" w14:textId="77777777">
            <w:pPr>
              <w:rPr>
                <w:ins w:author="phetc" w:date="2023-02-13T15:44:00Z" w:id="5793"/>
                <w:rFonts w:ascii="Calibri" w:hAnsi="Calibri" w:cs="Calibri"/>
                <w:sz w:val="28"/>
                <w:rPrChange w:author="PC" w:date="2023-03-31T11:41:00Z" w:id="5794">
                  <w:rPr>
                    <w:ins w:author="phetc" w:date="2023-02-13T15:44:00Z" w:id="5795"/>
                    <w:rFonts w:ascii="Calibri" w:hAnsi="Calibri" w:cs="Calibri"/>
                    <w:color w:val="000000"/>
                    <w:sz w:val="28"/>
                  </w:rPr>
                </w:rPrChange>
              </w:rPr>
            </w:pPr>
            <w:ins w:author="phetc" w:date="2023-02-13T15:44:00Z" w:id="5796">
              <w:r w:rsidRPr="00357A8D">
                <w:rPr>
                  <w:rFonts w:ascii="Calibri" w:hAnsi="Calibri" w:cs="Calibri"/>
                  <w:sz w:val="28"/>
                  <w:rPrChange w:author="PC" w:date="2023-03-31T11:41:00Z" w:id="5797">
                    <w:rPr>
                      <w:rFonts w:ascii="Calibri" w:hAnsi="Calibri" w:cs="Calibri"/>
                      <w:color w:val="000000"/>
                      <w:sz w:val="28"/>
                    </w:rPr>
                  </w:rPrChange>
                </w:rPr>
                <w:t> </w:t>
              </w:r>
              <w:r w:rsidRPr="00357A8D">
                <w:rPr>
                  <w:rFonts w:ascii="Wingdings 2" w:hAnsi="Wingdings 2" w:eastAsia="Wingdings 2" w:cs="Wingdings 2"/>
                  <w:sz w:val="28"/>
                  <w:rPrChange w:author="PC" w:date="2023-03-31T11:41:00Z" w:id="57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EF324A" w14:textId="77777777">
            <w:pPr>
              <w:rPr>
                <w:ins w:author="phetc" w:date="2023-02-13T15:44:00Z" w:id="5799"/>
                <w:rFonts w:ascii="Calibri" w:hAnsi="Calibri" w:cs="Calibri"/>
                <w:sz w:val="28"/>
                <w:rPrChange w:author="PC" w:date="2023-03-31T11:41:00Z" w:id="5800">
                  <w:rPr>
                    <w:ins w:author="phetc" w:date="2023-02-13T15:44:00Z" w:id="5801"/>
                    <w:rFonts w:ascii="Calibri" w:hAnsi="Calibri" w:cs="Calibri"/>
                    <w:color w:val="000000"/>
                    <w:sz w:val="28"/>
                  </w:rPr>
                </w:rPrChange>
              </w:rPr>
            </w:pPr>
            <w:ins w:author="phetc" w:date="2023-02-13T15:44:00Z" w:id="5802">
              <w:r w:rsidRPr="00357A8D">
                <w:rPr>
                  <w:rFonts w:ascii="Calibri" w:hAnsi="Calibri" w:cs="Calibri"/>
                  <w:sz w:val="28"/>
                  <w:rPrChange w:author="PC" w:date="2023-03-31T11:41:00Z" w:id="58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6942A9" w14:textId="77777777">
            <w:pPr>
              <w:rPr>
                <w:ins w:author="phetc" w:date="2023-02-13T15:44:00Z" w:id="5804"/>
                <w:rFonts w:ascii="Calibri" w:hAnsi="Calibri" w:cs="Calibri"/>
                <w:sz w:val="28"/>
                <w:rPrChange w:author="PC" w:date="2023-03-31T11:41:00Z" w:id="5805">
                  <w:rPr>
                    <w:ins w:author="phetc" w:date="2023-02-13T15:44:00Z" w:id="5806"/>
                    <w:rFonts w:ascii="Calibri" w:hAnsi="Calibri" w:cs="Calibri"/>
                    <w:color w:val="000000"/>
                    <w:sz w:val="28"/>
                  </w:rPr>
                </w:rPrChange>
              </w:rPr>
            </w:pPr>
            <w:ins w:author="phetc" w:date="2023-02-13T15:44:00Z" w:id="5807">
              <w:r w:rsidRPr="00357A8D">
                <w:rPr>
                  <w:rFonts w:ascii="Calibri" w:hAnsi="Calibri" w:cs="Calibri"/>
                  <w:sz w:val="28"/>
                  <w:rPrChange w:author="PC" w:date="2023-03-31T11:41:00Z" w:id="5808">
                    <w:rPr>
                      <w:rFonts w:ascii="Calibri" w:hAnsi="Calibri" w:cs="Calibri"/>
                      <w:color w:val="000000"/>
                      <w:sz w:val="28"/>
                    </w:rPr>
                  </w:rPrChange>
                </w:rPr>
                <w:t> </w:t>
              </w:r>
              <w:r w:rsidRPr="00357A8D">
                <w:rPr>
                  <w:rFonts w:ascii="Wingdings 2" w:hAnsi="Wingdings 2" w:eastAsia="Wingdings 2" w:cs="Wingdings 2"/>
                  <w:sz w:val="28"/>
                  <w:rPrChange w:author="PC" w:date="2023-03-31T11:41:00Z" w:id="58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2F17F3" w14:textId="77777777">
            <w:pPr>
              <w:rPr>
                <w:ins w:author="phetc" w:date="2023-02-13T15:44:00Z" w:id="5810"/>
                <w:rFonts w:ascii="Calibri" w:hAnsi="Calibri" w:cs="Calibri"/>
                <w:sz w:val="28"/>
                <w:rPrChange w:author="PC" w:date="2023-03-31T11:41:00Z" w:id="5811">
                  <w:rPr>
                    <w:ins w:author="phetc" w:date="2023-02-13T15:44:00Z" w:id="5812"/>
                    <w:rFonts w:ascii="Calibri" w:hAnsi="Calibri" w:cs="Calibri"/>
                    <w:color w:val="000000"/>
                    <w:sz w:val="28"/>
                  </w:rPr>
                </w:rPrChange>
              </w:rPr>
            </w:pPr>
            <w:ins w:author="phetc" w:date="2023-02-13T15:44:00Z" w:id="5813">
              <w:r w:rsidRPr="00357A8D">
                <w:rPr>
                  <w:rFonts w:ascii="Calibri" w:hAnsi="Calibri" w:cs="Calibri"/>
                  <w:sz w:val="28"/>
                  <w:rPrChange w:author="PC" w:date="2023-03-31T11:41:00Z" w:id="5814">
                    <w:rPr>
                      <w:rFonts w:ascii="Calibri" w:hAnsi="Calibri" w:cs="Calibri"/>
                      <w:color w:val="000000"/>
                      <w:sz w:val="28"/>
                    </w:rPr>
                  </w:rPrChange>
                </w:rPr>
                <w:t> </w:t>
              </w:r>
              <w:r w:rsidRPr="00357A8D">
                <w:rPr>
                  <w:rFonts w:ascii="Wingdings 2" w:hAnsi="Wingdings 2" w:eastAsia="Wingdings 2" w:cs="Wingdings 2"/>
                  <w:sz w:val="28"/>
                  <w:rPrChange w:author="PC" w:date="2023-03-31T11:41:00Z" w:id="58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B694DB" w14:textId="77777777">
            <w:pPr>
              <w:rPr>
                <w:ins w:author="phetc" w:date="2023-02-13T15:44:00Z" w:id="5816"/>
                <w:rFonts w:ascii="Calibri" w:hAnsi="Calibri" w:cs="Calibri"/>
                <w:sz w:val="28"/>
                <w:rPrChange w:author="PC" w:date="2023-03-31T11:41:00Z" w:id="5817">
                  <w:rPr>
                    <w:ins w:author="phetc" w:date="2023-02-13T15:44:00Z" w:id="5818"/>
                    <w:rFonts w:ascii="Calibri" w:hAnsi="Calibri" w:cs="Calibri"/>
                    <w:color w:val="000000"/>
                    <w:sz w:val="28"/>
                  </w:rPr>
                </w:rPrChange>
              </w:rPr>
            </w:pPr>
            <w:ins w:author="phetc" w:date="2023-02-13T15:44:00Z" w:id="5819">
              <w:r w:rsidRPr="00357A8D">
                <w:rPr>
                  <w:rFonts w:ascii="Calibri" w:hAnsi="Calibri" w:cs="Calibri"/>
                  <w:sz w:val="28"/>
                  <w:rPrChange w:author="PC" w:date="2023-03-31T11:41:00Z" w:id="58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79454A" w14:textId="77777777">
            <w:pPr>
              <w:rPr>
                <w:ins w:author="phetc" w:date="2023-02-13T15:44:00Z" w:id="5821"/>
                <w:rFonts w:ascii="Calibri" w:hAnsi="Calibri" w:cs="Calibri"/>
                <w:sz w:val="28"/>
                <w:rPrChange w:author="PC" w:date="2023-03-31T11:41:00Z" w:id="5822">
                  <w:rPr>
                    <w:ins w:author="phetc" w:date="2023-02-13T15:44:00Z" w:id="5823"/>
                    <w:rFonts w:ascii="Calibri" w:hAnsi="Calibri" w:cs="Calibri"/>
                    <w:color w:val="000000"/>
                    <w:sz w:val="28"/>
                  </w:rPr>
                </w:rPrChange>
              </w:rPr>
            </w:pPr>
            <w:ins w:author="phetc" w:date="2023-02-13T15:44:00Z" w:id="5824">
              <w:r w:rsidRPr="00357A8D">
                <w:rPr>
                  <w:rFonts w:ascii="Calibri" w:hAnsi="Calibri" w:cs="Calibri"/>
                  <w:sz w:val="28"/>
                  <w:rPrChange w:author="PC" w:date="2023-03-31T11:41:00Z" w:id="5825">
                    <w:rPr>
                      <w:rFonts w:ascii="Calibri" w:hAnsi="Calibri" w:cs="Calibri"/>
                      <w:color w:val="000000"/>
                      <w:sz w:val="28"/>
                    </w:rPr>
                  </w:rPrChange>
                </w:rPr>
                <w:t> </w:t>
              </w:r>
              <w:r w:rsidRPr="00357A8D">
                <w:rPr>
                  <w:rFonts w:ascii="Wingdings 2" w:hAnsi="Wingdings 2" w:eastAsia="Wingdings 2" w:cs="Wingdings 2"/>
                  <w:sz w:val="28"/>
                  <w:rPrChange w:author="PC" w:date="2023-03-31T11:41:00Z" w:id="58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63F668" w14:textId="77777777">
            <w:pPr>
              <w:rPr>
                <w:ins w:author="phetc" w:date="2023-02-13T15:44:00Z" w:id="5827"/>
                <w:rFonts w:ascii="Calibri" w:hAnsi="Calibri" w:cs="Calibri"/>
                <w:sz w:val="28"/>
                <w:rPrChange w:author="PC" w:date="2023-03-31T11:41:00Z" w:id="5828">
                  <w:rPr>
                    <w:ins w:author="phetc" w:date="2023-02-13T15:44:00Z" w:id="5829"/>
                    <w:rFonts w:ascii="Calibri" w:hAnsi="Calibri" w:cs="Calibri"/>
                    <w:color w:val="000000"/>
                    <w:sz w:val="28"/>
                  </w:rPr>
                </w:rPrChange>
              </w:rPr>
            </w:pPr>
            <w:ins w:author="phetc" w:date="2023-02-13T15:44:00Z" w:id="5830">
              <w:r w:rsidRPr="00357A8D">
                <w:rPr>
                  <w:rFonts w:ascii="Calibri" w:hAnsi="Calibri" w:cs="Calibri"/>
                  <w:sz w:val="28"/>
                  <w:rPrChange w:author="PC" w:date="2023-03-31T11:41:00Z" w:id="5831">
                    <w:rPr>
                      <w:rFonts w:ascii="Calibri" w:hAnsi="Calibri" w:cs="Calibri"/>
                      <w:color w:val="000000"/>
                      <w:sz w:val="28"/>
                    </w:rPr>
                  </w:rPrChange>
                </w:rPr>
                <w:t> </w:t>
              </w:r>
            </w:ins>
          </w:p>
        </w:tc>
      </w:tr>
      <w:bookmarkEnd w:id="5740"/>
      <w:tr w:rsidRPr="00357A8D" w:rsidR="00567CE2" w:rsidTr="00277A61" w14:paraId="107F2E53" w14:textId="77777777">
        <w:trPr>
          <w:trHeight w:val="430"/>
          <w:ins w:author="phetc" w:date="2023-02-13T15:44:00Z" w:id="5832"/>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E1E06A2" w14:textId="77777777">
            <w:pPr>
              <w:pStyle w:val="ListParagraph"/>
              <w:tabs>
                <w:tab w:val="left" w:pos="241"/>
              </w:tabs>
              <w:ind w:left="0"/>
              <w:rPr>
                <w:ins w:author="phetc" w:date="2023-02-13T15:44:00Z" w:id="5833"/>
                <w:rFonts w:ascii="Calibri" w:hAnsi="Calibri" w:cs="Calibri"/>
                <w:sz w:val="28"/>
                <w:u w:val="single"/>
                <w:rPrChange w:author="PC" w:date="2023-03-31T11:41:00Z" w:id="5834">
                  <w:rPr>
                    <w:ins w:author="phetc" w:date="2023-02-13T15:44:00Z" w:id="5835"/>
                    <w:rFonts w:ascii="Calibri" w:hAnsi="Calibri" w:cs="Calibri"/>
                    <w:color w:val="000000"/>
                    <w:sz w:val="28"/>
                    <w:u w:val="single"/>
                  </w:rPr>
                </w:rPrChange>
              </w:rPr>
            </w:pPr>
            <w:ins w:author="phetc" w:date="2023-02-13T15:44:00Z" w:id="5836">
              <w:r w:rsidRPr="00357A8D">
                <w:rPr>
                  <w:rFonts w:ascii="TH Sarabun New" w:hAnsi="TH Sarabun New" w:cs="TH Sarabun New"/>
                  <w:b/>
                  <w:bCs/>
                  <w:sz w:val="26"/>
                  <w:szCs w:val="26"/>
                  <w:u w:val="single"/>
                  <w:cs/>
                </w:rPr>
                <w:t>หมวดทฤษฎีเศรษฐศาสตร์ (หมวด 1)</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F17D98" w14:textId="77777777">
            <w:pPr>
              <w:rPr>
                <w:ins w:author="phetc" w:date="2023-02-13T15:44:00Z" w:id="5837"/>
                <w:rFonts w:ascii="Calibri" w:hAnsi="Calibri" w:cs="Calibri"/>
                <w:sz w:val="28"/>
                <w:rPrChange w:author="PC" w:date="2023-03-31T11:41:00Z" w:id="5838">
                  <w:rPr>
                    <w:ins w:author="phetc" w:date="2023-02-13T15:44:00Z" w:id="5839"/>
                    <w:rFonts w:ascii="Calibri" w:hAnsi="Calibri" w:cs="Calibri"/>
                    <w:color w:val="000000"/>
                    <w:sz w:val="28"/>
                  </w:rPr>
                </w:rPrChange>
              </w:rPr>
            </w:pPr>
            <w:ins w:author="phetc" w:date="2023-02-13T15:44:00Z" w:id="5840">
              <w:r w:rsidRPr="00357A8D">
                <w:rPr>
                  <w:rFonts w:ascii="Calibri" w:hAnsi="Calibri" w:cs="Calibri"/>
                  <w:sz w:val="28"/>
                  <w:rPrChange w:author="PC" w:date="2023-03-31T11:41:00Z" w:id="584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6C1D17" w14:textId="77777777">
            <w:pPr>
              <w:rPr>
                <w:ins w:author="phetc" w:date="2023-02-13T15:44:00Z" w:id="5842"/>
                <w:rFonts w:ascii="Calibri" w:hAnsi="Calibri" w:cs="Calibri"/>
                <w:sz w:val="28"/>
                <w:rPrChange w:author="PC" w:date="2023-03-31T11:41:00Z" w:id="5843">
                  <w:rPr>
                    <w:ins w:author="phetc" w:date="2023-02-13T15:44:00Z" w:id="5844"/>
                    <w:rFonts w:ascii="Calibri" w:hAnsi="Calibri" w:cs="Calibri"/>
                    <w:color w:val="000000"/>
                    <w:sz w:val="28"/>
                  </w:rPr>
                </w:rPrChange>
              </w:rPr>
            </w:pPr>
            <w:ins w:author="phetc" w:date="2023-02-13T15:44:00Z" w:id="5845">
              <w:r w:rsidRPr="00357A8D">
                <w:rPr>
                  <w:rFonts w:ascii="Calibri" w:hAnsi="Calibri" w:cs="Calibri"/>
                  <w:sz w:val="28"/>
                  <w:rPrChange w:author="PC" w:date="2023-03-31T11:41:00Z" w:id="584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A4D245" w14:textId="77777777">
            <w:pPr>
              <w:rPr>
                <w:ins w:author="phetc" w:date="2023-02-13T15:44:00Z" w:id="5847"/>
                <w:rFonts w:ascii="Calibri" w:hAnsi="Calibri" w:cs="Calibri"/>
                <w:sz w:val="28"/>
                <w:rPrChange w:author="PC" w:date="2023-03-31T11:41:00Z" w:id="5848">
                  <w:rPr>
                    <w:ins w:author="phetc" w:date="2023-02-13T15:44:00Z" w:id="5849"/>
                    <w:rFonts w:ascii="Calibri" w:hAnsi="Calibri" w:cs="Calibri"/>
                    <w:color w:val="000000"/>
                    <w:sz w:val="28"/>
                  </w:rPr>
                </w:rPrChange>
              </w:rPr>
            </w:pPr>
            <w:ins w:author="phetc" w:date="2023-02-13T15:44:00Z" w:id="5850">
              <w:r w:rsidRPr="00357A8D">
                <w:rPr>
                  <w:rFonts w:ascii="Calibri" w:hAnsi="Calibri" w:cs="Calibri"/>
                  <w:sz w:val="28"/>
                  <w:rPrChange w:author="PC" w:date="2023-03-31T11:41:00Z" w:id="585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2395E1" w14:textId="77777777">
            <w:pPr>
              <w:rPr>
                <w:ins w:author="phetc" w:date="2023-02-13T15:44:00Z" w:id="5852"/>
                <w:rFonts w:ascii="Calibri" w:hAnsi="Calibri" w:cs="Calibri"/>
                <w:sz w:val="28"/>
                <w:rPrChange w:author="PC" w:date="2023-03-31T11:41:00Z" w:id="5853">
                  <w:rPr>
                    <w:ins w:author="phetc" w:date="2023-02-13T15:44:00Z" w:id="5854"/>
                    <w:rFonts w:ascii="Calibri" w:hAnsi="Calibri" w:cs="Calibri"/>
                    <w:color w:val="000000"/>
                    <w:sz w:val="28"/>
                  </w:rPr>
                </w:rPrChange>
              </w:rPr>
            </w:pPr>
            <w:ins w:author="phetc" w:date="2023-02-13T15:44:00Z" w:id="5855">
              <w:r w:rsidRPr="00357A8D">
                <w:rPr>
                  <w:rFonts w:ascii="Calibri" w:hAnsi="Calibri" w:cs="Calibri"/>
                  <w:sz w:val="28"/>
                  <w:rPrChange w:author="PC" w:date="2023-03-31T11:41:00Z" w:id="58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39B978" w14:textId="77777777">
            <w:pPr>
              <w:rPr>
                <w:ins w:author="phetc" w:date="2023-02-13T15:44:00Z" w:id="5857"/>
                <w:rFonts w:ascii="Calibri" w:hAnsi="Calibri" w:cs="Calibri"/>
                <w:sz w:val="28"/>
                <w:rPrChange w:author="PC" w:date="2023-03-31T11:41:00Z" w:id="5858">
                  <w:rPr>
                    <w:ins w:author="phetc" w:date="2023-02-13T15:44:00Z" w:id="5859"/>
                    <w:rFonts w:ascii="Calibri" w:hAnsi="Calibri" w:cs="Calibri"/>
                    <w:color w:val="000000"/>
                    <w:sz w:val="28"/>
                  </w:rPr>
                </w:rPrChange>
              </w:rPr>
            </w:pPr>
            <w:ins w:author="phetc" w:date="2023-02-13T15:44:00Z" w:id="5860">
              <w:r w:rsidRPr="00357A8D">
                <w:rPr>
                  <w:rFonts w:ascii="Calibri" w:hAnsi="Calibri" w:cs="Calibri"/>
                  <w:sz w:val="28"/>
                  <w:rPrChange w:author="PC" w:date="2023-03-31T11:41:00Z" w:id="586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8D1D8A" w14:textId="77777777">
            <w:pPr>
              <w:rPr>
                <w:ins w:author="phetc" w:date="2023-02-13T15:44:00Z" w:id="5862"/>
                <w:rFonts w:ascii="Calibri" w:hAnsi="Calibri" w:cs="Calibri"/>
                <w:sz w:val="28"/>
                <w:rPrChange w:author="PC" w:date="2023-03-31T11:41:00Z" w:id="5863">
                  <w:rPr>
                    <w:ins w:author="phetc" w:date="2023-02-13T15:44:00Z" w:id="5864"/>
                    <w:rFonts w:ascii="Calibri" w:hAnsi="Calibri" w:cs="Calibri"/>
                    <w:color w:val="000000"/>
                    <w:sz w:val="28"/>
                  </w:rPr>
                </w:rPrChange>
              </w:rPr>
            </w:pPr>
            <w:ins w:author="phetc" w:date="2023-02-13T15:44:00Z" w:id="5865">
              <w:r w:rsidRPr="00357A8D">
                <w:rPr>
                  <w:rFonts w:ascii="Calibri" w:hAnsi="Calibri" w:cs="Calibri"/>
                  <w:sz w:val="28"/>
                  <w:rPrChange w:author="PC" w:date="2023-03-31T11:41:00Z" w:id="586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B31504" w14:textId="77777777">
            <w:pPr>
              <w:rPr>
                <w:ins w:author="phetc" w:date="2023-02-13T15:44:00Z" w:id="5867"/>
                <w:rFonts w:ascii="Calibri" w:hAnsi="Calibri" w:cs="Calibri"/>
                <w:sz w:val="28"/>
                <w:rPrChange w:author="PC" w:date="2023-03-31T11:41:00Z" w:id="5868">
                  <w:rPr>
                    <w:ins w:author="phetc" w:date="2023-02-13T15:44:00Z" w:id="5869"/>
                    <w:rFonts w:ascii="Calibri" w:hAnsi="Calibri" w:cs="Calibri"/>
                    <w:color w:val="000000"/>
                    <w:sz w:val="28"/>
                  </w:rPr>
                </w:rPrChange>
              </w:rPr>
            </w:pPr>
            <w:ins w:author="phetc" w:date="2023-02-13T15:44:00Z" w:id="5870">
              <w:r w:rsidRPr="00357A8D">
                <w:rPr>
                  <w:rFonts w:ascii="Calibri" w:hAnsi="Calibri" w:cs="Calibri"/>
                  <w:sz w:val="28"/>
                  <w:rPrChange w:author="PC" w:date="2023-03-31T11:41:00Z" w:id="587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3A2B26" w14:textId="77777777">
            <w:pPr>
              <w:rPr>
                <w:ins w:author="phetc" w:date="2023-02-13T15:44:00Z" w:id="5872"/>
                <w:rFonts w:ascii="Calibri" w:hAnsi="Calibri" w:cs="Calibri"/>
                <w:sz w:val="28"/>
                <w:rPrChange w:author="PC" w:date="2023-03-31T11:41:00Z" w:id="5873">
                  <w:rPr>
                    <w:ins w:author="phetc" w:date="2023-02-13T15:44:00Z" w:id="5874"/>
                    <w:rFonts w:ascii="Calibri" w:hAnsi="Calibri" w:cs="Calibri"/>
                    <w:color w:val="000000"/>
                    <w:sz w:val="28"/>
                  </w:rPr>
                </w:rPrChange>
              </w:rPr>
            </w:pPr>
            <w:ins w:author="phetc" w:date="2023-02-13T15:44:00Z" w:id="5875">
              <w:r w:rsidRPr="00357A8D">
                <w:rPr>
                  <w:rFonts w:ascii="Calibri" w:hAnsi="Calibri" w:cs="Calibri"/>
                  <w:sz w:val="28"/>
                  <w:rPrChange w:author="PC" w:date="2023-03-31T11:41:00Z" w:id="587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960B7A" w14:textId="77777777">
            <w:pPr>
              <w:rPr>
                <w:ins w:author="phetc" w:date="2023-02-13T15:44:00Z" w:id="5877"/>
                <w:rFonts w:ascii="Calibri" w:hAnsi="Calibri" w:cs="Calibri"/>
                <w:sz w:val="28"/>
                <w:rPrChange w:author="PC" w:date="2023-03-31T11:41:00Z" w:id="5878">
                  <w:rPr>
                    <w:ins w:author="phetc" w:date="2023-02-13T15:44:00Z" w:id="5879"/>
                    <w:rFonts w:ascii="Calibri" w:hAnsi="Calibri" w:cs="Calibri"/>
                    <w:color w:val="000000"/>
                    <w:sz w:val="28"/>
                  </w:rPr>
                </w:rPrChange>
              </w:rPr>
            </w:pPr>
            <w:ins w:author="phetc" w:date="2023-02-13T15:44:00Z" w:id="5880">
              <w:r w:rsidRPr="00357A8D">
                <w:rPr>
                  <w:rFonts w:ascii="Calibri" w:hAnsi="Calibri" w:cs="Calibri"/>
                  <w:sz w:val="28"/>
                  <w:rPrChange w:author="PC" w:date="2023-03-31T11:41:00Z" w:id="588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43036A" w14:textId="77777777">
            <w:pPr>
              <w:rPr>
                <w:ins w:author="phetc" w:date="2023-02-13T15:44:00Z" w:id="5882"/>
                <w:rFonts w:ascii="Calibri" w:hAnsi="Calibri" w:cs="Calibri"/>
                <w:sz w:val="28"/>
                <w:rPrChange w:author="PC" w:date="2023-03-31T11:41:00Z" w:id="5883">
                  <w:rPr>
                    <w:ins w:author="phetc" w:date="2023-02-13T15:44:00Z" w:id="5884"/>
                    <w:rFonts w:ascii="Calibri" w:hAnsi="Calibri" w:cs="Calibri"/>
                    <w:color w:val="000000"/>
                    <w:sz w:val="28"/>
                  </w:rPr>
                </w:rPrChange>
              </w:rPr>
            </w:pPr>
            <w:ins w:author="phetc" w:date="2023-02-13T15:44:00Z" w:id="5885">
              <w:r w:rsidRPr="00357A8D">
                <w:rPr>
                  <w:rFonts w:ascii="Calibri" w:hAnsi="Calibri" w:cs="Calibri"/>
                  <w:sz w:val="28"/>
                  <w:rPrChange w:author="PC" w:date="2023-03-31T11:41:00Z" w:id="588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E6D268" w14:textId="77777777">
            <w:pPr>
              <w:rPr>
                <w:ins w:author="phetc" w:date="2023-02-13T15:44:00Z" w:id="5887"/>
                <w:rFonts w:ascii="Calibri" w:hAnsi="Calibri" w:cs="Calibri"/>
                <w:sz w:val="28"/>
                <w:rPrChange w:author="PC" w:date="2023-03-31T11:41:00Z" w:id="5888">
                  <w:rPr>
                    <w:ins w:author="phetc" w:date="2023-02-13T15:44:00Z" w:id="5889"/>
                    <w:rFonts w:ascii="Calibri" w:hAnsi="Calibri" w:cs="Calibri"/>
                    <w:color w:val="000000"/>
                    <w:sz w:val="28"/>
                  </w:rPr>
                </w:rPrChange>
              </w:rPr>
            </w:pPr>
            <w:ins w:author="phetc" w:date="2023-02-13T15:44:00Z" w:id="5890">
              <w:r w:rsidRPr="00357A8D">
                <w:rPr>
                  <w:rFonts w:ascii="Calibri" w:hAnsi="Calibri" w:cs="Calibri"/>
                  <w:sz w:val="28"/>
                  <w:rPrChange w:author="PC" w:date="2023-03-31T11:41:00Z" w:id="58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22E09F" w14:textId="77777777">
            <w:pPr>
              <w:rPr>
                <w:ins w:author="phetc" w:date="2023-02-13T15:44:00Z" w:id="5892"/>
                <w:rFonts w:ascii="Calibri" w:hAnsi="Calibri" w:cs="Calibri"/>
                <w:sz w:val="28"/>
                <w:rPrChange w:author="PC" w:date="2023-03-31T11:41:00Z" w:id="5893">
                  <w:rPr>
                    <w:ins w:author="phetc" w:date="2023-02-13T15:44:00Z" w:id="5894"/>
                    <w:rFonts w:ascii="Calibri" w:hAnsi="Calibri" w:cs="Calibri"/>
                    <w:color w:val="000000"/>
                    <w:sz w:val="28"/>
                  </w:rPr>
                </w:rPrChange>
              </w:rPr>
            </w:pPr>
            <w:ins w:author="phetc" w:date="2023-02-13T15:44:00Z" w:id="5895">
              <w:r w:rsidRPr="00357A8D">
                <w:rPr>
                  <w:rFonts w:ascii="Calibri" w:hAnsi="Calibri" w:cs="Calibri"/>
                  <w:sz w:val="28"/>
                  <w:rPrChange w:author="PC" w:date="2023-03-31T11:41:00Z" w:id="5896">
                    <w:rPr>
                      <w:rFonts w:ascii="Calibri" w:hAnsi="Calibri" w:cs="Calibri"/>
                      <w:color w:val="000000"/>
                      <w:sz w:val="28"/>
                    </w:rPr>
                  </w:rPrChange>
                </w:rPr>
                <w:t> </w:t>
              </w:r>
              <w:r w:rsidRPr="00357A8D">
                <w:rPr>
                  <w:rFonts w:ascii="Wingdings 2" w:hAnsi="Wingdings 2" w:eastAsia="Wingdings 2" w:cs="Wingdings 2"/>
                  <w:sz w:val="28"/>
                  <w:rPrChange w:author="PC" w:date="2023-03-31T11:41:00Z" w:id="58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100715" w14:textId="77777777">
            <w:pPr>
              <w:rPr>
                <w:ins w:author="phetc" w:date="2023-02-13T15:44:00Z" w:id="5898"/>
                <w:rFonts w:ascii="Calibri" w:hAnsi="Calibri" w:cs="Calibri"/>
                <w:sz w:val="28"/>
                <w:rPrChange w:author="PC" w:date="2023-03-31T11:41:00Z" w:id="5899">
                  <w:rPr>
                    <w:ins w:author="phetc" w:date="2023-02-13T15:44:00Z" w:id="5900"/>
                    <w:rFonts w:ascii="Calibri" w:hAnsi="Calibri" w:cs="Calibri"/>
                    <w:color w:val="000000"/>
                    <w:sz w:val="28"/>
                  </w:rPr>
                </w:rPrChange>
              </w:rPr>
            </w:pPr>
            <w:ins w:author="phetc" w:date="2023-02-13T15:44:00Z" w:id="5901">
              <w:r w:rsidRPr="00357A8D">
                <w:rPr>
                  <w:rFonts w:ascii="Calibri" w:hAnsi="Calibri" w:cs="Calibri"/>
                  <w:sz w:val="28"/>
                  <w:rPrChange w:author="PC" w:date="2023-03-31T11:41:00Z" w:id="59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EC89DF" w14:textId="77777777">
            <w:pPr>
              <w:rPr>
                <w:ins w:author="phetc" w:date="2023-02-13T15:44:00Z" w:id="5903"/>
                <w:rFonts w:ascii="Calibri" w:hAnsi="Calibri" w:cs="Calibri"/>
                <w:sz w:val="28"/>
                <w:rPrChange w:author="PC" w:date="2023-03-31T11:41:00Z" w:id="5904">
                  <w:rPr>
                    <w:ins w:author="phetc" w:date="2023-02-13T15:44:00Z" w:id="5905"/>
                    <w:rFonts w:ascii="Calibri" w:hAnsi="Calibri" w:cs="Calibri"/>
                    <w:color w:val="000000"/>
                    <w:sz w:val="28"/>
                  </w:rPr>
                </w:rPrChange>
              </w:rPr>
            </w:pPr>
            <w:ins w:author="phetc" w:date="2023-02-13T15:44:00Z" w:id="5906">
              <w:r w:rsidRPr="00357A8D">
                <w:rPr>
                  <w:rFonts w:ascii="Calibri" w:hAnsi="Calibri" w:cs="Calibri"/>
                  <w:sz w:val="28"/>
                  <w:rPrChange w:author="PC" w:date="2023-03-31T11:41:00Z" w:id="590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71F04D" w14:textId="77777777">
            <w:pPr>
              <w:rPr>
                <w:ins w:author="phetc" w:date="2023-02-13T15:44:00Z" w:id="5908"/>
                <w:rFonts w:ascii="Calibri" w:hAnsi="Calibri" w:cs="Calibri"/>
                <w:sz w:val="28"/>
                <w:rPrChange w:author="PC" w:date="2023-03-31T11:41:00Z" w:id="5909">
                  <w:rPr>
                    <w:ins w:author="phetc" w:date="2023-02-13T15:44:00Z" w:id="5910"/>
                    <w:rFonts w:ascii="Calibri" w:hAnsi="Calibri" w:cs="Calibri"/>
                    <w:color w:val="000000"/>
                    <w:sz w:val="28"/>
                  </w:rPr>
                </w:rPrChange>
              </w:rPr>
            </w:pPr>
            <w:ins w:author="phetc" w:date="2023-02-13T15:44:00Z" w:id="5911">
              <w:r w:rsidRPr="00357A8D">
                <w:rPr>
                  <w:rFonts w:ascii="Calibri" w:hAnsi="Calibri" w:cs="Calibri"/>
                  <w:sz w:val="28"/>
                  <w:rPrChange w:author="PC" w:date="2023-03-31T11:41:00Z" w:id="5912">
                    <w:rPr>
                      <w:rFonts w:ascii="Calibri" w:hAnsi="Calibri" w:cs="Calibri"/>
                      <w:color w:val="000000"/>
                      <w:sz w:val="28"/>
                    </w:rPr>
                  </w:rPrChange>
                </w:rPr>
                <w:t> </w:t>
              </w:r>
              <w:r w:rsidRPr="00357A8D">
                <w:rPr>
                  <w:rFonts w:ascii="Wingdings 2" w:hAnsi="Wingdings 2" w:eastAsia="Wingdings 2" w:cs="Wingdings 2"/>
                  <w:sz w:val="28"/>
                  <w:rPrChange w:author="PC" w:date="2023-03-31T11:41:00Z" w:id="59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1C8DF9" w14:textId="77777777">
            <w:pPr>
              <w:rPr>
                <w:ins w:author="phetc" w:date="2023-02-13T15:44:00Z" w:id="5914"/>
                <w:rFonts w:ascii="Calibri" w:hAnsi="Calibri" w:cs="Calibri"/>
                <w:sz w:val="28"/>
                <w:rPrChange w:author="PC" w:date="2023-03-31T11:41:00Z" w:id="5915">
                  <w:rPr>
                    <w:ins w:author="phetc" w:date="2023-02-13T15:44:00Z" w:id="5916"/>
                    <w:rFonts w:ascii="Calibri" w:hAnsi="Calibri" w:cs="Calibri"/>
                    <w:color w:val="000000"/>
                    <w:sz w:val="28"/>
                  </w:rPr>
                </w:rPrChange>
              </w:rPr>
            </w:pPr>
            <w:ins w:author="phetc" w:date="2023-02-13T15:44:00Z" w:id="5917">
              <w:r w:rsidRPr="00357A8D">
                <w:rPr>
                  <w:rFonts w:ascii="Calibri" w:hAnsi="Calibri" w:cs="Calibri"/>
                  <w:sz w:val="28"/>
                  <w:rPrChange w:author="PC" w:date="2023-03-31T11:41:00Z" w:id="5918">
                    <w:rPr>
                      <w:rFonts w:ascii="Calibri" w:hAnsi="Calibri" w:cs="Calibri"/>
                      <w:color w:val="000000"/>
                      <w:sz w:val="28"/>
                    </w:rPr>
                  </w:rPrChange>
                </w:rPr>
                <w:t> </w:t>
              </w:r>
            </w:ins>
          </w:p>
        </w:tc>
      </w:tr>
      <w:tr w:rsidRPr="00357A8D" w:rsidR="00567CE2" w:rsidTr="00277A61" w14:paraId="3A4C82E8" w14:textId="77777777">
        <w:trPr>
          <w:trHeight w:val="430"/>
          <w:ins w:author="phetc" w:date="2023-02-13T15:44:00Z" w:id="5919"/>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A20E7B6" w14:textId="77777777">
            <w:pPr>
              <w:rPr>
                <w:ins w:author="phetc" w:date="2023-02-13T15:44:00Z" w:id="5920"/>
                <w:rFonts w:ascii="Calibri" w:hAnsi="Calibri" w:cs="Calibri"/>
                <w:sz w:val="28"/>
                <w:rPrChange w:author="PC" w:date="2023-03-31T11:41:00Z" w:id="5921">
                  <w:rPr>
                    <w:ins w:author="phetc" w:date="2023-02-13T15:44:00Z" w:id="5922"/>
                    <w:rFonts w:ascii="Calibri" w:hAnsi="Calibri" w:cs="Calibri"/>
                    <w:color w:val="000000"/>
                    <w:sz w:val="28"/>
                  </w:rPr>
                </w:rPrChange>
              </w:rPr>
            </w:pPr>
            <w:ins w:author="phetc" w:date="2023-02-13T15:44:00Z" w:id="5923">
              <w:r w:rsidRPr="00357A8D">
                <w:rPr>
                  <w:rFonts w:ascii="TH Sarabun New" w:hAnsi="TH Sarabun New" w:cs="TH Sarabun New"/>
                  <w:sz w:val="28"/>
                  <w:cs/>
                </w:rPr>
                <w:t>ศ.</w:t>
              </w:r>
              <w:r w:rsidRPr="00357A8D">
                <w:rPr>
                  <w:rFonts w:ascii="TH Sarabun New" w:hAnsi="TH Sarabun New" w:eastAsia="AngsanaNew-Bold" w:cs="TH Sarabun New"/>
                  <w:sz w:val="28"/>
                </w:rPr>
                <w:t xml:space="preserve">210 </w:t>
              </w:r>
              <w:r w:rsidRPr="00357A8D">
                <w:rPr>
                  <w:rFonts w:ascii="TH Sarabun New" w:hAnsi="TH Sarabun New" w:cs="TH Sarabun New"/>
                  <w:sz w:val="28"/>
                  <w:cs/>
                </w:rPr>
                <w:t xml:space="preserve">เศรษฐศาสตร์เบื้องต้น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662ED8" w14:textId="77777777">
            <w:pPr>
              <w:rPr>
                <w:ins w:author="phetc" w:date="2023-02-13T15:44:00Z" w:id="5924"/>
                <w:rFonts w:ascii="Calibri" w:hAnsi="Calibri" w:cs="Calibri"/>
                <w:sz w:val="28"/>
                <w:rPrChange w:author="PC" w:date="2023-03-31T11:41:00Z" w:id="5925">
                  <w:rPr>
                    <w:ins w:author="phetc" w:date="2023-02-13T15:44:00Z" w:id="5926"/>
                    <w:rFonts w:ascii="Calibri" w:hAnsi="Calibri" w:cs="Calibri"/>
                    <w:color w:val="000000"/>
                    <w:sz w:val="28"/>
                  </w:rPr>
                </w:rPrChange>
              </w:rPr>
            </w:pPr>
            <w:ins w:author="phetc" w:date="2023-02-13T15:44:00Z" w:id="5927">
              <w:r w:rsidRPr="00357A8D">
                <w:rPr>
                  <w:rFonts w:ascii="Calibri" w:hAnsi="Calibri" w:cs="Calibri"/>
                  <w:sz w:val="28"/>
                  <w:rPrChange w:author="PC" w:date="2023-03-31T11:41:00Z" w:id="5928">
                    <w:rPr>
                      <w:rFonts w:ascii="Calibri" w:hAnsi="Calibri" w:cs="Calibri"/>
                      <w:color w:val="000000"/>
                      <w:sz w:val="28"/>
                    </w:rPr>
                  </w:rPrChange>
                </w:rPr>
                <w:t> </w:t>
              </w:r>
              <w:r w:rsidRPr="00357A8D">
                <w:rPr>
                  <w:rFonts w:ascii="Wingdings 2" w:hAnsi="Wingdings 2" w:eastAsia="Wingdings 2" w:cs="Wingdings 2"/>
                  <w:sz w:val="28"/>
                  <w:rPrChange w:author="PC" w:date="2023-03-31T11:41:00Z" w:id="59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200CE0" w14:textId="77777777">
            <w:pPr>
              <w:rPr>
                <w:ins w:author="phetc" w:date="2023-02-13T15:44:00Z" w:id="5930"/>
                <w:rFonts w:ascii="Calibri" w:hAnsi="Calibri" w:cs="Calibri"/>
                <w:sz w:val="28"/>
                <w:rPrChange w:author="PC" w:date="2023-03-31T11:41:00Z" w:id="5931">
                  <w:rPr>
                    <w:ins w:author="phetc" w:date="2023-02-13T15:44:00Z" w:id="5932"/>
                    <w:rFonts w:ascii="Calibri" w:hAnsi="Calibri" w:cs="Calibri"/>
                    <w:color w:val="000000"/>
                    <w:sz w:val="28"/>
                  </w:rPr>
                </w:rPrChange>
              </w:rPr>
            </w:pPr>
            <w:ins w:author="phetc" w:date="2023-02-13T15:44:00Z" w:id="5933">
              <w:r w:rsidRPr="00357A8D">
                <w:rPr>
                  <w:rFonts w:ascii="Calibri" w:hAnsi="Calibri" w:cs="Calibri"/>
                  <w:sz w:val="28"/>
                  <w:rPrChange w:author="PC" w:date="2023-03-31T11:41:00Z" w:id="5934">
                    <w:rPr>
                      <w:rFonts w:ascii="Calibri" w:hAnsi="Calibri" w:cs="Calibri"/>
                      <w:color w:val="000000"/>
                      <w:sz w:val="28"/>
                    </w:rPr>
                  </w:rPrChange>
                </w:rPr>
                <w:t> </w:t>
              </w:r>
              <w:r w:rsidRPr="00357A8D">
                <w:rPr>
                  <w:rFonts w:ascii="Wingdings 2" w:hAnsi="Wingdings 2" w:eastAsia="Wingdings 2" w:cs="Wingdings 2"/>
                  <w:sz w:val="28"/>
                  <w:rPrChange w:author="PC" w:date="2023-03-31T11:41:00Z" w:id="59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9AE99B" w14:textId="77777777">
            <w:pPr>
              <w:rPr>
                <w:ins w:author="phetc" w:date="2023-02-13T15:44:00Z" w:id="5936"/>
                <w:rFonts w:ascii="Calibri" w:hAnsi="Calibri" w:cs="Calibri"/>
                <w:sz w:val="28"/>
                <w:rPrChange w:author="PC" w:date="2023-03-31T11:41:00Z" w:id="5937">
                  <w:rPr>
                    <w:ins w:author="phetc" w:date="2023-02-13T15:44:00Z" w:id="5938"/>
                    <w:rFonts w:ascii="Calibri" w:hAnsi="Calibri" w:cs="Calibri"/>
                    <w:color w:val="000000"/>
                    <w:sz w:val="28"/>
                  </w:rPr>
                </w:rPrChange>
              </w:rPr>
            </w:pPr>
            <w:ins w:author="phetc" w:date="2023-02-13T15:44:00Z" w:id="5939">
              <w:r w:rsidRPr="00357A8D">
                <w:rPr>
                  <w:rFonts w:ascii="Calibri" w:hAnsi="Calibri" w:cs="Calibri"/>
                  <w:sz w:val="28"/>
                  <w:rPrChange w:author="PC" w:date="2023-03-31T11:41:00Z" w:id="594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00BF71" w14:textId="77777777">
            <w:pPr>
              <w:rPr>
                <w:ins w:author="phetc" w:date="2023-02-13T15:44:00Z" w:id="5941"/>
                <w:rFonts w:ascii="Calibri" w:hAnsi="Calibri" w:cs="Calibri"/>
                <w:sz w:val="28"/>
                <w:rPrChange w:author="PC" w:date="2023-03-31T11:41:00Z" w:id="5942">
                  <w:rPr>
                    <w:ins w:author="phetc" w:date="2023-02-13T15:44:00Z" w:id="5943"/>
                    <w:rFonts w:ascii="Calibri" w:hAnsi="Calibri" w:cs="Calibri"/>
                    <w:color w:val="000000"/>
                    <w:sz w:val="28"/>
                  </w:rPr>
                </w:rPrChange>
              </w:rPr>
            </w:pPr>
            <w:ins w:author="phetc" w:date="2023-02-13T15:44:00Z" w:id="5944">
              <w:r w:rsidRPr="00357A8D">
                <w:rPr>
                  <w:rFonts w:ascii="Calibri" w:hAnsi="Calibri" w:cs="Calibri"/>
                  <w:sz w:val="28"/>
                  <w:rPrChange w:author="PC" w:date="2023-03-31T11:41:00Z" w:id="5945">
                    <w:rPr>
                      <w:rFonts w:ascii="Calibri" w:hAnsi="Calibri" w:cs="Calibri"/>
                      <w:color w:val="000000"/>
                      <w:sz w:val="28"/>
                    </w:rPr>
                  </w:rPrChange>
                </w:rPr>
                <w:t> </w:t>
              </w:r>
              <w:r w:rsidRPr="00357A8D">
                <w:rPr>
                  <w:rFonts w:ascii="Wingdings 2" w:hAnsi="Wingdings 2" w:eastAsia="Wingdings 2" w:cs="Wingdings 2"/>
                  <w:sz w:val="28"/>
                  <w:rPrChange w:author="PC" w:date="2023-03-31T11:41:00Z" w:id="59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BD2D9E" w14:textId="77777777">
            <w:pPr>
              <w:rPr>
                <w:ins w:author="phetc" w:date="2023-02-13T15:44:00Z" w:id="5947"/>
                <w:rFonts w:ascii="Calibri" w:hAnsi="Calibri" w:cs="Calibri"/>
                <w:sz w:val="28"/>
                <w:rPrChange w:author="PC" w:date="2023-03-31T11:41:00Z" w:id="5948">
                  <w:rPr>
                    <w:ins w:author="phetc" w:date="2023-02-13T15:44:00Z" w:id="5949"/>
                    <w:rFonts w:ascii="Calibri" w:hAnsi="Calibri" w:cs="Calibri"/>
                    <w:color w:val="000000"/>
                    <w:sz w:val="28"/>
                  </w:rPr>
                </w:rPrChange>
              </w:rPr>
            </w:pPr>
            <w:ins w:author="phetc" w:date="2023-02-13T15:44:00Z" w:id="5950">
              <w:r w:rsidRPr="00357A8D">
                <w:rPr>
                  <w:rFonts w:ascii="Calibri" w:hAnsi="Calibri" w:cs="Calibri"/>
                  <w:sz w:val="28"/>
                  <w:rPrChange w:author="PC" w:date="2023-03-31T11:41:00Z" w:id="5951">
                    <w:rPr>
                      <w:rFonts w:ascii="Calibri" w:hAnsi="Calibri" w:cs="Calibri"/>
                      <w:color w:val="000000"/>
                      <w:sz w:val="28"/>
                    </w:rPr>
                  </w:rPrChange>
                </w:rPr>
                <w:t> </w:t>
              </w:r>
              <w:r w:rsidRPr="00357A8D">
                <w:rPr>
                  <w:rFonts w:ascii="Wingdings 2" w:hAnsi="Wingdings 2" w:eastAsia="Wingdings 2" w:cs="Wingdings 2"/>
                  <w:sz w:val="28"/>
                  <w:rPrChange w:author="PC" w:date="2023-03-31T11:41:00Z" w:id="59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8BB886" w14:textId="77777777">
            <w:pPr>
              <w:rPr>
                <w:ins w:author="phetc" w:date="2023-02-13T15:44:00Z" w:id="5953"/>
                <w:rFonts w:ascii="Calibri" w:hAnsi="Calibri" w:cs="Calibri"/>
                <w:sz w:val="28"/>
                <w:rPrChange w:author="PC" w:date="2023-03-31T11:41:00Z" w:id="5954">
                  <w:rPr>
                    <w:ins w:author="phetc" w:date="2023-02-13T15:44:00Z" w:id="5955"/>
                    <w:rFonts w:ascii="Calibri" w:hAnsi="Calibri" w:cs="Calibri"/>
                    <w:color w:val="000000"/>
                    <w:sz w:val="28"/>
                  </w:rPr>
                </w:rPrChange>
              </w:rPr>
            </w:pPr>
            <w:ins w:author="phetc" w:date="2023-02-13T15:44:00Z" w:id="5956">
              <w:r w:rsidRPr="00357A8D">
                <w:rPr>
                  <w:rFonts w:ascii="Calibri" w:hAnsi="Calibri" w:cs="Calibri"/>
                  <w:sz w:val="28"/>
                  <w:rPrChange w:author="PC" w:date="2023-03-31T11:41:00Z" w:id="5957">
                    <w:rPr>
                      <w:rFonts w:ascii="Calibri" w:hAnsi="Calibri" w:cs="Calibri"/>
                      <w:color w:val="000000"/>
                      <w:sz w:val="28"/>
                    </w:rPr>
                  </w:rPrChange>
                </w:rPr>
                <w:t> </w:t>
              </w:r>
              <w:r w:rsidRPr="00357A8D">
                <w:rPr>
                  <w:rFonts w:ascii="Wingdings 2" w:hAnsi="Wingdings 2" w:eastAsia="Wingdings 2" w:cs="Wingdings 2"/>
                  <w:sz w:val="28"/>
                  <w:rPrChange w:author="PC" w:date="2023-03-31T11:41:00Z" w:id="59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32DA60" w14:textId="77777777">
            <w:pPr>
              <w:rPr>
                <w:ins w:author="phetc" w:date="2023-02-13T15:44:00Z" w:id="5959"/>
                <w:rFonts w:ascii="Calibri" w:hAnsi="Calibri" w:cs="Calibri"/>
                <w:sz w:val="28"/>
                <w:rPrChange w:author="PC" w:date="2023-03-31T11:41:00Z" w:id="5960">
                  <w:rPr>
                    <w:ins w:author="phetc" w:date="2023-02-13T15:44:00Z" w:id="5961"/>
                    <w:rFonts w:ascii="Calibri" w:hAnsi="Calibri" w:cs="Calibri"/>
                    <w:color w:val="000000"/>
                    <w:sz w:val="28"/>
                  </w:rPr>
                </w:rPrChange>
              </w:rPr>
            </w:pPr>
            <w:ins w:author="phetc" w:date="2023-02-13T15:44:00Z" w:id="5962">
              <w:r w:rsidRPr="00357A8D">
                <w:rPr>
                  <w:rFonts w:ascii="Calibri" w:hAnsi="Calibri" w:cs="Calibri"/>
                  <w:sz w:val="28"/>
                  <w:rPrChange w:author="PC" w:date="2023-03-31T11:41:00Z" w:id="59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F06BB9" w14:textId="77777777">
            <w:pPr>
              <w:rPr>
                <w:ins w:author="phetc" w:date="2023-02-13T15:44:00Z" w:id="5964"/>
                <w:rFonts w:ascii="Calibri" w:hAnsi="Calibri" w:cs="Calibri"/>
                <w:sz w:val="28"/>
                <w:rPrChange w:author="PC" w:date="2023-03-31T11:41:00Z" w:id="5965">
                  <w:rPr>
                    <w:ins w:author="phetc" w:date="2023-02-13T15:44:00Z" w:id="5966"/>
                    <w:rFonts w:ascii="Calibri" w:hAnsi="Calibri" w:cs="Calibri"/>
                    <w:color w:val="000000"/>
                    <w:sz w:val="28"/>
                  </w:rPr>
                </w:rPrChange>
              </w:rPr>
            </w:pPr>
            <w:ins w:author="phetc" w:date="2023-02-13T15:44:00Z" w:id="5967">
              <w:r w:rsidRPr="00357A8D">
                <w:rPr>
                  <w:rFonts w:ascii="Calibri" w:hAnsi="Calibri" w:cs="Calibri"/>
                  <w:sz w:val="28"/>
                  <w:rPrChange w:author="PC" w:date="2023-03-31T11:41:00Z" w:id="5968">
                    <w:rPr>
                      <w:rFonts w:ascii="Calibri" w:hAnsi="Calibri" w:cs="Calibri"/>
                      <w:color w:val="000000"/>
                      <w:sz w:val="28"/>
                    </w:rPr>
                  </w:rPrChange>
                </w:rPr>
                <w:t> </w:t>
              </w:r>
              <w:r w:rsidRPr="00357A8D">
                <w:rPr>
                  <w:rFonts w:ascii="Wingdings 2" w:hAnsi="Wingdings 2" w:eastAsia="Wingdings 2" w:cs="Wingdings 2"/>
                  <w:sz w:val="28"/>
                  <w:rPrChange w:author="PC" w:date="2023-03-31T11:41:00Z" w:id="59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613953" w14:textId="77777777">
            <w:pPr>
              <w:rPr>
                <w:ins w:author="phetc" w:date="2023-02-13T15:44:00Z" w:id="5970"/>
                <w:rFonts w:ascii="Calibri" w:hAnsi="Calibri" w:cs="Calibri"/>
                <w:sz w:val="28"/>
                <w:rPrChange w:author="PC" w:date="2023-03-31T11:41:00Z" w:id="5971">
                  <w:rPr>
                    <w:ins w:author="phetc" w:date="2023-02-13T15:44:00Z" w:id="5972"/>
                    <w:rFonts w:ascii="Calibri" w:hAnsi="Calibri" w:cs="Calibri"/>
                    <w:color w:val="000000"/>
                    <w:sz w:val="28"/>
                  </w:rPr>
                </w:rPrChange>
              </w:rPr>
            </w:pPr>
            <w:ins w:author="phetc" w:date="2023-02-13T15:44:00Z" w:id="5973">
              <w:r w:rsidRPr="00357A8D">
                <w:rPr>
                  <w:rFonts w:ascii="Calibri" w:hAnsi="Calibri" w:cs="Calibri"/>
                  <w:sz w:val="28"/>
                  <w:rPrChange w:author="PC" w:date="2023-03-31T11:41:00Z" w:id="59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E109EE" w14:textId="77777777">
            <w:pPr>
              <w:rPr>
                <w:ins w:author="phetc" w:date="2023-02-13T15:44:00Z" w:id="5975"/>
                <w:rFonts w:ascii="Calibri" w:hAnsi="Calibri" w:cs="Calibri"/>
                <w:sz w:val="28"/>
                <w:rPrChange w:author="PC" w:date="2023-03-31T11:41:00Z" w:id="5976">
                  <w:rPr>
                    <w:ins w:author="phetc" w:date="2023-02-13T15:44:00Z" w:id="5977"/>
                    <w:rFonts w:ascii="Calibri" w:hAnsi="Calibri" w:cs="Calibri"/>
                    <w:color w:val="000000"/>
                    <w:sz w:val="28"/>
                  </w:rPr>
                </w:rPrChange>
              </w:rPr>
            </w:pPr>
            <w:ins w:author="phetc" w:date="2023-02-13T15:44:00Z" w:id="5978">
              <w:r w:rsidRPr="00357A8D">
                <w:rPr>
                  <w:rFonts w:ascii="Calibri" w:hAnsi="Calibri" w:cs="Calibri"/>
                  <w:sz w:val="28"/>
                  <w:rPrChange w:author="PC" w:date="2023-03-31T11:41:00Z" w:id="5979">
                    <w:rPr>
                      <w:rFonts w:ascii="Calibri" w:hAnsi="Calibri" w:cs="Calibri"/>
                      <w:color w:val="000000"/>
                      <w:sz w:val="28"/>
                    </w:rPr>
                  </w:rPrChange>
                </w:rPr>
                <w:t> </w:t>
              </w:r>
              <w:r w:rsidRPr="00357A8D">
                <w:rPr>
                  <w:rFonts w:ascii="Wingdings 2" w:hAnsi="Wingdings 2" w:eastAsia="Wingdings 2" w:cs="Wingdings 2"/>
                  <w:sz w:val="28"/>
                  <w:rPrChange w:author="PC" w:date="2023-03-31T11:41:00Z" w:id="59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46D511" w14:textId="77777777">
            <w:pPr>
              <w:rPr>
                <w:ins w:author="phetc" w:date="2023-02-13T15:44:00Z" w:id="5981"/>
                <w:rFonts w:ascii="Calibri" w:hAnsi="Calibri" w:cs="Calibri"/>
                <w:sz w:val="28"/>
                <w:rPrChange w:author="PC" w:date="2023-03-31T11:41:00Z" w:id="5982">
                  <w:rPr>
                    <w:ins w:author="phetc" w:date="2023-02-13T15:44:00Z" w:id="5983"/>
                    <w:rFonts w:ascii="Calibri" w:hAnsi="Calibri" w:cs="Calibri"/>
                    <w:color w:val="000000"/>
                    <w:sz w:val="28"/>
                  </w:rPr>
                </w:rPrChange>
              </w:rPr>
            </w:pPr>
            <w:ins w:author="phetc" w:date="2023-02-13T15:44:00Z" w:id="5984">
              <w:r w:rsidRPr="00357A8D">
                <w:rPr>
                  <w:rFonts w:ascii="Calibri" w:hAnsi="Calibri" w:cs="Calibri"/>
                  <w:sz w:val="28"/>
                  <w:rPrChange w:author="PC" w:date="2023-03-31T11:41:00Z" w:id="59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68AC57" w14:textId="77777777">
            <w:pPr>
              <w:rPr>
                <w:ins w:author="phetc" w:date="2023-02-13T15:44:00Z" w:id="5986"/>
                <w:rFonts w:ascii="Calibri" w:hAnsi="Calibri" w:cs="Calibri"/>
                <w:sz w:val="28"/>
                <w:rPrChange w:author="PC" w:date="2023-03-31T11:41:00Z" w:id="5987">
                  <w:rPr>
                    <w:ins w:author="phetc" w:date="2023-02-13T15:44:00Z" w:id="5988"/>
                    <w:rFonts w:ascii="Calibri" w:hAnsi="Calibri" w:cs="Calibri"/>
                    <w:color w:val="000000"/>
                    <w:sz w:val="28"/>
                  </w:rPr>
                </w:rPrChange>
              </w:rPr>
            </w:pPr>
            <w:ins w:author="phetc" w:date="2023-02-13T15:44:00Z" w:id="5989">
              <w:r w:rsidRPr="00357A8D">
                <w:rPr>
                  <w:rFonts w:ascii="Calibri" w:hAnsi="Calibri" w:cs="Calibri"/>
                  <w:sz w:val="28"/>
                  <w:rPrChange w:author="PC" w:date="2023-03-31T11:41:00Z" w:id="5990">
                    <w:rPr>
                      <w:rFonts w:ascii="Calibri" w:hAnsi="Calibri" w:cs="Calibri"/>
                      <w:color w:val="000000"/>
                      <w:sz w:val="28"/>
                    </w:rPr>
                  </w:rPrChange>
                </w:rPr>
                <w:t> </w:t>
              </w:r>
              <w:r w:rsidRPr="00357A8D">
                <w:rPr>
                  <w:rFonts w:ascii="Wingdings 2" w:hAnsi="Wingdings 2" w:eastAsia="Wingdings 2" w:cs="Wingdings 2"/>
                  <w:sz w:val="28"/>
                  <w:rPrChange w:author="PC" w:date="2023-03-31T11:41:00Z" w:id="59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A86429" w14:textId="77777777">
            <w:pPr>
              <w:rPr>
                <w:ins w:author="phetc" w:date="2023-02-13T15:44:00Z" w:id="5992"/>
                <w:rFonts w:ascii="Calibri" w:hAnsi="Calibri" w:cs="Calibri"/>
                <w:sz w:val="28"/>
                <w:rPrChange w:author="PC" w:date="2023-03-31T11:41:00Z" w:id="5993">
                  <w:rPr>
                    <w:ins w:author="phetc" w:date="2023-02-13T15:44:00Z" w:id="5994"/>
                    <w:rFonts w:ascii="Calibri" w:hAnsi="Calibri" w:cs="Calibri"/>
                    <w:color w:val="000000"/>
                    <w:sz w:val="28"/>
                  </w:rPr>
                </w:rPrChange>
              </w:rPr>
            </w:pPr>
            <w:ins w:author="phetc" w:date="2023-02-13T15:44:00Z" w:id="5995">
              <w:r w:rsidRPr="00357A8D">
                <w:rPr>
                  <w:rFonts w:ascii="Calibri" w:hAnsi="Calibri" w:cs="Calibri"/>
                  <w:sz w:val="28"/>
                  <w:rPrChange w:author="PC" w:date="2023-03-31T11:41:00Z" w:id="599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1781F1" w14:textId="77777777">
            <w:pPr>
              <w:rPr>
                <w:ins w:author="phetc" w:date="2023-02-13T15:44:00Z" w:id="5997"/>
                <w:rFonts w:ascii="Calibri" w:hAnsi="Calibri" w:cs="Calibri"/>
                <w:sz w:val="28"/>
                <w:rPrChange w:author="PC" w:date="2023-03-31T11:41:00Z" w:id="5998">
                  <w:rPr>
                    <w:ins w:author="phetc" w:date="2023-02-13T15:44:00Z" w:id="5999"/>
                    <w:rFonts w:ascii="Calibri" w:hAnsi="Calibri" w:cs="Calibri"/>
                    <w:color w:val="000000"/>
                    <w:sz w:val="28"/>
                  </w:rPr>
                </w:rPrChange>
              </w:rPr>
            </w:pPr>
            <w:ins w:author="phetc" w:date="2023-02-13T15:44:00Z" w:id="6000">
              <w:r w:rsidRPr="00357A8D">
                <w:rPr>
                  <w:rFonts w:ascii="Calibri" w:hAnsi="Calibri" w:cs="Calibri"/>
                  <w:sz w:val="28"/>
                  <w:rPrChange w:author="PC" w:date="2023-03-31T11:41:00Z" w:id="600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E0B691" w14:textId="77777777">
            <w:pPr>
              <w:rPr>
                <w:ins w:author="phetc" w:date="2023-02-13T15:44:00Z" w:id="6002"/>
                <w:rFonts w:ascii="Calibri" w:hAnsi="Calibri" w:cs="Calibri"/>
                <w:sz w:val="28"/>
                <w:rPrChange w:author="PC" w:date="2023-03-31T11:41:00Z" w:id="6003">
                  <w:rPr>
                    <w:ins w:author="phetc" w:date="2023-02-13T15:44:00Z" w:id="6004"/>
                    <w:rFonts w:ascii="Calibri" w:hAnsi="Calibri" w:cs="Calibri"/>
                    <w:color w:val="000000"/>
                    <w:sz w:val="28"/>
                  </w:rPr>
                </w:rPrChange>
              </w:rPr>
            </w:pPr>
            <w:ins w:author="phetc" w:date="2023-02-13T15:44:00Z" w:id="6005">
              <w:r w:rsidRPr="00357A8D">
                <w:rPr>
                  <w:rFonts w:ascii="Calibri" w:hAnsi="Calibri" w:cs="Calibri"/>
                  <w:sz w:val="28"/>
                  <w:rPrChange w:author="PC" w:date="2023-03-31T11:41:00Z" w:id="6006">
                    <w:rPr>
                      <w:rFonts w:ascii="Calibri" w:hAnsi="Calibri" w:cs="Calibri"/>
                      <w:color w:val="000000"/>
                      <w:sz w:val="28"/>
                    </w:rPr>
                  </w:rPrChange>
                </w:rPr>
                <w:t> </w:t>
              </w:r>
              <w:r w:rsidRPr="00357A8D">
                <w:rPr>
                  <w:rFonts w:ascii="Wingdings 2" w:hAnsi="Wingdings 2" w:eastAsia="Wingdings 2" w:cs="Wingdings 2"/>
                  <w:sz w:val="28"/>
                  <w:rPrChange w:author="PC" w:date="2023-03-31T11:41:00Z" w:id="60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C8C579" w14:textId="77777777">
            <w:pPr>
              <w:rPr>
                <w:ins w:author="phetc" w:date="2023-02-13T15:44:00Z" w:id="6008"/>
                <w:rFonts w:ascii="Calibri" w:hAnsi="Calibri" w:cs="Calibri"/>
                <w:sz w:val="28"/>
                <w:rPrChange w:author="PC" w:date="2023-03-31T11:41:00Z" w:id="6009">
                  <w:rPr>
                    <w:ins w:author="phetc" w:date="2023-02-13T15:44:00Z" w:id="6010"/>
                    <w:rFonts w:ascii="Calibri" w:hAnsi="Calibri" w:cs="Calibri"/>
                    <w:color w:val="000000"/>
                    <w:sz w:val="28"/>
                  </w:rPr>
                </w:rPrChange>
              </w:rPr>
            </w:pPr>
            <w:ins w:author="phetc" w:date="2023-02-13T15:44:00Z" w:id="6011">
              <w:r w:rsidRPr="00357A8D">
                <w:rPr>
                  <w:rFonts w:ascii="Calibri" w:hAnsi="Calibri" w:cs="Calibri"/>
                  <w:sz w:val="28"/>
                  <w:rPrChange w:author="PC" w:date="2023-03-31T11:41:00Z" w:id="6012">
                    <w:rPr>
                      <w:rFonts w:ascii="Calibri" w:hAnsi="Calibri" w:cs="Calibri"/>
                      <w:color w:val="000000"/>
                      <w:sz w:val="28"/>
                    </w:rPr>
                  </w:rPrChange>
                </w:rPr>
                <w:t> </w:t>
              </w:r>
            </w:ins>
          </w:p>
        </w:tc>
      </w:tr>
      <w:tr w:rsidRPr="00357A8D" w:rsidR="00567CE2" w:rsidTr="00277A61" w14:paraId="70C9092A" w14:textId="77777777">
        <w:trPr>
          <w:trHeight w:val="430"/>
          <w:ins w:author="phetc" w:date="2023-02-13T15:44:00Z" w:id="601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2446D0DB" w14:textId="77777777">
            <w:pPr>
              <w:rPr>
                <w:ins w:author="phetc" w:date="2023-02-13T15:44:00Z" w:id="6014"/>
                <w:rFonts w:ascii="Calibri" w:hAnsi="Calibri" w:cs="Calibri"/>
                <w:sz w:val="28"/>
                <w:rPrChange w:author="PC" w:date="2023-03-31T11:41:00Z" w:id="6015">
                  <w:rPr>
                    <w:ins w:author="phetc" w:date="2023-02-13T15:44:00Z" w:id="6016"/>
                    <w:rFonts w:ascii="Calibri" w:hAnsi="Calibri" w:cs="Calibri"/>
                    <w:color w:val="000000"/>
                    <w:sz w:val="28"/>
                  </w:rPr>
                </w:rPrChange>
              </w:rPr>
            </w:pPr>
            <w:ins w:author="phetc" w:date="2023-02-13T15:44:00Z" w:id="6017">
              <w:r w:rsidRPr="00357A8D">
                <w:rPr>
                  <w:rFonts w:ascii="TH Sarabun New" w:hAnsi="TH Sarabun New" w:cs="TH Sarabun New"/>
                  <w:sz w:val="28"/>
                  <w:cs/>
                </w:rPr>
                <w:t>ศ.</w:t>
              </w:r>
              <w:r w:rsidRPr="00357A8D">
                <w:rPr>
                  <w:rFonts w:ascii="TH Sarabun New" w:hAnsi="TH Sarabun New" w:eastAsia="AngsanaNew-Bold" w:cs="TH Sarabun New"/>
                  <w:sz w:val="28"/>
                </w:rPr>
                <w:t xml:space="preserve">211 </w:t>
              </w:r>
              <w:r w:rsidRPr="00357A8D">
                <w:rPr>
                  <w:rFonts w:ascii="TH Sarabun New" w:hAnsi="TH Sarabun New" w:cs="TH Sarabun New"/>
                  <w:sz w:val="28"/>
                  <w:cs/>
                </w:rPr>
                <w:t xml:space="preserve">หลักเศรษฐศาสตร์จุลภาค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C71B7A" w14:textId="77777777">
            <w:pPr>
              <w:rPr>
                <w:ins w:author="phetc" w:date="2023-02-13T15:44:00Z" w:id="6018"/>
                <w:rFonts w:ascii="Calibri" w:hAnsi="Calibri" w:cs="Calibri"/>
                <w:sz w:val="28"/>
                <w:rPrChange w:author="PC" w:date="2023-03-31T11:41:00Z" w:id="6019">
                  <w:rPr>
                    <w:ins w:author="phetc" w:date="2023-02-13T15:44:00Z" w:id="6020"/>
                    <w:rFonts w:ascii="Calibri" w:hAnsi="Calibri" w:cs="Calibri"/>
                    <w:color w:val="000000"/>
                    <w:sz w:val="28"/>
                  </w:rPr>
                </w:rPrChange>
              </w:rPr>
            </w:pPr>
            <w:ins w:author="phetc" w:date="2023-02-13T15:44:00Z" w:id="6021">
              <w:r w:rsidRPr="00357A8D">
                <w:rPr>
                  <w:rFonts w:ascii="Calibri" w:hAnsi="Calibri" w:cs="Calibri"/>
                  <w:sz w:val="28"/>
                  <w:rPrChange w:author="PC" w:date="2023-03-31T11:41:00Z" w:id="6022">
                    <w:rPr>
                      <w:rFonts w:ascii="Calibri" w:hAnsi="Calibri" w:cs="Calibri"/>
                      <w:color w:val="000000"/>
                      <w:sz w:val="28"/>
                    </w:rPr>
                  </w:rPrChange>
                </w:rPr>
                <w:t> </w:t>
              </w:r>
              <w:r w:rsidRPr="00357A8D">
                <w:rPr>
                  <w:rFonts w:ascii="Wingdings 2" w:hAnsi="Wingdings 2" w:eastAsia="Wingdings 2" w:cs="Wingdings 2"/>
                  <w:sz w:val="28"/>
                  <w:rPrChange w:author="PC" w:date="2023-03-31T11:41:00Z" w:id="60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7600D2" w14:textId="77777777">
            <w:pPr>
              <w:rPr>
                <w:ins w:author="phetc" w:date="2023-02-13T15:44:00Z" w:id="6024"/>
                <w:rFonts w:ascii="Calibri" w:hAnsi="Calibri" w:cs="Calibri"/>
                <w:sz w:val="28"/>
                <w:rPrChange w:author="PC" w:date="2023-03-31T11:41:00Z" w:id="6025">
                  <w:rPr>
                    <w:ins w:author="phetc" w:date="2023-02-13T15:44:00Z" w:id="6026"/>
                    <w:rFonts w:ascii="Calibri" w:hAnsi="Calibri" w:cs="Calibri"/>
                    <w:color w:val="000000"/>
                    <w:sz w:val="28"/>
                  </w:rPr>
                </w:rPrChange>
              </w:rPr>
            </w:pPr>
            <w:ins w:author="phetc" w:date="2023-02-13T15:44:00Z" w:id="6027">
              <w:r w:rsidRPr="00357A8D">
                <w:rPr>
                  <w:rFonts w:ascii="Calibri" w:hAnsi="Calibri" w:cs="Calibri"/>
                  <w:sz w:val="28"/>
                  <w:rPrChange w:author="PC" w:date="2023-03-31T11:41:00Z" w:id="6028">
                    <w:rPr>
                      <w:rFonts w:ascii="Calibri" w:hAnsi="Calibri" w:cs="Calibri"/>
                      <w:color w:val="000000"/>
                      <w:sz w:val="28"/>
                    </w:rPr>
                  </w:rPrChange>
                </w:rPr>
                <w:t> </w:t>
              </w:r>
              <w:r w:rsidRPr="00357A8D">
                <w:rPr>
                  <w:rFonts w:ascii="Wingdings 2" w:hAnsi="Wingdings 2" w:eastAsia="Wingdings 2" w:cs="Wingdings 2"/>
                  <w:sz w:val="28"/>
                  <w:rPrChange w:author="PC" w:date="2023-03-31T11:41:00Z" w:id="60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0A488A" w14:textId="77777777">
            <w:pPr>
              <w:rPr>
                <w:ins w:author="phetc" w:date="2023-02-13T15:44:00Z" w:id="6030"/>
                <w:rFonts w:ascii="Calibri" w:hAnsi="Calibri" w:cs="Calibri"/>
                <w:sz w:val="28"/>
                <w:rPrChange w:author="PC" w:date="2023-03-31T11:41:00Z" w:id="6031">
                  <w:rPr>
                    <w:ins w:author="phetc" w:date="2023-02-13T15:44:00Z" w:id="6032"/>
                    <w:rFonts w:ascii="Calibri" w:hAnsi="Calibri" w:cs="Calibri"/>
                    <w:color w:val="000000"/>
                    <w:sz w:val="28"/>
                  </w:rPr>
                </w:rPrChange>
              </w:rPr>
            </w:pPr>
            <w:ins w:author="phetc" w:date="2023-02-13T15:44:00Z" w:id="6033">
              <w:r w:rsidRPr="00357A8D">
                <w:rPr>
                  <w:rFonts w:ascii="Calibri" w:hAnsi="Calibri" w:cs="Calibri"/>
                  <w:sz w:val="28"/>
                  <w:rPrChange w:author="PC" w:date="2023-03-31T11:41:00Z" w:id="60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8D9E37" w14:textId="77777777">
            <w:pPr>
              <w:rPr>
                <w:ins w:author="phetc" w:date="2023-02-13T15:44:00Z" w:id="6035"/>
                <w:rFonts w:ascii="Calibri" w:hAnsi="Calibri" w:cs="Calibri"/>
                <w:sz w:val="28"/>
                <w:rPrChange w:author="PC" w:date="2023-03-31T11:41:00Z" w:id="6036">
                  <w:rPr>
                    <w:ins w:author="phetc" w:date="2023-02-13T15:44:00Z" w:id="6037"/>
                    <w:rFonts w:ascii="Calibri" w:hAnsi="Calibri" w:cs="Calibri"/>
                    <w:color w:val="000000"/>
                    <w:sz w:val="28"/>
                  </w:rPr>
                </w:rPrChange>
              </w:rPr>
            </w:pPr>
            <w:ins w:author="phetc" w:date="2023-02-13T15:44:00Z" w:id="6038">
              <w:r w:rsidRPr="00357A8D">
                <w:rPr>
                  <w:rFonts w:ascii="Calibri" w:hAnsi="Calibri" w:cs="Calibri"/>
                  <w:sz w:val="28"/>
                  <w:rPrChange w:author="PC" w:date="2023-03-31T11:41:00Z" w:id="6039">
                    <w:rPr>
                      <w:rFonts w:ascii="Calibri" w:hAnsi="Calibri" w:cs="Calibri"/>
                      <w:color w:val="000000"/>
                      <w:sz w:val="28"/>
                    </w:rPr>
                  </w:rPrChange>
                </w:rPr>
                <w:t> </w:t>
              </w:r>
              <w:r w:rsidRPr="00357A8D">
                <w:rPr>
                  <w:rFonts w:ascii="Wingdings 2" w:hAnsi="Wingdings 2" w:eastAsia="Wingdings 2" w:cs="Wingdings 2"/>
                  <w:sz w:val="28"/>
                  <w:rPrChange w:author="PC" w:date="2023-03-31T11:41:00Z" w:id="60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FB73C7" w14:textId="77777777">
            <w:pPr>
              <w:rPr>
                <w:ins w:author="phetc" w:date="2023-02-13T15:44:00Z" w:id="6041"/>
                <w:rFonts w:ascii="Calibri" w:hAnsi="Calibri" w:cs="Calibri"/>
                <w:sz w:val="28"/>
                <w:rPrChange w:author="PC" w:date="2023-03-31T11:41:00Z" w:id="6042">
                  <w:rPr>
                    <w:ins w:author="phetc" w:date="2023-02-13T15:44:00Z" w:id="6043"/>
                    <w:rFonts w:ascii="Calibri" w:hAnsi="Calibri" w:cs="Calibri"/>
                    <w:color w:val="000000"/>
                    <w:sz w:val="28"/>
                  </w:rPr>
                </w:rPrChange>
              </w:rPr>
            </w:pPr>
            <w:ins w:author="phetc" w:date="2023-02-13T15:44:00Z" w:id="6044">
              <w:r w:rsidRPr="00357A8D">
                <w:rPr>
                  <w:rFonts w:ascii="Calibri" w:hAnsi="Calibri" w:cs="Calibri"/>
                  <w:sz w:val="28"/>
                  <w:rPrChange w:author="PC" w:date="2023-03-31T11:41:00Z" w:id="6045">
                    <w:rPr>
                      <w:rFonts w:ascii="Calibri" w:hAnsi="Calibri" w:cs="Calibri"/>
                      <w:color w:val="000000"/>
                      <w:sz w:val="28"/>
                    </w:rPr>
                  </w:rPrChange>
                </w:rPr>
                <w:t> </w:t>
              </w:r>
              <w:r w:rsidRPr="00357A8D">
                <w:rPr>
                  <w:rFonts w:ascii="Wingdings 2" w:hAnsi="Wingdings 2" w:eastAsia="Wingdings 2" w:cs="Wingdings 2"/>
                  <w:sz w:val="28"/>
                  <w:rPrChange w:author="PC" w:date="2023-03-31T11:41:00Z" w:id="60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95844B" w14:textId="77777777">
            <w:pPr>
              <w:rPr>
                <w:ins w:author="phetc" w:date="2023-02-13T15:44:00Z" w:id="6047"/>
                <w:rFonts w:ascii="Calibri" w:hAnsi="Calibri" w:cs="Calibri"/>
                <w:sz w:val="28"/>
                <w:rPrChange w:author="PC" w:date="2023-03-31T11:41:00Z" w:id="6048">
                  <w:rPr>
                    <w:ins w:author="phetc" w:date="2023-02-13T15:44:00Z" w:id="6049"/>
                    <w:rFonts w:ascii="Calibri" w:hAnsi="Calibri" w:cs="Calibri"/>
                    <w:color w:val="000000"/>
                    <w:sz w:val="28"/>
                  </w:rPr>
                </w:rPrChange>
              </w:rPr>
            </w:pPr>
            <w:ins w:author="phetc" w:date="2023-02-13T15:44:00Z" w:id="6050">
              <w:r w:rsidRPr="00357A8D">
                <w:rPr>
                  <w:rFonts w:ascii="Wingdings 2" w:hAnsi="Wingdings 2" w:eastAsia="Wingdings 2" w:cs="Wingdings 2"/>
                  <w:sz w:val="28"/>
                  <w:rPrChange w:author="PC" w:date="2023-03-31T11:41:00Z" w:id="60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00F368" w14:textId="77777777">
            <w:pPr>
              <w:rPr>
                <w:ins w:author="phetc" w:date="2023-02-13T15:44:00Z" w:id="6052"/>
                <w:rFonts w:ascii="Calibri" w:hAnsi="Calibri" w:cs="Calibri"/>
                <w:sz w:val="28"/>
                <w:rPrChange w:author="PC" w:date="2023-03-31T11:41:00Z" w:id="6053">
                  <w:rPr>
                    <w:ins w:author="phetc" w:date="2023-02-13T15:44:00Z" w:id="6054"/>
                    <w:rFonts w:ascii="Calibri" w:hAnsi="Calibri" w:cs="Calibri"/>
                    <w:color w:val="000000"/>
                    <w:sz w:val="28"/>
                  </w:rPr>
                </w:rPrChange>
              </w:rPr>
            </w:pPr>
            <w:ins w:author="phetc" w:date="2023-02-13T15:44:00Z" w:id="6055">
              <w:r w:rsidRPr="00357A8D">
                <w:rPr>
                  <w:rFonts w:ascii="Calibri" w:hAnsi="Calibri" w:cs="Calibri"/>
                  <w:sz w:val="28"/>
                  <w:rPrChange w:author="PC" w:date="2023-03-31T11:41:00Z" w:id="60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86C588" w14:textId="77777777">
            <w:pPr>
              <w:rPr>
                <w:ins w:author="phetc" w:date="2023-02-13T15:44:00Z" w:id="6057"/>
                <w:rFonts w:ascii="Calibri" w:hAnsi="Calibri" w:cs="Calibri"/>
                <w:sz w:val="28"/>
                <w:rPrChange w:author="PC" w:date="2023-03-31T11:41:00Z" w:id="6058">
                  <w:rPr>
                    <w:ins w:author="phetc" w:date="2023-02-13T15:44:00Z" w:id="6059"/>
                    <w:rFonts w:ascii="Calibri" w:hAnsi="Calibri" w:cs="Calibri"/>
                    <w:color w:val="000000"/>
                    <w:sz w:val="28"/>
                  </w:rPr>
                </w:rPrChange>
              </w:rPr>
            </w:pPr>
            <w:ins w:author="phetc" w:date="2023-02-13T15:44:00Z" w:id="6060">
              <w:r w:rsidRPr="00357A8D">
                <w:rPr>
                  <w:rFonts w:ascii="Calibri" w:hAnsi="Calibri" w:cs="Cordia New"/>
                  <w:sz w:val="28"/>
                  <w:cs/>
                  <w:rPrChange w:author="PC" w:date="2023-03-31T11:41:00Z" w:id="6061">
                    <w:rPr>
                      <w:rFonts w:ascii="Calibri" w:hAnsi="Calibri" w:cs="Cordia New"/>
                      <w:color w:val="000000"/>
                      <w:sz w:val="28"/>
                      <w:cs/>
                    </w:rPr>
                  </w:rPrChange>
                </w:rPr>
                <w:t xml:space="preserve"> </w:t>
              </w:r>
              <w:r w:rsidRPr="00357A8D">
                <w:rPr>
                  <w:rFonts w:ascii="Wingdings 2" w:hAnsi="Wingdings 2" w:eastAsia="Wingdings 2" w:cs="Wingdings 2"/>
                  <w:sz w:val="28"/>
                  <w:rPrChange w:author="PC" w:date="2023-03-31T11:41:00Z" w:id="6062">
                    <w:rPr>
                      <w:rFonts w:ascii="Calibri" w:hAnsi="Calibri" w:cs="Calibri"/>
                      <w:color w:val="000000"/>
                      <w:sz w:val="28"/>
                    </w:rPr>
                  </w:rPrChange>
                </w:rPr>
                <w:t>P</w:t>
              </w:r>
              <w:r w:rsidRPr="00357A8D">
                <w:rPr>
                  <w:rFonts w:ascii="Calibri" w:hAnsi="Calibri" w:cs="Calibri"/>
                  <w:sz w:val="28"/>
                  <w:rPrChange w:author="PC" w:date="2023-03-31T11:41:00Z" w:id="60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54C9B3" w14:textId="77777777">
            <w:pPr>
              <w:rPr>
                <w:ins w:author="phetc" w:date="2023-02-13T15:44:00Z" w:id="6064"/>
                <w:rFonts w:ascii="Calibri" w:hAnsi="Calibri" w:cs="Calibri"/>
                <w:sz w:val="28"/>
                <w:rPrChange w:author="PC" w:date="2023-03-31T11:41:00Z" w:id="6065">
                  <w:rPr>
                    <w:ins w:author="phetc" w:date="2023-02-13T15:44:00Z" w:id="6066"/>
                    <w:rFonts w:ascii="Calibri" w:hAnsi="Calibri" w:cs="Calibri"/>
                    <w:color w:val="000000"/>
                    <w:sz w:val="28"/>
                  </w:rPr>
                </w:rPrChange>
              </w:rPr>
            </w:pPr>
            <w:ins w:author="phetc" w:date="2023-02-13T15:44:00Z" w:id="6067">
              <w:r w:rsidRPr="00357A8D">
                <w:rPr>
                  <w:rFonts w:ascii="Calibri" w:hAnsi="Calibri" w:cs="Calibri"/>
                  <w:sz w:val="28"/>
                  <w:rPrChange w:author="PC" w:date="2023-03-31T11:41:00Z" w:id="60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CAA2F5" w14:textId="77777777">
            <w:pPr>
              <w:rPr>
                <w:ins w:author="phetc" w:date="2023-02-13T15:44:00Z" w:id="6069"/>
                <w:rFonts w:ascii="Calibri" w:hAnsi="Calibri" w:cs="Calibri"/>
                <w:sz w:val="28"/>
                <w:rPrChange w:author="PC" w:date="2023-03-31T11:41:00Z" w:id="6070">
                  <w:rPr>
                    <w:ins w:author="phetc" w:date="2023-02-13T15:44:00Z" w:id="6071"/>
                    <w:rFonts w:ascii="Calibri" w:hAnsi="Calibri" w:cs="Calibri"/>
                    <w:color w:val="000000"/>
                    <w:sz w:val="28"/>
                  </w:rPr>
                </w:rPrChange>
              </w:rPr>
            </w:pPr>
            <w:ins w:author="phetc" w:date="2023-02-13T15:44:00Z" w:id="6072">
              <w:r w:rsidRPr="00357A8D">
                <w:rPr>
                  <w:rFonts w:ascii="Calibri" w:hAnsi="Calibri" w:cs="Calibri"/>
                  <w:sz w:val="28"/>
                  <w:rPrChange w:author="PC" w:date="2023-03-31T11:41:00Z" w:id="6073">
                    <w:rPr>
                      <w:rFonts w:ascii="Calibri" w:hAnsi="Calibri" w:cs="Calibri"/>
                      <w:color w:val="000000"/>
                      <w:sz w:val="28"/>
                    </w:rPr>
                  </w:rPrChange>
                </w:rPr>
                <w:t> </w:t>
              </w:r>
              <w:r w:rsidRPr="00357A8D">
                <w:rPr>
                  <w:rFonts w:ascii="Wingdings 2" w:hAnsi="Wingdings 2" w:eastAsia="Wingdings 2" w:cs="Wingdings 2"/>
                  <w:sz w:val="28"/>
                  <w:rPrChange w:author="PC" w:date="2023-03-31T11:41:00Z" w:id="60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DA5D0F" w14:textId="77777777">
            <w:pPr>
              <w:rPr>
                <w:ins w:author="phetc" w:date="2023-02-13T15:44:00Z" w:id="6075"/>
                <w:rFonts w:ascii="Calibri" w:hAnsi="Calibri" w:cs="Calibri"/>
                <w:sz w:val="28"/>
                <w:rPrChange w:author="PC" w:date="2023-03-31T11:41:00Z" w:id="6076">
                  <w:rPr>
                    <w:ins w:author="phetc" w:date="2023-02-13T15:44:00Z" w:id="6077"/>
                    <w:rFonts w:ascii="Calibri" w:hAnsi="Calibri" w:cs="Calibri"/>
                    <w:color w:val="000000"/>
                    <w:sz w:val="28"/>
                  </w:rPr>
                </w:rPrChange>
              </w:rPr>
            </w:pPr>
            <w:ins w:author="phetc" w:date="2023-02-13T15:44:00Z" w:id="6078">
              <w:r w:rsidRPr="00357A8D">
                <w:rPr>
                  <w:rFonts w:ascii="Calibri" w:hAnsi="Calibri" w:cs="Calibri"/>
                  <w:sz w:val="28"/>
                  <w:rPrChange w:author="PC" w:date="2023-03-31T11:41:00Z" w:id="607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30C9F0" w14:textId="77777777">
            <w:pPr>
              <w:rPr>
                <w:ins w:author="phetc" w:date="2023-02-13T15:44:00Z" w:id="6080"/>
                <w:rFonts w:ascii="Calibri" w:hAnsi="Calibri" w:cs="Calibri"/>
                <w:sz w:val="28"/>
                <w:rPrChange w:author="PC" w:date="2023-03-31T11:41:00Z" w:id="6081">
                  <w:rPr>
                    <w:ins w:author="phetc" w:date="2023-02-13T15:44:00Z" w:id="6082"/>
                    <w:rFonts w:ascii="Calibri" w:hAnsi="Calibri" w:cs="Calibri"/>
                    <w:color w:val="000000"/>
                    <w:sz w:val="28"/>
                  </w:rPr>
                </w:rPrChange>
              </w:rPr>
            </w:pPr>
            <w:ins w:author="phetc" w:date="2023-02-13T15:44:00Z" w:id="6083">
              <w:r w:rsidRPr="00357A8D">
                <w:rPr>
                  <w:rFonts w:ascii="Calibri" w:hAnsi="Calibri" w:cs="Calibri"/>
                  <w:sz w:val="28"/>
                  <w:rPrChange w:author="PC" w:date="2023-03-31T11:41:00Z" w:id="6084">
                    <w:rPr>
                      <w:rFonts w:ascii="Calibri" w:hAnsi="Calibri" w:cs="Calibri"/>
                      <w:color w:val="000000"/>
                      <w:sz w:val="28"/>
                    </w:rPr>
                  </w:rPrChange>
                </w:rPr>
                <w:t> </w:t>
              </w:r>
              <w:r w:rsidRPr="00357A8D">
                <w:rPr>
                  <w:rFonts w:ascii="Wingdings 2" w:hAnsi="Wingdings 2" w:eastAsia="Wingdings 2" w:cs="Wingdings 2"/>
                  <w:sz w:val="28"/>
                  <w:rPrChange w:author="PC" w:date="2023-03-31T11:41:00Z" w:id="60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BFCC97" w14:textId="77777777">
            <w:pPr>
              <w:rPr>
                <w:ins w:author="phetc" w:date="2023-02-13T15:44:00Z" w:id="6086"/>
                <w:rFonts w:ascii="Calibri" w:hAnsi="Calibri" w:cs="Calibri"/>
                <w:sz w:val="28"/>
                <w:rPrChange w:author="PC" w:date="2023-03-31T11:41:00Z" w:id="6087">
                  <w:rPr>
                    <w:ins w:author="phetc" w:date="2023-02-13T15:44:00Z" w:id="6088"/>
                    <w:rFonts w:ascii="Calibri" w:hAnsi="Calibri" w:cs="Calibri"/>
                    <w:color w:val="000000"/>
                    <w:sz w:val="28"/>
                  </w:rPr>
                </w:rPrChange>
              </w:rPr>
            </w:pPr>
            <w:ins w:author="phetc" w:date="2023-02-13T15:44:00Z" w:id="6089">
              <w:r w:rsidRPr="00357A8D">
                <w:rPr>
                  <w:rFonts w:ascii="Calibri" w:hAnsi="Calibri" w:cs="Calibri"/>
                  <w:sz w:val="28"/>
                  <w:rPrChange w:author="PC" w:date="2023-03-31T11:41:00Z" w:id="609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188383" w14:textId="77777777">
            <w:pPr>
              <w:rPr>
                <w:ins w:author="phetc" w:date="2023-02-13T15:44:00Z" w:id="6091"/>
                <w:rFonts w:ascii="Calibri" w:hAnsi="Calibri" w:cs="Calibri"/>
                <w:sz w:val="28"/>
                <w:rPrChange w:author="PC" w:date="2023-03-31T11:41:00Z" w:id="6092">
                  <w:rPr>
                    <w:ins w:author="phetc" w:date="2023-02-13T15:44:00Z" w:id="6093"/>
                    <w:rFonts w:ascii="Calibri" w:hAnsi="Calibri" w:cs="Calibri"/>
                    <w:color w:val="000000"/>
                    <w:sz w:val="28"/>
                  </w:rPr>
                </w:rPrChange>
              </w:rPr>
            </w:pPr>
            <w:ins w:author="phetc" w:date="2023-02-13T15:44:00Z" w:id="6094">
              <w:r w:rsidRPr="00357A8D">
                <w:rPr>
                  <w:rFonts w:ascii="Calibri" w:hAnsi="Calibri" w:cs="Calibri"/>
                  <w:sz w:val="28"/>
                  <w:rPrChange w:author="PC" w:date="2023-03-31T11:41:00Z" w:id="60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7A1D71" w14:textId="77777777">
            <w:pPr>
              <w:rPr>
                <w:ins w:author="phetc" w:date="2023-02-13T15:44:00Z" w:id="6096"/>
                <w:rFonts w:ascii="Calibri" w:hAnsi="Calibri" w:cs="Calibri"/>
                <w:sz w:val="28"/>
                <w:rPrChange w:author="PC" w:date="2023-03-31T11:41:00Z" w:id="6097">
                  <w:rPr>
                    <w:ins w:author="phetc" w:date="2023-02-13T15:44:00Z" w:id="6098"/>
                    <w:rFonts w:ascii="Calibri" w:hAnsi="Calibri" w:cs="Calibri"/>
                    <w:color w:val="000000"/>
                    <w:sz w:val="28"/>
                  </w:rPr>
                </w:rPrChange>
              </w:rPr>
            </w:pPr>
            <w:ins w:author="phetc" w:date="2023-02-13T15:44:00Z" w:id="6099">
              <w:r w:rsidRPr="00357A8D">
                <w:rPr>
                  <w:rFonts w:ascii="Calibri" w:hAnsi="Calibri" w:cs="Calibri"/>
                  <w:sz w:val="28"/>
                  <w:rPrChange w:author="PC" w:date="2023-03-31T11:41:00Z" w:id="6100">
                    <w:rPr>
                      <w:rFonts w:ascii="Calibri" w:hAnsi="Calibri" w:cs="Calibri"/>
                      <w:color w:val="000000"/>
                      <w:sz w:val="28"/>
                    </w:rPr>
                  </w:rPrChange>
                </w:rPr>
                <w:t> </w:t>
              </w:r>
              <w:r w:rsidRPr="00357A8D">
                <w:rPr>
                  <w:rFonts w:ascii="Wingdings 2" w:hAnsi="Wingdings 2" w:eastAsia="Wingdings 2" w:cs="Wingdings 2"/>
                  <w:sz w:val="28"/>
                  <w:rPrChange w:author="PC" w:date="2023-03-31T11:41:00Z" w:id="61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C864A0" w14:textId="77777777">
            <w:pPr>
              <w:rPr>
                <w:ins w:author="phetc" w:date="2023-02-13T15:44:00Z" w:id="6102"/>
                <w:rFonts w:ascii="Calibri" w:hAnsi="Calibri" w:cs="Calibri"/>
                <w:sz w:val="28"/>
                <w:rPrChange w:author="PC" w:date="2023-03-31T11:41:00Z" w:id="6103">
                  <w:rPr>
                    <w:ins w:author="phetc" w:date="2023-02-13T15:44:00Z" w:id="6104"/>
                    <w:rFonts w:ascii="Calibri" w:hAnsi="Calibri" w:cs="Calibri"/>
                    <w:color w:val="000000"/>
                    <w:sz w:val="28"/>
                  </w:rPr>
                </w:rPrChange>
              </w:rPr>
            </w:pPr>
            <w:ins w:author="phetc" w:date="2023-02-13T15:44:00Z" w:id="6105">
              <w:r w:rsidRPr="00357A8D">
                <w:rPr>
                  <w:rFonts w:ascii="Calibri" w:hAnsi="Calibri" w:cs="Calibri"/>
                  <w:sz w:val="28"/>
                  <w:rPrChange w:author="PC" w:date="2023-03-31T11:41:00Z" w:id="6106">
                    <w:rPr>
                      <w:rFonts w:ascii="Calibri" w:hAnsi="Calibri" w:cs="Calibri"/>
                      <w:color w:val="000000"/>
                      <w:sz w:val="28"/>
                    </w:rPr>
                  </w:rPrChange>
                </w:rPr>
                <w:t> </w:t>
              </w:r>
            </w:ins>
          </w:p>
        </w:tc>
      </w:tr>
      <w:tr w:rsidRPr="00357A8D" w:rsidR="00567CE2" w:rsidTr="00277A61" w14:paraId="1E04AB16" w14:textId="77777777">
        <w:trPr>
          <w:trHeight w:val="430"/>
          <w:ins w:author="phetc" w:date="2023-02-13T15:44:00Z" w:id="6107"/>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B71958E" w14:textId="77777777">
            <w:pPr>
              <w:rPr>
                <w:ins w:author="phetc" w:date="2023-02-13T15:44:00Z" w:id="6108"/>
                <w:rFonts w:ascii="Calibri" w:hAnsi="Calibri" w:cs="Calibri"/>
                <w:sz w:val="28"/>
                <w:rPrChange w:author="PC" w:date="2023-03-31T11:41:00Z" w:id="6109">
                  <w:rPr>
                    <w:ins w:author="phetc" w:date="2023-02-13T15:44:00Z" w:id="6110"/>
                    <w:rFonts w:ascii="Calibri" w:hAnsi="Calibri" w:cs="Calibri"/>
                    <w:color w:val="000000"/>
                    <w:sz w:val="28"/>
                  </w:rPr>
                </w:rPrChange>
              </w:rPr>
            </w:pPr>
            <w:ins w:author="phetc" w:date="2023-02-13T15:44:00Z" w:id="6111">
              <w:r w:rsidRPr="00357A8D">
                <w:rPr>
                  <w:rFonts w:ascii="TH Sarabun New" w:hAnsi="TH Sarabun New" w:cs="TH Sarabun New"/>
                  <w:sz w:val="28"/>
                  <w:cs/>
                </w:rPr>
                <w:t>ศ.</w:t>
              </w:r>
              <w:r w:rsidRPr="00357A8D">
                <w:rPr>
                  <w:rFonts w:ascii="TH Sarabun New" w:hAnsi="TH Sarabun New" w:eastAsia="AngsanaNew-Bold" w:cs="TH Sarabun New"/>
                  <w:sz w:val="28"/>
                </w:rPr>
                <w:t xml:space="preserve">212 </w:t>
              </w:r>
              <w:r w:rsidRPr="00357A8D">
                <w:rPr>
                  <w:rFonts w:ascii="TH Sarabun New" w:hAnsi="TH Sarabun New" w:cs="TH Sarabun New"/>
                  <w:sz w:val="28"/>
                  <w:cs/>
                </w:rPr>
                <w:t xml:space="preserve">หลักเศรษฐศาสตร์มหภาค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8347D1" w14:textId="77777777">
            <w:pPr>
              <w:rPr>
                <w:ins w:author="phetc" w:date="2023-02-13T15:44:00Z" w:id="6112"/>
                <w:rFonts w:ascii="Calibri" w:hAnsi="Calibri" w:cs="Calibri"/>
                <w:sz w:val="28"/>
                <w:rPrChange w:author="PC" w:date="2023-03-31T11:41:00Z" w:id="6113">
                  <w:rPr>
                    <w:ins w:author="phetc" w:date="2023-02-13T15:44:00Z" w:id="6114"/>
                    <w:rFonts w:ascii="Calibri" w:hAnsi="Calibri" w:cs="Calibri"/>
                    <w:color w:val="000000"/>
                    <w:sz w:val="28"/>
                  </w:rPr>
                </w:rPrChange>
              </w:rPr>
            </w:pPr>
            <w:ins w:author="phetc" w:date="2023-02-13T15:44:00Z" w:id="6115">
              <w:r w:rsidRPr="00357A8D">
                <w:rPr>
                  <w:rFonts w:ascii="Calibri" w:hAnsi="Calibri" w:cs="Calibri"/>
                  <w:sz w:val="28"/>
                  <w:rPrChange w:author="PC" w:date="2023-03-31T11:41:00Z" w:id="6116">
                    <w:rPr>
                      <w:rFonts w:ascii="Calibri" w:hAnsi="Calibri" w:cs="Calibri"/>
                      <w:color w:val="000000"/>
                      <w:sz w:val="28"/>
                    </w:rPr>
                  </w:rPrChange>
                </w:rPr>
                <w:t> </w:t>
              </w:r>
              <w:r w:rsidRPr="00357A8D">
                <w:rPr>
                  <w:rFonts w:ascii="Wingdings 2" w:hAnsi="Wingdings 2" w:eastAsia="Wingdings 2" w:cs="Wingdings 2"/>
                  <w:sz w:val="28"/>
                  <w:rPrChange w:author="PC" w:date="2023-03-31T11:41:00Z" w:id="61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671808" w14:textId="77777777">
            <w:pPr>
              <w:rPr>
                <w:ins w:author="phetc" w:date="2023-02-13T15:44:00Z" w:id="6118"/>
                <w:rFonts w:ascii="Calibri" w:hAnsi="Calibri" w:cs="Calibri"/>
                <w:sz w:val="28"/>
                <w:rPrChange w:author="PC" w:date="2023-03-31T11:41:00Z" w:id="6119">
                  <w:rPr>
                    <w:ins w:author="phetc" w:date="2023-02-13T15:44:00Z" w:id="6120"/>
                    <w:rFonts w:ascii="Calibri" w:hAnsi="Calibri" w:cs="Calibri"/>
                    <w:color w:val="000000"/>
                    <w:sz w:val="28"/>
                  </w:rPr>
                </w:rPrChange>
              </w:rPr>
            </w:pPr>
            <w:ins w:author="phetc" w:date="2023-02-13T15:44:00Z" w:id="6121">
              <w:r w:rsidRPr="00357A8D">
                <w:rPr>
                  <w:rFonts w:ascii="Calibri" w:hAnsi="Calibri" w:cs="Calibri"/>
                  <w:sz w:val="28"/>
                  <w:rPrChange w:author="PC" w:date="2023-03-31T11:41:00Z" w:id="6122">
                    <w:rPr>
                      <w:rFonts w:ascii="Calibri" w:hAnsi="Calibri" w:cs="Calibri"/>
                      <w:color w:val="000000"/>
                      <w:sz w:val="28"/>
                    </w:rPr>
                  </w:rPrChange>
                </w:rPr>
                <w:t> </w:t>
              </w:r>
              <w:r w:rsidRPr="00357A8D">
                <w:rPr>
                  <w:rFonts w:ascii="Wingdings 2" w:hAnsi="Wingdings 2" w:eastAsia="Wingdings 2" w:cs="Wingdings 2"/>
                  <w:sz w:val="28"/>
                  <w:rPrChange w:author="PC" w:date="2023-03-31T11:41:00Z" w:id="61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11D588" w14:textId="77777777">
            <w:pPr>
              <w:rPr>
                <w:ins w:author="phetc" w:date="2023-02-13T15:44:00Z" w:id="6124"/>
                <w:rFonts w:ascii="Calibri" w:hAnsi="Calibri" w:cs="Calibri"/>
                <w:sz w:val="28"/>
                <w:rPrChange w:author="PC" w:date="2023-03-31T11:41:00Z" w:id="6125">
                  <w:rPr>
                    <w:ins w:author="phetc" w:date="2023-02-13T15:44:00Z" w:id="6126"/>
                    <w:rFonts w:ascii="Calibri" w:hAnsi="Calibri" w:cs="Calibri"/>
                    <w:color w:val="000000"/>
                    <w:sz w:val="28"/>
                  </w:rPr>
                </w:rPrChange>
              </w:rPr>
            </w:pPr>
            <w:ins w:author="phetc" w:date="2023-02-13T15:44:00Z" w:id="6127">
              <w:r w:rsidRPr="00357A8D">
                <w:rPr>
                  <w:rFonts w:ascii="Calibri" w:hAnsi="Calibri" w:cs="Calibri"/>
                  <w:sz w:val="28"/>
                  <w:rPrChange w:author="PC" w:date="2023-03-31T11:41:00Z" w:id="61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398818" w14:textId="77777777">
            <w:pPr>
              <w:rPr>
                <w:ins w:author="phetc" w:date="2023-02-13T15:44:00Z" w:id="6129"/>
                <w:rFonts w:ascii="Calibri" w:hAnsi="Calibri" w:cs="Calibri"/>
                <w:sz w:val="28"/>
                <w:rPrChange w:author="PC" w:date="2023-03-31T11:41:00Z" w:id="6130">
                  <w:rPr>
                    <w:ins w:author="phetc" w:date="2023-02-13T15:44:00Z" w:id="6131"/>
                    <w:rFonts w:ascii="Calibri" w:hAnsi="Calibri" w:cs="Calibri"/>
                    <w:color w:val="000000"/>
                    <w:sz w:val="28"/>
                  </w:rPr>
                </w:rPrChange>
              </w:rPr>
            </w:pPr>
            <w:ins w:author="phetc" w:date="2023-02-13T15:44:00Z" w:id="6132">
              <w:r w:rsidRPr="00357A8D">
                <w:rPr>
                  <w:rFonts w:ascii="Calibri" w:hAnsi="Calibri" w:cs="Calibri"/>
                  <w:sz w:val="28"/>
                  <w:rPrChange w:author="PC" w:date="2023-03-31T11:41:00Z" w:id="6133">
                    <w:rPr>
                      <w:rFonts w:ascii="Calibri" w:hAnsi="Calibri" w:cs="Calibri"/>
                      <w:color w:val="000000"/>
                      <w:sz w:val="28"/>
                    </w:rPr>
                  </w:rPrChange>
                </w:rPr>
                <w:t> </w:t>
              </w:r>
              <w:r w:rsidRPr="00357A8D">
                <w:rPr>
                  <w:rFonts w:ascii="Wingdings 2" w:hAnsi="Wingdings 2" w:eastAsia="Wingdings 2" w:cs="Wingdings 2"/>
                  <w:sz w:val="28"/>
                  <w:rPrChange w:author="PC" w:date="2023-03-31T11:41:00Z" w:id="61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26B15A" w14:textId="77777777">
            <w:pPr>
              <w:rPr>
                <w:ins w:author="phetc" w:date="2023-02-13T15:44:00Z" w:id="6135"/>
                <w:rFonts w:ascii="Calibri" w:hAnsi="Calibri" w:cs="Calibri"/>
                <w:sz w:val="28"/>
                <w:rPrChange w:author="PC" w:date="2023-03-31T11:41:00Z" w:id="6136">
                  <w:rPr>
                    <w:ins w:author="phetc" w:date="2023-02-13T15:44:00Z" w:id="6137"/>
                    <w:rFonts w:ascii="Calibri" w:hAnsi="Calibri" w:cs="Calibri"/>
                    <w:color w:val="000000"/>
                    <w:sz w:val="28"/>
                  </w:rPr>
                </w:rPrChange>
              </w:rPr>
            </w:pPr>
            <w:ins w:author="phetc" w:date="2023-02-13T15:44:00Z" w:id="6138">
              <w:r w:rsidRPr="00357A8D">
                <w:rPr>
                  <w:rFonts w:ascii="Calibri" w:hAnsi="Calibri" w:cs="Calibri"/>
                  <w:sz w:val="28"/>
                  <w:rPrChange w:author="PC" w:date="2023-03-31T11:41:00Z" w:id="6139">
                    <w:rPr>
                      <w:rFonts w:ascii="Calibri" w:hAnsi="Calibri" w:cs="Calibri"/>
                      <w:color w:val="000000"/>
                      <w:sz w:val="28"/>
                    </w:rPr>
                  </w:rPrChange>
                </w:rPr>
                <w:t> </w:t>
              </w:r>
              <w:r w:rsidRPr="00357A8D">
                <w:rPr>
                  <w:rFonts w:ascii="Wingdings 2" w:hAnsi="Wingdings 2" w:eastAsia="Wingdings 2" w:cs="Wingdings 2"/>
                  <w:sz w:val="28"/>
                  <w:rPrChange w:author="PC" w:date="2023-03-31T11:41:00Z" w:id="61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6E78C1" w14:textId="77777777">
            <w:pPr>
              <w:rPr>
                <w:ins w:author="phetc" w:date="2023-02-13T15:44:00Z" w:id="6141"/>
                <w:rFonts w:ascii="Calibri" w:hAnsi="Calibri" w:cs="Calibri"/>
                <w:sz w:val="28"/>
                <w:rPrChange w:author="PC" w:date="2023-03-31T11:41:00Z" w:id="6142">
                  <w:rPr>
                    <w:ins w:author="phetc" w:date="2023-02-13T15:44:00Z" w:id="6143"/>
                    <w:rFonts w:ascii="Calibri" w:hAnsi="Calibri" w:cs="Calibri"/>
                    <w:color w:val="000000"/>
                    <w:sz w:val="28"/>
                  </w:rPr>
                </w:rPrChange>
              </w:rPr>
            </w:pPr>
            <w:ins w:author="phetc" w:date="2023-02-13T15:44:00Z" w:id="6144">
              <w:r w:rsidRPr="00357A8D">
                <w:rPr>
                  <w:rFonts w:ascii="Calibri" w:hAnsi="Calibri" w:cs="Calibri"/>
                  <w:sz w:val="28"/>
                  <w:rPrChange w:author="PC" w:date="2023-03-31T11:41:00Z" w:id="6145">
                    <w:rPr>
                      <w:rFonts w:ascii="Calibri" w:hAnsi="Calibri" w:cs="Calibri"/>
                      <w:color w:val="000000"/>
                      <w:sz w:val="28"/>
                    </w:rPr>
                  </w:rPrChange>
                </w:rPr>
                <w:t> </w:t>
              </w:r>
              <w:r w:rsidRPr="00357A8D">
                <w:rPr>
                  <w:rFonts w:ascii="Wingdings 2" w:hAnsi="Wingdings 2" w:eastAsia="Wingdings 2" w:cs="Wingdings 2"/>
                  <w:sz w:val="28"/>
                  <w:rPrChange w:author="PC" w:date="2023-03-31T11:41:00Z" w:id="61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1B3A4A" w14:textId="77777777">
            <w:pPr>
              <w:rPr>
                <w:ins w:author="phetc" w:date="2023-02-13T15:44:00Z" w:id="6147"/>
                <w:rFonts w:ascii="Calibri" w:hAnsi="Calibri" w:cs="Calibri"/>
                <w:sz w:val="28"/>
                <w:rPrChange w:author="PC" w:date="2023-03-31T11:41:00Z" w:id="6148">
                  <w:rPr>
                    <w:ins w:author="phetc" w:date="2023-02-13T15:44:00Z" w:id="6149"/>
                    <w:rFonts w:ascii="Calibri" w:hAnsi="Calibri" w:cs="Calibri"/>
                    <w:color w:val="000000"/>
                    <w:sz w:val="28"/>
                  </w:rPr>
                </w:rPrChange>
              </w:rPr>
            </w:pPr>
            <w:ins w:author="phetc" w:date="2023-02-13T15:44:00Z" w:id="6150">
              <w:r w:rsidRPr="00357A8D">
                <w:rPr>
                  <w:rFonts w:ascii="Calibri" w:hAnsi="Calibri" w:cs="Calibri"/>
                  <w:sz w:val="28"/>
                  <w:rPrChange w:author="PC" w:date="2023-03-31T11:41:00Z" w:id="615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97E8DF" w14:textId="77777777">
            <w:pPr>
              <w:rPr>
                <w:ins w:author="phetc" w:date="2023-02-13T15:44:00Z" w:id="6152"/>
                <w:rFonts w:ascii="Calibri" w:hAnsi="Calibri" w:cs="Calibri"/>
                <w:sz w:val="28"/>
                <w:rPrChange w:author="PC" w:date="2023-03-31T11:41:00Z" w:id="6153">
                  <w:rPr>
                    <w:ins w:author="phetc" w:date="2023-02-13T15:44:00Z" w:id="6154"/>
                    <w:rFonts w:ascii="Calibri" w:hAnsi="Calibri" w:cs="Calibri"/>
                    <w:color w:val="000000"/>
                    <w:sz w:val="28"/>
                  </w:rPr>
                </w:rPrChange>
              </w:rPr>
            </w:pPr>
            <w:ins w:author="phetc" w:date="2023-02-13T15:44:00Z" w:id="6155">
              <w:r w:rsidRPr="00357A8D">
                <w:rPr>
                  <w:rFonts w:ascii="Calibri" w:hAnsi="Calibri" w:cs="Calibri"/>
                  <w:sz w:val="28"/>
                  <w:rPrChange w:author="PC" w:date="2023-03-31T11:41:00Z" w:id="6156">
                    <w:rPr>
                      <w:rFonts w:ascii="Calibri" w:hAnsi="Calibri" w:cs="Calibri"/>
                      <w:color w:val="000000"/>
                      <w:sz w:val="28"/>
                    </w:rPr>
                  </w:rPrChange>
                </w:rPr>
                <w:t> </w:t>
              </w:r>
              <w:r w:rsidRPr="00357A8D">
                <w:rPr>
                  <w:rFonts w:ascii="Wingdings 2" w:hAnsi="Wingdings 2" w:eastAsia="Wingdings 2" w:cs="Wingdings 2"/>
                  <w:sz w:val="28"/>
                  <w:rPrChange w:author="PC" w:date="2023-03-31T11:41:00Z" w:id="61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CD917F" w14:textId="77777777">
            <w:pPr>
              <w:rPr>
                <w:ins w:author="phetc" w:date="2023-02-13T15:44:00Z" w:id="6158"/>
                <w:rFonts w:ascii="Calibri" w:hAnsi="Calibri" w:cs="Calibri"/>
                <w:sz w:val="28"/>
                <w:rPrChange w:author="PC" w:date="2023-03-31T11:41:00Z" w:id="6159">
                  <w:rPr>
                    <w:ins w:author="phetc" w:date="2023-02-13T15:44:00Z" w:id="6160"/>
                    <w:rFonts w:ascii="Calibri" w:hAnsi="Calibri" w:cs="Calibri"/>
                    <w:color w:val="000000"/>
                    <w:sz w:val="28"/>
                  </w:rPr>
                </w:rPrChange>
              </w:rPr>
            </w:pPr>
            <w:ins w:author="phetc" w:date="2023-02-13T15:44:00Z" w:id="6161">
              <w:r w:rsidRPr="00357A8D">
                <w:rPr>
                  <w:rFonts w:ascii="Calibri" w:hAnsi="Calibri" w:cs="Calibri"/>
                  <w:sz w:val="28"/>
                  <w:rPrChange w:author="PC" w:date="2023-03-31T11:41:00Z" w:id="61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5390D9" w14:textId="77777777">
            <w:pPr>
              <w:rPr>
                <w:ins w:author="phetc" w:date="2023-02-13T15:44:00Z" w:id="6163"/>
                <w:rFonts w:ascii="Calibri" w:hAnsi="Calibri" w:cs="Calibri"/>
                <w:sz w:val="28"/>
                <w:rPrChange w:author="PC" w:date="2023-03-31T11:41:00Z" w:id="6164">
                  <w:rPr>
                    <w:ins w:author="phetc" w:date="2023-02-13T15:44:00Z" w:id="6165"/>
                    <w:rFonts w:ascii="Calibri" w:hAnsi="Calibri" w:cs="Calibri"/>
                    <w:color w:val="000000"/>
                    <w:sz w:val="28"/>
                  </w:rPr>
                </w:rPrChange>
              </w:rPr>
            </w:pPr>
            <w:ins w:author="phetc" w:date="2023-02-13T15:44:00Z" w:id="6166">
              <w:r w:rsidRPr="00357A8D">
                <w:rPr>
                  <w:rFonts w:ascii="Calibri" w:hAnsi="Calibri" w:cs="Calibri"/>
                  <w:sz w:val="28"/>
                  <w:rPrChange w:author="PC" w:date="2023-03-31T11:41:00Z" w:id="6167">
                    <w:rPr>
                      <w:rFonts w:ascii="Calibri" w:hAnsi="Calibri" w:cs="Calibri"/>
                      <w:color w:val="000000"/>
                      <w:sz w:val="28"/>
                    </w:rPr>
                  </w:rPrChange>
                </w:rPr>
                <w:t> </w:t>
              </w:r>
              <w:r w:rsidRPr="00357A8D">
                <w:rPr>
                  <w:rFonts w:ascii="Wingdings 2" w:hAnsi="Wingdings 2" w:eastAsia="Wingdings 2" w:cs="Wingdings 2"/>
                  <w:sz w:val="28"/>
                  <w:rPrChange w:author="PC" w:date="2023-03-31T11:41:00Z" w:id="61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E8BB42" w14:textId="77777777">
            <w:pPr>
              <w:rPr>
                <w:ins w:author="phetc" w:date="2023-02-13T15:44:00Z" w:id="6169"/>
                <w:rFonts w:ascii="Calibri" w:hAnsi="Calibri" w:cs="Calibri"/>
                <w:sz w:val="28"/>
                <w:rPrChange w:author="PC" w:date="2023-03-31T11:41:00Z" w:id="6170">
                  <w:rPr>
                    <w:ins w:author="phetc" w:date="2023-02-13T15:44:00Z" w:id="6171"/>
                    <w:rFonts w:ascii="Calibri" w:hAnsi="Calibri" w:cs="Calibri"/>
                    <w:color w:val="000000"/>
                    <w:sz w:val="28"/>
                  </w:rPr>
                </w:rPrChange>
              </w:rPr>
            </w:pPr>
            <w:ins w:author="phetc" w:date="2023-02-13T15:44:00Z" w:id="6172">
              <w:r w:rsidRPr="00357A8D">
                <w:rPr>
                  <w:rFonts w:ascii="Calibri" w:hAnsi="Calibri" w:cs="Calibri"/>
                  <w:sz w:val="28"/>
                  <w:rPrChange w:author="PC" w:date="2023-03-31T11:41:00Z" w:id="617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64B86D" w14:textId="77777777">
            <w:pPr>
              <w:rPr>
                <w:ins w:author="phetc" w:date="2023-02-13T15:44:00Z" w:id="6174"/>
                <w:rFonts w:ascii="Calibri" w:hAnsi="Calibri" w:cs="Calibri"/>
                <w:sz w:val="28"/>
                <w:rPrChange w:author="PC" w:date="2023-03-31T11:41:00Z" w:id="6175">
                  <w:rPr>
                    <w:ins w:author="phetc" w:date="2023-02-13T15:44:00Z" w:id="6176"/>
                    <w:rFonts w:ascii="Calibri" w:hAnsi="Calibri" w:cs="Calibri"/>
                    <w:color w:val="000000"/>
                    <w:sz w:val="28"/>
                  </w:rPr>
                </w:rPrChange>
              </w:rPr>
            </w:pPr>
            <w:ins w:author="phetc" w:date="2023-02-13T15:44:00Z" w:id="6177">
              <w:r w:rsidRPr="00357A8D">
                <w:rPr>
                  <w:rFonts w:ascii="Calibri" w:hAnsi="Calibri" w:cs="Calibri"/>
                  <w:sz w:val="28"/>
                  <w:rPrChange w:author="PC" w:date="2023-03-31T11:41:00Z" w:id="6178">
                    <w:rPr>
                      <w:rFonts w:ascii="Calibri" w:hAnsi="Calibri" w:cs="Calibri"/>
                      <w:color w:val="000000"/>
                      <w:sz w:val="28"/>
                    </w:rPr>
                  </w:rPrChange>
                </w:rPr>
                <w:t> </w:t>
              </w:r>
              <w:r w:rsidRPr="00357A8D">
                <w:rPr>
                  <w:rFonts w:ascii="Wingdings 2" w:hAnsi="Wingdings 2" w:eastAsia="Wingdings 2" w:cs="Wingdings 2"/>
                  <w:sz w:val="28"/>
                  <w:rPrChange w:author="PC" w:date="2023-03-31T11:41:00Z" w:id="61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042B8D" w14:textId="77777777">
            <w:pPr>
              <w:rPr>
                <w:ins w:author="phetc" w:date="2023-02-13T15:44:00Z" w:id="6180"/>
                <w:rFonts w:ascii="Calibri" w:hAnsi="Calibri" w:cs="Calibri"/>
                <w:sz w:val="28"/>
                <w:rPrChange w:author="PC" w:date="2023-03-31T11:41:00Z" w:id="6181">
                  <w:rPr>
                    <w:ins w:author="phetc" w:date="2023-02-13T15:44:00Z" w:id="6182"/>
                    <w:rFonts w:ascii="Calibri" w:hAnsi="Calibri" w:cs="Calibri"/>
                    <w:color w:val="000000"/>
                    <w:sz w:val="28"/>
                  </w:rPr>
                </w:rPrChange>
              </w:rPr>
            </w:pPr>
            <w:ins w:author="phetc" w:date="2023-02-13T15:44:00Z" w:id="6183">
              <w:r w:rsidRPr="00357A8D">
                <w:rPr>
                  <w:rFonts w:ascii="Calibri" w:hAnsi="Calibri" w:cs="Calibri"/>
                  <w:sz w:val="28"/>
                  <w:rPrChange w:author="PC" w:date="2023-03-31T11:41:00Z" w:id="618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07A71A" w14:textId="77777777">
            <w:pPr>
              <w:rPr>
                <w:ins w:author="phetc" w:date="2023-02-13T15:44:00Z" w:id="6185"/>
                <w:rFonts w:ascii="Calibri" w:hAnsi="Calibri" w:cs="Calibri"/>
                <w:sz w:val="28"/>
                <w:rPrChange w:author="PC" w:date="2023-03-31T11:41:00Z" w:id="6186">
                  <w:rPr>
                    <w:ins w:author="phetc" w:date="2023-02-13T15:44:00Z" w:id="6187"/>
                    <w:rFonts w:ascii="Calibri" w:hAnsi="Calibri" w:cs="Calibri"/>
                    <w:color w:val="000000"/>
                    <w:sz w:val="28"/>
                  </w:rPr>
                </w:rPrChange>
              </w:rPr>
            </w:pPr>
            <w:ins w:author="phetc" w:date="2023-02-13T15:44:00Z" w:id="6188">
              <w:r w:rsidRPr="00357A8D">
                <w:rPr>
                  <w:rFonts w:ascii="Calibri" w:hAnsi="Calibri" w:cs="Calibri"/>
                  <w:sz w:val="28"/>
                  <w:rPrChange w:author="PC" w:date="2023-03-31T11:41:00Z" w:id="61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A2530F" w14:textId="77777777">
            <w:pPr>
              <w:rPr>
                <w:ins w:author="phetc" w:date="2023-02-13T15:44:00Z" w:id="6190"/>
                <w:rFonts w:ascii="Calibri" w:hAnsi="Calibri" w:cs="Calibri"/>
                <w:sz w:val="28"/>
                <w:rPrChange w:author="PC" w:date="2023-03-31T11:41:00Z" w:id="6191">
                  <w:rPr>
                    <w:ins w:author="phetc" w:date="2023-02-13T15:44:00Z" w:id="6192"/>
                    <w:rFonts w:ascii="Calibri" w:hAnsi="Calibri" w:cs="Calibri"/>
                    <w:color w:val="000000"/>
                    <w:sz w:val="28"/>
                  </w:rPr>
                </w:rPrChange>
              </w:rPr>
            </w:pPr>
            <w:ins w:author="phetc" w:date="2023-02-13T15:44:00Z" w:id="6193">
              <w:r w:rsidRPr="00357A8D">
                <w:rPr>
                  <w:rFonts w:ascii="Calibri" w:hAnsi="Calibri" w:cs="Calibri"/>
                  <w:sz w:val="28"/>
                  <w:rPrChange w:author="PC" w:date="2023-03-31T11:41:00Z" w:id="6194">
                    <w:rPr>
                      <w:rFonts w:ascii="Calibri" w:hAnsi="Calibri" w:cs="Calibri"/>
                      <w:color w:val="000000"/>
                      <w:sz w:val="28"/>
                    </w:rPr>
                  </w:rPrChange>
                </w:rPr>
                <w:t> </w:t>
              </w:r>
              <w:r w:rsidRPr="00357A8D">
                <w:rPr>
                  <w:rFonts w:ascii="Wingdings 2" w:hAnsi="Wingdings 2" w:eastAsia="Wingdings 2" w:cs="Wingdings 2"/>
                  <w:sz w:val="28"/>
                  <w:rPrChange w:author="PC" w:date="2023-03-31T11:41:00Z" w:id="61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592C48" w14:textId="77777777">
            <w:pPr>
              <w:rPr>
                <w:ins w:author="phetc" w:date="2023-02-13T15:44:00Z" w:id="6196"/>
                <w:rFonts w:ascii="Calibri" w:hAnsi="Calibri" w:cs="Calibri"/>
                <w:sz w:val="28"/>
                <w:rPrChange w:author="PC" w:date="2023-03-31T11:41:00Z" w:id="6197">
                  <w:rPr>
                    <w:ins w:author="phetc" w:date="2023-02-13T15:44:00Z" w:id="6198"/>
                    <w:rFonts w:ascii="Calibri" w:hAnsi="Calibri" w:cs="Calibri"/>
                    <w:color w:val="000000"/>
                    <w:sz w:val="28"/>
                  </w:rPr>
                </w:rPrChange>
              </w:rPr>
            </w:pPr>
            <w:ins w:author="phetc" w:date="2023-02-13T15:44:00Z" w:id="6199">
              <w:r w:rsidRPr="00357A8D">
                <w:rPr>
                  <w:rFonts w:ascii="Calibri" w:hAnsi="Calibri" w:cs="Calibri"/>
                  <w:sz w:val="28"/>
                  <w:rPrChange w:author="PC" w:date="2023-03-31T11:41:00Z" w:id="6200">
                    <w:rPr>
                      <w:rFonts w:ascii="Calibri" w:hAnsi="Calibri" w:cs="Calibri"/>
                      <w:color w:val="000000"/>
                      <w:sz w:val="28"/>
                    </w:rPr>
                  </w:rPrChange>
                </w:rPr>
                <w:t> </w:t>
              </w:r>
            </w:ins>
          </w:p>
        </w:tc>
      </w:tr>
      <w:tr w:rsidRPr="00357A8D" w:rsidR="00567CE2" w:rsidTr="00277A61" w14:paraId="6FF01CCD" w14:textId="77777777">
        <w:trPr>
          <w:trHeight w:val="430"/>
          <w:ins w:author="phetc" w:date="2023-02-13T15:44:00Z" w:id="620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424382B" w14:textId="77777777">
            <w:pPr>
              <w:rPr>
                <w:ins w:author="phetc" w:date="2023-02-13T15:44:00Z" w:id="6202"/>
                <w:rFonts w:ascii="Calibri" w:hAnsi="Calibri" w:cs="Calibri"/>
                <w:sz w:val="28"/>
                <w:rPrChange w:author="PC" w:date="2023-03-31T11:41:00Z" w:id="6203">
                  <w:rPr>
                    <w:ins w:author="phetc" w:date="2023-02-13T15:44:00Z" w:id="6204"/>
                    <w:rFonts w:ascii="Calibri" w:hAnsi="Calibri" w:cs="Calibri"/>
                    <w:color w:val="000000"/>
                    <w:sz w:val="28"/>
                  </w:rPr>
                </w:rPrChange>
              </w:rPr>
            </w:pPr>
            <w:ins w:author="phetc" w:date="2023-02-13T15:44:00Z" w:id="6205">
              <w:r w:rsidRPr="00357A8D">
                <w:rPr>
                  <w:rFonts w:ascii="TH Sarabun New" w:hAnsi="TH Sarabun New" w:cs="TH Sarabun New"/>
                  <w:sz w:val="28"/>
                  <w:cs/>
                </w:rPr>
                <w:t>ศ.</w:t>
              </w:r>
              <w:r w:rsidRPr="00357A8D">
                <w:rPr>
                  <w:rFonts w:ascii="TH Sarabun New" w:hAnsi="TH Sarabun New" w:eastAsia="AngsanaNew-Bold" w:cs="TH Sarabun New"/>
                  <w:sz w:val="28"/>
                </w:rPr>
                <w:t xml:space="preserve">213 </w:t>
              </w:r>
              <w:r w:rsidRPr="00357A8D">
                <w:rPr>
                  <w:rFonts w:ascii="TH Sarabun New" w:hAnsi="TH Sarabun New" w:cs="TH Sarabun New"/>
                  <w:sz w:val="28"/>
                  <w:cs/>
                </w:rPr>
                <w:t xml:space="preserve">เศรษฐศาสตร์จุลภาคเบื้องต้น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8BA6E8" w14:textId="77777777">
            <w:pPr>
              <w:rPr>
                <w:ins w:author="phetc" w:date="2023-02-13T15:44:00Z" w:id="6206"/>
                <w:rFonts w:ascii="Calibri" w:hAnsi="Calibri" w:cs="Calibri"/>
                <w:sz w:val="28"/>
                <w:rPrChange w:author="PC" w:date="2023-03-31T11:41:00Z" w:id="6207">
                  <w:rPr>
                    <w:ins w:author="phetc" w:date="2023-02-13T15:44:00Z" w:id="6208"/>
                    <w:rFonts w:ascii="Calibri" w:hAnsi="Calibri" w:cs="Calibri"/>
                    <w:color w:val="000000"/>
                    <w:sz w:val="28"/>
                  </w:rPr>
                </w:rPrChange>
              </w:rPr>
            </w:pPr>
            <w:ins w:author="phetc" w:date="2023-02-13T15:44:00Z" w:id="6209">
              <w:r w:rsidRPr="00357A8D">
                <w:rPr>
                  <w:rFonts w:ascii="Calibri" w:hAnsi="Calibri" w:cs="Calibri"/>
                  <w:sz w:val="28"/>
                  <w:rPrChange w:author="PC" w:date="2023-03-31T11:41:00Z" w:id="6210">
                    <w:rPr>
                      <w:rFonts w:ascii="Calibri" w:hAnsi="Calibri" w:cs="Calibri"/>
                      <w:color w:val="000000"/>
                      <w:sz w:val="28"/>
                    </w:rPr>
                  </w:rPrChange>
                </w:rPr>
                <w:t> </w:t>
              </w:r>
              <w:r w:rsidRPr="00357A8D">
                <w:rPr>
                  <w:rFonts w:ascii="Wingdings 2" w:hAnsi="Wingdings 2" w:eastAsia="Wingdings 2" w:cs="Wingdings 2"/>
                  <w:sz w:val="28"/>
                  <w:rPrChange w:author="PC" w:date="2023-03-31T11:41:00Z" w:id="62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8EF197" w14:textId="77777777">
            <w:pPr>
              <w:rPr>
                <w:ins w:author="phetc" w:date="2023-02-13T15:44:00Z" w:id="6212"/>
                <w:rFonts w:ascii="Calibri" w:hAnsi="Calibri" w:cs="Calibri"/>
                <w:sz w:val="28"/>
                <w:rPrChange w:author="PC" w:date="2023-03-31T11:41:00Z" w:id="6213">
                  <w:rPr>
                    <w:ins w:author="phetc" w:date="2023-02-13T15:44:00Z" w:id="6214"/>
                    <w:rFonts w:ascii="Calibri" w:hAnsi="Calibri" w:cs="Calibri"/>
                    <w:color w:val="000000"/>
                    <w:sz w:val="28"/>
                  </w:rPr>
                </w:rPrChange>
              </w:rPr>
            </w:pPr>
            <w:ins w:author="phetc" w:date="2023-02-13T15:44:00Z" w:id="6215">
              <w:r w:rsidRPr="00357A8D">
                <w:rPr>
                  <w:rFonts w:ascii="Calibri" w:hAnsi="Calibri" w:cs="Calibri"/>
                  <w:sz w:val="28"/>
                  <w:rPrChange w:author="PC" w:date="2023-03-31T11:41:00Z" w:id="6216">
                    <w:rPr>
                      <w:rFonts w:ascii="Calibri" w:hAnsi="Calibri" w:cs="Calibri"/>
                      <w:color w:val="000000"/>
                      <w:sz w:val="28"/>
                    </w:rPr>
                  </w:rPrChange>
                </w:rPr>
                <w:t> </w:t>
              </w:r>
              <w:r w:rsidRPr="00357A8D">
                <w:rPr>
                  <w:rFonts w:ascii="Wingdings 2" w:hAnsi="Wingdings 2" w:eastAsia="Wingdings 2" w:cs="Wingdings 2"/>
                  <w:sz w:val="28"/>
                  <w:rPrChange w:author="PC" w:date="2023-03-31T11:41:00Z" w:id="62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D7097E" w14:textId="77777777">
            <w:pPr>
              <w:rPr>
                <w:ins w:author="phetc" w:date="2023-02-13T15:44:00Z" w:id="6218"/>
                <w:rFonts w:ascii="Calibri" w:hAnsi="Calibri" w:cs="Calibri"/>
                <w:sz w:val="28"/>
                <w:rPrChange w:author="PC" w:date="2023-03-31T11:41:00Z" w:id="6219">
                  <w:rPr>
                    <w:ins w:author="phetc" w:date="2023-02-13T15:44:00Z" w:id="6220"/>
                    <w:rFonts w:ascii="Calibri" w:hAnsi="Calibri" w:cs="Calibri"/>
                    <w:color w:val="000000"/>
                    <w:sz w:val="28"/>
                  </w:rPr>
                </w:rPrChange>
              </w:rPr>
            </w:pPr>
            <w:ins w:author="phetc" w:date="2023-02-13T15:44:00Z" w:id="6221">
              <w:r w:rsidRPr="00357A8D">
                <w:rPr>
                  <w:rFonts w:ascii="Calibri" w:hAnsi="Calibri" w:cs="Calibri"/>
                  <w:sz w:val="28"/>
                  <w:rPrChange w:author="PC" w:date="2023-03-31T11:41:00Z" w:id="62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94063B" w14:textId="77777777">
            <w:pPr>
              <w:rPr>
                <w:ins w:author="phetc" w:date="2023-02-13T15:44:00Z" w:id="6223"/>
                <w:rFonts w:ascii="Calibri" w:hAnsi="Calibri" w:cs="Calibri"/>
                <w:sz w:val="28"/>
                <w:rPrChange w:author="PC" w:date="2023-03-31T11:41:00Z" w:id="6224">
                  <w:rPr>
                    <w:ins w:author="phetc" w:date="2023-02-13T15:44:00Z" w:id="6225"/>
                    <w:rFonts w:ascii="Calibri" w:hAnsi="Calibri" w:cs="Calibri"/>
                    <w:color w:val="000000"/>
                    <w:sz w:val="28"/>
                  </w:rPr>
                </w:rPrChange>
              </w:rPr>
            </w:pPr>
            <w:ins w:author="phetc" w:date="2023-02-13T15:44:00Z" w:id="6226">
              <w:r w:rsidRPr="00357A8D">
                <w:rPr>
                  <w:rFonts w:ascii="Calibri" w:hAnsi="Calibri" w:cs="Calibri"/>
                  <w:sz w:val="28"/>
                  <w:rPrChange w:author="PC" w:date="2023-03-31T11:41:00Z" w:id="6227">
                    <w:rPr>
                      <w:rFonts w:ascii="Calibri" w:hAnsi="Calibri" w:cs="Calibri"/>
                      <w:color w:val="000000"/>
                      <w:sz w:val="28"/>
                    </w:rPr>
                  </w:rPrChange>
                </w:rPr>
                <w:t> </w:t>
              </w:r>
              <w:r w:rsidRPr="00357A8D">
                <w:rPr>
                  <w:rFonts w:ascii="Wingdings 2" w:hAnsi="Wingdings 2" w:eastAsia="Wingdings 2" w:cs="Wingdings 2"/>
                  <w:sz w:val="28"/>
                  <w:rPrChange w:author="PC" w:date="2023-03-31T11:41:00Z" w:id="62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BFEF02" w14:textId="77777777">
            <w:pPr>
              <w:rPr>
                <w:ins w:author="phetc" w:date="2023-02-13T15:44:00Z" w:id="6229"/>
                <w:rFonts w:ascii="Calibri" w:hAnsi="Calibri" w:cs="Calibri"/>
                <w:sz w:val="28"/>
                <w:rPrChange w:author="PC" w:date="2023-03-31T11:41:00Z" w:id="6230">
                  <w:rPr>
                    <w:ins w:author="phetc" w:date="2023-02-13T15:44:00Z" w:id="6231"/>
                    <w:rFonts w:ascii="Calibri" w:hAnsi="Calibri" w:cs="Calibri"/>
                    <w:color w:val="000000"/>
                    <w:sz w:val="28"/>
                  </w:rPr>
                </w:rPrChange>
              </w:rPr>
            </w:pPr>
            <w:ins w:author="phetc" w:date="2023-02-13T15:44:00Z" w:id="6232">
              <w:r w:rsidRPr="00357A8D">
                <w:rPr>
                  <w:rFonts w:ascii="Calibri" w:hAnsi="Calibri" w:cs="Calibri"/>
                  <w:sz w:val="28"/>
                  <w:rPrChange w:author="PC" w:date="2023-03-31T11:41:00Z" w:id="6233">
                    <w:rPr>
                      <w:rFonts w:ascii="Calibri" w:hAnsi="Calibri" w:cs="Calibri"/>
                      <w:color w:val="000000"/>
                      <w:sz w:val="28"/>
                    </w:rPr>
                  </w:rPrChange>
                </w:rPr>
                <w:t> </w:t>
              </w:r>
              <w:r w:rsidRPr="00357A8D">
                <w:rPr>
                  <w:rFonts w:ascii="Wingdings 2" w:hAnsi="Wingdings 2" w:eastAsia="Wingdings 2" w:cs="Wingdings 2"/>
                  <w:sz w:val="28"/>
                  <w:rPrChange w:author="PC" w:date="2023-03-31T11:41:00Z" w:id="62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40F6F1" w14:textId="77777777">
            <w:pPr>
              <w:rPr>
                <w:ins w:author="phetc" w:date="2023-02-13T15:44:00Z" w:id="6235"/>
                <w:rFonts w:ascii="Calibri" w:hAnsi="Calibri" w:cs="Calibri"/>
                <w:sz w:val="28"/>
                <w:rPrChange w:author="PC" w:date="2023-03-31T11:41:00Z" w:id="6236">
                  <w:rPr>
                    <w:ins w:author="phetc" w:date="2023-02-13T15:44:00Z" w:id="6237"/>
                    <w:rFonts w:ascii="Calibri" w:hAnsi="Calibri" w:cs="Calibri"/>
                    <w:color w:val="000000"/>
                    <w:sz w:val="28"/>
                  </w:rPr>
                </w:rPrChange>
              </w:rPr>
            </w:pPr>
            <w:ins w:author="phetc" w:date="2023-02-13T15:44:00Z" w:id="6238">
              <w:r w:rsidRPr="00357A8D">
                <w:rPr>
                  <w:rFonts w:ascii="Calibri" w:hAnsi="Calibri" w:cs="Calibri"/>
                  <w:sz w:val="28"/>
                  <w:rPrChange w:author="PC" w:date="2023-03-31T11:41:00Z" w:id="6239">
                    <w:rPr>
                      <w:rFonts w:ascii="Calibri" w:hAnsi="Calibri" w:cs="Calibri"/>
                      <w:color w:val="000000"/>
                      <w:sz w:val="28"/>
                    </w:rPr>
                  </w:rPrChange>
                </w:rPr>
                <w:t> </w:t>
              </w:r>
              <w:r w:rsidRPr="00357A8D">
                <w:rPr>
                  <w:rFonts w:ascii="Wingdings 2" w:hAnsi="Wingdings 2" w:eastAsia="Wingdings 2" w:cs="Wingdings 2"/>
                  <w:sz w:val="28"/>
                  <w:rPrChange w:author="PC" w:date="2023-03-31T11:41:00Z" w:id="62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4E65E0" w14:textId="77777777">
            <w:pPr>
              <w:rPr>
                <w:ins w:author="phetc" w:date="2023-02-13T15:44:00Z" w:id="6241"/>
                <w:rFonts w:ascii="Calibri" w:hAnsi="Calibri" w:cs="Calibri"/>
                <w:sz w:val="28"/>
                <w:rPrChange w:author="PC" w:date="2023-03-31T11:41:00Z" w:id="6242">
                  <w:rPr>
                    <w:ins w:author="phetc" w:date="2023-02-13T15:44:00Z" w:id="6243"/>
                    <w:rFonts w:ascii="Calibri" w:hAnsi="Calibri" w:cs="Calibri"/>
                    <w:color w:val="000000"/>
                    <w:sz w:val="28"/>
                  </w:rPr>
                </w:rPrChange>
              </w:rPr>
            </w:pPr>
            <w:ins w:author="phetc" w:date="2023-02-13T15:44:00Z" w:id="6244">
              <w:r w:rsidRPr="00357A8D">
                <w:rPr>
                  <w:rFonts w:ascii="Calibri" w:hAnsi="Calibri" w:cs="Calibri"/>
                  <w:sz w:val="28"/>
                  <w:rPrChange w:author="PC" w:date="2023-03-31T11:41:00Z" w:id="624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A7129F" w14:textId="77777777">
            <w:pPr>
              <w:rPr>
                <w:ins w:author="phetc" w:date="2023-02-13T15:44:00Z" w:id="6246"/>
                <w:rFonts w:ascii="Calibri" w:hAnsi="Calibri" w:cs="Calibri"/>
                <w:sz w:val="28"/>
                <w:rPrChange w:author="PC" w:date="2023-03-31T11:41:00Z" w:id="6247">
                  <w:rPr>
                    <w:ins w:author="phetc" w:date="2023-02-13T15:44:00Z" w:id="6248"/>
                    <w:rFonts w:ascii="Calibri" w:hAnsi="Calibri" w:cs="Calibri"/>
                    <w:color w:val="000000"/>
                    <w:sz w:val="28"/>
                  </w:rPr>
                </w:rPrChange>
              </w:rPr>
            </w:pPr>
            <w:ins w:author="phetc" w:date="2023-02-13T15:44:00Z" w:id="6249">
              <w:r w:rsidRPr="00357A8D">
                <w:rPr>
                  <w:rFonts w:ascii="Calibri" w:hAnsi="Calibri" w:cs="Calibri"/>
                  <w:sz w:val="28"/>
                  <w:rPrChange w:author="PC" w:date="2023-03-31T11:41:00Z" w:id="6250">
                    <w:rPr>
                      <w:rFonts w:ascii="Calibri" w:hAnsi="Calibri" w:cs="Calibri"/>
                      <w:color w:val="000000"/>
                      <w:sz w:val="28"/>
                    </w:rPr>
                  </w:rPrChange>
                </w:rPr>
                <w:t> </w:t>
              </w:r>
              <w:r w:rsidRPr="00357A8D">
                <w:rPr>
                  <w:rFonts w:ascii="Wingdings 2" w:hAnsi="Wingdings 2" w:eastAsia="Wingdings 2" w:cs="Wingdings 2"/>
                  <w:sz w:val="28"/>
                  <w:rPrChange w:author="PC" w:date="2023-03-31T11:41:00Z" w:id="62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824C36" w14:textId="77777777">
            <w:pPr>
              <w:rPr>
                <w:ins w:author="phetc" w:date="2023-02-13T15:44:00Z" w:id="6252"/>
                <w:rFonts w:ascii="Calibri" w:hAnsi="Calibri" w:cs="Calibri"/>
                <w:sz w:val="28"/>
                <w:rPrChange w:author="PC" w:date="2023-03-31T11:41:00Z" w:id="6253">
                  <w:rPr>
                    <w:ins w:author="phetc" w:date="2023-02-13T15:44:00Z" w:id="6254"/>
                    <w:rFonts w:ascii="Calibri" w:hAnsi="Calibri" w:cs="Calibri"/>
                    <w:color w:val="000000"/>
                    <w:sz w:val="28"/>
                  </w:rPr>
                </w:rPrChange>
              </w:rPr>
            </w:pPr>
            <w:ins w:author="phetc" w:date="2023-02-13T15:44:00Z" w:id="6255">
              <w:r w:rsidRPr="00357A8D">
                <w:rPr>
                  <w:rFonts w:ascii="Calibri" w:hAnsi="Calibri" w:cs="Calibri"/>
                  <w:sz w:val="28"/>
                  <w:rPrChange w:author="PC" w:date="2023-03-31T11:41:00Z" w:id="62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B25D33" w14:textId="77777777">
            <w:pPr>
              <w:rPr>
                <w:ins w:author="phetc" w:date="2023-02-13T15:44:00Z" w:id="6257"/>
                <w:rFonts w:ascii="Calibri" w:hAnsi="Calibri" w:cs="Calibri"/>
                <w:sz w:val="28"/>
                <w:rPrChange w:author="PC" w:date="2023-03-31T11:41:00Z" w:id="6258">
                  <w:rPr>
                    <w:ins w:author="phetc" w:date="2023-02-13T15:44:00Z" w:id="6259"/>
                    <w:rFonts w:ascii="Calibri" w:hAnsi="Calibri" w:cs="Calibri"/>
                    <w:color w:val="000000"/>
                    <w:sz w:val="28"/>
                  </w:rPr>
                </w:rPrChange>
              </w:rPr>
            </w:pPr>
            <w:ins w:author="phetc" w:date="2023-02-13T15:44:00Z" w:id="6260">
              <w:r w:rsidRPr="00357A8D">
                <w:rPr>
                  <w:rFonts w:ascii="Calibri" w:hAnsi="Calibri" w:cs="Calibri"/>
                  <w:sz w:val="28"/>
                  <w:rPrChange w:author="PC" w:date="2023-03-31T11:41:00Z" w:id="6261">
                    <w:rPr>
                      <w:rFonts w:ascii="Calibri" w:hAnsi="Calibri" w:cs="Calibri"/>
                      <w:color w:val="000000"/>
                      <w:sz w:val="28"/>
                    </w:rPr>
                  </w:rPrChange>
                </w:rPr>
                <w:t> </w:t>
              </w:r>
              <w:r w:rsidRPr="00357A8D">
                <w:rPr>
                  <w:rFonts w:ascii="Wingdings 2" w:hAnsi="Wingdings 2" w:eastAsia="Wingdings 2" w:cs="Wingdings 2"/>
                  <w:sz w:val="28"/>
                  <w:rPrChange w:author="PC" w:date="2023-03-31T11:41:00Z" w:id="62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AE6676" w14:textId="77777777">
            <w:pPr>
              <w:rPr>
                <w:ins w:author="phetc" w:date="2023-02-13T15:44:00Z" w:id="6263"/>
                <w:rFonts w:ascii="Calibri" w:hAnsi="Calibri" w:cs="Calibri"/>
                <w:sz w:val="28"/>
                <w:rPrChange w:author="PC" w:date="2023-03-31T11:41:00Z" w:id="6264">
                  <w:rPr>
                    <w:ins w:author="phetc" w:date="2023-02-13T15:44:00Z" w:id="6265"/>
                    <w:rFonts w:ascii="Calibri" w:hAnsi="Calibri" w:cs="Calibri"/>
                    <w:color w:val="000000"/>
                    <w:sz w:val="28"/>
                  </w:rPr>
                </w:rPrChange>
              </w:rPr>
            </w:pPr>
            <w:ins w:author="phetc" w:date="2023-02-13T15:44:00Z" w:id="6266">
              <w:r w:rsidRPr="00357A8D">
                <w:rPr>
                  <w:rFonts w:ascii="Calibri" w:hAnsi="Calibri" w:cs="Calibri"/>
                  <w:sz w:val="28"/>
                  <w:rPrChange w:author="PC" w:date="2023-03-31T11:41:00Z" w:id="62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9DB428" w14:textId="77777777">
            <w:pPr>
              <w:rPr>
                <w:ins w:author="phetc" w:date="2023-02-13T15:44:00Z" w:id="6268"/>
                <w:rFonts w:ascii="Calibri" w:hAnsi="Calibri" w:cs="Calibri"/>
                <w:sz w:val="28"/>
                <w:rPrChange w:author="PC" w:date="2023-03-31T11:41:00Z" w:id="6269">
                  <w:rPr>
                    <w:ins w:author="phetc" w:date="2023-02-13T15:44:00Z" w:id="6270"/>
                    <w:rFonts w:ascii="Calibri" w:hAnsi="Calibri" w:cs="Calibri"/>
                    <w:color w:val="000000"/>
                    <w:sz w:val="28"/>
                  </w:rPr>
                </w:rPrChange>
              </w:rPr>
            </w:pPr>
            <w:ins w:author="phetc" w:date="2023-02-13T15:44:00Z" w:id="6271">
              <w:r w:rsidRPr="00357A8D">
                <w:rPr>
                  <w:rFonts w:ascii="Calibri" w:hAnsi="Calibri" w:cs="Calibri"/>
                  <w:sz w:val="28"/>
                  <w:rPrChange w:author="PC" w:date="2023-03-31T11:41:00Z" w:id="6272">
                    <w:rPr>
                      <w:rFonts w:ascii="Calibri" w:hAnsi="Calibri" w:cs="Calibri"/>
                      <w:color w:val="000000"/>
                      <w:sz w:val="28"/>
                    </w:rPr>
                  </w:rPrChange>
                </w:rPr>
                <w:t> </w:t>
              </w:r>
              <w:r w:rsidRPr="00357A8D">
                <w:rPr>
                  <w:rFonts w:ascii="Wingdings 2" w:hAnsi="Wingdings 2" w:eastAsia="Wingdings 2" w:cs="Wingdings 2"/>
                  <w:sz w:val="28"/>
                  <w:rPrChange w:author="PC" w:date="2023-03-31T11:41:00Z" w:id="62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151C99" w14:textId="77777777">
            <w:pPr>
              <w:rPr>
                <w:ins w:author="phetc" w:date="2023-02-13T15:44:00Z" w:id="6274"/>
                <w:rFonts w:ascii="Calibri" w:hAnsi="Calibri" w:cs="Calibri"/>
                <w:sz w:val="28"/>
                <w:rPrChange w:author="PC" w:date="2023-03-31T11:41:00Z" w:id="6275">
                  <w:rPr>
                    <w:ins w:author="phetc" w:date="2023-02-13T15:44:00Z" w:id="6276"/>
                    <w:rFonts w:ascii="Calibri" w:hAnsi="Calibri" w:cs="Calibri"/>
                    <w:color w:val="000000"/>
                    <w:sz w:val="28"/>
                  </w:rPr>
                </w:rPrChange>
              </w:rPr>
            </w:pPr>
            <w:ins w:author="phetc" w:date="2023-02-13T15:44:00Z" w:id="6277">
              <w:r w:rsidRPr="00357A8D">
                <w:rPr>
                  <w:rFonts w:ascii="Calibri" w:hAnsi="Calibri" w:cs="Calibri"/>
                  <w:sz w:val="28"/>
                  <w:rPrChange w:author="PC" w:date="2023-03-31T11:41:00Z" w:id="62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F71105" w14:textId="77777777">
            <w:pPr>
              <w:rPr>
                <w:ins w:author="phetc" w:date="2023-02-13T15:44:00Z" w:id="6279"/>
                <w:rFonts w:ascii="Calibri" w:hAnsi="Calibri" w:cs="Calibri"/>
                <w:sz w:val="28"/>
                <w:rPrChange w:author="PC" w:date="2023-03-31T11:41:00Z" w:id="6280">
                  <w:rPr>
                    <w:ins w:author="phetc" w:date="2023-02-13T15:44:00Z" w:id="6281"/>
                    <w:rFonts w:ascii="Calibri" w:hAnsi="Calibri" w:cs="Calibri"/>
                    <w:color w:val="000000"/>
                    <w:sz w:val="28"/>
                  </w:rPr>
                </w:rPrChange>
              </w:rPr>
            </w:pPr>
            <w:ins w:author="phetc" w:date="2023-02-13T15:44:00Z" w:id="6282">
              <w:r w:rsidRPr="00357A8D">
                <w:rPr>
                  <w:rFonts w:ascii="Calibri" w:hAnsi="Calibri" w:cs="Calibri"/>
                  <w:sz w:val="28"/>
                  <w:rPrChange w:author="PC" w:date="2023-03-31T11:41:00Z" w:id="62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54B4D3" w14:textId="77777777">
            <w:pPr>
              <w:rPr>
                <w:ins w:author="phetc" w:date="2023-02-13T15:44:00Z" w:id="6284"/>
                <w:rFonts w:ascii="Calibri" w:hAnsi="Calibri" w:cs="Calibri"/>
                <w:sz w:val="28"/>
                <w:rPrChange w:author="PC" w:date="2023-03-31T11:41:00Z" w:id="6285">
                  <w:rPr>
                    <w:ins w:author="phetc" w:date="2023-02-13T15:44:00Z" w:id="6286"/>
                    <w:rFonts w:ascii="Calibri" w:hAnsi="Calibri" w:cs="Calibri"/>
                    <w:color w:val="000000"/>
                    <w:sz w:val="28"/>
                  </w:rPr>
                </w:rPrChange>
              </w:rPr>
            </w:pPr>
            <w:ins w:author="phetc" w:date="2023-02-13T15:44:00Z" w:id="6287">
              <w:r w:rsidRPr="00357A8D">
                <w:rPr>
                  <w:rFonts w:ascii="Calibri" w:hAnsi="Calibri" w:cs="Calibri"/>
                  <w:sz w:val="28"/>
                  <w:rPrChange w:author="PC" w:date="2023-03-31T11:41:00Z" w:id="6288">
                    <w:rPr>
                      <w:rFonts w:ascii="Calibri" w:hAnsi="Calibri" w:cs="Calibri"/>
                      <w:color w:val="000000"/>
                      <w:sz w:val="28"/>
                    </w:rPr>
                  </w:rPrChange>
                </w:rPr>
                <w:t> </w:t>
              </w:r>
              <w:r w:rsidRPr="00357A8D">
                <w:rPr>
                  <w:rFonts w:ascii="Wingdings 2" w:hAnsi="Wingdings 2" w:eastAsia="Wingdings 2" w:cs="Wingdings 2"/>
                  <w:sz w:val="28"/>
                  <w:rPrChange w:author="PC" w:date="2023-03-31T11:41:00Z" w:id="62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A9CB7C" w14:textId="77777777">
            <w:pPr>
              <w:rPr>
                <w:ins w:author="phetc" w:date="2023-02-13T15:44:00Z" w:id="6290"/>
                <w:rFonts w:ascii="Calibri" w:hAnsi="Calibri" w:cs="Calibri"/>
                <w:sz w:val="28"/>
                <w:rPrChange w:author="PC" w:date="2023-03-31T11:41:00Z" w:id="6291">
                  <w:rPr>
                    <w:ins w:author="phetc" w:date="2023-02-13T15:44:00Z" w:id="6292"/>
                    <w:rFonts w:ascii="Calibri" w:hAnsi="Calibri" w:cs="Calibri"/>
                    <w:color w:val="000000"/>
                    <w:sz w:val="28"/>
                  </w:rPr>
                </w:rPrChange>
              </w:rPr>
            </w:pPr>
            <w:ins w:author="phetc" w:date="2023-02-13T15:44:00Z" w:id="6293">
              <w:r w:rsidRPr="00357A8D">
                <w:rPr>
                  <w:rFonts w:ascii="Calibri" w:hAnsi="Calibri" w:cs="Calibri"/>
                  <w:sz w:val="28"/>
                  <w:rPrChange w:author="PC" w:date="2023-03-31T11:41:00Z" w:id="6294">
                    <w:rPr>
                      <w:rFonts w:ascii="Calibri" w:hAnsi="Calibri" w:cs="Calibri"/>
                      <w:color w:val="000000"/>
                      <w:sz w:val="28"/>
                    </w:rPr>
                  </w:rPrChange>
                </w:rPr>
                <w:t> </w:t>
              </w:r>
            </w:ins>
          </w:p>
        </w:tc>
      </w:tr>
      <w:tr w:rsidRPr="00357A8D" w:rsidR="00567CE2" w:rsidTr="00277A61" w14:paraId="03EF3E63" w14:textId="77777777">
        <w:trPr>
          <w:trHeight w:val="430"/>
          <w:ins w:author="phetc" w:date="2023-02-13T15:44:00Z" w:id="6295"/>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98DCC9F" w14:textId="77777777">
            <w:pPr>
              <w:rPr>
                <w:ins w:author="phetc" w:date="2023-02-13T15:44:00Z" w:id="6296"/>
                <w:rFonts w:ascii="Calibri" w:hAnsi="Calibri" w:cs="Calibri"/>
                <w:sz w:val="28"/>
                <w:rPrChange w:author="PC" w:date="2023-03-31T11:41:00Z" w:id="6297">
                  <w:rPr>
                    <w:ins w:author="phetc" w:date="2023-02-13T15:44:00Z" w:id="6298"/>
                    <w:rFonts w:ascii="Calibri" w:hAnsi="Calibri" w:cs="Calibri"/>
                    <w:color w:val="000000"/>
                    <w:sz w:val="28"/>
                  </w:rPr>
                </w:rPrChange>
              </w:rPr>
            </w:pPr>
            <w:ins w:author="phetc" w:date="2023-02-13T15:44:00Z" w:id="6299">
              <w:r w:rsidRPr="00357A8D">
                <w:rPr>
                  <w:rFonts w:ascii="TH Sarabun New" w:hAnsi="TH Sarabun New" w:cs="TH Sarabun New"/>
                  <w:sz w:val="28"/>
                  <w:cs/>
                </w:rPr>
                <w:t>ศ.</w:t>
              </w:r>
              <w:r w:rsidRPr="00357A8D">
                <w:rPr>
                  <w:rFonts w:ascii="TH Sarabun New" w:hAnsi="TH Sarabun New" w:eastAsia="AngsanaNew-Bold" w:cs="TH Sarabun New"/>
                  <w:sz w:val="28"/>
                </w:rPr>
                <w:t xml:space="preserve">214 </w:t>
              </w:r>
              <w:r w:rsidRPr="00357A8D">
                <w:rPr>
                  <w:rFonts w:ascii="TH Sarabun New" w:hAnsi="TH Sarabun New" w:cs="TH Sarabun New"/>
                  <w:sz w:val="28"/>
                  <w:cs/>
                </w:rPr>
                <w:t xml:space="preserve">เศรษฐศาสตร์มหภาคเบื้องต้น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EFDC2E" w14:textId="77777777">
            <w:pPr>
              <w:rPr>
                <w:ins w:author="phetc" w:date="2023-02-13T15:44:00Z" w:id="6300"/>
                <w:rFonts w:ascii="Calibri" w:hAnsi="Calibri" w:cs="Calibri"/>
                <w:sz w:val="28"/>
                <w:rPrChange w:author="PC" w:date="2023-03-31T11:41:00Z" w:id="6301">
                  <w:rPr>
                    <w:ins w:author="phetc" w:date="2023-02-13T15:44:00Z" w:id="6302"/>
                    <w:rFonts w:ascii="Calibri" w:hAnsi="Calibri" w:cs="Calibri"/>
                    <w:color w:val="000000"/>
                    <w:sz w:val="28"/>
                  </w:rPr>
                </w:rPrChange>
              </w:rPr>
            </w:pPr>
            <w:ins w:author="phetc" w:date="2023-02-13T15:44:00Z" w:id="6303">
              <w:r w:rsidRPr="00357A8D">
                <w:rPr>
                  <w:rFonts w:ascii="Calibri" w:hAnsi="Calibri" w:cs="Calibri"/>
                  <w:sz w:val="28"/>
                  <w:rPrChange w:author="PC" w:date="2023-03-31T11:41:00Z" w:id="6304">
                    <w:rPr>
                      <w:rFonts w:ascii="Calibri" w:hAnsi="Calibri" w:cs="Calibri"/>
                      <w:color w:val="000000"/>
                      <w:sz w:val="28"/>
                    </w:rPr>
                  </w:rPrChange>
                </w:rPr>
                <w:t> </w:t>
              </w:r>
              <w:r w:rsidRPr="00357A8D">
                <w:rPr>
                  <w:rFonts w:ascii="Wingdings 2" w:hAnsi="Wingdings 2" w:eastAsia="Wingdings 2" w:cs="Wingdings 2"/>
                  <w:sz w:val="28"/>
                  <w:rPrChange w:author="PC" w:date="2023-03-31T11:41:00Z" w:id="63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DECA8C" w14:textId="77777777">
            <w:pPr>
              <w:rPr>
                <w:ins w:author="phetc" w:date="2023-02-13T15:44:00Z" w:id="6306"/>
                <w:rFonts w:ascii="Calibri" w:hAnsi="Calibri" w:cs="Calibri"/>
                <w:sz w:val="28"/>
                <w:rPrChange w:author="PC" w:date="2023-03-31T11:41:00Z" w:id="6307">
                  <w:rPr>
                    <w:ins w:author="phetc" w:date="2023-02-13T15:44:00Z" w:id="6308"/>
                    <w:rFonts w:ascii="Calibri" w:hAnsi="Calibri" w:cs="Calibri"/>
                    <w:color w:val="000000"/>
                    <w:sz w:val="28"/>
                  </w:rPr>
                </w:rPrChange>
              </w:rPr>
            </w:pPr>
            <w:ins w:author="phetc" w:date="2023-02-13T15:44:00Z" w:id="6309">
              <w:r w:rsidRPr="00357A8D">
                <w:rPr>
                  <w:rFonts w:ascii="Calibri" w:hAnsi="Calibri" w:cs="Calibri"/>
                  <w:sz w:val="28"/>
                  <w:rPrChange w:author="PC" w:date="2023-03-31T11:41:00Z" w:id="6310">
                    <w:rPr>
                      <w:rFonts w:ascii="Calibri" w:hAnsi="Calibri" w:cs="Calibri"/>
                      <w:color w:val="000000"/>
                      <w:sz w:val="28"/>
                    </w:rPr>
                  </w:rPrChange>
                </w:rPr>
                <w:t> </w:t>
              </w:r>
              <w:r w:rsidRPr="00357A8D">
                <w:rPr>
                  <w:rFonts w:ascii="Wingdings 2" w:hAnsi="Wingdings 2" w:eastAsia="Wingdings 2" w:cs="Wingdings 2"/>
                  <w:sz w:val="28"/>
                  <w:rPrChange w:author="PC" w:date="2023-03-31T11:41:00Z" w:id="63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0D1DD3" w14:textId="77777777">
            <w:pPr>
              <w:rPr>
                <w:ins w:author="phetc" w:date="2023-02-13T15:44:00Z" w:id="6312"/>
                <w:rFonts w:ascii="Calibri" w:hAnsi="Calibri" w:cs="Calibri"/>
                <w:sz w:val="28"/>
                <w:rPrChange w:author="PC" w:date="2023-03-31T11:41:00Z" w:id="6313">
                  <w:rPr>
                    <w:ins w:author="phetc" w:date="2023-02-13T15:44:00Z" w:id="6314"/>
                    <w:rFonts w:ascii="Calibri" w:hAnsi="Calibri" w:cs="Calibri"/>
                    <w:color w:val="000000"/>
                    <w:sz w:val="28"/>
                  </w:rPr>
                </w:rPrChange>
              </w:rPr>
            </w:pPr>
            <w:ins w:author="phetc" w:date="2023-02-13T15:44:00Z" w:id="6315">
              <w:r w:rsidRPr="00357A8D">
                <w:rPr>
                  <w:rFonts w:ascii="Calibri" w:hAnsi="Calibri" w:cs="Calibri"/>
                  <w:sz w:val="28"/>
                  <w:rPrChange w:author="PC" w:date="2023-03-31T11:41:00Z" w:id="63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3DEDA3" w14:textId="77777777">
            <w:pPr>
              <w:rPr>
                <w:ins w:author="phetc" w:date="2023-02-13T15:44:00Z" w:id="6317"/>
                <w:rFonts w:ascii="Calibri" w:hAnsi="Calibri" w:cs="Calibri"/>
                <w:sz w:val="28"/>
                <w:rPrChange w:author="PC" w:date="2023-03-31T11:41:00Z" w:id="6318">
                  <w:rPr>
                    <w:ins w:author="phetc" w:date="2023-02-13T15:44:00Z" w:id="6319"/>
                    <w:rFonts w:ascii="Calibri" w:hAnsi="Calibri" w:cs="Calibri"/>
                    <w:color w:val="000000"/>
                    <w:sz w:val="28"/>
                  </w:rPr>
                </w:rPrChange>
              </w:rPr>
            </w:pPr>
            <w:ins w:author="phetc" w:date="2023-02-13T15:44:00Z" w:id="6320">
              <w:r w:rsidRPr="00357A8D">
                <w:rPr>
                  <w:rFonts w:ascii="Calibri" w:hAnsi="Calibri" w:cs="Calibri"/>
                  <w:sz w:val="28"/>
                  <w:rPrChange w:author="PC" w:date="2023-03-31T11:41:00Z" w:id="6321">
                    <w:rPr>
                      <w:rFonts w:ascii="Calibri" w:hAnsi="Calibri" w:cs="Calibri"/>
                      <w:color w:val="000000"/>
                      <w:sz w:val="28"/>
                    </w:rPr>
                  </w:rPrChange>
                </w:rPr>
                <w:t> </w:t>
              </w:r>
              <w:r w:rsidRPr="00357A8D">
                <w:rPr>
                  <w:rFonts w:ascii="Wingdings 2" w:hAnsi="Wingdings 2" w:eastAsia="Wingdings 2" w:cs="Wingdings 2"/>
                  <w:sz w:val="28"/>
                  <w:rPrChange w:author="PC" w:date="2023-03-31T11:41:00Z" w:id="63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D252B7" w14:textId="77777777">
            <w:pPr>
              <w:rPr>
                <w:ins w:author="phetc" w:date="2023-02-13T15:44:00Z" w:id="6323"/>
                <w:rFonts w:ascii="Calibri" w:hAnsi="Calibri" w:cs="Calibri"/>
                <w:sz w:val="28"/>
                <w:rPrChange w:author="PC" w:date="2023-03-31T11:41:00Z" w:id="6324">
                  <w:rPr>
                    <w:ins w:author="phetc" w:date="2023-02-13T15:44:00Z" w:id="6325"/>
                    <w:rFonts w:ascii="Calibri" w:hAnsi="Calibri" w:cs="Calibri"/>
                    <w:color w:val="000000"/>
                    <w:sz w:val="28"/>
                  </w:rPr>
                </w:rPrChange>
              </w:rPr>
            </w:pPr>
            <w:ins w:author="phetc" w:date="2023-02-13T15:44:00Z" w:id="6326">
              <w:r w:rsidRPr="00357A8D">
                <w:rPr>
                  <w:rFonts w:ascii="Calibri" w:hAnsi="Calibri" w:cs="Calibri"/>
                  <w:sz w:val="28"/>
                  <w:rPrChange w:author="PC" w:date="2023-03-31T11:41:00Z" w:id="6327">
                    <w:rPr>
                      <w:rFonts w:ascii="Calibri" w:hAnsi="Calibri" w:cs="Calibri"/>
                      <w:color w:val="000000"/>
                      <w:sz w:val="28"/>
                    </w:rPr>
                  </w:rPrChange>
                </w:rPr>
                <w:t> </w:t>
              </w:r>
              <w:r w:rsidRPr="00357A8D">
                <w:rPr>
                  <w:rFonts w:ascii="Wingdings 2" w:hAnsi="Wingdings 2" w:eastAsia="Wingdings 2" w:cs="Wingdings 2"/>
                  <w:sz w:val="28"/>
                  <w:rPrChange w:author="PC" w:date="2023-03-31T11:41:00Z" w:id="63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BC21C7" w14:textId="77777777">
            <w:pPr>
              <w:rPr>
                <w:ins w:author="phetc" w:date="2023-02-13T15:44:00Z" w:id="6329"/>
                <w:rFonts w:ascii="Calibri" w:hAnsi="Calibri" w:cs="Calibri"/>
                <w:sz w:val="28"/>
                <w:rPrChange w:author="PC" w:date="2023-03-31T11:41:00Z" w:id="6330">
                  <w:rPr>
                    <w:ins w:author="phetc" w:date="2023-02-13T15:44:00Z" w:id="6331"/>
                    <w:rFonts w:ascii="Calibri" w:hAnsi="Calibri" w:cs="Calibri"/>
                    <w:color w:val="000000"/>
                    <w:sz w:val="28"/>
                  </w:rPr>
                </w:rPrChange>
              </w:rPr>
            </w:pPr>
            <w:ins w:author="phetc" w:date="2023-02-13T15:44:00Z" w:id="6332">
              <w:r w:rsidRPr="00357A8D">
                <w:rPr>
                  <w:rFonts w:ascii="Calibri" w:hAnsi="Calibri" w:cs="Calibri"/>
                  <w:sz w:val="28"/>
                  <w:rPrChange w:author="PC" w:date="2023-03-31T11:41:00Z" w:id="6333">
                    <w:rPr>
                      <w:rFonts w:ascii="Calibri" w:hAnsi="Calibri" w:cs="Calibri"/>
                      <w:color w:val="000000"/>
                      <w:sz w:val="28"/>
                    </w:rPr>
                  </w:rPrChange>
                </w:rPr>
                <w:t> </w:t>
              </w:r>
              <w:r w:rsidRPr="00357A8D">
                <w:rPr>
                  <w:rFonts w:ascii="Wingdings 2" w:hAnsi="Wingdings 2" w:eastAsia="Wingdings 2" w:cs="Wingdings 2"/>
                  <w:sz w:val="28"/>
                  <w:rPrChange w:author="PC" w:date="2023-03-31T11:41:00Z" w:id="63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68AD54" w14:textId="77777777">
            <w:pPr>
              <w:rPr>
                <w:ins w:author="phetc" w:date="2023-02-13T15:44:00Z" w:id="6335"/>
                <w:rFonts w:ascii="Calibri" w:hAnsi="Calibri" w:cs="Calibri"/>
                <w:sz w:val="28"/>
                <w:rPrChange w:author="PC" w:date="2023-03-31T11:41:00Z" w:id="6336">
                  <w:rPr>
                    <w:ins w:author="phetc" w:date="2023-02-13T15:44:00Z" w:id="6337"/>
                    <w:rFonts w:ascii="Calibri" w:hAnsi="Calibri" w:cs="Calibri"/>
                    <w:color w:val="000000"/>
                    <w:sz w:val="28"/>
                  </w:rPr>
                </w:rPrChange>
              </w:rPr>
            </w:pPr>
            <w:ins w:author="phetc" w:date="2023-02-13T15:44:00Z" w:id="6338">
              <w:r w:rsidRPr="00357A8D">
                <w:rPr>
                  <w:rFonts w:ascii="Calibri" w:hAnsi="Calibri" w:cs="Calibri"/>
                  <w:sz w:val="28"/>
                  <w:rPrChange w:author="PC" w:date="2023-03-31T11:41:00Z" w:id="63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CE47C9" w14:textId="77777777">
            <w:pPr>
              <w:rPr>
                <w:ins w:author="phetc" w:date="2023-02-13T15:44:00Z" w:id="6340"/>
                <w:rFonts w:ascii="Calibri" w:hAnsi="Calibri" w:cs="Calibri"/>
                <w:sz w:val="28"/>
                <w:rPrChange w:author="PC" w:date="2023-03-31T11:41:00Z" w:id="6341">
                  <w:rPr>
                    <w:ins w:author="phetc" w:date="2023-02-13T15:44:00Z" w:id="6342"/>
                    <w:rFonts w:ascii="Calibri" w:hAnsi="Calibri" w:cs="Calibri"/>
                    <w:color w:val="000000"/>
                    <w:sz w:val="28"/>
                  </w:rPr>
                </w:rPrChange>
              </w:rPr>
            </w:pPr>
            <w:ins w:author="phetc" w:date="2023-02-13T15:44:00Z" w:id="6343">
              <w:r w:rsidRPr="00357A8D">
                <w:rPr>
                  <w:rFonts w:ascii="Calibri" w:hAnsi="Calibri" w:cs="Calibri"/>
                  <w:sz w:val="28"/>
                  <w:rPrChange w:author="PC" w:date="2023-03-31T11:41:00Z" w:id="6344">
                    <w:rPr>
                      <w:rFonts w:ascii="Calibri" w:hAnsi="Calibri" w:cs="Calibri"/>
                      <w:color w:val="000000"/>
                      <w:sz w:val="28"/>
                    </w:rPr>
                  </w:rPrChange>
                </w:rPr>
                <w:t> </w:t>
              </w:r>
              <w:r w:rsidRPr="00357A8D">
                <w:rPr>
                  <w:rFonts w:ascii="Wingdings 2" w:hAnsi="Wingdings 2" w:eastAsia="Wingdings 2" w:cs="Wingdings 2"/>
                  <w:sz w:val="28"/>
                  <w:rPrChange w:author="PC" w:date="2023-03-31T11:41:00Z" w:id="63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A49C73" w14:textId="77777777">
            <w:pPr>
              <w:rPr>
                <w:ins w:author="phetc" w:date="2023-02-13T15:44:00Z" w:id="6346"/>
                <w:rFonts w:ascii="Calibri" w:hAnsi="Calibri" w:cs="Calibri"/>
                <w:sz w:val="28"/>
                <w:rPrChange w:author="PC" w:date="2023-03-31T11:41:00Z" w:id="6347">
                  <w:rPr>
                    <w:ins w:author="phetc" w:date="2023-02-13T15:44:00Z" w:id="6348"/>
                    <w:rFonts w:ascii="Calibri" w:hAnsi="Calibri" w:cs="Calibri"/>
                    <w:color w:val="000000"/>
                    <w:sz w:val="28"/>
                  </w:rPr>
                </w:rPrChange>
              </w:rPr>
            </w:pPr>
            <w:ins w:author="phetc" w:date="2023-02-13T15:44:00Z" w:id="6349">
              <w:r w:rsidRPr="00357A8D">
                <w:rPr>
                  <w:rFonts w:ascii="Calibri" w:hAnsi="Calibri" w:cs="Calibri"/>
                  <w:sz w:val="28"/>
                  <w:rPrChange w:author="PC" w:date="2023-03-31T11:41:00Z" w:id="635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12A4A0" w14:textId="77777777">
            <w:pPr>
              <w:rPr>
                <w:ins w:author="phetc" w:date="2023-02-13T15:44:00Z" w:id="6351"/>
                <w:rFonts w:ascii="Calibri" w:hAnsi="Calibri" w:cs="Calibri"/>
                <w:sz w:val="28"/>
                <w:rPrChange w:author="PC" w:date="2023-03-31T11:41:00Z" w:id="6352">
                  <w:rPr>
                    <w:ins w:author="phetc" w:date="2023-02-13T15:44:00Z" w:id="6353"/>
                    <w:rFonts w:ascii="Calibri" w:hAnsi="Calibri" w:cs="Calibri"/>
                    <w:color w:val="000000"/>
                    <w:sz w:val="28"/>
                  </w:rPr>
                </w:rPrChange>
              </w:rPr>
            </w:pPr>
            <w:ins w:author="phetc" w:date="2023-02-13T15:44:00Z" w:id="6354">
              <w:r w:rsidRPr="00357A8D">
                <w:rPr>
                  <w:rFonts w:ascii="Calibri" w:hAnsi="Calibri" w:cs="Calibri"/>
                  <w:sz w:val="28"/>
                  <w:rPrChange w:author="PC" w:date="2023-03-31T11:41:00Z" w:id="6355">
                    <w:rPr>
                      <w:rFonts w:ascii="Calibri" w:hAnsi="Calibri" w:cs="Calibri"/>
                      <w:color w:val="000000"/>
                      <w:sz w:val="28"/>
                    </w:rPr>
                  </w:rPrChange>
                </w:rPr>
                <w:t> </w:t>
              </w:r>
              <w:r w:rsidRPr="00357A8D">
                <w:rPr>
                  <w:rFonts w:ascii="Wingdings 2" w:hAnsi="Wingdings 2" w:eastAsia="Wingdings 2" w:cs="Wingdings 2"/>
                  <w:sz w:val="28"/>
                  <w:rPrChange w:author="PC" w:date="2023-03-31T11:41:00Z" w:id="63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422E1F" w14:textId="77777777">
            <w:pPr>
              <w:rPr>
                <w:ins w:author="phetc" w:date="2023-02-13T15:44:00Z" w:id="6357"/>
                <w:rFonts w:ascii="Calibri" w:hAnsi="Calibri" w:cs="Calibri"/>
                <w:sz w:val="28"/>
                <w:rPrChange w:author="PC" w:date="2023-03-31T11:41:00Z" w:id="6358">
                  <w:rPr>
                    <w:ins w:author="phetc" w:date="2023-02-13T15:44:00Z" w:id="6359"/>
                    <w:rFonts w:ascii="Calibri" w:hAnsi="Calibri" w:cs="Calibri"/>
                    <w:color w:val="000000"/>
                    <w:sz w:val="28"/>
                  </w:rPr>
                </w:rPrChange>
              </w:rPr>
            </w:pPr>
            <w:ins w:author="phetc" w:date="2023-02-13T15:44:00Z" w:id="6360">
              <w:r w:rsidRPr="00357A8D">
                <w:rPr>
                  <w:rFonts w:ascii="Calibri" w:hAnsi="Calibri" w:cs="Calibri"/>
                  <w:sz w:val="28"/>
                  <w:rPrChange w:author="PC" w:date="2023-03-31T11:41:00Z" w:id="636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F03B3E" w14:textId="77777777">
            <w:pPr>
              <w:rPr>
                <w:ins w:author="phetc" w:date="2023-02-13T15:44:00Z" w:id="6362"/>
                <w:rFonts w:ascii="Calibri" w:hAnsi="Calibri" w:cs="Calibri"/>
                <w:sz w:val="28"/>
                <w:rPrChange w:author="PC" w:date="2023-03-31T11:41:00Z" w:id="6363">
                  <w:rPr>
                    <w:ins w:author="phetc" w:date="2023-02-13T15:44:00Z" w:id="6364"/>
                    <w:rFonts w:ascii="Calibri" w:hAnsi="Calibri" w:cs="Calibri"/>
                    <w:color w:val="000000"/>
                    <w:sz w:val="28"/>
                  </w:rPr>
                </w:rPrChange>
              </w:rPr>
            </w:pPr>
            <w:ins w:author="phetc" w:date="2023-02-13T15:44:00Z" w:id="6365">
              <w:r w:rsidRPr="00357A8D">
                <w:rPr>
                  <w:rFonts w:ascii="Calibri" w:hAnsi="Calibri" w:cs="Calibri"/>
                  <w:sz w:val="28"/>
                  <w:rPrChange w:author="PC" w:date="2023-03-31T11:41:00Z" w:id="6366">
                    <w:rPr>
                      <w:rFonts w:ascii="Calibri" w:hAnsi="Calibri" w:cs="Calibri"/>
                      <w:color w:val="000000"/>
                      <w:sz w:val="28"/>
                    </w:rPr>
                  </w:rPrChange>
                </w:rPr>
                <w:t> </w:t>
              </w:r>
              <w:r w:rsidRPr="00357A8D">
                <w:rPr>
                  <w:rFonts w:ascii="Wingdings 2" w:hAnsi="Wingdings 2" w:eastAsia="Wingdings 2" w:cs="Wingdings 2"/>
                  <w:sz w:val="28"/>
                  <w:rPrChange w:author="PC" w:date="2023-03-31T11:41:00Z" w:id="63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1D7638" w14:textId="77777777">
            <w:pPr>
              <w:rPr>
                <w:ins w:author="phetc" w:date="2023-02-13T15:44:00Z" w:id="6368"/>
                <w:rFonts w:ascii="Calibri" w:hAnsi="Calibri" w:cs="Calibri"/>
                <w:sz w:val="28"/>
                <w:rPrChange w:author="PC" w:date="2023-03-31T11:41:00Z" w:id="6369">
                  <w:rPr>
                    <w:ins w:author="phetc" w:date="2023-02-13T15:44:00Z" w:id="6370"/>
                    <w:rFonts w:ascii="Calibri" w:hAnsi="Calibri" w:cs="Calibri"/>
                    <w:color w:val="000000"/>
                    <w:sz w:val="28"/>
                  </w:rPr>
                </w:rPrChange>
              </w:rPr>
            </w:pPr>
            <w:ins w:author="phetc" w:date="2023-02-13T15:44:00Z" w:id="6371">
              <w:r w:rsidRPr="00357A8D">
                <w:rPr>
                  <w:rFonts w:ascii="Calibri" w:hAnsi="Calibri" w:cs="Calibri"/>
                  <w:sz w:val="28"/>
                  <w:rPrChange w:author="PC" w:date="2023-03-31T11:41:00Z" w:id="63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4CFAC4" w14:textId="77777777">
            <w:pPr>
              <w:rPr>
                <w:ins w:author="phetc" w:date="2023-02-13T15:44:00Z" w:id="6373"/>
                <w:rFonts w:ascii="Calibri" w:hAnsi="Calibri" w:cs="Calibri"/>
                <w:sz w:val="28"/>
                <w:rPrChange w:author="PC" w:date="2023-03-31T11:41:00Z" w:id="6374">
                  <w:rPr>
                    <w:ins w:author="phetc" w:date="2023-02-13T15:44:00Z" w:id="6375"/>
                    <w:rFonts w:ascii="Calibri" w:hAnsi="Calibri" w:cs="Calibri"/>
                    <w:color w:val="000000"/>
                    <w:sz w:val="28"/>
                  </w:rPr>
                </w:rPrChange>
              </w:rPr>
            </w:pPr>
            <w:ins w:author="phetc" w:date="2023-02-13T15:44:00Z" w:id="6376">
              <w:r w:rsidRPr="00357A8D">
                <w:rPr>
                  <w:rFonts w:ascii="Calibri" w:hAnsi="Calibri" w:cs="Calibri"/>
                  <w:sz w:val="28"/>
                  <w:rPrChange w:author="PC" w:date="2023-03-31T11:41:00Z" w:id="63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3D026E" w14:textId="77777777">
            <w:pPr>
              <w:rPr>
                <w:ins w:author="phetc" w:date="2023-02-13T15:44:00Z" w:id="6378"/>
                <w:rFonts w:ascii="Calibri" w:hAnsi="Calibri" w:cs="Calibri"/>
                <w:sz w:val="28"/>
                <w:rPrChange w:author="PC" w:date="2023-03-31T11:41:00Z" w:id="6379">
                  <w:rPr>
                    <w:ins w:author="phetc" w:date="2023-02-13T15:44:00Z" w:id="6380"/>
                    <w:rFonts w:ascii="Calibri" w:hAnsi="Calibri" w:cs="Calibri"/>
                    <w:color w:val="000000"/>
                    <w:sz w:val="28"/>
                  </w:rPr>
                </w:rPrChange>
              </w:rPr>
            </w:pPr>
            <w:ins w:author="phetc" w:date="2023-02-13T15:44:00Z" w:id="6381">
              <w:r w:rsidRPr="00357A8D">
                <w:rPr>
                  <w:rFonts w:ascii="Calibri" w:hAnsi="Calibri" w:cs="Calibri"/>
                  <w:sz w:val="28"/>
                  <w:rPrChange w:author="PC" w:date="2023-03-31T11:41:00Z" w:id="6382">
                    <w:rPr>
                      <w:rFonts w:ascii="Calibri" w:hAnsi="Calibri" w:cs="Calibri"/>
                      <w:color w:val="000000"/>
                      <w:sz w:val="28"/>
                    </w:rPr>
                  </w:rPrChange>
                </w:rPr>
                <w:t> </w:t>
              </w:r>
              <w:r w:rsidRPr="00357A8D">
                <w:rPr>
                  <w:rFonts w:ascii="Wingdings 2" w:hAnsi="Wingdings 2" w:eastAsia="Wingdings 2" w:cs="Wingdings 2"/>
                  <w:sz w:val="28"/>
                  <w:rPrChange w:author="PC" w:date="2023-03-31T11:41:00Z" w:id="63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92FC8B" w14:textId="77777777">
            <w:pPr>
              <w:rPr>
                <w:ins w:author="phetc" w:date="2023-02-13T15:44:00Z" w:id="6384"/>
                <w:rFonts w:ascii="Calibri" w:hAnsi="Calibri" w:cs="Calibri"/>
                <w:sz w:val="28"/>
                <w:rPrChange w:author="PC" w:date="2023-03-31T11:41:00Z" w:id="6385">
                  <w:rPr>
                    <w:ins w:author="phetc" w:date="2023-02-13T15:44:00Z" w:id="6386"/>
                    <w:rFonts w:ascii="Calibri" w:hAnsi="Calibri" w:cs="Calibri"/>
                    <w:color w:val="000000"/>
                    <w:sz w:val="28"/>
                  </w:rPr>
                </w:rPrChange>
              </w:rPr>
            </w:pPr>
            <w:ins w:author="phetc" w:date="2023-02-13T15:44:00Z" w:id="6387">
              <w:r w:rsidRPr="00357A8D">
                <w:rPr>
                  <w:rFonts w:ascii="Calibri" w:hAnsi="Calibri" w:cs="Calibri"/>
                  <w:sz w:val="28"/>
                  <w:rPrChange w:author="PC" w:date="2023-03-31T11:41:00Z" w:id="6388">
                    <w:rPr>
                      <w:rFonts w:ascii="Calibri" w:hAnsi="Calibri" w:cs="Calibri"/>
                      <w:color w:val="000000"/>
                      <w:sz w:val="28"/>
                    </w:rPr>
                  </w:rPrChange>
                </w:rPr>
                <w:t> </w:t>
              </w:r>
            </w:ins>
          </w:p>
        </w:tc>
      </w:tr>
      <w:tr w:rsidRPr="00357A8D" w:rsidR="00567CE2" w:rsidTr="00277A61" w14:paraId="7C0926C9" w14:textId="77777777">
        <w:trPr>
          <w:trHeight w:val="430"/>
          <w:ins w:author="phetc" w:date="2023-02-13T15:44:00Z" w:id="6389"/>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C38FFEF" w14:textId="77777777">
            <w:pPr>
              <w:rPr>
                <w:ins w:author="phetc" w:date="2023-02-13T15:44:00Z" w:id="6390"/>
                <w:rFonts w:ascii="Calibri" w:hAnsi="Calibri" w:cs="Calibri"/>
                <w:sz w:val="28"/>
                <w:rPrChange w:author="PC" w:date="2023-03-31T11:41:00Z" w:id="6391">
                  <w:rPr>
                    <w:ins w:author="phetc" w:date="2023-02-13T15:44:00Z" w:id="6392"/>
                    <w:rFonts w:ascii="Calibri" w:hAnsi="Calibri" w:cs="Calibri"/>
                    <w:color w:val="000000"/>
                    <w:sz w:val="28"/>
                  </w:rPr>
                </w:rPrChange>
              </w:rPr>
            </w:pPr>
            <w:ins w:author="phetc" w:date="2023-02-13T15:44:00Z" w:id="6393">
              <w:r w:rsidRPr="00357A8D">
                <w:rPr>
                  <w:rFonts w:ascii="TH Sarabun New" w:hAnsi="TH Sarabun New" w:cs="TH Sarabun New"/>
                  <w:sz w:val="28"/>
                  <w:cs/>
                </w:rPr>
                <w:t>ศ.</w:t>
              </w:r>
              <w:r w:rsidRPr="00357A8D">
                <w:rPr>
                  <w:rFonts w:ascii="TH Sarabun New" w:hAnsi="TH Sarabun New" w:eastAsia="AngsanaNew-Bold" w:cs="TH Sarabun New"/>
                  <w:sz w:val="28"/>
                </w:rPr>
                <w:t xml:space="preserve">311 </w:t>
              </w:r>
              <w:r w:rsidRPr="00357A8D">
                <w:rPr>
                  <w:rFonts w:ascii="TH Sarabun New" w:hAnsi="TH Sarabun New" w:cs="TH Sarabun New"/>
                  <w:sz w:val="28"/>
                  <w:cs/>
                </w:rPr>
                <w:t>ทฤษฎีเศรษฐศาสตร์จุลภาค</w:t>
              </w:r>
              <w:r w:rsidRPr="00357A8D">
                <w:rPr>
                  <w:rFonts w:ascii="TH Sarabun New" w:hAnsi="TH Sarabun New" w:eastAsia="AngsanaNew-Bold" w:cs="TH Sarabun New"/>
                  <w:sz w:val="28"/>
                  <w:cs/>
                </w:rPr>
                <w:t xml:space="preserve"> </w:t>
              </w:r>
              <w:r w:rsidRPr="00357A8D">
                <w:rPr>
                  <w:rFonts w:ascii="TH Sarabun New" w:hAnsi="TH Sarabun New" w:eastAsia="AngsanaNew-Bold" w:cs="TH Sarabun New"/>
                  <w:sz w:val="28"/>
                </w:rPr>
                <w:tab/>
              </w:r>
              <w:r w:rsidRPr="00357A8D">
                <w:rPr>
                  <w:rFonts w:ascii="TH Sarabun New" w:hAnsi="TH Sarabun New" w:eastAsia="AngsanaNew-Bold"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BF2E7F" w14:textId="77777777">
            <w:pPr>
              <w:rPr>
                <w:ins w:author="phetc" w:date="2023-02-13T15:44:00Z" w:id="6394"/>
                <w:rFonts w:ascii="Calibri" w:hAnsi="Calibri" w:cs="Calibri"/>
                <w:sz w:val="28"/>
                <w:rPrChange w:author="PC" w:date="2023-03-31T11:41:00Z" w:id="6395">
                  <w:rPr>
                    <w:ins w:author="phetc" w:date="2023-02-13T15:44:00Z" w:id="6396"/>
                    <w:rFonts w:ascii="Calibri" w:hAnsi="Calibri" w:cs="Calibri"/>
                    <w:color w:val="000000"/>
                    <w:sz w:val="28"/>
                  </w:rPr>
                </w:rPrChange>
              </w:rPr>
            </w:pPr>
            <w:ins w:author="phetc" w:date="2023-02-13T15:44:00Z" w:id="6397">
              <w:r w:rsidRPr="00357A8D">
                <w:rPr>
                  <w:rFonts w:ascii="Calibri" w:hAnsi="Calibri" w:cs="Calibri"/>
                  <w:sz w:val="28"/>
                  <w:rPrChange w:author="PC" w:date="2023-03-31T11:41:00Z" w:id="6398">
                    <w:rPr>
                      <w:rFonts w:ascii="Calibri" w:hAnsi="Calibri" w:cs="Calibri"/>
                      <w:color w:val="000000"/>
                      <w:sz w:val="28"/>
                    </w:rPr>
                  </w:rPrChange>
                </w:rPr>
                <w:t> </w:t>
              </w:r>
              <w:r w:rsidRPr="00357A8D">
                <w:rPr>
                  <w:rFonts w:ascii="Wingdings 2" w:hAnsi="Wingdings 2" w:eastAsia="Wingdings 2" w:cs="Wingdings 2"/>
                  <w:sz w:val="28"/>
                  <w:rPrChange w:author="PC" w:date="2023-03-31T11:41:00Z" w:id="63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677A3B" w14:textId="77777777">
            <w:pPr>
              <w:rPr>
                <w:ins w:author="phetc" w:date="2023-02-13T15:44:00Z" w:id="6400"/>
                <w:rFonts w:ascii="Calibri" w:hAnsi="Calibri" w:cs="Calibri"/>
                <w:sz w:val="28"/>
                <w:rPrChange w:author="PC" w:date="2023-03-31T11:41:00Z" w:id="6401">
                  <w:rPr>
                    <w:ins w:author="phetc" w:date="2023-02-13T15:44:00Z" w:id="6402"/>
                    <w:rFonts w:ascii="Calibri" w:hAnsi="Calibri" w:cs="Calibri"/>
                    <w:color w:val="000000"/>
                    <w:sz w:val="28"/>
                  </w:rPr>
                </w:rPrChange>
              </w:rPr>
            </w:pPr>
            <w:ins w:author="phetc" w:date="2023-02-13T15:44:00Z" w:id="6403">
              <w:r w:rsidRPr="00357A8D">
                <w:rPr>
                  <w:rFonts w:ascii="Calibri" w:hAnsi="Calibri" w:cs="Calibri"/>
                  <w:sz w:val="28"/>
                  <w:rPrChange w:author="PC" w:date="2023-03-31T11:41:00Z" w:id="6404">
                    <w:rPr>
                      <w:rFonts w:ascii="Calibri" w:hAnsi="Calibri" w:cs="Calibri"/>
                      <w:color w:val="000000"/>
                      <w:sz w:val="28"/>
                    </w:rPr>
                  </w:rPrChange>
                </w:rPr>
                <w:t> </w:t>
              </w:r>
              <w:r w:rsidRPr="00357A8D">
                <w:rPr>
                  <w:rFonts w:ascii="Wingdings 2" w:hAnsi="Wingdings 2" w:eastAsia="Wingdings 2" w:cs="Wingdings 2"/>
                  <w:sz w:val="28"/>
                  <w:rPrChange w:author="PC" w:date="2023-03-31T11:41:00Z" w:id="64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C8F6D7" w14:textId="77777777">
            <w:pPr>
              <w:rPr>
                <w:ins w:author="phetc" w:date="2023-02-13T15:44:00Z" w:id="6406"/>
                <w:rFonts w:ascii="Calibri" w:hAnsi="Calibri" w:cs="Calibri"/>
                <w:sz w:val="28"/>
                <w:rPrChange w:author="PC" w:date="2023-03-31T11:41:00Z" w:id="6407">
                  <w:rPr>
                    <w:ins w:author="phetc" w:date="2023-02-13T15:44:00Z" w:id="6408"/>
                    <w:rFonts w:ascii="Calibri" w:hAnsi="Calibri" w:cs="Calibri"/>
                    <w:color w:val="000000"/>
                    <w:sz w:val="28"/>
                  </w:rPr>
                </w:rPrChange>
              </w:rPr>
            </w:pPr>
            <w:ins w:author="phetc" w:date="2023-02-13T15:44:00Z" w:id="6409">
              <w:r w:rsidRPr="00357A8D">
                <w:rPr>
                  <w:rFonts w:ascii="Calibri" w:hAnsi="Calibri" w:cs="Calibri"/>
                  <w:sz w:val="28"/>
                  <w:rPrChange w:author="PC" w:date="2023-03-31T11:41:00Z" w:id="64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B25292" w14:textId="77777777">
            <w:pPr>
              <w:rPr>
                <w:ins w:author="phetc" w:date="2023-02-13T15:44:00Z" w:id="6411"/>
                <w:rFonts w:ascii="Calibri" w:hAnsi="Calibri" w:cs="Calibri"/>
                <w:sz w:val="28"/>
                <w:rPrChange w:author="PC" w:date="2023-03-31T11:41:00Z" w:id="6412">
                  <w:rPr>
                    <w:ins w:author="phetc" w:date="2023-02-13T15:44:00Z" w:id="6413"/>
                    <w:rFonts w:ascii="Calibri" w:hAnsi="Calibri" w:cs="Calibri"/>
                    <w:color w:val="000000"/>
                    <w:sz w:val="28"/>
                  </w:rPr>
                </w:rPrChange>
              </w:rPr>
            </w:pPr>
            <w:ins w:author="phetc" w:date="2023-02-13T15:44:00Z" w:id="6414">
              <w:r w:rsidRPr="00357A8D">
                <w:rPr>
                  <w:rFonts w:ascii="Calibri" w:hAnsi="Calibri" w:cs="Calibri"/>
                  <w:sz w:val="28"/>
                  <w:rPrChange w:author="PC" w:date="2023-03-31T11:41:00Z" w:id="6415">
                    <w:rPr>
                      <w:rFonts w:ascii="Calibri" w:hAnsi="Calibri" w:cs="Calibri"/>
                      <w:color w:val="000000"/>
                      <w:sz w:val="28"/>
                    </w:rPr>
                  </w:rPrChange>
                </w:rPr>
                <w:t> </w:t>
              </w:r>
              <w:r w:rsidRPr="00357A8D">
                <w:rPr>
                  <w:rFonts w:ascii="Wingdings 2" w:hAnsi="Wingdings 2" w:eastAsia="Wingdings 2" w:cs="Wingdings 2"/>
                  <w:sz w:val="28"/>
                  <w:rPrChange w:author="PC" w:date="2023-03-31T11:41:00Z" w:id="64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169B49" w14:textId="77777777">
            <w:pPr>
              <w:rPr>
                <w:ins w:author="phetc" w:date="2023-02-13T15:44:00Z" w:id="6417"/>
                <w:rFonts w:ascii="Calibri" w:hAnsi="Calibri" w:cs="Calibri"/>
                <w:sz w:val="28"/>
                <w:rPrChange w:author="PC" w:date="2023-03-31T11:41:00Z" w:id="6418">
                  <w:rPr>
                    <w:ins w:author="phetc" w:date="2023-02-13T15:44:00Z" w:id="6419"/>
                    <w:rFonts w:ascii="Calibri" w:hAnsi="Calibri" w:cs="Calibri"/>
                    <w:color w:val="000000"/>
                    <w:sz w:val="28"/>
                  </w:rPr>
                </w:rPrChange>
              </w:rPr>
            </w:pPr>
            <w:ins w:author="phetc" w:date="2023-02-13T15:44:00Z" w:id="6420">
              <w:r w:rsidRPr="00357A8D">
                <w:rPr>
                  <w:rFonts w:ascii="Calibri" w:hAnsi="Calibri" w:cs="Calibri"/>
                  <w:sz w:val="28"/>
                  <w:rPrChange w:author="PC" w:date="2023-03-31T11:41:00Z" w:id="6421">
                    <w:rPr>
                      <w:rFonts w:ascii="Calibri" w:hAnsi="Calibri" w:cs="Calibri"/>
                      <w:color w:val="000000"/>
                      <w:sz w:val="28"/>
                    </w:rPr>
                  </w:rPrChange>
                </w:rPr>
                <w:t> </w:t>
              </w:r>
              <w:r w:rsidRPr="00357A8D">
                <w:rPr>
                  <w:rFonts w:ascii="Wingdings 2" w:hAnsi="Wingdings 2" w:eastAsia="Wingdings 2" w:cs="Wingdings 2"/>
                  <w:sz w:val="28"/>
                  <w:rPrChange w:author="PC" w:date="2023-03-31T11:41:00Z" w:id="64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500DD3" w14:textId="77777777">
            <w:pPr>
              <w:rPr>
                <w:ins w:author="phetc" w:date="2023-02-13T15:44:00Z" w:id="6423"/>
                <w:rFonts w:ascii="Calibri" w:hAnsi="Calibri" w:cs="Calibri"/>
                <w:sz w:val="28"/>
                <w:rPrChange w:author="PC" w:date="2023-03-31T11:41:00Z" w:id="6424">
                  <w:rPr>
                    <w:ins w:author="phetc" w:date="2023-02-13T15:44:00Z" w:id="6425"/>
                    <w:rFonts w:ascii="Calibri" w:hAnsi="Calibri" w:cs="Calibri"/>
                    <w:color w:val="000000"/>
                    <w:sz w:val="28"/>
                  </w:rPr>
                </w:rPrChange>
              </w:rPr>
            </w:pPr>
            <w:ins w:author="phetc" w:date="2023-02-13T15:44:00Z" w:id="6426">
              <w:r w:rsidRPr="00357A8D">
                <w:rPr>
                  <w:rFonts w:ascii="Calibri" w:hAnsi="Calibri" w:cs="Calibri"/>
                  <w:sz w:val="28"/>
                  <w:rPrChange w:author="PC" w:date="2023-03-31T11:41:00Z" w:id="6427">
                    <w:rPr>
                      <w:rFonts w:ascii="Calibri" w:hAnsi="Calibri" w:cs="Calibri"/>
                      <w:color w:val="000000"/>
                      <w:sz w:val="28"/>
                    </w:rPr>
                  </w:rPrChange>
                </w:rPr>
                <w:t> </w:t>
              </w:r>
              <w:r w:rsidRPr="00357A8D">
                <w:rPr>
                  <w:rFonts w:ascii="Wingdings 2" w:hAnsi="Wingdings 2" w:eastAsia="Wingdings 2" w:cs="Wingdings 2"/>
                  <w:sz w:val="28"/>
                  <w:rPrChange w:author="PC" w:date="2023-03-31T11:41:00Z" w:id="64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2F0403" w14:textId="77777777">
            <w:pPr>
              <w:rPr>
                <w:ins w:author="phetc" w:date="2023-02-13T15:44:00Z" w:id="6429"/>
                <w:rFonts w:ascii="Calibri" w:hAnsi="Calibri" w:cs="Calibri"/>
                <w:sz w:val="28"/>
                <w:rPrChange w:author="PC" w:date="2023-03-31T11:41:00Z" w:id="6430">
                  <w:rPr>
                    <w:ins w:author="phetc" w:date="2023-02-13T15:44:00Z" w:id="6431"/>
                    <w:rFonts w:ascii="Calibri" w:hAnsi="Calibri" w:cs="Calibri"/>
                    <w:color w:val="000000"/>
                    <w:sz w:val="28"/>
                  </w:rPr>
                </w:rPrChange>
              </w:rPr>
            </w:pPr>
            <w:ins w:author="phetc" w:date="2023-02-13T15:44:00Z" w:id="6432">
              <w:r w:rsidRPr="00357A8D">
                <w:rPr>
                  <w:rFonts w:ascii="Calibri" w:hAnsi="Calibri" w:cs="Calibri"/>
                  <w:sz w:val="28"/>
                  <w:rPrChange w:author="PC" w:date="2023-03-31T11:41:00Z" w:id="64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B9AEF2" w14:textId="77777777">
            <w:pPr>
              <w:rPr>
                <w:ins w:author="phetc" w:date="2023-02-13T15:44:00Z" w:id="6434"/>
                <w:rFonts w:ascii="Calibri" w:hAnsi="Calibri" w:cs="Calibri"/>
                <w:sz w:val="28"/>
                <w:rPrChange w:author="PC" w:date="2023-03-31T11:41:00Z" w:id="6435">
                  <w:rPr>
                    <w:ins w:author="phetc" w:date="2023-02-13T15:44:00Z" w:id="6436"/>
                    <w:rFonts w:ascii="Calibri" w:hAnsi="Calibri" w:cs="Calibri"/>
                    <w:color w:val="000000"/>
                    <w:sz w:val="28"/>
                  </w:rPr>
                </w:rPrChange>
              </w:rPr>
            </w:pPr>
            <w:ins w:author="phetc" w:date="2023-02-13T15:44:00Z" w:id="6437">
              <w:r w:rsidRPr="00357A8D">
                <w:rPr>
                  <w:rFonts w:ascii="Calibri" w:hAnsi="Calibri" w:cs="Calibri"/>
                  <w:sz w:val="28"/>
                  <w:rPrChange w:author="PC" w:date="2023-03-31T11:41:00Z" w:id="6438">
                    <w:rPr>
                      <w:rFonts w:ascii="Calibri" w:hAnsi="Calibri" w:cs="Calibri"/>
                      <w:color w:val="000000"/>
                      <w:sz w:val="28"/>
                    </w:rPr>
                  </w:rPrChange>
                </w:rPr>
                <w:t> </w:t>
              </w:r>
              <w:r w:rsidRPr="00357A8D">
                <w:rPr>
                  <w:rFonts w:ascii="Wingdings 2" w:hAnsi="Wingdings 2" w:eastAsia="Wingdings 2" w:cs="Wingdings 2"/>
                  <w:sz w:val="28"/>
                  <w:rPrChange w:author="PC" w:date="2023-03-31T11:41:00Z" w:id="64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795B2C" w14:textId="77777777">
            <w:pPr>
              <w:rPr>
                <w:ins w:author="phetc" w:date="2023-02-13T15:44:00Z" w:id="6440"/>
                <w:rFonts w:ascii="Calibri" w:hAnsi="Calibri" w:cs="Calibri"/>
                <w:sz w:val="28"/>
                <w:rPrChange w:author="PC" w:date="2023-03-31T11:41:00Z" w:id="6441">
                  <w:rPr>
                    <w:ins w:author="phetc" w:date="2023-02-13T15:44:00Z" w:id="6442"/>
                    <w:rFonts w:ascii="Calibri" w:hAnsi="Calibri" w:cs="Calibri"/>
                    <w:color w:val="000000"/>
                    <w:sz w:val="28"/>
                  </w:rPr>
                </w:rPrChange>
              </w:rPr>
            </w:pPr>
            <w:ins w:author="phetc" w:date="2023-02-13T15:44:00Z" w:id="6443">
              <w:r w:rsidRPr="00357A8D">
                <w:rPr>
                  <w:rFonts w:ascii="Calibri" w:hAnsi="Calibri" w:cs="Calibri"/>
                  <w:sz w:val="28"/>
                  <w:rPrChange w:author="PC" w:date="2023-03-31T11:41:00Z" w:id="64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AB77FB" w14:textId="77777777">
            <w:pPr>
              <w:rPr>
                <w:ins w:author="phetc" w:date="2023-02-13T15:44:00Z" w:id="6445"/>
                <w:rFonts w:ascii="Calibri" w:hAnsi="Calibri" w:cs="Calibri"/>
                <w:sz w:val="28"/>
                <w:rPrChange w:author="PC" w:date="2023-03-31T11:41:00Z" w:id="6446">
                  <w:rPr>
                    <w:ins w:author="phetc" w:date="2023-02-13T15:44:00Z" w:id="6447"/>
                    <w:rFonts w:ascii="Calibri" w:hAnsi="Calibri" w:cs="Calibri"/>
                    <w:color w:val="000000"/>
                    <w:sz w:val="28"/>
                  </w:rPr>
                </w:rPrChange>
              </w:rPr>
            </w:pPr>
            <w:ins w:author="phetc" w:date="2023-02-13T15:44:00Z" w:id="6448">
              <w:r w:rsidRPr="00357A8D">
                <w:rPr>
                  <w:rFonts w:ascii="Calibri" w:hAnsi="Calibri" w:cs="Calibri"/>
                  <w:sz w:val="28"/>
                  <w:rPrChange w:author="PC" w:date="2023-03-31T11:41:00Z" w:id="6449">
                    <w:rPr>
                      <w:rFonts w:ascii="Calibri" w:hAnsi="Calibri" w:cs="Calibri"/>
                      <w:color w:val="000000"/>
                      <w:sz w:val="28"/>
                    </w:rPr>
                  </w:rPrChange>
                </w:rPr>
                <w:t> </w:t>
              </w:r>
              <w:r w:rsidRPr="00357A8D">
                <w:rPr>
                  <w:rFonts w:ascii="Wingdings 2" w:hAnsi="Wingdings 2" w:eastAsia="Wingdings 2" w:cs="Wingdings 2"/>
                  <w:sz w:val="28"/>
                  <w:rPrChange w:author="PC" w:date="2023-03-31T11:41:00Z" w:id="64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26BF96" w14:textId="77777777">
            <w:pPr>
              <w:rPr>
                <w:ins w:author="phetc" w:date="2023-02-13T15:44:00Z" w:id="6451"/>
                <w:rFonts w:ascii="Calibri" w:hAnsi="Calibri" w:cs="Calibri"/>
                <w:sz w:val="28"/>
                <w:rPrChange w:author="PC" w:date="2023-03-31T11:41:00Z" w:id="6452">
                  <w:rPr>
                    <w:ins w:author="phetc" w:date="2023-02-13T15:44:00Z" w:id="6453"/>
                    <w:rFonts w:ascii="Calibri" w:hAnsi="Calibri" w:cs="Calibri"/>
                    <w:color w:val="000000"/>
                    <w:sz w:val="28"/>
                  </w:rPr>
                </w:rPrChange>
              </w:rPr>
            </w:pPr>
            <w:ins w:author="phetc" w:date="2023-02-13T15:44:00Z" w:id="6454">
              <w:r w:rsidRPr="00357A8D">
                <w:rPr>
                  <w:rFonts w:ascii="Calibri" w:hAnsi="Calibri" w:cs="Calibri"/>
                  <w:sz w:val="28"/>
                  <w:rPrChange w:author="PC" w:date="2023-03-31T11:41:00Z" w:id="645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90AA72" w14:textId="77777777">
            <w:pPr>
              <w:rPr>
                <w:ins w:author="phetc" w:date="2023-02-13T15:44:00Z" w:id="6456"/>
                <w:rFonts w:ascii="Calibri" w:hAnsi="Calibri" w:cs="Calibri"/>
                <w:sz w:val="28"/>
                <w:rPrChange w:author="PC" w:date="2023-03-31T11:41:00Z" w:id="6457">
                  <w:rPr>
                    <w:ins w:author="phetc" w:date="2023-02-13T15:44:00Z" w:id="6458"/>
                    <w:rFonts w:ascii="Calibri" w:hAnsi="Calibri" w:cs="Calibri"/>
                    <w:color w:val="000000"/>
                    <w:sz w:val="28"/>
                  </w:rPr>
                </w:rPrChange>
              </w:rPr>
            </w:pPr>
            <w:ins w:author="phetc" w:date="2023-02-13T15:44:00Z" w:id="6459">
              <w:r w:rsidRPr="00357A8D">
                <w:rPr>
                  <w:rFonts w:ascii="Calibri" w:hAnsi="Calibri" w:cs="Calibri"/>
                  <w:sz w:val="28"/>
                  <w:rPrChange w:author="PC" w:date="2023-03-31T11:41:00Z" w:id="6460">
                    <w:rPr>
                      <w:rFonts w:ascii="Calibri" w:hAnsi="Calibri" w:cs="Calibri"/>
                      <w:color w:val="000000"/>
                      <w:sz w:val="28"/>
                    </w:rPr>
                  </w:rPrChange>
                </w:rPr>
                <w:t> </w:t>
              </w:r>
              <w:r w:rsidRPr="00357A8D">
                <w:rPr>
                  <w:rFonts w:ascii="Wingdings 2" w:hAnsi="Wingdings 2" w:eastAsia="Wingdings 2" w:cs="Wingdings 2"/>
                  <w:sz w:val="28"/>
                  <w:rPrChange w:author="PC" w:date="2023-03-31T11:41:00Z" w:id="64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E79FCC" w14:textId="77777777">
            <w:pPr>
              <w:rPr>
                <w:ins w:author="phetc" w:date="2023-02-13T15:44:00Z" w:id="6462"/>
                <w:rFonts w:ascii="Calibri" w:hAnsi="Calibri" w:cs="Calibri"/>
                <w:sz w:val="28"/>
                <w:rPrChange w:author="PC" w:date="2023-03-31T11:41:00Z" w:id="6463">
                  <w:rPr>
                    <w:ins w:author="phetc" w:date="2023-02-13T15:44:00Z" w:id="6464"/>
                    <w:rFonts w:ascii="Calibri" w:hAnsi="Calibri" w:cs="Calibri"/>
                    <w:color w:val="000000"/>
                    <w:sz w:val="28"/>
                  </w:rPr>
                </w:rPrChange>
              </w:rPr>
            </w:pPr>
            <w:ins w:author="phetc" w:date="2023-02-13T15:44:00Z" w:id="6465">
              <w:r w:rsidRPr="00357A8D">
                <w:rPr>
                  <w:rFonts w:ascii="Calibri" w:hAnsi="Calibri" w:cs="Calibri"/>
                  <w:sz w:val="28"/>
                  <w:rPrChange w:author="PC" w:date="2023-03-31T11:41:00Z" w:id="6466">
                    <w:rPr>
                      <w:rFonts w:ascii="Calibri" w:hAnsi="Calibri" w:cs="Calibri"/>
                      <w:color w:val="000000"/>
                      <w:sz w:val="28"/>
                    </w:rPr>
                  </w:rPrChange>
                </w:rPr>
                <w:t> </w:t>
              </w:r>
              <w:r w:rsidRPr="00357A8D">
                <w:rPr>
                  <w:rFonts w:ascii="Wingdings 2" w:hAnsi="Wingdings 2" w:eastAsia="Wingdings 2" w:cs="Wingdings 2"/>
                  <w:sz w:val="28"/>
                  <w:rPrChange w:author="PC" w:date="2023-03-31T11:41:00Z" w:id="64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EA1A6C" w14:textId="77777777">
            <w:pPr>
              <w:rPr>
                <w:ins w:author="phetc" w:date="2023-02-13T15:44:00Z" w:id="6468"/>
                <w:rFonts w:ascii="Calibri" w:hAnsi="Calibri" w:cs="Calibri"/>
                <w:sz w:val="28"/>
                <w:rPrChange w:author="PC" w:date="2023-03-31T11:41:00Z" w:id="6469">
                  <w:rPr>
                    <w:ins w:author="phetc" w:date="2023-02-13T15:44:00Z" w:id="6470"/>
                    <w:rFonts w:ascii="Calibri" w:hAnsi="Calibri" w:cs="Calibri"/>
                    <w:color w:val="000000"/>
                    <w:sz w:val="28"/>
                  </w:rPr>
                </w:rPrChange>
              </w:rPr>
            </w:pPr>
            <w:ins w:author="phetc" w:date="2023-02-13T15:44:00Z" w:id="6471">
              <w:r w:rsidRPr="00357A8D">
                <w:rPr>
                  <w:rFonts w:ascii="Calibri" w:hAnsi="Calibri" w:cs="Calibri"/>
                  <w:sz w:val="28"/>
                  <w:rPrChange w:author="PC" w:date="2023-03-31T11:41:00Z" w:id="64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045562" w14:textId="77777777">
            <w:pPr>
              <w:rPr>
                <w:ins w:author="phetc" w:date="2023-02-13T15:44:00Z" w:id="6473"/>
                <w:rFonts w:ascii="Calibri" w:hAnsi="Calibri" w:cs="Calibri"/>
                <w:sz w:val="28"/>
                <w:rPrChange w:author="PC" w:date="2023-03-31T11:41:00Z" w:id="6474">
                  <w:rPr>
                    <w:ins w:author="phetc" w:date="2023-02-13T15:44:00Z" w:id="6475"/>
                    <w:rFonts w:ascii="Calibri" w:hAnsi="Calibri" w:cs="Calibri"/>
                    <w:color w:val="000000"/>
                    <w:sz w:val="28"/>
                  </w:rPr>
                </w:rPrChange>
              </w:rPr>
            </w:pPr>
            <w:ins w:author="phetc" w:date="2023-02-13T15:44:00Z" w:id="6476">
              <w:r w:rsidRPr="00357A8D">
                <w:rPr>
                  <w:rFonts w:ascii="Calibri" w:hAnsi="Calibri" w:cs="Calibri"/>
                  <w:sz w:val="28"/>
                  <w:rPrChange w:author="PC" w:date="2023-03-31T11:41:00Z" w:id="6477">
                    <w:rPr>
                      <w:rFonts w:ascii="Calibri" w:hAnsi="Calibri" w:cs="Calibri"/>
                      <w:color w:val="000000"/>
                      <w:sz w:val="28"/>
                    </w:rPr>
                  </w:rPrChange>
                </w:rPr>
                <w:t> </w:t>
              </w:r>
              <w:r w:rsidRPr="00357A8D">
                <w:rPr>
                  <w:rFonts w:ascii="Wingdings 2" w:hAnsi="Wingdings 2" w:eastAsia="Wingdings 2" w:cs="Wingdings 2"/>
                  <w:sz w:val="28"/>
                  <w:rPrChange w:author="PC" w:date="2023-03-31T11:41:00Z" w:id="64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4C7A9F" w14:textId="77777777">
            <w:pPr>
              <w:rPr>
                <w:ins w:author="phetc" w:date="2023-02-13T15:44:00Z" w:id="6479"/>
                <w:rFonts w:ascii="Calibri" w:hAnsi="Calibri" w:cs="Calibri"/>
                <w:sz w:val="28"/>
                <w:rPrChange w:author="PC" w:date="2023-03-31T11:41:00Z" w:id="6480">
                  <w:rPr>
                    <w:ins w:author="phetc" w:date="2023-02-13T15:44:00Z" w:id="6481"/>
                    <w:rFonts w:ascii="Calibri" w:hAnsi="Calibri" w:cs="Calibri"/>
                    <w:color w:val="000000"/>
                    <w:sz w:val="28"/>
                  </w:rPr>
                </w:rPrChange>
              </w:rPr>
            </w:pPr>
            <w:ins w:author="phetc" w:date="2023-02-13T15:44:00Z" w:id="6482">
              <w:r w:rsidRPr="00357A8D">
                <w:rPr>
                  <w:rFonts w:ascii="Calibri" w:hAnsi="Calibri" w:cs="Calibri"/>
                  <w:sz w:val="28"/>
                  <w:rPrChange w:author="PC" w:date="2023-03-31T11:41:00Z" w:id="6483">
                    <w:rPr>
                      <w:rFonts w:ascii="Calibri" w:hAnsi="Calibri" w:cs="Calibri"/>
                      <w:color w:val="000000"/>
                      <w:sz w:val="28"/>
                    </w:rPr>
                  </w:rPrChange>
                </w:rPr>
                <w:t> </w:t>
              </w:r>
            </w:ins>
          </w:p>
        </w:tc>
      </w:tr>
      <w:tr w:rsidRPr="00357A8D" w:rsidR="00567CE2" w:rsidTr="00277A61" w14:paraId="64F5E161" w14:textId="77777777">
        <w:trPr>
          <w:trHeight w:val="430"/>
          <w:ins w:author="phetc" w:date="2023-02-13T15:44:00Z" w:id="648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621E4FC" w14:textId="77777777">
            <w:pPr>
              <w:rPr>
                <w:ins w:author="phetc" w:date="2023-02-13T15:44:00Z" w:id="6485"/>
                <w:rFonts w:ascii="Calibri" w:hAnsi="Calibri" w:cs="Calibri"/>
                <w:sz w:val="28"/>
                <w:rPrChange w:author="PC" w:date="2023-03-31T11:41:00Z" w:id="6486">
                  <w:rPr>
                    <w:ins w:author="phetc" w:date="2023-02-13T15:44:00Z" w:id="6487"/>
                    <w:rFonts w:ascii="Calibri" w:hAnsi="Calibri" w:cs="Calibri"/>
                    <w:color w:val="000000"/>
                    <w:sz w:val="28"/>
                  </w:rPr>
                </w:rPrChange>
              </w:rPr>
            </w:pPr>
            <w:ins w:author="phetc" w:date="2023-02-13T15:44:00Z" w:id="6488">
              <w:r w:rsidRPr="00357A8D">
                <w:rPr>
                  <w:rFonts w:ascii="TH Sarabun New" w:hAnsi="TH Sarabun New" w:cs="TH Sarabun New"/>
                  <w:sz w:val="28"/>
                  <w:cs/>
                </w:rPr>
                <w:t>ศ.</w:t>
              </w:r>
              <w:r w:rsidRPr="00357A8D">
                <w:rPr>
                  <w:rFonts w:ascii="TH Sarabun New" w:hAnsi="TH Sarabun New" w:eastAsia="AngsanaNew-Bold" w:cs="TH Sarabun New"/>
                  <w:sz w:val="28"/>
                </w:rPr>
                <w:t xml:space="preserve">312 </w:t>
              </w:r>
              <w:r w:rsidRPr="00357A8D">
                <w:rPr>
                  <w:rFonts w:ascii="TH Sarabun New" w:hAnsi="TH Sarabun New" w:cs="TH Sarabun New"/>
                  <w:sz w:val="28"/>
                  <w:cs/>
                </w:rPr>
                <w:t xml:space="preserve">ทฤษฎีเศรษฐศาสตร์มหภาค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5A43AE" w14:textId="77777777">
            <w:pPr>
              <w:rPr>
                <w:ins w:author="phetc" w:date="2023-02-13T15:44:00Z" w:id="6489"/>
                <w:rFonts w:ascii="Calibri" w:hAnsi="Calibri" w:cs="Calibri"/>
                <w:sz w:val="28"/>
                <w:rPrChange w:author="PC" w:date="2023-03-31T11:41:00Z" w:id="6490">
                  <w:rPr>
                    <w:ins w:author="phetc" w:date="2023-02-13T15:44:00Z" w:id="6491"/>
                    <w:rFonts w:ascii="Calibri" w:hAnsi="Calibri" w:cs="Calibri"/>
                    <w:color w:val="000000"/>
                    <w:sz w:val="28"/>
                  </w:rPr>
                </w:rPrChange>
              </w:rPr>
            </w:pPr>
            <w:ins w:author="phetc" w:date="2023-02-13T15:44:00Z" w:id="6492">
              <w:r w:rsidRPr="00357A8D">
                <w:rPr>
                  <w:rFonts w:ascii="Calibri" w:hAnsi="Calibri" w:cs="Calibri"/>
                  <w:sz w:val="28"/>
                  <w:rPrChange w:author="PC" w:date="2023-03-31T11:41:00Z" w:id="6493">
                    <w:rPr>
                      <w:rFonts w:ascii="Calibri" w:hAnsi="Calibri" w:cs="Calibri"/>
                      <w:color w:val="000000"/>
                      <w:sz w:val="28"/>
                    </w:rPr>
                  </w:rPrChange>
                </w:rPr>
                <w:t> </w:t>
              </w:r>
              <w:r w:rsidRPr="00357A8D">
                <w:rPr>
                  <w:rFonts w:ascii="Wingdings 2" w:hAnsi="Wingdings 2" w:eastAsia="Wingdings 2" w:cs="Wingdings 2"/>
                  <w:sz w:val="28"/>
                  <w:rPrChange w:author="PC" w:date="2023-03-31T11:41:00Z" w:id="64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E34386" w14:textId="77777777">
            <w:pPr>
              <w:rPr>
                <w:ins w:author="phetc" w:date="2023-02-13T15:44:00Z" w:id="6495"/>
                <w:rFonts w:ascii="Calibri" w:hAnsi="Calibri" w:cs="Calibri"/>
                <w:sz w:val="28"/>
                <w:rPrChange w:author="PC" w:date="2023-03-31T11:41:00Z" w:id="6496">
                  <w:rPr>
                    <w:ins w:author="phetc" w:date="2023-02-13T15:44:00Z" w:id="6497"/>
                    <w:rFonts w:ascii="Calibri" w:hAnsi="Calibri" w:cs="Calibri"/>
                    <w:color w:val="000000"/>
                    <w:sz w:val="28"/>
                  </w:rPr>
                </w:rPrChange>
              </w:rPr>
            </w:pPr>
            <w:ins w:author="phetc" w:date="2023-02-13T15:44:00Z" w:id="6498">
              <w:r w:rsidRPr="00357A8D">
                <w:rPr>
                  <w:rFonts w:ascii="Calibri" w:hAnsi="Calibri" w:cs="Calibri"/>
                  <w:sz w:val="28"/>
                  <w:rPrChange w:author="PC" w:date="2023-03-31T11:41:00Z" w:id="6499">
                    <w:rPr>
                      <w:rFonts w:ascii="Calibri" w:hAnsi="Calibri" w:cs="Calibri"/>
                      <w:color w:val="000000"/>
                      <w:sz w:val="28"/>
                    </w:rPr>
                  </w:rPrChange>
                </w:rPr>
                <w:t> </w:t>
              </w:r>
              <w:r w:rsidRPr="00357A8D">
                <w:rPr>
                  <w:rFonts w:ascii="Wingdings 2" w:hAnsi="Wingdings 2" w:eastAsia="Wingdings 2" w:cs="Wingdings 2"/>
                  <w:sz w:val="28"/>
                  <w:rPrChange w:author="PC" w:date="2023-03-31T11:41:00Z" w:id="65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A2594D" w14:textId="77777777">
            <w:pPr>
              <w:rPr>
                <w:ins w:author="phetc" w:date="2023-02-13T15:44:00Z" w:id="6501"/>
                <w:rFonts w:ascii="Calibri" w:hAnsi="Calibri" w:cs="Calibri"/>
                <w:sz w:val="28"/>
                <w:rPrChange w:author="PC" w:date="2023-03-31T11:41:00Z" w:id="6502">
                  <w:rPr>
                    <w:ins w:author="phetc" w:date="2023-02-13T15:44:00Z" w:id="6503"/>
                    <w:rFonts w:ascii="Calibri" w:hAnsi="Calibri" w:cs="Calibri"/>
                    <w:color w:val="000000"/>
                    <w:sz w:val="28"/>
                  </w:rPr>
                </w:rPrChange>
              </w:rPr>
            </w:pPr>
            <w:ins w:author="phetc" w:date="2023-02-13T15:44:00Z" w:id="6504">
              <w:r w:rsidRPr="00357A8D">
                <w:rPr>
                  <w:rFonts w:ascii="Calibri" w:hAnsi="Calibri" w:cs="Calibri"/>
                  <w:sz w:val="28"/>
                  <w:rPrChange w:author="PC" w:date="2023-03-31T11:41:00Z" w:id="65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48AEED" w14:textId="77777777">
            <w:pPr>
              <w:rPr>
                <w:ins w:author="phetc" w:date="2023-02-13T15:44:00Z" w:id="6506"/>
                <w:rFonts w:ascii="Calibri" w:hAnsi="Calibri" w:cs="Calibri"/>
                <w:sz w:val="28"/>
                <w:rPrChange w:author="PC" w:date="2023-03-31T11:41:00Z" w:id="6507">
                  <w:rPr>
                    <w:ins w:author="phetc" w:date="2023-02-13T15:44:00Z" w:id="6508"/>
                    <w:rFonts w:ascii="Calibri" w:hAnsi="Calibri" w:cs="Calibri"/>
                    <w:color w:val="000000"/>
                    <w:sz w:val="28"/>
                  </w:rPr>
                </w:rPrChange>
              </w:rPr>
            </w:pPr>
            <w:ins w:author="phetc" w:date="2023-02-13T15:44:00Z" w:id="6509">
              <w:r w:rsidRPr="00357A8D">
                <w:rPr>
                  <w:rFonts w:ascii="Calibri" w:hAnsi="Calibri" w:cs="Calibri"/>
                  <w:sz w:val="28"/>
                  <w:rPrChange w:author="PC" w:date="2023-03-31T11:41:00Z" w:id="6510">
                    <w:rPr>
                      <w:rFonts w:ascii="Calibri" w:hAnsi="Calibri" w:cs="Calibri"/>
                      <w:color w:val="000000"/>
                      <w:sz w:val="28"/>
                    </w:rPr>
                  </w:rPrChange>
                </w:rPr>
                <w:t> </w:t>
              </w:r>
              <w:r w:rsidRPr="00357A8D">
                <w:rPr>
                  <w:rFonts w:ascii="Wingdings 2" w:hAnsi="Wingdings 2" w:eastAsia="Wingdings 2" w:cs="Wingdings 2"/>
                  <w:sz w:val="28"/>
                  <w:rPrChange w:author="PC" w:date="2023-03-31T11:41:00Z" w:id="65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6B664F" w14:textId="77777777">
            <w:pPr>
              <w:rPr>
                <w:ins w:author="phetc" w:date="2023-02-13T15:44:00Z" w:id="6512"/>
                <w:rFonts w:ascii="Calibri" w:hAnsi="Calibri" w:cs="Calibri"/>
                <w:sz w:val="28"/>
                <w:rPrChange w:author="PC" w:date="2023-03-31T11:41:00Z" w:id="6513">
                  <w:rPr>
                    <w:ins w:author="phetc" w:date="2023-02-13T15:44:00Z" w:id="6514"/>
                    <w:rFonts w:ascii="Calibri" w:hAnsi="Calibri" w:cs="Calibri"/>
                    <w:color w:val="000000"/>
                    <w:sz w:val="28"/>
                  </w:rPr>
                </w:rPrChange>
              </w:rPr>
            </w:pPr>
            <w:ins w:author="phetc" w:date="2023-02-13T15:44:00Z" w:id="6515">
              <w:r w:rsidRPr="00357A8D">
                <w:rPr>
                  <w:rFonts w:ascii="Calibri" w:hAnsi="Calibri" w:cs="Calibri"/>
                  <w:sz w:val="28"/>
                  <w:rPrChange w:author="PC" w:date="2023-03-31T11:41:00Z" w:id="6516">
                    <w:rPr>
                      <w:rFonts w:ascii="Calibri" w:hAnsi="Calibri" w:cs="Calibri"/>
                      <w:color w:val="000000"/>
                      <w:sz w:val="28"/>
                    </w:rPr>
                  </w:rPrChange>
                </w:rPr>
                <w:t> </w:t>
              </w:r>
              <w:r w:rsidRPr="00357A8D">
                <w:rPr>
                  <w:rFonts w:ascii="Wingdings 2" w:hAnsi="Wingdings 2" w:eastAsia="Wingdings 2" w:cs="Wingdings 2"/>
                  <w:sz w:val="28"/>
                  <w:rPrChange w:author="PC" w:date="2023-03-31T11:41:00Z" w:id="65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409E9E" w14:textId="77777777">
            <w:pPr>
              <w:rPr>
                <w:ins w:author="phetc" w:date="2023-02-13T15:44:00Z" w:id="6518"/>
                <w:rFonts w:ascii="Calibri" w:hAnsi="Calibri" w:cs="Calibri"/>
                <w:sz w:val="28"/>
                <w:rPrChange w:author="PC" w:date="2023-03-31T11:41:00Z" w:id="6519">
                  <w:rPr>
                    <w:ins w:author="phetc" w:date="2023-02-13T15:44:00Z" w:id="6520"/>
                    <w:rFonts w:ascii="Calibri" w:hAnsi="Calibri" w:cs="Calibri"/>
                    <w:color w:val="000000"/>
                    <w:sz w:val="28"/>
                  </w:rPr>
                </w:rPrChange>
              </w:rPr>
            </w:pPr>
            <w:ins w:author="phetc" w:date="2023-02-13T15:44:00Z" w:id="6521">
              <w:r w:rsidRPr="00357A8D">
                <w:rPr>
                  <w:rFonts w:ascii="Wingdings 2" w:hAnsi="Wingdings 2" w:eastAsia="Wingdings 2" w:cs="Wingdings 2"/>
                  <w:sz w:val="28"/>
                  <w:rPrChange w:author="PC" w:date="2023-03-31T11:41:00Z" w:id="65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11FCE6" w14:textId="77777777">
            <w:pPr>
              <w:rPr>
                <w:ins w:author="phetc" w:date="2023-02-13T15:44:00Z" w:id="6523"/>
                <w:rFonts w:ascii="Calibri" w:hAnsi="Calibri" w:cs="Calibri"/>
                <w:sz w:val="28"/>
                <w:rPrChange w:author="PC" w:date="2023-03-31T11:41:00Z" w:id="6524">
                  <w:rPr>
                    <w:ins w:author="phetc" w:date="2023-02-13T15:44:00Z" w:id="6525"/>
                    <w:rFonts w:ascii="Calibri" w:hAnsi="Calibri" w:cs="Calibri"/>
                    <w:color w:val="000000"/>
                    <w:sz w:val="28"/>
                  </w:rPr>
                </w:rPrChange>
              </w:rPr>
            </w:pPr>
            <w:ins w:author="phetc" w:date="2023-02-13T15:44:00Z" w:id="6526">
              <w:r w:rsidRPr="00357A8D">
                <w:rPr>
                  <w:rFonts w:ascii="Calibri" w:hAnsi="Calibri" w:cs="Calibri"/>
                  <w:sz w:val="28"/>
                  <w:rPrChange w:author="PC" w:date="2023-03-31T11:41:00Z" w:id="652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1FD3CE" w14:textId="77777777">
            <w:pPr>
              <w:rPr>
                <w:ins w:author="phetc" w:date="2023-02-13T15:44:00Z" w:id="6528"/>
                <w:rFonts w:ascii="Calibri" w:hAnsi="Calibri" w:cs="Calibri"/>
                <w:sz w:val="28"/>
                <w:rPrChange w:author="PC" w:date="2023-03-31T11:41:00Z" w:id="6529">
                  <w:rPr>
                    <w:ins w:author="phetc" w:date="2023-02-13T15:44:00Z" w:id="6530"/>
                    <w:rFonts w:ascii="Calibri" w:hAnsi="Calibri" w:cs="Calibri"/>
                    <w:color w:val="000000"/>
                    <w:sz w:val="28"/>
                  </w:rPr>
                </w:rPrChange>
              </w:rPr>
            </w:pPr>
            <w:ins w:author="phetc" w:date="2023-02-13T15:44:00Z" w:id="6531">
              <w:r w:rsidRPr="00357A8D">
                <w:rPr>
                  <w:rFonts w:ascii="Calibri" w:hAnsi="Calibri" w:cs="Calibri"/>
                  <w:sz w:val="28"/>
                  <w:rPrChange w:author="PC" w:date="2023-03-31T11:41:00Z" w:id="6532">
                    <w:rPr>
                      <w:rFonts w:ascii="Calibri" w:hAnsi="Calibri" w:cs="Calibri"/>
                      <w:color w:val="000000"/>
                      <w:sz w:val="28"/>
                    </w:rPr>
                  </w:rPrChange>
                </w:rPr>
                <w:t> </w:t>
              </w:r>
              <w:r w:rsidRPr="00357A8D">
                <w:rPr>
                  <w:rFonts w:ascii="Wingdings 2" w:hAnsi="Wingdings 2" w:eastAsia="Wingdings 2" w:cs="Wingdings 2"/>
                  <w:sz w:val="28"/>
                  <w:rPrChange w:author="PC" w:date="2023-03-31T11:41:00Z" w:id="65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0D4DEB" w14:textId="77777777">
            <w:pPr>
              <w:rPr>
                <w:ins w:author="phetc" w:date="2023-02-13T15:44:00Z" w:id="6534"/>
                <w:rFonts w:ascii="Calibri" w:hAnsi="Calibri" w:cs="Calibri"/>
                <w:sz w:val="28"/>
                <w:rPrChange w:author="PC" w:date="2023-03-31T11:41:00Z" w:id="6535">
                  <w:rPr>
                    <w:ins w:author="phetc" w:date="2023-02-13T15:44:00Z" w:id="6536"/>
                    <w:rFonts w:ascii="Calibri" w:hAnsi="Calibri" w:cs="Calibri"/>
                    <w:color w:val="000000"/>
                    <w:sz w:val="28"/>
                  </w:rPr>
                </w:rPrChange>
              </w:rPr>
            </w:pPr>
            <w:ins w:author="phetc" w:date="2023-02-13T15:44:00Z" w:id="6537">
              <w:r w:rsidRPr="00357A8D">
                <w:rPr>
                  <w:rFonts w:ascii="Calibri" w:hAnsi="Calibri" w:cs="Calibri"/>
                  <w:sz w:val="28"/>
                  <w:rPrChange w:author="PC" w:date="2023-03-31T11:41:00Z" w:id="65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73002B" w14:textId="77777777">
            <w:pPr>
              <w:rPr>
                <w:ins w:author="phetc" w:date="2023-02-13T15:44:00Z" w:id="6539"/>
                <w:rFonts w:ascii="Calibri" w:hAnsi="Calibri" w:cs="Calibri"/>
                <w:sz w:val="28"/>
                <w:rPrChange w:author="PC" w:date="2023-03-31T11:41:00Z" w:id="6540">
                  <w:rPr>
                    <w:ins w:author="phetc" w:date="2023-02-13T15:44:00Z" w:id="6541"/>
                    <w:rFonts w:ascii="Calibri" w:hAnsi="Calibri" w:cs="Calibri"/>
                    <w:color w:val="000000"/>
                    <w:sz w:val="28"/>
                  </w:rPr>
                </w:rPrChange>
              </w:rPr>
            </w:pPr>
            <w:ins w:author="phetc" w:date="2023-02-13T15:44:00Z" w:id="6542">
              <w:r w:rsidRPr="00357A8D">
                <w:rPr>
                  <w:rFonts w:ascii="Calibri" w:hAnsi="Calibri" w:cs="Calibri"/>
                  <w:sz w:val="28"/>
                  <w:rPrChange w:author="PC" w:date="2023-03-31T11:41:00Z" w:id="6543">
                    <w:rPr>
                      <w:rFonts w:ascii="Calibri" w:hAnsi="Calibri" w:cs="Calibri"/>
                      <w:color w:val="000000"/>
                      <w:sz w:val="28"/>
                    </w:rPr>
                  </w:rPrChange>
                </w:rPr>
                <w:t> </w:t>
              </w:r>
              <w:r w:rsidRPr="00357A8D">
                <w:rPr>
                  <w:rFonts w:ascii="Wingdings 2" w:hAnsi="Wingdings 2" w:eastAsia="Wingdings 2" w:cs="Wingdings 2"/>
                  <w:sz w:val="28"/>
                  <w:rPrChange w:author="PC" w:date="2023-03-31T11:41:00Z" w:id="65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DA5C9E" w14:textId="77777777">
            <w:pPr>
              <w:rPr>
                <w:ins w:author="phetc" w:date="2023-02-13T15:44:00Z" w:id="6545"/>
                <w:rFonts w:ascii="Calibri" w:hAnsi="Calibri" w:cs="Calibri"/>
                <w:sz w:val="28"/>
                <w:rPrChange w:author="PC" w:date="2023-03-31T11:41:00Z" w:id="6546">
                  <w:rPr>
                    <w:ins w:author="phetc" w:date="2023-02-13T15:44:00Z" w:id="6547"/>
                    <w:rFonts w:ascii="Calibri" w:hAnsi="Calibri" w:cs="Calibri"/>
                    <w:color w:val="000000"/>
                    <w:sz w:val="28"/>
                  </w:rPr>
                </w:rPrChange>
              </w:rPr>
            </w:pPr>
            <w:ins w:author="phetc" w:date="2023-02-13T15:44:00Z" w:id="6548">
              <w:r w:rsidRPr="00357A8D">
                <w:rPr>
                  <w:rFonts w:ascii="Calibri" w:hAnsi="Calibri" w:cs="Calibri"/>
                  <w:sz w:val="28"/>
                  <w:rPrChange w:author="PC" w:date="2023-03-31T11:41:00Z" w:id="65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2001ED" w14:textId="77777777">
            <w:pPr>
              <w:rPr>
                <w:ins w:author="phetc" w:date="2023-02-13T15:44:00Z" w:id="6550"/>
                <w:rFonts w:ascii="Calibri" w:hAnsi="Calibri" w:cs="Calibri"/>
                <w:sz w:val="28"/>
                <w:rPrChange w:author="PC" w:date="2023-03-31T11:41:00Z" w:id="6551">
                  <w:rPr>
                    <w:ins w:author="phetc" w:date="2023-02-13T15:44:00Z" w:id="6552"/>
                    <w:rFonts w:ascii="Calibri" w:hAnsi="Calibri" w:cs="Calibri"/>
                    <w:color w:val="000000"/>
                    <w:sz w:val="28"/>
                  </w:rPr>
                </w:rPrChange>
              </w:rPr>
            </w:pPr>
            <w:ins w:author="phetc" w:date="2023-02-13T15:44:00Z" w:id="6553">
              <w:r w:rsidRPr="00357A8D">
                <w:rPr>
                  <w:rFonts w:ascii="Calibri" w:hAnsi="Calibri" w:cs="Calibri"/>
                  <w:sz w:val="28"/>
                  <w:rPrChange w:author="PC" w:date="2023-03-31T11:41:00Z" w:id="6554">
                    <w:rPr>
                      <w:rFonts w:ascii="Calibri" w:hAnsi="Calibri" w:cs="Calibri"/>
                      <w:color w:val="000000"/>
                      <w:sz w:val="28"/>
                    </w:rPr>
                  </w:rPrChange>
                </w:rPr>
                <w:t> </w:t>
              </w:r>
              <w:r w:rsidRPr="00357A8D">
                <w:rPr>
                  <w:rFonts w:ascii="Wingdings 2" w:hAnsi="Wingdings 2" w:eastAsia="Wingdings 2" w:cs="Wingdings 2"/>
                  <w:sz w:val="28"/>
                  <w:rPrChange w:author="PC" w:date="2023-03-31T11:41:00Z" w:id="65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F6A38F" w14:textId="77777777">
            <w:pPr>
              <w:rPr>
                <w:ins w:author="phetc" w:date="2023-02-13T15:44:00Z" w:id="6556"/>
                <w:rFonts w:ascii="Calibri" w:hAnsi="Calibri" w:cs="Calibri"/>
                <w:sz w:val="28"/>
                <w:rPrChange w:author="PC" w:date="2023-03-31T11:41:00Z" w:id="6557">
                  <w:rPr>
                    <w:ins w:author="phetc" w:date="2023-02-13T15:44:00Z" w:id="6558"/>
                    <w:rFonts w:ascii="Calibri" w:hAnsi="Calibri" w:cs="Calibri"/>
                    <w:color w:val="000000"/>
                    <w:sz w:val="28"/>
                  </w:rPr>
                </w:rPrChange>
              </w:rPr>
            </w:pPr>
            <w:ins w:author="phetc" w:date="2023-02-13T15:44:00Z" w:id="6559">
              <w:r w:rsidRPr="00357A8D">
                <w:rPr>
                  <w:rFonts w:ascii="Calibri" w:hAnsi="Calibri" w:cs="Calibri"/>
                  <w:sz w:val="28"/>
                  <w:rPrChange w:author="PC" w:date="2023-03-31T11:41:00Z" w:id="6560">
                    <w:rPr>
                      <w:rFonts w:ascii="Calibri" w:hAnsi="Calibri" w:cs="Calibri"/>
                      <w:color w:val="000000"/>
                      <w:sz w:val="28"/>
                    </w:rPr>
                  </w:rPrChange>
                </w:rPr>
                <w:t> </w:t>
              </w:r>
              <w:r w:rsidRPr="00357A8D">
                <w:rPr>
                  <w:rFonts w:ascii="Wingdings 2" w:hAnsi="Wingdings 2" w:eastAsia="Wingdings 2" w:cs="Wingdings 2"/>
                  <w:sz w:val="28"/>
                  <w:rPrChange w:author="PC" w:date="2023-03-31T11:41:00Z" w:id="65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ED8335" w14:textId="77777777">
            <w:pPr>
              <w:rPr>
                <w:ins w:author="phetc" w:date="2023-02-13T15:44:00Z" w:id="6562"/>
                <w:rFonts w:ascii="Calibri" w:hAnsi="Calibri" w:cs="Calibri"/>
                <w:sz w:val="28"/>
                <w:rPrChange w:author="PC" w:date="2023-03-31T11:41:00Z" w:id="6563">
                  <w:rPr>
                    <w:ins w:author="phetc" w:date="2023-02-13T15:44:00Z" w:id="6564"/>
                    <w:rFonts w:ascii="Calibri" w:hAnsi="Calibri" w:cs="Calibri"/>
                    <w:color w:val="000000"/>
                    <w:sz w:val="28"/>
                  </w:rPr>
                </w:rPrChange>
              </w:rPr>
            </w:pPr>
            <w:ins w:author="phetc" w:date="2023-02-13T15:44:00Z" w:id="6565">
              <w:r w:rsidRPr="00357A8D">
                <w:rPr>
                  <w:rFonts w:ascii="Calibri" w:hAnsi="Calibri" w:cs="Calibri"/>
                  <w:sz w:val="28"/>
                  <w:rPrChange w:author="PC" w:date="2023-03-31T11:41:00Z" w:id="656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CF756C" w14:textId="77777777">
            <w:pPr>
              <w:rPr>
                <w:ins w:author="phetc" w:date="2023-02-13T15:44:00Z" w:id="6567"/>
                <w:rFonts w:ascii="Calibri" w:hAnsi="Calibri" w:cs="Calibri"/>
                <w:sz w:val="28"/>
                <w:rPrChange w:author="PC" w:date="2023-03-31T11:41:00Z" w:id="6568">
                  <w:rPr>
                    <w:ins w:author="phetc" w:date="2023-02-13T15:44:00Z" w:id="6569"/>
                    <w:rFonts w:ascii="Calibri" w:hAnsi="Calibri" w:cs="Calibri"/>
                    <w:color w:val="000000"/>
                    <w:sz w:val="28"/>
                  </w:rPr>
                </w:rPrChange>
              </w:rPr>
            </w:pPr>
            <w:ins w:author="phetc" w:date="2023-02-13T15:44:00Z" w:id="6570">
              <w:r w:rsidRPr="00357A8D">
                <w:rPr>
                  <w:rFonts w:ascii="Calibri" w:hAnsi="Calibri" w:cs="Calibri"/>
                  <w:sz w:val="28"/>
                  <w:rPrChange w:author="PC" w:date="2023-03-31T11:41:00Z" w:id="6571">
                    <w:rPr>
                      <w:rFonts w:ascii="Calibri" w:hAnsi="Calibri" w:cs="Calibri"/>
                      <w:color w:val="000000"/>
                      <w:sz w:val="28"/>
                    </w:rPr>
                  </w:rPrChange>
                </w:rPr>
                <w:t> </w:t>
              </w:r>
              <w:r w:rsidRPr="00357A8D">
                <w:rPr>
                  <w:rFonts w:ascii="Wingdings 2" w:hAnsi="Wingdings 2" w:eastAsia="Wingdings 2" w:cs="Wingdings 2"/>
                  <w:sz w:val="28"/>
                  <w:rPrChange w:author="PC" w:date="2023-03-31T11:41:00Z" w:id="65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D8A319" w14:textId="77777777">
            <w:pPr>
              <w:rPr>
                <w:ins w:author="phetc" w:date="2023-02-13T15:44:00Z" w:id="6573"/>
                <w:rFonts w:ascii="Calibri" w:hAnsi="Calibri" w:cs="Calibri"/>
                <w:sz w:val="28"/>
                <w:rPrChange w:author="PC" w:date="2023-03-31T11:41:00Z" w:id="6574">
                  <w:rPr>
                    <w:ins w:author="phetc" w:date="2023-02-13T15:44:00Z" w:id="6575"/>
                    <w:rFonts w:ascii="Calibri" w:hAnsi="Calibri" w:cs="Calibri"/>
                    <w:color w:val="000000"/>
                    <w:sz w:val="28"/>
                  </w:rPr>
                </w:rPrChange>
              </w:rPr>
            </w:pPr>
            <w:ins w:author="phetc" w:date="2023-02-13T15:44:00Z" w:id="6576">
              <w:r w:rsidRPr="00357A8D">
                <w:rPr>
                  <w:rFonts w:ascii="Calibri" w:hAnsi="Calibri" w:cs="Calibri"/>
                  <w:sz w:val="28"/>
                  <w:rPrChange w:author="PC" w:date="2023-03-31T11:41:00Z" w:id="6577">
                    <w:rPr>
                      <w:rFonts w:ascii="Calibri" w:hAnsi="Calibri" w:cs="Calibri"/>
                      <w:color w:val="000000"/>
                      <w:sz w:val="28"/>
                    </w:rPr>
                  </w:rPrChange>
                </w:rPr>
                <w:t> </w:t>
              </w:r>
            </w:ins>
          </w:p>
        </w:tc>
      </w:tr>
      <w:tr w:rsidRPr="00357A8D" w:rsidR="00567CE2" w:rsidTr="00277A61" w14:paraId="1DA639E0" w14:textId="77777777">
        <w:trPr>
          <w:trHeight w:val="430"/>
          <w:ins w:author="phetc" w:date="2023-02-13T15:44:00Z" w:id="657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47D42446" w14:textId="77777777">
            <w:pPr>
              <w:rPr>
                <w:ins w:author="phetc" w:date="2023-02-13T15:44:00Z" w:id="6579"/>
                <w:rFonts w:ascii="Calibri" w:hAnsi="Calibri" w:cs="Calibri"/>
                <w:sz w:val="28"/>
                <w:rPrChange w:author="PC" w:date="2023-03-31T11:41:00Z" w:id="6580">
                  <w:rPr>
                    <w:ins w:author="phetc" w:date="2023-02-13T15:44:00Z" w:id="6581"/>
                    <w:rFonts w:ascii="Calibri" w:hAnsi="Calibri" w:cs="Calibri"/>
                    <w:color w:val="000000"/>
                    <w:sz w:val="28"/>
                  </w:rPr>
                </w:rPrChange>
              </w:rPr>
            </w:pPr>
            <w:ins w:author="phetc" w:date="2023-02-13T15:44:00Z" w:id="6582">
              <w:r w:rsidRPr="00357A8D">
                <w:rPr>
                  <w:rFonts w:ascii="TH Sarabun New" w:hAnsi="TH Sarabun New" w:cs="TH Sarabun New"/>
                  <w:sz w:val="28"/>
                  <w:cs/>
                </w:rPr>
                <w:t>ศ.</w:t>
              </w:r>
              <w:r w:rsidRPr="00357A8D">
                <w:rPr>
                  <w:rFonts w:ascii="TH Sarabun New" w:hAnsi="TH Sarabun New" w:eastAsia="AngsanaNew-Bold" w:cs="TH Sarabun New"/>
                  <w:sz w:val="28"/>
                </w:rPr>
                <w:t xml:space="preserve">411 </w:t>
              </w:r>
              <w:r w:rsidRPr="00357A8D">
                <w:rPr>
                  <w:rFonts w:ascii="TH Sarabun New" w:hAnsi="TH Sarabun New" w:cs="TH Sarabun New"/>
                  <w:sz w:val="28"/>
                  <w:cs/>
                </w:rPr>
                <w:t xml:space="preserve">เศรษฐศาสตร์จุลภาควิเคราะห์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8069B2" w14:textId="77777777">
            <w:pPr>
              <w:rPr>
                <w:ins w:author="phetc" w:date="2023-02-13T15:44:00Z" w:id="6583"/>
                <w:rFonts w:ascii="Calibri" w:hAnsi="Calibri" w:cs="Calibri"/>
                <w:sz w:val="28"/>
                <w:rPrChange w:author="PC" w:date="2023-03-31T11:41:00Z" w:id="6584">
                  <w:rPr>
                    <w:ins w:author="phetc" w:date="2023-02-13T15:44:00Z" w:id="6585"/>
                    <w:rFonts w:ascii="Calibri" w:hAnsi="Calibri" w:cs="Calibri"/>
                    <w:color w:val="000000"/>
                    <w:sz w:val="28"/>
                  </w:rPr>
                </w:rPrChange>
              </w:rPr>
            </w:pPr>
            <w:ins w:author="phetc" w:date="2023-02-13T15:44:00Z" w:id="6586">
              <w:r w:rsidRPr="00357A8D">
                <w:rPr>
                  <w:rFonts w:ascii="Calibri" w:hAnsi="Calibri" w:cs="Calibri"/>
                  <w:sz w:val="28"/>
                  <w:rPrChange w:author="PC" w:date="2023-03-31T11:41:00Z" w:id="6587">
                    <w:rPr>
                      <w:rFonts w:ascii="Calibri" w:hAnsi="Calibri" w:cs="Calibri"/>
                      <w:color w:val="000000"/>
                      <w:sz w:val="28"/>
                    </w:rPr>
                  </w:rPrChange>
                </w:rPr>
                <w:t> </w:t>
              </w:r>
              <w:r w:rsidRPr="00357A8D">
                <w:rPr>
                  <w:rFonts w:ascii="Wingdings 2" w:hAnsi="Wingdings 2" w:eastAsia="Wingdings 2" w:cs="Wingdings 2"/>
                  <w:sz w:val="28"/>
                  <w:rPrChange w:author="PC" w:date="2023-03-31T11:41:00Z" w:id="65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63AA74" w14:textId="77777777">
            <w:pPr>
              <w:rPr>
                <w:ins w:author="phetc" w:date="2023-02-13T15:44:00Z" w:id="6589"/>
                <w:rFonts w:ascii="Calibri" w:hAnsi="Calibri" w:cs="Calibri"/>
                <w:sz w:val="28"/>
                <w:rPrChange w:author="PC" w:date="2023-03-31T11:41:00Z" w:id="6590">
                  <w:rPr>
                    <w:ins w:author="phetc" w:date="2023-02-13T15:44:00Z" w:id="6591"/>
                    <w:rFonts w:ascii="Calibri" w:hAnsi="Calibri" w:cs="Calibri"/>
                    <w:color w:val="000000"/>
                    <w:sz w:val="28"/>
                  </w:rPr>
                </w:rPrChange>
              </w:rPr>
            </w:pPr>
            <w:ins w:author="phetc" w:date="2023-02-13T15:44:00Z" w:id="6592">
              <w:r w:rsidRPr="00357A8D">
                <w:rPr>
                  <w:rFonts w:ascii="Calibri" w:hAnsi="Calibri" w:cs="Calibri"/>
                  <w:sz w:val="28"/>
                  <w:rPrChange w:author="PC" w:date="2023-03-31T11:41:00Z" w:id="6593">
                    <w:rPr>
                      <w:rFonts w:ascii="Calibri" w:hAnsi="Calibri" w:cs="Calibri"/>
                      <w:color w:val="000000"/>
                      <w:sz w:val="28"/>
                    </w:rPr>
                  </w:rPrChange>
                </w:rPr>
                <w:t> </w:t>
              </w:r>
              <w:r w:rsidRPr="00357A8D">
                <w:rPr>
                  <w:rFonts w:ascii="Wingdings 2" w:hAnsi="Wingdings 2" w:eastAsia="Wingdings 2" w:cs="Wingdings 2"/>
                  <w:sz w:val="28"/>
                  <w:rPrChange w:author="PC" w:date="2023-03-31T11:41:00Z" w:id="65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8F0759" w14:textId="77777777">
            <w:pPr>
              <w:rPr>
                <w:ins w:author="phetc" w:date="2023-02-13T15:44:00Z" w:id="6595"/>
                <w:rFonts w:ascii="Calibri" w:hAnsi="Calibri" w:cs="Calibri"/>
                <w:sz w:val="28"/>
                <w:rPrChange w:author="PC" w:date="2023-03-31T11:41:00Z" w:id="6596">
                  <w:rPr>
                    <w:ins w:author="phetc" w:date="2023-02-13T15:44:00Z" w:id="6597"/>
                    <w:rFonts w:ascii="Calibri" w:hAnsi="Calibri" w:cs="Calibri"/>
                    <w:color w:val="000000"/>
                    <w:sz w:val="28"/>
                  </w:rPr>
                </w:rPrChange>
              </w:rPr>
            </w:pPr>
            <w:ins w:author="phetc" w:date="2023-02-13T15:44:00Z" w:id="6598">
              <w:r w:rsidRPr="00357A8D">
                <w:rPr>
                  <w:rFonts w:ascii="Calibri" w:hAnsi="Calibri" w:cs="Calibri"/>
                  <w:sz w:val="28"/>
                  <w:rPrChange w:author="PC" w:date="2023-03-31T11:41:00Z" w:id="65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19A7B0" w14:textId="77777777">
            <w:pPr>
              <w:rPr>
                <w:ins w:author="phetc" w:date="2023-02-13T15:44:00Z" w:id="6600"/>
                <w:rFonts w:ascii="Calibri" w:hAnsi="Calibri" w:cs="Calibri"/>
                <w:sz w:val="28"/>
                <w:rPrChange w:author="PC" w:date="2023-03-31T11:41:00Z" w:id="6601">
                  <w:rPr>
                    <w:ins w:author="phetc" w:date="2023-02-13T15:44:00Z" w:id="6602"/>
                    <w:rFonts w:ascii="Calibri" w:hAnsi="Calibri" w:cs="Calibri"/>
                    <w:color w:val="000000"/>
                    <w:sz w:val="28"/>
                  </w:rPr>
                </w:rPrChange>
              </w:rPr>
            </w:pPr>
            <w:ins w:author="phetc" w:date="2023-02-13T15:44:00Z" w:id="6603">
              <w:r w:rsidRPr="00357A8D">
                <w:rPr>
                  <w:rFonts w:ascii="Calibri" w:hAnsi="Calibri" w:cs="Calibri"/>
                  <w:sz w:val="28"/>
                  <w:rPrChange w:author="PC" w:date="2023-03-31T11:41:00Z" w:id="6604">
                    <w:rPr>
                      <w:rFonts w:ascii="Calibri" w:hAnsi="Calibri" w:cs="Calibri"/>
                      <w:color w:val="000000"/>
                      <w:sz w:val="28"/>
                    </w:rPr>
                  </w:rPrChange>
                </w:rPr>
                <w:t> </w:t>
              </w:r>
              <w:r w:rsidRPr="00357A8D">
                <w:rPr>
                  <w:rFonts w:ascii="Wingdings 2" w:hAnsi="Wingdings 2" w:eastAsia="Wingdings 2" w:cs="Wingdings 2"/>
                  <w:sz w:val="28"/>
                  <w:rPrChange w:author="PC" w:date="2023-03-31T11:41:00Z" w:id="66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42FA48" w14:textId="77777777">
            <w:pPr>
              <w:rPr>
                <w:ins w:author="phetc" w:date="2023-02-13T15:44:00Z" w:id="6606"/>
                <w:rFonts w:ascii="Calibri" w:hAnsi="Calibri" w:cs="Calibri"/>
                <w:sz w:val="28"/>
                <w:rPrChange w:author="PC" w:date="2023-03-31T11:41:00Z" w:id="6607">
                  <w:rPr>
                    <w:ins w:author="phetc" w:date="2023-02-13T15:44:00Z" w:id="6608"/>
                    <w:rFonts w:ascii="Calibri" w:hAnsi="Calibri" w:cs="Calibri"/>
                    <w:color w:val="000000"/>
                    <w:sz w:val="28"/>
                  </w:rPr>
                </w:rPrChange>
              </w:rPr>
            </w:pPr>
            <w:ins w:author="phetc" w:date="2023-02-13T15:44:00Z" w:id="6609">
              <w:r w:rsidRPr="00357A8D">
                <w:rPr>
                  <w:rFonts w:ascii="Calibri" w:hAnsi="Calibri" w:cs="Calibri"/>
                  <w:sz w:val="28"/>
                  <w:rPrChange w:author="PC" w:date="2023-03-31T11:41:00Z" w:id="6610">
                    <w:rPr>
                      <w:rFonts w:ascii="Calibri" w:hAnsi="Calibri" w:cs="Calibri"/>
                      <w:color w:val="000000"/>
                      <w:sz w:val="28"/>
                    </w:rPr>
                  </w:rPrChange>
                </w:rPr>
                <w:t> </w:t>
              </w:r>
              <w:r w:rsidRPr="00357A8D">
                <w:rPr>
                  <w:rFonts w:ascii="Wingdings 2" w:hAnsi="Wingdings 2" w:eastAsia="Wingdings 2" w:cs="Wingdings 2"/>
                  <w:sz w:val="28"/>
                  <w:rPrChange w:author="PC" w:date="2023-03-31T11:41:00Z" w:id="66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887300" w14:textId="77777777">
            <w:pPr>
              <w:rPr>
                <w:ins w:author="phetc" w:date="2023-02-13T15:44:00Z" w:id="6612"/>
                <w:rFonts w:ascii="Calibri" w:hAnsi="Calibri" w:cs="Calibri"/>
                <w:sz w:val="28"/>
                <w:rPrChange w:author="PC" w:date="2023-03-31T11:41:00Z" w:id="6613">
                  <w:rPr>
                    <w:ins w:author="phetc" w:date="2023-02-13T15:44:00Z" w:id="6614"/>
                    <w:rFonts w:ascii="Calibri" w:hAnsi="Calibri" w:cs="Calibri"/>
                    <w:color w:val="000000"/>
                    <w:sz w:val="28"/>
                  </w:rPr>
                </w:rPrChange>
              </w:rPr>
            </w:pPr>
            <w:ins w:author="phetc" w:date="2023-02-13T15:44:00Z" w:id="6615">
              <w:r w:rsidRPr="00357A8D">
                <w:rPr>
                  <w:rFonts w:ascii="Calibri" w:hAnsi="Calibri" w:cs="Calibri"/>
                  <w:sz w:val="28"/>
                  <w:rPrChange w:author="PC" w:date="2023-03-31T11:41:00Z" w:id="6616">
                    <w:rPr>
                      <w:rFonts w:ascii="Calibri" w:hAnsi="Calibri" w:cs="Calibri"/>
                      <w:color w:val="000000"/>
                      <w:sz w:val="28"/>
                    </w:rPr>
                  </w:rPrChange>
                </w:rPr>
                <w:t> </w:t>
              </w:r>
              <w:r w:rsidRPr="00357A8D">
                <w:rPr>
                  <w:rFonts w:ascii="Wingdings 2" w:hAnsi="Wingdings 2" w:eastAsia="Wingdings 2" w:cs="Wingdings 2"/>
                  <w:sz w:val="28"/>
                  <w:rPrChange w:author="PC" w:date="2023-03-31T11:41:00Z" w:id="66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B08E7B" w14:textId="77777777">
            <w:pPr>
              <w:rPr>
                <w:ins w:author="phetc" w:date="2023-02-13T15:44:00Z" w:id="6618"/>
                <w:rFonts w:ascii="Calibri" w:hAnsi="Calibri" w:cs="Calibri"/>
                <w:sz w:val="28"/>
                <w:rPrChange w:author="PC" w:date="2023-03-31T11:41:00Z" w:id="6619">
                  <w:rPr>
                    <w:ins w:author="phetc" w:date="2023-02-13T15:44:00Z" w:id="6620"/>
                    <w:rFonts w:ascii="Calibri" w:hAnsi="Calibri" w:cs="Calibri"/>
                    <w:color w:val="000000"/>
                    <w:sz w:val="28"/>
                  </w:rPr>
                </w:rPrChange>
              </w:rPr>
            </w:pPr>
            <w:ins w:author="phetc" w:date="2023-02-13T15:44:00Z" w:id="6621">
              <w:r w:rsidRPr="00357A8D">
                <w:rPr>
                  <w:rFonts w:ascii="Calibri" w:hAnsi="Calibri" w:cs="Calibri"/>
                  <w:sz w:val="28"/>
                  <w:rPrChange w:author="PC" w:date="2023-03-31T11:41:00Z" w:id="66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56E976" w14:textId="77777777">
            <w:pPr>
              <w:rPr>
                <w:ins w:author="phetc" w:date="2023-02-13T15:44:00Z" w:id="6623"/>
                <w:rFonts w:ascii="Calibri" w:hAnsi="Calibri" w:cs="Calibri"/>
                <w:sz w:val="28"/>
                <w:rPrChange w:author="PC" w:date="2023-03-31T11:41:00Z" w:id="6624">
                  <w:rPr>
                    <w:ins w:author="phetc" w:date="2023-02-13T15:44:00Z" w:id="6625"/>
                    <w:rFonts w:ascii="Calibri" w:hAnsi="Calibri" w:cs="Calibri"/>
                    <w:color w:val="000000"/>
                    <w:sz w:val="28"/>
                  </w:rPr>
                </w:rPrChange>
              </w:rPr>
            </w:pPr>
            <w:ins w:author="phetc" w:date="2023-02-13T15:44:00Z" w:id="6626">
              <w:r w:rsidRPr="00357A8D">
                <w:rPr>
                  <w:rFonts w:ascii="Calibri" w:hAnsi="Calibri" w:cs="Calibri"/>
                  <w:sz w:val="28"/>
                  <w:rPrChange w:author="PC" w:date="2023-03-31T11:41:00Z" w:id="6627">
                    <w:rPr>
                      <w:rFonts w:ascii="Calibri" w:hAnsi="Calibri" w:cs="Calibri"/>
                      <w:color w:val="000000"/>
                      <w:sz w:val="28"/>
                    </w:rPr>
                  </w:rPrChange>
                </w:rPr>
                <w:t> </w:t>
              </w:r>
              <w:r w:rsidRPr="00357A8D">
                <w:rPr>
                  <w:rFonts w:ascii="Wingdings 2" w:hAnsi="Wingdings 2" w:eastAsia="Wingdings 2" w:cs="Wingdings 2"/>
                  <w:sz w:val="28"/>
                  <w:rPrChange w:author="PC" w:date="2023-03-31T11:41:00Z" w:id="66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473978" w14:textId="77777777">
            <w:pPr>
              <w:rPr>
                <w:ins w:author="phetc" w:date="2023-02-13T15:44:00Z" w:id="6629"/>
                <w:rFonts w:ascii="Calibri" w:hAnsi="Calibri" w:cs="Calibri"/>
                <w:sz w:val="28"/>
                <w:rPrChange w:author="PC" w:date="2023-03-31T11:41:00Z" w:id="6630">
                  <w:rPr>
                    <w:ins w:author="phetc" w:date="2023-02-13T15:44:00Z" w:id="6631"/>
                    <w:rFonts w:ascii="Calibri" w:hAnsi="Calibri" w:cs="Calibri"/>
                    <w:color w:val="000000"/>
                    <w:sz w:val="28"/>
                  </w:rPr>
                </w:rPrChange>
              </w:rPr>
            </w:pPr>
            <w:ins w:author="phetc" w:date="2023-02-13T15:44:00Z" w:id="6632">
              <w:r w:rsidRPr="00357A8D">
                <w:rPr>
                  <w:rFonts w:ascii="Calibri" w:hAnsi="Calibri" w:cs="Calibri"/>
                  <w:sz w:val="28"/>
                  <w:rPrChange w:author="PC" w:date="2023-03-31T11:41:00Z" w:id="66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749620" w14:textId="77777777">
            <w:pPr>
              <w:rPr>
                <w:ins w:author="phetc" w:date="2023-02-13T15:44:00Z" w:id="6634"/>
                <w:rFonts w:ascii="Calibri" w:hAnsi="Calibri" w:cs="Calibri"/>
                <w:sz w:val="28"/>
                <w:rPrChange w:author="PC" w:date="2023-03-31T11:41:00Z" w:id="6635">
                  <w:rPr>
                    <w:ins w:author="phetc" w:date="2023-02-13T15:44:00Z" w:id="6636"/>
                    <w:rFonts w:ascii="Calibri" w:hAnsi="Calibri" w:cs="Calibri"/>
                    <w:color w:val="000000"/>
                    <w:sz w:val="28"/>
                  </w:rPr>
                </w:rPrChange>
              </w:rPr>
            </w:pPr>
            <w:ins w:author="phetc" w:date="2023-02-13T15:44:00Z" w:id="6637">
              <w:r w:rsidRPr="00357A8D">
                <w:rPr>
                  <w:rFonts w:ascii="Calibri" w:hAnsi="Calibri" w:cs="Calibri"/>
                  <w:sz w:val="28"/>
                  <w:rPrChange w:author="PC" w:date="2023-03-31T11:41:00Z" w:id="6638">
                    <w:rPr>
                      <w:rFonts w:ascii="Calibri" w:hAnsi="Calibri" w:cs="Calibri"/>
                      <w:color w:val="000000"/>
                      <w:sz w:val="28"/>
                    </w:rPr>
                  </w:rPrChange>
                </w:rPr>
                <w:t> </w:t>
              </w:r>
              <w:r w:rsidRPr="00357A8D">
                <w:rPr>
                  <w:rFonts w:ascii="Wingdings 2" w:hAnsi="Wingdings 2" w:eastAsia="Wingdings 2" w:cs="Wingdings 2"/>
                  <w:sz w:val="28"/>
                  <w:rPrChange w:author="PC" w:date="2023-03-31T11:41:00Z" w:id="66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B001E6" w14:textId="77777777">
            <w:pPr>
              <w:rPr>
                <w:ins w:author="phetc" w:date="2023-02-13T15:44:00Z" w:id="6640"/>
                <w:rFonts w:ascii="Calibri" w:hAnsi="Calibri" w:cs="Calibri"/>
                <w:sz w:val="28"/>
                <w:rPrChange w:author="PC" w:date="2023-03-31T11:41:00Z" w:id="6641">
                  <w:rPr>
                    <w:ins w:author="phetc" w:date="2023-02-13T15:44:00Z" w:id="6642"/>
                    <w:rFonts w:ascii="Calibri" w:hAnsi="Calibri" w:cs="Calibri"/>
                    <w:color w:val="000000"/>
                    <w:sz w:val="28"/>
                  </w:rPr>
                </w:rPrChange>
              </w:rPr>
            </w:pPr>
            <w:ins w:author="phetc" w:date="2023-02-13T15:44:00Z" w:id="6643">
              <w:r w:rsidRPr="00357A8D">
                <w:rPr>
                  <w:rFonts w:ascii="Calibri" w:hAnsi="Calibri" w:cs="Calibri"/>
                  <w:sz w:val="28"/>
                  <w:rPrChange w:author="PC" w:date="2023-03-31T11:41:00Z" w:id="66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4597D6" w14:textId="77777777">
            <w:pPr>
              <w:rPr>
                <w:ins w:author="phetc" w:date="2023-02-13T15:44:00Z" w:id="6645"/>
                <w:rFonts w:ascii="Calibri" w:hAnsi="Calibri" w:cs="Calibri"/>
                <w:sz w:val="28"/>
                <w:rPrChange w:author="PC" w:date="2023-03-31T11:41:00Z" w:id="6646">
                  <w:rPr>
                    <w:ins w:author="phetc" w:date="2023-02-13T15:44:00Z" w:id="6647"/>
                    <w:rFonts w:ascii="Calibri" w:hAnsi="Calibri" w:cs="Calibri"/>
                    <w:color w:val="000000"/>
                    <w:sz w:val="28"/>
                  </w:rPr>
                </w:rPrChange>
              </w:rPr>
            </w:pPr>
            <w:ins w:author="phetc" w:date="2023-02-13T15:44:00Z" w:id="6648">
              <w:r w:rsidRPr="00357A8D">
                <w:rPr>
                  <w:rFonts w:ascii="Calibri" w:hAnsi="Calibri" w:cs="Calibri"/>
                  <w:sz w:val="28"/>
                  <w:rPrChange w:author="PC" w:date="2023-03-31T11:41:00Z" w:id="6649">
                    <w:rPr>
                      <w:rFonts w:ascii="Calibri" w:hAnsi="Calibri" w:cs="Calibri"/>
                      <w:color w:val="000000"/>
                      <w:sz w:val="28"/>
                    </w:rPr>
                  </w:rPrChange>
                </w:rPr>
                <w:t> </w:t>
              </w:r>
              <w:r w:rsidRPr="00357A8D">
                <w:rPr>
                  <w:rFonts w:ascii="Wingdings 2" w:hAnsi="Wingdings 2" w:eastAsia="Wingdings 2" w:cs="Wingdings 2"/>
                  <w:sz w:val="28"/>
                  <w:rPrChange w:author="PC" w:date="2023-03-31T11:41:00Z" w:id="66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DEF14A" w14:textId="77777777">
            <w:pPr>
              <w:rPr>
                <w:ins w:author="phetc" w:date="2023-02-13T15:44:00Z" w:id="6651"/>
                <w:rFonts w:ascii="Calibri" w:hAnsi="Calibri" w:cs="Calibri"/>
                <w:sz w:val="28"/>
                <w:rPrChange w:author="PC" w:date="2023-03-31T11:41:00Z" w:id="6652">
                  <w:rPr>
                    <w:ins w:author="phetc" w:date="2023-02-13T15:44:00Z" w:id="6653"/>
                    <w:rFonts w:ascii="Calibri" w:hAnsi="Calibri" w:cs="Calibri"/>
                    <w:color w:val="000000"/>
                    <w:sz w:val="28"/>
                  </w:rPr>
                </w:rPrChange>
              </w:rPr>
            </w:pPr>
            <w:ins w:author="phetc" w:date="2023-02-13T15:44:00Z" w:id="6654">
              <w:r w:rsidRPr="00357A8D">
                <w:rPr>
                  <w:rFonts w:ascii="Calibri" w:hAnsi="Calibri" w:cs="Calibri"/>
                  <w:sz w:val="28"/>
                  <w:rPrChange w:author="PC" w:date="2023-03-31T11:41:00Z" w:id="6655">
                    <w:rPr>
                      <w:rFonts w:ascii="Calibri" w:hAnsi="Calibri" w:cs="Calibri"/>
                      <w:color w:val="000000"/>
                      <w:sz w:val="28"/>
                    </w:rPr>
                  </w:rPrChange>
                </w:rPr>
                <w:t> </w:t>
              </w:r>
              <w:r w:rsidRPr="00357A8D">
                <w:rPr>
                  <w:rFonts w:ascii="Wingdings 2" w:hAnsi="Wingdings 2" w:eastAsia="Wingdings 2" w:cs="Wingdings 2"/>
                  <w:sz w:val="28"/>
                  <w:rPrChange w:author="PC" w:date="2023-03-31T11:41:00Z" w:id="66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DB8A2A" w14:textId="77777777">
            <w:pPr>
              <w:rPr>
                <w:ins w:author="phetc" w:date="2023-02-13T15:44:00Z" w:id="6657"/>
                <w:rFonts w:ascii="Calibri" w:hAnsi="Calibri" w:cs="Calibri"/>
                <w:sz w:val="28"/>
                <w:rPrChange w:author="PC" w:date="2023-03-31T11:41:00Z" w:id="6658">
                  <w:rPr>
                    <w:ins w:author="phetc" w:date="2023-02-13T15:44:00Z" w:id="6659"/>
                    <w:rFonts w:ascii="Calibri" w:hAnsi="Calibri" w:cs="Calibri"/>
                    <w:color w:val="000000"/>
                    <w:sz w:val="28"/>
                  </w:rPr>
                </w:rPrChange>
              </w:rPr>
            </w:pPr>
            <w:ins w:author="phetc" w:date="2023-02-13T15:44:00Z" w:id="6660">
              <w:r w:rsidRPr="00357A8D">
                <w:rPr>
                  <w:rFonts w:ascii="Calibri" w:hAnsi="Calibri" w:cs="Calibri"/>
                  <w:sz w:val="28"/>
                  <w:rPrChange w:author="PC" w:date="2023-03-31T11:41:00Z" w:id="666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501E6A" w14:textId="77777777">
            <w:pPr>
              <w:rPr>
                <w:ins w:author="phetc" w:date="2023-02-13T15:44:00Z" w:id="6662"/>
                <w:rFonts w:ascii="Calibri" w:hAnsi="Calibri" w:cs="Calibri"/>
                <w:sz w:val="28"/>
                <w:rPrChange w:author="PC" w:date="2023-03-31T11:41:00Z" w:id="6663">
                  <w:rPr>
                    <w:ins w:author="phetc" w:date="2023-02-13T15:44:00Z" w:id="6664"/>
                    <w:rFonts w:ascii="Calibri" w:hAnsi="Calibri" w:cs="Calibri"/>
                    <w:color w:val="000000"/>
                    <w:sz w:val="28"/>
                  </w:rPr>
                </w:rPrChange>
              </w:rPr>
            </w:pPr>
            <w:ins w:author="phetc" w:date="2023-02-13T15:44:00Z" w:id="6665">
              <w:r w:rsidRPr="00357A8D">
                <w:rPr>
                  <w:rFonts w:ascii="Calibri" w:hAnsi="Calibri" w:cs="Calibri"/>
                  <w:sz w:val="28"/>
                  <w:rPrChange w:author="PC" w:date="2023-03-31T11:41:00Z" w:id="6666">
                    <w:rPr>
                      <w:rFonts w:ascii="Calibri" w:hAnsi="Calibri" w:cs="Calibri"/>
                      <w:color w:val="000000"/>
                      <w:sz w:val="28"/>
                    </w:rPr>
                  </w:rPrChange>
                </w:rPr>
                <w:t> </w:t>
              </w:r>
              <w:r w:rsidRPr="00357A8D">
                <w:rPr>
                  <w:rFonts w:ascii="Wingdings 2" w:hAnsi="Wingdings 2" w:eastAsia="Wingdings 2" w:cs="Wingdings 2"/>
                  <w:sz w:val="28"/>
                  <w:rPrChange w:author="PC" w:date="2023-03-31T11:41:00Z" w:id="66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AB81FB" w14:textId="77777777">
            <w:pPr>
              <w:rPr>
                <w:ins w:author="phetc" w:date="2023-02-13T15:44:00Z" w:id="6668"/>
                <w:rFonts w:ascii="Calibri" w:hAnsi="Calibri" w:cs="Calibri"/>
                <w:sz w:val="28"/>
                <w:rPrChange w:author="PC" w:date="2023-03-31T11:41:00Z" w:id="6669">
                  <w:rPr>
                    <w:ins w:author="phetc" w:date="2023-02-13T15:44:00Z" w:id="6670"/>
                    <w:rFonts w:ascii="Calibri" w:hAnsi="Calibri" w:cs="Calibri"/>
                    <w:color w:val="000000"/>
                    <w:sz w:val="28"/>
                  </w:rPr>
                </w:rPrChange>
              </w:rPr>
            </w:pPr>
            <w:ins w:author="phetc" w:date="2023-02-13T15:44:00Z" w:id="6671">
              <w:r w:rsidRPr="00357A8D">
                <w:rPr>
                  <w:rFonts w:ascii="Calibri" w:hAnsi="Calibri" w:cs="Calibri"/>
                  <w:sz w:val="28"/>
                  <w:rPrChange w:author="PC" w:date="2023-03-31T11:41:00Z" w:id="6672">
                    <w:rPr>
                      <w:rFonts w:ascii="Calibri" w:hAnsi="Calibri" w:cs="Calibri"/>
                      <w:color w:val="000000"/>
                      <w:sz w:val="28"/>
                    </w:rPr>
                  </w:rPrChange>
                </w:rPr>
                <w:t> </w:t>
              </w:r>
            </w:ins>
          </w:p>
        </w:tc>
      </w:tr>
      <w:tr w:rsidRPr="00357A8D" w:rsidR="00567CE2" w:rsidTr="00277A61" w14:paraId="48AB2277" w14:textId="77777777">
        <w:trPr>
          <w:trHeight w:val="430"/>
          <w:ins w:author="phetc" w:date="2023-02-13T15:44:00Z" w:id="667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D0708FD" w14:textId="77777777">
            <w:pPr>
              <w:rPr>
                <w:ins w:author="phetc" w:date="2023-02-13T15:44:00Z" w:id="6674"/>
                <w:rFonts w:ascii="Calibri" w:hAnsi="Calibri" w:cs="Calibri"/>
                <w:sz w:val="28"/>
                <w:rPrChange w:author="PC" w:date="2023-03-31T11:41:00Z" w:id="6675">
                  <w:rPr>
                    <w:ins w:author="phetc" w:date="2023-02-13T15:44:00Z" w:id="6676"/>
                    <w:rFonts w:ascii="Calibri" w:hAnsi="Calibri" w:cs="Calibri"/>
                    <w:color w:val="000000"/>
                    <w:sz w:val="28"/>
                  </w:rPr>
                </w:rPrChange>
              </w:rPr>
            </w:pPr>
            <w:ins w:author="phetc" w:date="2023-02-13T15:44:00Z" w:id="6677">
              <w:r w:rsidRPr="00357A8D">
                <w:rPr>
                  <w:rFonts w:ascii="TH Sarabun New" w:hAnsi="TH Sarabun New" w:cs="TH Sarabun New"/>
                  <w:sz w:val="28"/>
                  <w:cs/>
                </w:rPr>
                <w:t>ศ.</w:t>
              </w:r>
              <w:r w:rsidRPr="00357A8D">
                <w:rPr>
                  <w:rFonts w:ascii="TH Sarabun New" w:hAnsi="TH Sarabun New" w:eastAsia="AngsanaNew-Bold" w:cs="TH Sarabun New"/>
                  <w:sz w:val="28"/>
                </w:rPr>
                <w:t xml:space="preserve">412 </w:t>
              </w:r>
              <w:r w:rsidRPr="00357A8D">
                <w:rPr>
                  <w:rFonts w:ascii="TH Sarabun New" w:hAnsi="TH Sarabun New" w:cs="TH Sarabun New"/>
                  <w:sz w:val="28"/>
                  <w:cs/>
                </w:rPr>
                <w:t xml:space="preserve">เศรษฐศาสตร์มหภาควิเคราะห์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F097BE" w14:textId="77777777">
            <w:pPr>
              <w:rPr>
                <w:ins w:author="phetc" w:date="2023-02-13T15:44:00Z" w:id="6678"/>
                <w:rFonts w:ascii="Calibri" w:hAnsi="Calibri" w:cs="Calibri"/>
                <w:sz w:val="28"/>
                <w:rPrChange w:author="PC" w:date="2023-03-31T11:41:00Z" w:id="6679">
                  <w:rPr>
                    <w:ins w:author="phetc" w:date="2023-02-13T15:44:00Z" w:id="6680"/>
                    <w:rFonts w:ascii="Calibri" w:hAnsi="Calibri" w:cs="Calibri"/>
                    <w:color w:val="000000"/>
                    <w:sz w:val="28"/>
                  </w:rPr>
                </w:rPrChange>
              </w:rPr>
            </w:pPr>
            <w:ins w:author="phetc" w:date="2023-02-13T15:44:00Z" w:id="6681">
              <w:r w:rsidRPr="00357A8D">
                <w:rPr>
                  <w:rFonts w:ascii="Calibri" w:hAnsi="Calibri" w:cs="Calibri"/>
                  <w:sz w:val="28"/>
                  <w:rPrChange w:author="PC" w:date="2023-03-31T11:41:00Z" w:id="6682">
                    <w:rPr>
                      <w:rFonts w:ascii="Calibri" w:hAnsi="Calibri" w:cs="Calibri"/>
                      <w:color w:val="000000"/>
                      <w:sz w:val="28"/>
                    </w:rPr>
                  </w:rPrChange>
                </w:rPr>
                <w:t> </w:t>
              </w:r>
              <w:r w:rsidRPr="00357A8D">
                <w:rPr>
                  <w:rFonts w:ascii="Wingdings 2" w:hAnsi="Wingdings 2" w:eastAsia="Wingdings 2" w:cs="Wingdings 2"/>
                  <w:sz w:val="28"/>
                  <w:rPrChange w:author="PC" w:date="2023-03-31T11:41:00Z" w:id="66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FA38F3" w14:textId="77777777">
            <w:pPr>
              <w:rPr>
                <w:ins w:author="phetc" w:date="2023-02-13T15:44:00Z" w:id="6684"/>
                <w:rFonts w:ascii="Calibri" w:hAnsi="Calibri" w:cs="Calibri"/>
                <w:sz w:val="28"/>
                <w:rPrChange w:author="PC" w:date="2023-03-31T11:41:00Z" w:id="6685">
                  <w:rPr>
                    <w:ins w:author="phetc" w:date="2023-02-13T15:44:00Z" w:id="6686"/>
                    <w:rFonts w:ascii="Calibri" w:hAnsi="Calibri" w:cs="Calibri"/>
                    <w:color w:val="000000"/>
                    <w:sz w:val="28"/>
                  </w:rPr>
                </w:rPrChange>
              </w:rPr>
            </w:pPr>
            <w:ins w:author="phetc" w:date="2023-02-13T15:44:00Z" w:id="6687">
              <w:r w:rsidRPr="00357A8D">
                <w:rPr>
                  <w:rFonts w:ascii="Calibri" w:hAnsi="Calibri" w:cs="Calibri"/>
                  <w:sz w:val="28"/>
                  <w:rPrChange w:author="PC" w:date="2023-03-31T11:41:00Z" w:id="6688">
                    <w:rPr>
                      <w:rFonts w:ascii="Calibri" w:hAnsi="Calibri" w:cs="Calibri"/>
                      <w:color w:val="000000"/>
                      <w:sz w:val="28"/>
                    </w:rPr>
                  </w:rPrChange>
                </w:rPr>
                <w:t> </w:t>
              </w:r>
              <w:r w:rsidRPr="00357A8D">
                <w:rPr>
                  <w:rFonts w:ascii="Wingdings 2" w:hAnsi="Wingdings 2" w:eastAsia="Wingdings 2" w:cs="Wingdings 2"/>
                  <w:sz w:val="28"/>
                  <w:rPrChange w:author="PC" w:date="2023-03-31T11:41:00Z" w:id="66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67B5D1" w14:textId="77777777">
            <w:pPr>
              <w:rPr>
                <w:ins w:author="phetc" w:date="2023-02-13T15:44:00Z" w:id="6690"/>
                <w:rFonts w:ascii="Calibri" w:hAnsi="Calibri" w:cs="Calibri"/>
                <w:sz w:val="28"/>
                <w:rPrChange w:author="PC" w:date="2023-03-31T11:41:00Z" w:id="6691">
                  <w:rPr>
                    <w:ins w:author="phetc" w:date="2023-02-13T15:44:00Z" w:id="6692"/>
                    <w:rFonts w:ascii="Calibri" w:hAnsi="Calibri" w:cs="Calibri"/>
                    <w:color w:val="000000"/>
                    <w:sz w:val="28"/>
                  </w:rPr>
                </w:rPrChange>
              </w:rPr>
            </w:pPr>
            <w:ins w:author="phetc" w:date="2023-02-13T15:44:00Z" w:id="6693">
              <w:r w:rsidRPr="00357A8D">
                <w:rPr>
                  <w:rFonts w:ascii="Calibri" w:hAnsi="Calibri" w:cs="Calibri"/>
                  <w:sz w:val="28"/>
                  <w:rPrChange w:author="PC" w:date="2023-03-31T11:41:00Z" w:id="66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B6F036" w14:textId="77777777">
            <w:pPr>
              <w:rPr>
                <w:ins w:author="phetc" w:date="2023-02-13T15:44:00Z" w:id="6695"/>
                <w:rFonts w:ascii="Calibri" w:hAnsi="Calibri" w:cs="Calibri"/>
                <w:sz w:val="28"/>
                <w:rPrChange w:author="PC" w:date="2023-03-31T11:41:00Z" w:id="6696">
                  <w:rPr>
                    <w:ins w:author="phetc" w:date="2023-02-13T15:44:00Z" w:id="6697"/>
                    <w:rFonts w:ascii="Calibri" w:hAnsi="Calibri" w:cs="Calibri"/>
                    <w:color w:val="000000"/>
                    <w:sz w:val="28"/>
                  </w:rPr>
                </w:rPrChange>
              </w:rPr>
            </w:pPr>
            <w:ins w:author="phetc" w:date="2023-02-13T15:44:00Z" w:id="6698">
              <w:r w:rsidRPr="00357A8D">
                <w:rPr>
                  <w:rFonts w:ascii="Calibri" w:hAnsi="Calibri" w:cs="Calibri"/>
                  <w:sz w:val="28"/>
                  <w:rPrChange w:author="PC" w:date="2023-03-31T11:41:00Z" w:id="6699">
                    <w:rPr>
                      <w:rFonts w:ascii="Calibri" w:hAnsi="Calibri" w:cs="Calibri"/>
                      <w:color w:val="000000"/>
                      <w:sz w:val="28"/>
                    </w:rPr>
                  </w:rPrChange>
                </w:rPr>
                <w:t> </w:t>
              </w:r>
              <w:r w:rsidRPr="00357A8D">
                <w:rPr>
                  <w:rFonts w:ascii="Wingdings 2" w:hAnsi="Wingdings 2" w:eastAsia="Wingdings 2" w:cs="Wingdings 2"/>
                  <w:sz w:val="28"/>
                  <w:rPrChange w:author="PC" w:date="2023-03-31T11:41:00Z" w:id="67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2A26ED" w14:textId="77777777">
            <w:pPr>
              <w:rPr>
                <w:ins w:author="phetc" w:date="2023-02-13T15:44:00Z" w:id="6701"/>
                <w:rFonts w:ascii="Calibri" w:hAnsi="Calibri" w:cs="Calibri"/>
                <w:sz w:val="28"/>
                <w:rPrChange w:author="PC" w:date="2023-03-31T11:41:00Z" w:id="6702">
                  <w:rPr>
                    <w:ins w:author="phetc" w:date="2023-02-13T15:44:00Z" w:id="6703"/>
                    <w:rFonts w:ascii="Calibri" w:hAnsi="Calibri" w:cs="Calibri"/>
                    <w:color w:val="000000"/>
                    <w:sz w:val="28"/>
                  </w:rPr>
                </w:rPrChange>
              </w:rPr>
            </w:pPr>
            <w:ins w:author="phetc" w:date="2023-02-13T15:44:00Z" w:id="6704">
              <w:r w:rsidRPr="00357A8D">
                <w:rPr>
                  <w:rFonts w:ascii="Calibri" w:hAnsi="Calibri" w:cs="Calibri"/>
                  <w:sz w:val="28"/>
                  <w:rPrChange w:author="PC" w:date="2023-03-31T11:41:00Z" w:id="6705">
                    <w:rPr>
                      <w:rFonts w:ascii="Calibri" w:hAnsi="Calibri" w:cs="Calibri"/>
                      <w:color w:val="000000"/>
                      <w:sz w:val="28"/>
                    </w:rPr>
                  </w:rPrChange>
                </w:rPr>
                <w:t> </w:t>
              </w:r>
              <w:r w:rsidRPr="00357A8D">
                <w:rPr>
                  <w:rFonts w:ascii="Wingdings 2" w:hAnsi="Wingdings 2" w:eastAsia="Wingdings 2" w:cs="Wingdings 2"/>
                  <w:sz w:val="28"/>
                  <w:rPrChange w:author="PC" w:date="2023-03-31T11:41:00Z" w:id="670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242DBC" w14:textId="77777777">
            <w:pPr>
              <w:rPr>
                <w:ins w:author="phetc" w:date="2023-02-13T15:44:00Z" w:id="6707"/>
                <w:rFonts w:ascii="Calibri" w:hAnsi="Calibri" w:cs="Calibri"/>
                <w:sz w:val="28"/>
                <w:rPrChange w:author="PC" w:date="2023-03-31T11:41:00Z" w:id="6708">
                  <w:rPr>
                    <w:ins w:author="phetc" w:date="2023-02-13T15:44:00Z" w:id="6709"/>
                    <w:rFonts w:ascii="Calibri" w:hAnsi="Calibri" w:cs="Calibri"/>
                    <w:color w:val="000000"/>
                    <w:sz w:val="28"/>
                  </w:rPr>
                </w:rPrChange>
              </w:rPr>
            </w:pPr>
            <w:ins w:author="phetc" w:date="2023-02-13T15:44:00Z" w:id="6710">
              <w:r w:rsidRPr="00357A8D">
                <w:rPr>
                  <w:rFonts w:ascii="Calibri" w:hAnsi="Calibri" w:cs="Calibri"/>
                  <w:sz w:val="28"/>
                  <w:rPrChange w:author="PC" w:date="2023-03-31T11:41:00Z" w:id="6711">
                    <w:rPr>
                      <w:rFonts w:ascii="Calibri" w:hAnsi="Calibri" w:cs="Calibri"/>
                      <w:color w:val="000000"/>
                      <w:sz w:val="28"/>
                    </w:rPr>
                  </w:rPrChange>
                </w:rPr>
                <w:t> </w:t>
              </w:r>
              <w:r w:rsidRPr="00357A8D">
                <w:rPr>
                  <w:rFonts w:ascii="Wingdings 2" w:hAnsi="Wingdings 2" w:eastAsia="Wingdings 2" w:cs="Wingdings 2"/>
                  <w:sz w:val="28"/>
                  <w:rPrChange w:author="PC" w:date="2023-03-31T11:41:00Z" w:id="67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FB64C2" w14:textId="77777777">
            <w:pPr>
              <w:rPr>
                <w:ins w:author="phetc" w:date="2023-02-13T15:44:00Z" w:id="6713"/>
                <w:rFonts w:ascii="Calibri" w:hAnsi="Calibri" w:cs="Calibri"/>
                <w:sz w:val="28"/>
                <w:rPrChange w:author="PC" w:date="2023-03-31T11:41:00Z" w:id="6714">
                  <w:rPr>
                    <w:ins w:author="phetc" w:date="2023-02-13T15:44:00Z" w:id="6715"/>
                    <w:rFonts w:ascii="Calibri" w:hAnsi="Calibri" w:cs="Calibri"/>
                    <w:color w:val="000000"/>
                    <w:sz w:val="28"/>
                  </w:rPr>
                </w:rPrChange>
              </w:rPr>
            </w:pPr>
            <w:ins w:author="phetc" w:date="2023-02-13T15:44:00Z" w:id="6716">
              <w:r w:rsidRPr="00357A8D">
                <w:rPr>
                  <w:rFonts w:ascii="Calibri" w:hAnsi="Calibri" w:cs="Calibri"/>
                  <w:sz w:val="28"/>
                  <w:rPrChange w:author="PC" w:date="2023-03-31T11:41:00Z" w:id="671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5529AF" w14:textId="77777777">
            <w:pPr>
              <w:rPr>
                <w:ins w:author="phetc" w:date="2023-02-13T15:44:00Z" w:id="6718"/>
                <w:rFonts w:ascii="Calibri" w:hAnsi="Calibri" w:cs="Calibri"/>
                <w:sz w:val="28"/>
                <w:rPrChange w:author="PC" w:date="2023-03-31T11:41:00Z" w:id="6719">
                  <w:rPr>
                    <w:ins w:author="phetc" w:date="2023-02-13T15:44:00Z" w:id="6720"/>
                    <w:rFonts w:ascii="Calibri" w:hAnsi="Calibri" w:cs="Calibri"/>
                    <w:color w:val="000000"/>
                    <w:sz w:val="28"/>
                  </w:rPr>
                </w:rPrChange>
              </w:rPr>
            </w:pPr>
            <w:ins w:author="phetc" w:date="2023-02-13T15:44:00Z" w:id="6721">
              <w:r w:rsidRPr="00357A8D">
                <w:rPr>
                  <w:rFonts w:ascii="Calibri" w:hAnsi="Calibri" w:cs="Calibri"/>
                  <w:sz w:val="28"/>
                  <w:rPrChange w:author="PC" w:date="2023-03-31T11:41:00Z" w:id="6722">
                    <w:rPr>
                      <w:rFonts w:ascii="Calibri" w:hAnsi="Calibri" w:cs="Calibri"/>
                      <w:color w:val="000000"/>
                      <w:sz w:val="28"/>
                    </w:rPr>
                  </w:rPrChange>
                </w:rPr>
                <w:t> </w:t>
              </w:r>
              <w:r w:rsidRPr="00357A8D">
                <w:rPr>
                  <w:rFonts w:ascii="Wingdings 2" w:hAnsi="Wingdings 2" w:eastAsia="Wingdings 2" w:cs="Wingdings 2"/>
                  <w:sz w:val="28"/>
                  <w:rPrChange w:author="PC" w:date="2023-03-31T11:41:00Z" w:id="67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2D1C28" w14:textId="77777777">
            <w:pPr>
              <w:rPr>
                <w:ins w:author="phetc" w:date="2023-02-13T15:44:00Z" w:id="6724"/>
                <w:rFonts w:ascii="Calibri" w:hAnsi="Calibri" w:cs="Calibri"/>
                <w:sz w:val="28"/>
                <w:rPrChange w:author="PC" w:date="2023-03-31T11:41:00Z" w:id="6725">
                  <w:rPr>
                    <w:ins w:author="phetc" w:date="2023-02-13T15:44:00Z" w:id="6726"/>
                    <w:rFonts w:ascii="Calibri" w:hAnsi="Calibri" w:cs="Calibri"/>
                    <w:color w:val="000000"/>
                    <w:sz w:val="28"/>
                  </w:rPr>
                </w:rPrChange>
              </w:rPr>
            </w:pPr>
            <w:ins w:author="phetc" w:date="2023-02-13T15:44:00Z" w:id="6727">
              <w:r w:rsidRPr="00357A8D">
                <w:rPr>
                  <w:rFonts w:ascii="Calibri" w:hAnsi="Calibri" w:cs="Calibri"/>
                  <w:sz w:val="28"/>
                  <w:rPrChange w:author="PC" w:date="2023-03-31T11:41:00Z" w:id="67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9DEE7D" w14:textId="77777777">
            <w:pPr>
              <w:rPr>
                <w:ins w:author="phetc" w:date="2023-02-13T15:44:00Z" w:id="6729"/>
                <w:rFonts w:ascii="Calibri" w:hAnsi="Calibri" w:cs="Calibri"/>
                <w:sz w:val="28"/>
                <w:rPrChange w:author="PC" w:date="2023-03-31T11:41:00Z" w:id="6730">
                  <w:rPr>
                    <w:ins w:author="phetc" w:date="2023-02-13T15:44:00Z" w:id="6731"/>
                    <w:rFonts w:ascii="Calibri" w:hAnsi="Calibri" w:cs="Calibri"/>
                    <w:color w:val="000000"/>
                    <w:sz w:val="28"/>
                  </w:rPr>
                </w:rPrChange>
              </w:rPr>
            </w:pPr>
            <w:ins w:author="phetc" w:date="2023-02-13T15:44:00Z" w:id="6732">
              <w:r w:rsidRPr="00357A8D">
                <w:rPr>
                  <w:rFonts w:ascii="Calibri" w:hAnsi="Calibri" w:cs="Calibri"/>
                  <w:sz w:val="28"/>
                  <w:rPrChange w:author="PC" w:date="2023-03-31T11:41:00Z" w:id="6733">
                    <w:rPr>
                      <w:rFonts w:ascii="Calibri" w:hAnsi="Calibri" w:cs="Calibri"/>
                      <w:color w:val="000000"/>
                      <w:sz w:val="28"/>
                    </w:rPr>
                  </w:rPrChange>
                </w:rPr>
                <w:t> </w:t>
              </w:r>
              <w:r w:rsidRPr="00357A8D">
                <w:rPr>
                  <w:rFonts w:ascii="Wingdings 2" w:hAnsi="Wingdings 2" w:eastAsia="Wingdings 2" w:cs="Wingdings 2"/>
                  <w:sz w:val="28"/>
                  <w:rPrChange w:author="PC" w:date="2023-03-31T11:41:00Z" w:id="67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D327F2" w14:textId="77777777">
            <w:pPr>
              <w:rPr>
                <w:ins w:author="phetc" w:date="2023-02-13T15:44:00Z" w:id="6735"/>
                <w:rFonts w:ascii="Calibri" w:hAnsi="Calibri" w:cs="Calibri"/>
                <w:sz w:val="28"/>
                <w:rPrChange w:author="PC" w:date="2023-03-31T11:41:00Z" w:id="6736">
                  <w:rPr>
                    <w:ins w:author="phetc" w:date="2023-02-13T15:44:00Z" w:id="6737"/>
                    <w:rFonts w:ascii="Calibri" w:hAnsi="Calibri" w:cs="Calibri"/>
                    <w:color w:val="000000"/>
                    <w:sz w:val="28"/>
                  </w:rPr>
                </w:rPrChange>
              </w:rPr>
            </w:pPr>
            <w:ins w:author="phetc" w:date="2023-02-13T15:44:00Z" w:id="6738">
              <w:r w:rsidRPr="00357A8D">
                <w:rPr>
                  <w:rFonts w:ascii="Calibri" w:hAnsi="Calibri" w:cs="Calibri"/>
                  <w:sz w:val="28"/>
                  <w:rPrChange w:author="PC" w:date="2023-03-31T11:41:00Z" w:id="67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B0568B" w14:textId="77777777">
            <w:pPr>
              <w:rPr>
                <w:ins w:author="phetc" w:date="2023-02-13T15:44:00Z" w:id="6740"/>
                <w:rFonts w:ascii="Calibri" w:hAnsi="Calibri" w:cs="Calibri"/>
                <w:sz w:val="28"/>
                <w:rPrChange w:author="PC" w:date="2023-03-31T11:41:00Z" w:id="6741">
                  <w:rPr>
                    <w:ins w:author="phetc" w:date="2023-02-13T15:44:00Z" w:id="6742"/>
                    <w:rFonts w:ascii="Calibri" w:hAnsi="Calibri" w:cs="Calibri"/>
                    <w:color w:val="000000"/>
                    <w:sz w:val="28"/>
                  </w:rPr>
                </w:rPrChange>
              </w:rPr>
            </w:pPr>
            <w:ins w:author="phetc" w:date="2023-02-13T15:44:00Z" w:id="6743">
              <w:r w:rsidRPr="00357A8D">
                <w:rPr>
                  <w:rFonts w:ascii="Calibri" w:hAnsi="Calibri" w:cs="Calibri"/>
                  <w:sz w:val="28"/>
                  <w:rPrChange w:author="PC" w:date="2023-03-31T11:41:00Z" w:id="6744">
                    <w:rPr>
                      <w:rFonts w:ascii="Calibri" w:hAnsi="Calibri" w:cs="Calibri"/>
                      <w:color w:val="000000"/>
                      <w:sz w:val="28"/>
                    </w:rPr>
                  </w:rPrChange>
                </w:rPr>
                <w:t> </w:t>
              </w:r>
              <w:r w:rsidRPr="00357A8D">
                <w:rPr>
                  <w:rFonts w:ascii="Wingdings 2" w:hAnsi="Wingdings 2" w:eastAsia="Wingdings 2" w:cs="Wingdings 2"/>
                  <w:sz w:val="28"/>
                  <w:rPrChange w:author="PC" w:date="2023-03-31T11:41:00Z" w:id="67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F4CDFD" w14:textId="77777777">
            <w:pPr>
              <w:rPr>
                <w:ins w:author="phetc" w:date="2023-02-13T15:44:00Z" w:id="6746"/>
                <w:rFonts w:ascii="Calibri" w:hAnsi="Calibri" w:cs="Calibri"/>
                <w:sz w:val="28"/>
                <w:rPrChange w:author="PC" w:date="2023-03-31T11:41:00Z" w:id="6747">
                  <w:rPr>
                    <w:ins w:author="phetc" w:date="2023-02-13T15:44:00Z" w:id="6748"/>
                    <w:rFonts w:ascii="Calibri" w:hAnsi="Calibri" w:cs="Calibri"/>
                    <w:color w:val="000000"/>
                    <w:sz w:val="28"/>
                  </w:rPr>
                </w:rPrChange>
              </w:rPr>
            </w:pPr>
            <w:ins w:author="phetc" w:date="2023-02-13T15:44:00Z" w:id="6749">
              <w:r w:rsidRPr="00357A8D">
                <w:rPr>
                  <w:rFonts w:ascii="Calibri" w:hAnsi="Calibri" w:cs="Calibri"/>
                  <w:sz w:val="28"/>
                  <w:rPrChange w:author="PC" w:date="2023-03-31T11:41:00Z" w:id="6750">
                    <w:rPr>
                      <w:rFonts w:ascii="Calibri" w:hAnsi="Calibri" w:cs="Calibri"/>
                      <w:color w:val="000000"/>
                      <w:sz w:val="28"/>
                    </w:rPr>
                  </w:rPrChange>
                </w:rPr>
                <w:t> </w:t>
              </w:r>
              <w:r w:rsidRPr="00357A8D">
                <w:rPr>
                  <w:rFonts w:ascii="Wingdings 2" w:hAnsi="Wingdings 2" w:eastAsia="Wingdings 2" w:cs="Wingdings 2"/>
                  <w:sz w:val="28"/>
                  <w:rPrChange w:author="PC" w:date="2023-03-31T11:41:00Z" w:id="67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8F454A" w14:textId="77777777">
            <w:pPr>
              <w:rPr>
                <w:ins w:author="phetc" w:date="2023-02-13T15:44:00Z" w:id="6752"/>
                <w:rFonts w:ascii="Calibri" w:hAnsi="Calibri" w:cs="Calibri"/>
                <w:sz w:val="28"/>
                <w:rPrChange w:author="PC" w:date="2023-03-31T11:41:00Z" w:id="6753">
                  <w:rPr>
                    <w:ins w:author="phetc" w:date="2023-02-13T15:44:00Z" w:id="6754"/>
                    <w:rFonts w:ascii="Calibri" w:hAnsi="Calibri" w:cs="Calibri"/>
                    <w:color w:val="000000"/>
                    <w:sz w:val="28"/>
                  </w:rPr>
                </w:rPrChange>
              </w:rPr>
            </w:pPr>
            <w:ins w:author="phetc" w:date="2023-02-13T15:44:00Z" w:id="6755">
              <w:r w:rsidRPr="00357A8D">
                <w:rPr>
                  <w:rFonts w:ascii="Calibri" w:hAnsi="Calibri" w:cs="Calibri"/>
                  <w:sz w:val="28"/>
                  <w:rPrChange w:author="PC" w:date="2023-03-31T11:41:00Z" w:id="67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6214AE" w14:textId="77777777">
            <w:pPr>
              <w:rPr>
                <w:ins w:author="phetc" w:date="2023-02-13T15:44:00Z" w:id="6757"/>
                <w:rFonts w:ascii="Calibri" w:hAnsi="Calibri" w:cs="Calibri"/>
                <w:sz w:val="28"/>
                <w:rPrChange w:author="PC" w:date="2023-03-31T11:41:00Z" w:id="6758">
                  <w:rPr>
                    <w:ins w:author="phetc" w:date="2023-02-13T15:44:00Z" w:id="6759"/>
                    <w:rFonts w:ascii="Calibri" w:hAnsi="Calibri" w:cs="Calibri"/>
                    <w:color w:val="000000"/>
                    <w:sz w:val="28"/>
                  </w:rPr>
                </w:rPrChange>
              </w:rPr>
            </w:pPr>
            <w:ins w:author="phetc" w:date="2023-02-13T15:44:00Z" w:id="6760">
              <w:r w:rsidRPr="00357A8D">
                <w:rPr>
                  <w:rFonts w:ascii="Calibri" w:hAnsi="Calibri" w:cs="Calibri"/>
                  <w:sz w:val="28"/>
                  <w:rPrChange w:author="PC" w:date="2023-03-31T11:41:00Z" w:id="6761">
                    <w:rPr>
                      <w:rFonts w:ascii="Calibri" w:hAnsi="Calibri" w:cs="Calibri"/>
                      <w:color w:val="000000"/>
                      <w:sz w:val="28"/>
                    </w:rPr>
                  </w:rPrChange>
                </w:rPr>
                <w:t> </w:t>
              </w:r>
              <w:r w:rsidRPr="00357A8D">
                <w:rPr>
                  <w:rFonts w:ascii="Wingdings 2" w:hAnsi="Wingdings 2" w:eastAsia="Wingdings 2" w:cs="Wingdings 2"/>
                  <w:sz w:val="28"/>
                  <w:rPrChange w:author="PC" w:date="2023-03-31T11:41:00Z" w:id="67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C02729" w14:textId="77777777">
            <w:pPr>
              <w:rPr>
                <w:ins w:author="phetc" w:date="2023-02-13T15:44:00Z" w:id="6763"/>
                <w:rFonts w:ascii="Calibri" w:hAnsi="Calibri" w:cs="Calibri"/>
                <w:sz w:val="28"/>
                <w:rPrChange w:author="PC" w:date="2023-03-31T11:41:00Z" w:id="6764">
                  <w:rPr>
                    <w:ins w:author="phetc" w:date="2023-02-13T15:44:00Z" w:id="6765"/>
                    <w:rFonts w:ascii="Calibri" w:hAnsi="Calibri" w:cs="Calibri"/>
                    <w:color w:val="000000"/>
                    <w:sz w:val="28"/>
                  </w:rPr>
                </w:rPrChange>
              </w:rPr>
            </w:pPr>
            <w:ins w:author="phetc" w:date="2023-02-13T15:44:00Z" w:id="6766">
              <w:r w:rsidRPr="00357A8D">
                <w:rPr>
                  <w:rFonts w:ascii="Calibri" w:hAnsi="Calibri" w:cs="Calibri"/>
                  <w:sz w:val="28"/>
                  <w:rPrChange w:author="PC" w:date="2023-03-31T11:41:00Z" w:id="6767">
                    <w:rPr>
                      <w:rFonts w:ascii="Calibri" w:hAnsi="Calibri" w:cs="Calibri"/>
                      <w:color w:val="000000"/>
                      <w:sz w:val="28"/>
                    </w:rPr>
                  </w:rPrChange>
                </w:rPr>
                <w:t> </w:t>
              </w:r>
            </w:ins>
          </w:p>
        </w:tc>
      </w:tr>
      <w:tr w:rsidRPr="00357A8D" w:rsidR="00567CE2" w:rsidTr="00277A61" w14:paraId="7B56FFA5" w14:textId="77777777">
        <w:trPr>
          <w:trHeight w:val="430"/>
          <w:ins w:author="phetc" w:date="2023-02-13T15:44:00Z" w:id="676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8560F83" w14:textId="77777777">
            <w:pPr>
              <w:rPr>
                <w:ins w:author="phetc" w:date="2023-02-13T15:44:00Z" w:id="6769"/>
                <w:rFonts w:ascii="Calibri" w:hAnsi="Calibri" w:cs="Calibri"/>
                <w:sz w:val="28"/>
                <w:rPrChange w:author="PC" w:date="2023-03-31T11:41:00Z" w:id="6770">
                  <w:rPr>
                    <w:ins w:author="phetc" w:date="2023-02-13T15:44:00Z" w:id="6771"/>
                    <w:rFonts w:ascii="Calibri" w:hAnsi="Calibri" w:cs="Calibri"/>
                    <w:color w:val="000000"/>
                    <w:sz w:val="28"/>
                  </w:rPr>
                </w:rPrChange>
              </w:rPr>
            </w:pPr>
            <w:ins w:author="phetc" w:date="2023-02-13T15:44:00Z" w:id="6772">
              <w:r w:rsidRPr="00357A8D">
                <w:rPr>
                  <w:rFonts w:ascii="TH Sarabun New" w:hAnsi="TH Sarabun New" w:cs="TH Sarabun New"/>
                  <w:sz w:val="28"/>
                  <w:cs/>
                </w:rPr>
                <w:t xml:space="preserve">ศ.415 ทฤษฎีเกม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9DFE17" w14:textId="77777777">
            <w:pPr>
              <w:rPr>
                <w:ins w:author="phetc" w:date="2023-02-13T15:44:00Z" w:id="6773"/>
                <w:rFonts w:ascii="Calibri" w:hAnsi="Calibri" w:cs="Calibri"/>
                <w:sz w:val="28"/>
                <w:rPrChange w:author="PC" w:date="2023-03-31T11:41:00Z" w:id="6774">
                  <w:rPr>
                    <w:ins w:author="phetc" w:date="2023-02-13T15:44:00Z" w:id="6775"/>
                    <w:rFonts w:ascii="Calibri" w:hAnsi="Calibri" w:cs="Calibri"/>
                    <w:color w:val="000000"/>
                    <w:sz w:val="28"/>
                  </w:rPr>
                </w:rPrChange>
              </w:rPr>
            </w:pPr>
            <w:ins w:author="phetc" w:date="2023-02-13T15:44:00Z" w:id="6776">
              <w:r w:rsidRPr="00357A8D">
                <w:rPr>
                  <w:rFonts w:ascii="Calibri" w:hAnsi="Calibri" w:cs="Calibri"/>
                  <w:sz w:val="28"/>
                  <w:rPrChange w:author="PC" w:date="2023-03-31T11:41:00Z" w:id="6777">
                    <w:rPr>
                      <w:rFonts w:ascii="Calibri" w:hAnsi="Calibri" w:cs="Calibri"/>
                      <w:color w:val="000000"/>
                      <w:sz w:val="28"/>
                    </w:rPr>
                  </w:rPrChange>
                </w:rPr>
                <w:t> </w:t>
              </w:r>
              <w:r w:rsidRPr="00357A8D">
                <w:rPr>
                  <w:rFonts w:ascii="Wingdings 2" w:hAnsi="Wingdings 2" w:eastAsia="Wingdings 2" w:cs="Wingdings 2"/>
                  <w:sz w:val="28"/>
                  <w:rPrChange w:author="PC" w:date="2023-03-31T11:41:00Z" w:id="67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29889A" w14:textId="77777777">
            <w:pPr>
              <w:rPr>
                <w:ins w:author="phetc" w:date="2023-02-13T15:44:00Z" w:id="6779"/>
                <w:rFonts w:ascii="Calibri" w:hAnsi="Calibri" w:cs="Calibri"/>
                <w:sz w:val="28"/>
                <w:rPrChange w:author="PC" w:date="2023-03-31T11:41:00Z" w:id="6780">
                  <w:rPr>
                    <w:ins w:author="phetc" w:date="2023-02-13T15:44:00Z" w:id="6781"/>
                    <w:rFonts w:ascii="Calibri" w:hAnsi="Calibri" w:cs="Calibri"/>
                    <w:color w:val="000000"/>
                    <w:sz w:val="28"/>
                  </w:rPr>
                </w:rPrChange>
              </w:rPr>
            </w:pPr>
            <w:ins w:author="phetc" w:date="2023-02-13T15:44:00Z" w:id="6782">
              <w:r w:rsidRPr="00357A8D">
                <w:rPr>
                  <w:rFonts w:ascii="Calibri" w:hAnsi="Calibri" w:cs="Calibri"/>
                  <w:sz w:val="28"/>
                  <w:rPrChange w:author="PC" w:date="2023-03-31T11:41:00Z" w:id="6783">
                    <w:rPr>
                      <w:rFonts w:ascii="Calibri" w:hAnsi="Calibri" w:cs="Calibri"/>
                      <w:color w:val="000000"/>
                      <w:sz w:val="28"/>
                    </w:rPr>
                  </w:rPrChange>
                </w:rPr>
                <w:t> </w:t>
              </w:r>
              <w:r w:rsidRPr="00357A8D">
                <w:rPr>
                  <w:rFonts w:ascii="Wingdings 2" w:hAnsi="Wingdings 2" w:eastAsia="Wingdings 2" w:cs="Wingdings 2"/>
                  <w:sz w:val="28"/>
                  <w:rPrChange w:author="PC" w:date="2023-03-31T11:41:00Z" w:id="67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6A6A65" w14:textId="77777777">
            <w:pPr>
              <w:rPr>
                <w:ins w:author="phetc" w:date="2023-02-13T15:44:00Z" w:id="6785"/>
                <w:rFonts w:ascii="Calibri" w:hAnsi="Calibri" w:cs="Calibri"/>
                <w:sz w:val="28"/>
                <w:rPrChange w:author="PC" w:date="2023-03-31T11:41:00Z" w:id="6786">
                  <w:rPr>
                    <w:ins w:author="phetc" w:date="2023-02-13T15:44:00Z" w:id="6787"/>
                    <w:rFonts w:ascii="Calibri" w:hAnsi="Calibri" w:cs="Calibri"/>
                    <w:color w:val="000000"/>
                    <w:sz w:val="28"/>
                  </w:rPr>
                </w:rPrChange>
              </w:rPr>
            </w:pPr>
            <w:ins w:author="phetc" w:date="2023-02-13T15:44:00Z" w:id="6788">
              <w:r w:rsidRPr="00357A8D">
                <w:rPr>
                  <w:rFonts w:ascii="Calibri" w:hAnsi="Calibri" w:cs="Calibri"/>
                  <w:sz w:val="28"/>
                  <w:rPrChange w:author="PC" w:date="2023-03-31T11:41:00Z" w:id="67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804E48" w14:textId="77777777">
            <w:pPr>
              <w:rPr>
                <w:ins w:author="phetc" w:date="2023-02-13T15:44:00Z" w:id="6790"/>
                <w:rFonts w:ascii="Calibri" w:hAnsi="Calibri" w:cs="Calibri"/>
                <w:sz w:val="28"/>
                <w:rPrChange w:author="PC" w:date="2023-03-31T11:41:00Z" w:id="6791">
                  <w:rPr>
                    <w:ins w:author="phetc" w:date="2023-02-13T15:44:00Z" w:id="6792"/>
                    <w:rFonts w:ascii="Calibri" w:hAnsi="Calibri" w:cs="Calibri"/>
                    <w:color w:val="000000"/>
                    <w:sz w:val="28"/>
                  </w:rPr>
                </w:rPrChange>
              </w:rPr>
            </w:pPr>
            <w:ins w:author="phetc" w:date="2023-02-13T15:44:00Z" w:id="6793">
              <w:r w:rsidRPr="00357A8D">
                <w:rPr>
                  <w:rFonts w:ascii="Calibri" w:hAnsi="Calibri" w:cs="Calibri"/>
                  <w:sz w:val="28"/>
                  <w:rPrChange w:author="PC" w:date="2023-03-31T11:41:00Z" w:id="6794">
                    <w:rPr>
                      <w:rFonts w:ascii="Calibri" w:hAnsi="Calibri" w:cs="Calibri"/>
                      <w:color w:val="000000"/>
                      <w:sz w:val="28"/>
                    </w:rPr>
                  </w:rPrChange>
                </w:rPr>
                <w:t> </w:t>
              </w:r>
              <w:r w:rsidRPr="00357A8D">
                <w:rPr>
                  <w:rFonts w:ascii="Wingdings 2" w:hAnsi="Wingdings 2" w:eastAsia="Wingdings 2" w:cs="Wingdings 2"/>
                  <w:sz w:val="28"/>
                  <w:rPrChange w:author="PC" w:date="2023-03-31T11:41:00Z" w:id="67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47CC5D" w14:textId="77777777">
            <w:pPr>
              <w:rPr>
                <w:ins w:author="phetc" w:date="2023-02-13T15:44:00Z" w:id="6796"/>
                <w:rFonts w:ascii="Calibri" w:hAnsi="Calibri" w:cs="Calibri"/>
                <w:sz w:val="28"/>
                <w:rPrChange w:author="PC" w:date="2023-03-31T11:41:00Z" w:id="6797">
                  <w:rPr>
                    <w:ins w:author="phetc" w:date="2023-02-13T15:44:00Z" w:id="6798"/>
                    <w:rFonts w:ascii="Calibri" w:hAnsi="Calibri" w:cs="Calibri"/>
                    <w:color w:val="000000"/>
                    <w:sz w:val="28"/>
                  </w:rPr>
                </w:rPrChange>
              </w:rPr>
            </w:pPr>
            <w:ins w:author="phetc" w:date="2023-02-13T15:44:00Z" w:id="6799">
              <w:r w:rsidRPr="00357A8D">
                <w:rPr>
                  <w:rFonts w:ascii="Wingdings 2" w:hAnsi="Wingdings 2" w:eastAsia="Wingdings 2" w:cs="Wingdings 2"/>
                  <w:sz w:val="28"/>
                  <w:rPrChange w:author="PC" w:date="2023-03-31T11:41:00Z" w:id="68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77EC13" w14:textId="77777777">
            <w:pPr>
              <w:rPr>
                <w:ins w:author="phetc" w:date="2023-02-13T15:44:00Z" w:id="6801"/>
                <w:rFonts w:ascii="Calibri" w:hAnsi="Calibri" w:cs="Calibri"/>
                <w:sz w:val="28"/>
                <w:rPrChange w:author="PC" w:date="2023-03-31T11:41:00Z" w:id="6802">
                  <w:rPr>
                    <w:ins w:author="phetc" w:date="2023-02-13T15:44:00Z" w:id="6803"/>
                    <w:rFonts w:ascii="Calibri" w:hAnsi="Calibri" w:cs="Calibri"/>
                    <w:color w:val="000000"/>
                    <w:sz w:val="28"/>
                  </w:rPr>
                </w:rPrChange>
              </w:rPr>
            </w:pPr>
            <w:ins w:author="phetc" w:date="2023-02-13T15:44:00Z" w:id="6804">
              <w:r w:rsidRPr="00357A8D">
                <w:rPr>
                  <w:rFonts w:ascii="Wingdings 2" w:hAnsi="Wingdings 2" w:eastAsia="Wingdings 2" w:cs="Wingdings 2"/>
                  <w:sz w:val="28"/>
                  <w:rPrChange w:author="PC" w:date="2023-03-31T11:41:00Z" w:id="6805">
                    <w:rPr>
                      <w:rFonts w:ascii="Calibri" w:hAnsi="Calibri" w:cs="Calibri"/>
                      <w:color w:val="000000"/>
                      <w:sz w:val="28"/>
                    </w:rPr>
                  </w:rPrChange>
                </w:rPr>
                <w:t>P</w:t>
              </w:r>
              <w:r w:rsidRPr="00357A8D">
                <w:rPr>
                  <w:rFonts w:ascii="Calibri" w:hAnsi="Calibri" w:cs="Calibri"/>
                  <w:sz w:val="28"/>
                  <w:rPrChange w:author="PC" w:date="2023-03-31T11:41:00Z" w:id="680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A83D2E" w14:textId="77777777">
            <w:pPr>
              <w:rPr>
                <w:ins w:author="phetc" w:date="2023-02-13T15:44:00Z" w:id="6807"/>
                <w:rFonts w:ascii="Calibri" w:hAnsi="Calibri" w:cs="Calibri"/>
                <w:sz w:val="28"/>
                <w:rPrChange w:author="PC" w:date="2023-03-31T11:41:00Z" w:id="6808">
                  <w:rPr>
                    <w:ins w:author="phetc" w:date="2023-02-13T15:44:00Z" w:id="6809"/>
                    <w:rFonts w:ascii="Calibri" w:hAnsi="Calibri" w:cs="Calibri"/>
                    <w:color w:val="000000"/>
                    <w:sz w:val="28"/>
                  </w:rPr>
                </w:rPrChange>
              </w:rPr>
            </w:pPr>
            <w:ins w:author="phetc" w:date="2023-02-13T15:44:00Z" w:id="6810">
              <w:r w:rsidRPr="00357A8D">
                <w:rPr>
                  <w:rFonts w:ascii="Calibri" w:hAnsi="Calibri" w:cs="Calibri"/>
                  <w:sz w:val="28"/>
                  <w:rPrChange w:author="PC" w:date="2023-03-31T11:41:00Z" w:id="681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3FC63F" w14:textId="77777777">
            <w:pPr>
              <w:rPr>
                <w:ins w:author="phetc" w:date="2023-02-13T15:44:00Z" w:id="6812"/>
                <w:rFonts w:ascii="Calibri" w:hAnsi="Calibri" w:cs="Calibri"/>
                <w:sz w:val="28"/>
                <w:rPrChange w:author="PC" w:date="2023-03-31T11:41:00Z" w:id="6813">
                  <w:rPr>
                    <w:ins w:author="phetc" w:date="2023-02-13T15:44:00Z" w:id="6814"/>
                    <w:rFonts w:ascii="Calibri" w:hAnsi="Calibri" w:cs="Calibri"/>
                    <w:color w:val="000000"/>
                    <w:sz w:val="28"/>
                  </w:rPr>
                </w:rPrChange>
              </w:rPr>
            </w:pPr>
            <w:ins w:author="phetc" w:date="2023-02-13T15:44:00Z" w:id="6815">
              <w:r w:rsidRPr="00357A8D">
                <w:rPr>
                  <w:rFonts w:ascii="Calibri" w:hAnsi="Calibri" w:cs="Calibri"/>
                  <w:sz w:val="28"/>
                  <w:rPrChange w:author="PC" w:date="2023-03-31T11:41:00Z" w:id="6816">
                    <w:rPr>
                      <w:rFonts w:ascii="Calibri" w:hAnsi="Calibri" w:cs="Calibri"/>
                      <w:color w:val="000000"/>
                      <w:sz w:val="28"/>
                    </w:rPr>
                  </w:rPrChange>
                </w:rPr>
                <w:t> </w:t>
              </w:r>
              <w:r w:rsidRPr="00357A8D">
                <w:rPr>
                  <w:rFonts w:ascii="Wingdings 2" w:hAnsi="Wingdings 2" w:eastAsia="Wingdings 2" w:cs="Wingdings 2"/>
                  <w:sz w:val="28"/>
                  <w:rPrChange w:author="PC" w:date="2023-03-31T11:41:00Z" w:id="68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A52762" w14:textId="77777777">
            <w:pPr>
              <w:rPr>
                <w:ins w:author="phetc" w:date="2023-02-13T15:44:00Z" w:id="6818"/>
                <w:rFonts w:ascii="Calibri" w:hAnsi="Calibri" w:cs="Calibri"/>
                <w:sz w:val="28"/>
                <w:rPrChange w:author="PC" w:date="2023-03-31T11:41:00Z" w:id="6819">
                  <w:rPr>
                    <w:ins w:author="phetc" w:date="2023-02-13T15:44:00Z" w:id="6820"/>
                    <w:rFonts w:ascii="Calibri" w:hAnsi="Calibri" w:cs="Calibri"/>
                    <w:color w:val="000000"/>
                    <w:sz w:val="28"/>
                  </w:rPr>
                </w:rPrChange>
              </w:rPr>
            </w:pPr>
            <w:ins w:author="phetc" w:date="2023-02-13T15:44:00Z" w:id="6821">
              <w:r w:rsidRPr="00357A8D">
                <w:rPr>
                  <w:rFonts w:ascii="Calibri" w:hAnsi="Calibri" w:cs="Calibri"/>
                  <w:sz w:val="28"/>
                  <w:rPrChange w:author="PC" w:date="2023-03-31T11:41:00Z" w:id="68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E49724" w14:textId="77777777">
            <w:pPr>
              <w:rPr>
                <w:ins w:author="phetc" w:date="2023-02-13T15:44:00Z" w:id="6823"/>
                <w:rFonts w:ascii="Calibri" w:hAnsi="Calibri" w:cs="Calibri"/>
                <w:sz w:val="28"/>
                <w:rPrChange w:author="PC" w:date="2023-03-31T11:41:00Z" w:id="6824">
                  <w:rPr>
                    <w:ins w:author="phetc" w:date="2023-02-13T15:44:00Z" w:id="6825"/>
                    <w:rFonts w:ascii="Calibri" w:hAnsi="Calibri" w:cs="Calibri"/>
                    <w:color w:val="000000"/>
                    <w:sz w:val="28"/>
                  </w:rPr>
                </w:rPrChange>
              </w:rPr>
            </w:pPr>
            <w:ins w:author="phetc" w:date="2023-02-13T15:44:00Z" w:id="6826">
              <w:r w:rsidRPr="00357A8D">
                <w:rPr>
                  <w:rFonts w:ascii="Calibri" w:hAnsi="Calibri" w:cs="Calibri"/>
                  <w:sz w:val="28"/>
                  <w:rPrChange w:author="PC" w:date="2023-03-31T11:41:00Z" w:id="6827">
                    <w:rPr>
                      <w:rFonts w:ascii="Calibri" w:hAnsi="Calibri" w:cs="Calibri"/>
                      <w:color w:val="000000"/>
                      <w:sz w:val="28"/>
                    </w:rPr>
                  </w:rPrChange>
                </w:rPr>
                <w:t> </w:t>
              </w:r>
              <w:r w:rsidRPr="00357A8D">
                <w:rPr>
                  <w:rFonts w:ascii="Wingdings 2" w:hAnsi="Wingdings 2" w:eastAsia="Wingdings 2" w:cs="Wingdings 2"/>
                  <w:sz w:val="28"/>
                  <w:rPrChange w:author="PC" w:date="2023-03-31T11:41:00Z" w:id="68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87374A" w14:textId="77777777">
            <w:pPr>
              <w:rPr>
                <w:ins w:author="phetc" w:date="2023-02-13T15:44:00Z" w:id="6829"/>
                <w:rFonts w:ascii="Calibri" w:hAnsi="Calibri" w:cs="Calibri"/>
                <w:sz w:val="28"/>
                <w:rPrChange w:author="PC" w:date="2023-03-31T11:41:00Z" w:id="6830">
                  <w:rPr>
                    <w:ins w:author="phetc" w:date="2023-02-13T15:44:00Z" w:id="6831"/>
                    <w:rFonts w:ascii="Calibri" w:hAnsi="Calibri" w:cs="Calibri"/>
                    <w:color w:val="000000"/>
                    <w:sz w:val="28"/>
                  </w:rPr>
                </w:rPrChange>
              </w:rPr>
            </w:pPr>
            <w:ins w:author="phetc" w:date="2023-02-13T15:44:00Z" w:id="6832">
              <w:r w:rsidRPr="00357A8D">
                <w:rPr>
                  <w:rFonts w:ascii="Calibri" w:hAnsi="Calibri" w:cs="Calibri"/>
                  <w:sz w:val="28"/>
                  <w:rPrChange w:author="PC" w:date="2023-03-31T11:41:00Z" w:id="68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60EB6D" w14:textId="77777777">
            <w:pPr>
              <w:rPr>
                <w:ins w:author="phetc" w:date="2023-02-13T15:44:00Z" w:id="6834"/>
                <w:rFonts w:ascii="Calibri" w:hAnsi="Calibri" w:cs="Calibri"/>
                <w:sz w:val="28"/>
                <w:rPrChange w:author="PC" w:date="2023-03-31T11:41:00Z" w:id="6835">
                  <w:rPr>
                    <w:ins w:author="phetc" w:date="2023-02-13T15:44:00Z" w:id="6836"/>
                    <w:rFonts w:ascii="Calibri" w:hAnsi="Calibri" w:cs="Calibri"/>
                    <w:color w:val="000000"/>
                    <w:sz w:val="28"/>
                  </w:rPr>
                </w:rPrChange>
              </w:rPr>
            </w:pPr>
            <w:ins w:author="phetc" w:date="2023-02-13T15:44:00Z" w:id="6837">
              <w:r w:rsidRPr="00357A8D">
                <w:rPr>
                  <w:rFonts w:ascii="Calibri" w:hAnsi="Calibri" w:cs="Calibri"/>
                  <w:sz w:val="28"/>
                  <w:rPrChange w:author="PC" w:date="2023-03-31T11:41:00Z" w:id="6838">
                    <w:rPr>
                      <w:rFonts w:ascii="Calibri" w:hAnsi="Calibri" w:cs="Calibri"/>
                      <w:color w:val="000000"/>
                      <w:sz w:val="28"/>
                    </w:rPr>
                  </w:rPrChange>
                </w:rPr>
                <w:t> </w:t>
              </w:r>
              <w:r w:rsidRPr="00357A8D">
                <w:rPr>
                  <w:rFonts w:ascii="Wingdings 2" w:hAnsi="Wingdings 2" w:eastAsia="Wingdings 2" w:cs="Wingdings 2"/>
                  <w:sz w:val="28"/>
                  <w:rPrChange w:author="PC" w:date="2023-03-31T11:41:00Z" w:id="68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346A66" w14:textId="77777777">
            <w:pPr>
              <w:rPr>
                <w:ins w:author="phetc" w:date="2023-02-13T15:44:00Z" w:id="6840"/>
                <w:rFonts w:ascii="Calibri" w:hAnsi="Calibri" w:cs="Calibri"/>
                <w:sz w:val="28"/>
                <w:rPrChange w:author="PC" w:date="2023-03-31T11:41:00Z" w:id="6841">
                  <w:rPr>
                    <w:ins w:author="phetc" w:date="2023-02-13T15:44:00Z" w:id="6842"/>
                    <w:rFonts w:ascii="Calibri" w:hAnsi="Calibri" w:cs="Calibri"/>
                    <w:color w:val="000000"/>
                    <w:sz w:val="28"/>
                  </w:rPr>
                </w:rPrChange>
              </w:rPr>
            </w:pPr>
            <w:ins w:author="phetc" w:date="2023-02-13T15:44:00Z" w:id="6843">
              <w:r w:rsidRPr="00357A8D">
                <w:rPr>
                  <w:rFonts w:ascii="Calibri" w:hAnsi="Calibri" w:cs="Calibri"/>
                  <w:sz w:val="28"/>
                  <w:rPrChange w:author="PC" w:date="2023-03-31T11:41:00Z" w:id="6844">
                    <w:rPr>
                      <w:rFonts w:ascii="Calibri" w:hAnsi="Calibri" w:cs="Calibri"/>
                      <w:color w:val="000000"/>
                      <w:sz w:val="28"/>
                    </w:rPr>
                  </w:rPrChange>
                </w:rPr>
                <w:t> </w:t>
              </w:r>
              <w:r w:rsidRPr="00357A8D">
                <w:rPr>
                  <w:rFonts w:ascii="Wingdings 2" w:hAnsi="Wingdings 2" w:eastAsia="Wingdings 2" w:cs="Wingdings 2"/>
                  <w:sz w:val="28"/>
                  <w:rPrChange w:author="PC" w:date="2023-03-31T11:41:00Z" w:id="68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E28E90" w14:textId="77777777">
            <w:pPr>
              <w:rPr>
                <w:ins w:author="phetc" w:date="2023-02-13T15:44:00Z" w:id="6846"/>
                <w:rFonts w:ascii="Calibri" w:hAnsi="Calibri" w:cs="Calibri"/>
                <w:sz w:val="28"/>
                <w:rPrChange w:author="PC" w:date="2023-03-31T11:41:00Z" w:id="6847">
                  <w:rPr>
                    <w:ins w:author="phetc" w:date="2023-02-13T15:44:00Z" w:id="6848"/>
                    <w:rFonts w:ascii="Calibri" w:hAnsi="Calibri" w:cs="Calibri"/>
                    <w:color w:val="000000"/>
                    <w:sz w:val="28"/>
                  </w:rPr>
                </w:rPrChange>
              </w:rPr>
            </w:pPr>
            <w:ins w:author="phetc" w:date="2023-02-13T15:44:00Z" w:id="6849">
              <w:r w:rsidRPr="00357A8D">
                <w:rPr>
                  <w:rFonts w:ascii="Calibri" w:hAnsi="Calibri" w:cs="Calibri"/>
                  <w:sz w:val="28"/>
                  <w:rPrChange w:author="PC" w:date="2023-03-31T11:41:00Z" w:id="685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841D67" w14:textId="77777777">
            <w:pPr>
              <w:rPr>
                <w:ins w:author="phetc" w:date="2023-02-13T15:44:00Z" w:id="6851"/>
                <w:rFonts w:ascii="Calibri" w:hAnsi="Calibri" w:cs="Calibri"/>
                <w:sz w:val="28"/>
                <w:rPrChange w:author="PC" w:date="2023-03-31T11:41:00Z" w:id="6852">
                  <w:rPr>
                    <w:ins w:author="phetc" w:date="2023-02-13T15:44:00Z" w:id="6853"/>
                    <w:rFonts w:ascii="Calibri" w:hAnsi="Calibri" w:cs="Calibri"/>
                    <w:color w:val="000000"/>
                    <w:sz w:val="28"/>
                  </w:rPr>
                </w:rPrChange>
              </w:rPr>
            </w:pPr>
            <w:ins w:author="phetc" w:date="2023-02-13T15:44:00Z" w:id="6854">
              <w:r w:rsidRPr="00357A8D">
                <w:rPr>
                  <w:rFonts w:ascii="Calibri" w:hAnsi="Calibri" w:cs="Calibri"/>
                  <w:sz w:val="28"/>
                  <w:rPrChange w:author="PC" w:date="2023-03-31T11:41:00Z" w:id="6855">
                    <w:rPr>
                      <w:rFonts w:ascii="Calibri" w:hAnsi="Calibri" w:cs="Calibri"/>
                      <w:color w:val="000000"/>
                      <w:sz w:val="28"/>
                    </w:rPr>
                  </w:rPrChange>
                </w:rPr>
                <w:t> </w:t>
              </w:r>
              <w:r w:rsidRPr="00357A8D">
                <w:rPr>
                  <w:rFonts w:ascii="Wingdings 2" w:hAnsi="Wingdings 2" w:eastAsia="Wingdings 2" w:cs="Wingdings 2"/>
                  <w:sz w:val="28"/>
                  <w:rPrChange w:author="PC" w:date="2023-03-31T11:41:00Z" w:id="68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68D242" w14:textId="77777777">
            <w:pPr>
              <w:rPr>
                <w:ins w:author="phetc" w:date="2023-02-13T15:44:00Z" w:id="6857"/>
                <w:rFonts w:ascii="Calibri" w:hAnsi="Calibri" w:cs="Calibri"/>
                <w:sz w:val="28"/>
                <w:rPrChange w:author="PC" w:date="2023-03-31T11:41:00Z" w:id="6858">
                  <w:rPr>
                    <w:ins w:author="phetc" w:date="2023-02-13T15:44:00Z" w:id="6859"/>
                    <w:rFonts w:ascii="Calibri" w:hAnsi="Calibri" w:cs="Calibri"/>
                    <w:color w:val="000000"/>
                    <w:sz w:val="28"/>
                  </w:rPr>
                </w:rPrChange>
              </w:rPr>
            </w:pPr>
            <w:ins w:author="phetc" w:date="2023-02-13T15:44:00Z" w:id="6860">
              <w:r w:rsidRPr="00357A8D">
                <w:rPr>
                  <w:rFonts w:ascii="Calibri" w:hAnsi="Calibri" w:cs="Calibri"/>
                  <w:sz w:val="28"/>
                  <w:rPrChange w:author="PC" w:date="2023-03-31T11:41:00Z" w:id="6861">
                    <w:rPr>
                      <w:rFonts w:ascii="Calibri" w:hAnsi="Calibri" w:cs="Calibri"/>
                      <w:color w:val="000000"/>
                      <w:sz w:val="28"/>
                    </w:rPr>
                  </w:rPrChange>
                </w:rPr>
                <w:t> </w:t>
              </w:r>
            </w:ins>
          </w:p>
        </w:tc>
      </w:tr>
      <w:tr w:rsidRPr="00357A8D" w:rsidR="00567CE2" w:rsidTr="00277A61" w14:paraId="5FBF3BD2" w14:textId="77777777">
        <w:trPr>
          <w:trHeight w:val="430"/>
          <w:ins w:author="phetc" w:date="2023-02-13T15:44:00Z" w:id="6862"/>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39A5CB1" w14:textId="77777777">
            <w:pPr>
              <w:rPr>
                <w:ins w:author="phetc" w:date="2023-02-13T15:44:00Z" w:id="6863"/>
                <w:rFonts w:ascii="Calibri" w:hAnsi="Calibri" w:cs="Calibri"/>
                <w:sz w:val="28"/>
                <w:rPrChange w:author="PC" w:date="2023-03-31T11:41:00Z" w:id="6864">
                  <w:rPr>
                    <w:ins w:author="phetc" w:date="2023-02-13T15:44:00Z" w:id="6865"/>
                    <w:rFonts w:ascii="Calibri" w:hAnsi="Calibri" w:cs="Calibri"/>
                    <w:color w:val="000000"/>
                    <w:sz w:val="28"/>
                  </w:rPr>
                </w:rPrChange>
              </w:rPr>
            </w:pPr>
            <w:ins w:author="phetc" w:date="2023-02-13T15:44:00Z" w:id="6866">
              <w:r w:rsidRPr="00357A8D">
                <w:rPr>
                  <w:rFonts w:ascii="TH Sarabun New" w:hAnsi="TH Sarabun New" w:cs="TH Sarabun New"/>
                  <w:sz w:val="28"/>
                  <w:cs/>
                </w:rPr>
                <w:t xml:space="preserve">ศ.416 เศรษฐศาสตร์เชิงพฤติกรรม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E2E6F6" w14:textId="77777777">
            <w:pPr>
              <w:rPr>
                <w:ins w:author="phetc" w:date="2023-02-13T15:44:00Z" w:id="6867"/>
                <w:rFonts w:ascii="Calibri" w:hAnsi="Calibri" w:cs="Calibri"/>
                <w:sz w:val="28"/>
                <w:rPrChange w:author="PC" w:date="2023-03-31T11:41:00Z" w:id="6868">
                  <w:rPr>
                    <w:ins w:author="phetc" w:date="2023-02-13T15:44:00Z" w:id="6869"/>
                    <w:rFonts w:ascii="Calibri" w:hAnsi="Calibri" w:cs="Calibri"/>
                    <w:color w:val="000000"/>
                    <w:sz w:val="28"/>
                  </w:rPr>
                </w:rPrChange>
              </w:rPr>
            </w:pPr>
            <w:ins w:author="phetc" w:date="2023-02-13T15:44:00Z" w:id="6870">
              <w:r w:rsidRPr="00357A8D">
                <w:rPr>
                  <w:rFonts w:ascii="Calibri" w:hAnsi="Calibri" w:cs="Calibri"/>
                  <w:sz w:val="28"/>
                  <w:rPrChange w:author="PC" w:date="2023-03-31T11:41:00Z" w:id="6871">
                    <w:rPr>
                      <w:rFonts w:ascii="Calibri" w:hAnsi="Calibri" w:cs="Calibri"/>
                      <w:color w:val="000000"/>
                      <w:sz w:val="28"/>
                    </w:rPr>
                  </w:rPrChange>
                </w:rPr>
                <w:t> </w:t>
              </w:r>
              <w:r w:rsidRPr="00357A8D">
                <w:rPr>
                  <w:rFonts w:ascii="Wingdings 2" w:hAnsi="Wingdings 2" w:eastAsia="Wingdings 2" w:cs="Wingdings 2"/>
                  <w:sz w:val="28"/>
                  <w:rPrChange w:author="PC" w:date="2023-03-31T11:41:00Z" w:id="68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C36474" w14:textId="77777777">
            <w:pPr>
              <w:rPr>
                <w:ins w:author="phetc" w:date="2023-02-13T15:44:00Z" w:id="6873"/>
                <w:rFonts w:ascii="Calibri" w:hAnsi="Calibri" w:cs="Calibri"/>
                <w:sz w:val="28"/>
                <w:rPrChange w:author="PC" w:date="2023-03-31T11:41:00Z" w:id="6874">
                  <w:rPr>
                    <w:ins w:author="phetc" w:date="2023-02-13T15:44:00Z" w:id="6875"/>
                    <w:rFonts w:ascii="Calibri" w:hAnsi="Calibri" w:cs="Calibri"/>
                    <w:color w:val="000000"/>
                    <w:sz w:val="28"/>
                  </w:rPr>
                </w:rPrChange>
              </w:rPr>
            </w:pPr>
            <w:ins w:author="phetc" w:date="2023-02-13T15:44:00Z" w:id="6876">
              <w:r w:rsidRPr="00357A8D">
                <w:rPr>
                  <w:rFonts w:ascii="Calibri" w:hAnsi="Calibri" w:cs="Calibri"/>
                  <w:sz w:val="28"/>
                  <w:rPrChange w:author="PC" w:date="2023-03-31T11:41:00Z" w:id="6877">
                    <w:rPr>
                      <w:rFonts w:ascii="Calibri" w:hAnsi="Calibri" w:cs="Calibri"/>
                      <w:color w:val="000000"/>
                      <w:sz w:val="28"/>
                    </w:rPr>
                  </w:rPrChange>
                </w:rPr>
                <w:t> </w:t>
              </w:r>
              <w:r w:rsidRPr="00357A8D">
                <w:rPr>
                  <w:rFonts w:ascii="Wingdings 2" w:hAnsi="Wingdings 2" w:eastAsia="Wingdings 2" w:cs="Wingdings 2"/>
                  <w:sz w:val="28"/>
                  <w:rPrChange w:author="PC" w:date="2023-03-31T11:41:00Z" w:id="68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F17DFF" w14:textId="77777777">
            <w:pPr>
              <w:rPr>
                <w:ins w:author="phetc" w:date="2023-02-13T15:44:00Z" w:id="6879"/>
                <w:rFonts w:ascii="Calibri" w:hAnsi="Calibri" w:cs="Calibri"/>
                <w:sz w:val="28"/>
                <w:rPrChange w:author="PC" w:date="2023-03-31T11:41:00Z" w:id="6880">
                  <w:rPr>
                    <w:ins w:author="phetc" w:date="2023-02-13T15:44:00Z" w:id="6881"/>
                    <w:rFonts w:ascii="Calibri" w:hAnsi="Calibri" w:cs="Calibri"/>
                    <w:color w:val="000000"/>
                    <w:sz w:val="28"/>
                  </w:rPr>
                </w:rPrChange>
              </w:rPr>
            </w:pPr>
            <w:ins w:author="phetc" w:date="2023-02-13T15:44:00Z" w:id="6882">
              <w:r w:rsidRPr="00357A8D">
                <w:rPr>
                  <w:rFonts w:ascii="Calibri" w:hAnsi="Calibri" w:cs="Calibri"/>
                  <w:sz w:val="28"/>
                  <w:rPrChange w:author="PC" w:date="2023-03-31T11:41:00Z" w:id="6883">
                    <w:rPr>
                      <w:rFonts w:ascii="Calibri" w:hAnsi="Calibri" w:cs="Calibri"/>
                      <w:color w:val="000000"/>
                      <w:sz w:val="28"/>
                    </w:rPr>
                  </w:rPrChange>
                </w:rPr>
                <w:t> </w:t>
              </w:r>
              <w:r w:rsidRPr="00357A8D">
                <w:rPr>
                  <w:rFonts w:ascii="Wingdings 2" w:hAnsi="Wingdings 2" w:eastAsia="Wingdings 2" w:cs="Wingdings 2"/>
                  <w:sz w:val="28"/>
                  <w:rPrChange w:author="PC" w:date="2023-03-31T11:41:00Z" w:id="68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7B80E6" w14:textId="77777777">
            <w:pPr>
              <w:rPr>
                <w:ins w:author="phetc" w:date="2023-02-13T15:44:00Z" w:id="6885"/>
                <w:rFonts w:ascii="Calibri" w:hAnsi="Calibri" w:cs="Calibri"/>
                <w:sz w:val="28"/>
                <w:rPrChange w:author="PC" w:date="2023-03-31T11:41:00Z" w:id="6886">
                  <w:rPr>
                    <w:ins w:author="phetc" w:date="2023-02-13T15:44:00Z" w:id="6887"/>
                    <w:rFonts w:ascii="Calibri" w:hAnsi="Calibri" w:cs="Calibri"/>
                    <w:color w:val="000000"/>
                    <w:sz w:val="28"/>
                  </w:rPr>
                </w:rPrChange>
              </w:rPr>
            </w:pPr>
            <w:ins w:author="phetc" w:date="2023-02-13T15:44:00Z" w:id="6888">
              <w:r w:rsidRPr="00357A8D">
                <w:rPr>
                  <w:rFonts w:ascii="Calibri" w:hAnsi="Calibri" w:cs="Calibri"/>
                  <w:sz w:val="28"/>
                  <w:rPrChange w:author="PC" w:date="2023-03-31T11:41:00Z" w:id="6889">
                    <w:rPr>
                      <w:rFonts w:ascii="Calibri" w:hAnsi="Calibri" w:cs="Calibri"/>
                      <w:color w:val="000000"/>
                      <w:sz w:val="28"/>
                    </w:rPr>
                  </w:rPrChange>
                </w:rPr>
                <w:t> </w:t>
              </w:r>
              <w:r w:rsidRPr="00357A8D">
                <w:rPr>
                  <w:rFonts w:ascii="Wingdings 2" w:hAnsi="Wingdings 2" w:eastAsia="Wingdings 2" w:cs="Wingdings 2"/>
                  <w:sz w:val="28"/>
                  <w:rPrChange w:author="PC" w:date="2023-03-31T11:41:00Z" w:id="68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0CA257" w14:textId="77777777">
            <w:pPr>
              <w:rPr>
                <w:ins w:author="phetc" w:date="2023-02-13T15:44:00Z" w:id="6891"/>
                <w:rFonts w:ascii="Calibri" w:hAnsi="Calibri" w:cs="Calibri"/>
                <w:sz w:val="28"/>
                <w:rPrChange w:author="PC" w:date="2023-03-31T11:41:00Z" w:id="6892">
                  <w:rPr>
                    <w:ins w:author="phetc" w:date="2023-02-13T15:44:00Z" w:id="6893"/>
                    <w:rFonts w:ascii="Calibri" w:hAnsi="Calibri" w:cs="Calibri"/>
                    <w:color w:val="000000"/>
                    <w:sz w:val="28"/>
                  </w:rPr>
                </w:rPrChange>
              </w:rPr>
            </w:pPr>
            <w:ins w:author="phetc" w:date="2023-02-13T15:44:00Z" w:id="6894">
              <w:r w:rsidRPr="00357A8D">
                <w:rPr>
                  <w:rFonts w:ascii="Calibri" w:hAnsi="Calibri" w:cs="Calibri"/>
                  <w:sz w:val="28"/>
                  <w:rPrChange w:author="PC" w:date="2023-03-31T11:41:00Z" w:id="6895">
                    <w:rPr>
                      <w:rFonts w:ascii="Calibri" w:hAnsi="Calibri" w:cs="Calibri"/>
                      <w:color w:val="000000"/>
                      <w:sz w:val="28"/>
                    </w:rPr>
                  </w:rPrChange>
                </w:rPr>
                <w:t> </w:t>
              </w:r>
              <w:r w:rsidRPr="00357A8D">
                <w:rPr>
                  <w:rFonts w:ascii="Wingdings 2" w:hAnsi="Wingdings 2" w:eastAsia="Wingdings 2" w:cs="Wingdings 2"/>
                  <w:sz w:val="28"/>
                  <w:rPrChange w:author="PC" w:date="2023-03-31T11:41:00Z" w:id="689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BCB295" w14:textId="77777777">
            <w:pPr>
              <w:rPr>
                <w:ins w:author="phetc" w:date="2023-02-13T15:44:00Z" w:id="6897"/>
                <w:rFonts w:ascii="Calibri" w:hAnsi="Calibri" w:cs="Calibri"/>
                <w:sz w:val="28"/>
                <w:rPrChange w:author="PC" w:date="2023-03-31T11:41:00Z" w:id="6898">
                  <w:rPr>
                    <w:ins w:author="phetc" w:date="2023-02-13T15:44:00Z" w:id="6899"/>
                    <w:rFonts w:ascii="Calibri" w:hAnsi="Calibri" w:cs="Calibri"/>
                    <w:color w:val="000000"/>
                    <w:sz w:val="28"/>
                  </w:rPr>
                </w:rPrChange>
              </w:rPr>
            </w:pPr>
            <w:ins w:author="phetc" w:date="2023-02-13T15:44:00Z" w:id="6900">
              <w:r w:rsidRPr="00357A8D">
                <w:rPr>
                  <w:rFonts w:ascii="Wingdings 2" w:hAnsi="Wingdings 2" w:eastAsia="Wingdings 2" w:cs="Wingdings 2"/>
                  <w:sz w:val="28"/>
                  <w:rPrChange w:author="PC" w:date="2023-03-31T11:41:00Z" w:id="6901">
                    <w:rPr>
                      <w:rFonts w:ascii="Calibri" w:hAnsi="Calibri" w:cs="Calibri"/>
                      <w:color w:val="000000"/>
                      <w:sz w:val="28"/>
                    </w:rPr>
                  </w:rPrChange>
                </w:rPr>
                <w:t>P</w:t>
              </w:r>
              <w:r w:rsidRPr="00357A8D">
                <w:rPr>
                  <w:rFonts w:ascii="Calibri" w:hAnsi="Calibri" w:cs="Calibri"/>
                  <w:sz w:val="28"/>
                  <w:rPrChange w:author="PC" w:date="2023-03-31T11:41:00Z" w:id="69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1BC2D6" w14:textId="77777777">
            <w:pPr>
              <w:rPr>
                <w:ins w:author="phetc" w:date="2023-02-13T15:44:00Z" w:id="6903"/>
                <w:rFonts w:ascii="Calibri" w:hAnsi="Calibri" w:cs="Calibri"/>
                <w:sz w:val="28"/>
                <w:rPrChange w:author="PC" w:date="2023-03-31T11:41:00Z" w:id="6904">
                  <w:rPr>
                    <w:ins w:author="phetc" w:date="2023-02-13T15:44:00Z" w:id="6905"/>
                    <w:rFonts w:ascii="Calibri" w:hAnsi="Calibri" w:cs="Calibri"/>
                    <w:color w:val="000000"/>
                    <w:sz w:val="28"/>
                  </w:rPr>
                </w:rPrChange>
              </w:rPr>
            </w:pPr>
            <w:ins w:author="phetc" w:date="2023-02-13T15:44:00Z" w:id="6906">
              <w:r w:rsidRPr="00357A8D">
                <w:rPr>
                  <w:rFonts w:ascii="Calibri" w:hAnsi="Calibri" w:cs="Calibri"/>
                  <w:sz w:val="28"/>
                  <w:rPrChange w:author="PC" w:date="2023-03-31T11:41:00Z" w:id="690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0E7B3C" w14:textId="77777777">
            <w:pPr>
              <w:rPr>
                <w:ins w:author="phetc" w:date="2023-02-13T15:44:00Z" w:id="6908"/>
                <w:rFonts w:ascii="Calibri" w:hAnsi="Calibri" w:cs="Calibri"/>
                <w:sz w:val="28"/>
                <w:rPrChange w:author="PC" w:date="2023-03-31T11:41:00Z" w:id="6909">
                  <w:rPr>
                    <w:ins w:author="phetc" w:date="2023-02-13T15:44:00Z" w:id="6910"/>
                    <w:rFonts w:ascii="Calibri" w:hAnsi="Calibri" w:cs="Calibri"/>
                    <w:color w:val="000000"/>
                    <w:sz w:val="28"/>
                  </w:rPr>
                </w:rPrChange>
              </w:rPr>
            </w:pPr>
            <w:ins w:author="phetc" w:date="2023-02-13T15:44:00Z" w:id="6911">
              <w:r w:rsidRPr="00357A8D">
                <w:rPr>
                  <w:rFonts w:ascii="Calibri" w:hAnsi="Calibri" w:cs="Calibri"/>
                  <w:sz w:val="28"/>
                  <w:rPrChange w:author="PC" w:date="2023-03-31T11:41:00Z" w:id="6912">
                    <w:rPr>
                      <w:rFonts w:ascii="Calibri" w:hAnsi="Calibri" w:cs="Calibri"/>
                      <w:color w:val="000000"/>
                      <w:sz w:val="28"/>
                    </w:rPr>
                  </w:rPrChange>
                </w:rPr>
                <w:t> </w:t>
              </w:r>
              <w:r w:rsidRPr="00357A8D">
                <w:rPr>
                  <w:rFonts w:ascii="Wingdings 2" w:hAnsi="Wingdings 2" w:eastAsia="Wingdings 2" w:cs="Wingdings 2"/>
                  <w:sz w:val="28"/>
                  <w:rPrChange w:author="PC" w:date="2023-03-31T11:41:00Z" w:id="69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9A916E" w14:textId="77777777">
            <w:pPr>
              <w:rPr>
                <w:ins w:author="phetc" w:date="2023-02-13T15:44:00Z" w:id="6914"/>
                <w:rFonts w:ascii="Calibri" w:hAnsi="Calibri" w:cs="Calibri"/>
                <w:sz w:val="28"/>
                <w:rPrChange w:author="PC" w:date="2023-03-31T11:41:00Z" w:id="6915">
                  <w:rPr>
                    <w:ins w:author="phetc" w:date="2023-02-13T15:44:00Z" w:id="6916"/>
                    <w:rFonts w:ascii="Calibri" w:hAnsi="Calibri" w:cs="Calibri"/>
                    <w:color w:val="000000"/>
                    <w:sz w:val="28"/>
                  </w:rPr>
                </w:rPrChange>
              </w:rPr>
            </w:pPr>
            <w:ins w:author="phetc" w:date="2023-02-13T15:44:00Z" w:id="6917">
              <w:r w:rsidRPr="00357A8D">
                <w:rPr>
                  <w:rFonts w:ascii="Calibri" w:hAnsi="Calibri" w:cs="Calibri"/>
                  <w:sz w:val="28"/>
                  <w:rPrChange w:author="PC" w:date="2023-03-31T11:41:00Z" w:id="691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C9DA44" w14:textId="77777777">
            <w:pPr>
              <w:rPr>
                <w:ins w:author="phetc" w:date="2023-02-13T15:44:00Z" w:id="6919"/>
                <w:rFonts w:ascii="Calibri" w:hAnsi="Calibri" w:cs="Calibri"/>
                <w:sz w:val="28"/>
                <w:rPrChange w:author="PC" w:date="2023-03-31T11:41:00Z" w:id="6920">
                  <w:rPr>
                    <w:ins w:author="phetc" w:date="2023-02-13T15:44:00Z" w:id="6921"/>
                    <w:rFonts w:ascii="Calibri" w:hAnsi="Calibri" w:cs="Calibri"/>
                    <w:color w:val="000000"/>
                    <w:sz w:val="28"/>
                  </w:rPr>
                </w:rPrChange>
              </w:rPr>
            </w:pPr>
            <w:ins w:author="phetc" w:date="2023-02-13T15:44:00Z" w:id="6922">
              <w:r w:rsidRPr="00357A8D">
                <w:rPr>
                  <w:rFonts w:ascii="Calibri" w:hAnsi="Calibri" w:cs="Calibri"/>
                  <w:sz w:val="28"/>
                  <w:rPrChange w:author="PC" w:date="2023-03-31T11:41:00Z" w:id="6923">
                    <w:rPr>
                      <w:rFonts w:ascii="Calibri" w:hAnsi="Calibri" w:cs="Calibri"/>
                      <w:color w:val="000000"/>
                      <w:sz w:val="28"/>
                    </w:rPr>
                  </w:rPrChange>
                </w:rPr>
                <w:t> </w:t>
              </w:r>
              <w:r w:rsidRPr="00357A8D">
                <w:rPr>
                  <w:rFonts w:ascii="Wingdings 2" w:hAnsi="Wingdings 2" w:eastAsia="Wingdings 2" w:cs="Wingdings 2"/>
                  <w:sz w:val="28"/>
                  <w:rPrChange w:author="PC" w:date="2023-03-31T11:41:00Z" w:id="69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C72A1C" w14:textId="77777777">
            <w:pPr>
              <w:rPr>
                <w:ins w:author="phetc" w:date="2023-02-13T15:44:00Z" w:id="6925"/>
                <w:rFonts w:ascii="Calibri" w:hAnsi="Calibri" w:cs="Calibri"/>
                <w:sz w:val="28"/>
                <w:rPrChange w:author="PC" w:date="2023-03-31T11:41:00Z" w:id="6926">
                  <w:rPr>
                    <w:ins w:author="phetc" w:date="2023-02-13T15:44:00Z" w:id="6927"/>
                    <w:rFonts w:ascii="Calibri" w:hAnsi="Calibri" w:cs="Calibri"/>
                    <w:color w:val="000000"/>
                    <w:sz w:val="28"/>
                  </w:rPr>
                </w:rPrChange>
              </w:rPr>
            </w:pPr>
            <w:ins w:author="phetc" w:date="2023-02-13T15:44:00Z" w:id="6928">
              <w:r w:rsidRPr="00357A8D">
                <w:rPr>
                  <w:rFonts w:ascii="Calibri" w:hAnsi="Calibri" w:cs="Calibri"/>
                  <w:sz w:val="28"/>
                  <w:rPrChange w:author="PC" w:date="2023-03-31T11:41:00Z" w:id="69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A751FB" w14:textId="77777777">
            <w:pPr>
              <w:rPr>
                <w:ins w:author="phetc" w:date="2023-02-13T15:44:00Z" w:id="6930"/>
                <w:rFonts w:ascii="Calibri" w:hAnsi="Calibri" w:cs="Calibri"/>
                <w:sz w:val="28"/>
                <w:rPrChange w:author="PC" w:date="2023-03-31T11:41:00Z" w:id="6931">
                  <w:rPr>
                    <w:ins w:author="phetc" w:date="2023-02-13T15:44:00Z" w:id="6932"/>
                    <w:rFonts w:ascii="Calibri" w:hAnsi="Calibri" w:cs="Calibri"/>
                    <w:color w:val="000000"/>
                    <w:sz w:val="28"/>
                  </w:rPr>
                </w:rPrChange>
              </w:rPr>
            </w:pPr>
            <w:ins w:author="phetc" w:date="2023-02-13T15:44:00Z" w:id="6933">
              <w:r w:rsidRPr="00357A8D">
                <w:rPr>
                  <w:rFonts w:ascii="Calibri" w:hAnsi="Calibri" w:cs="Calibri"/>
                  <w:sz w:val="28"/>
                  <w:rPrChange w:author="PC" w:date="2023-03-31T11:41:00Z" w:id="6934">
                    <w:rPr>
                      <w:rFonts w:ascii="Calibri" w:hAnsi="Calibri" w:cs="Calibri"/>
                      <w:color w:val="000000"/>
                      <w:sz w:val="28"/>
                    </w:rPr>
                  </w:rPrChange>
                </w:rPr>
                <w:t> </w:t>
              </w:r>
              <w:r w:rsidRPr="00357A8D">
                <w:rPr>
                  <w:rFonts w:ascii="Wingdings 2" w:hAnsi="Wingdings 2" w:eastAsia="Wingdings 2" w:cs="Wingdings 2"/>
                  <w:sz w:val="28"/>
                  <w:rPrChange w:author="PC" w:date="2023-03-31T11:41:00Z" w:id="69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00F3E9" w14:textId="77777777">
            <w:pPr>
              <w:rPr>
                <w:ins w:author="phetc" w:date="2023-02-13T15:44:00Z" w:id="6936"/>
                <w:rFonts w:ascii="Calibri" w:hAnsi="Calibri" w:cs="Calibri"/>
                <w:sz w:val="28"/>
                <w:rPrChange w:author="PC" w:date="2023-03-31T11:41:00Z" w:id="6937">
                  <w:rPr>
                    <w:ins w:author="phetc" w:date="2023-02-13T15:44:00Z" w:id="6938"/>
                    <w:rFonts w:ascii="Calibri" w:hAnsi="Calibri" w:cs="Calibri"/>
                    <w:color w:val="000000"/>
                    <w:sz w:val="28"/>
                  </w:rPr>
                </w:rPrChange>
              </w:rPr>
            </w:pPr>
            <w:ins w:author="phetc" w:date="2023-02-13T15:44:00Z" w:id="6939">
              <w:r w:rsidRPr="00357A8D">
                <w:rPr>
                  <w:rFonts w:ascii="Calibri" w:hAnsi="Calibri" w:cs="Calibri"/>
                  <w:sz w:val="28"/>
                  <w:rPrChange w:author="PC" w:date="2023-03-31T11:41:00Z" w:id="6940">
                    <w:rPr>
                      <w:rFonts w:ascii="Calibri" w:hAnsi="Calibri" w:cs="Calibri"/>
                      <w:color w:val="000000"/>
                      <w:sz w:val="28"/>
                    </w:rPr>
                  </w:rPrChange>
                </w:rPr>
                <w:t> </w:t>
              </w:r>
              <w:r w:rsidRPr="00357A8D">
                <w:rPr>
                  <w:rFonts w:ascii="Wingdings 2" w:hAnsi="Wingdings 2" w:eastAsia="Wingdings 2" w:cs="Wingdings 2"/>
                  <w:sz w:val="28"/>
                  <w:rPrChange w:author="PC" w:date="2023-03-31T11:41:00Z" w:id="69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99F06F" w14:textId="77777777">
            <w:pPr>
              <w:rPr>
                <w:ins w:author="phetc" w:date="2023-02-13T15:44:00Z" w:id="6942"/>
                <w:rFonts w:ascii="Calibri" w:hAnsi="Calibri" w:cs="Calibri"/>
                <w:sz w:val="28"/>
                <w:rPrChange w:author="PC" w:date="2023-03-31T11:41:00Z" w:id="6943">
                  <w:rPr>
                    <w:ins w:author="phetc" w:date="2023-02-13T15:44:00Z" w:id="6944"/>
                    <w:rFonts w:ascii="Calibri" w:hAnsi="Calibri" w:cs="Calibri"/>
                    <w:color w:val="000000"/>
                    <w:sz w:val="28"/>
                  </w:rPr>
                </w:rPrChange>
              </w:rPr>
            </w:pPr>
            <w:ins w:author="phetc" w:date="2023-02-13T15:44:00Z" w:id="6945">
              <w:r w:rsidRPr="00357A8D">
                <w:rPr>
                  <w:rFonts w:ascii="Calibri" w:hAnsi="Calibri" w:cs="Calibri"/>
                  <w:sz w:val="28"/>
                  <w:rPrChange w:author="PC" w:date="2023-03-31T11:41:00Z" w:id="694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A9B468" w14:textId="77777777">
            <w:pPr>
              <w:rPr>
                <w:ins w:author="phetc" w:date="2023-02-13T15:44:00Z" w:id="6947"/>
                <w:rFonts w:ascii="Calibri" w:hAnsi="Calibri" w:cs="Calibri"/>
                <w:sz w:val="28"/>
                <w:rPrChange w:author="PC" w:date="2023-03-31T11:41:00Z" w:id="6948">
                  <w:rPr>
                    <w:ins w:author="phetc" w:date="2023-02-13T15:44:00Z" w:id="6949"/>
                    <w:rFonts w:ascii="Calibri" w:hAnsi="Calibri" w:cs="Calibri"/>
                    <w:color w:val="000000"/>
                    <w:sz w:val="28"/>
                  </w:rPr>
                </w:rPrChange>
              </w:rPr>
            </w:pPr>
            <w:ins w:author="phetc" w:date="2023-02-13T15:44:00Z" w:id="6950">
              <w:r w:rsidRPr="00357A8D">
                <w:rPr>
                  <w:rFonts w:ascii="Calibri" w:hAnsi="Calibri" w:cs="Calibri"/>
                  <w:sz w:val="28"/>
                  <w:rPrChange w:author="PC" w:date="2023-03-31T11:41:00Z" w:id="6951">
                    <w:rPr>
                      <w:rFonts w:ascii="Calibri" w:hAnsi="Calibri" w:cs="Calibri"/>
                      <w:color w:val="000000"/>
                      <w:sz w:val="28"/>
                    </w:rPr>
                  </w:rPrChange>
                </w:rPr>
                <w:t> </w:t>
              </w:r>
              <w:r w:rsidRPr="00357A8D">
                <w:rPr>
                  <w:rFonts w:ascii="Wingdings 2" w:hAnsi="Wingdings 2" w:eastAsia="Wingdings 2" w:cs="Wingdings 2"/>
                  <w:sz w:val="28"/>
                  <w:rPrChange w:author="PC" w:date="2023-03-31T11:41:00Z" w:id="69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7ACAB3" w14:textId="77777777">
            <w:pPr>
              <w:rPr>
                <w:ins w:author="phetc" w:date="2023-02-13T15:44:00Z" w:id="6953"/>
                <w:rFonts w:ascii="Calibri" w:hAnsi="Calibri" w:cs="Calibri"/>
                <w:sz w:val="28"/>
                <w:rPrChange w:author="PC" w:date="2023-03-31T11:41:00Z" w:id="6954">
                  <w:rPr>
                    <w:ins w:author="phetc" w:date="2023-02-13T15:44:00Z" w:id="6955"/>
                    <w:rFonts w:ascii="Calibri" w:hAnsi="Calibri" w:cs="Calibri"/>
                    <w:color w:val="000000"/>
                    <w:sz w:val="28"/>
                  </w:rPr>
                </w:rPrChange>
              </w:rPr>
            </w:pPr>
            <w:ins w:author="phetc" w:date="2023-02-13T15:44:00Z" w:id="6956">
              <w:r w:rsidRPr="00357A8D">
                <w:rPr>
                  <w:rFonts w:ascii="Calibri" w:hAnsi="Calibri" w:cs="Calibri"/>
                  <w:sz w:val="28"/>
                  <w:rPrChange w:author="PC" w:date="2023-03-31T11:41:00Z" w:id="6957">
                    <w:rPr>
                      <w:rFonts w:ascii="Calibri" w:hAnsi="Calibri" w:cs="Calibri"/>
                      <w:color w:val="000000"/>
                      <w:sz w:val="28"/>
                    </w:rPr>
                  </w:rPrChange>
                </w:rPr>
                <w:t> </w:t>
              </w:r>
            </w:ins>
          </w:p>
        </w:tc>
      </w:tr>
      <w:tr w:rsidRPr="00357A8D" w:rsidR="00567CE2" w:rsidTr="00277A61" w14:paraId="2D85EC1E" w14:textId="77777777">
        <w:trPr>
          <w:trHeight w:val="430"/>
          <w:ins w:author="phetc" w:date="2023-02-13T15:44:00Z" w:id="695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4666DECD" w14:textId="77777777">
            <w:pPr>
              <w:rPr>
                <w:ins w:author="phetc" w:date="2023-02-13T15:44:00Z" w:id="6959"/>
                <w:rFonts w:ascii="Calibri" w:hAnsi="Calibri" w:cs="Calibri"/>
                <w:sz w:val="28"/>
                <w:rPrChange w:author="PC" w:date="2023-03-31T11:41:00Z" w:id="6960">
                  <w:rPr>
                    <w:ins w:author="phetc" w:date="2023-02-13T15:44:00Z" w:id="6961"/>
                    <w:rFonts w:ascii="Calibri" w:hAnsi="Calibri" w:cs="Calibri"/>
                    <w:color w:val="000000"/>
                    <w:sz w:val="28"/>
                  </w:rPr>
                </w:rPrChange>
              </w:rPr>
            </w:pPr>
            <w:ins w:author="phetc" w:date="2023-02-13T15:44:00Z" w:id="6962">
              <w:r w:rsidRPr="00357A8D">
                <w:rPr>
                  <w:rFonts w:ascii="TH Sarabun New" w:hAnsi="TH Sarabun New" w:eastAsia="Angsana New" w:cs="TH Sarabun New"/>
                  <w:sz w:val="28"/>
                  <w:cs/>
                  <w:rPrChange w:author="PC" w:date="2023-03-31T11:41:00Z" w:id="6963">
                    <w:rPr>
                      <w:rFonts w:ascii="TH Sarabun New" w:hAnsi="TH Sarabun New" w:eastAsia="Angsana New" w:cs="TH Sarabun New"/>
                      <w:color w:val="000000"/>
                      <w:sz w:val="28"/>
                      <w:cs/>
                    </w:rPr>
                  </w:rPrChange>
                </w:rPr>
                <w:t xml:space="preserve">ศ.511 ทฤษฎีเศรษฐศาสตร์: ศึกษาเฉพาะเรื่อง 1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7E2D72" w14:textId="77777777">
            <w:pPr>
              <w:rPr>
                <w:ins w:author="phetc" w:date="2023-02-13T15:44:00Z" w:id="6964"/>
                <w:rFonts w:ascii="Calibri" w:hAnsi="Calibri" w:cs="Calibri"/>
                <w:sz w:val="28"/>
                <w:rPrChange w:author="PC" w:date="2023-03-31T11:41:00Z" w:id="6965">
                  <w:rPr>
                    <w:ins w:author="phetc" w:date="2023-02-13T15:44:00Z" w:id="6966"/>
                    <w:rFonts w:ascii="Calibri" w:hAnsi="Calibri" w:cs="Calibri"/>
                    <w:color w:val="000000"/>
                    <w:sz w:val="28"/>
                  </w:rPr>
                </w:rPrChange>
              </w:rPr>
            </w:pPr>
            <w:ins w:author="phetc" w:date="2023-02-13T15:44:00Z" w:id="6967">
              <w:r w:rsidRPr="00357A8D">
                <w:rPr>
                  <w:rFonts w:ascii="Calibri" w:hAnsi="Calibri" w:cs="Calibri"/>
                  <w:sz w:val="28"/>
                  <w:rPrChange w:author="PC" w:date="2023-03-31T11:41:00Z" w:id="6968">
                    <w:rPr>
                      <w:rFonts w:ascii="Calibri" w:hAnsi="Calibri" w:cs="Calibri"/>
                      <w:color w:val="000000"/>
                      <w:sz w:val="28"/>
                    </w:rPr>
                  </w:rPrChange>
                </w:rPr>
                <w:t> </w:t>
              </w:r>
              <w:r w:rsidRPr="00357A8D">
                <w:rPr>
                  <w:rFonts w:ascii="Wingdings 2" w:hAnsi="Wingdings 2" w:eastAsia="Wingdings 2" w:cs="Wingdings 2"/>
                  <w:sz w:val="28"/>
                  <w:rPrChange w:author="PC" w:date="2023-03-31T11:41:00Z" w:id="69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A2597C" w14:textId="77777777">
            <w:pPr>
              <w:rPr>
                <w:ins w:author="phetc" w:date="2023-02-13T15:44:00Z" w:id="6970"/>
                <w:rFonts w:ascii="Calibri" w:hAnsi="Calibri" w:cs="Calibri"/>
                <w:sz w:val="28"/>
                <w:rPrChange w:author="PC" w:date="2023-03-31T11:41:00Z" w:id="6971">
                  <w:rPr>
                    <w:ins w:author="phetc" w:date="2023-02-13T15:44:00Z" w:id="6972"/>
                    <w:rFonts w:ascii="Calibri" w:hAnsi="Calibri" w:cs="Calibri"/>
                    <w:color w:val="000000"/>
                    <w:sz w:val="28"/>
                  </w:rPr>
                </w:rPrChange>
              </w:rPr>
            </w:pPr>
            <w:ins w:author="phetc" w:date="2023-02-13T15:44:00Z" w:id="6973">
              <w:r w:rsidRPr="00357A8D">
                <w:rPr>
                  <w:rFonts w:ascii="Calibri" w:hAnsi="Calibri" w:cs="Calibri"/>
                  <w:sz w:val="28"/>
                  <w:rPrChange w:author="PC" w:date="2023-03-31T11:41:00Z" w:id="6974">
                    <w:rPr>
                      <w:rFonts w:ascii="Calibri" w:hAnsi="Calibri" w:cs="Calibri"/>
                      <w:color w:val="000000"/>
                      <w:sz w:val="28"/>
                    </w:rPr>
                  </w:rPrChange>
                </w:rPr>
                <w:t> </w:t>
              </w:r>
              <w:r w:rsidRPr="00357A8D">
                <w:rPr>
                  <w:rFonts w:ascii="Wingdings 2" w:hAnsi="Wingdings 2" w:eastAsia="Wingdings 2" w:cs="Wingdings 2"/>
                  <w:sz w:val="28"/>
                  <w:rPrChange w:author="PC" w:date="2023-03-31T11:41:00Z" w:id="69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4FD99D" w14:textId="77777777">
            <w:pPr>
              <w:rPr>
                <w:ins w:author="phetc" w:date="2023-02-13T15:44:00Z" w:id="6976"/>
                <w:rFonts w:ascii="Calibri" w:hAnsi="Calibri" w:cs="Calibri"/>
                <w:sz w:val="28"/>
                <w:rPrChange w:author="PC" w:date="2023-03-31T11:41:00Z" w:id="6977">
                  <w:rPr>
                    <w:ins w:author="phetc" w:date="2023-02-13T15:44:00Z" w:id="6978"/>
                    <w:rFonts w:ascii="Calibri" w:hAnsi="Calibri" w:cs="Calibri"/>
                    <w:color w:val="000000"/>
                    <w:sz w:val="28"/>
                  </w:rPr>
                </w:rPrChange>
              </w:rPr>
            </w:pPr>
            <w:ins w:author="phetc" w:date="2023-02-13T15:44:00Z" w:id="6979">
              <w:r w:rsidRPr="00357A8D">
                <w:rPr>
                  <w:rFonts w:ascii="Calibri" w:hAnsi="Calibri" w:cs="Calibri"/>
                  <w:sz w:val="28"/>
                  <w:rPrChange w:author="PC" w:date="2023-03-31T11:41:00Z" w:id="698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5C47A1" w14:textId="77777777">
            <w:pPr>
              <w:rPr>
                <w:ins w:author="phetc" w:date="2023-02-13T15:44:00Z" w:id="6981"/>
                <w:rFonts w:ascii="Calibri" w:hAnsi="Calibri" w:cs="Calibri"/>
                <w:sz w:val="28"/>
                <w:rPrChange w:author="PC" w:date="2023-03-31T11:41:00Z" w:id="6982">
                  <w:rPr>
                    <w:ins w:author="phetc" w:date="2023-02-13T15:44:00Z" w:id="6983"/>
                    <w:rFonts w:ascii="Calibri" w:hAnsi="Calibri" w:cs="Calibri"/>
                    <w:color w:val="000000"/>
                    <w:sz w:val="28"/>
                  </w:rPr>
                </w:rPrChange>
              </w:rPr>
            </w:pPr>
            <w:ins w:author="phetc" w:date="2023-02-13T15:44:00Z" w:id="6984">
              <w:r w:rsidRPr="00357A8D">
                <w:rPr>
                  <w:rFonts w:ascii="Calibri" w:hAnsi="Calibri" w:cs="Calibri"/>
                  <w:sz w:val="28"/>
                  <w:rPrChange w:author="PC" w:date="2023-03-31T11:41:00Z" w:id="6985">
                    <w:rPr>
                      <w:rFonts w:ascii="Calibri" w:hAnsi="Calibri" w:cs="Calibri"/>
                      <w:color w:val="000000"/>
                      <w:sz w:val="28"/>
                    </w:rPr>
                  </w:rPrChange>
                </w:rPr>
                <w:t> </w:t>
              </w:r>
              <w:r w:rsidRPr="00357A8D">
                <w:rPr>
                  <w:rFonts w:ascii="Wingdings 2" w:hAnsi="Wingdings 2" w:eastAsia="Wingdings 2" w:cs="Wingdings 2"/>
                  <w:sz w:val="28"/>
                  <w:rPrChange w:author="PC" w:date="2023-03-31T11:41:00Z" w:id="69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34E566" w14:textId="77777777">
            <w:pPr>
              <w:rPr>
                <w:ins w:author="phetc" w:date="2023-02-13T15:44:00Z" w:id="6987"/>
                <w:rFonts w:ascii="Calibri" w:hAnsi="Calibri" w:cs="Calibri"/>
                <w:sz w:val="28"/>
                <w:rPrChange w:author="PC" w:date="2023-03-31T11:41:00Z" w:id="6988">
                  <w:rPr>
                    <w:ins w:author="phetc" w:date="2023-02-13T15:44:00Z" w:id="6989"/>
                    <w:rFonts w:ascii="Calibri" w:hAnsi="Calibri" w:cs="Calibri"/>
                    <w:color w:val="000000"/>
                    <w:sz w:val="28"/>
                  </w:rPr>
                </w:rPrChange>
              </w:rPr>
            </w:pPr>
            <w:ins w:author="phetc" w:date="2023-02-13T15:44:00Z" w:id="6990">
              <w:r w:rsidRPr="00357A8D">
                <w:rPr>
                  <w:rFonts w:ascii="Calibri" w:hAnsi="Calibri" w:cs="Calibri"/>
                  <w:sz w:val="28"/>
                  <w:rPrChange w:author="PC" w:date="2023-03-31T11:41:00Z" w:id="6991">
                    <w:rPr>
                      <w:rFonts w:ascii="Calibri" w:hAnsi="Calibri" w:cs="Calibri"/>
                      <w:color w:val="000000"/>
                      <w:sz w:val="28"/>
                    </w:rPr>
                  </w:rPrChange>
                </w:rPr>
                <w:t> </w:t>
              </w:r>
              <w:r w:rsidRPr="00357A8D">
                <w:rPr>
                  <w:rFonts w:ascii="Wingdings 2" w:hAnsi="Wingdings 2" w:eastAsia="Wingdings 2" w:cs="Wingdings 2"/>
                  <w:sz w:val="28"/>
                  <w:rPrChange w:author="PC" w:date="2023-03-31T11:41:00Z" w:id="69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5141EA" w14:textId="77777777">
            <w:pPr>
              <w:rPr>
                <w:ins w:author="phetc" w:date="2023-02-13T15:44:00Z" w:id="6993"/>
                <w:rFonts w:ascii="Calibri" w:hAnsi="Calibri" w:cs="Calibri"/>
                <w:sz w:val="28"/>
                <w:rPrChange w:author="PC" w:date="2023-03-31T11:41:00Z" w:id="6994">
                  <w:rPr>
                    <w:ins w:author="phetc" w:date="2023-02-13T15:44:00Z" w:id="6995"/>
                    <w:rFonts w:ascii="Calibri" w:hAnsi="Calibri" w:cs="Calibri"/>
                    <w:color w:val="000000"/>
                    <w:sz w:val="28"/>
                  </w:rPr>
                </w:rPrChange>
              </w:rPr>
            </w:pPr>
            <w:ins w:author="phetc" w:date="2023-02-13T15:44:00Z" w:id="6996">
              <w:r w:rsidRPr="00357A8D">
                <w:rPr>
                  <w:rFonts w:ascii="Calibri" w:hAnsi="Calibri" w:cs="Calibri"/>
                  <w:sz w:val="28"/>
                  <w:rPrChange w:author="PC" w:date="2023-03-31T11:41:00Z" w:id="6997">
                    <w:rPr>
                      <w:rFonts w:ascii="Calibri" w:hAnsi="Calibri" w:cs="Calibri"/>
                      <w:color w:val="000000"/>
                      <w:sz w:val="28"/>
                    </w:rPr>
                  </w:rPrChange>
                </w:rPr>
                <w:t> </w:t>
              </w:r>
              <w:r w:rsidRPr="00357A8D">
                <w:rPr>
                  <w:rFonts w:ascii="Wingdings 2" w:hAnsi="Wingdings 2" w:eastAsia="Wingdings 2" w:cs="Wingdings 2"/>
                  <w:sz w:val="28"/>
                  <w:rPrChange w:author="PC" w:date="2023-03-31T11:41:00Z" w:id="69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5A68E7" w14:textId="77777777">
            <w:pPr>
              <w:rPr>
                <w:ins w:author="phetc" w:date="2023-02-13T15:44:00Z" w:id="6999"/>
                <w:rFonts w:ascii="Calibri" w:hAnsi="Calibri" w:cs="Calibri"/>
                <w:sz w:val="28"/>
                <w:rPrChange w:author="PC" w:date="2023-03-31T11:41:00Z" w:id="7000">
                  <w:rPr>
                    <w:ins w:author="phetc" w:date="2023-02-13T15:44:00Z" w:id="7001"/>
                    <w:rFonts w:ascii="Calibri" w:hAnsi="Calibri" w:cs="Calibri"/>
                    <w:color w:val="000000"/>
                    <w:sz w:val="28"/>
                  </w:rPr>
                </w:rPrChange>
              </w:rPr>
            </w:pPr>
            <w:ins w:author="phetc" w:date="2023-02-13T15:44:00Z" w:id="7002">
              <w:r w:rsidRPr="00357A8D">
                <w:rPr>
                  <w:rFonts w:ascii="Calibri" w:hAnsi="Calibri" w:cs="Calibri"/>
                  <w:sz w:val="28"/>
                  <w:rPrChange w:author="PC" w:date="2023-03-31T11:41:00Z" w:id="70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7736EA" w14:textId="77777777">
            <w:pPr>
              <w:rPr>
                <w:ins w:author="phetc" w:date="2023-02-13T15:44:00Z" w:id="7004"/>
                <w:rFonts w:ascii="Calibri" w:hAnsi="Calibri" w:cs="Calibri"/>
                <w:sz w:val="28"/>
                <w:rPrChange w:author="PC" w:date="2023-03-31T11:41:00Z" w:id="7005">
                  <w:rPr>
                    <w:ins w:author="phetc" w:date="2023-02-13T15:44:00Z" w:id="7006"/>
                    <w:rFonts w:ascii="Calibri" w:hAnsi="Calibri" w:cs="Calibri"/>
                    <w:color w:val="000000"/>
                    <w:sz w:val="28"/>
                  </w:rPr>
                </w:rPrChange>
              </w:rPr>
            </w:pPr>
            <w:ins w:author="phetc" w:date="2023-02-13T15:44:00Z" w:id="7007">
              <w:r w:rsidRPr="00357A8D">
                <w:rPr>
                  <w:rFonts w:ascii="Calibri" w:hAnsi="Calibri" w:cs="Calibri"/>
                  <w:sz w:val="28"/>
                  <w:rPrChange w:author="PC" w:date="2023-03-31T11:41:00Z" w:id="7008">
                    <w:rPr>
                      <w:rFonts w:ascii="Calibri" w:hAnsi="Calibri" w:cs="Calibri"/>
                      <w:color w:val="000000"/>
                      <w:sz w:val="28"/>
                    </w:rPr>
                  </w:rPrChange>
                </w:rPr>
                <w:t> </w:t>
              </w:r>
              <w:r w:rsidRPr="00357A8D">
                <w:rPr>
                  <w:rFonts w:ascii="Wingdings 2" w:hAnsi="Wingdings 2" w:eastAsia="Wingdings 2" w:cs="Wingdings 2"/>
                  <w:sz w:val="28"/>
                  <w:rPrChange w:author="PC" w:date="2023-03-31T11:41:00Z" w:id="70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82966A" w14:textId="77777777">
            <w:pPr>
              <w:rPr>
                <w:ins w:author="phetc" w:date="2023-02-13T15:44:00Z" w:id="7010"/>
                <w:rFonts w:ascii="Calibri" w:hAnsi="Calibri" w:cs="Calibri"/>
                <w:sz w:val="28"/>
                <w:rPrChange w:author="PC" w:date="2023-03-31T11:41:00Z" w:id="7011">
                  <w:rPr>
                    <w:ins w:author="phetc" w:date="2023-02-13T15:44:00Z" w:id="7012"/>
                    <w:rFonts w:ascii="Calibri" w:hAnsi="Calibri" w:cs="Calibri"/>
                    <w:color w:val="000000"/>
                    <w:sz w:val="28"/>
                  </w:rPr>
                </w:rPrChange>
              </w:rPr>
            </w:pPr>
            <w:ins w:author="phetc" w:date="2023-02-13T15:44:00Z" w:id="7013">
              <w:r w:rsidRPr="00357A8D">
                <w:rPr>
                  <w:rFonts w:ascii="Calibri" w:hAnsi="Calibri" w:cs="Calibri"/>
                  <w:sz w:val="28"/>
                  <w:rPrChange w:author="PC" w:date="2023-03-31T11:41:00Z" w:id="70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D10718" w14:textId="77777777">
            <w:pPr>
              <w:rPr>
                <w:ins w:author="phetc" w:date="2023-02-13T15:44:00Z" w:id="7015"/>
                <w:rFonts w:ascii="Calibri" w:hAnsi="Calibri" w:cs="Calibri"/>
                <w:sz w:val="28"/>
                <w:rPrChange w:author="PC" w:date="2023-03-31T11:41:00Z" w:id="7016">
                  <w:rPr>
                    <w:ins w:author="phetc" w:date="2023-02-13T15:44:00Z" w:id="7017"/>
                    <w:rFonts w:ascii="Calibri" w:hAnsi="Calibri" w:cs="Calibri"/>
                    <w:color w:val="000000"/>
                    <w:sz w:val="28"/>
                  </w:rPr>
                </w:rPrChange>
              </w:rPr>
            </w:pPr>
            <w:ins w:author="phetc" w:date="2023-02-13T15:44:00Z" w:id="7018">
              <w:r w:rsidRPr="00357A8D">
                <w:rPr>
                  <w:rFonts w:ascii="Calibri" w:hAnsi="Calibri" w:cs="Calibri"/>
                  <w:sz w:val="28"/>
                  <w:rPrChange w:author="PC" w:date="2023-03-31T11:41:00Z" w:id="7019">
                    <w:rPr>
                      <w:rFonts w:ascii="Calibri" w:hAnsi="Calibri" w:cs="Calibri"/>
                      <w:color w:val="000000"/>
                      <w:sz w:val="28"/>
                    </w:rPr>
                  </w:rPrChange>
                </w:rPr>
                <w:t> </w:t>
              </w:r>
              <w:r w:rsidRPr="00357A8D">
                <w:rPr>
                  <w:rFonts w:ascii="Wingdings 2" w:hAnsi="Wingdings 2" w:eastAsia="Wingdings 2" w:cs="Wingdings 2"/>
                  <w:sz w:val="28"/>
                  <w:rPrChange w:author="PC" w:date="2023-03-31T11:41:00Z" w:id="70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0A1276" w14:textId="77777777">
            <w:pPr>
              <w:rPr>
                <w:ins w:author="phetc" w:date="2023-02-13T15:44:00Z" w:id="7021"/>
                <w:rFonts w:ascii="Calibri" w:hAnsi="Calibri" w:cs="Calibri"/>
                <w:sz w:val="28"/>
                <w:rPrChange w:author="PC" w:date="2023-03-31T11:41:00Z" w:id="7022">
                  <w:rPr>
                    <w:ins w:author="phetc" w:date="2023-02-13T15:44:00Z" w:id="7023"/>
                    <w:rFonts w:ascii="Calibri" w:hAnsi="Calibri" w:cs="Calibri"/>
                    <w:color w:val="000000"/>
                    <w:sz w:val="28"/>
                  </w:rPr>
                </w:rPrChange>
              </w:rPr>
            </w:pPr>
            <w:ins w:author="phetc" w:date="2023-02-13T15:44:00Z" w:id="7024">
              <w:r w:rsidRPr="00357A8D">
                <w:rPr>
                  <w:rFonts w:ascii="Calibri" w:hAnsi="Calibri" w:cs="Calibri"/>
                  <w:sz w:val="28"/>
                  <w:rPrChange w:author="PC" w:date="2023-03-31T11:41:00Z" w:id="702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7324B1" w14:textId="77777777">
            <w:pPr>
              <w:rPr>
                <w:ins w:author="phetc" w:date="2023-02-13T15:44:00Z" w:id="7026"/>
                <w:rFonts w:ascii="Calibri" w:hAnsi="Calibri" w:cs="Calibri"/>
                <w:sz w:val="28"/>
                <w:rPrChange w:author="PC" w:date="2023-03-31T11:41:00Z" w:id="7027">
                  <w:rPr>
                    <w:ins w:author="phetc" w:date="2023-02-13T15:44:00Z" w:id="7028"/>
                    <w:rFonts w:ascii="Calibri" w:hAnsi="Calibri" w:cs="Calibri"/>
                    <w:color w:val="000000"/>
                    <w:sz w:val="28"/>
                  </w:rPr>
                </w:rPrChange>
              </w:rPr>
            </w:pPr>
            <w:ins w:author="phetc" w:date="2023-02-13T15:44:00Z" w:id="7029">
              <w:r w:rsidRPr="00357A8D">
                <w:rPr>
                  <w:rFonts w:ascii="Calibri" w:hAnsi="Calibri" w:cs="Calibri"/>
                  <w:sz w:val="28"/>
                  <w:rPrChange w:author="PC" w:date="2023-03-31T11:41:00Z" w:id="7030">
                    <w:rPr>
                      <w:rFonts w:ascii="Calibri" w:hAnsi="Calibri" w:cs="Calibri"/>
                      <w:color w:val="000000"/>
                      <w:sz w:val="28"/>
                    </w:rPr>
                  </w:rPrChange>
                </w:rPr>
                <w:t> </w:t>
              </w:r>
              <w:r w:rsidRPr="00357A8D">
                <w:rPr>
                  <w:rFonts w:ascii="Wingdings 2" w:hAnsi="Wingdings 2" w:eastAsia="Wingdings 2" w:cs="Wingdings 2"/>
                  <w:sz w:val="28"/>
                  <w:rPrChange w:author="PC" w:date="2023-03-31T11:41:00Z" w:id="70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535C63" w14:textId="77777777">
            <w:pPr>
              <w:rPr>
                <w:ins w:author="phetc" w:date="2023-02-13T15:44:00Z" w:id="7032"/>
                <w:rFonts w:ascii="Calibri" w:hAnsi="Calibri" w:cs="Calibri"/>
                <w:sz w:val="28"/>
                <w:rPrChange w:author="PC" w:date="2023-03-31T11:41:00Z" w:id="7033">
                  <w:rPr>
                    <w:ins w:author="phetc" w:date="2023-02-13T15:44:00Z" w:id="7034"/>
                    <w:rFonts w:ascii="Calibri" w:hAnsi="Calibri" w:cs="Calibri"/>
                    <w:color w:val="000000"/>
                    <w:sz w:val="28"/>
                  </w:rPr>
                </w:rPrChange>
              </w:rPr>
            </w:pPr>
            <w:ins w:author="phetc" w:date="2023-02-13T15:44:00Z" w:id="7035">
              <w:r w:rsidRPr="00357A8D">
                <w:rPr>
                  <w:rFonts w:ascii="Calibri" w:hAnsi="Calibri" w:cs="Calibri"/>
                  <w:sz w:val="28"/>
                  <w:rPrChange w:author="PC" w:date="2023-03-31T11:41:00Z" w:id="7036">
                    <w:rPr>
                      <w:rFonts w:ascii="Calibri" w:hAnsi="Calibri" w:cs="Calibri"/>
                      <w:color w:val="000000"/>
                      <w:sz w:val="28"/>
                    </w:rPr>
                  </w:rPrChange>
                </w:rPr>
                <w:t> </w:t>
              </w:r>
              <w:r w:rsidRPr="00357A8D">
                <w:rPr>
                  <w:rFonts w:ascii="Wingdings 2" w:hAnsi="Wingdings 2" w:eastAsia="Wingdings 2" w:cs="Wingdings 2"/>
                  <w:sz w:val="28"/>
                  <w:rPrChange w:author="PC" w:date="2023-03-31T11:41:00Z" w:id="70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0C23BE" w14:textId="77777777">
            <w:pPr>
              <w:rPr>
                <w:ins w:author="phetc" w:date="2023-02-13T15:44:00Z" w:id="7038"/>
                <w:rFonts w:ascii="Calibri" w:hAnsi="Calibri" w:cs="Calibri"/>
                <w:sz w:val="28"/>
                <w:rPrChange w:author="PC" w:date="2023-03-31T11:41:00Z" w:id="7039">
                  <w:rPr>
                    <w:ins w:author="phetc" w:date="2023-02-13T15:44:00Z" w:id="7040"/>
                    <w:rFonts w:ascii="Calibri" w:hAnsi="Calibri" w:cs="Calibri"/>
                    <w:color w:val="000000"/>
                    <w:sz w:val="28"/>
                  </w:rPr>
                </w:rPrChange>
              </w:rPr>
            </w:pPr>
            <w:ins w:author="phetc" w:date="2023-02-13T15:44:00Z" w:id="7041">
              <w:r w:rsidRPr="00357A8D">
                <w:rPr>
                  <w:rFonts w:ascii="Calibri" w:hAnsi="Calibri" w:cs="Calibri"/>
                  <w:sz w:val="28"/>
                  <w:rPrChange w:author="PC" w:date="2023-03-31T11:41:00Z" w:id="704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C431CC" w14:textId="77777777">
            <w:pPr>
              <w:rPr>
                <w:ins w:author="phetc" w:date="2023-02-13T15:44:00Z" w:id="7043"/>
                <w:rFonts w:ascii="Calibri" w:hAnsi="Calibri" w:cs="Calibri"/>
                <w:sz w:val="28"/>
                <w:rPrChange w:author="PC" w:date="2023-03-31T11:41:00Z" w:id="7044">
                  <w:rPr>
                    <w:ins w:author="phetc" w:date="2023-02-13T15:44:00Z" w:id="7045"/>
                    <w:rFonts w:ascii="Calibri" w:hAnsi="Calibri" w:cs="Calibri"/>
                    <w:color w:val="000000"/>
                    <w:sz w:val="28"/>
                  </w:rPr>
                </w:rPrChange>
              </w:rPr>
            </w:pPr>
            <w:ins w:author="phetc" w:date="2023-02-13T15:44:00Z" w:id="7046">
              <w:r w:rsidRPr="00357A8D">
                <w:rPr>
                  <w:rFonts w:ascii="Calibri" w:hAnsi="Calibri" w:cs="Calibri"/>
                  <w:sz w:val="28"/>
                  <w:rPrChange w:author="PC" w:date="2023-03-31T11:41:00Z" w:id="7047">
                    <w:rPr>
                      <w:rFonts w:ascii="Calibri" w:hAnsi="Calibri" w:cs="Calibri"/>
                      <w:color w:val="000000"/>
                      <w:sz w:val="28"/>
                    </w:rPr>
                  </w:rPrChange>
                </w:rPr>
                <w:t> </w:t>
              </w:r>
              <w:r w:rsidRPr="00357A8D">
                <w:rPr>
                  <w:rFonts w:ascii="Wingdings 2" w:hAnsi="Wingdings 2" w:eastAsia="Wingdings 2" w:cs="Wingdings 2"/>
                  <w:sz w:val="28"/>
                  <w:rPrChange w:author="PC" w:date="2023-03-31T11:41:00Z" w:id="70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B75006" w14:textId="77777777">
            <w:pPr>
              <w:rPr>
                <w:ins w:author="phetc" w:date="2023-02-13T15:44:00Z" w:id="7049"/>
                <w:rFonts w:ascii="Calibri" w:hAnsi="Calibri" w:cs="Calibri"/>
                <w:sz w:val="28"/>
                <w:rPrChange w:author="PC" w:date="2023-03-31T11:41:00Z" w:id="7050">
                  <w:rPr>
                    <w:ins w:author="phetc" w:date="2023-02-13T15:44:00Z" w:id="7051"/>
                    <w:rFonts w:ascii="Calibri" w:hAnsi="Calibri" w:cs="Calibri"/>
                    <w:color w:val="000000"/>
                    <w:sz w:val="28"/>
                  </w:rPr>
                </w:rPrChange>
              </w:rPr>
            </w:pPr>
            <w:ins w:author="phetc" w:date="2023-02-13T15:44:00Z" w:id="7052">
              <w:r w:rsidRPr="00357A8D">
                <w:rPr>
                  <w:rFonts w:ascii="Calibri" w:hAnsi="Calibri" w:cs="Calibri"/>
                  <w:sz w:val="28"/>
                  <w:rPrChange w:author="PC" w:date="2023-03-31T11:41:00Z" w:id="7053">
                    <w:rPr>
                      <w:rFonts w:ascii="Calibri" w:hAnsi="Calibri" w:cs="Calibri"/>
                      <w:color w:val="000000"/>
                      <w:sz w:val="28"/>
                    </w:rPr>
                  </w:rPrChange>
                </w:rPr>
                <w:t> </w:t>
              </w:r>
            </w:ins>
          </w:p>
        </w:tc>
      </w:tr>
      <w:tr w:rsidRPr="00357A8D" w:rsidR="00567CE2" w:rsidTr="00277A61" w14:paraId="51CB42B3" w14:textId="77777777">
        <w:trPr>
          <w:trHeight w:val="430"/>
          <w:ins w:author="phetc" w:date="2023-02-13T15:44:00Z" w:id="705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5C010FF" w14:textId="77777777">
            <w:pPr>
              <w:rPr>
                <w:ins w:author="phetc" w:date="2023-02-13T15:44:00Z" w:id="7055"/>
                <w:rFonts w:ascii="Calibri" w:hAnsi="Calibri" w:cs="Calibri"/>
                <w:sz w:val="28"/>
                <w:rPrChange w:author="PC" w:date="2023-03-31T11:41:00Z" w:id="7056">
                  <w:rPr>
                    <w:ins w:author="phetc" w:date="2023-02-13T15:44:00Z" w:id="7057"/>
                    <w:rFonts w:ascii="Calibri" w:hAnsi="Calibri" w:cs="Calibri"/>
                    <w:color w:val="000000"/>
                    <w:sz w:val="28"/>
                  </w:rPr>
                </w:rPrChange>
              </w:rPr>
            </w:pPr>
            <w:ins w:author="phetc" w:date="2023-02-13T15:44:00Z" w:id="7058">
              <w:r w:rsidRPr="00357A8D">
                <w:rPr>
                  <w:rFonts w:ascii="TH Sarabun New" w:hAnsi="TH Sarabun New" w:eastAsia="Angsana New" w:cs="TH Sarabun New"/>
                  <w:sz w:val="28"/>
                  <w:cs/>
                  <w:rPrChange w:author="PC" w:date="2023-03-31T11:41:00Z" w:id="7059">
                    <w:rPr>
                      <w:rFonts w:ascii="TH Sarabun New" w:hAnsi="TH Sarabun New" w:eastAsia="Angsana New" w:cs="TH Sarabun New"/>
                      <w:color w:val="000000"/>
                      <w:sz w:val="28"/>
                      <w:cs/>
                    </w:rPr>
                  </w:rPrChange>
                </w:rPr>
                <w:t xml:space="preserve">ศ.512 ทฤษฎีเศรษฐศาสตร์: ศึกษาเฉพาะเรื่อง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58AECD" w14:textId="77777777">
            <w:pPr>
              <w:rPr>
                <w:ins w:author="phetc" w:date="2023-02-13T15:44:00Z" w:id="7060"/>
                <w:rFonts w:ascii="Calibri" w:hAnsi="Calibri" w:cs="Calibri"/>
                <w:sz w:val="28"/>
                <w:rPrChange w:author="PC" w:date="2023-03-31T11:41:00Z" w:id="7061">
                  <w:rPr>
                    <w:ins w:author="phetc" w:date="2023-02-13T15:44:00Z" w:id="7062"/>
                    <w:rFonts w:ascii="Calibri" w:hAnsi="Calibri" w:cs="Calibri"/>
                    <w:color w:val="000000"/>
                    <w:sz w:val="28"/>
                  </w:rPr>
                </w:rPrChange>
              </w:rPr>
            </w:pPr>
            <w:ins w:author="phetc" w:date="2023-02-13T15:44:00Z" w:id="7063">
              <w:r w:rsidRPr="00357A8D">
                <w:rPr>
                  <w:rFonts w:ascii="Calibri" w:hAnsi="Calibri" w:cs="Calibri"/>
                  <w:sz w:val="28"/>
                  <w:rPrChange w:author="PC" w:date="2023-03-31T11:41:00Z" w:id="7064">
                    <w:rPr>
                      <w:rFonts w:ascii="Calibri" w:hAnsi="Calibri" w:cs="Calibri"/>
                      <w:color w:val="000000"/>
                      <w:sz w:val="28"/>
                    </w:rPr>
                  </w:rPrChange>
                </w:rPr>
                <w:t> </w:t>
              </w:r>
              <w:r w:rsidRPr="00357A8D">
                <w:rPr>
                  <w:rFonts w:ascii="Wingdings 2" w:hAnsi="Wingdings 2" w:eastAsia="Wingdings 2" w:cs="Wingdings 2"/>
                  <w:sz w:val="28"/>
                  <w:rPrChange w:author="PC" w:date="2023-03-31T11:41:00Z" w:id="70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36AFBC" w14:textId="77777777">
            <w:pPr>
              <w:rPr>
                <w:ins w:author="phetc" w:date="2023-02-13T15:44:00Z" w:id="7066"/>
                <w:rFonts w:ascii="Calibri" w:hAnsi="Calibri" w:cs="Calibri"/>
                <w:sz w:val="28"/>
                <w:rPrChange w:author="PC" w:date="2023-03-31T11:41:00Z" w:id="7067">
                  <w:rPr>
                    <w:ins w:author="phetc" w:date="2023-02-13T15:44:00Z" w:id="7068"/>
                    <w:rFonts w:ascii="Calibri" w:hAnsi="Calibri" w:cs="Calibri"/>
                    <w:color w:val="000000"/>
                    <w:sz w:val="28"/>
                  </w:rPr>
                </w:rPrChange>
              </w:rPr>
            </w:pPr>
            <w:ins w:author="phetc" w:date="2023-02-13T15:44:00Z" w:id="7069">
              <w:r w:rsidRPr="00357A8D">
                <w:rPr>
                  <w:rFonts w:ascii="Calibri" w:hAnsi="Calibri" w:cs="Calibri"/>
                  <w:sz w:val="28"/>
                  <w:rPrChange w:author="PC" w:date="2023-03-31T11:41:00Z" w:id="7070">
                    <w:rPr>
                      <w:rFonts w:ascii="Calibri" w:hAnsi="Calibri" w:cs="Calibri"/>
                      <w:color w:val="000000"/>
                      <w:sz w:val="28"/>
                    </w:rPr>
                  </w:rPrChange>
                </w:rPr>
                <w:t> </w:t>
              </w:r>
              <w:r w:rsidRPr="00357A8D">
                <w:rPr>
                  <w:rFonts w:ascii="Wingdings 2" w:hAnsi="Wingdings 2" w:eastAsia="Wingdings 2" w:cs="Wingdings 2"/>
                  <w:sz w:val="28"/>
                  <w:rPrChange w:author="PC" w:date="2023-03-31T11:41:00Z" w:id="70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00A127" w14:textId="77777777">
            <w:pPr>
              <w:rPr>
                <w:ins w:author="phetc" w:date="2023-02-13T15:44:00Z" w:id="7072"/>
                <w:rFonts w:ascii="Calibri" w:hAnsi="Calibri" w:cs="Calibri"/>
                <w:sz w:val="28"/>
                <w:rPrChange w:author="PC" w:date="2023-03-31T11:41:00Z" w:id="7073">
                  <w:rPr>
                    <w:ins w:author="phetc" w:date="2023-02-13T15:44:00Z" w:id="7074"/>
                    <w:rFonts w:ascii="Calibri" w:hAnsi="Calibri" w:cs="Calibri"/>
                    <w:color w:val="000000"/>
                    <w:sz w:val="28"/>
                  </w:rPr>
                </w:rPrChange>
              </w:rPr>
            </w:pPr>
            <w:ins w:author="phetc" w:date="2023-02-13T15:44:00Z" w:id="7075">
              <w:r w:rsidRPr="00357A8D">
                <w:rPr>
                  <w:rFonts w:ascii="Calibri" w:hAnsi="Calibri" w:cs="Calibri"/>
                  <w:sz w:val="28"/>
                  <w:rPrChange w:author="PC" w:date="2023-03-31T11:41:00Z" w:id="707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33378C" w14:textId="77777777">
            <w:pPr>
              <w:rPr>
                <w:ins w:author="phetc" w:date="2023-02-13T15:44:00Z" w:id="7077"/>
                <w:rFonts w:ascii="Calibri" w:hAnsi="Calibri" w:cs="Calibri"/>
                <w:sz w:val="28"/>
                <w:rPrChange w:author="PC" w:date="2023-03-31T11:41:00Z" w:id="7078">
                  <w:rPr>
                    <w:ins w:author="phetc" w:date="2023-02-13T15:44:00Z" w:id="7079"/>
                    <w:rFonts w:ascii="Calibri" w:hAnsi="Calibri" w:cs="Calibri"/>
                    <w:color w:val="000000"/>
                    <w:sz w:val="28"/>
                  </w:rPr>
                </w:rPrChange>
              </w:rPr>
            </w:pPr>
            <w:ins w:author="phetc" w:date="2023-02-13T15:44:00Z" w:id="7080">
              <w:r w:rsidRPr="00357A8D">
                <w:rPr>
                  <w:rFonts w:ascii="Calibri" w:hAnsi="Calibri" w:cs="Calibri"/>
                  <w:sz w:val="28"/>
                  <w:rPrChange w:author="PC" w:date="2023-03-31T11:41:00Z" w:id="7081">
                    <w:rPr>
                      <w:rFonts w:ascii="Calibri" w:hAnsi="Calibri" w:cs="Calibri"/>
                      <w:color w:val="000000"/>
                      <w:sz w:val="28"/>
                    </w:rPr>
                  </w:rPrChange>
                </w:rPr>
                <w:t> </w:t>
              </w:r>
              <w:r w:rsidRPr="00357A8D">
                <w:rPr>
                  <w:rFonts w:ascii="Wingdings 2" w:hAnsi="Wingdings 2" w:eastAsia="Wingdings 2" w:cs="Wingdings 2"/>
                  <w:sz w:val="28"/>
                  <w:rPrChange w:author="PC" w:date="2023-03-31T11:41:00Z" w:id="70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E6E2A8" w14:textId="77777777">
            <w:pPr>
              <w:rPr>
                <w:ins w:author="phetc" w:date="2023-02-13T15:44:00Z" w:id="7083"/>
                <w:rFonts w:ascii="Calibri" w:hAnsi="Calibri" w:cs="Calibri"/>
                <w:sz w:val="28"/>
                <w:rPrChange w:author="PC" w:date="2023-03-31T11:41:00Z" w:id="7084">
                  <w:rPr>
                    <w:ins w:author="phetc" w:date="2023-02-13T15:44:00Z" w:id="7085"/>
                    <w:rFonts w:ascii="Calibri" w:hAnsi="Calibri" w:cs="Calibri"/>
                    <w:color w:val="000000"/>
                    <w:sz w:val="28"/>
                  </w:rPr>
                </w:rPrChange>
              </w:rPr>
            </w:pPr>
            <w:ins w:author="phetc" w:date="2023-02-13T15:44:00Z" w:id="7086">
              <w:r w:rsidRPr="00357A8D">
                <w:rPr>
                  <w:rFonts w:ascii="Calibri" w:hAnsi="Calibri" w:cs="Calibri"/>
                  <w:sz w:val="28"/>
                  <w:rPrChange w:author="PC" w:date="2023-03-31T11:41:00Z" w:id="7087">
                    <w:rPr>
                      <w:rFonts w:ascii="Calibri" w:hAnsi="Calibri" w:cs="Calibri"/>
                      <w:color w:val="000000"/>
                      <w:sz w:val="28"/>
                    </w:rPr>
                  </w:rPrChange>
                </w:rPr>
                <w:t> </w:t>
              </w:r>
              <w:r w:rsidRPr="00357A8D">
                <w:rPr>
                  <w:rFonts w:ascii="Wingdings 2" w:hAnsi="Wingdings 2" w:eastAsia="Wingdings 2" w:cs="Wingdings 2"/>
                  <w:sz w:val="28"/>
                  <w:rPrChange w:author="PC" w:date="2023-03-31T11:41:00Z" w:id="70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9216FB" w14:textId="77777777">
            <w:pPr>
              <w:rPr>
                <w:ins w:author="phetc" w:date="2023-02-13T15:44:00Z" w:id="7089"/>
                <w:rFonts w:ascii="Calibri" w:hAnsi="Calibri" w:cs="Calibri"/>
                <w:sz w:val="28"/>
                <w:rPrChange w:author="PC" w:date="2023-03-31T11:41:00Z" w:id="7090">
                  <w:rPr>
                    <w:ins w:author="phetc" w:date="2023-02-13T15:44:00Z" w:id="7091"/>
                    <w:rFonts w:ascii="Calibri" w:hAnsi="Calibri" w:cs="Calibri"/>
                    <w:color w:val="000000"/>
                    <w:sz w:val="28"/>
                  </w:rPr>
                </w:rPrChange>
              </w:rPr>
            </w:pPr>
            <w:ins w:author="phetc" w:date="2023-02-13T15:44:00Z" w:id="7092">
              <w:r w:rsidRPr="00357A8D">
                <w:rPr>
                  <w:rFonts w:ascii="Calibri" w:hAnsi="Calibri" w:cs="Calibri"/>
                  <w:sz w:val="28"/>
                  <w:rPrChange w:author="PC" w:date="2023-03-31T11:41:00Z" w:id="7093">
                    <w:rPr>
                      <w:rFonts w:ascii="Calibri" w:hAnsi="Calibri" w:cs="Calibri"/>
                      <w:color w:val="000000"/>
                      <w:sz w:val="28"/>
                    </w:rPr>
                  </w:rPrChange>
                </w:rPr>
                <w:t> </w:t>
              </w:r>
              <w:r w:rsidRPr="00357A8D">
                <w:rPr>
                  <w:rFonts w:ascii="Wingdings 2" w:hAnsi="Wingdings 2" w:eastAsia="Wingdings 2" w:cs="Wingdings 2"/>
                  <w:sz w:val="28"/>
                  <w:rPrChange w:author="PC" w:date="2023-03-31T11:41:00Z" w:id="70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886DC2" w14:textId="77777777">
            <w:pPr>
              <w:rPr>
                <w:ins w:author="phetc" w:date="2023-02-13T15:44:00Z" w:id="7095"/>
                <w:rFonts w:ascii="Calibri" w:hAnsi="Calibri" w:cs="Calibri"/>
                <w:sz w:val="28"/>
                <w:rPrChange w:author="PC" w:date="2023-03-31T11:41:00Z" w:id="7096">
                  <w:rPr>
                    <w:ins w:author="phetc" w:date="2023-02-13T15:44:00Z" w:id="7097"/>
                    <w:rFonts w:ascii="Calibri" w:hAnsi="Calibri" w:cs="Calibri"/>
                    <w:color w:val="000000"/>
                    <w:sz w:val="28"/>
                  </w:rPr>
                </w:rPrChange>
              </w:rPr>
            </w:pPr>
            <w:ins w:author="phetc" w:date="2023-02-13T15:44:00Z" w:id="7098">
              <w:r w:rsidRPr="00357A8D">
                <w:rPr>
                  <w:rFonts w:ascii="Calibri" w:hAnsi="Calibri" w:cs="Calibri"/>
                  <w:sz w:val="28"/>
                  <w:rPrChange w:author="PC" w:date="2023-03-31T11:41:00Z" w:id="70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E76565" w14:textId="77777777">
            <w:pPr>
              <w:rPr>
                <w:ins w:author="phetc" w:date="2023-02-13T15:44:00Z" w:id="7100"/>
                <w:rFonts w:ascii="Calibri" w:hAnsi="Calibri" w:cs="Calibri"/>
                <w:sz w:val="28"/>
                <w:rPrChange w:author="PC" w:date="2023-03-31T11:41:00Z" w:id="7101">
                  <w:rPr>
                    <w:ins w:author="phetc" w:date="2023-02-13T15:44:00Z" w:id="7102"/>
                    <w:rFonts w:ascii="Calibri" w:hAnsi="Calibri" w:cs="Calibri"/>
                    <w:color w:val="000000"/>
                    <w:sz w:val="28"/>
                  </w:rPr>
                </w:rPrChange>
              </w:rPr>
            </w:pPr>
            <w:ins w:author="phetc" w:date="2023-02-13T15:44:00Z" w:id="7103">
              <w:r w:rsidRPr="00357A8D">
                <w:rPr>
                  <w:rFonts w:ascii="Calibri" w:hAnsi="Calibri" w:cs="Calibri"/>
                  <w:sz w:val="28"/>
                  <w:rPrChange w:author="PC" w:date="2023-03-31T11:41:00Z" w:id="7104">
                    <w:rPr>
                      <w:rFonts w:ascii="Calibri" w:hAnsi="Calibri" w:cs="Calibri"/>
                      <w:color w:val="000000"/>
                      <w:sz w:val="28"/>
                    </w:rPr>
                  </w:rPrChange>
                </w:rPr>
                <w:t> </w:t>
              </w:r>
              <w:r w:rsidRPr="00357A8D">
                <w:rPr>
                  <w:rFonts w:ascii="Wingdings 2" w:hAnsi="Wingdings 2" w:eastAsia="Wingdings 2" w:cs="Wingdings 2"/>
                  <w:sz w:val="28"/>
                  <w:rPrChange w:author="PC" w:date="2023-03-31T11:41:00Z" w:id="71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29BD32" w14:textId="77777777">
            <w:pPr>
              <w:rPr>
                <w:ins w:author="phetc" w:date="2023-02-13T15:44:00Z" w:id="7106"/>
                <w:rFonts w:ascii="Calibri" w:hAnsi="Calibri" w:cs="Calibri"/>
                <w:sz w:val="28"/>
                <w:rPrChange w:author="PC" w:date="2023-03-31T11:41:00Z" w:id="7107">
                  <w:rPr>
                    <w:ins w:author="phetc" w:date="2023-02-13T15:44:00Z" w:id="7108"/>
                    <w:rFonts w:ascii="Calibri" w:hAnsi="Calibri" w:cs="Calibri"/>
                    <w:color w:val="000000"/>
                    <w:sz w:val="28"/>
                  </w:rPr>
                </w:rPrChange>
              </w:rPr>
            </w:pPr>
            <w:ins w:author="phetc" w:date="2023-02-13T15:44:00Z" w:id="7109">
              <w:r w:rsidRPr="00357A8D">
                <w:rPr>
                  <w:rFonts w:ascii="Calibri" w:hAnsi="Calibri" w:cs="Calibri"/>
                  <w:sz w:val="28"/>
                  <w:rPrChange w:author="PC" w:date="2023-03-31T11:41:00Z" w:id="71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4BD10C" w14:textId="77777777">
            <w:pPr>
              <w:rPr>
                <w:ins w:author="phetc" w:date="2023-02-13T15:44:00Z" w:id="7111"/>
                <w:rFonts w:ascii="Calibri" w:hAnsi="Calibri" w:cs="Calibri"/>
                <w:sz w:val="28"/>
                <w:rPrChange w:author="PC" w:date="2023-03-31T11:41:00Z" w:id="7112">
                  <w:rPr>
                    <w:ins w:author="phetc" w:date="2023-02-13T15:44:00Z" w:id="7113"/>
                    <w:rFonts w:ascii="Calibri" w:hAnsi="Calibri" w:cs="Calibri"/>
                    <w:color w:val="000000"/>
                    <w:sz w:val="28"/>
                  </w:rPr>
                </w:rPrChange>
              </w:rPr>
            </w:pPr>
            <w:ins w:author="phetc" w:date="2023-02-13T15:44:00Z" w:id="7114">
              <w:r w:rsidRPr="00357A8D">
                <w:rPr>
                  <w:rFonts w:ascii="Calibri" w:hAnsi="Calibri" w:cs="Calibri"/>
                  <w:sz w:val="28"/>
                  <w:rPrChange w:author="PC" w:date="2023-03-31T11:41:00Z" w:id="7115">
                    <w:rPr>
                      <w:rFonts w:ascii="Calibri" w:hAnsi="Calibri" w:cs="Calibri"/>
                      <w:color w:val="000000"/>
                      <w:sz w:val="28"/>
                    </w:rPr>
                  </w:rPrChange>
                </w:rPr>
                <w:t> </w:t>
              </w:r>
              <w:r w:rsidRPr="00357A8D">
                <w:rPr>
                  <w:rFonts w:ascii="Wingdings 2" w:hAnsi="Wingdings 2" w:eastAsia="Wingdings 2" w:cs="Wingdings 2"/>
                  <w:sz w:val="28"/>
                  <w:rPrChange w:author="PC" w:date="2023-03-31T11:41:00Z" w:id="71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9FA7CE" w14:textId="77777777">
            <w:pPr>
              <w:rPr>
                <w:ins w:author="phetc" w:date="2023-02-13T15:44:00Z" w:id="7117"/>
                <w:rFonts w:ascii="Calibri" w:hAnsi="Calibri" w:cs="Calibri"/>
                <w:sz w:val="28"/>
                <w:rPrChange w:author="PC" w:date="2023-03-31T11:41:00Z" w:id="7118">
                  <w:rPr>
                    <w:ins w:author="phetc" w:date="2023-02-13T15:44:00Z" w:id="7119"/>
                    <w:rFonts w:ascii="Calibri" w:hAnsi="Calibri" w:cs="Calibri"/>
                    <w:color w:val="000000"/>
                    <w:sz w:val="28"/>
                  </w:rPr>
                </w:rPrChange>
              </w:rPr>
            </w:pPr>
            <w:ins w:author="phetc" w:date="2023-02-13T15:44:00Z" w:id="7120">
              <w:r w:rsidRPr="00357A8D">
                <w:rPr>
                  <w:rFonts w:ascii="Calibri" w:hAnsi="Calibri" w:cs="Calibri"/>
                  <w:sz w:val="28"/>
                  <w:rPrChange w:author="PC" w:date="2023-03-31T11:41:00Z" w:id="712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F559A2" w14:textId="77777777">
            <w:pPr>
              <w:rPr>
                <w:ins w:author="phetc" w:date="2023-02-13T15:44:00Z" w:id="7122"/>
                <w:rFonts w:ascii="Calibri" w:hAnsi="Calibri" w:cs="Calibri"/>
                <w:sz w:val="28"/>
                <w:rPrChange w:author="PC" w:date="2023-03-31T11:41:00Z" w:id="7123">
                  <w:rPr>
                    <w:ins w:author="phetc" w:date="2023-02-13T15:44:00Z" w:id="7124"/>
                    <w:rFonts w:ascii="Calibri" w:hAnsi="Calibri" w:cs="Calibri"/>
                    <w:color w:val="000000"/>
                    <w:sz w:val="28"/>
                  </w:rPr>
                </w:rPrChange>
              </w:rPr>
            </w:pPr>
            <w:ins w:author="phetc" w:date="2023-02-13T15:44:00Z" w:id="7125">
              <w:r w:rsidRPr="00357A8D">
                <w:rPr>
                  <w:rFonts w:ascii="Calibri" w:hAnsi="Calibri" w:cs="Calibri"/>
                  <w:sz w:val="28"/>
                  <w:rPrChange w:author="PC" w:date="2023-03-31T11:41:00Z" w:id="7126">
                    <w:rPr>
                      <w:rFonts w:ascii="Calibri" w:hAnsi="Calibri" w:cs="Calibri"/>
                      <w:color w:val="000000"/>
                      <w:sz w:val="28"/>
                    </w:rPr>
                  </w:rPrChange>
                </w:rPr>
                <w:t> </w:t>
              </w:r>
              <w:r w:rsidRPr="00357A8D">
                <w:rPr>
                  <w:rFonts w:ascii="Wingdings 2" w:hAnsi="Wingdings 2" w:eastAsia="Wingdings 2" w:cs="Wingdings 2"/>
                  <w:sz w:val="28"/>
                  <w:rPrChange w:author="PC" w:date="2023-03-31T11:41:00Z" w:id="71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7C86D9" w14:textId="77777777">
            <w:pPr>
              <w:rPr>
                <w:ins w:author="phetc" w:date="2023-02-13T15:44:00Z" w:id="7128"/>
                <w:rFonts w:ascii="Calibri" w:hAnsi="Calibri" w:cs="Calibri"/>
                <w:sz w:val="28"/>
                <w:rPrChange w:author="PC" w:date="2023-03-31T11:41:00Z" w:id="7129">
                  <w:rPr>
                    <w:ins w:author="phetc" w:date="2023-02-13T15:44:00Z" w:id="7130"/>
                    <w:rFonts w:ascii="Calibri" w:hAnsi="Calibri" w:cs="Calibri"/>
                    <w:color w:val="000000"/>
                    <w:sz w:val="28"/>
                  </w:rPr>
                </w:rPrChange>
              </w:rPr>
            </w:pPr>
            <w:ins w:author="phetc" w:date="2023-02-13T15:44:00Z" w:id="7131">
              <w:r w:rsidRPr="00357A8D">
                <w:rPr>
                  <w:rFonts w:ascii="Calibri" w:hAnsi="Calibri" w:cs="Calibri"/>
                  <w:sz w:val="28"/>
                  <w:rPrChange w:author="PC" w:date="2023-03-31T11:41:00Z" w:id="7132">
                    <w:rPr>
                      <w:rFonts w:ascii="Calibri" w:hAnsi="Calibri" w:cs="Calibri"/>
                      <w:color w:val="000000"/>
                      <w:sz w:val="28"/>
                    </w:rPr>
                  </w:rPrChange>
                </w:rPr>
                <w:t> </w:t>
              </w:r>
              <w:r w:rsidRPr="00357A8D">
                <w:rPr>
                  <w:rFonts w:ascii="Wingdings 2" w:hAnsi="Wingdings 2" w:eastAsia="Wingdings 2" w:cs="Wingdings 2"/>
                  <w:sz w:val="28"/>
                  <w:rPrChange w:author="PC" w:date="2023-03-31T11:41:00Z" w:id="71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4E1B5C" w14:textId="77777777">
            <w:pPr>
              <w:rPr>
                <w:ins w:author="phetc" w:date="2023-02-13T15:44:00Z" w:id="7134"/>
                <w:rFonts w:ascii="Calibri" w:hAnsi="Calibri" w:cs="Calibri"/>
                <w:sz w:val="28"/>
                <w:rPrChange w:author="PC" w:date="2023-03-31T11:41:00Z" w:id="7135">
                  <w:rPr>
                    <w:ins w:author="phetc" w:date="2023-02-13T15:44:00Z" w:id="7136"/>
                    <w:rFonts w:ascii="Calibri" w:hAnsi="Calibri" w:cs="Calibri"/>
                    <w:color w:val="000000"/>
                    <w:sz w:val="28"/>
                  </w:rPr>
                </w:rPrChange>
              </w:rPr>
            </w:pPr>
            <w:ins w:author="phetc" w:date="2023-02-13T15:44:00Z" w:id="7137">
              <w:r w:rsidRPr="00357A8D">
                <w:rPr>
                  <w:rFonts w:ascii="Calibri" w:hAnsi="Calibri" w:cs="Calibri"/>
                  <w:sz w:val="28"/>
                  <w:rPrChange w:author="PC" w:date="2023-03-31T11:41:00Z" w:id="71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7C5AD0" w14:textId="77777777">
            <w:pPr>
              <w:rPr>
                <w:ins w:author="phetc" w:date="2023-02-13T15:44:00Z" w:id="7139"/>
                <w:rFonts w:ascii="Calibri" w:hAnsi="Calibri" w:cs="Calibri"/>
                <w:sz w:val="28"/>
                <w:rPrChange w:author="PC" w:date="2023-03-31T11:41:00Z" w:id="7140">
                  <w:rPr>
                    <w:ins w:author="phetc" w:date="2023-02-13T15:44:00Z" w:id="7141"/>
                    <w:rFonts w:ascii="Calibri" w:hAnsi="Calibri" w:cs="Calibri"/>
                    <w:color w:val="000000"/>
                    <w:sz w:val="28"/>
                  </w:rPr>
                </w:rPrChange>
              </w:rPr>
            </w:pPr>
            <w:ins w:author="phetc" w:date="2023-02-13T15:44:00Z" w:id="7142">
              <w:r w:rsidRPr="00357A8D">
                <w:rPr>
                  <w:rFonts w:ascii="Calibri" w:hAnsi="Calibri" w:cs="Calibri"/>
                  <w:sz w:val="28"/>
                  <w:rPrChange w:author="PC" w:date="2023-03-31T11:41:00Z" w:id="7143">
                    <w:rPr>
                      <w:rFonts w:ascii="Calibri" w:hAnsi="Calibri" w:cs="Calibri"/>
                      <w:color w:val="000000"/>
                      <w:sz w:val="28"/>
                    </w:rPr>
                  </w:rPrChange>
                </w:rPr>
                <w:t> </w:t>
              </w:r>
              <w:r w:rsidRPr="00357A8D">
                <w:rPr>
                  <w:rFonts w:ascii="Wingdings 2" w:hAnsi="Wingdings 2" w:eastAsia="Wingdings 2" w:cs="Wingdings 2"/>
                  <w:sz w:val="28"/>
                  <w:rPrChange w:author="PC" w:date="2023-03-31T11:41:00Z" w:id="71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B48E7E" w14:textId="77777777">
            <w:pPr>
              <w:rPr>
                <w:ins w:author="phetc" w:date="2023-02-13T15:44:00Z" w:id="7145"/>
                <w:rFonts w:ascii="Calibri" w:hAnsi="Calibri" w:cs="Calibri"/>
                <w:sz w:val="28"/>
                <w:rPrChange w:author="PC" w:date="2023-03-31T11:41:00Z" w:id="7146">
                  <w:rPr>
                    <w:ins w:author="phetc" w:date="2023-02-13T15:44:00Z" w:id="7147"/>
                    <w:rFonts w:ascii="Calibri" w:hAnsi="Calibri" w:cs="Calibri"/>
                    <w:color w:val="000000"/>
                    <w:sz w:val="28"/>
                  </w:rPr>
                </w:rPrChange>
              </w:rPr>
            </w:pPr>
            <w:ins w:author="phetc" w:date="2023-02-13T15:44:00Z" w:id="7148">
              <w:r w:rsidRPr="00357A8D">
                <w:rPr>
                  <w:rFonts w:ascii="Calibri" w:hAnsi="Calibri" w:cs="Calibri"/>
                  <w:sz w:val="28"/>
                  <w:rPrChange w:author="PC" w:date="2023-03-31T11:41:00Z" w:id="7149">
                    <w:rPr>
                      <w:rFonts w:ascii="Calibri" w:hAnsi="Calibri" w:cs="Calibri"/>
                      <w:color w:val="000000"/>
                      <w:sz w:val="28"/>
                    </w:rPr>
                  </w:rPrChange>
                </w:rPr>
                <w:t> </w:t>
              </w:r>
            </w:ins>
          </w:p>
        </w:tc>
      </w:tr>
      <w:tr w:rsidRPr="00357A8D" w:rsidR="00567CE2" w:rsidTr="00277A61" w14:paraId="615E8985" w14:textId="77777777">
        <w:trPr>
          <w:trHeight w:val="430"/>
          <w:ins w:author="phetc" w:date="2023-02-13T15:44:00Z" w:id="7150"/>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DCABF70" w14:textId="77777777">
            <w:pPr>
              <w:pStyle w:val="ListParagraph"/>
              <w:tabs>
                <w:tab w:val="left" w:pos="241"/>
              </w:tabs>
              <w:ind w:left="0"/>
              <w:rPr>
                <w:ins w:author="phetc" w:date="2023-02-13T15:44:00Z" w:id="7151"/>
                <w:rFonts w:ascii="Calibri" w:hAnsi="Calibri" w:cs="Calibri"/>
                <w:sz w:val="28"/>
                <w:u w:val="single"/>
                <w:rPrChange w:author="PC" w:date="2023-03-31T11:41:00Z" w:id="7152">
                  <w:rPr>
                    <w:ins w:author="phetc" w:date="2023-02-13T15:44:00Z" w:id="7153"/>
                    <w:rFonts w:ascii="Calibri" w:hAnsi="Calibri" w:cs="Calibri"/>
                    <w:color w:val="000000"/>
                    <w:sz w:val="28"/>
                    <w:u w:val="single"/>
                  </w:rPr>
                </w:rPrChange>
              </w:rPr>
            </w:pPr>
            <w:ins w:author="phetc" w:date="2023-02-13T15:44:00Z" w:id="7154">
              <w:r w:rsidRPr="00357A8D">
                <w:rPr>
                  <w:rFonts w:ascii="TH Sarabun New" w:hAnsi="TH Sarabun New" w:cs="TH Sarabun New"/>
                  <w:b/>
                  <w:bCs/>
                  <w:sz w:val="28"/>
                  <w:u w:val="single"/>
                  <w:cs/>
                </w:rPr>
                <w:t>หมวดเศรษฐศาสตร์ปริมาณ  (หมวด 2)</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1F39E6" w14:textId="77777777">
            <w:pPr>
              <w:rPr>
                <w:ins w:author="phetc" w:date="2023-02-13T15:44:00Z" w:id="7155"/>
                <w:rFonts w:ascii="Calibri" w:hAnsi="Calibri" w:cs="Calibri"/>
                <w:sz w:val="28"/>
                <w:rPrChange w:author="PC" w:date="2023-03-31T11:41:00Z" w:id="7156">
                  <w:rPr>
                    <w:ins w:author="phetc" w:date="2023-02-13T15:44:00Z" w:id="7157"/>
                    <w:rFonts w:ascii="Calibri" w:hAnsi="Calibri" w:cs="Calibri"/>
                    <w:color w:val="000000"/>
                    <w:sz w:val="28"/>
                  </w:rPr>
                </w:rPrChange>
              </w:rPr>
            </w:pPr>
            <w:ins w:author="phetc" w:date="2023-02-13T15:44:00Z" w:id="7158">
              <w:r w:rsidRPr="00357A8D">
                <w:rPr>
                  <w:rFonts w:ascii="Calibri" w:hAnsi="Calibri" w:cs="Calibri"/>
                  <w:sz w:val="28"/>
                  <w:rPrChange w:author="PC" w:date="2023-03-31T11:41:00Z" w:id="71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FD2377" w14:textId="77777777">
            <w:pPr>
              <w:rPr>
                <w:ins w:author="phetc" w:date="2023-02-13T15:44:00Z" w:id="7160"/>
                <w:rFonts w:ascii="Calibri" w:hAnsi="Calibri" w:cs="Calibri"/>
                <w:sz w:val="28"/>
                <w:rPrChange w:author="PC" w:date="2023-03-31T11:41:00Z" w:id="7161">
                  <w:rPr>
                    <w:ins w:author="phetc" w:date="2023-02-13T15:44:00Z" w:id="7162"/>
                    <w:rFonts w:ascii="Calibri" w:hAnsi="Calibri" w:cs="Calibri"/>
                    <w:color w:val="000000"/>
                    <w:sz w:val="28"/>
                  </w:rPr>
                </w:rPrChange>
              </w:rPr>
            </w:pPr>
            <w:ins w:author="phetc" w:date="2023-02-13T15:44:00Z" w:id="7163">
              <w:r w:rsidRPr="00357A8D">
                <w:rPr>
                  <w:rFonts w:ascii="Calibri" w:hAnsi="Calibri" w:cs="Calibri"/>
                  <w:sz w:val="28"/>
                  <w:rPrChange w:author="PC" w:date="2023-03-31T11:41:00Z" w:id="716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46702F" w14:textId="77777777">
            <w:pPr>
              <w:rPr>
                <w:ins w:author="phetc" w:date="2023-02-13T15:44:00Z" w:id="7165"/>
                <w:rFonts w:ascii="Calibri" w:hAnsi="Calibri" w:cs="Calibri"/>
                <w:sz w:val="28"/>
                <w:rPrChange w:author="PC" w:date="2023-03-31T11:41:00Z" w:id="7166">
                  <w:rPr>
                    <w:ins w:author="phetc" w:date="2023-02-13T15:44:00Z" w:id="7167"/>
                    <w:rFonts w:ascii="Calibri" w:hAnsi="Calibri" w:cs="Calibri"/>
                    <w:color w:val="000000"/>
                    <w:sz w:val="28"/>
                  </w:rPr>
                </w:rPrChange>
              </w:rPr>
            </w:pPr>
            <w:ins w:author="phetc" w:date="2023-02-13T15:44:00Z" w:id="7168">
              <w:r w:rsidRPr="00357A8D">
                <w:rPr>
                  <w:rFonts w:ascii="Calibri" w:hAnsi="Calibri" w:cs="Calibri"/>
                  <w:sz w:val="28"/>
                  <w:rPrChange w:author="PC" w:date="2023-03-31T11:41:00Z" w:id="716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4AA0C0" w14:textId="77777777">
            <w:pPr>
              <w:rPr>
                <w:ins w:author="phetc" w:date="2023-02-13T15:44:00Z" w:id="7170"/>
                <w:rFonts w:ascii="Calibri" w:hAnsi="Calibri" w:cs="Calibri"/>
                <w:sz w:val="28"/>
                <w:rPrChange w:author="PC" w:date="2023-03-31T11:41:00Z" w:id="7171">
                  <w:rPr>
                    <w:ins w:author="phetc" w:date="2023-02-13T15:44:00Z" w:id="7172"/>
                    <w:rFonts w:ascii="Calibri" w:hAnsi="Calibri" w:cs="Calibri"/>
                    <w:color w:val="000000"/>
                    <w:sz w:val="28"/>
                  </w:rPr>
                </w:rPrChange>
              </w:rPr>
            </w:pPr>
            <w:ins w:author="phetc" w:date="2023-02-13T15:44:00Z" w:id="7173">
              <w:r w:rsidRPr="00357A8D">
                <w:rPr>
                  <w:rFonts w:ascii="Calibri" w:hAnsi="Calibri" w:cs="Calibri"/>
                  <w:sz w:val="28"/>
                  <w:rPrChange w:author="PC" w:date="2023-03-31T11:41:00Z" w:id="71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05D23F" w14:textId="77777777">
            <w:pPr>
              <w:rPr>
                <w:ins w:author="phetc" w:date="2023-02-13T15:44:00Z" w:id="7175"/>
                <w:rFonts w:ascii="Calibri" w:hAnsi="Calibri" w:cs="Calibri"/>
                <w:sz w:val="28"/>
                <w:rPrChange w:author="PC" w:date="2023-03-31T11:41:00Z" w:id="7176">
                  <w:rPr>
                    <w:ins w:author="phetc" w:date="2023-02-13T15:44:00Z" w:id="7177"/>
                    <w:rFonts w:ascii="Calibri" w:hAnsi="Calibri" w:cs="Calibri"/>
                    <w:color w:val="000000"/>
                    <w:sz w:val="28"/>
                  </w:rPr>
                </w:rPrChange>
              </w:rPr>
            </w:pPr>
            <w:ins w:author="phetc" w:date="2023-02-13T15:44:00Z" w:id="7178">
              <w:r w:rsidRPr="00357A8D">
                <w:rPr>
                  <w:rFonts w:ascii="Calibri" w:hAnsi="Calibri" w:cs="Calibri"/>
                  <w:sz w:val="28"/>
                  <w:rPrChange w:author="PC" w:date="2023-03-31T11:41:00Z" w:id="717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5F9552" w14:textId="77777777">
            <w:pPr>
              <w:rPr>
                <w:ins w:author="phetc" w:date="2023-02-13T15:44:00Z" w:id="7180"/>
                <w:rFonts w:ascii="Calibri" w:hAnsi="Calibri" w:cs="Calibri"/>
                <w:sz w:val="28"/>
                <w:rPrChange w:author="PC" w:date="2023-03-31T11:41:00Z" w:id="7181">
                  <w:rPr>
                    <w:ins w:author="phetc" w:date="2023-02-13T15:44:00Z" w:id="7182"/>
                    <w:rFonts w:ascii="Calibri" w:hAnsi="Calibri" w:cs="Calibri"/>
                    <w:color w:val="000000"/>
                    <w:sz w:val="28"/>
                  </w:rPr>
                </w:rPrChange>
              </w:rPr>
            </w:pPr>
            <w:ins w:author="phetc" w:date="2023-02-13T15:44:00Z" w:id="7183">
              <w:r w:rsidRPr="00357A8D">
                <w:rPr>
                  <w:rFonts w:ascii="Calibri" w:hAnsi="Calibri" w:cs="Calibri"/>
                  <w:sz w:val="28"/>
                  <w:rPrChange w:author="PC" w:date="2023-03-31T11:41:00Z" w:id="718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F07434" w14:textId="77777777">
            <w:pPr>
              <w:rPr>
                <w:ins w:author="phetc" w:date="2023-02-13T15:44:00Z" w:id="7185"/>
                <w:rFonts w:ascii="Calibri" w:hAnsi="Calibri" w:cs="Calibri"/>
                <w:sz w:val="28"/>
                <w:rPrChange w:author="PC" w:date="2023-03-31T11:41:00Z" w:id="7186">
                  <w:rPr>
                    <w:ins w:author="phetc" w:date="2023-02-13T15:44:00Z" w:id="7187"/>
                    <w:rFonts w:ascii="Calibri" w:hAnsi="Calibri" w:cs="Calibri"/>
                    <w:color w:val="000000"/>
                    <w:sz w:val="28"/>
                  </w:rPr>
                </w:rPrChange>
              </w:rPr>
            </w:pPr>
            <w:ins w:author="phetc" w:date="2023-02-13T15:44:00Z" w:id="7188">
              <w:r w:rsidRPr="00357A8D">
                <w:rPr>
                  <w:rFonts w:ascii="Calibri" w:hAnsi="Calibri" w:cs="Calibri"/>
                  <w:sz w:val="28"/>
                  <w:rPrChange w:author="PC" w:date="2023-03-31T11:41:00Z" w:id="71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A6F431" w14:textId="77777777">
            <w:pPr>
              <w:rPr>
                <w:ins w:author="phetc" w:date="2023-02-13T15:44:00Z" w:id="7190"/>
                <w:rFonts w:ascii="Calibri" w:hAnsi="Calibri" w:cs="Calibri"/>
                <w:sz w:val="28"/>
                <w:rPrChange w:author="PC" w:date="2023-03-31T11:41:00Z" w:id="7191">
                  <w:rPr>
                    <w:ins w:author="phetc" w:date="2023-02-13T15:44:00Z" w:id="7192"/>
                    <w:rFonts w:ascii="Calibri" w:hAnsi="Calibri" w:cs="Calibri"/>
                    <w:color w:val="000000"/>
                    <w:sz w:val="28"/>
                  </w:rPr>
                </w:rPrChange>
              </w:rPr>
            </w:pPr>
            <w:ins w:author="phetc" w:date="2023-02-13T15:44:00Z" w:id="7193">
              <w:r w:rsidRPr="00357A8D">
                <w:rPr>
                  <w:rFonts w:ascii="Calibri" w:hAnsi="Calibri" w:cs="Calibri"/>
                  <w:sz w:val="28"/>
                  <w:rPrChange w:author="PC" w:date="2023-03-31T11:41:00Z" w:id="71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F2B4AC" w14:textId="77777777">
            <w:pPr>
              <w:rPr>
                <w:ins w:author="phetc" w:date="2023-02-13T15:44:00Z" w:id="7195"/>
                <w:rFonts w:ascii="Calibri" w:hAnsi="Calibri" w:cs="Calibri"/>
                <w:sz w:val="28"/>
                <w:rPrChange w:author="PC" w:date="2023-03-31T11:41:00Z" w:id="7196">
                  <w:rPr>
                    <w:ins w:author="phetc" w:date="2023-02-13T15:44:00Z" w:id="7197"/>
                    <w:rFonts w:ascii="Calibri" w:hAnsi="Calibri" w:cs="Calibri"/>
                    <w:color w:val="000000"/>
                    <w:sz w:val="28"/>
                  </w:rPr>
                </w:rPrChange>
              </w:rPr>
            </w:pPr>
            <w:ins w:author="phetc" w:date="2023-02-13T15:44:00Z" w:id="7198">
              <w:r w:rsidRPr="00357A8D">
                <w:rPr>
                  <w:rFonts w:ascii="Calibri" w:hAnsi="Calibri" w:cs="Calibri"/>
                  <w:sz w:val="28"/>
                  <w:rPrChange w:author="PC" w:date="2023-03-31T11:41:00Z" w:id="71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09FF27" w14:textId="77777777">
            <w:pPr>
              <w:rPr>
                <w:ins w:author="phetc" w:date="2023-02-13T15:44:00Z" w:id="7200"/>
                <w:rFonts w:ascii="Calibri" w:hAnsi="Calibri" w:cs="Calibri"/>
                <w:sz w:val="28"/>
                <w:rPrChange w:author="PC" w:date="2023-03-31T11:41:00Z" w:id="7201">
                  <w:rPr>
                    <w:ins w:author="phetc" w:date="2023-02-13T15:44:00Z" w:id="7202"/>
                    <w:rFonts w:ascii="Calibri" w:hAnsi="Calibri" w:cs="Calibri"/>
                    <w:color w:val="000000"/>
                    <w:sz w:val="28"/>
                  </w:rPr>
                </w:rPrChange>
              </w:rPr>
            </w:pPr>
            <w:ins w:author="phetc" w:date="2023-02-13T15:44:00Z" w:id="7203">
              <w:r w:rsidRPr="00357A8D">
                <w:rPr>
                  <w:rFonts w:ascii="Calibri" w:hAnsi="Calibri" w:cs="Calibri"/>
                  <w:sz w:val="28"/>
                  <w:rPrChange w:author="PC" w:date="2023-03-31T11:41:00Z" w:id="72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8E5EBF" w14:textId="77777777">
            <w:pPr>
              <w:rPr>
                <w:ins w:author="phetc" w:date="2023-02-13T15:44:00Z" w:id="7205"/>
                <w:rFonts w:ascii="Calibri" w:hAnsi="Calibri" w:cs="Calibri"/>
                <w:sz w:val="28"/>
                <w:rPrChange w:author="PC" w:date="2023-03-31T11:41:00Z" w:id="7206">
                  <w:rPr>
                    <w:ins w:author="phetc" w:date="2023-02-13T15:44:00Z" w:id="7207"/>
                    <w:rFonts w:ascii="Calibri" w:hAnsi="Calibri" w:cs="Calibri"/>
                    <w:color w:val="000000"/>
                    <w:sz w:val="28"/>
                  </w:rPr>
                </w:rPrChange>
              </w:rPr>
            </w:pPr>
            <w:ins w:author="phetc" w:date="2023-02-13T15:44:00Z" w:id="7208">
              <w:r w:rsidRPr="00357A8D">
                <w:rPr>
                  <w:rFonts w:ascii="Calibri" w:hAnsi="Calibri" w:cs="Calibri"/>
                  <w:sz w:val="28"/>
                  <w:rPrChange w:author="PC" w:date="2023-03-31T11:41:00Z" w:id="72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D5AE96" w14:textId="77777777">
            <w:pPr>
              <w:rPr>
                <w:ins w:author="phetc" w:date="2023-02-13T15:44:00Z" w:id="7210"/>
                <w:rFonts w:ascii="Calibri" w:hAnsi="Calibri" w:cs="Calibri"/>
                <w:sz w:val="28"/>
                <w:rPrChange w:author="PC" w:date="2023-03-31T11:41:00Z" w:id="7211">
                  <w:rPr>
                    <w:ins w:author="phetc" w:date="2023-02-13T15:44:00Z" w:id="7212"/>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978B3C" w14:textId="77777777">
            <w:pPr>
              <w:rPr>
                <w:ins w:author="phetc" w:date="2023-02-13T15:44:00Z" w:id="7213"/>
                <w:rFonts w:ascii="Calibri" w:hAnsi="Calibri" w:cs="Calibri"/>
                <w:sz w:val="28"/>
                <w:rPrChange w:author="PC" w:date="2023-03-31T11:41:00Z" w:id="7214">
                  <w:rPr>
                    <w:ins w:author="phetc" w:date="2023-02-13T15:44:00Z" w:id="7215"/>
                    <w:rFonts w:ascii="Calibri" w:hAnsi="Calibri" w:cs="Calibri"/>
                    <w:color w:val="000000"/>
                    <w:sz w:val="28"/>
                  </w:rPr>
                </w:rPrChange>
              </w:rPr>
            </w:pPr>
            <w:ins w:author="phetc" w:date="2023-02-13T15:44:00Z" w:id="7216">
              <w:r w:rsidRPr="00357A8D">
                <w:rPr>
                  <w:rFonts w:ascii="Calibri" w:hAnsi="Calibri" w:cs="Calibri"/>
                  <w:sz w:val="28"/>
                  <w:rPrChange w:author="PC" w:date="2023-03-31T11:41:00Z" w:id="721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C52F00" w14:textId="77777777">
            <w:pPr>
              <w:rPr>
                <w:ins w:author="phetc" w:date="2023-02-13T15:44:00Z" w:id="7218"/>
                <w:rFonts w:ascii="Calibri" w:hAnsi="Calibri" w:cs="Calibri"/>
                <w:sz w:val="28"/>
                <w:rPrChange w:author="PC" w:date="2023-03-31T11:41:00Z" w:id="7219">
                  <w:rPr>
                    <w:ins w:author="phetc" w:date="2023-02-13T15:44:00Z" w:id="7220"/>
                    <w:rFonts w:ascii="Calibri" w:hAnsi="Calibri" w:cs="Calibri"/>
                    <w:color w:val="000000"/>
                    <w:sz w:val="28"/>
                  </w:rPr>
                </w:rPrChange>
              </w:rPr>
            </w:pPr>
            <w:ins w:author="phetc" w:date="2023-02-13T15:44:00Z" w:id="7221">
              <w:r w:rsidRPr="00357A8D">
                <w:rPr>
                  <w:rFonts w:ascii="Calibri" w:hAnsi="Calibri" w:cs="Calibri"/>
                  <w:sz w:val="28"/>
                  <w:rPrChange w:author="PC" w:date="2023-03-31T11:41:00Z" w:id="72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A8E14D" w14:textId="77777777">
            <w:pPr>
              <w:rPr>
                <w:ins w:author="phetc" w:date="2023-02-13T15:44:00Z" w:id="7223"/>
                <w:rFonts w:ascii="Calibri" w:hAnsi="Calibri" w:cs="Calibri"/>
                <w:sz w:val="28"/>
                <w:rPrChange w:author="PC" w:date="2023-03-31T11:41:00Z" w:id="7224">
                  <w:rPr>
                    <w:ins w:author="phetc" w:date="2023-02-13T15:44:00Z" w:id="7225"/>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D819B2" w14:textId="77777777">
            <w:pPr>
              <w:rPr>
                <w:ins w:author="phetc" w:date="2023-02-13T15:44:00Z" w:id="7226"/>
                <w:rFonts w:ascii="Calibri" w:hAnsi="Calibri" w:cs="Calibri"/>
                <w:sz w:val="28"/>
                <w:rPrChange w:author="PC" w:date="2023-03-31T11:41:00Z" w:id="7227">
                  <w:rPr>
                    <w:ins w:author="phetc" w:date="2023-02-13T15:44:00Z" w:id="7228"/>
                    <w:rFonts w:ascii="Calibri" w:hAnsi="Calibri" w:cs="Calibri"/>
                    <w:color w:val="000000"/>
                    <w:sz w:val="28"/>
                  </w:rPr>
                </w:rPrChange>
              </w:rPr>
            </w:pPr>
            <w:ins w:author="phetc" w:date="2023-02-13T15:44:00Z" w:id="7229">
              <w:r w:rsidRPr="00357A8D">
                <w:rPr>
                  <w:rFonts w:ascii="Calibri" w:hAnsi="Calibri" w:cs="Calibri"/>
                  <w:sz w:val="28"/>
                  <w:rPrChange w:author="PC" w:date="2023-03-31T11:41:00Z" w:id="7230">
                    <w:rPr>
                      <w:rFonts w:ascii="Calibri" w:hAnsi="Calibri" w:cs="Calibri"/>
                      <w:color w:val="000000"/>
                      <w:sz w:val="28"/>
                    </w:rPr>
                  </w:rPrChange>
                </w:rPr>
                <w:t> </w:t>
              </w:r>
            </w:ins>
          </w:p>
        </w:tc>
      </w:tr>
      <w:tr w:rsidRPr="00357A8D" w:rsidR="00567CE2" w:rsidTr="00277A61" w14:paraId="17F7C85E" w14:textId="77777777">
        <w:trPr>
          <w:trHeight w:val="430"/>
          <w:ins w:author="phetc" w:date="2023-02-13T15:44:00Z" w:id="723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2CE9494" w14:textId="77777777">
            <w:pPr>
              <w:rPr>
                <w:ins w:author="phetc" w:date="2023-02-13T15:44:00Z" w:id="7232"/>
                <w:rFonts w:ascii="TH Sarabun New" w:hAnsi="TH Sarabun New" w:cs="TH Sarabun New"/>
                <w:b/>
                <w:bCs/>
                <w:sz w:val="28"/>
                <w:u w:val="single"/>
                <w:cs/>
              </w:rPr>
            </w:pPr>
            <w:ins w:author="phetc" w:date="2023-02-13T15:44:00Z" w:id="7233">
              <w:r w:rsidRPr="00357A8D">
                <w:rPr>
                  <w:rFonts w:ascii="TH Sarabun New" w:hAnsi="TH Sarabun New" w:cs="TH Sarabun New"/>
                  <w:b/>
                  <w:bCs/>
                  <w:sz w:val="28"/>
                  <w:u w:val="single"/>
                  <w:cs/>
                </w:rPr>
                <w:t>หมวดย่อยคณิตเศรษฐศาสตร์</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A269C66" w14:textId="77777777">
            <w:pPr>
              <w:rPr>
                <w:ins w:author="phetc" w:date="2023-02-13T15:44:00Z" w:id="7234"/>
                <w:rFonts w:ascii="Calibri" w:hAnsi="Calibri" w:cs="Calibri"/>
                <w:sz w:val="28"/>
                <w:rPrChange w:author="PC" w:date="2023-03-31T11:41:00Z" w:id="7235">
                  <w:rPr>
                    <w:ins w:author="phetc" w:date="2023-02-13T15:44:00Z" w:id="7236"/>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64ADC75" w14:textId="77777777">
            <w:pPr>
              <w:rPr>
                <w:ins w:author="phetc" w:date="2023-02-13T15:44:00Z" w:id="7237"/>
                <w:rFonts w:ascii="Calibri" w:hAnsi="Calibri" w:cs="Calibri"/>
                <w:sz w:val="28"/>
                <w:rPrChange w:author="PC" w:date="2023-03-31T11:41:00Z" w:id="7238">
                  <w:rPr>
                    <w:ins w:author="phetc" w:date="2023-02-13T15:44:00Z" w:id="7239"/>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0F85875" w14:textId="77777777">
            <w:pPr>
              <w:rPr>
                <w:ins w:author="phetc" w:date="2023-02-13T15:44:00Z" w:id="7240"/>
                <w:rFonts w:ascii="Calibri" w:hAnsi="Calibri" w:cs="Calibri"/>
                <w:sz w:val="28"/>
                <w:rPrChange w:author="PC" w:date="2023-03-31T11:41:00Z" w:id="7241">
                  <w:rPr>
                    <w:ins w:author="phetc" w:date="2023-02-13T15:44:00Z" w:id="7242"/>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266662F" w14:textId="77777777">
            <w:pPr>
              <w:rPr>
                <w:ins w:author="phetc" w:date="2023-02-13T15:44:00Z" w:id="7243"/>
                <w:rFonts w:ascii="Calibri" w:hAnsi="Calibri" w:cs="Calibri"/>
                <w:sz w:val="28"/>
                <w:rPrChange w:author="PC" w:date="2023-03-31T11:41:00Z" w:id="7244">
                  <w:rPr>
                    <w:ins w:author="phetc" w:date="2023-02-13T15:44:00Z" w:id="7245"/>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D6ADF34" w14:textId="77777777">
            <w:pPr>
              <w:rPr>
                <w:ins w:author="phetc" w:date="2023-02-13T15:44:00Z" w:id="7246"/>
                <w:rFonts w:ascii="Calibri" w:hAnsi="Calibri" w:cs="Calibri"/>
                <w:sz w:val="28"/>
                <w:rPrChange w:author="PC" w:date="2023-03-31T11:41:00Z" w:id="7247">
                  <w:rPr>
                    <w:ins w:author="phetc" w:date="2023-02-13T15:44:00Z" w:id="7248"/>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801CEB2" w14:textId="77777777">
            <w:pPr>
              <w:rPr>
                <w:ins w:author="phetc" w:date="2023-02-13T15:44:00Z" w:id="7249"/>
                <w:rFonts w:ascii="Calibri" w:hAnsi="Calibri" w:cs="Calibri"/>
                <w:sz w:val="28"/>
                <w:rPrChange w:author="PC" w:date="2023-03-31T11:41:00Z" w:id="7250">
                  <w:rPr>
                    <w:ins w:author="phetc" w:date="2023-02-13T15:44:00Z" w:id="7251"/>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8633F6E" w14:textId="77777777">
            <w:pPr>
              <w:rPr>
                <w:ins w:author="phetc" w:date="2023-02-13T15:44:00Z" w:id="7252"/>
                <w:rFonts w:ascii="Calibri" w:hAnsi="Calibri" w:cs="Calibri"/>
                <w:sz w:val="28"/>
                <w:rPrChange w:author="PC" w:date="2023-03-31T11:41:00Z" w:id="7253">
                  <w:rPr>
                    <w:ins w:author="phetc" w:date="2023-02-13T15:44:00Z" w:id="7254"/>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28544B7" w14:textId="77777777">
            <w:pPr>
              <w:rPr>
                <w:ins w:author="phetc" w:date="2023-02-13T15:44:00Z" w:id="7255"/>
                <w:rFonts w:ascii="Calibri" w:hAnsi="Calibri" w:cs="Calibri"/>
                <w:sz w:val="28"/>
                <w:rPrChange w:author="PC" w:date="2023-03-31T11:41:00Z" w:id="7256">
                  <w:rPr>
                    <w:ins w:author="phetc" w:date="2023-02-13T15:44:00Z" w:id="7257"/>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DA9ED94" w14:textId="77777777">
            <w:pPr>
              <w:rPr>
                <w:ins w:author="phetc" w:date="2023-02-13T15:44:00Z" w:id="7258"/>
                <w:rFonts w:ascii="Calibri" w:hAnsi="Calibri" w:cs="Calibri"/>
                <w:sz w:val="28"/>
                <w:rPrChange w:author="PC" w:date="2023-03-31T11:41:00Z" w:id="7259">
                  <w:rPr>
                    <w:ins w:author="phetc" w:date="2023-02-13T15:44:00Z" w:id="7260"/>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B0C4373" w14:textId="77777777">
            <w:pPr>
              <w:rPr>
                <w:ins w:author="phetc" w:date="2023-02-13T15:44:00Z" w:id="7261"/>
                <w:rFonts w:ascii="Calibri" w:hAnsi="Calibri" w:cs="Calibri"/>
                <w:sz w:val="28"/>
                <w:rPrChange w:author="PC" w:date="2023-03-31T11:41:00Z" w:id="7262">
                  <w:rPr>
                    <w:ins w:author="phetc" w:date="2023-02-13T15:44:00Z" w:id="7263"/>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0844FD9" w14:textId="77777777">
            <w:pPr>
              <w:rPr>
                <w:ins w:author="phetc" w:date="2023-02-13T15:44:00Z" w:id="7264"/>
                <w:rFonts w:ascii="Calibri" w:hAnsi="Calibri" w:cs="Calibri"/>
                <w:sz w:val="28"/>
                <w:rPrChange w:author="PC" w:date="2023-03-31T11:41:00Z" w:id="7265">
                  <w:rPr>
                    <w:ins w:author="phetc" w:date="2023-02-13T15:44:00Z" w:id="7266"/>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EF7ECBB" w14:textId="77777777">
            <w:pPr>
              <w:rPr>
                <w:ins w:author="phetc" w:date="2023-02-13T15:44:00Z" w:id="7267"/>
                <w:rFonts w:ascii="Calibri" w:hAnsi="Calibri" w:cs="Calibri"/>
                <w:sz w:val="28"/>
                <w:rPrChange w:author="PC" w:date="2023-03-31T11:41:00Z" w:id="7268">
                  <w:rPr>
                    <w:ins w:author="phetc" w:date="2023-02-13T15:44:00Z" w:id="7269"/>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841A4EA" w14:textId="77777777">
            <w:pPr>
              <w:rPr>
                <w:ins w:author="phetc" w:date="2023-02-13T15:44:00Z" w:id="7270"/>
                <w:rFonts w:ascii="Calibri" w:hAnsi="Calibri" w:cs="Calibri"/>
                <w:sz w:val="28"/>
                <w:rPrChange w:author="PC" w:date="2023-03-31T11:41:00Z" w:id="7271">
                  <w:rPr>
                    <w:ins w:author="phetc" w:date="2023-02-13T15:44:00Z" w:id="7272"/>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9607CD4" w14:textId="77777777">
            <w:pPr>
              <w:rPr>
                <w:ins w:author="phetc" w:date="2023-02-13T15:44:00Z" w:id="7273"/>
                <w:rFonts w:ascii="Calibri" w:hAnsi="Calibri" w:cs="Calibri"/>
                <w:sz w:val="28"/>
                <w:rPrChange w:author="PC" w:date="2023-03-31T11:41:00Z" w:id="7274">
                  <w:rPr>
                    <w:ins w:author="phetc" w:date="2023-02-13T15:44:00Z" w:id="7275"/>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5A17FFF" w14:textId="77777777">
            <w:pPr>
              <w:rPr>
                <w:ins w:author="phetc" w:date="2023-02-13T15:44:00Z" w:id="7276"/>
                <w:rFonts w:ascii="Calibri" w:hAnsi="Calibri" w:cs="Calibri"/>
                <w:sz w:val="28"/>
                <w:rPrChange w:author="PC" w:date="2023-03-31T11:41:00Z" w:id="7277">
                  <w:rPr>
                    <w:ins w:author="phetc" w:date="2023-02-13T15:44:00Z" w:id="7278"/>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FB82F35" w14:textId="77777777">
            <w:pPr>
              <w:rPr>
                <w:ins w:author="phetc" w:date="2023-02-13T15:44:00Z" w:id="7279"/>
                <w:rFonts w:ascii="Calibri" w:hAnsi="Calibri" w:cs="Calibri"/>
                <w:sz w:val="28"/>
                <w:rPrChange w:author="PC" w:date="2023-03-31T11:41:00Z" w:id="7280">
                  <w:rPr>
                    <w:ins w:author="phetc" w:date="2023-02-13T15:44:00Z" w:id="7281"/>
                    <w:rFonts w:ascii="Calibri" w:hAnsi="Calibri" w:cs="Calibri"/>
                    <w:color w:val="000000"/>
                    <w:sz w:val="28"/>
                  </w:rPr>
                </w:rPrChange>
              </w:rPr>
            </w:pPr>
          </w:p>
        </w:tc>
      </w:tr>
      <w:tr w:rsidRPr="00357A8D" w:rsidR="00567CE2" w:rsidTr="00277A61" w14:paraId="350BFD4B" w14:textId="77777777">
        <w:trPr>
          <w:trHeight w:val="430"/>
          <w:ins w:author="phetc" w:date="2023-02-13T15:44:00Z" w:id="7282"/>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7CE75E6" w14:textId="77777777">
            <w:pPr>
              <w:rPr>
                <w:ins w:author="phetc" w:date="2023-02-13T15:44:00Z" w:id="7283"/>
                <w:rFonts w:ascii="Calibri" w:hAnsi="Calibri" w:cs="Calibri"/>
                <w:sz w:val="28"/>
                <w:rPrChange w:author="PC" w:date="2023-03-31T11:41:00Z" w:id="7284">
                  <w:rPr>
                    <w:ins w:author="phetc" w:date="2023-02-13T15:44:00Z" w:id="7285"/>
                    <w:rFonts w:ascii="Calibri" w:hAnsi="Calibri" w:cs="Calibri"/>
                    <w:color w:val="000000"/>
                    <w:sz w:val="28"/>
                  </w:rPr>
                </w:rPrChange>
              </w:rPr>
            </w:pPr>
            <w:ins w:author="phetc" w:date="2023-02-13T15:44:00Z" w:id="7286">
              <w:r w:rsidRPr="00357A8D">
                <w:rPr>
                  <w:rFonts w:ascii="TH Sarabun New" w:hAnsi="TH Sarabun New" w:cs="TH Sarabun New"/>
                  <w:sz w:val="28"/>
                  <w:cs/>
                </w:rPr>
                <w:t>ศ.</w:t>
              </w:r>
              <w:r w:rsidRPr="00357A8D">
                <w:rPr>
                  <w:rFonts w:ascii="TH Sarabun New" w:hAnsi="TH Sarabun New" w:eastAsia="AngsanaNew-Bold" w:cs="TH Sarabun New"/>
                  <w:sz w:val="28"/>
                </w:rPr>
                <w:t xml:space="preserve">320 </w:t>
              </w:r>
              <w:r w:rsidRPr="00357A8D">
                <w:rPr>
                  <w:rFonts w:ascii="TH Sarabun New" w:hAnsi="TH Sarabun New" w:cs="TH Sarabun New"/>
                  <w:sz w:val="28"/>
                  <w:cs/>
                </w:rPr>
                <w:t xml:space="preserve">คณิตเศรษฐศาสตร์เบื้องต้น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8DB16C" w14:textId="77777777">
            <w:pPr>
              <w:rPr>
                <w:ins w:author="phetc" w:date="2023-02-13T15:44:00Z" w:id="7287"/>
                <w:rFonts w:ascii="Calibri" w:hAnsi="Calibri" w:cs="Calibri"/>
                <w:sz w:val="28"/>
                <w:rPrChange w:author="PC" w:date="2023-03-31T11:41:00Z" w:id="7288">
                  <w:rPr>
                    <w:ins w:author="phetc" w:date="2023-02-13T15:44:00Z" w:id="7289"/>
                    <w:rFonts w:ascii="Calibri" w:hAnsi="Calibri" w:cs="Calibri"/>
                    <w:color w:val="000000"/>
                    <w:sz w:val="28"/>
                  </w:rPr>
                </w:rPrChange>
              </w:rPr>
            </w:pPr>
            <w:ins w:author="phetc" w:date="2023-02-13T15:44:00Z" w:id="7290">
              <w:r w:rsidRPr="00357A8D">
                <w:rPr>
                  <w:rFonts w:ascii="Calibri" w:hAnsi="Calibri" w:cs="Calibri"/>
                  <w:sz w:val="28"/>
                  <w:rPrChange w:author="PC" w:date="2023-03-31T11:41:00Z" w:id="7291">
                    <w:rPr>
                      <w:rFonts w:ascii="Calibri" w:hAnsi="Calibri" w:cs="Calibri"/>
                      <w:color w:val="000000"/>
                      <w:sz w:val="28"/>
                    </w:rPr>
                  </w:rPrChange>
                </w:rPr>
                <w:t> </w:t>
              </w:r>
              <w:r w:rsidRPr="00357A8D">
                <w:rPr>
                  <w:rFonts w:ascii="Wingdings 2" w:hAnsi="Wingdings 2" w:eastAsia="Wingdings 2" w:cs="Wingdings 2"/>
                  <w:sz w:val="28"/>
                  <w:rPrChange w:author="PC" w:date="2023-03-31T11:41:00Z" w:id="72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DC7744" w14:textId="77777777">
            <w:pPr>
              <w:rPr>
                <w:ins w:author="phetc" w:date="2023-02-13T15:44:00Z" w:id="7293"/>
                <w:rFonts w:ascii="Calibri" w:hAnsi="Calibri" w:cs="Calibri"/>
                <w:sz w:val="28"/>
                <w:rPrChange w:author="PC" w:date="2023-03-31T11:41:00Z" w:id="7294">
                  <w:rPr>
                    <w:ins w:author="phetc" w:date="2023-02-13T15:44:00Z" w:id="7295"/>
                    <w:rFonts w:ascii="Calibri" w:hAnsi="Calibri" w:cs="Calibri"/>
                    <w:color w:val="000000"/>
                    <w:sz w:val="28"/>
                  </w:rPr>
                </w:rPrChange>
              </w:rPr>
            </w:pPr>
            <w:ins w:author="phetc" w:date="2023-02-13T15:44:00Z" w:id="7296">
              <w:r w:rsidRPr="00357A8D">
                <w:rPr>
                  <w:rFonts w:ascii="Calibri" w:hAnsi="Calibri" w:cs="Calibri"/>
                  <w:sz w:val="28"/>
                  <w:rPrChange w:author="PC" w:date="2023-03-31T11:41:00Z" w:id="7297">
                    <w:rPr>
                      <w:rFonts w:ascii="Calibri" w:hAnsi="Calibri" w:cs="Calibri"/>
                      <w:color w:val="000000"/>
                      <w:sz w:val="28"/>
                    </w:rPr>
                  </w:rPrChange>
                </w:rPr>
                <w:t> </w:t>
              </w:r>
              <w:r w:rsidRPr="00357A8D">
                <w:rPr>
                  <w:rFonts w:ascii="Wingdings 2" w:hAnsi="Wingdings 2" w:eastAsia="Wingdings 2" w:cs="Wingdings 2"/>
                  <w:sz w:val="28"/>
                  <w:rPrChange w:author="PC" w:date="2023-03-31T11:41:00Z" w:id="72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D84F48" w14:textId="77777777">
            <w:pPr>
              <w:rPr>
                <w:ins w:author="phetc" w:date="2023-02-13T15:44:00Z" w:id="7299"/>
                <w:rFonts w:ascii="Calibri" w:hAnsi="Calibri" w:cs="Calibri"/>
                <w:sz w:val="28"/>
                <w:rPrChange w:author="PC" w:date="2023-03-31T11:41:00Z" w:id="7300">
                  <w:rPr>
                    <w:ins w:author="phetc" w:date="2023-02-13T15:44:00Z" w:id="7301"/>
                    <w:rFonts w:ascii="Calibri" w:hAnsi="Calibri" w:cs="Calibri"/>
                    <w:color w:val="000000"/>
                    <w:sz w:val="28"/>
                  </w:rPr>
                </w:rPrChange>
              </w:rPr>
            </w:pPr>
            <w:ins w:author="phetc" w:date="2023-02-13T15:44:00Z" w:id="7302">
              <w:r w:rsidRPr="00357A8D">
                <w:rPr>
                  <w:rFonts w:ascii="Calibri" w:hAnsi="Calibri" w:cs="Calibri"/>
                  <w:sz w:val="28"/>
                  <w:rPrChange w:author="PC" w:date="2023-03-31T11:41:00Z" w:id="73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66665C" w14:textId="77777777">
            <w:pPr>
              <w:rPr>
                <w:ins w:author="phetc" w:date="2023-02-13T15:44:00Z" w:id="7304"/>
                <w:rFonts w:ascii="Calibri" w:hAnsi="Calibri" w:cs="Calibri"/>
                <w:sz w:val="28"/>
                <w:rPrChange w:author="PC" w:date="2023-03-31T11:41:00Z" w:id="7305">
                  <w:rPr>
                    <w:ins w:author="phetc" w:date="2023-02-13T15:44:00Z" w:id="7306"/>
                    <w:rFonts w:ascii="Calibri" w:hAnsi="Calibri" w:cs="Calibri"/>
                    <w:color w:val="000000"/>
                    <w:sz w:val="28"/>
                  </w:rPr>
                </w:rPrChange>
              </w:rPr>
            </w:pPr>
            <w:ins w:author="phetc" w:date="2023-02-13T15:44:00Z" w:id="7307">
              <w:r w:rsidRPr="00357A8D">
                <w:rPr>
                  <w:rFonts w:ascii="Calibri" w:hAnsi="Calibri" w:cs="Calibri"/>
                  <w:sz w:val="28"/>
                  <w:rPrChange w:author="PC" w:date="2023-03-31T11:41:00Z" w:id="7308">
                    <w:rPr>
                      <w:rFonts w:ascii="Calibri" w:hAnsi="Calibri" w:cs="Calibri"/>
                      <w:color w:val="000000"/>
                      <w:sz w:val="28"/>
                    </w:rPr>
                  </w:rPrChange>
                </w:rPr>
                <w:t> </w:t>
              </w:r>
              <w:r w:rsidRPr="00357A8D">
                <w:rPr>
                  <w:rFonts w:ascii="Wingdings 2" w:hAnsi="Wingdings 2" w:eastAsia="Wingdings 2" w:cs="Wingdings 2"/>
                  <w:sz w:val="28"/>
                  <w:rPrChange w:author="PC" w:date="2023-03-31T11:41:00Z" w:id="73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718BCB" w14:textId="77777777">
            <w:pPr>
              <w:rPr>
                <w:ins w:author="phetc" w:date="2023-02-13T15:44:00Z" w:id="7310"/>
                <w:rFonts w:ascii="Calibri" w:hAnsi="Calibri" w:cs="Calibri"/>
                <w:sz w:val="28"/>
                <w:rPrChange w:author="PC" w:date="2023-03-31T11:41:00Z" w:id="7311">
                  <w:rPr>
                    <w:ins w:author="phetc" w:date="2023-02-13T15:44:00Z" w:id="7312"/>
                    <w:rFonts w:ascii="Calibri" w:hAnsi="Calibri" w:cs="Calibri"/>
                    <w:color w:val="000000"/>
                    <w:sz w:val="28"/>
                  </w:rPr>
                </w:rPrChange>
              </w:rPr>
            </w:pPr>
            <w:ins w:author="phetc" w:date="2023-02-13T15:44:00Z" w:id="7313">
              <w:r w:rsidRPr="00357A8D">
                <w:rPr>
                  <w:rFonts w:ascii="Calibri" w:hAnsi="Calibri" w:cs="Calibri"/>
                  <w:sz w:val="28"/>
                  <w:rPrChange w:author="PC" w:date="2023-03-31T11:41:00Z" w:id="7314">
                    <w:rPr>
                      <w:rFonts w:ascii="Calibri" w:hAnsi="Calibri" w:cs="Calibri"/>
                      <w:color w:val="000000"/>
                      <w:sz w:val="28"/>
                    </w:rPr>
                  </w:rPrChange>
                </w:rPr>
                <w:t> </w:t>
              </w:r>
              <w:r w:rsidRPr="00357A8D">
                <w:rPr>
                  <w:rFonts w:ascii="Wingdings 2" w:hAnsi="Wingdings 2" w:eastAsia="Wingdings 2" w:cs="Wingdings 2"/>
                  <w:sz w:val="28"/>
                  <w:rPrChange w:author="PC" w:date="2023-03-31T11:41:00Z" w:id="73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0CE9AD" w14:textId="77777777">
            <w:pPr>
              <w:rPr>
                <w:ins w:author="phetc" w:date="2023-02-13T15:44:00Z" w:id="7316"/>
                <w:rFonts w:ascii="Calibri" w:hAnsi="Calibri" w:cs="Calibri"/>
                <w:sz w:val="28"/>
                <w:rPrChange w:author="PC" w:date="2023-03-31T11:41:00Z" w:id="7317">
                  <w:rPr>
                    <w:ins w:author="phetc" w:date="2023-02-13T15:44:00Z" w:id="7318"/>
                    <w:rFonts w:ascii="Calibri" w:hAnsi="Calibri" w:cs="Calibri"/>
                    <w:color w:val="000000"/>
                    <w:sz w:val="28"/>
                  </w:rPr>
                </w:rPrChange>
              </w:rPr>
            </w:pPr>
            <w:ins w:author="phetc" w:date="2023-02-13T15:44:00Z" w:id="7319">
              <w:r w:rsidRPr="00357A8D">
                <w:rPr>
                  <w:rFonts w:ascii="Calibri" w:hAnsi="Calibri" w:cs="Calibri"/>
                  <w:sz w:val="28"/>
                  <w:rPrChange w:author="PC" w:date="2023-03-31T11:41:00Z" w:id="7320">
                    <w:rPr>
                      <w:rFonts w:ascii="Calibri" w:hAnsi="Calibri" w:cs="Calibri"/>
                      <w:color w:val="000000"/>
                      <w:sz w:val="28"/>
                    </w:rPr>
                  </w:rPrChange>
                </w:rPr>
                <w:t> </w:t>
              </w:r>
              <w:r w:rsidRPr="00357A8D">
                <w:rPr>
                  <w:rFonts w:ascii="Wingdings 2" w:hAnsi="Wingdings 2" w:eastAsia="Wingdings 2" w:cs="Wingdings 2"/>
                  <w:sz w:val="28"/>
                  <w:rPrChange w:author="PC" w:date="2023-03-31T11:41:00Z" w:id="73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6D604D" w14:textId="77777777">
            <w:pPr>
              <w:rPr>
                <w:ins w:author="phetc" w:date="2023-02-13T15:44:00Z" w:id="7322"/>
                <w:rFonts w:ascii="Calibri" w:hAnsi="Calibri" w:cs="Calibri"/>
                <w:sz w:val="28"/>
                <w:rPrChange w:author="PC" w:date="2023-03-31T11:41:00Z" w:id="7323">
                  <w:rPr>
                    <w:ins w:author="phetc" w:date="2023-02-13T15:44:00Z" w:id="7324"/>
                    <w:rFonts w:ascii="Calibri" w:hAnsi="Calibri" w:cs="Calibri"/>
                    <w:color w:val="000000"/>
                    <w:sz w:val="28"/>
                  </w:rPr>
                </w:rPrChange>
              </w:rPr>
            </w:pPr>
            <w:ins w:author="phetc" w:date="2023-02-13T15:44:00Z" w:id="7325">
              <w:r w:rsidRPr="00357A8D">
                <w:rPr>
                  <w:rFonts w:ascii="Calibri" w:hAnsi="Calibri" w:cs="Calibri"/>
                  <w:sz w:val="28"/>
                  <w:rPrChange w:author="PC" w:date="2023-03-31T11:41:00Z" w:id="7326">
                    <w:rPr>
                      <w:rFonts w:ascii="Calibri" w:hAnsi="Calibri" w:cs="Calibri"/>
                      <w:color w:val="000000"/>
                      <w:sz w:val="28"/>
                    </w:rPr>
                  </w:rPrChange>
                </w:rPr>
                <w:t> </w:t>
              </w:r>
              <w:r w:rsidRPr="00357A8D">
                <w:rPr>
                  <w:rFonts w:ascii="Wingdings 2" w:hAnsi="Wingdings 2" w:eastAsia="Wingdings 2" w:cs="Wingdings 2"/>
                  <w:sz w:val="28"/>
                  <w:rPrChange w:author="PC" w:date="2023-03-31T11:41:00Z" w:id="73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142444" w14:textId="77777777">
            <w:pPr>
              <w:rPr>
                <w:ins w:author="phetc" w:date="2023-02-13T15:44:00Z" w:id="7328"/>
                <w:rFonts w:ascii="Calibri" w:hAnsi="Calibri" w:cs="Calibri"/>
                <w:sz w:val="28"/>
                <w:rPrChange w:author="PC" w:date="2023-03-31T11:41:00Z" w:id="7329">
                  <w:rPr>
                    <w:ins w:author="phetc" w:date="2023-02-13T15:44:00Z" w:id="7330"/>
                    <w:rFonts w:ascii="Calibri" w:hAnsi="Calibri" w:cs="Calibri"/>
                    <w:color w:val="000000"/>
                    <w:sz w:val="28"/>
                  </w:rPr>
                </w:rPrChange>
              </w:rPr>
            </w:pPr>
            <w:ins w:author="phetc" w:date="2023-02-13T15:44:00Z" w:id="7331">
              <w:r w:rsidRPr="00357A8D">
                <w:rPr>
                  <w:rFonts w:ascii="Calibri" w:hAnsi="Calibri" w:cs="Calibri"/>
                  <w:sz w:val="28"/>
                  <w:rPrChange w:author="PC" w:date="2023-03-31T11:41:00Z" w:id="7332">
                    <w:rPr>
                      <w:rFonts w:ascii="Calibri" w:hAnsi="Calibri" w:cs="Calibri"/>
                      <w:color w:val="000000"/>
                      <w:sz w:val="28"/>
                    </w:rPr>
                  </w:rPrChange>
                </w:rPr>
                <w:t> </w:t>
              </w:r>
              <w:r w:rsidRPr="00357A8D">
                <w:rPr>
                  <w:rFonts w:ascii="Wingdings 2" w:hAnsi="Wingdings 2" w:eastAsia="Wingdings 2" w:cs="Wingdings 2"/>
                  <w:sz w:val="28"/>
                  <w:rPrChange w:author="PC" w:date="2023-03-31T11:41:00Z" w:id="73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C02AAD" w14:textId="77777777">
            <w:pPr>
              <w:rPr>
                <w:ins w:author="phetc" w:date="2023-02-13T15:44:00Z" w:id="7334"/>
                <w:rFonts w:ascii="Calibri" w:hAnsi="Calibri" w:cs="Calibri"/>
                <w:sz w:val="28"/>
                <w:rPrChange w:author="PC" w:date="2023-03-31T11:41:00Z" w:id="7335">
                  <w:rPr>
                    <w:ins w:author="phetc" w:date="2023-02-13T15:44:00Z" w:id="7336"/>
                    <w:rFonts w:ascii="Calibri" w:hAnsi="Calibri" w:cs="Calibri"/>
                    <w:color w:val="000000"/>
                    <w:sz w:val="28"/>
                  </w:rPr>
                </w:rPrChange>
              </w:rPr>
            </w:pPr>
            <w:ins w:author="phetc" w:date="2023-02-13T15:44:00Z" w:id="7337">
              <w:r w:rsidRPr="00357A8D">
                <w:rPr>
                  <w:rFonts w:ascii="Calibri" w:hAnsi="Calibri" w:cs="Calibri"/>
                  <w:sz w:val="28"/>
                  <w:rPrChange w:author="PC" w:date="2023-03-31T11:41:00Z" w:id="73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323738" w14:textId="77777777">
            <w:pPr>
              <w:rPr>
                <w:ins w:author="phetc" w:date="2023-02-13T15:44:00Z" w:id="7339"/>
                <w:rFonts w:ascii="Calibri" w:hAnsi="Calibri" w:cs="Calibri"/>
                <w:sz w:val="28"/>
                <w:rPrChange w:author="PC" w:date="2023-03-31T11:41:00Z" w:id="7340">
                  <w:rPr>
                    <w:ins w:author="phetc" w:date="2023-02-13T15:44:00Z" w:id="7341"/>
                    <w:rFonts w:ascii="Calibri" w:hAnsi="Calibri" w:cs="Calibri"/>
                    <w:color w:val="000000"/>
                    <w:sz w:val="28"/>
                  </w:rPr>
                </w:rPrChange>
              </w:rPr>
            </w:pPr>
            <w:ins w:author="phetc" w:date="2023-02-13T15:44:00Z" w:id="7342">
              <w:r w:rsidRPr="00357A8D">
                <w:rPr>
                  <w:rFonts w:ascii="Calibri" w:hAnsi="Calibri" w:cs="Calibri"/>
                  <w:sz w:val="28"/>
                  <w:rPrChange w:author="PC" w:date="2023-03-31T11:41:00Z" w:id="7343">
                    <w:rPr>
                      <w:rFonts w:ascii="Calibri" w:hAnsi="Calibri" w:cs="Calibri"/>
                      <w:color w:val="000000"/>
                      <w:sz w:val="28"/>
                    </w:rPr>
                  </w:rPrChange>
                </w:rPr>
                <w:t> </w:t>
              </w:r>
              <w:r w:rsidRPr="00357A8D">
                <w:rPr>
                  <w:rFonts w:ascii="Wingdings 2" w:hAnsi="Wingdings 2" w:eastAsia="Wingdings 2" w:cs="Wingdings 2"/>
                  <w:sz w:val="28"/>
                  <w:rPrChange w:author="PC" w:date="2023-03-31T11:41:00Z" w:id="73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7D294C" w14:textId="77777777">
            <w:pPr>
              <w:rPr>
                <w:ins w:author="phetc" w:date="2023-02-13T15:44:00Z" w:id="7345"/>
                <w:rFonts w:ascii="Calibri" w:hAnsi="Calibri" w:cs="Calibri"/>
                <w:sz w:val="28"/>
                <w:rPrChange w:author="PC" w:date="2023-03-31T11:41:00Z" w:id="7346">
                  <w:rPr>
                    <w:ins w:author="phetc" w:date="2023-02-13T15:44:00Z" w:id="7347"/>
                    <w:rFonts w:ascii="Calibri" w:hAnsi="Calibri" w:cs="Calibri"/>
                    <w:color w:val="000000"/>
                    <w:sz w:val="28"/>
                  </w:rPr>
                </w:rPrChange>
              </w:rPr>
            </w:pPr>
            <w:ins w:author="phetc" w:date="2023-02-13T15:44:00Z" w:id="7348">
              <w:r w:rsidRPr="00357A8D">
                <w:rPr>
                  <w:rFonts w:ascii="Calibri" w:hAnsi="Calibri" w:cs="Calibri"/>
                  <w:sz w:val="28"/>
                  <w:rPrChange w:author="PC" w:date="2023-03-31T11:41:00Z" w:id="73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A62D29" w14:textId="77777777">
            <w:pPr>
              <w:rPr>
                <w:ins w:author="phetc" w:date="2023-02-13T15:44:00Z" w:id="7350"/>
                <w:rFonts w:ascii="Calibri" w:hAnsi="Calibri" w:cs="Calibri"/>
                <w:sz w:val="28"/>
                <w:rPrChange w:author="PC" w:date="2023-03-31T11:41:00Z" w:id="7351">
                  <w:rPr>
                    <w:ins w:author="phetc" w:date="2023-02-13T15:44:00Z" w:id="7352"/>
                    <w:rFonts w:ascii="Calibri" w:hAnsi="Calibri" w:cs="Calibri"/>
                    <w:color w:val="000000"/>
                    <w:sz w:val="28"/>
                  </w:rPr>
                </w:rPrChange>
              </w:rPr>
            </w:pPr>
            <w:ins w:author="phetc" w:date="2023-02-13T15:44:00Z" w:id="7353">
              <w:r w:rsidRPr="00357A8D">
                <w:rPr>
                  <w:rFonts w:ascii="Calibri" w:hAnsi="Calibri" w:cs="Calibri"/>
                  <w:sz w:val="28"/>
                  <w:rPrChange w:author="PC" w:date="2023-03-31T11:41:00Z" w:id="7354">
                    <w:rPr>
                      <w:rFonts w:ascii="Calibri" w:hAnsi="Calibri" w:cs="Calibri"/>
                      <w:color w:val="000000"/>
                      <w:sz w:val="28"/>
                    </w:rPr>
                  </w:rPrChange>
                </w:rPr>
                <w:t> </w:t>
              </w:r>
              <w:r w:rsidRPr="00357A8D">
                <w:rPr>
                  <w:rFonts w:ascii="Wingdings 2" w:hAnsi="Wingdings 2" w:eastAsia="Wingdings 2" w:cs="Wingdings 2"/>
                  <w:sz w:val="28"/>
                  <w:rPrChange w:author="PC" w:date="2023-03-31T11:41:00Z" w:id="73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1F74F5" w14:textId="77777777">
            <w:pPr>
              <w:rPr>
                <w:ins w:author="phetc" w:date="2023-02-13T15:44:00Z" w:id="7356"/>
                <w:rFonts w:ascii="Calibri" w:hAnsi="Calibri" w:cs="Calibri"/>
                <w:sz w:val="28"/>
                <w:rPrChange w:author="PC" w:date="2023-03-31T11:41:00Z" w:id="7357">
                  <w:rPr>
                    <w:ins w:author="phetc" w:date="2023-02-13T15:44:00Z" w:id="7358"/>
                    <w:rFonts w:ascii="Calibri" w:hAnsi="Calibri" w:cs="Calibri"/>
                    <w:color w:val="000000"/>
                    <w:sz w:val="28"/>
                  </w:rPr>
                </w:rPrChange>
              </w:rPr>
            </w:pPr>
            <w:ins w:author="phetc" w:date="2023-02-13T15:44:00Z" w:id="7359">
              <w:r w:rsidRPr="00357A8D">
                <w:rPr>
                  <w:rFonts w:ascii="Calibri" w:hAnsi="Calibri" w:cs="Calibri"/>
                  <w:sz w:val="28"/>
                  <w:rPrChange w:author="PC" w:date="2023-03-31T11:41:00Z" w:id="7360">
                    <w:rPr>
                      <w:rFonts w:ascii="Calibri" w:hAnsi="Calibri" w:cs="Calibri"/>
                      <w:color w:val="000000"/>
                      <w:sz w:val="28"/>
                    </w:rPr>
                  </w:rPrChange>
                </w:rPr>
                <w:t> </w:t>
              </w:r>
              <w:r w:rsidRPr="00357A8D">
                <w:rPr>
                  <w:rFonts w:ascii="Wingdings 2" w:hAnsi="Wingdings 2" w:eastAsia="Wingdings 2" w:cs="Wingdings 2"/>
                  <w:sz w:val="28"/>
                  <w:rPrChange w:author="PC" w:date="2023-03-31T11:41:00Z" w:id="73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D6A69A" w14:textId="77777777">
            <w:pPr>
              <w:rPr>
                <w:ins w:author="phetc" w:date="2023-02-13T15:44:00Z" w:id="7362"/>
                <w:rFonts w:ascii="Calibri" w:hAnsi="Calibri" w:cs="Calibri"/>
                <w:sz w:val="28"/>
                <w:rPrChange w:author="PC" w:date="2023-03-31T11:41:00Z" w:id="7363">
                  <w:rPr>
                    <w:ins w:author="phetc" w:date="2023-02-13T15:44:00Z" w:id="7364"/>
                    <w:rFonts w:ascii="Calibri" w:hAnsi="Calibri" w:cs="Calibri"/>
                    <w:color w:val="000000"/>
                    <w:sz w:val="28"/>
                  </w:rPr>
                </w:rPrChange>
              </w:rPr>
            </w:pPr>
            <w:ins w:author="phetc" w:date="2023-02-13T15:44:00Z" w:id="7365">
              <w:r w:rsidRPr="00357A8D">
                <w:rPr>
                  <w:rFonts w:ascii="Calibri" w:hAnsi="Calibri" w:cs="Calibri"/>
                  <w:sz w:val="28"/>
                  <w:rPrChange w:author="PC" w:date="2023-03-31T11:41:00Z" w:id="736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C26CB7" w14:textId="77777777">
            <w:pPr>
              <w:rPr>
                <w:ins w:author="phetc" w:date="2023-02-13T15:44:00Z" w:id="7367"/>
                <w:rFonts w:ascii="Calibri" w:hAnsi="Calibri" w:cs="Calibri"/>
                <w:sz w:val="28"/>
                <w:rPrChange w:author="PC" w:date="2023-03-31T11:41:00Z" w:id="7368">
                  <w:rPr>
                    <w:ins w:author="phetc" w:date="2023-02-13T15:44:00Z" w:id="7369"/>
                    <w:rFonts w:ascii="Calibri" w:hAnsi="Calibri" w:cs="Calibri"/>
                    <w:color w:val="000000"/>
                    <w:sz w:val="28"/>
                  </w:rPr>
                </w:rPrChange>
              </w:rPr>
            </w:pPr>
            <w:ins w:author="phetc" w:date="2023-02-13T15:44:00Z" w:id="7370">
              <w:r w:rsidRPr="00357A8D">
                <w:rPr>
                  <w:rFonts w:ascii="Wingdings 2" w:hAnsi="Wingdings 2" w:eastAsia="Wingdings 2" w:cs="Wingdings 2"/>
                  <w:sz w:val="28"/>
                  <w:rPrChange w:author="PC" w:date="2023-03-31T11:41:00Z" w:id="73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D16B3F" w14:textId="77777777">
            <w:pPr>
              <w:rPr>
                <w:ins w:author="phetc" w:date="2023-02-13T15:44:00Z" w:id="7372"/>
                <w:rFonts w:ascii="Calibri" w:hAnsi="Calibri" w:cs="Calibri"/>
                <w:sz w:val="28"/>
                <w:rPrChange w:author="PC" w:date="2023-03-31T11:41:00Z" w:id="7373">
                  <w:rPr>
                    <w:ins w:author="phetc" w:date="2023-02-13T15:44:00Z" w:id="7374"/>
                    <w:rFonts w:ascii="Calibri" w:hAnsi="Calibri" w:cs="Calibri"/>
                    <w:color w:val="000000"/>
                    <w:sz w:val="28"/>
                  </w:rPr>
                </w:rPrChange>
              </w:rPr>
            </w:pPr>
            <w:ins w:author="phetc" w:date="2023-02-13T15:44:00Z" w:id="7375">
              <w:r w:rsidRPr="00357A8D">
                <w:rPr>
                  <w:rFonts w:ascii="Calibri" w:hAnsi="Calibri" w:cs="Calibri"/>
                  <w:sz w:val="28"/>
                  <w:rPrChange w:author="PC" w:date="2023-03-31T11:41:00Z" w:id="7376">
                    <w:rPr>
                      <w:rFonts w:ascii="Calibri" w:hAnsi="Calibri" w:cs="Calibri"/>
                      <w:color w:val="000000"/>
                      <w:sz w:val="28"/>
                    </w:rPr>
                  </w:rPrChange>
                </w:rPr>
                <w:t> </w:t>
              </w:r>
            </w:ins>
          </w:p>
        </w:tc>
      </w:tr>
      <w:tr w:rsidRPr="00357A8D" w:rsidR="00567CE2" w:rsidTr="00277A61" w14:paraId="3CFE54EB" w14:textId="77777777">
        <w:trPr>
          <w:trHeight w:val="430"/>
          <w:ins w:author="phetc" w:date="2023-02-13T15:44:00Z" w:id="7377"/>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80102EF" w14:textId="77777777">
            <w:pPr>
              <w:rPr>
                <w:ins w:author="phetc" w:date="2023-02-13T15:44:00Z" w:id="7378"/>
                <w:rFonts w:ascii="Calibri" w:hAnsi="Calibri" w:cs="Calibri"/>
                <w:sz w:val="28"/>
                <w:rPrChange w:author="PC" w:date="2023-03-31T11:41:00Z" w:id="7379">
                  <w:rPr>
                    <w:ins w:author="phetc" w:date="2023-02-13T15:44:00Z" w:id="7380"/>
                    <w:rFonts w:ascii="Calibri" w:hAnsi="Calibri" w:cs="Calibri"/>
                    <w:color w:val="000000"/>
                    <w:sz w:val="28"/>
                  </w:rPr>
                </w:rPrChange>
              </w:rPr>
            </w:pPr>
            <w:ins w:author="phetc" w:date="2023-02-13T15:44:00Z" w:id="7381">
              <w:r w:rsidRPr="00357A8D">
                <w:rPr>
                  <w:rFonts w:ascii="TH Sarabun New" w:hAnsi="TH Sarabun New" w:cs="TH Sarabun New"/>
                  <w:sz w:val="28"/>
                  <w:cs/>
                </w:rPr>
                <w:t>ศ.</w:t>
              </w:r>
              <w:r w:rsidRPr="00357A8D">
                <w:rPr>
                  <w:rFonts w:ascii="TH Sarabun New" w:hAnsi="TH Sarabun New" w:eastAsia="AngsanaNew-Bold" w:cs="TH Sarabun New"/>
                  <w:sz w:val="28"/>
                </w:rPr>
                <w:t xml:space="preserve">421 </w:t>
              </w:r>
              <w:r w:rsidRPr="00357A8D">
                <w:rPr>
                  <w:rFonts w:ascii="TH Sarabun New" w:hAnsi="TH Sarabun New" w:cs="TH Sarabun New"/>
                  <w:sz w:val="28"/>
                  <w:cs/>
                </w:rPr>
                <w:t>คณิตเศรษฐศาสตร์</w:t>
              </w:r>
              <w:r w:rsidRPr="00357A8D">
                <w:rPr>
                  <w:rFonts w:ascii="TH Sarabun New" w:hAnsi="TH Sarabun New" w:eastAsia="AngsanaNew-Bold" w:cs="TH Sarabun New"/>
                  <w:sz w:val="28"/>
                </w:rPr>
                <w:t xml:space="preserve"> 1</w:t>
              </w:r>
              <w:r w:rsidRPr="00357A8D">
                <w:rPr>
                  <w:rFonts w:ascii="TH Sarabun New" w:hAnsi="TH Sarabun New" w:eastAsia="AngsanaNew-Bold"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DA58C0" w14:textId="77777777">
            <w:pPr>
              <w:rPr>
                <w:ins w:author="phetc" w:date="2023-02-13T15:44:00Z" w:id="7382"/>
                <w:rFonts w:ascii="Calibri" w:hAnsi="Calibri" w:cs="Calibri"/>
                <w:sz w:val="28"/>
                <w:rPrChange w:author="PC" w:date="2023-03-31T11:41:00Z" w:id="7383">
                  <w:rPr>
                    <w:ins w:author="phetc" w:date="2023-02-13T15:44:00Z" w:id="7384"/>
                    <w:rFonts w:ascii="Calibri" w:hAnsi="Calibri" w:cs="Calibri"/>
                    <w:color w:val="000000"/>
                    <w:sz w:val="28"/>
                  </w:rPr>
                </w:rPrChange>
              </w:rPr>
            </w:pPr>
            <w:ins w:author="phetc" w:date="2023-02-13T15:44:00Z" w:id="7385">
              <w:r w:rsidRPr="00357A8D">
                <w:rPr>
                  <w:rFonts w:ascii="Calibri" w:hAnsi="Calibri" w:cs="Calibri"/>
                  <w:sz w:val="28"/>
                  <w:rPrChange w:author="PC" w:date="2023-03-31T11:41:00Z" w:id="7386">
                    <w:rPr>
                      <w:rFonts w:ascii="Calibri" w:hAnsi="Calibri" w:cs="Calibri"/>
                      <w:color w:val="000000"/>
                      <w:sz w:val="28"/>
                    </w:rPr>
                  </w:rPrChange>
                </w:rPr>
                <w:t> </w:t>
              </w:r>
              <w:r w:rsidRPr="00357A8D">
                <w:rPr>
                  <w:rFonts w:ascii="Wingdings 2" w:hAnsi="Wingdings 2" w:eastAsia="Wingdings 2" w:cs="Wingdings 2"/>
                  <w:sz w:val="28"/>
                  <w:rPrChange w:author="PC" w:date="2023-03-31T11:41:00Z" w:id="73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8B93FE" w14:textId="77777777">
            <w:pPr>
              <w:rPr>
                <w:ins w:author="phetc" w:date="2023-02-13T15:44:00Z" w:id="7388"/>
                <w:rFonts w:ascii="Calibri" w:hAnsi="Calibri" w:cs="Calibri"/>
                <w:sz w:val="28"/>
                <w:rPrChange w:author="PC" w:date="2023-03-31T11:41:00Z" w:id="7389">
                  <w:rPr>
                    <w:ins w:author="phetc" w:date="2023-02-13T15:44:00Z" w:id="7390"/>
                    <w:rFonts w:ascii="Calibri" w:hAnsi="Calibri" w:cs="Calibri"/>
                    <w:color w:val="000000"/>
                    <w:sz w:val="28"/>
                  </w:rPr>
                </w:rPrChange>
              </w:rPr>
            </w:pPr>
            <w:ins w:author="phetc" w:date="2023-02-13T15:44:00Z" w:id="7391">
              <w:r w:rsidRPr="00357A8D">
                <w:rPr>
                  <w:rFonts w:ascii="Calibri" w:hAnsi="Calibri" w:cs="Calibri"/>
                  <w:sz w:val="28"/>
                  <w:rPrChange w:author="PC" w:date="2023-03-31T11:41:00Z" w:id="7392">
                    <w:rPr>
                      <w:rFonts w:ascii="Calibri" w:hAnsi="Calibri" w:cs="Calibri"/>
                      <w:color w:val="000000"/>
                      <w:sz w:val="28"/>
                    </w:rPr>
                  </w:rPrChange>
                </w:rPr>
                <w:t> </w:t>
              </w:r>
              <w:r w:rsidRPr="00357A8D">
                <w:rPr>
                  <w:rFonts w:ascii="Wingdings 2" w:hAnsi="Wingdings 2" w:eastAsia="Wingdings 2" w:cs="Wingdings 2"/>
                  <w:sz w:val="28"/>
                  <w:rPrChange w:author="PC" w:date="2023-03-31T11:41:00Z" w:id="73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B953BB" w14:textId="77777777">
            <w:pPr>
              <w:rPr>
                <w:ins w:author="phetc" w:date="2023-02-13T15:44:00Z" w:id="7394"/>
                <w:rFonts w:ascii="Calibri" w:hAnsi="Calibri" w:cs="Calibri"/>
                <w:sz w:val="28"/>
                <w:rPrChange w:author="PC" w:date="2023-03-31T11:41:00Z" w:id="7395">
                  <w:rPr>
                    <w:ins w:author="phetc" w:date="2023-02-13T15:44:00Z" w:id="7396"/>
                    <w:rFonts w:ascii="Calibri" w:hAnsi="Calibri" w:cs="Calibri"/>
                    <w:color w:val="000000"/>
                    <w:sz w:val="28"/>
                  </w:rPr>
                </w:rPrChange>
              </w:rPr>
            </w:pPr>
            <w:ins w:author="phetc" w:date="2023-02-13T15:44:00Z" w:id="7397">
              <w:r w:rsidRPr="00357A8D">
                <w:rPr>
                  <w:rFonts w:ascii="Calibri" w:hAnsi="Calibri" w:cs="Calibri"/>
                  <w:sz w:val="28"/>
                  <w:rPrChange w:author="PC" w:date="2023-03-31T11:41:00Z" w:id="73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CE32AE" w14:textId="77777777">
            <w:pPr>
              <w:rPr>
                <w:ins w:author="phetc" w:date="2023-02-13T15:44:00Z" w:id="7399"/>
                <w:rFonts w:ascii="Calibri" w:hAnsi="Calibri" w:cs="Calibri"/>
                <w:sz w:val="28"/>
                <w:rPrChange w:author="PC" w:date="2023-03-31T11:41:00Z" w:id="7400">
                  <w:rPr>
                    <w:ins w:author="phetc" w:date="2023-02-13T15:44:00Z" w:id="7401"/>
                    <w:rFonts w:ascii="Calibri" w:hAnsi="Calibri" w:cs="Calibri"/>
                    <w:color w:val="000000"/>
                    <w:sz w:val="28"/>
                  </w:rPr>
                </w:rPrChange>
              </w:rPr>
            </w:pPr>
            <w:ins w:author="phetc" w:date="2023-02-13T15:44:00Z" w:id="7402">
              <w:r w:rsidRPr="00357A8D">
                <w:rPr>
                  <w:rFonts w:ascii="Wingdings 2" w:hAnsi="Wingdings 2" w:eastAsia="Wingdings 2" w:cs="Wingdings 2"/>
                  <w:sz w:val="28"/>
                  <w:rPrChange w:author="PC" w:date="2023-03-31T11:41:00Z" w:id="7403">
                    <w:rPr>
                      <w:rFonts w:ascii="Calibri" w:hAnsi="Calibri" w:cs="Calibri"/>
                      <w:color w:val="000000"/>
                      <w:sz w:val="28"/>
                    </w:rPr>
                  </w:rPrChange>
                </w:rPr>
                <w:t>P</w:t>
              </w:r>
              <w:r w:rsidRPr="00357A8D">
                <w:rPr>
                  <w:rFonts w:ascii="Calibri" w:hAnsi="Calibri" w:cs="Calibri"/>
                  <w:sz w:val="28"/>
                  <w:rPrChange w:author="PC" w:date="2023-03-31T11:41:00Z" w:id="74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7B1FE5" w14:textId="77777777">
            <w:pPr>
              <w:rPr>
                <w:ins w:author="phetc" w:date="2023-02-13T15:44:00Z" w:id="7405"/>
                <w:rFonts w:ascii="Calibri" w:hAnsi="Calibri" w:cs="Calibri"/>
                <w:sz w:val="28"/>
                <w:rPrChange w:author="PC" w:date="2023-03-31T11:41:00Z" w:id="7406">
                  <w:rPr>
                    <w:ins w:author="phetc" w:date="2023-02-13T15:44:00Z" w:id="7407"/>
                    <w:rFonts w:ascii="Calibri" w:hAnsi="Calibri" w:cs="Calibri"/>
                    <w:color w:val="000000"/>
                    <w:sz w:val="28"/>
                  </w:rPr>
                </w:rPrChange>
              </w:rPr>
            </w:pPr>
            <w:ins w:author="phetc" w:date="2023-02-13T15:44:00Z" w:id="7408">
              <w:r w:rsidRPr="00357A8D">
                <w:rPr>
                  <w:rFonts w:ascii="Wingdings 2" w:hAnsi="Wingdings 2" w:eastAsia="Wingdings 2" w:cs="Wingdings 2"/>
                  <w:sz w:val="28"/>
                  <w:rPrChange w:author="PC" w:date="2023-03-31T11:41:00Z" w:id="74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835022" w14:textId="77777777">
            <w:pPr>
              <w:rPr>
                <w:ins w:author="phetc" w:date="2023-02-13T15:44:00Z" w:id="7410"/>
                <w:rFonts w:ascii="Calibri" w:hAnsi="Calibri" w:cs="Calibri"/>
                <w:sz w:val="28"/>
                <w:rPrChange w:author="PC" w:date="2023-03-31T11:41:00Z" w:id="7411">
                  <w:rPr>
                    <w:ins w:author="phetc" w:date="2023-02-13T15:44:00Z" w:id="7412"/>
                    <w:rFonts w:ascii="Calibri" w:hAnsi="Calibri" w:cs="Calibri"/>
                    <w:color w:val="000000"/>
                    <w:sz w:val="28"/>
                  </w:rPr>
                </w:rPrChange>
              </w:rPr>
            </w:pPr>
            <w:ins w:author="phetc" w:date="2023-02-13T15:44:00Z" w:id="7413">
              <w:r w:rsidRPr="00357A8D">
                <w:rPr>
                  <w:rFonts w:ascii="Calibri" w:hAnsi="Calibri" w:cs="Calibri"/>
                  <w:sz w:val="28"/>
                  <w:rPrChange w:author="PC" w:date="2023-03-31T11:41:00Z" w:id="7414">
                    <w:rPr>
                      <w:rFonts w:ascii="Calibri" w:hAnsi="Calibri" w:cs="Calibri"/>
                      <w:color w:val="000000"/>
                      <w:sz w:val="28"/>
                    </w:rPr>
                  </w:rPrChange>
                </w:rPr>
                <w:t> </w:t>
              </w:r>
              <w:r w:rsidRPr="00357A8D">
                <w:rPr>
                  <w:rFonts w:ascii="Wingdings 2" w:hAnsi="Wingdings 2" w:eastAsia="Wingdings 2" w:cs="Wingdings 2"/>
                  <w:sz w:val="28"/>
                  <w:rPrChange w:author="PC" w:date="2023-03-31T11:41:00Z" w:id="74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A60E2F" w14:textId="77777777">
            <w:pPr>
              <w:rPr>
                <w:ins w:author="phetc" w:date="2023-02-13T15:44:00Z" w:id="7416"/>
                <w:rFonts w:ascii="Calibri" w:hAnsi="Calibri" w:cs="Calibri"/>
                <w:sz w:val="28"/>
                <w:rPrChange w:author="PC" w:date="2023-03-31T11:41:00Z" w:id="7417">
                  <w:rPr>
                    <w:ins w:author="phetc" w:date="2023-02-13T15:44:00Z" w:id="7418"/>
                    <w:rFonts w:ascii="Calibri" w:hAnsi="Calibri" w:cs="Calibri"/>
                    <w:color w:val="000000"/>
                    <w:sz w:val="28"/>
                  </w:rPr>
                </w:rPrChange>
              </w:rPr>
            </w:pPr>
            <w:ins w:author="phetc" w:date="2023-02-13T15:44:00Z" w:id="7419">
              <w:r w:rsidRPr="00357A8D">
                <w:rPr>
                  <w:rFonts w:ascii="Calibri" w:hAnsi="Calibri" w:cs="Calibri"/>
                  <w:sz w:val="28"/>
                  <w:rPrChange w:author="PC" w:date="2023-03-31T11:41:00Z" w:id="7420">
                    <w:rPr>
                      <w:rFonts w:ascii="Calibri" w:hAnsi="Calibri" w:cs="Calibri"/>
                      <w:color w:val="000000"/>
                      <w:sz w:val="28"/>
                    </w:rPr>
                  </w:rPrChange>
                </w:rPr>
                <w:t> </w:t>
              </w:r>
              <w:r w:rsidRPr="00357A8D">
                <w:rPr>
                  <w:rFonts w:ascii="Wingdings 2" w:hAnsi="Wingdings 2" w:eastAsia="Wingdings 2" w:cs="Wingdings 2"/>
                  <w:sz w:val="28"/>
                  <w:rPrChange w:author="PC" w:date="2023-03-31T11:41:00Z" w:id="74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7ACEC8" w14:textId="77777777">
            <w:pPr>
              <w:rPr>
                <w:ins w:author="phetc" w:date="2023-02-13T15:44:00Z" w:id="7422"/>
                <w:rFonts w:ascii="Calibri" w:hAnsi="Calibri" w:cs="Calibri"/>
                <w:sz w:val="28"/>
                <w:rPrChange w:author="PC" w:date="2023-03-31T11:41:00Z" w:id="7423">
                  <w:rPr>
                    <w:ins w:author="phetc" w:date="2023-02-13T15:44:00Z" w:id="7424"/>
                    <w:rFonts w:ascii="Calibri" w:hAnsi="Calibri" w:cs="Calibri"/>
                    <w:color w:val="000000"/>
                    <w:sz w:val="28"/>
                  </w:rPr>
                </w:rPrChange>
              </w:rPr>
            </w:pPr>
            <w:ins w:author="phetc" w:date="2023-02-13T15:44:00Z" w:id="7425">
              <w:r w:rsidRPr="00357A8D">
                <w:rPr>
                  <w:rFonts w:ascii="Calibri" w:hAnsi="Calibri" w:cs="Calibri"/>
                  <w:sz w:val="28"/>
                  <w:rPrChange w:author="PC" w:date="2023-03-31T11:41:00Z" w:id="7426">
                    <w:rPr>
                      <w:rFonts w:ascii="Calibri" w:hAnsi="Calibri" w:cs="Calibri"/>
                      <w:color w:val="000000"/>
                      <w:sz w:val="28"/>
                    </w:rPr>
                  </w:rPrChange>
                </w:rPr>
                <w:t> </w:t>
              </w:r>
              <w:r w:rsidRPr="00357A8D">
                <w:rPr>
                  <w:rFonts w:ascii="Wingdings 2" w:hAnsi="Wingdings 2" w:eastAsia="Wingdings 2" w:cs="Wingdings 2"/>
                  <w:sz w:val="28"/>
                  <w:rPrChange w:author="PC" w:date="2023-03-31T11:41:00Z" w:id="74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5BA0DB" w14:textId="77777777">
            <w:pPr>
              <w:rPr>
                <w:ins w:author="phetc" w:date="2023-02-13T15:44:00Z" w:id="7428"/>
                <w:rFonts w:ascii="Calibri" w:hAnsi="Calibri" w:cs="Calibri"/>
                <w:sz w:val="28"/>
                <w:rPrChange w:author="PC" w:date="2023-03-31T11:41:00Z" w:id="7429">
                  <w:rPr>
                    <w:ins w:author="phetc" w:date="2023-02-13T15:44:00Z" w:id="7430"/>
                    <w:rFonts w:ascii="Calibri" w:hAnsi="Calibri" w:cs="Calibri"/>
                    <w:color w:val="000000"/>
                    <w:sz w:val="28"/>
                  </w:rPr>
                </w:rPrChange>
              </w:rPr>
            </w:pPr>
            <w:ins w:author="phetc" w:date="2023-02-13T15:44:00Z" w:id="7431">
              <w:r w:rsidRPr="00357A8D">
                <w:rPr>
                  <w:rFonts w:ascii="Calibri" w:hAnsi="Calibri" w:cs="Calibri"/>
                  <w:sz w:val="28"/>
                  <w:rPrChange w:author="PC" w:date="2023-03-31T11:41:00Z" w:id="743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36AF01" w14:textId="77777777">
            <w:pPr>
              <w:rPr>
                <w:ins w:author="phetc" w:date="2023-02-13T15:44:00Z" w:id="7433"/>
                <w:rFonts w:ascii="Calibri" w:hAnsi="Calibri" w:cs="Calibri"/>
                <w:sz w:val="28"/>
                <w:rPrChange w:author="PC" w:date="2023-03-31T11:41:00Z" w:id="7434">
                  <w:rPr>
                    <w:ins w:author="phetc" w:date="2023-02-13T15:44:00Z" w:id="7435"/>
                    <w:rFonts w:ascii="Calibri" w:hAnsi="Calibri" w:cs="Calibri"/>
                    <w:color w:val="000000"/>
                    <w:sz w:val="28"/>
                  </w:rPr>
                </w:rPrChange>
              </w:rPr>
            </w:pPr>
            <w:ins w:author="phetc" w:date="2023-02-13T15:44:00Z" w:id="7436">
              <w:r w:rsidRPr="00357A8D">
                <w:rPr>
                  <w:rFonts w:ascii="Calibri" w:hAnsi="Calibri" w:cs="Calibri"/>
                  <w:sz w:val="28"/>
                  <w:rPrChange w:author="PC" w:date="2023-03-31T11:41:00Z" w:id="7437">
                    <w:rPr>
                      <w:rFonts w:ascii="Calibri" w:hAnsi="Calibri" w:cs="Calibri"/>
                      <w:color w:val="000000"/>
                      <w:sz w:val="28"/>
                    </w:rPr>
                  </w:rPrChange>
                </w:rPr>
                <w:t> </w:t>
              </w:r>
              <w:r w:rsidRPr="00357A8D">
                <w:rPr>
                  <w:rFonts w:ascii="Wingdings 2" w:hAnsi="Wingdings 2" w:eastAsia="Wingdings 2" w:cs="Wingdings 2"/>
                  <w:sz w:val="28"/>
                  <w:rPrChange w:author="PC" w:date="2023-03-31T11:41:00Z" w:id="74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E46ABD" w14:textId="77777777">
            <w:pPr>
              <w:rPr>
                <w:ins w:author="phetc" w:date="2023-02-13T15:44:00Z" w:id="7439"/>
                <w:rFonts w:ascii="Calibri" w:hAnsi="Calibri" w:cs="Calibri"/>
                <w:sz w:val="28"/>
                <w:rPrChange w:author="PC" w:date="2023-03-31T11:41:00Z" w:id="7440">
                  <w:rPr>
                    <w:ins w:author="phetc" w:date="2023-02-13T15:44:00Z" w:id="7441"/>
                    <w:rFonts w:ascii="Calibri" w:hAnsi="Calibri" w:cs="Calibri"/>
                    <w:color w:val="000000"/>
                    <w:sz w:val="28"/>
                  </w:rPr>
                </w:rPrChange>
              </w:rPr>
            </w:pPr>
            <w:ins w:author="phetc" w:date="2023-02-13T15:44:00Z" w:id="7442">
              <w:r w:rsidRPr="00357A8D">
                <w:rPr>
                  <w:rFonts w:ascii="Calibri" w:hAnsi="Calibri" w:cs="Calibri"/>
                  <w:sz w:val="28"/>
                  <w:rPrChange w:author="PC" w:date="2023-03-31T11:41:00Z" w:id="74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DFC967" w14:textId="77777777">
            <w:pPr>
              <w:rPr>
                <w:ins w:author="phetc" w:date="2023-02-13T15:44:00Z" w:id="7444"/>
                <w:rFonts w:ascii="Calibri" w:hAnsi="Calibri" w:cs="Calibri"/>
                <w:sz w:val="28"/>
                <w:rPrChange w:author="PC" w:date="2023-03-31T11:41:00Z" w:id="7445">
                  <w:rPr>
                    <w:ins w:author="phetc" w:date="2023-02-13T15:44:00Z" w:id="7446"/>
                    <w:rFonts w:ascii="Calibri" w:hAnsi="Calibri" w:cs="Calibri"/>
                    <w:color w:val="000000"/>
                    <w:sz w:val="28"/>
                  </w:rPr>
                </w:rPrChange>
              </w:rPr>
            </w:pPr>
            <w:ins w:author="phetc" w:date="2023-02-13T15:44:00Z" w:id="7447">
              <w:r w:rsidRPr="00357A8D">
                <w:rPr>
                  <w:rFonts w:ascii="Calibri" w:hAnsi="Calibri" w:cs="Calibri"/>
                  <w:sz w:val="28"/>
                  <w:rPrChange w:author="PC" w:date="2023-03-31T11:41:00Z" w:id="7448">
                    <w:rPr>
                      <w:rFonts w:ascii="Calibri" w:hAnsi="Calibri" w:cs="Calibri"/>
                      <w:color w:val="000000"/>
                      <w:sz w:val="28"/>
                    </w:rPr>
                  </w:rPrChange>
                </w:rPr>
                <w:t> </w:t>
              </w:r>
              <w:r w:rsidRPr="00357A8D">
                <w:rPr>
                  <w:rFonts w:ascii="Wingdings 2" w:hAnsi="Wingdings 2" w:eastAsia="Wingdings 2" w:cs="Wingdings 2"/>
                  <w:sz w:val="28"/>
                  <w:rPrChange w:author="PC" w:date="2023-03-31T11:41:00Z" w:id="74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3E27BF" w14:textId="77777777">
            <w:pPr>
              <w:rPr>
                <w:ins w:author="phetc" w:date="2023-02-13T15:44:00Z" w:id="7450"/>
                <w:rFonts w:ascii="Calibri" w:hAnsi="Calibri" w:cs="Calibri"/>
                <w:sz w:val="28"/>
                <w:rPrChange w:author="PC" w:date="2023-03-31T11:41:00Z" w:id="7451">
                  <w:rPr>
                    <w:ins w:author="phetc" w:date="2023-02-13T15:44:00Z" w:id="7452"/>
                    <w:rFonts w:ascii="Calibri" w:hAnsi="Calibri" w:cs="Calibri"/>
                    <w:color w:val="000000"/>
                    <w:sz w:val="28"/>
                  </w:rPr>
                </w:rPrChange>
              </w:rPr>
            </w:pPr>
            <w:ins w:author="phetc" w:date="2023-02-13T15:44:00Z" w:id="7453">
              <w:r w:rsidRPr="00357A8D">
                <w:rPr>
                  <w:rFonts w:ascii="Calibri" w:hAnsi="Calibri" w:cs="Calibri"/>
                  <w:sz w:val="28"/>
                  <w:rPrChange w:author="PC" w:date="2023-03-31T11:41:00Z" w:id="7454">
                    <w:rPr>
                      <w:rFonts w:ascii="Calibri" w:hAnsi="Calibri" w:cs="Calibri"/>
                      <w:color w:val="000000"/>
                      <w:sz w:val="28"/>
                    </w:rPr>
                  </w:rPrChange>
                </w:rPr>
                <w:t> </w:t>
              </w:r>
              <w:r w:rsidRPr="00357A8D">
                <w:rPr>
                  <w:rFonts w:ascii="Wingdings 2" w:hAnsi="Wingdings 2" w:eastAsia="Wingdings 2" w:cs="Wingdings 2"/>
                  <w:sz w:val="28"/>
                  <w:rPrChange w:author="PC" w:date="2023-03-31T11:41:00Z" w:id="74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878E20" w14:textId="77777777">
            <w:pPr>
              <w:rPr>
                <w:ins w:author="phetc" w:date="2023-02-13T15:44:00Z" w:id="7456"/>
                <w:rFonts w:ascii="Calibri" w:hAnsi="Calibri" w:cs="Calibri"/>
                <w:sz w:val="28"/>
                <w:rPrChange w:author="PC" w:date="2023-03-31T11:41:00Z" w:id="7457">
                  <w:rPr>
                    <w:ins w:author="phetc" w:date="2023-02-13T15:44:00Z" w:id="7458"/>
                    <w:rFonts w:ascii="Calibri" w:hAnsi="Calibri" w:cs="Calibri"/>
                    <w:color w:val="000000"/>
                    <w:sz w:val="28"/>
                  </w:rPr>
                </w:rPrChange>
              </w:rPr>
            </w:pPr>
            <w:ins w:author="phetc" w:date="2023-02-13T15:44:00Z" w:id="7459">
              <w:r w:rsidRPr="00357A8D">
                <w:rPr>
                  <w:rFonts w:ascii="Calibri" w:hAnsi="Calibri" w:cs="Calibri"/>
                  <w:sz w:val="28"/>
                  <w:rPrChange w:author="PC" w:date="2023-03-31T11:41:00Z" w:id="746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641CE4" w14:textId="77777777">
            <w:pPr>
              <w:rPr>
                <w:ins w:author="phetc" w:date="2023-02-13T15:44:00Z" w:id="7461"/>
                <w:rFonts w:ascii="Calibri" w:hAnsi="Calibri" w:cs="Calibri"/>
                <w:sz w:val="28"/>
                <w:rPrChange w:author="PC" w:date="2023-03-31T11:41:00Z" w:id="7462">
                  <w:rPr>
                    <w:ins w:author="phetc" w:date="2023-02-13T15:44:00Z" w:id="7463"/>
                    <w:rFonts w:ascii="Calibri" w:hAnsi="Calibri" w:cs="Calibri"/>
                    <w:color w:val="000000"/>
                    <w:sz w:val="28"/>
                  </w:rPr>
                </w:rPrChange>
              </w:rPr>
            </w:pPr>
            <w:ins w:author="phetc" w:date="2023-02-13T15:44:00Z" w:id="7464">
              <w:r w:rsidRPr="00357A8D">
                <w:rPr>
                  <w:rFonts w:ascii="Calibri" w:hAnsi="Calibri" w:cs="Calibri"/>
                  <w:sz w:val="28"/>
                  <w:rPrChange w:author="PC" w:date="2023-03-31T11:41:00Z" w:id="7465">
                    <w:rPr>
                      <w:rFonts w:ascii="Calibri" w:hAnsi="Calibri" w:cs="Calibri"/>
                      <w:color w:val="000000"/>
                      <w:sz w:val="28"/>
                    </w:rPr>
                  </w:rPrChange>
                </w:rPr>
                <w:t> </w:t>
              </w:r>
              <w:r w:rsidRPr="00357A8D">
                <w:rPr>
                  <w:rFonts w:ascii="Wingdings 2" w:hAnsi="Wingdings 2" w:eastAsia="Wingdings 2" w:cs="Wingdings 2"/>
                  <w:sz w:val="28"/>
                  <w:rPrChange w:author="PC" w:date="2023-03-31T11:41:00Z" w:id="74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B54AAA" w14:textId="77777777">
            <w:pPr>
              <w:rPr>
                <w:ins w:author="phetc" w:date="2023-02-13T15:44:00Z" w:id="7467"/>
                <w:rFonts w:ascii="Calibri" w:hAnsi="Calibri" w:cs="Calibri"/>
                <w:sz w:val="28"/>
                <w:rPrChange w:author="PC" w:date="2023-03-31T11:41:00Z" w:id="7468">
                  <w:rPr>
                    <w:ins w:author="phetc" w:date="2023-02-13T15:44:00Z" w:id="7469"/>
                    <w:rFonts w:ascii="Calibri" w:hAnsi="Calibri" w:cs="Calibri"/>
                    <w:color w:val="000000"/>
                    <w:sz w:val="28"/>
                  </w:rPr>
                </w:rPrChange>
              </w:rPr>
            </w:pPr>
            <w:ins w:author="phetc" w:date="2023-02-13T15:44:00Z" w:id="7470">
              <w:r w:rsidRPr="00357A8D">
                <w:rPr>
                  <w:rFonts w:ascii="Calibri" w:hAnsi="Calibri" w:cs="Calibri"/>
                  <w:sz w:val="28"/>
                  <w:rPrChange w:author="PC" w:date="2023-03-31T11:41:00Z" w:id="7471">
                    <w:rPr>
                      <w:rFonts w:ascii="Calibri" w:hAnsi="Calibri" w:cs="Calibri"/>
                      <w:color w:val="000000"/>
                      <w:sz w:val="28"/>
                    </w:rPr>
                  </w:rPrChange>
                </w:rPr>
                <w:t> </w:t>
              </w:r>
            </w:ins>
          </w:p>
        </w:tc>
      </w:tr>
      <w:tr w:rsidRPr="00357A8D" w:rsidR="00567CE2" w:rsidTr="00277A61" w14:paraId="3C3BE68B" w14:textId="77777777">
        <w:trPr>
          <w:trHeight w:val="430"/>
          <w:ins w:author="phetc" w:date="2023-02-13T15:44:00Z" w:id="7472"/>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40C8A33" w14:textId="77777777">
            <w:pPr>
              <w:rPr>
                <w:ins w:author="phetc" w:date="2023-02-13T15:44:00Z" w:id="7473"/>
                <w:rFonts w:ascii="Calibri" w:hAnsi="Calibri" w:cs="Calibri"/>
                <w:sz w:val="28"/>
                <w:rPrChange w:author="PC" w:date="2023-03-31T11:41:00Z" w:id="7474">
                  <w:rPr>
                    <w:ins w:author="phetc" w:date="2023-02-13T15:44:00Z" w:id="7475"/>
                    <w:rFonts w:ascii="Calibri" w:hAnsi="Calibri" w:cs="Calibri"/>
                    <w:color w:val="000000"/>
                    <w:sz w:val="28"/>
                  </w:rPr>
                </w:rPrChange>
              </w:rPr>
            </w:pPr>
            <w:ins w:author="phetc" w:date="2023-02-13T15:44:00Z" w:id="7476">
              <w:r w:rsidRPr="00357A8D">
                <w:rPr>
                  <w:rFonts w:ascii="TH Sarabun New" w:hAnsi="TH Sarabun New" w:cs="TH Sarabun New"/>
                  <w:sz w:val="28"/>
                  <w:cs/>
                </w:rPr>
                <w:t>ศ.</w:t>
              </w:r>
              <w:r w:rsidRPr="00357A8D">
                <w:rPr>
                  <w:rFonts w:ascii="TH Sarabun New" w:hAnsi="TH Sarabun New" w:eastAsia="AngsanaNew-Bold" w:cs="TH Sarabun New"/>
                  <w:sz w:val="28"/>
                </w:rPr>
                <w:t xml:space="preserve">422 </w:t>
              </w:r>
              <w:r w:rsidRPr="00357A8D">
                <w:rPr>
                  <w:rFonts w:ascii="TH Sarabun New" w:hAnsi="TH Sarabun New" w:cs="TH Sarabun New"/>
                  <w:sz w:val="28"/>
                  <w:cs/>
                </w:rPr>
                <w:t>คณิตเศรษฐศาสตร์</w:t>
              </w:r>
              <w:r w:rsidRPr="00357A8D">
                <w:rPr>
                  <w:rFonts w:ascii="TH Sarabun New" w:hAnsi="TH Sarabun New" w:eastAsia="AngsanaNew-Bold" w:cs="TH Sarabun New"/>
                  <w:sz w:val="28"/>
                </w:rPr>
                <w:t xml:space="preserve"> 2</w:t>
              </w:r>
              <w:r w:rsidRPr="00357A8D">
                <w:rPr>
                  <w:rFonts w:ascii="TH Sarabun New" w:hAnsi="TH Sarabun New" w:eastAsia="AngsanaNew-Bold" w:cs="TH Sarabun New"/>
                  <w:sz w:val="28"/>
                  <w:cs/>
                </w:rPr>
                <w:t xml:space="preserve">                      </w:t>
              </w:r>
              <w:r w:rsidRPr="00357A8D">
                <w:rPr>
                  <w:rFonts w:ascii="TH Sarabun New" w:hAnsi="TH Sarabun New" w:cs="TH Sarabun New"/>
                  <w:sz w:val="28"/>
                  <w:cs/>
                </w:rPr>
                <w:t xml:space="preserve"> </w:t>
              </w:r>
              <w:r w:rsidRPr="00357A8D">
                <w:rPr>
                  <w:rFonts w:ascii="TH Sarabun New" w:hAnsi="TH Sarabun New" w:eastAsia="AngsanaNew-Bold"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1E7D4C" w14:textId="77777777">
            <w:pPr>
              <w:rPr>
                <w:ins w:author="phetc" w:date="2023-02-13T15:44:00Z" w:id="7477"/>
                <w:rFonts w:ascii="Calibri" w:hAnsi="Calibri" w:cs="Calibri"/>
                <w:sz w:val="28"/>
                <w:rPrChange w:author="PC" w:date="2023-03-31T11:41:00Z" w:id="7478">
                  <w:rPr>
                    <w:ins w:author="phetc" w:date="2023-02-13T15:44:00Z" w:id="7479"/>
                    <w:rFonts w:ascii="Calibri" w:hAnsi="Calibri" w:cs="Calibri"/>
                    <w:color w:val="000000"/>
                    <w:sz w:val="28"/>
                  </w:rPr>
                </w:rPrChange>
              </w:rPr>
            </w:pPr>
            <w:ins w:author="phetc" w:date="2023-02-13T15:44:00Z" w:id="7480">
              <w:r w:rsidRPr="00357A8D">
                <w:rPr>
                  <w:rFonts w:ascii="Calibri" w:hAnsi="Calibri" w:cs="Calibri"/>
                  <w:sz w:val="28"/>
                  <w:rPrChange w:author="PC" w:date="2023-03-31T11:41:00Z" w:id="7481">
                    <w:rPr>
                      <w:rFonts w:ascii="Calibri" w:hAnsi="Calibri" w:cs="Calibri"/>
                      <w:color w:val="000000"/>
                      <w:sz w:val="28"/>
                    </w:rPr>
                  </w:rPrChange>
                </w:rPr>
                <w:t> </w:t>
              </w:r>
              <w:r w:rsidRPr="00357A8D">
                <w:rPr>
                  <w:rFonts w:ascii="Wingdings 2" w:hAnsi="Wingdings 2" w:eastAsia="Wingdings 2" w:cs="Wingdings 2"/>
                  <w:sz w:val="28"/>
                  <w:rPrChange w:author="PC" w:date="2023-03-31T11:41:00Z" w:id="74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B9C458" w14:textId="77777777">
            <w:pPr>
              <w:rPr>
                <w:ins w:author="phetc" w:date="2023-02-13T15:44:00Z" w:id="7483"/>
                <w:rFonts w:ascii="Calibri" w:hAnsi="Calibri" w:cs="Calibri"/>
                <w:sz w:val="28"/>
                <w:rPrChange w:author="PC" w:date="2023-03-31T11:41:00Z" w:id="7484">
                  <w:rPr>
                    <w:ins w:author="phetc" w:date="2023-02-13T15:44:00Z" w:id="7485"/>
                    <w:rFonts w:ascii="Calibri" w:hAnsi="Calibri" w:cs="Calibri"/>
                    <w:color w:val="000000"/>
                    <w:sz w:val="28"/>
                  </w:rPr>
                </w:rPrChange>
              </w:rPr>
            </w:pPr>
            <w:ins w:author="phetc" w:date="2023-02-13T15:44:00Z" w:id="7486">
              <w:r w:rsidRPr="00357A8D">
                <w:rPr>
                  <w:rFonts w:ascii="Calibri" w:hAnsi="Calibri" w:cs="Calibri"/>
                  <w:sz w:val="28"/>
                  <w:rPrChange w:author="PC" w:date="2023-03-31T11:41:00Z" w:id="7487">
                    <w:rPr>
                      <w:rFonts w:ascii="Calibri" w:hAnsi="Calibri" w:cs="Calibri"/>
                      <w:color w:val="000000"/>
                      <w:sz w:val="28"/>
                    </w:rPr>
                  </w:rPrChange>
                </w:rPr>
                <w:t> </w:t>
              </w:r>
              <w:r w:rsidRPr="00357A8D">
                <w:rPr>
                  <w:rFonts w:ascii="Wingdings 2" w:hAnsi="Wingdings 2" w:eastAsia="Wingdings 2" w:cs="Wingdings 2"/>
                  <w:sz w:val="28"/>
                  <w:rPrChange w:author="PC" w:date="2023-03-31T11:41:00Z" w:id="74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AE47FF" w14:textId="77777777">
            <w:pPr>
              <w:rPr>
                <w:ins w:author="phetc" w:date="2023-02-13T15:44:00Z" w:id="7489"/>
                <w:rFonts w:ascii="Calibri" w:hAnsi="Calibri" w:cs="Calibri"/>
                <w:sz w:val="28"/>
                <w:rPrChange w:author="PC" w:date="2023-03-31T11:41:00Z" w:id="7490">
                  <w:rPr>
                    <w:ins w:author="phetc" w:date="2023-02-13T15:44:00Z" w:id="7491"/>
                    <w:rFonts w:ascii="Calibri" w:hAnsi="Calibri" w:cs="Calibri"/>
                    <w:color w:val="000000"/>
                    <w:sz w:val="28"/>
                  </w:rPr>
                </w:rPrChange>
              </w:rPr>
            </w:pPr>
            <w:ins w:author="phetc" w:date="2023-02-13T15:44:00Z" w:id="7492">
              <w:r w:rsidRPr="00357A8D">
                <w:rPr>
                  <w:rFonts w:ascii="Calibri" w:hAnsi="Calibri" w:cs="Calibri"/>
                  <w:sz w:val="28"/>
                  <w:rPrChange w:author="PC" w:date="2023-03-31T11:41:00Z" w:id="74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0CEE49" w14:textId="77777777">
            <w:pPr>
              <w:rPr>
                <w:ins w:author="phetc" w:date="2023-02-13T15:44:00Z" w:id="7494"/>
                <w:rFonts w:ascii="Calibri" w:hAnsi="Calibri" w:cs="Calibri"/>
                <w:sz w:val="28"/>
                <w:rPrChange w:author="PC" w:date="2023-03-31T11:41:00Z" w:id="7495">
                  <w:rPr>
                    <w:ins w:author="phetc" w:date="2023-02-13T15:44:00Z" w:id="7496"/>
                    <w:rFonts w:ascii="Calibri" w:hAnsi="Calibri" w:cs="Calibri"/>
                    <w:color w:val="000000"/>
                    <w:sz w:val="28"/>
                  </w:rPr>
                </w:rPrChange>
              </w:rPr>
            </w:pPr>
            <w:ins w:author="phetc" w:date="2023-02-13T15:44:00Z" w:id="7497">
              <w:r w:rsidRPr="00357A8D">
                <w:rPr>
                  <w:rFonts w:ascii="Calibri" w:hAnsi="Calibri" w:cs="Calibri"/>
                  <w:sz w:val="28"/>
                  <w:rPrChange w:author="PC" w:date="2023-03-31T11:41:00Z" w:id="7498">
                    <w:rPr>
                      <w:rFonts w:ascii="Calibri" w:hAnsi="Calibri" w:cs="Calibri"/>
                      <w:color w:val="000000"/>
                      <w:sz w:val="28"/>
                    </w:rPr>
                  </w:rPrChange>
                </w:rPr>
                <w:t> </w:t>
              </w:r>
              <w:r w:rsidRPr="00357A8D">
                <w:rPr>
                  <w:rFonts w:ascii="Wingdings 2" w:hAnsi="Wingdings 2" w:eastAsia="Wingdings 2" w:cs="Wingdings 2"/>
                  <w:sz w:val="28"/>
                  <w:rPrChange w:author="PC" w:date="2023-03-31T11:41:00Z" w:id="74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1E2888" w14:textId="77777777">
            <w:pPr>
              <w:rPr>
                <w:ins w:author="phetc" w:date="2023-02-13T15:44:00Z" w:id="7500"/>
                <w:rFonts w:ascii="Calibri" w:hAnsi="Calibri" w:cs="Calibri"/>
                <w:sz w:val="28"/>
                <w:rPrChange w:author="PC" w:date="2023-03-31T11:41:00Z" w:id="7501">
                  <w:rPr>
                    <w:ins w:author="phetc" w:date="2023-02-13T15:44:00Z" w:id="7502"/>
                    <w:rFonts w:ascii="Calibri" w:hAnsi="Calibri" w:cs="Calibri"/>
                    <w:color w:val="000000"/>
                    <w:sz w:val="28"/>
                  </w:rPr>
                </w:rPrChange>
              </w:rPr>
            </w:pPr>
            <w:ins w:author="phetc" w:date="2023-02-13T15:44:00Z" w:id="7503">
              <w:r w:rsidRPr="00357A8D">
                <w:rPr>
                  <w:rFonts w:ascii="Calibri" w:hAnsi="Calibri" w:cs="Calibri"/>
                  <w:sz w:val="28"/>
                  <w:rPrChange w:author="PC" w:date="2023-03-31T11:41:00Z" w:id="7504">
                    <w:rPr>
                      <w:rFonts w:ascii="Calibri" w:hAnsi="Calibri" w:cs="Calibri"/>
                      <w:color w:val="000000"/>
                      <w:sz w:val="28"/>
                    </w:rPr>
                  </w:rPrChange>
                </w:rPr>
                <w:t> </w:t>
              </w:r>
              <w:r w:rsidRPr="00357A8D">
                <w:rPr>
                  <w:rFonts w:ascii="Wingdings 2" w:hAnsi="Wingdings 2" w:eastAsia="Wingdings 2" w:cs="Wingdings 2"/>
                  <w:sz w:val="28"/>
                  <w:rPrChange w:author="PC" w:date="2023-03-31T11:41:00Z" w:id="75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05C439" w14:textId="77777777">
            <w:pPr>
              <w:rPr>
                <w:ins w:author="phetc" w:date="2023-02-13T15:44:00Z" w:id="7506"/>
                <w:rFonts w:ascii="Calibri" w:hAnsi="Calibri" w:cs="Calibri"/>
                <w:sz w:val="28"/>
                <w:rPrChange w:author="PC" w:date="2023-03-31T11:41:00Z" w:id="7507">
                  <w:rPr>
                    <w:ins w:author="phetc" w:date="2023-02-13T15:44:00Z" w:id="7508"/>
                    <w:rFonts w:ascii="Calibri" w:hAnsi="Calibri" w:cs="Calibri"/>
                    <w:color w:val="000000"/>
                    <w:sz w:val="28"/>
                  </w:rPr>
                </w:rPrChange>
              </w:rPr>
            </w:pPr>
            <w:ins w:author="phetc" w:date="2023-02-13T15:44:00Z" w:id="7509">
              <w:r w:rsidRPr="00357A8D">
                <w:rPr>
                  <w:rFonts w:ascii="Calibri" w:hAnsi="Calibri" w:cs="Calibri"/>
                  <w:sz w:val="28"/>
                  <w:rPrChange w:author="PC" w:date="2023-03-31T11:41:00Z" w:id="7510">
                    <w:rPr>
                      <w:rFonts w:ascii="Calibri" w:hAnsi="Calibri" w:cs="Calibri"/>
                      <w:color w:val="000000"/>
                      <w:sz w:val="28"/>
                    </w:rPr>
                  </w:rPrChange>
                </w:rPr>
                <w:t> </w:t>
              </w:r>
              <w:r w:rsidRPr="00357A8D">
                <w:rPr>
                  <w:rFonts w:ascii="Wingdings 2" w:hAnsi="Wingdings 2" w:eastAsia="Wingdings 2" w:cs="Wingdings 2"/>
                  <w:sz w:val="28"/>
                  <w:rPrChange w:author="PC" w:date="2023-03-31T11:41:00Z" w:id="75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458EE1" w14:textId="77777777">
            <w:pPr>
              <w:rPr>
                <w:ins w:author="phetc" w:date="2023-02-13T15:44:00Z" w:id="7512"/>
                <w:rFonts w:ascii="Calibri" w:hAnsi="Calibri" w:cs="Calibri"/>
                <w:sz w:val="28"/>
                <w:rPrChange w:author="PC" w:date="2023-03-31T11:41:00Z" w:id="7513">
                  <w:rPr>
                    <w:ins w:author="phetc" w:date="2023-02-13T15:44:00Z" w:id="7514"/>
                    <w:rFonts w:ascii="Calibri" w:hAnsi="Calibri" w:cs="Calibri"/>
                    <w:color w:val="000000"/>
                    <w:sz w:val="28"/>
                  </w:rPr>
                </w:rPrChange>
              </w:rPr>
            </w:pPr>
            <w:ins w:author="phetc" w:date="2023-02-13T15:44:00Z" w:id="7515">
              <w:r w:rsidRPr="00357A8D">
                <w:rPr>
                  <w:rFonts w:ascii="Calibri" w:hAnsi="Calibri" w:cs="Calibri"/>
                  <w:sz w:val="28"/>
                  <w:rPrChange w:author="PC" w:date="2023-03-31T11:41:00Z" w:id="7516">
                    <w:rPr>
                      <w:rFonts w:ascii="Calibri" w:hAnsi="Calibri" w:cs="Calibri"/>
                      <w:color w:val="000000"/>
                      <w:sz w:val="28"/>
                    </w:rPr>
                  </w:rPrChange>
                </w:rPr>
                <w:t> </w:t>
              </w:r>
              <w:r w:rsidRPr="00357A8D">
                <w:rPr>
                  <w:rFonts w:ascii="Wingdings 2" w:hAnsi="Wingdings 2" w:eastAsia="Wingdings 2" w:cs="Wingdings 2"/>
                  <w:sz w:val="28"/>
                  <w:rPrChange w:author="PC" w:date="2023-03-31T11:41:00Z" w:id="75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873538" w14:textId="77777777">
            <w:pPr>
              <w:rPr>
                <w:ins w:author="phetc" w:date="2023-02-13T15:44:00Z" w:id="7518"/>
                <w:rFonts w:ascii="Calibri" w:hAnsi="Calibri" w:cs="Calibri"/>
                <w:sz w:val="28"/>
                <w:rPrChange w:author="PC" w:date="2023-03-31T11:41:00Z" w:id="7519">
                  <w:rPr>
                    <w:ins w:author="phetc" w:date="2023-02-13T15:44:00Z" w:id="7520"/>
                    <w:rFonts w:ascii="Calibri" w:hAnsi="Calibri" w:cs="Calibri"/>
                    <w:color w:val="000000"/>
                    <w:sz w:val="28"/>
                  </w:rPr>
                </w:rPrChange>
              </w:rPr>
            </w:pPr>
            <w:ins w:author="phetc" w:date="2023-02-13T15:44:00Z" w:id="7521">
              <w:r w:rsidRPr="00357A8D">
                <w:rPr>
                  <w:rFonts w:ascii="Calibri" w:hAnsi="Calibri" w:cs="Calibri"/>
                  <w:sz w:val="28"/>
                  <w:rPrChange w:author="PC" w:date="2023-03-31T11:41:00Z" w:id="7522">
                    <w:rPr>
                      <w:rFonts w:ascii="Calibri" w:hAnsi="Calibri" w:cs="Calibri"/>
                      <w:color w:val="000000"/>
                      <w:sz w:val="28"/>
                    </w:rPr>
                  </w:rPrChange>
                </w:rPr>
                <w:t> </w:t>
              </w:r>
              <w:r w:rsidRPr="00357A8D">
                <w:rPr>
                  <w:rFonts w:ascii="Wingdings 2" w:hAnsi="Wingdings 2" w:eastAsia="Wingdings 2" w:cs="Wingdings 2"/>
                  <w:sz w:val="28"/>
                  <w:rPrChange w:author="PC" w:date="2023-03-31T11:41:00Z" w:id="75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1152E7" w14:textId="77777777">
            <w:pPr>
              <w:rPr>
                <w:ins w:author="phetc" w:date="2023-02-13T15:44:00Z" w:id="7524"/>
                <w:rFonts w:ascii="Calibri" w:hAnsi="Calibri" w:cs="Calibri"/>
                <w:sz w:val="28"/>
                <w:rPrChange w:author="PC" w:date="2023-03-31T11:41:00Z" w:id="7525">
                  <w:rPr>
                    <w:ins w:author="phetc" w:date="2023-02-13T15:44:00Z" w:id="7526"/>
                    <w:rFonts w:ascii="Calibri" w:hAnsi="Calibri" w:cs="Calibri"/>
                    <w:color w:val="000000"/>
                    <w:sz w:val="28"/>
                  </w:rPr>
                </w:rPrChange>
              </w:rPr>
            </w:pPr>
            <w:ins w:author="phetc" w:date="2023-02-13T15:44:00Z" w:id="7527">
              <w:r w:rsidRPr="00357A8D">
                <w:rPr>
                  <w:rFonts w:ascii="Calibri" w:hAnsi="Calibri" w:cs="Calibri"/>
                  <w:sz w:val="28"/>
                  <w:rPrChange w:author="PC" w:date="2023-03-31T11:41:00Z" w:id="75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A62C2E" w14:textId="77777777">
            <w:pPr>
              <w:rPr>
                <w:ins w:author="phetc" w:date="2023-02-13T15:44:00Z" w:id="7529"/>
                <w:rFonts w:ascii="Calibri" w:hAnsi="Calibri" w:cs="Calibri"/>
                <w:sz w:val="28"/>
                <w:rPrChange w:author="PC" w:date="2023-03-31T11:41:00Z" w:id="7530">
                  <w:rPr>
                    <w:ins w:author="phetc" w:date="2023-02-13T15:44:00Z" w:id="7531"/>
                    <w:rFonts w:ascii="Calibri" w:hAnsi="Calibri" w:cs="Calibri"/>
                    <w:color w:val="000000"/>
                    <w:sz w:val="28"/>
                  </w:rPr>
                </w:rPrChange>
              </w:rPr>
            </w:pPr>
            <w:ins w:author="phetc" w:date="2023-02-13T15:44:00Z" w:id="7532">
              <w:r w:rsidRPr="00357A8D">
                <w:rPr>
                  <w:rFonts w:ascii="Calibri" w:hAnsi="Calibri" w:cs="Calibri"/>
                  <w:sz w:val="28"/>
                  <w:rPrChange w:author="PC" w:date="2023-03-31T11:41:00Z" w:id="7533">
                    <w:rPr>
                      <w:rFonts w:ascii="Calibri" w:hAnsi="Calibri" w:cs="Calibri"/>
                      <w:color w:val="000000"/>
                      <w:sz w:val="28"/>
                    </w:rPr>
                  </w:rPrChange>
                </w:rPr>
                <w:t> </w:t>
              </w:r>
              <w:r w:rsidRPr="00357A8D">
                <w:rPr>
                  <w:rFonts w:ascii="Wingdings 2" w:hAnsi="Wingdings 2" w:eastAsia="Wingdings 2" w:cs="Wingdings 2"/>
                  <w:sz w:val="28"/>
                  <w:rPrChange w:author="PC" w:date="2023-03-31T11:41:00Z" w:id="75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F9A665" w14:textId="77777777">
            <w:pPr>
              <w:rPr>
                <w:ins w:author="phetc" w:date="2023-02-13T15:44:00Z" w:id="7535"/>
                <w:rFonts w:ascii="Calibri" w:hAnsi="Calibri" w:cs="Calibri"/>
                <w:sz w:val="28"/>
                <w:rPrChange w:author="PC" w:date="2023-03-31T11:41:00Z" w:id="7536">
                  <w:rPr>
                    <w:ins w:author="phetc" w:date="2023-02-13T15:44:00Z" w:id="7537"/>
                    <w:rFonts w:ascii="Calibri" w:hAnsi="Calibri" w:cs="Calibri"/>
                    <w:color w:val="000000"/>
                    <w:sz w:val="28"/>
                  </w:rPr>
                </w:rPrChange>
              </w:rPr>
            </w:pPr>
            <w:ins w:author="phetc" w:date="2023-02-13T15:44:00Z" w:id="7538">
              <w:r w:rsidRPr="00357A8D">
                <w:rPr>
                  <w:rFonts w:ascii="Calibri" w:hAnsi="Calibri" w:cs="Calibri"/>
                  <w:sz w:val="28"/>
                  <w:rPrChange w:author="PC" w:date="2023-03-31T11:41:00Z" w:id="75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7147AF" w14:textId="77777777">
            <w:pPr>
              <w:rPr>
                <w:ins w:author="phetc" w:date="2023-02-13T15:44:00Z" w:id="7540"/>
                <w:rFonts w:ascii="Calibri" w:hAnsi="Calibri" w:cs="Calibri"/>
                <w:sz w:val="28"/>
                <w:rPrChange w:author="PC" w:date="2023-03-31T11:41:00Z" w:id="7541">
                  <w:rPr>
                    <w:ins w:author="phetc" w:date="2023-02-13T15:44:00Z" w:id="7542"/>
                    <w:rFonts w:ascii="Calibri" w:hAnsi="Calibri" w:cs="Calibri"/>
                    <w:color w:val="000000"/>
                    <w:sz w:val="28"/>
                  </w:rPr>
                </w:rPrChange>
              </w:rPr>
            </w:pPr>
            <w:ins w:author="phetc" w:date="2023-02-13T15:44:00Z" w:id="7543">
              <w:r w:rsidRPr="00357A8D">
                <w:rPr>
                  <w:rFonts w:ascii="Calibri" w:hAnsi="Calibri" w:cs="Calibri"/>
                  <w:sz w:val="28"/>
                  <w:rPrChange w:author="PC" w:date="2023-03-31T11:41:00Z" w:id="7544">
                    <w:rPr>
                      <w:rFonts w:ascii="Calibri" w:hAnsi="Calibri" w:cs="Calibri"/>
                      <w:color w:val="000000"/>
                      <w:sz w:val="28"/>
                    </w:rPr>
                  </w:rPrChange>
                </w:rPr>
                <w:t> </w:t>
              </w:r>
              <w:r w:rsidRPr="00357A8D">
                <w:rPr>
                  <w:rFonts w:ascii="Wingdings 2" w:hAnsi="Wingdings 2" w:eastAsia="Wingdings 2" w:cs="Wingdings 2"/>
                  <w:sz w:val="28"/>
                  <w:rPrChange w:author="PC" w:date="2023-03-31T11:41:00Z" w:id="75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D7D9FE" w14:textId="77777777">
            <w:pPr>
              <w:rPr>
                <w:ins w:author="phetc" w:date="2023-02-13T15:44:00Z" w:id="7546"/>
                <w:rFonts w:ascii="Calibri" w:hAnsi="Calibri" w:cs="Calibri"/>
                <w:sz w:val="28"/>
                <w:rPrChange w:author="PC" w:date="2023-03-31T11:41:00Z" w:id="7547">
                  <w:rPr>
                    <w:ins w:author="phetc" w:date="2023-02-13T15:44:00Z" w:id="7548"/>
                    <w:rFonts w:ascii="Calibri" w:hAnsi="Calibri" w:cs="Calibri"/>
                    <w:color w:val="000000"/>
                    <w:sz w:val="28"/>
                  </w:rPr>
                </w:rPrChange>
              </w:rPr>
            </w:pPr>
            <w:ins w:author="phetc" w:date="2023-02-13T15:44:00Z" w:id="7549">
              <w:r w:rsidRPr="00357A8D">
                <w:rPr>
                  <w:rFonts w:ascii="Calibri" w:hAnsi="Calibri" w:cs="Calibri"/>
                  <w:sz w:val="28"/>
                  <w:rPrChange w:author="PC" w:date="2023-03-31T11:41:00Z" w:id="7550">
                    <w:rPr>
                      <w:rFonts w:ascii="Calibri" w:hAnsi="Calibri" w:cs="Calibri"/>
                      <w:color w:val="000000"/>
                      <w:sz w:val="28"/>
                    </w:rPr>
                  </w:rPrChange>
                </w:rPr>
                <w:t> </w:t>
              </w:r>
              <w:r w:rsidRPr="00357A8D">
                <w:rPr>
                  <w:rFonts w:ascii="Wingdings 2" w:hAnsi="Wingdings 2" w:eastAsia="Wingdings 2" w:cs="Wingdings 2"/>
                  <w:sz w:val="28"/>
                  <w:rPrChange w:author="PC" w:date="2023-03-31T11:41:00Z" w:id="75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D2C1CF" w14:textId="77777777">
            <w:pPr>
              <w:rPr>
                <w:ins w:author="phetc" w:date="2023-02-13T15:44:00Z" w:id="7552"/>
                <w:rFonts w:ascii="Calibri" w:hAnsi="Calibri" w:cs="Calibri"/>
                <w:sz w:val="28"/>
                <w:rPrChange w:author="PC" w:date="2023-03-31T11:41:00Z" w:id="7553">
                  <w:rPr>
                    <w:ins w:author="phetc" w:date="2023-02-13T15:44:00Z" w:id="7554"/>
                    <w:rFonts w:ascii="Calibri" w:hAnsi="Calibri" w:cs="Calibri"/>
                    <w:color w:val="000000"/>
                    <w:sz w:val="28"/>
                  </w:rPr>
                </w:rPrChange>
              </w:rPr>
            </w:pPr>
            <w:ins w:author="phetc" w:date="2023-02-13T15:44:00Z" w:id="7555">
              <w:r w:rsidRPr="00357A8D">
                <w:rPr>
                  <w:rFonts w:ascii="Calibri" w:hAnsi="Calibri" w:cs="Calibri"/>
                  <w:sz w:val="28"/>
                  <w:rPrChange w:author="PC" w:date="2023-03-31T11:41:00Z" w:id="75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62088C" w14:textId="77777777">
            <w:pPr>
              <w:rPr>
                <w:ins w:author="phetc" w:date="2023-02-13T15:44:00Z" w:id="7557"/>
                <w:rFonts w:ascii="Calibri" w:hAnsi="Calibri" w:cs="Calibri"/>
                <w:sz w:val="28"/>
                <w:rPrChange w:author="PC" w:date="2023-03-31T11:41:00Z" w:id="7558">
                  <w:rPr>
                    <w:ins w:author="phetc" w:date="2023-02-13T15:44:00Z" w:id="7559"/>
                    <w:rFonts w:ascii="Calibri" w:hAnsi="Calibri" w:cs="Calibri"/>
                    <w:color w:val="000000"/>
                    <w:sz w:val="28"/>
                  </w:rPr>
                </w:rPrChange>
              </w:rPr>
            </w:pPr>
            <w:ins w:author="phetc" w:date="2023-02-13T15:44:00Z" w:id="7560">
              <w:r w:rsidRPr="00357A8D">
                <w:rPr>
                  <w:rFonts w:ascii="Calibri" w:hAnsi="Calibri" w:cs="Calibri"/>
                  <w:sz w:val="28"/>
                  <w:rPrChange w:author="PC" w:date="2023-03-31T11:41:00Z" w:id="7561">
                    <w:rPr>
                      <w:rFonts w:ascii="Calibri" w:hAnsi="Calibri" w:cs="Calibri"/>
                      <w:color w:val="000000"/>
                      <w:sz w:val="28"/>
                    </w:rPr>
                  </w:rPrChange>
                </w:rPr>
                <w:t> </w:t>
              </w:r>
              <w:r w:rsidRPr="00357A8D">
                <w:rPr>
                  <w:rFonts w:ascii="Wingdings 2" w:hAnsi="Wingdings 2" w:eastAsia="Wingdings 2" w:cs="Wingdings 2"/>
                  <w:sz w:val="28"/>
                  <w:rPrChange w:author="PC" w:date="2023-03-31T11:41:00Z" w:id="75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EEE7B5" w14:textId="77777777">
            <w:pPr>
              <w:rPr>
                <w:ins w:author="phetc" w:date="2023-02-13T15:44:00Z" w:id="7563"/>
                <w:rFonts w:ascii="Calibri" w:hAnsi="Calibri" w:cs="Calibri"/>
                <w:sz w:val="28"/>
                <w:rPrChange w:author="PC" w:date="2023-03-31T11:41:00Z" w:id="7564">
                  <w:rPr>
                    <w:ins w:author="phetc" w:date="2023-02-13T15:44:00Z" w:id="7565"/>
                    <w:rFonts w:ascii="Calibri" w:hAnsi="Calibri" w:cs="Calibri"/>
                    <w:color w:val="000000"/>
                    <w:sz w:val="28"/>
                  </w:rPr>
                </w:rPrChange>
              </w:rPr>
            </w:pPr>
            <w:ins w:author="phetc" w:date="2023-02-13T15:44:00Z" w:id="7566">
              <w:r w:rsidRPr="00357A8D">
                <w:rPr>
                  <w:rFonts w:ascii="Calibri" w:hAnsi="Calibri" w:cs="Calibri"/>
                  <w:sz w:val="28"/>
                  <w:rPrChange w:author="PC" w:date="2023-03-31T11:41:00Z" w:id="7567">
                    <w:rPr>
                      <w:rFonts w:ascii="Calibri" w:hAnsi="Calibri" w:cs="Calibri"/>
                      <w:color w:val="000000"/>
                      <w:sz w:val="28"/>
                    </w:rPr>
                  </w:rPrChange>
                </w:rPr>
                <w:t> </w:t>
              </w:r>
            </w:ins>
          </w:p>
        </w:tc>
      </w:tr>
      <w:tr w:rsidRPr="00357A8D" w:rsidR="00567CE2" w:rsidTr="00277A61" w14:paraId="6E7FB1FA" w14:textId="77777777">
        <w:trPr>
          <w:trHeight w:val="430"/>
          <w:ins w:author="phetc" w:date="2023-02-13T15:44:00Z" w:id="756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61082987" w14:textId="77777777">
            <w:pPr>
              <w:pStyle w:val="ListParagraph"/>
              <w:tabs>
                <w:tab w:val="left" w:pos="241"/>
              </w:tabs>
              <w:ind w:left="0"/>
              <w:rPr>
                <w:ins w:author="phetc" w:date="2023-02-13T15:44:00Z" w:id="7569"/>
                <w:rFonts w:ascii="TH Sarabun New" w:hAnsi="TH Sarabun New" w:eastAsia="AngsanaNew-Bold" w:cs="TH Sarabun New"/>
                <w:sz w:val="28"/>
              </w:rPr>
            </w:pPr>
            <w:ins w:author="phetc" w:date="2023-02-13T15:44:00Z" w:id="7570">
              <w:r w:rsidRPr="00357A8D">
                <w:rPr>
                  <w:rFonts w:ascii="TH Sarabun New" w:hAnsi="TH Sarabun New" w:cs="TH Sarabun New"/>
                  <w:sz w:val="28"/>
                  <w:cs/>
                </w:rPr>
                <w:t>ศ.</w:t>
              </w:r>
              <w:r w:rsidRPr="00357A8D">
                <w:rPr>
                  <w:rFonts w:ascii="TH Sarabun New" w:hAnsi="TH Sarabun New" w:eastAsia="AngsanaNew-Bold" w:cs="TH Sarabun New"/>
                  <w:sz w:val="28"/>
                  <w:cs/>
                </w:rPr>
                <w:t>423 การเขียนโปรแกรมเพื่อวิเคราะห์ข้อมูล</w:t>
              </w:r>
            </w:ins>
          </w:p>
          <w:p w:rsidRPr="00357A8D" w:rsidR="00BD3F6C" w:rsidRDefault="00BD3F6C" w14:paraId="112E0161" w14:textId="77777777">
            <w:pPr>
              <w:rPr>
                <w:ins w:author="phetc" w:date="2023-02-13T15:44:00Z" w:id="7571"/>
                <w:rFonts w:ascii="Calibri" w:hAnsi="Calibri" w:cs="Calibri"/>
                <w:sz w:val="28"/>
                <w:rPrChange w:author="PC" w:date="2023-03-31T11:41:00Z" w:id="7572">
                  <w:rPr>
                    <w:ins w:author="phetc" w:date="2023-02-13T15:44:00Z" w:id="7573"/>
                    <w:rFonts w:ascii="Calibri" w:hAnsi="Calibri" w:cs="Calibri"/>
                    <w:color w:val="000000"/>
                    <w:sz w:val="28"/>
                  </w:rPr>
                </w:rPrChange>
              </w:rPr>
            </w:pPr>
            <w:ins w:author="phetc" w:date="2023-02-13T15:44:00Z" w:id="7574">
              <w:r w:rsidRPr="00357A8D">
                <w:rPr>
                  <w:rFonts w:ascii="TH Sarabun New" w:hAnsi="TH Sarabun New" w:eastAsia="AngsanaNew-Bold" w:cs="TH Sarabun New"/>
                  <w:sz w:val="28"/>
                  <w:cs/>
                </w:rPr>
                <w:t xml:space="preserve">         สำหรับนักเศรษฐศาสตร์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F797D8" w14:textId="77777777">
            <w:pPr>
              <w:rPr>
                <w:ins w:author="phetc" w:date="2023-02-13T15:44:00Z" w:id="7575"/>
                <w:rFonts w:ascii="Calibri" w:hAnsi="Calibri" w:cs="Calibri"/>
                <w:sz w:val="28"/>
                <w:rPrChange w:author="PC" w:date="2023-03-31T11:41:00Z" w:id="7576">
                  <w:rPr>
                    <w:ins w:author="phetc" w:date="2023-02-13T15:44:00Z" w:id="7577"/>
                    <w:rFonts w:ascii="Calibri" w:hAnsi="Calibri" w:cs="Calibri"/>
                    <w:color w:val="000000"/>
                    <w:sz w:val="28"/>
                  </w:rPr>
                </w:rPrChange>
              </w:rPr>
            </w:pPr>
            <w:ins w:author="phetc" w:date="2023-02-13T15:44:00Z" w:id="7578">
              <w:r w:rsidRPr="00357A8D">
                <w:rPr>
                  <w:rFonts w:ascii="Calibri" w:hAnsi="Calibri" w:cs="Calibri"/>
                  <w:sz w:val="28"/>
                  <w:rPrChange w:author="PC" w:date="2023-03-31T11:41:00Z" w:id="7579">
                    <w:rPr>
                      <w:rFonts w:ascii="Calibri" w:hAnsi="Calibri" w:cs="Calibri"/>
                      <w:color w:val="000000"/>
                      <w:sz w:val="28"/>
                    </w:rPr>
                  </w:rPrChange>
                </w:rPr>
                <w:t> </w:t>
              </w:r>
              <w:r w:rsidRPr="00357A8D">
                <w:rPr>
                  <w:rFonts w:ascii="Wingdings 2" w:hAnsi="Wingdings 2" w:eastAsia="Wingdings 2" w:cs="Wingdings 2"/>
                  <w:sz w:val="28"/>
                  <w:rPrChange w:author="PC" w:date="2023-03-31T11:41:00Z" w:id="75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88F663" w14:textId="77777777">
            <w:pPr>
              <w:rPr>
                <w:ins w:author="phetc" w:date="2023-02-13T15:44:00Z" w:id="7581"/>
                <w:rFonts w:ascii="Calibri" w:hAnsi="Calibri" w:cs="Calibri"/>
                <w:sz w:val="28"/>
                <w:rPrChange w:author="PC" w:date="2023-03-31T11:41:00Z" w:id="7582">
                  <w:rPr>
                    <w:ins w:author="phetc" w:date="2023-02-13T15:44:00Z" w:id="7583"/>
                    <w:rFonts w:ascii="Calibri" w:hAnsi="Calibri" w:cs="Calibri"/>
                    <w:color w:val="000000"/>
                    <w:sz w:val="28"/>
                  </w:rPr>
                </w:rPrChange>
              </w:rPr>
            </w:pPr>
            <w:ins w:author="phetc" w:date="2023-02-13T15:44:00Z" w:id="7584">
              <w:r w:rsidRPr="00357A8D">
                <w:rPr>
                  <w:rFonts w:ascii="Calibri" w:hAnsi="Calibri" w:cs="Calibri"/>
                  <w:sz w:val="28"/>
                  <w:rPrChange w:author="PC" w:date="2023-03-31T11:41:00Z" w:id="7585">
                    <w:rPr>
                      <w:rFonts w:ascii="Calibri" w:hAnsi="Calibri" w:cs="Calibri"/>
                      <w:color w:val="000000"/>
                      <w:sz w:val="28"/>
                    </w:rPr>
                  </w:rPrChange>
                </w:rPr>
                <w:t> </w:t>
              </w:r>
              <w:r w:rsidRPr="00357A8D">
                <w:rPr>
                  <w:rFonts w:ascii="Wingdings 2" w:hAnsi="Wingdings 2" w:eastAsia="Wingdings 2" w:cs="Wingdings 2"/>
                  <w:sz w:val="28"/>
                  <w:rPrChange w:author="PC" w:date="2023-03-31T11:41:00Z" w:id="75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61014A" w14:textId="77777777">
            <w:pPr>
              <w:rPr>
                <w:ins w:author="phetc" w:date="2023-02-13T15:44:00Z" w:id="7587"/>
                <w:rFonts w:ascii="Calibri" w:hAnsi="Calibri" w:cs="Calibri"/>
                <w:sz w:val="28"/>
                <w:rPrChange w:author="PC" w:date="2023-03-31T11:41:00Z" w:id="7588">
                  <w:rPr>
                    <w:ins w:author="phetc" w:date="2023-02-13T15:44:00Z" w:id="7589"/>
                    <w:rFonts w:ascii="Calibri" w:hAnsi="Calibri" w:cs="Calibri"/>
                    <w:color w:val="000000"/>
                    <w:sz w:val="28"/>
                  </w:rPr>
                </w:rPrChange>
              </w:rPr>
            </w:pPr>
            <w:ins w:author="phetc" w:date="2023-02-13T15:44:00Z" w:id="7590">
              <w:r w:rsidRPr="00357A8D">
                <w:rPr>
                  <w:rFonts w:ascii="Calibri" w:hAnsi="Calibri" w:cs="Calibri"/>
                  <w:sz w:val="28"/>
                  <w:rPrChange w:author="PC" w:date="2023-03-31T11:41:00Z" w:id="75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7B5F1C" w14:textId="77777777">
            <w:pPr>
              <w:rPr>
                <w:ins w:author="phetc" w:date="2023-02-13T15:44:00Z" w:id="7592"/>
                <w:rFonts w:ascii="Calibri" w:hAnsi="Calibri" w:cs="Calibri"/>
                <w:sz w:val="28"/>
                <w:rPrChange w:author="PC" w:date="2023-03-31T11:41:00Z" w:id="7593">
                  <w:rPr>
                    <w:ins w:author="phetc" w:date="2023-02-13T15:44:00Z" w:id="7594"/>
                    <w:rFonts w:ascii="Calibri" w:hAnsi="Calibri" w:cs="Calibri"/>
                    <w:color w:val="000000"/>
                    <w:sz w:val="28"/>
                  </w:rPr>
                </w:rPrChange>
              </w:rPr>
            </w:pPr>
            <w:ins w:author="phetc" w:date="2023-02-13T15:44:00Z" w:id="7595">
              <w:r w:rsidRPr="00357A8D">
                <w:rPr>
                  <w:rFonts w:ascii="Wingdings 2" w:hAnsi="Wingdings 2" w:eastAsia="Wingdings 2" w:cs="Wingdings 2"/>
                  <w:sz w:val="28"/>
                  <w:rPrChange w:author="PC" w:date="2023-03-31T11:41:00Z" w:id="7596">
                    <w:rPr>
                      <w:rFonts w:ascii="Calibri" w:hAnsi="Calibri" w:cs="Calibri"/>
                      <w:color w:val="000000"/>
                      <w:sz w:val="28"/>
                    </w:rPr>
                  </w:rPrChange>
                </w:rPr>
                <w:t>P</w:t>
              </w:r>
              <w:r w:rsidRPr="00357A8D">
                <w:rPr>
                  <w:rFonts w:ascii="Calibri" w:hAnsi="Calibri" w:cs="Calibri"/>
                  <w:sz w:val="28"/>
                  <w:rPrChange w:author="PC" w:date="2023-03-31T11:41:00Z" w:id="759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FC65F4" w14:textId="77777777">
            <w:pPr>
              <w:rPr>
                <w:ins w:author="phetc" w:date="2023-02-13T15:44:00Z" w:id="7598"/>
                <w:rFonts w:ascii="Calibri" w:hAnsi="Calibri" w:cs="Calibri"/>
                <w:sz w:val="28"/>
                <w:rPrChange w:author="PC" w:date="2023-03-31T11:41:00Z" w:id="7599">
                  <w:rPr>
                    <w:ins w:author="phetc" w:date="2023-02-13T15:44:00Z" w:id="7600"/>
                    <w:rFonts w:ascii="Calibri" w:hAnsi="Calibri" w:cs="Calibri"/>
                    <w:color w:val="000000"/>
                    <w:sz w:val="28"/>
                  </w:rPr>
                </w:rPrChange>
              </w:rPr>
            </w:pPr>
            <w:ins w:author="phetc" w:date="2023-02-13T15:44:00Z" w:id="7601">
              <w:r w:rsidRPr="00357A8D">
                <w:rPr>
                  <w:rFonts w:ascii="Calibri" w:hAnsi="Calibri" w:cs="Calibri"/>
                  <w:sz w:val="28"/>
                  <w:rPrChange w:author="PC" w:date="2023-03-31T11:41:00Z" w:id="7602">
                    <w:rPr>
                      <w:rFonts w:ascii="Calibri" w:hAnsi="Calibri" w:cs="Calibri"/>
                      <w:color w:val="000000"/>
                      <w:sz w:val="28"/>
                    </w:rPr>
                  </w:rPrChange>
                </w:rPr>
                <w:t> </w:t>
              </w:r>
              <w:r w:rsidRPr="00357A8D">
                <w:rPr>
                  <w:rFonts w:ascii="Wingdings 2" w:hAnsi="Wingdings 2" w:eastAsia="Wingdings 2" w:cs="Wingdings 2"/>
                  <w:sz w:val="28"/>
                  <w:rPrChange w:author="PC" w:date="2023-03-31T11:41:00Z" w:id="76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DFFEA2" w14:textId="77777777">
            <w:pPr>
              <w:rPr>
                <w:ins w:author="phetc" w:date="2023-02-13T15:44:00Z" w:id="7604"/>
                <w:rFonts w:ascii="Calibri" w:hAnsi="Calibri" w:cs="Calibri"/>
                <w:sz w:val="28"/>
                <w:rPrChange w:author="PC" w:date="2023-03-31T11:41:00Z" w:id="7605">
                  <w:rPr>
                    <w:ins w:author="phetc" w:date="2023-02-13T15:44:00Z" w:id="7606"/>
                    <w:rFonts w:ascii="Calibri" w:hAnsi="Calibri" w:cs="Calibri"/>
                    <w:color w:val="000000"/>
                    <w:sz w:val="28"/>
                  </w:rPr>
                </w:rPrChange>
              </w:rPr>
            </w:pPr>
            <w:ins w:author="phetc" w:date="2023-02-13T15:44:00Z" w:id="7607">
              <w:r w:rsidRPr="00357A8D">
                <w:rPr>
                  <w:rFonts w:ascii="Calibri" w:hAnsi="Calibri" w:cs="Calibri"/>
                  <w:sz w:val="28"/>
                  <w:rPrChange w:author="PC" w:date="2023-03-31T11:41:00Z" w:id="7608">
                    <w:rPr>
                      <w:rFonts w:ascii="Calibri" w:hAnsi="Calibri" w:cs="Calibri"/>
                      <w:color w:val="000000"/>
                      <w:sz w:val="28"/>
                    </w:rPr>
                  </w:rPrChange>
                </w:rPr>
                <w:t> </w:t>
              </w:r>
              <w:r w:rsidRPr="00357A8D">
                <w:rPr>
                  <w:rFonts w:ascii="Wingdings 2" w:hAnsi="Wingdings 2" w:eastAsia="Wingdings 2" w:cs="Wingdings 2"/>
                  <w:sz w:val="28"/>
                  <w:rPrChange w:author="PC" w:date="2023-03-31T11:41:00Z" w:id="76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386125" w14:textId="77777777">
            <w:pPr>
              <w:rPr>
                <w:ins w:author="phetc" w:date="2023-02-13T15:44:00Z" w:id="7610"/>
                <w:rFonts w:ascii="Calibri" w:hAnsi="Calibri" w:cs="Calibri"/>
                <w:sz w:val="28"/>
                <w:rPrChange w:author="PC" w:date="2023-03-31T11:41:00Z" w:id="7611">
                  <w:rPr>
                    <w:ins w:author="phetc" w:date="2023-02-13T15:44:00Z" w:id="7612"/>
                    <w:rFonts w:ascii="Calibri" w:hAnsi="Calibri" w:cs="Calibri"/>
                    <w:color w:val="000000"/>
                    <w:sz w:val="28"/>
                  </w:rPr>
                </w:rPrChange>
              </w:rPr>
            </w:pPr>
            <w:ins w:author="phetc" w:date="2023-02-13T15:44:00Z" w:id="7613">
              <w:r w:rsidRPr="00357A8D">
                <w:rPr>
                  <w:rFonts w:ascii="Calibri" w:hAnsi="Calibri" w:cs="Calibri"/>
                  <w:sz w:val="28"/>
                  <w:rPrChange w:author="PC" w:date="2023-03-31T11:41:00Z" w:id="7614">
                    <w:rPr>
                      <w:rFonts w:ascii="Calibri" w:hAnsi="Calibri" w:cs="Calibri"/>
                      <w:color w:val="000000"/>
                      <w:sz w:val="28"/>
                    </w:rPr>
                  </w:rPrChange>
                </w:rPr>
                <w:t> </w:t>
              </w:r>
              <w:r w:rsidRPr="00357A8D">
                <w:rPr>
                  <w:rFonts w:ascii="Wingdings 2" w:hAnsi="Wingdings 2" w:eastAsia="Wingdings 2" w:cs="Wingdings 2"/>
                  <w:sz w:val="28"/>
                  <w:rPrChange w:author="PC" w:date="2023-03-31T11:41:00Z" w:id="76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F3AF8B" w14:textId="77777777">
            <w:pPr>
              <w:rPr>
                <w:ins w:author="phetc" w:date="2023-02-13T15:44:00Z" w:id="7616"/>
                <w:rFonts w:ascii="Calibri" w:hAnsi="Calibri" w:cs="Calibri"/>
                <w:sz w:val="28"/>
                <w:rPrChange w:author="PC" w:date="2023-03-31T11:41:00Z" w:id="7617">
                  <w:rPr>
                    <w:ins w:author="phetc" w:date="2023-02-13T15:44:00Z" w:id="7618"/>
                    <w:rFonts w:ascii="Calibri" w:hAnsi="Calibri" w:cs="Calibri"/>
                    <w:color w:val="000000"/>
                    <w:sz w:val="28"/>
                  </w:rPr>
                </w:rPrChange>
              </w:rPr>
            </w:pPr>
            <w:ins w:author="phetc" w:date="2023-02-13T15:44:00Z" w:id="7619">
              <w:r w:rsidRPr="00357A8D">
                <w:rPr>
                  <w:rFonts w:ascii="Calibri" w:hAnsi="Calibri" w:cs="Calibri"/>
                  <w:sz w:val="28"/>
                  <w:rPrChange w:author="PC" w:date="2023-03-31T11:41:00Z" w:id="7620">
                    <w:rPr>
                      <w:rFonts w:ascii="Calibri" w:hAnsi="Calibri" w:cs="Calibri"/>
                      <w:color w:val="000000"/>
                      <w:sz w:val="28"/>
                    </w:rPr>
                  </w:rPrChange>
                </w:rPr>
                <w:t> </w:t>
              </w:r>
              <w:r w:rsidRPr="00357A8D">
                <w:rPr>
                  <w:rFonts w:ascii="Wingdings 2" w:hAnsi="Wingdings 2" w:eastAsia="Wingdings 2" w:cs="Wingdings 2"/>
                  <w:sz w:val="28"/>
                  <w:rPrChange w:author="PC" w:date="2023-03-31T11:41:00Z" w:id="76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A23EF0" w14:textId="77777777">
            <w:pPr>
              <w:rPr>
                <w:ins w:author="phetc" w:date="2023-02-13T15:44:00Z" w:id="7622"/>
                <w:rFonts w:ascii="Calibri" w:hAnsi="Calibri" w:cs="Calibri"/>
                <w:sz w:val="28"/>
                <w:rPrChange w:author="PC" w:date="2023-03-31T11:41:00Z" w:id="7623">
                  <w:rPr>
                    <w:ins w:author="phetc" w:date="2023-02-13T15:44:00Z" w:id="7624"/>
                    <w:rFonts w:ascii="Calibri" w:hAnsi="Calibri" w:cs="Calibri"/>
                    <w:color w:val="000000"/>
                    <w:sz w:val="28"/>
                  </w:rPr>
                </w:rPrChange>
              </w:rPr>
            </w:pPr>
            <w:ins w:author="phetc" w:date="2023-02-13T15:44:00Z" w:id="7625">
              <w:r w:rsidRPr="00357A8D">
                <w:rPr>
                  <w:rFonts w:ascii="Calibri" w:hAnsi="Calibri" w:cs="Calibri"/>
                  <w:sz w:val="28"/>
                  <w:rPrChange w:author="PC" w:date="2023-03-31T11:41:00Z" w:id="762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55560E" w14:textId="77777777">
            <w:pPr>
              <w:rPr>
                <w:ins w:author="phetc" w:date="2023-02-13T15:44:00Z" w:id="7627"/>
                <w:rFonts w:ascii="Calibri" w:hAnsi="Calibri" w:cs="Calibri"/>
                <w:sz w:val="28"/>
                <w:rPrChange w:author="PC" w:date="2023-03-31T11:41:00Z" w:id="7628">
                  <w:rPr>
                    <w:ins w:author="phetc" w:date="2023-02-13T15:44:00Z" w:id="7629"/>
                    <w:rFonts w:ascii="Calibri" w:hAnsi="Calibri" w:cs="Calibri"/>
                    <w:color w:val="000000"/>
                    <w:sz w:val="28"/>
                  </w:rPr>
                </w:rPrChange>
              </w:rPr>
            </w:pPr>
            <w:ins w:author="phetc" w:date="2023-02-13T15:44:00Z" w:id="7630">
              <w:r w:rsidRPr="00357A8D">
                <w:rPr>
                  <w:rFonts w:ascii="Calibri" w:hAnsi="Calibri" w:cs="Calibri"/>
                  <w:sz w:val="28"/>
                  <w:rPrChange w:author="PC" w:date="2023-03-31T11:41:00Z" w:id="7631">
                    <w:rPr>
                      <w:rFonts w:ascii="Calibri" w:hAnsi="Calibri" w:cs="Calibri"/>
                      <w:color w:val="000000"/>
                      <w:sz w:val="28"/>
                    </w:rPr>
                  </w:rPrChange>
                </w:rPr>
                <w:t> </w:t>
              </w:r>
              <w:r w:rsidRPr="00357A8D">
                <w:rPr>
                  <w:rFonts w:ascii="Wingdings 2" w:hAnsi="Wingdings 2" w:eastAsia="Wingdings 2" w:cs="Wingdings 2"/>
                  <w:sz w:val="28"/>
                  <w:rPrChange w:author="PC" w:date="2023-03-31T11:41:00Z" w:id="76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D31AE6" w14:textId="77777777">
            <w:pPr>
              <w:rPr>
                <w:ins w:author="phetc" w:date="2023-02-13T15:44:00Z" w:id="7633"/>
                <w:rFonts w:ascii="Calibri" w:hAnsi="Calibri" w:cs="Calibri"/>
                <w:sz w:val="28"/>
                <w:rPrChange w:author="PC" w:date="2023-03-31T11:41:00Z" w:id="7634">
                  <w:rPr>
                    <w:ins w:author="phetc" w:date="2023-02-13T15:44:00Z" w:id="7635"/>
                    <w:rFonts w:ascii="Calibri" w:hAnsi="Calibri" w:cs="Calibri"/>
                    <w:color w:val="000000"/>
                    <w:sz w:val="28"/>
                  </w:rPr>
                </w:rPrChange>
              </w:rPr>
            </w:pPr>
            <w:ins w:author="phetc" w:date="2023-02-13T15:44:00Z" w:id="7636">
              <w:r w:rsidRPr="00357A8D">
                <w:rPr>
                  <w:rFonts w:ascii="Calibri" w:hAnsi="Calibri" w:cs="Calibri"/>
                  <w:sz w:val="28"/>
                  <w:rPrChange w:author="PC" w:date="2023-03-31T11:41:00Z" w:id="763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BBABCA" w14:textId="77777777">
            <w:pPr>
              <w:rPr>
                <w:ins w:author="phetc" w:date="2023-02-13T15:44:00Z" w:id="7638"/>
                <w:rFonts w:ascii="Calibri" w:hAnsi="Calibri" w:cs="Calibri"/>
                <w:sz w:val="28"/>
                <w:rPrChange w:author="PC" w:date="2023-03-31T11:41:00Z" w:id="7639">
                  <w:rPr>
                    <w:ins w:author="phetc" w:date="2023-02-13T15:44:00Z" w:id="7640"/>
                    <w:rFonts w:ascii="Calibri" w:hAnsi="Calibri" w:cs="Calibri"/>
                    <w:color w:val="000000"/>
                    <w:sz w:val="28"/>
                  </w:rPr>
                </w:rPrChange>
              </w:rPr>
            </w:pPr>
            <w:ins w:author="phetc" w:date="2023-02-13T15:44:00Z" w:id="7641">
              <w:r w:rsidRPr="00357A8D">
                <w:rPr>
                  <w:rFonts w:ascii="Calibri" w:hAnsi="Calibri" w:cs="Calibri"/>
                  <w:sz w:val="28"/>
                  <w:rPrChange w:author="PC" w:date="2023-03-31T11:41:00Z" w:id="7642">
                    <w:rPr>
                      <w:rFonts w:ascii="Calibri" w:hAnsi="Calibri" w:cs="Calibri"/>
                      <w:color w:val="000000"/>
                      <w:sz w:val="28"/>
                    </w:rPr>
                  </w:rPrChange>
                </w:rPr>
                <w:t> </w:t>
              </w:r>
              <w:r w:rsidRPr="00357A8D">
                <w:rPr>
                  <w:rFonts w:ascii="Wingdings 2" w:hAnsi="Wingdings 2" w:eastAsia="Wingdings 2" w:cs="Wingdings 2"/>
                  <w:sz w:val="28"/>
                  <w:rPrChange w:author="PC" w:date="2023-03-31T11:41:00Z" w:id="76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BA541A" w14:textId="77777777">
            <w:pPr>
              <w:rPr>
                <w:ins w:author="phetc" w:date="2023-02-13T15:44:00Z" w:id="7644"/>
                <w:rFonts w:ascii="Calibri" w:hAnsi="Calibri" w:cs="Calibri"/>
                <w:sz w:val="28"/>
                <w:rPrChange w:author="PC" w:date="2023-03-31T11:41:00Z" w:id="7645">
                  <w:rPr>
                    <w:ins w:author="phetc" w:date="2023-02-13T15:44:00Z" w:id="7646"/>
                    <w:rFonts w:ascii="Calibri" w:hAnsi="Calibri" w:cs="Calibri"/>
                    <w:color w:val="000000"/>
                    <w:sz w:val="28"/>
                  </w:rPr>
                </w:rPrChange>
              </w:rPr>
            </w:pPr>
            <w:ins w:author="phetc" w:date="2023-02-13T15:44:00Z" w:id="7647">
              <w:r w:rsidRPr="00357A8D">
                <w:rPr>
                  <w:rFonts w:ascii="Calibri" w:hAnsi="Calibri" w:cs="Calibri"/>
                  <w:sz w:val="28"/>
                  <w:rPrChange w:author="PC" w:date="2023-03-31T11:41:00Z" w:id="7648">
                    <w:rPr>
                      <w:rFonts w:ascii="Calibri" w:hAnsi="Calibri" w:cs="Calibri"/>
                      <w:color w:val="000000"/>
                      <w:sz w:val="28"/>
                    </w:rPr>
                  </w:rPrChange>
                </w:rPr>
                <w:t> </w:t>
              </w:r>
              <w:r w:rsidRPr="00357A8D">
                <w:rPr>
                  <w:rFonts w:ascii="Wingdings 2" w:hAnsi="Wingdings 2" w:eastAsia="Wingdings 2" w:cs="Wingdings 2"/>
                  <w:sz w:val="28"/>
                  <w:rPrChange w:author="PC" w:date="2023-03-31T11:41:00Z" w:id="76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393C9D" w14:textId="77777777">
            <w:pPr>
              <w:rPr>
                <w:ins w:author="phetc" w:date="2023-02-13T15:44:00Z" w:id="7650"/>
                <w:rFonts w:ascii="Calibri" w:hAnsi="Calibri" w:cs="Calibri"/>
                <w:sz w:val="28"/>
                <w:rPrChange w:author="PC" w:date="2023-03-31T11:41:00Z" w:id="7651">
                  <w:rPr>
                    <w:ins w:author="phetc" w:date="2023-02-13T15:44:00Z" w:id="7652"/>
                    <w:rFonts w:ascii="Calibri" w:hAnsi="Calibri" w:cs="Calibri"/>
                    <w:color w:val="000000"/>
                    <w:sz w:val="28"/>
                  </w:rPr>
                </w:rPrChange>
              </w:rPr>
            </w:pPr>
            <w:ins w:author="phetc" w:date="2023-02-13T15:44:00Z" w:id="7653">
              <w:r w:rsidRPr="00357A8D">
                <w:rPr>
                  <w:rFonts w:ascii="Calibri" w:hAnsi="Calibri" w:cs="Calibri"/>
                  <w:sz w:val="28"/>
                  <w:rPrChange w:author="PC" w:date="2023-03-31T11:41:00Z" w:id="76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D744B3" w14:textId="77777777">
            <w:pPr>
              <w:rPr>
                <w:ins w:author="phetc" w:date="2023-02-13T15:44:00Z" w:id="7655"/>
                <w:rFonts w:ascii="Calibri" w:hAnsi="Calibri" w:cs="Calibri"/>
                <w:sz w:val="28"/>
                <w:rPrChange w:author="PC" w:date="2023-03-31T11:41:00Z" w:id="7656">
                  <w:rPr>
                    <w:ins w:author="phetc" w:date="2023-02-13T15:44:00Z" w:id="7657"/>
                    <w:rFonts w:ascii="Calibri" w:hAnsi="Calibri" w:cs="Calibri"/>
                    <w:color w:val="000000"/>
                    <w:sz w:val="28"/>
                  </w:rPr>
                </w:rPrChange>
              </w:rPr>
            </w:pPr>
            <w:ins w:author="phetc" w:date="2023-02-13T15:44:00Z" w:id="7658">
              <w:r w:rsidRPr="00357A8D">
                <w:rPr>
                  <w:rFonts w:ascii="Calibri" w:hAnsi="Calibri" w:cs="Calibri"/>
                  <w:sz w:val="28"/>
                  <w:rPrChange w:author="PC" w:date="2023-03-31T11:41:00Z" w:id="7659">
                    <w:rPr>
                      <w:rFonts w:ascii="Calibri" w:hAnsi="Calibri" w:cs="Calibri"/>
                      <w:color w:val="000000"/>
                      <w:sz w:val="28"/>
                    </w:rPr>
                  </w:rPrChange>
                </w:rPr>
                <w:t> </w:t>
              </w:r>
              <w:r w:rsidRPr="00357A8D">
                <w:rPr>
                  <w:rFonts w:ascii="Wingdings 2" w:hAnsi="Wingdings 2" w:eastAsia="Wingdings 2" w:cs="Wingdings 2"/>
                  <w:sz w:val="28"/>
                  <w:rPrChange w:author="PC" w:date="2023-03-31T11:41:00Z" w:id="76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7375EC" w14:textId="77777777">
            <w:pPr>
              <w:rPr>
                <w:ins w:author="phetc" w:date="2023-02-13T15:44:00Z" w:id="7661"/>
                <w:rFonts w:ascii="Calibri" w:hAnsi="Calibri" w:cs="Calibri"/>
                <w:sz w:val="28"/>
                <w:rPrChange w:author="PC" w:date="2023-03-31T11:41:00Z" w:id="7662">
                  <w:rPr>
                    <w:ins w:author="phetc" w:date="2023-02-13T15:44:00Z" w:id="7663"/>
                    <w:rFonts w:ascii="Calibri" w:hAnsi="Calibri" w:cs="Calibri"/>
                    <w:color w:val="000000"/>
                    <w:sz w:val="28"/>
                  </w:rPr>
                </w:rPrChange>
              </w:rPr>
            </w:pPr>
            <w:ins w:author="phetc" w:date="2023-02-13T15:44:00Z" w:id="7664">
              <w:r w:rsidRPr="00357A8D">
                <w:rPr>
                  <w:rFonts w:ascii="Calibri" w:hAnsi="Calibri" w:cs="Calibri"/>
                  <w:sz w:val="28"/>
                  <w:rPrChange w:author="PC" w:date="2023-03-31T11:41:00Z" w:id="7665">
                    <w:rPr>
                      <w:rFonts w:ascii="Calibri" w:hAnsi="Calibri" w:cs="Calibri"/>
                      <w:color w:val="000000"/>
                      <w:sz w:val="28"/>
                    </w:rPr>
                  </w:rPrChange>
                </w:rPr>
                <w:t> </w:t>
              </w:r>
            </w:ins>
          </w:p>
        </w:tc>
      </w:tr>
      <w:tr w:rsidRPr="00357A8D" w:rsidR="00567CE2" w:rsidTr="00277A61" w14:paraId="3F2C9490" w14:textId="77777777">
        <w:trPr>
          <w:trHeight w:val="430"/>
          <w:ins w:author="phetc" w:date="2023-02-13T15:44:00Z" w:id="7666"/>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33DBBC75" w14:textId="77777777">
            <w:pPr>
              <w:pStyle w:val="ListParagraph"/>
              <w:tabs>
                <w:tab w:val="left" w:pos="241"/>
              </w:tabs>
              <w:ind w:left="0"/>
              <w:rPr>
                <w:ins w:author="phetc" w:date="2023-02-13T15:44:00Z" w:id="7667"/>
                <w:rFonts w:ascii="TH Sarabun New" w:hAnsi="TH Sarabun New" w:eastAsia="AngsanaNew-Bold" w:cs="TH Sarabun New"/>
                <w:sz w:val="28"/>
              </w:rPr>
            </w:pPr>
            <w:ins w:author="phetc" w:date="2023-02-13T15:44:00Z" w:id="7668">
              <w:r w:rsidRPr="00357A8D">
                <w:rPr>
                  <w:rFonts w:ascii="TH Sarabun New" w:hAnsi="TH Sarabun New" w:cs="TH Sarabun New"/>
                  <w:sz w:val="28"/>
                  <w:cs/>
                </w:rPr>
                <w:t>ศ.</w:t>
              </w:r>
              <w:r w:rsidRPr="00357A8D">
                <w:rPr>
                  <w:rFonts w:ascii="TH Sarabun New" w:hAnsi="TH Sarabun New" w:eastAsia="AngsanaNew-Bold" w:cs="TH Sarabun New"/>
                  <w:sz w:val="28"/>
                  <w:cs/>
                </w:rPr>
                <w:t xml:space="preserve">424 วิทยาศาสตร์ข้อมูลสำหรับการวิเคราะห์  </w:t>
              </w:r>
            </w:ins>
          </w:p>
          <w:p w:rsidRPr="00357A8D" w:rsidR="00BD3F6C" w:rsidRDefault="00BD3F6C" w14:paraId="0FD99911" w14:textId="77777777">
            <w:pPr>
              <w:rPr>
                <w:ins w:author="phetc" w:date="2023-02-13T15:44:00Z" w:id="7669"/>
                <w:rFonts w:ascii="Calibri" w:hAnsi="Calibri" w:cs="Calibri"/>
                <w:sz w:val="28"/>
                <w:rPrChange w:author="PC" w:date="2023-03-31T11:41:00Z" w:id="7670">
                  <w:rPr>
                    <w:ins w:author="phetc" w:date="2023-02-13T15:44:00Z" w:id="7671"/>
                    <w:rFonts w:ascii="Calibri" w:hAnsi="Calibri" w:cs="Calibri"/>
                    <w:color w:val="000000"/>
                    <w:sz w:val="28"/>
                  </w:rPr>
                </w:rPrChange>
              </w:rPr>
            </w:pPr>
            <w:ins w:author="phetc" w:date="2023-02-13T15:44:00Z" w:id="7672">
              <w:r w:rsidRPr="00357A8D">
                <w:rPr>
                  <w:rFonts w:ascii="TH Sarabun New" w:hAnsi="TH Sarabun New" w:eastAsia="AngsanaNew-Bold" w:cs="TH Sarabun New"/>
                  <w:sz w:val="28"/>
                  <w:cs/>
                </w:rPr>
                <w:t xml:space="preserve">         เศรษฐศาสตร์และการเงิน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D1DC5F" w14:textId="77777777">
            <w:pPr>
              <w:rPr>
                <w:ins w:author="phetc" w:date="2023-02-13T15:44:00Z" w:id="7673"/>
                <w:rFonts w:ascii="Calibri" w:hAnsi="Calibri" w:cs="Calibri"/>
                <w:sz w:val="28"/>
                <w:rPrChange w:author="PC" w:date="2023-03-31T11:41:00Z" w:id="7674">
                  <w:rPr>
                    <w:ins w:author="phetc" w:date="2023-02-13T15:44:00Z" w:id="7675"/>
                    <w:rFonts w:ascii="Calibri" w:hAnsi="Calibri" w:cs="Calibri"/>
                    <w:color w:val="000000"/>
                    <w:sz w:val="28"/>
                  </w:rPr>
                </w:rPrChange>
              </w:rPr>
            </w:pPr>
            <w:ins w:author="phetc" w:date="2023-02-13T15:44:00Z" w:id="7676">
              <w:r w:rsidRPr="00357A8D">
                <w:rPr>
                  <w:rFonts w:ascii="Calibri" w:hAnsi="Calibri" w:cs="Calibri"/>
                  <w:sz w:val="28"/>
                  <w:rPrChange w:author="PC" w:date="2023-03-31T11:41:00Z" w:id="7677">
                    <w:rPr>
                      <w:rFonts w:ascii="Calibri" w:hAnsi="Calibri" w:cs="Calibri"/>
                      <w:color w:val="000000"/>
                      <w:sz w:val="28"/>
                    </w:rPr>
                  </w:rPrChange>
                </w:rPr>
                <w:t> </w:t>
              </w:r>
              <w:r w:rsidRPr="00357A8D">
                <w:rPr>
                  <w:rFonts w:ascii="Wingdings 2" w:hAnsi="Wingdings 2" w:eastAsia="Wingdings 2" w:cs="Wingdings 2"/>
                  <w:sz w:val="28"/>
                  <w:rPrChange w:author="PC" w:date="2023-03-31T11:41:00Z" w:id="76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FFEF04" w14:textId="77777777">
            <w:pPr>
              <w:rPr>
                <w:ins w:author="phetc" w:date="2023-02-13T15:44:00Z" w:id="7679"/>
                <w:rFonts w:ascii="Calibri" w:hAnsi="Calibri" w:cs="Calibri"/>
                <w:sz w:val="28"/>
                <w:rPrChange w:author="PC" w:date="2023-03-31T11:41:00Z" w:id="7680">
                  <w:rPr>
                    <w:ins w:author="phetc" w:date="2023-02-13T15:44:00Z" w:id="7681"/>
                    <w:rFonts w:ascii="Calibri" w:hAnsi="Calibri" w:cs="Calibri"/>
                    <w:color w:val="000000"/>
                    <w:sz w:val="28"/>
                  </w:rPr>
                </w:rPrChange>
              </w:rPr>
            </w:pPr>
            <w:ins w:author="phetc" w:date="2023-02-13T15:44:00Z" w:id="7682">
              <w:r w:rsidRPr="00357A8D">
                <w:rPr>
                  <w:rFonts w:ascii="Calibri" w:hAnsi="Calibri" w:cs="Calibri"/>
                  <w:sz w:val="28"/>
                  <w:rPrChange w:author="PC" w:date="2023-03-31T11:41:00Z" w:id="7683">
                    <w:rPr>
                      <w:rFonts w:ascii="Calibri" w:hAnsi="Calibri" w:cs="Calibri"/>
                      <w:color w:val="000000"/>
                      <w:sz w:val="28"/>
                    </w:rPr>
                  </w:rPrChange>
                </w:rPr>
                <w:t> </w:t>
              </w:r>
              <w:r w:rsidRPr="00357A8D">
                <w:rPr>
                  <w:rFonts w:ascii="Wingdings 2" w:hAnsi="Wingdings 2" w:eastAsia="Wingdings 2" w:cs="Wingdings 2"/>
                  <w:sz w:val="28"/>
                  <w:rPrChange w:author="PC" w:date="2023-03-31T11:41:00Z" w:id="76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8169BB" w14:textId="77777777">
            <w:pPr>
              <w:rPr>
                <w:ins w:author="phetc" w:date="2023-02-13T15:44:00Z" w:id="7685"/>
                <w:rFonts w:ascii="Calibri" w:hAnsi="Calibri" w:cs="Calibri"/>
                <w:sz w:val="28"/>
                <w:rPrChange w:author="PC" w:date="2023-03-31T11:41:00Z" w:id="7686">
                  <w:rPr>
                    <w:ins w:author="phetc" w:date="2023-02-13T15:44:00Z" w:id="7687"/>
                    <w:rFonts w:ascii="Calibri" w:hAnsi="Calibri" w:cs="Calibri"/>
                    <w:color w:val="000000"/>
                    <w:sz w:val="28"/>
                  </w:rPr>
                </w:rPrChange>
              </w:rPr>
            </w:pPr>
            <w:ins w:author="phetc" w:date="2023-02-13T15:44:00Z" w:id="7688">
              <w:r w:rsidRPr="00357A8D">
                <w:rPr>
                  <w:rFonts w:ascii="Calibri" w:hAnsi="Calibri" w:cs="Calibri"/>
                  <w:sz w:val="28"/>
                  <w:rPrChange w:author="PC" w:date="2023-03-31T11:41:00Z" w:id="76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C21FC0" w14:textId="77777777">
            <w:pPr>
              <w:rPr>
                <w:ins w:author="phetc" w:date="2023-02-13T15:44:00Z" w:id="7690"/>
                <w:rFonts w:ascii="Calibri" w:hAnsi="Calibri" w:cs="Calibri"/>
                <w:sz w:val="28"/>
                <w:rPrChange w:author="PC" w:date="2023-03-31T11:41:00Z" w:id="7691">
                  <w:rPr>
                    <w:ins w:author="phetc" w:date="2023-02-13T15:44:00Z" w:id="7692"/>
                    <w:rFonts w:ascii="Calibri" w:hAnsi="Calibri" w:cs="Calibri"/>
                    <w:color w:val="000000"/>
                    <w:sz w:val="28"/>
                  </w:rPr>
                </w:rPrChange>
              </w:rPr>
            </w:pPr>
            <w:ins w:author="phetc" w:date="2023-02-13T15:44:00Z" w:id="7693">
              <w:r w:rsidRPr="00357A8D">
                <w:rPr>
                  <w:rFonts w:ascii="Calibri" w:hAnsi="Calibri" w:cs="Calibri"/>
                  <w:sz w:val="28"/>
                  <w:rPrChange w:author="PC" w:date="2023-03-31T11:41:00Z" w:id="7694">
                    <w:rPr>
                      <w:rFonts w:ascii="Calibri" w:hAnsi="Calibri" w:cs="Calibri"/>
                      <w:color w:val="000000"/>
                      <w:sz w:val="28"/>
                    </w:rPr>
                  </w:rPrChange>
                </w:rPr>
                <w:t> </w:t>
              </w:r>
              <w:r w:rsidRPr="00357A8D">
                <w:rPr>
                  <w:rFonts w:ascii="Wingdings 2" w:hAnsi="Wingdings 2" w:eastAsia="Wingdings 2" w:cs="Wingdings 2"/>
                  <w:sz w:val="28"/>
                  <w:rPrChange w:author="PC" w:date="2023-03-31T11:41:00Z" w:id="76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48C30B" w14:textId="77777777">
            <w:pPr>
              <w:rPr>
                <w:ins w:author="phetc" w:date="2023-02-13T15:44:00Z" w:id="7696"/>
                <w:rFonts w:ascii="Calibri" w:hAnsi="Calibri" w:cs="Calibri"/>
                <w:sz w:val="28"/>
                <w:rPrChange w:author="PC" w:date="2023-03-31T11:41:00Z" w:id="7697">
                  <w:rPr>
                    <w:ins w:author="phetc" w:date="2023-02-13T15:44:00Z" w:id="7698"/>
                    <w:rFonts w:ascii="Calibri" w:hAnsi="Calibri" w:cs="Calibri"/>
                    <w:color w:val="000000"/>
                    <w:sz w:val="28"/>
                  </w:rPr>
                </w:rPrChange>
              </w:rPr>
            </w:pPr>
            <w:ins w:author="phetc" w:date="2023-02-13T15:44:00Z" w:id="7699">
              <w:r w:rsidRPr="00357A8D">
                <w:rPr>
                  <w:rFonts w:ascii="Calibri" w:hAnsi="Calibri" w:cs="Calibri"/>
                  <w:sz w:val="28"/>
                  <w:rPrChange w:author="PC" w:date="2023-03-31T11:41:00Z" w:id="7700">
                    <w:rPr>
                      <w:rFonts w:ascii="Calibri" w:hAnsi="Calibri" w:cs="Calibri"/>
                      <w:color w:val="000000"/>
                      <w:sz w:val="28"/>
                    </w:rPr>
                  </w:rPrChange>
                </w:rPr>
                <w:t> </w:t>
              </w:r>
              <w:r w:rsidRPr="00357A8D">
                <w:rPr>
                  <w:rFonts w:ascii="Wingdings 2" w:hAnsi="Wingdings 2" w:eastAsia="Wingdings 2" w:cs="Wingdings 2"/>
                  <w:sz w:val="28"/>
                  <w:rPrChange w:author="PC" w:date="2023-03-31T11:41:00Z" w:id="77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6F62FA" w14:textId="77777777">
            <w:pPr>
              <w:rPr>
                <w:ins w:author="phetc" w:date="2023-02-13T15:44:00Z" w:id="7702"/>
                <w:rFonts w:ascii="Calibri" w:hAnsi="Calibri" w:cs="Calibri"/>
                <w:sz w:val="28"/>
                <w:rPrChange w:author="PC" w:date="2023-03-31T11:41:00Z" w:id="7703">
                  <w:rPr>
                    <w:ins w:author="phetc" w:date="2023-02-13T15:44:00Z" w:id="7704"/>
                    <w:rFonts w:ascii="Calibri" w:hAnsi="Calibri" w:cs="Calibri"/>
                    <w:color w:val="000000"/>
                    <w:sz w:val="28"/>
                  </w:rPr>
                </w:rPrChange>
              </w:rPr>
            </w:pPr>
            <w:ins w:author="phetc" w:date="2023-02-13T15:44:00Z" w:id="7705">
              <w:r w:rsidRPr="00357A8D">
                <w:rPr>
                  <w:rFonts w:ascii="Calibri" w:hAnsi="Calibri" w:cs="Calibri"/>
                  <w:sz w:val="28"/>
                  <w:rPrChange w:author="PC" w:date="2023-03-31T11:41:00Z" w:id="7706">
                    <w:rPr>
                      <w:rFonts w:ascii="Calibri" w:hAnsi="Calibri" w:cs="Calibri"/>
                      <w:color w:val="000000"/>
                      <w:sz w:val="28"/>
                    </w:rPr>
                  </w:rPrChange>
                </w:rPr>
                <w:t> </w:t>
              </w:r>
              <w:r w:rsidRPr="00357A8D">
                <w:rPr>
                  <w:rFonts w:ascii="Wingdings 2" w:hAnsi="Wingdings 2" w:eastAsia="Wingdings 2" w:cs="Wingdings 2"/>
                  <w:sz w:val="28"/>
                  <w:rPrChange w:author="PC" w:date="2023-03-31T11:41:00Z" w:id="77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34E377" w14:textId="77777777">
            <w:pPr>
              <w:rPr>
                <w:ins w:author="phetc" w:date="2023-02-13T15:44:00Z" w:id="7708"/>
                <w:rFonts w:ascii="Calibri" w:hAnsi="Calibri" w:cs="Calibri"/>
                <w:sz w:val="28"/>
                <w:rPrChange w:author="PC" w:date="2023-03-31T11:41:00Z" w:id="7709">
                  <w:rPr>
                    <w:ins w:author="phetc" w:date="2023-02-13T15:44:00Z" w:id="7710"/>
                    <w:rFonts w:ascii="Calibri" w:hAnsi="Calibri" w:cs="Calibri"/>
                    <w:color w:val="000000"/>
                    <w:sz w:val="28"/>
                  </w:rPr>
                </w:rPrChange>
              </w:rPr>
            </w:pPr>
            <w:ins w:author="phetc" w:date="2023-02-13T15:44:00Z" w:id="7711">
              <w:r w:rsidRPr="00357A8D">
                <w:rPr>
                  <w:rFonts w:ascii="Calibri" w:hAnsi="Calibri" w:cs="Calibri"/>
                  <w:sz w:val="28"/>
                  <w:rPrChange w:author="PC" w:date="2023-03-31T11:41:00Z" w:id="7712">
                    <w:rPr>
                      <w:rFonts w:ascii="Calibri" w:hAnsi="Calibri" w:cs="Calibri"/>
                      <w:color w:val="000000"/>
                      <w:sz w:val="28"/>
                    </w:rPr>
                  </w:rPrChange>
                </w:rPr>
                <w:t> </w:t>
              </w:r>
              <w:r w:rsidRPr="00357A8D">
                <w:rPr>
                  <w:rFonts w:ascii="Wingdings 2" w:hAnsi="Wingdings 2" w:eastAsia="Wingdings 2" w:cs="Wingdings 2"/>
                  <w:sz w:val="28"/>
                  <w:rPrChange w:author="PC" w:date="2023-03-31T11:41:00Z" w:id="77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07337B" w14:textId="77777777">
            <w:pPr>
              <w:rPr>
                <w:ins w:author="phetc" w:date="2023-02-13T15:44:00Z" w:id="7714"/>
                <w:rFonts w:ascii="Calibri" w:hAnsi="Calibri" w:cs="Calibri"/>
                <w:sz w:val="28"/>
                <w:rPrChange w:author="PC" w:date="2023-03-31T11:41:00Z" w:id="7715">
                  <w:rPr>
                    <w:ins w:author="phetc" w:date="2023-02-13T15:44:00Z" w:id="7716"/>
                    <w:rFonts w:ascii="Calibri" w:hAnsi="Calibri" w:cs="Calibri"/>
                    <w:color w:val="000000"/>
                    <w:sz w:val="28"/>
                  </w:rPr>
                </w:rPrChange>
              </w:rPr>
            </w:pPr>
            <w:ins w:author="phetc" w:date="2023-02-13T15:44:00Z" w:id="7717">
              <w:r w:rsidRPr="00357A8D">
                <w:rPr>
                  <w:rFonts w:ascii="Calibri" w:hAnsi="Calibri" w:cs="Calibri"/>
                  <w:sz w:val="28"/>
                  <w:rPrChange w:author="PC" w:date="2023-03-31T11:41:00Z" w:id="7718">
                    <w:rPr>
                      <w:rFonts w:ascii="Calibri" w:hAnsi="Calibri" w:cs="Calibri"/>
                      <w:color w:val="000000"/>
                      <w:sz w:val="28"/>
                    </w:rPr>
                  </w:rPrChange>
                </w:rPr>
                <w:t> </w:t>
              </w:r>
              <w:r w:rsidRPr="00357A8D">
                <w:rPr>
                  <w:rFonts w:ascii="Wingdings 2" w:hAnsi="Wingdings 2" w:eastAsia="Wingdings 2" w:cs="Wingdings 2"/>
                  <w:sz w:val="28"/>
                  <w:rPrChange w:author="PC" w:date="2023-03-31T11:41:00Z" w:id="77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4EDB0F" w14:textId="77777777">
            <w:pPr>
              <w:rPr>
                <w:ins w:author="phetc" w:date="2023-02-13T15:44:00Z" w:id="7720"/>
                <w:rFonts w:ascii="Calibri" w:hAnsi="Calibri" w:cs="Calibri"/>
                <w:sz w:val="28"/>
                <w:rPrChange w:author="PC" w:date="2023-03-31T11:41:00Z" w:id="7721">
                  <w:rPr>
                    <w:ins w:author="phetc" w:date="2023-02-13T15:44:00Z" w:id="7722"/>
                    <w:rFonts w:ascii="Calibri" w:hAnsi="Calibri" w:cs="Calibri"/>
                    <w:color w:val="000000"/>
                    <w:sz w:val="28"/>
                  </w:rPr>
                </w:rPrChange>
              </w:rPr>
            </w:pPr>
            <w:ins w:author="phetc" w:date="2023-02-13T15:44:00Z" w:id="7723">
              <w:r w:rsidRPr="00357A8D">
                <w:rPr>
                  <w:rFonts w:ascii="Calibri" w:hAnsi="Calibri" w:cs="Calibri"/>
                  <w:sz w:val="28"/>
                  <w:rPrChange w:author="PC" w:date="2023-03-31T11:41:00Z" w:id="772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36C56F" w14:textId="77777777">
            <w:pPr>
              <w:rPr>
                <w:ins w:author="phetc" w:date="2023-02-13T15:44:00Z" w:id="7725"/>
                <w:rFonts w:ascii="Calibri" w:hAnsi="Calibri" w:cs="Calibri"/>
                <w:sz w:val="28"/>
                <w:rPrChange w:author="PC" w:date="2023-03-31T11:41:00Z" w:id="7726">
                  <w:rPr>
                    <w:ins w:author="phetc" w:date="2023-02-13T15:44:00Z" w:id="7727"/>
                    <w:rFonts w:ascii="Calibri" w:hAnsi="Calibri" w:cs="Calibri"/>
                    <w:color w:val="000000"/>
                    <w:sz w:val="28"/>
                  </w:rPr>
                </w:rPrChange>
              </w:rPr>
            </w:pPr>
            <w:ins w:author="phetc" w:date="2023-02-13T15:44:00Z" w:id="7728">
              <w:r w:rsidRPr="00357A8D">
                <w:rPr>
                  <w:rFonts w:ascii="Calibri" w:hAnsi="Calibri" w:cs="Calibri"/>
                  <w:sz w:val="28"/>
                  <w:rPrChange w:author="PC" w:date="2023-03-31T11:41:00Z" w:id="7729">
                    <w:rPr>
                      <w:rFonts w:ascii="Calibri" w:hAnsi="Calibri" w:cs="Calibri"/>
                      <w:color w:val="000000"/>
                      <w:sz w:val="28"/>
                    </w:rPr>
                  </w:rPrChange>
                </w:rPr>
                <w:t> </w:t>
              </w:r>
              <w:r w:rsidRPr="00357A8D">
                <w:rPr>
                  <w:rFonts w:ascii="Wingdings 2" w:hAnsi="Wingdings 2" w:eastAsia="Wingdings 2" w:cs="Wingdings 2"/>
                  <w:sz w:val="28"/>
                  <w:rPrChange w:author="PC" w:date="2023-03-31T11:41:00Z" w:id="77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411E40" w14:textId="77777777">
            <w:pPr>
              <w:rPr>
                <w:ins w:author="phetc" w:date="2023-02-13T15:44:00Z" w:id="7731"/>
                <w:rFonts w:ascii="Calibri" w:hAnsi="Calibri" w:cs="Calibri"/>
                <w:sz w:val="28"/>
                <w:rPrChange w:author="PC" w:date="2023-03-31T11:41:00Z" w:id="7732">
                  <w:rPr>
                    <w:ins w:author="phetc" w:date="2023-02-13T15:44:00Z" w:id="7733"/>
                    <w:rFonts w:ascii="Calibri" w:hAnsi="Calibri" w:cs="Calibri"/>
                    <w:color w:val="000000"/>
                    <w:sz w:val="28"/>
                  </w:rPr>
                </w:rPrChange>
              </w:rPr>
            </w:pPr>
            <w:ins w:author="phetc" w:date="2023-02-13T15:44:00Z" w:id="7734">
              <w:r w:rsidRPr="00357A8D">
                <w:rPr>
                  <w:rFonts w:ascii="Calibri" w:hAnsi="Calibri" w:cs="Calibri"/>
                  <w:sz w:val="28"/>
                  <w:rPrChange w:author="PC" w:date="2023-03-31T11:41:00Z" w:id="773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323872" w14:textId="77777777">
            <w:pPr>
              <w:rPr>
                <w:ins w:author="phetc" w:date="2023-02-13T15:44:00Z" w:id="7736"/>
                <w:rFonts w:ascii="Calibri" w:hAnsi="Calibri" w:cs="Calibri"/>
                <w:sz w:val="28"/>
                <w:rPrChange w:author="PC" w:date="2023-03-31T11:41:00Z" w:id="7737">
                  <w:rPr>
                    <w:ins w:author="phetc" w:date="2023-02-13T15:44:00Z" w:id="7738"/>
                    <w:rFonts w:ascii="Calibri" w:hAnsi="Calibri" w:cs="Calibri"/>
                    <w:color w:val="000000"/>
                    <w:sz w:val="28"/>
                  </w:rPr>
                </w:rPrChange>
              </w:rPr>
            </w:pPr>
            <w:ins w:author="phetc" w:date="2023-02-13T15:44:00Z" w:id="7739">
              <w:r w:rsidRPr="00357A8D">
                <w:rPr>
                  <w:rFonts w:ascii="Calibri" w:hAnsi="Calibri" w:cs="Calibri"/>
                  <w:sz w:val="28"/>
                  <w:rPrChange w:author="PC" w:date="2023-03-31T11:41:00Z" w:id="7740">
                    <w:rPr>
                      <w:rFonts w:ascii="Calibri" w:hAnsi="Calibri" w:cs="Calibri"/>
                      <w:color w:val="000000"/>
                      <w:sz w:val="28"/>
                    </w:rPr>
                  </w:rPrChange>
                </w:rPr>
                <w:t> </w:t>
              </w:r>
              <w:r w:rsidRPr="00357A8D">
                <w:rPr>
                  <w:rFonts w:ascii="Wingdings 2" w:hAnsi="Wingdings 2" w:eastAsia="Wingdings 2" w:cs="Wingdings 2"/>
                  <w:sz w:val="28"/>
                  <w:rPrChange w:author="PC" w:date="2023-03-31T11:41:00Z" w:id="77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AC33ED" w14:textId="77777777">
            <w:pPr>
              <w:rPr>
                <w:ins w:author="phetc" w:date="2023-02-13T15:44:00Z" w:id="7742"/>
                <w:rFonts w:ascii="Calibri" w:hAnsi="Calibri" w:cs="Calibri"/>
                <w:sz w:val="28"/>
                <w:rPrChange w:author="PC" w:date="2023-03-31T11:41:00Z" w:id="7743">
                  <w:rPr>
                    <w:ins w:author="phetc" w:date="2023-02-13T15:44:00Z" w:id="7744"/>
                    <w:rFonts w:ascii="Calibri" w:hAnsi="Calibri" w:cs="Calibri"/>
                    <w:color w:val="000000"/>
                    <w:sz w:val="28"/>
                  </w:rPr>
                </w:rPrChange>
              </w:rPr>
            </w:pPr>
            <w:ins w:author="phetc" w:date="2023-02-13T15:44:00Z" w:id="7745">
              <w:r w:rsidRPr="00357A8D">
                <w:rPr>
                  <w:rFonts w:ascii="Calibri" w:hAnsi="Calibri" w:cs="Calibri"/>
                  <w:sz w:val="28"/>
                  <w:rPrChange w:author="PC" w:date="2023-03-31T11:41:00Z" w:id="7746">
                    <w:rPr>
                      <w:rFonts w:ascii="Calibri" w:hAnsi="Calibri" w:cs="Calibri"/>
                      <w:color w:val="000000"/>
                      <w:sz w:val="28"/>
                    </w:rPr>
                  </w:rPrChange>
                </w:rPr>
                <w:t> </w:t>
              </w:r>
              <w:r w:rsidRPr="00357A8D">
                <w:rPr>
                  <w:rFonts w:ascii="Wingdings 2" w:hAnsi="Wingdings 2" w:eastAsia="Wingdings 2" w:cs="Wingdings 2"/>
                  <w:sz w:val="28"/>
                  <w:rPrChange w:author="PC" w:date="2023-03-31T11:41:00Z" w:id="77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50BBA7" w14:textId="77777777">
            <w:pPr>
              <w:rPr>
                <w:ins w:author="phetc" w:date="2023-02-13T15:44:00Z" w:id="7748"/>
                <w:rFonts w:ascii="Calibri" w:hAnsi="Calibri" w:cs="Calibri"/>
                <w:sz w:val="28"/>
                <w:rPrChange w:author="PC" w:date="2023-03-31T11:41:00Z" w:id="7749">
                  <w:rPr>
                    <w:ins w:author="phetc" w:date="2023-02-13T15:44:00Z" w:id="7750"/>
                    <w:rFonts w:ascii="Calibri" w:hAnsi="Calibri" w:cs="Calibri"/>
                    <w:color w:val="000000"/>
                    <w:sz w:val="28"/>
                  </w:rPr>
                </w:rPrChange>
              </w:rPr>
            </w:pPr>
            <w:ins w:author="phetc" w:date="2023-02-13T15:44:00Z" w:id="7751">
              <w:r w:rsidRPr="00357A8D">
                <w:rPr>
                  <w:rFonts w:ascii="Calibri" w:hAnsi="Calibri" w:cs="Calibri"/>
                  <w:sz w:val="28"/>
                  <w:rPrChange w:author="PC" w:date="2023-03-31T11:41:00Z" w:id="775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3BC41F" w14:textId="77777777">
            <w:pPr>
              <w:rPr>
                <w:ins w:author="phetc" w:date="2023-02-13T15:44:00Z" w:id="7753"/>
                <w:rFonts w:ascii="Calibri" w:hAnsi="Calibri" w:cs="Calibri"/>
                <w:sz w:val="28"/>
                <w:rPrChange w:author="PC" w:date="2023-03-31T11:41:00Z" w:id="7754">
                  <w:rPr>
                    <w:ins w:author="phetc" w:date="2023-02-13T15:44:00Z" w:id="7755"/>
                    <w:rFonts w:ascii="Calibri" w:hAnsi="Calibri" w:cs="Calibri"/>
                    <w:color w:val="000000"/>
                    <w:sz w:val="28"/>
                  </w:rPr>
                </w:rPrChange>
              </w:rPr>
            </w:pPr>
            <w:ins w:author="phetc" w:date="2023-02-13T15:44:00Z" w:id="7756">
              <w:r w:rsidRPr="00357A8D">
                <w:rPr>
                  <w:rFonts w:ascii="Calibri" w:hAnsi="Calibri" w:cs="Calibri"/>
                  <w:sz w:val="28"/>
                  <w:rPrChange w:author="PC" w:date="2023-03-31T11:41:00Z" w:id="7757">
                    <w:rPr>
                      <w:rFonts w:ascii="Calibri" w:hAnsi="Calibri" w:cs="Calibri"/>
                      <w:color w:val="000000"/>
                      <w:sz w:val="28"/>
                    </w:rPr>
                  </w:rPrChange>
                </w:rPr>
                <w:t> </w:t>
              </w:r>
              <w:r w:rsidRPr="00357A8D">
                <w:rPr>
                  <w:rFonts w:ascii="Wingdings 2" w:hAnsi="Wingdings 2" w:eastAsia="Wingdings 2" w:cs="Wingdings 2"/>
                  <w:sz w:val="28"/>
                  <w:rPrChange w:author="PC" w:date="2023-03-31T11:41:00Z" w:id="77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DF938D" w14:textId="77777777">
            <w:pPr>
              <w:rPr>
                <w:ins w:author="phetc" w:date="2023-02-13T15:44:00Z" w:id="7759"/>
                <w:rFonts w:ascii="Calibri" w:hAnsi="Calibri" w:cs="Calibri"/>
                <w:sz w:val="28"/>
                <w:rPrChange w:author="PC" w:date="2023-03-31T11:41:00Z" w:id="7760">
                  <w:rPr>
                    <w:ins w:author="phetc" w:date="2023-02-13T15:44:00Z" w:id="7761"/>
                    <w:rFonts w:ascii="Calibri" w:hAnsi="Calibri" w:cs="Calibri"/>
                    <w:color w:val="000000"/>
                    <w:sz w:val="28"/>
                  </w:rPr>
                </w:rPrChange>
              </w:rPr>
            </w:pPr>
            <w:ins w:author="phetc" w:date="2023-02-13T15:44:00Z" w:id="7762">
              <w:r w:rsidRPr="00357A8D">
                <w:rPr>
                  <w:rFonts w:ascii="Calibri" w:hAnsi="Calibri" w:cs="Calibri"/>
                  <w:sz w:val="28"/>
                  <w:rPrChange w:author="PC" w:date="2023-03-31T11:41:00Z" w:id="7763">
                    <w:rPr>
                      <w:rFonts w:ascii="Calibri" w:hAnsi="Calibri" w:cs="Calibri"/>
                      <w:color w:val="000000"/>
                      <w:sz w:val="28"/>
                    </w:rPr>
                  </w:rPrChange>
                </w:rPr>
                <w:t> </w:t>
              </w:r>
            </w:ins>
          </w:p>
        </w:tc>
      </w:tr>
      <w:tr w:rsidRPr="00357A8D" w:rsidR="00567CE2" w:rsidTr="00277A61" w14:paraId="0A10D5C3" w14:textId="77777777">
        <w:trPr>
          <w:trHeight w:val="430"/>
          <w:ins w:author="phetc" w:date="2023-02-13T15:44:00Z" w:id="776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C4C3A65" w14:textId="77777777">
            <w:pPr>
              <w:contextualSpacing/>
              <w:rPr>
                <w:ins w:author="phetc" w:date="2023-02-13T15:44:00Z" w:id="7765"/>
                <w:rFonts w:ascii="Calibri" w:hAnsi="Calibri" w:cs="Calibri"/>
                <w:sz w:val="28"/>
                <w:rPrChange w:author="PC" w:date="2023-03-31T11:41:00Z" w:id="7766">
                  <w:rPr>
                    <w:ins w:author="phetc" w:date="2023-02-13T15:44:00Z" w:id="7767"/>
                    <w:rFonts w:ascii="Calibri" w:hAnsi="Calibri" w:cs="Calibri"/>
                    <w:color w:val="000000"/>
                    <w:sz w:val="28"/>
                  </w:rPr>
                </w:rPrChange>
              </w:rPr>
            </w:pPr>
            <w:ins w:author="phetc" w:date="2023-02-13T15:44:00Z" w:id="7768">
              <w:r w:rsidRPr="00357A8D">
                <w:rPr>
                  <w:rFonts w:ascii="TH Sarabun New" w:hAnsi="TH Sarabun New" w:cs="TH Sarabun New"/>
                  <w:b/>
                  <w:bCs/>
                  <w:sz w:val="28"/>
                  <w:u w:val="single"/>
                  <w:cs/>
                </w:rPr>
                <w:t>หมวดย่อยเศรษฐมิติ</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69059E" w14:textId="77777777">
            <w:pPr>
              <w:rPr>
                <w:ins w:author="phetc" w:date="2023-02-13T15:44:00Z" w:id="7769"/>
                <w:rFonts w:ascii="Calibri" w:hAnsi="Calibri" w:cs="Calibri"/>
                <w:sz w:val="28"/>
                <w:rPrChange w:author="PC" w:date="2023-03-31T11:41:00Z" w:id="7770">
                  <w:rPr>
                    <w:ins w:author="phetc" w:date="2023-02-13T15:44:00Z" w:id="7771"/>
                    <w:rFonts w:ascii="Calibri" w:hAnsi="Calibri" w:cs="Calibri"/>
                    <w:color w:val="000000"/>
                    <w:sz w:val="28"/>
                  </w:rPr>
                </w:rPrChange>
              </w:rPr>
            </w:pPr>
            <w:ins w:author="phetc" w:date="2023-02-13T15:44:00Z" w:id="7772">
              <w:r w:rsidRPr="00357A8D">
                <w:rPr>
                  <w:rFonts w:ascii="Calibri" w:hAnsi="Calibri" w:cs="Calibri"/>
                  <w:sz w:val="28"/>
                  <w:rPrChange w:author="PC" w:date="2023-03-31T11:41:00Z" w:id="777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093877" w14:textId="77777777">
            <w:pPr>
              <w:rPr>
                <w:ins w:author="phetc" w:date="2023-02-13T15:44:00Z" w:id="7774"/>
                <w:rFonts w:ascii="Calibri" w:hAnsi="Calibri" w:cs="Calibri"/>
                <w:sz w:val="28"/>
                <w:rPrChange w:author="PC" w:date="2023-03-31T11:41:00Z" w:id="7775">
                  <w:rPr>
                    <w:ins w:author="phetc" w:date="2023-02-13T15:44:00Z" w:id="7776"/>
                    <w:rFonts w:ascii="Calibri" w:hAnsi="Calibri" w:cs="Calibri"/>
                    <w:color w:val="000000"/>
                    <w:sz w:val="28"/>
                  </w:rPr>
                </w:rPrChange>
              </w:rPr>
            </w:pPr>
            <w:ins w:author="phetc" w:date="2023-02-13T15:44:00Z" w:id="7777">
              <w:r w:rsidRPr="00357A8D">
                <w:rPr>
                  <w:rFonts w:ascii="Calibri" w:hAnsi="Calibri" w:cs="Calibri"/>
                  <w:sz w:val="28"/>
                  <w:rPrChange w:author="PC" w:date="2023-03-31T11:41:00Z" w:id="77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C824AA" w14:textId="77777777">
            <w:pPr>
              <w:rPr>
                <w:ins w:author="phetc" w:date="2023-02-13T15:44:00Z" w:id="7779"/>
                <w:rFonts w:ascii="Calibri" w:hAnsi="Calibri" w:cs="Calibri"/>
                <w:sz w:val="28"/>
                <w:rPrChange w:author="PC" w:date="2023-03-31T11:41:00Z" w:id="7780">
                  <w:rPr>
                    <w:ins w:author="phetc" w:date="2023-02-13T15:44:00Z" w:id="7781"/>
                    <w:rFonts w:ascii="Calibri" w:hAnsi="Calibri" w:cs="Calibri"/>
                    <w:color w:val="000000"/>
                    <w:sz w:val="28"/>
                  </w:rPr>
                </w:rPrChange>
              </w:rPr>
            </w:pPr>
            <w:ins w:author="phetc" w:date="2023-02-13T15:44:00Z" w:id="7782">
              <w:r w:rsidRPr="00357A8D">
                <w:rPr>
                  <w:rFonts w:ascii="Calibri" w:hAnsi="Calibri" w:cs="Calibri"/>
                  <w:sz w:val="28"/>
                  <w:rPrChange w:author="PC" w:date="2023-03-31T11:41:00Z" w:id="77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337C47" w14:textId="77777777">
            <w:pPr>
              <w:rPr>
                <w:ins w:author="phetc" w:date="2023-02-13T15:44:00Z" w:id="7784"/>
                <w:rFonts w:ascii="Calibri" w:hAnsi="Calibri" w:cs="Calibri"/>
                <w:sz w:val="28"/>
                <w:rPrChange w:author="PC" w:date="2023-03-31T11:41:00Z" w:id="7785">
                  <w:rPr>
                    <w:ins w:author="phetc" w:date="2023-02-13T15:44:00Z" w:id="7786"/>
                    <w:rFonts w:ascii="Calibri" w:hAnsi="Calibri" w:cs="Calibri"/>
                    <w:color w:val="000000"/>
                    <w:sz w:val="28"/>
                  </w:rPr>
                </w:rPrChange>
              </w:rPr>
            </w:pPr>
            <w:ins w:author="phetc" w:date="2023-02-13T15:44:00Z" w:id="7787">
              <w:r w:rsidRPr="00357A8D">
                <w:rPr>
                  <w:rFonts w:ascii="Calibri" w:hAnsi="Calibri" w:cs="Calibri"/>
                  <w:sz w:val="28"/>
                  <w:rPrChange w:author="PC" w:date="2023-03-31T11:41:00Z" w:id="77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33868F" w14:textId="77777777">
            <w:pPr>
              <w:rPr>
                <w:ins w:author="phetc" w:date="2023-02-13T15:44:00Z" w:id="7789"/>
                <w:rFonts w:ascii="Calibri" w:hAnsi="Calibri" w:cs="Calibri"/>
                <w:sz w:val="28"/>
                <w:rPrChange w:author="PC" w:date="2023-03-31T11:41:00Z" w:id="7790">
                  <w:rPr>
                    <w:ins w:author="phetc" w:date="2023-02-13T15:44:00Z" w:id="7791"/>
                    <w:rFonts w:ascii="Calibri" w:hAnsi="Calibri" w:cs="Calibri"/>
                    <w:color w:val="000000"/>
                    <w:sz w:val="28"/>
                  </w:rPr>
                </w:rPrChange>
              </w:rPr>
            </w:pPr>
            <w:ins w:author="phetc" w:date="2023-02-13T15:44:00Z" w:id="7792">
              <w:r w:rsidRPr="00357A8D">
                <w:rPr>
                  <w:rFonts w:ascii="Calibri" w:hAnsi="Calibri" w:cs="Calibri"/>
                  <w:sz w:val="28"/>
                  <w:rPrChange w:author="PC" w:date="2023-03-31T11:41:00Z" w:id="77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BE02D3" w14:textId="77777777">
            <w:pPr>
              <w:rPr>
                <w:ins w:author="phetc" w:date="2023-02-13T15:44:00Z" w:id="7794"/>
                <w:rFonts w:ascii="Calibri" w:hAnsi="Calibri" w:cs="Calibri"/>
                <w:sz w:val="28"/>
                <w:rPrChange w:author="PC" w:date="2023-03-31T11:41:00Z" w:id="7795">
                  <w:rPr>
                    <w:ins w:author="phetc" w:date="2023-02-13T15:44:00Z" w:id="7796"/>
                    <w:rFonts w:ascii="Calibri" w:hAnsi="Calibri" w:cs="Calibri"/>
                    <w:color w:val="000000"/>
                    <w:sz w:val="28"/>
                  </w:rPr>
                </w:rPrChange>
              </w:rPr>
            </w:pPr>
            <w:ins w:author="phetc" w:date="2023-02-13T15:44:00Z" w:id="7797">
              <w:r w:rsidRPr="00357A8D">
                <w:rPr>
                  <w:rFonts w:ascii="Calibri" w:hAnsi="Calibri" w:cs="Calibri"/>
                  <w:sz w:val="28"/>
                  <w:rPrChange w:author="PC" w:date="2023-03-31T11:41:00Z" w:id="77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7F41A1" w14:textId="77777777">
            <w:pPr>
              <w:rPr>
                <w:ins w:author="phetc" w:date="2023-02-13T15:44:00Z" w:id="7799"/>
                <w:rFonts w:ascii="Calibri" w:hAnsi="Calibri" w:cs="Calibri"/>
                <w:sz w:val="28"/>
                <w:rPrChange w:author="PC" w:date="2023-03-31T11:41:00Z" w:id="7800">
                  <w:rPr>
                    <w:ins w:author="phetc" w:date="2023-02-13T15:44:00Z" w:id="7801"/>
                    <w:rFonts w:ascii="Calibri" w:hAnsi="Calibri" w:cs="Calibri"/>
                    <w:color w:val="000000"/>
                    <w:sz w:val="28"/>
                  </w:rPr>
                </w:rPrChange>
              </w:rPr>
            </w:pPr>
            <w:ins w:author="phetc" w:date="2023-02-13T15:44:00Z" w:id="7802">
              <w:r w:rsidRPr="00357A8D">
                <w:rPr>
                  <w:rFonts w:ascii="Calibri" w:hAnsi="Calibri" w:cs="Calibri"/>
                  <w:sz w:val="28"/>
                  <w:rPrChange w:author="PC" w:date="2023-03-31T11:41:00Z" w:id="78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058352" w14:textId="77777777">
            <w:pPr>
              <w:rPr>
                <w:ins w:author="phetc" w:date="2023-02-13T15:44:00Z" w:id="7804"/>
                <w:rFonts w:ascii="Calibri" w:hAnsi="Calibri" w:cs="Calibri"/>
                <w:sz w:val="28"/>
                <w:rPrChange w:author="PC" w:date="2023-03-31T11:41:00Z" w:id="7805">
                  <w:rPr>
                    <w:ins w:author="phetc" w:date="2023-02-13T15:44:00Z" w:id="7806"/>
                    <w:rFonts w:ascii="Calibri" w:hAnsi="Calibri" w:cs="Calibri"/>
                    <w:color w:val="000000"/>
                    <w:sz w:val="28"/>
                  </w:rPr>
                </w:rPrChange>
              </w:rPr>
            </w:pPr>
            <w:ins w:author="phetc" w:date="2023-02-13T15:44:00Z" w:id="7807">
              <w:r w:rsidRPr="00357A8D">
                <w:rPr>
                  <w:rFonts w:ascii="Calibri" w:hAnsi="Calibri" w:cs="Calibri"/>
                  <w:sz w:val="28"/>
                  <w:rPrChange w:author="PC" w:date="2023-03-31T11:41:00Z" w:id="78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8BC5B7" w14:textId="77777777">
            <w:pPr>
              <w:rPr>
                <w:ins w:author="phetc" w:date="2023-02-13T15:44:00Z" w:id="7809"/>
                <w:rFonts w:ascii="Calibri" w:hAnsi="Calibri" w:cs="Calibri"/>
                <w:sz w:val="28"/>
                <w:rPrChange w:author="PC" w:date="2023-03-31T11:41:00Z" w:id="7810">
                  <w:rPr>
                    <w:ins w:author="phetc" w:date="2023-02-13T15:44:00Z" w:id="7811"/>
                    <w:rFonts w:ascii="Calibri" w:hAnsi="Calibri" w:cs="Calibri"/>
                    <w:color w:val="000000"/>
                    <w:sz w:val="28"/>
                  </w:rPr>
                </w:rPrChange>
              </w:rPr>
            </w:pPr>
            <w:ins w:author="phetc" w:date="2023-02-13T15:44:00Z" w:id="7812">
              <w:r w:rsidRPr="00357A8D">
                <w:rPr>
                  <w:rFonts w:ascii="Calibri" w:hAnsi="Calibri" w:cs="Calibri"/>
                  <w:sz w:val="28"/>
                  <w:rPrChange w:author="PC" w:date="2023-03-31T11:41:00Z" w:id="781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2CF105" w14:textId="77777777">
            <w:pPr>
              <w:rPr>
                <w:ins w:author="phetc" w:date="2023-02-13T15:44:00Z" w:id="7814"/>
                <w:rFonts w:ascii="Calibri" w:hAnsi="Calibri" w:cs="Calibri"/>
                <w:sz w:val="28"/>
                <w:rPrChange w:author="PC" w:date="2023-03-31T11:41:00Z" w:id="7815">
                  <w:rPr>
                    <w:ins w:author="phetc" w:date="2023-02-13T15:44:00Z" w:id="7816"/>
                    <w:rFonts w:ascii="Calibri" w:hAnsi="Calibri" w:cs="Calibri"/>
                    <w:color w:val="000000"/>
                    <w:sz w:val="28"/>
                  </w:rPr>
                </w:rPrChange>
              </w:rPr>
            </w:pPr>
            <w:ins w:author="phetc" w:date="2023-02-13T15:44:00Z" w:id="7817">
              <w:r w:rsidRPr="00357A8D">
                <w:rPr>
                  <w:rFonts w:ascii="Calibri" w:hAnsi="Calibri" w:cs="Calibri"/>
                  <w:sz w:val="28"/>
                  <w:rPrChange w:author="PC" w:date="2023-03-31T11:41:00Z" w:id="781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272A1A" w14:textId="77777777">
            <w:pPr>
              <w:rPr>
                <w:ins w:author="phetc" w:date="2023-02-13T15:44:00Z" w:id="7819"/>
                <w:rFonts w:ascii="Calibri" w:hAnsi="Calibri" w:cs="Calibri"/>
                <w:sz w:val="28"/>
                <w:rPrChange w:author="PC" w:date="2023-03-31T11:41:00Z" w:id="7820">
                  <w:rPr>
                    <w:ins w:author="phetc" w:date="2023-02-13T15:44:00Z" w:id="7821"/>
                    <w:rFonts w:ascii="Calibri" w:hAnsi="Calibri" w:cs="Calibri"/>
                    <w:color w:val="000000"/>
                    <w:sz w:val="28"/>
                  </w:rPr>
                </w:rPrChange>
              </w:rPr>
            </w:pPr>
            <w:ins w:author="phetc" w:date="2023-02-13T15:44:00Z" w:id="7822">
              <w:r w:rsidRPr="00357A8D">
                <w:rPr>
                  <w:rFonts w:ascii="Calibri" w:hAnsi="Calibri" w:cs="Calibri"/>
                  <w:sz w:val="28"/>
                  <w:rPrChange w:author="PC" w:date="2023-03-31T11:41:00Z" w:id="782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8706C1" w14:textId="77777777">
            <w:pPr>
              <w:rPr>
                <w:ins w:author="phetc" w:date="2023-02-13T15:44:00Z" w:id="7824"/>
                <w:rFonts w:ascii="Calibri" w:hAnsi="Calibri" w:cs="Calibri"/>
                <w:sz w:val="28"/>
                <w:rPrChange w:author="PC" w:date="2023-03-31T11:41:00Z" w:id="7825">
                  <w:rPr>
                    <w:ins w:author="phetc" w:date="2023-02-13T15:44:00Z" w:id="7826"/>
                    <w:rFonts w:ascii="Calibri" w:hAnsi="Calibri" w:cs="Calibri"/>
                    <w:color w:val="000000"/>
                    <w:sz w:val="28"/>
                  </w:rPr>
                </w:rPrChange>
              </w:rPr>
            </w:pPr>
            <w:ins w:author="phetc" w:date="2023-02-13T15:44:00Z" w:id="7827">
              <w:r w:rsidRPr="00357A8D">
                <w:rPr>
                  <w:rFonts w:ascii="Calibri" w:hAnsi="Calibri" w:cs="Calibri"/>
                  <w:sz w:val="28"/>
                  <w:rPrChange w:author="PC" w:date="2023-03-31T11:41:00Z" w:id="78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1AF5C0" w14:textId="77777777">
            <w:pPr>
              <w:rPr>
                <w:ins w:author="phetc" w:date="2023-02-13T15:44:00Z" w:id="7829"/>
                <w:rFonts w:ascii="Calibri" w:hAnsi="Calibri" w:cs="Calibri"/>
                <w:sz w:val="28"/>
                <w:rPrChange w:author="PC" w:date="2023-03-31T11:41:00Z" w:id="7830">
                  <w:rPr>
                    <w:ins w:author="phetc" w:date="2023-02-13T15:44:00Z" w:id="7831"/>
                    <w:rFonts w:ascii="Calibri" w:hAnsi="Calibri" w:cs="Calibri"/>
                    <w:color w:val="000000"/>
                    <w:sz w:val="28"/>
                  </w:rPr>
                </w:rPrChange>
              </w:rPr>
            </w:pPr>
            <w:ins w:author="phetc" w:date="2023-02-13T15:44:00Z" w:id="7832">
              <w:r w:rsidRPr="00357A8D">
                <w:rPr>
                  <w:rFonts w:ascii="Calibri" w:hAnsi="Calibri" w:cs="Calibri"/>
                  <w:sz w:val="28"/>
                  <w:rPrChange w:author="PC" w:date="2023-03-31T11:41:00Z" w:id="78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52A635" w14:textId="77777777">
            <w:pPr>
              <w:rPr>
                <w:ins w:author="phetc" w:date="2023-02-13T15:44:00Z" w:id="7834"/>
                <w:rFonts w:ascii="Calibri" w:hAnsi="Calibri" w:cs="Calibri"/>
                <w:sz w:val="28"/>
                <w:rPrChange w:author="PC" w:date="2023-03-31T11:41:00Z" w:id="7835">
                  <w:rPr>
                    <w:ins w:author="phetc" w:date="2023-02-13T15:44:00Z" w:id="7836"/>
                    <w:rFonts w:ascii="Calibri" w:hAnsi="Calibri" w:cs="Calibri"/>
                    <w:color w:val="000000"/>
                    <w:sz w:val="28"/>
                  </w:rPr>
                </w:rPrChange>
              </w:rPr>
            </w:pPr>
            <w:ins w:author="phetc" w:date="2023-02-13T15:44:00Z" w:id="7837">
              <w:r w:rsidRPr="00357A8D">
                <w:rPr>
                  <w:rFonts w:ascii="Calibri" w:hAnsi="Calibri" w:cs="Calibri"/>
                  <w:sz w:val="28"/>
                  <w:rPrChange w:author="PC" w:date="2023-03-31T11:41:00Z" w:id="78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BF28D4" w14:textId="77777777">
            <w:pPr>
              <w:rPr>
                <w:ins w:author="phetc" w:date="2023-02-13T15:44:00Z" w:id="7839"/>
                <w:rFonts w:ascii="Calibri" w:hAnsi="Calibri" w:cs="Calibri"/>
                <w:sz w:val="28"/>
                <w:rPrChange w:author="PC" w:date="2023-03-31T11:41:00Z" w:id="7840">
                  <w:rPr>
                    <w:ins w:author="phetc" w:date="2023-02-13T15:44:00Z" w:id="7841"/>
                    <w:rFonts w:ascii="Calibri" w:hAnsi="Calibri" w:cs="Calibri"/>
                    <w:color w:val="000000"/>
                    <w:sz w:val="28"/>
                  </w:rPr>
                </w:rPrChange>
              </w:rPr>
            </w:pPr>
            <w:ins w:author="phetc" w:date="2023-02-13T15:44:00Z" w:id="7842">
              <w:r w:rsidRPr="00357A8D">
                <w:rPr>
                  <w:rFonts w:ascii="Calibri" w:hAnsi="Calibri" w:cs="Calibri"/>
                  <w:sz w:val="28"/>
                  <w:rPrChange w:author="PC" w:date="2023-03-31T11:41:00Z" w:id="78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8E243C" w14:textId="77777777">
            <w:pPr>
              <w:rPr>
                <w:ins w:author="phetc" w:date="2023-02-13T15:44:00Z" w:id="7844"/>
                <w:rFonts w:ascii="Calibri" w:hAnsi="Calibri" w:cs="Calibri"/>
                <w:sz w:val="28"/>
                <w:rPrChange w:author="PC" w:date="2023-03-31T11:41:00Z" w:id="7845">
                  <w:rPr>
                    <w:ins w:author="phetc" w:date="2023-02-13T15:44:00Z" w:id="7846"/>
                    <w:rFonts w:ascii="Calibri" w:hAnsi="Calibri" w:cs="Calibri"/>
                    <w:color w:val="000000"/>
                    <w:sz w:val="28"/>
                  </w:rPr>
                </w:rPrChange>
              </w:rPr>
            </w:pPr>
            <w:ins w:author="phetc" w:date="2023-02-13T15:44:00Z" w:id="7847">
              <w:r w:rsidRPr="00357A8D">
                <w:rPr>
                  <w:rFonts w:ascii="Calibri" w:hAnsi="Calibri" w:cs="Calibri"/>
                  <w:sz w:val="28"/>
                  <w:rPrChange w:author="PC" w:date="2023-03-31T11:41:00Z" w:id="7848">
                    <w:rPr>
                      <w:rFonts w:ascii="Calibri" w:hAnsi="Calibri" w:cs="Calibri"/>
                      <w:color w:val="000000"/>
                      <w:sz w:val="28"/>
                    </w:rPr>
                  </w:rPrChange>
                </w:rPr>
                <w:t> </w:t>
              </w:r>
            </w:ins>
          </w:p>
        </w:tc>
      </w:tr>
      <w:tr w:rsidRPr="00357A8D" w:rsidR="00567CE2" w:rsidTr="00277A61" w14:paraId="3CAE3220" w14:textId="77777777">
        <w:trPr>
          <w:trHeight w:val="430"/>
          <w:ins w:author="phetc" w:date="2023-02-13T15:44:00Z" w:id="7849"/>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2E543A6" w14:textId="77777777">
            <w:pPr>
              <w:rPr>
                <w:ins w:author="phetc" w:date="2023-02-13T15:44:00Z" w:id="7850"/>
                <w:rFonts w:ascii="Calibri" w:hAnsi="Calibri" w:cs="Calibri"/>
                <w:sz w:val="28"/>
                <w:rPrChange w:author="PC" w:date="2023-03-31T11:41:00Z" w:id="7851">
                  <w:rPr>
                    <w:ins w:author="phetc" w:date="2023-02-13T15:44:00Z" w:id="7852"/>
                    <w:rFonts w:ascii="Calibri" w:hAnsi="Calibri" w:cs="Calibri"/>
                    <w:color w:val="000000"/>
                    <w:sz w:val="28"/>
                  </w:rPr>
                </w:rPrChange>
              </w:rPr>
            </w:pPr>
            <w:ins w:author="phetc" w:date="2023-02-13T15:44:00Z" w:id="7853">
              <w:r w:rsidRPr="00357A8D">
                <w:rPr>
                  <w:rFonts w:ascii="TH Sarabun New" w:hAnsi="TH Sarabun New" w:cs="TH Sarabun New"/>
                  <w:sz w:val="28"/>
                  <w:cs/>
                </w:rPr>
                <w:t>ศ.</w:t>
              </w:r>
              <w:r w:rsidRPr="00357A8D">
                <w:rPr>
                  <w:rFonts w:ascii="TH Sarabun New" w:hAnsi="TH Sarabun New" w:eastAsia="AngsanaNew-Bold" w:cs="TH Sarabun New"/>
                  <w:sz w:val="28"/>
                </w:rPr>
                <w:t xml:space="preserve">325 </w:t>
              </w:r>
              <w:r w:rsidRPr="00357A8D">
                <w:rPr>
                  <w:rFonts w:ascii="TH Sarabun New" w:hAnsi="TH Sarabun New" w:cs="TH Sarabun New"/>
                  <w:sz w:val="28"/>
                  <w:cs/>
                </w:rPr>
                <w:t xml:space="preserve">เศรษฐมิติเบื้องต้น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611EC7" w14:textId="77777777">
            <w:pPr>
              <w:rPr>
                <w:ins w:author="phetc" w:date="2023-02-13T15:44:00Z" w:id="7854"/>
                <w:rFonts w:ascii="Calibri" w:hAnsi="Calibri" w:cs="Calibri"/>
                <w:sz w:val="28"/>
                <w:rPrChange w:author="PC" w:date="2023-03-31T11:41:00Z" w:id="7855">
                  <w:rPr>
                    <w:ins w:author="phetc" w:date="2023-02-13T15:44:00Z" w:id="7856"/>
                    <w:rFonts w:ascii="Calibri" w:hAnsi="Calibri" w:cs="Calibri"/>
                    <w:color w:val="000000"/>
                    <w:sz w:val="28"/>
                  </w:rPr>
                </w:rPrChange>
              </w:rPr>
            </w:pPr>
            <w:ins w:author="phetc" w:date="2023-02-13T15:44:00Z" w:id="7857">
              <w:r w:rsidRPr="00357A8D">
                <w:rPr>
                  <w:rFonts w:ascii="Calibri" w:hAnsi="Calibri" w:cs="Calibri"/>
                  <w:sz w:val="28"/>
                  <w:rPrChange w:author="PC" w:date="2023-03-31T11:41:00Z" w:id="7858">
                    <w:rPr>
                      <w:rFonts w:ascii="Calibri" w:hAnsi="Calibri" w:cs="Calibri"/>
                      <w:color w:val="000000"/>
                      <w:sz w:val="28"/>
                    </w:rPr>
                  </w:rPrChange>
                </w:rPr>
                <w:t> </w:t>
              </w:r>
              <w:r w:rsidRPr="00357A8D">
                <w:rPr>
                  <w:rFonts w:ascii="Wingdings 2" w:hAnsi="Wingdings 2" w:eastAsia="Wingdings 2" w:cs="Wingdings 2"/>
                  <w:sz w:val="28"/>
                  <w:rPrChange w:author="PC" w:date="2023-03-31T11:41:00Z" w:id="78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E6B293" w14:textId="77777777">
            <w:pPr>
              <w:rPr>
                <w:ins w:author="phetc" w:date="2023-02-13T15:44:00Z" w:id="7860"/>
                <w:rFonts w:ascii="Calibri" w:hAnsi="Calibri" w:cs="Calibri"/>
                <w:sz w:val="28"/>
                <w:rPrChange w:author="PC" w:date="2023-03-31T11:41:00Z" w:id="7861">
                  <w:rPr>
                    <w:ins w:author="phetc" w:date="2023-02-13T15:44:00Z" w:id="7862"/>
                    <w:rFonts w:ascii="Calibri" w:hAnsi="Calibri" w:cs="Calibri"/>
                    <w:color w:val="000000"/>
                    <w:sz w:val="28"/>
                  </w:rPr>
                </w:rPrChange>
              </w:rPr>
            </w:pPr>
            <w:ins w:author="phetc" w:date="2023-02-13T15:44:00Z" w:id="7863">
              <w:r w:rsidRPr="00357A8D">
                <w:rPr>
                  <w:rFonts w:ascii="Calibri" w:hAnsi="Calibri" w:cs="Calibri"/>
                  <w:sz w:val="28"/>
                  <w:rPrChange w:author="PC" w:date="2023-03-31T11:41:00Z" w:id="7864">
                    <w:rPr>
                      <w:rFonts w:ascii="Calibri" w:hAnsi="Calibri" w:cs="Calibri"/>
                      <w:color w:val="000000"/>
                      <w:sz w:val="28"/>
                    </w:rPr>
                  </w:rPrChange>
                </w:rPr>
                <w:t> </w:t>
              </w:r>
              <w:r w:rsidRPr="00357A8D">
                <w:rPr>
                  <w:rFonts w:ascii="Wingdings 2" w:hAnsi="Wingdings 2" w:eastAsia="Wingdings 2" w:cs="Wingdings 2"/>
                  <w:sz w:val="28"/>
                  <w:rPrChange w:author="PC" w:date="2023-03-31T11:41:00Z" w:id="78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5D9C07" w14:textId="77777777">
            <w:pPr>
              <w:rPr>
                <w:ins w:author="phetc" w:date="2023-02-13T15:44:00Z" w:id="7866"/>
                <w:rFonts w:ascii="Calibri" w:hAnsi="Calibri" w:cs="Calibri"/>
                <w:sz w:val="28"/>
                <w:rPrChange w:author="PC" w:date="2023-03-31T11:41:00Z" w:id="7867">
                  <w:rPr>
                    <w:ins w:author="phetc" w:date="2023-02-13T15:44:00Z" w:id="7868"/>
                    <w:rFonts w:ascii="Calibri" w:hAnsi="Calibri" w:cs="Calibri"/>
                    <w:color w:val="000000"/>
                    <w:sz w:val="28"/>
                  </w:rPr>
                </w:rPrChange>
              </w:rPr>
            </w:pPr>
            <w:ins w:author="phetc" w:date="2023-02-13T15:44:00Z" w:id="7869">
              <w:r w:rsidRPr="00357A8D">
                <w:rPr>
                  <w:rFonts w:ascii="Calibri" w:hAnsi="Calibri" w:cs="Calibri"/>
                  <w:sz w:val="28"/>
                  <w:rPrChange w:author="PC" w:date="2023-03-31T11:41:00Z" w:id="78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377E3B" w14:textId="77777777">
            <w:pPr>
              <w:rPr>
                <w:ins w:author="phetc" w:date="2023-02-13T15:44:00Z" w:id="7871"/>
                <w:rFonts w:ascii="Calibri" w:hAnsi="Calibri" w:cs="Calibri"/>
                <w:sz w:val="28"/>
                <w:rPrChange w:author="PC" w:date="2023-03-31T11:41:00Z" w:id="7872">
                  <w:rPr>
                    <w:ins w:author="phetc" w:date="2023-02-13T15:44:00Z" w:id="7873"/>
                    <w:rFonts w:ascii="Calibri" w:hAnsi="Calibri" w:cs="Calibri"/>
                    <w:color w:val="000000"/>
                    <w:sz w:val="28"/>
                  </w:rPr>
                </w:rPrChange>
              </w:rPr>
            </w:pPr>
            <w:ins w:author="phetc" w:date="2023-02-13T15:44:00Z" w:id="7874">
              <w:r w:rsidRPr="00357A8D">
                <w:rPr>
                  <w:rFonts w:ascii="Calibri" w:hAnsi="Calibri" w:cs="Calibri"/>
                  <w:sz w:val="28"/>
                  <w:rPrChange w:author="PC" w:date="2023-03-31T11:41:00Z" w:id="7875">
                    <w:rPr>
                      <w:rFonts w:ascii="Calibri" w:hAnsi="Calibri" w:cs="Calibri"/>
                      <w:color w:val="000000"/>
                      <w:sz w:val="28"/>
                    </w:rPr>
                  </w:rPrChange>
                </w:rPr>
                <w:t> </w:t>
              </w:r>
              <w:r w:rsidRPr="00357A8D">
                <w:rPr>
                  <w:rFonts w:ascii="Wingdings 2" w:hAnsi="Wingdings 2" w:eastAsia="Wingdings 2" w:cs="Wingdings 2"/>
                  <w:sz w:val="28"/>
                  <w:rPrChange w:author="PC" w:date="2023-03-31T11:41:00Z" w:id="78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F24E10" w14:textId="77777777">
            <w:pPr>
              <w:rPr>
                <w:ins w:author="phetc" w:date="2023-02-13T15:44:00Z" w:id="7877"/>
                <w:rFonts w:ascii="Calibri" w:hAnsi="Calibri" w:cs="Calibri"/>
                <w:sz w:val="28"/>
                <w:rPrChange w:author="PC" w:date="2023-03-31T11:41:00Z" w:id="7878">
                  <w:rPr>
                    <w:ins w:author="phetc" w:date="2023-02-13T15:44:00Z" w:id="7879"/>
                    <w:rFonts w:ascii="Calibri" w:hAnsi="Calibri" w:cs="Calibri"/>
                    <w:color w:val="000000"/>
                    <w:sz w:val="28"/>
                  </w:rPr>
                </w:rPrChange>
              </w:rPr>
            </w:pPr>
            <w:ins w:author="phetc" w:date="2023-02-13T15:44:00Z" w:id="7880">
              <w:r w:rsidRPr="00357A8D">
                <w:rPr>
                  <w:rFonts w:ascii="Calibri" w:hAnsi="Calibri" w:cs="Calibri"/>
                  <w:sz w:val="28"/>
                  <w:rPrChange w:author="PC" w:date="2023-03-31T11:41:00Z" w:id="7881">
                    <w:rPr>
                      <w:rFonts w:ascii="Calibri" w:hAnsi="Calibri" w:cs="Calibri"/>
                      <w:color w:val="000000"/>
                      <w:sz w:val="28"/>
                    </w:rPr>
                  </w:rPrChange>
                </w:rPr>
                <w:t> </w:t>
              </w:r>
              <w:r w:rsidRPr="00357A8D">
                <w:rPr>
                  <w:rFonts w:ascii="Wingdings 2" w:hAnsi="Wingdings 2" w:eastAsia="Wingdings 2" w:cs="Wingdings 2"/>
                  <w:sz w:val="28"/>
                  <w:rPrChange w:author="PC" w:date="2023-03-31T11:41:00Z" w:id="78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A9913B" w14:textId="77777777">
            <w:pPr>
              <w:rPr>
                <w:ins w:author="phetc" w:date="2023-02-13T15:44:00Z" w:id="7883"/>
                <w:rFonts w:ascii="Calibri" w:hAnsi="Calibri" w:cs="Calibri"/>
                <w:sz w:val="28"/>
                <w:rPrChange w:author="PC" w:date="2023-03-31T11:41:00Z" w:id="7884">
                  <w:rPr>
                    <w:ins w:author="phetc" w:date="2023-02-13T15:44:00Z" w:id="7885"/>
                    <w:rFonts w:ascii="Calibri" w:hAnsi="Calibri" w:cs="Calibri"/>
                    <w:color w:val="000000"/>
                    <w:sz w:val="28"/>
                  </w:rPr>
                </w:rPrChange>
              </w:rPr>
            </w:pPr>
            <w:ins w:author="phetc" w:date="2023-02-13T15:44:00Z" w:id="7886">
              <w:r w:rsidRPr="00357A8D">
                <w:rPr>
                  <w:rFonts w:ascii="Calibri" w:hAnsi="Calibri" w:cs="Calibri"/>
                  <w:sz w:val="28"/>
                  <w:rPrChange w:author="PC" w:date="2023-03-31T11:41:00Z" w:id="7887">
                    <w:rPr>
                      <w:rFonts w:ascii="Calibri" w:hAnsi="Calibri" w:cs="Calibri"/>
                      <w:color w:val="000000"/>
                      <w:sz w:val="28"/>
                    </w:rPr>
                  </w:rPrChange>
                </w:rPr>
                <w:t> </w:t>
              </w:r>
              <w:r w:rsidRPr="00357A8D">
                <w:rPr>
                  <w:rFonts w:ascii="Wingdings 2" w:hAnsi="Wingdings 2" w:eastAsia="Wingdings 2" w:cs="Wingdings 2"/>
                  <w:sz w:val="28"/>
                  <w:rPrChange w:author="PC" w:date="2023-03-31T11:41:00Z" w:id="78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3560F8" w14:textId="77777777">
            <w:pPr>
              <w:rPr>
                <w:ins w:author="phetc" w:date="2023-02-13T15:44:00Z" w:id="7889"/>
                <w:rFonts w:ascii="Calibri" w:hAnsi="Calibri" w:cs="Calibri"/>
                <w:sz w:val="28"/>
                <w:rPrChange w:author="PC" w:date="2023-03-31T11:41:00Z" w:id="7890">
                  <w:rPr>
                    <w:ins w:author="phetc" w:date="2023-02-13T15:44:00Z" w:id="7891"/>
                    <w:rFonts w:ascii="Calibri" w:hAnsi="Calibri" w:cs="Calibri"/>
                    <w:color w:val="000000"/>
                    <w:sz w:val="28"/>
                  </w:rPr>
                </w:rPrChange>
              </w:rPr>
            </w:pPr>
            <w:ins w:author="phetc" w:date="2023-02-13T15:44:00Z" w:id="7892">
              <w:r w:rsidRPr="00357A8D">
                <w:rPr>
                  <w:rFonts w:ascii="Calibri" w:hAnsi="Calibri" w:cs="Calibri"/>
                  <w:sz w:val="28"/>
                  <w:rPrChange w:author="PC" w:date="2023-03-31T11:41:00Z" w:id="7893">
                    <w:rPr>
                      <w:rFonts w:ascii="Calibri" w:hAnsi="Calibri" w:cs="Calibri"/>
                      <w:color w:val="000000"/>
                      <w:sz w:val="28"/>
                    </w:rPr>
                  </w:rPrChange>
                </w:rPr>
                <w:t> </w:t>
              </w:r>
              <w:r w:rsidRPr="00357A8D">
                <w:rPr>
                  <w:rFonts w:ascii="Wingdings 2" w:hAnsi="Wingdings 2" w:eastAsia="Wingdings 2" w:cs="Wingdings 2"/>
                  <w:sz w:val="28"/>
                  <w:rPrChange w:author="PC" w:date="2023-03-31T11:41:00Z" w:id="78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D5F072" w14:textId="77777777">
            <w:pPr>
              <w:rPr>
                <w:ins w:author="phetc" w:date="2023-02-13T15:44:00Z" w:id="7895"/>
                <w:rFonts w:ascii="Calibri" w:hAnsi="Calibri" w:cs="Calibri"/>
                <w:sz w:val="28"/>
                <w:rPrChange w:author="PC" w:date="2023-03-31T11:41:00Z" w:id="7896">
                  <w:rPr>
                    <w:ins w:author="phetc" w:date="2023-02-13T15:44:00Z" w:id="7897"/>
                    <w:rFonts w:ascii="Calibri" w:hAnsi="Calibri" w:cs="Calibri"/>
                    <w:color w:val="000000"/>
                    <w:sz w:val="28"/>
                  </w:rPr>
                </w:rPrChange>
              </w:rPr>
            </w:pPr>
            <w:ins w:author="phetc" w:date="2023-02-13T15:44:00Z" w:id="7898">
              <w:r w:rsidRPr="00357A8D">
                <w:rPr>
                  <w:rFonts w:ascii="Calibri" w:hAnsi="Calibri" w:cs="Calibri"/>
                  <w:sz w:val="28"/>
                  <w:rPrChange w:author="PC" w:date="2023-03-31T11:41:00Z" w:id="7899">
                    <w:rPr>
                      <w:rFonts w:ascii="Calibri" w:hAnsi="Calibri" w:cs="Calibri"/>
                      <w:color w:val="000000"/>
                      <w:sz w:val="28"/>
                    </w:rPr>
                  </w:rPrChange>
                </w:rPr>
                <w:t> </w:t>
              </w:r>
              <w:r w:rsidRPr="00357A8D">
                <w:rPr>
                  <w:rFonts w:ascii="Wingdings 2" w:hAnsi="Wingdings 2" w:eastAsia="Wingdings 2" w:cs="Wingdings 2"/>
                  <w:sz w:val="28"/>
                  <w:rPrChange w:author="PC" w:date="2023-03-31T11:41:00Z" w:id="79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7623E6" w14:textId="77777777">
            <w:pPr>
              <w:rPr>
                <w:ins w:author="phetc" w:date="2023-02-13T15:44:00Z" w:id="7901"/>
                <w:rFonts w:ascii="Calibri" w:hAnsi="Calibri" w:cs="Calibri"/>
                <w:sz w:val="28"/>
                <w:rPrChange w:author="PC" w:date="2023-03-31T11:41:00Z" w:id="7902">
                  <w:rPr>
                    <w:ins w:author="phetc" w:date="2023-02-13T15:44:00Z" w:id="7903"/>
                    <w:rFonts w:ascii="Calibri" w:hAnsi="Calibri" w:cs="Calibri"/>
                    <w:color w:val="000000"/>
                    <w:sz w:val="28"/>
                  </w:rPr>
                </w:rPrChange>
              </w:rPr>
            </w:pPr>
            <w:ins w:author="phetc" w:date="2023-02-13T15:44:00Z" w:id="7904">
              <w:r w:rsidRPr="00357A8D">
                <w:rPr>
                  <w:rFonts w:ascii="Calibri" w:hAnsi="Calibri" w:cs="Calibri"/>
                  <w:sz w:val="28"/>
                  <w:rPrChange w:author="PC" w:date="2023-03-31T11:41:00Z" w:id="79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4C0A45" w14:textId="77777777">
            <w:pPr>
              <w:rPr>
                <w:ins w:author="phetc" w:date="2023-02-13T15:44:00Z" w:id="7906"/>
                <w:rFonts w:ascii="Calibri" w:hAnsi="Calibri" w:cs="Calibri"/>
                <w:sz w:val="28"/>
                <w:rPrChange w:author="PC" w:date="2023-03-31T11:41:00Z" w:id="7907">
                  <w:rPr>
                    <w:ins w:author="phetc" w:date="2023-02-13T15:44:00Z" w:id="7908"/>
                    <w:rFonts w:ascii="Calibri" w:hAnsi="Calibri" w:cs="Calibri"/>
                    <w:color w:val="000000"/>
                    <w:sz w:val="28"/>
                  </w:rPr>
                </w:rPrChange>
              </w:rPr>
            </w:pPr>
            <w:ins w:author="phetc" w:date="2023-02-13T15:44:00Z" w:id="7909">
              <w:r w:rsidRPr="00357A8D">
                <w:rPr>
                  <w:rFonts w:ascii="Wingdings 2" w:hAnsi="Wingdings 2" w:eastAsia="Wingdings 2" w:cs="Wingdings 2"/>
                  <w:sz w:val="28"/>
                  <w:rPrChange w:author="PC" w:date="2023-03-31T11:41:00Z" w:id="7910">
                    <w:rPr>
                      <w:rFonts w:ascii="Calibri" w:hAnsi="Calibri" w:cs="Calibri"/>
                      <w:color w:val="000000"/>
                      <w:sz w:val="28"/>
                    </w:rPr>
                  </w:rPrChange>
                </w:rPr>
                <w:t>P</w:t>
              </w:r>
              <w:r w:rsidRPr="00357A8D">
                <w:rPr>
                  <w:rFonts w:ascii="Calibri" w:hAnsi="Calibri" w:cs="Calibri"/>
                  <w:sz w:val="28"/>
                  <w:rPrChange w:author="PC" w:date="2023-03-31T11:41:00Z" w:id="791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32B922" w14:textId="77777777">
            <w:pPr>
              <w:rPr>
                <w:ins w:author="phetc" w:date="2023-02-13T15:44:00Z" w:id="7912"/>
                <w:rFonts w:ascii="Calibri" w:hAnsi="Calibri" w:cs="Calibri"/>
                <w:sz w:val="28"/>
                <w:rPrChange w:author="PC" w:date="2023-03-31T11:41:00Z" w:id="7913">
                  <w:rPr>
                    <w:ins w:author="phetc" w:date="2023-02-13T15:44:00Z" w:id="7914"/>
                    <w:rFonts w:ascii="Calibri" w:hAnsi="Calibri" w:cs="Calibri"/>
                    <w:color w:val="000000"/>
                    <w:sz w:val="28"/>
                  </w:rPr>
                </w:rPrChange>
              </w:rPr>
            </w:pPr>
            <w:ins w:author="phetc" w:date="2023-02-13T15:44:00Z" w:id="7915">
              <w:r w:rsidRPr="00357A8D">
                <w:rPr>
                  <w:rFonts w:ascii="Calibri" w:hAnsi="Calibri" w:cs="Calibri"/>
                  <w:sz w:val="28"/>
                  <w:rPrChange w:author="PC" w:date="2023-03-31T11:41:00Z" w:id="79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F50C72" w14:textId="77777777">
            <w:pPr>
              <w:rPr>
                <w:ins w:author="phetc" w:date="2023-02-13T15:44:00Z" w:id="7917"/>
                <w:rFonts w:ascii="Calibri" w:hAnsi="Calibri" w:cs="Calibri"/>
                <w:sz w:val="28"/>
                <w:rPrChange w:author="PC" w:date="2023-03-31T11:41:00Z" w:id="7918">
                  <w:rPr>
                    <w:ins w:author="phetc" w:date="2023-02-13T15:44:00Z" w:id="7919"/>
                    <w:rFonts w:ascii="Calibri" w:hAnsi="Calibri" w:cs="Calibri"/>
                    <w:color w:val="000000"/>
                    <w:sz w:val="28"/>
                  </w:rPr>
                </w:rPrChange>
              </w:rPr>
            </w:pPr>
            <w:ins w:author="phetc" w:date="2023-02-13T15:44:00Z" w:id="7920">
              <w:r w:rsidRPr="00357A8D">
                <w:rPr>
                  <w:rFonts w:ascii="Calibri" w:hAnsi="Calibri" w:cs="Calibri"/>
                  <w:sz w:val="28"/>
                  <w:rPrChange w:author="PC" w:date="2023-03-31T11:41:00Z" w:id="7921">
                    <w:rPr>
                      <w:rFonts w:ascii="Calibri" w:hAnsi="Calibri" w:cs="Calibri"/>
                      <w:color w:val="000000"/>
                      <w:sz w:val="28"/>
                    </w:rPr>
                  </w:rPrChange>
                </w:rPr>
                <w:t> </w:t>
              </w:r>
              <w:r w:rsidRPr="00357A8D">
                <w:rPr>
                  <w:rFonts w:ascii="Wingdings 2" w:hAnsi="Wingdings 2" w:eastAsia="Wingdings 2" w:cs="Wingdings 2"/>
                  <w:sz w:val="28"/>
                  <w:rPrChange w:author="PC" w:date="2023-03-31T11:41:00Z" w:id="79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EB39A5" w14:textId="77777777">
            <w:pPr>
              <w:rPr>
                <w:ins w:author="phetc" w:date="2023-02-13T15:44:00Z" w:id="7923"/>
                <w:rFonts w:ascii="Calibri" w:hAnsi="Calibri" w:cs="Calibri"/>
                <w:sz w:val="28"/>
                <w:rPrChange w:author="PC" w:date="2023-03-31T11:41:00Z" w:id="7924">
                  <w:rPr>
                    <w:ins w:author="phetc" w:date="2023-02-13T15:44:00Z" w:id="7925"/>
                    <w:rFonts w:ascii="Calibri" w:hAnsi="Calibri" w:cs="Calibri"/>
                    <w:color w:val="000000"/>
                    <w:sz w:val="28"/>
                  </w:rPr>
                </w:rPrChange>
              </w:rPr>
            </w:pPr>
            <w:ins w:author="phetc" w:date="2023-02-13T15:44:00Z" w:id="7926">
              <w:r w:rsidRPr="00357A8D">
                <w:rPr>
                  <w:rFonts w:ascii="Calibri" w:hAnsi="Calibri" w:cs="Calibri"/>
                  <w:sz w:val="28"/>
                  <w:rPrChange w:author="PC" w:date="2023-03-31T11:41:00Z" w:id="7927">
                    <w:rPr>
                      <w:rFonts w:ascii="Calibri" w:hAnsi="Calibri" w:cs="Calibri"/>
                      <w:color w:val="000000"/>
                      <w:sz w:val="28"/>
                    </w:rPr>
                  </w:rPrChange>
                </w:rPr>
                <w:t> </w:t>
              </w:r>
              <w:r w:rsidRPr="00357A8D">
                <w:rPr>
                  <w:rFonts w:ascii="Wingdings 2" w:hAnsi="Wingdings 2" w:eastAsia="Wingdings 2" w:cs="Wingdings 2"/>
                  <w:sz w:val="28"/>
                  <w:rPrChange w:author="PC" w:date="2023-03-31T11:41:00Z" w:id="79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0F4CAD" w14:textId="77777777">
            <w:pPr>
              <w:rPr>
                <w:ins w:author="phetc" w:date="2023-02-13T15:44:00Z" w:id="7929"/>
                <w:rFonts w:ascii="Calibri" w:hAnsi="Calibri" w:cs="Calibri"/>
                <w:sz w:val="28"/>
                <w:rPrChange w:author="PC" w:date="2023-03-31T11:41:00Z" w:id="7930">
                  <w:rPr>
                    <w:ins w:author="phetc" w:date="2023-02-13T15:44:00Z" w:id="7931"/>
                    <w:rFonts w:ascii="Calibri" w:hAnsi="Calibri" w:cs="Calibri"/>
                    <w:color w:val="000000"/>
                    <w:sz w:val="28"/>
                  </w:rPr>
                </w:rPrChange>
              </w:rPr>
            </w:pPr>
            <w:ins w:author="phetc" w:date="2023-02-13T15:44:00Z" w:id="7932">
              <w:r w:rsidRPr="00357A8D">
                <w:rPr>
                  <w:rFonts w:ascii="Calibri" w:hAnsi="Calibri" w:cs="Calibri"/>
                  <w:sz w:val="28"/>
                  <w:rPrChange w:author="PC" w:date="2023-03-31T11:41:00Z" w:id="79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FD6B9A" w14:textId="77777777">
            <w:pPr>
              <w:rPr>
                <w:ins w:author="phetc" w:date="2023-02-13T15:44:00Z" w:id="7934"/>
                <w:rFonts w:ascii="Calibri" w:hAnsi="Calibri" w:cs="Calibri"/>
                <w:sz w:val="28"/>
                <w:rPrChange w:author="PC" w:date="2023-03-31T11:41:00Z" w:id="7935">
                  <w:rPr>
                    <w:ins w:author="phetc" w:date="2023-02-13T15:44:00Z" w:id="7936"/>
                    <w:rFonts w:ascii="Calibri" w:hAnsi="Calibri" w:cs="Calibri"/>
                    <w:color w:val="000000"/>
                    <w:sz w:val="28"/>
                  </w:rPr>
                </w:rPrChange>
              </w:rPr>
            </w:pPr>
            <w:ins w:author="phetc" w:date="2023-02-13T15:44:00Z" w:id="7937">
              <w:r w:rsidRPr="00357A8D">
                <w:rPr>
                  <w:rFonts w:ascii="Calibri" w:hAnsi="Calibri" w:cs="Calibri"/>
                  <w:sz w:val="28"/>
                  <w:rPrChange w:author="PC" w:date="2023-03-31T11:41:00Z" w:id="7938">
                    <w:rPr>
                      <w:rFonts w:ascii="Calibri" w:hAnsi="Calibri" w:cs="Calibri"/>
                      <w:color w:val="000000"/>
                      <w:sz w:val="28"/>
                    </w:rPr>
                  </w:rPrChange>
                </w:rPr>
                <w:t> </w:t>
              </w:r>
              <w:r w:rsidRPr="00357A8D">
                <w:rPr>
                  <w:rFonts w:ascii="Wingdings 2" w:hAnsi="Wingdings 2" w:eastAsia="Wingdings 2" w:cs="Wingdings 2"/>
                  <w:sz w:val="28"/>
                  <w:rPrChange w:author="PC" w:date="2023-03-31T11:41:00Z" w:id="79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15DC39" w14:textId="77777777">
            <w:pPr>
              <w:rPr>
                <w:ins w:author="phetc" w:date="2023-02-13T15:44:00Z" w:id="7940"/>
                <w:rFonts w:ascii="Calibri" w:hAnsi="Calibri" w:cs="Calibri"/>
                <w:sz w:val="28"/>
                <w:rPrChange w:author="PC" w:date="2023-03-31T11:41:00Z" w:id="7941">
                  <w:rPr>
                    <w:ins w:author="phetc" w:date="2023-02-13T15:44:00Z" w:id="7942"/>
                    <w:rFonts w:ascii="Calibri" w:hAnsi="Calibri" w:cs="Calibri"/>
                    <w:color w:val="000000"/>
                    <w:sz w:val="28"/>
                  </w:rPr>
                </w:rPrChange>
              </w:rPr>
            </w:pPr>
            <w:ins w:author="phetc" w:date="2023-02-13T15:44:00Z" w:id="7943">
              <w:r w:rsidRPr="00357A8D">
                <w:rPr>
                  <w:rFonts w:ascii="Calibri" w:hAnsi="Calibri" w:cs="Calibri"/>
                  <w:sz w:val="28"/>
                  <w:rPrChange w:author="PC" w:date="2023-03-31T11:41:00Z" w:id="7944">
                    <w:rPr>
                      <w:rFonts w:ascii="Calibri" w:hAnsi="Calibri" w:cs="Calibri"/>
                      <w:color w:val="000000"/>
                      <w:sz w:val="28"/>
                    </w:rPr>
                  </w:rPrChange>
                </w:rPr>
                <w:t> </w:t>
              </w:r>
            </w:ins>
          </w:p>
        </w:tc>
      </w:tr>
      <w:tr w:rsidRPr="00357A8D" w:rsidR="00567CE2" w:rsidTr="00277A61" w14:paraId="36011845" w14:textId="77777777">
        <w:trPr>
          <w:trHeight w:val="430"/>
          <w:ins w:author="phetc" w:date="2023-02-13T15:44:00Z" w:id="7945"/>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1C5D10B" w14:textId="77777777">
            <w:pPr>
              <w:rPr>
                <w:ins w:author="phetc" w:date="2023-02-13T15:44:00Z" w:id="7946"/>
                <w:rFonts w:ascii="Calibri" w:hAnsi="Calibri" w:cs="Calibri"/>
                <w:sz w:val="28"/>
                <w:rPrChange w:author="PC" w:date="2023-03-31T11:41:00Z" w:id="7947">
                  <w:rPr>
                    <w:ins w:author="phetc" w:date="2023-02-13T15:44:00Z" w:id="7948"/>
                    <w:rFonts w:ascii="Calibri" w:hAnsi="Calibri" w:cs="Calibri"/>
                    <w:color w:val="000000"/>
                    <w:sz w:val="28"/>
                  </w:rPr>
                </w:rPrChange>
              </w:rPr>
            </w:pPr>
            <w:ins w:author="phetc" w:date="2023-02-13T15:44:00Z" w:id="7949">
              <w:r w:rsidRPr="00357A8D">
                <w:rPr>
                  <w:rFonts w:ascii="TH Sarabun New" w:hAnsi="TH Sarabun New" w:cs="TH Sarabun New"/>
                  <w:sz w:val="28"/>
                  <w:cs/>
                </w:rPr>
                <w:t>ศ.</w:t>
              </w:r>
              <w:r w:rsidRPr="00357A8D">
                <w:rPr>
                  <w:rFonts w:ascii="TH Sarabun New" w:hAnsi="TH Sarabun New" w:eastAsia="AngsanaNew-Bold" w:cs="TH Sarabun New"/>
                  <w:sz w:val="28"/>
                </w:rPr>
                <w:t xml:space="preserve">425 </w:t>
              </w:r>
              <w:r w:rsidRPr="00357A8D">
                <w:rPr>
                  <w:rFonts w:ascii="TH Sarabun New" w:hAnsi="TH Sarabun New" w:cs="TH Sarabun New"/>
                  <w:sz w:val="28"/>
                  <w:cs/>
                </w:rPr>
                <w:t>เศรษฐมิติ</w:t>
              </w:r>
              <w:r w:rsidRPr="00357A8D">
                <w:rPr>
                  <w:rFonts w:ascii="TH Sarabun New" w:hAnsi="TH Sarabun New" w:eastAsia="AngsanaNew-Bold" w:cs="TH Sarabun New"/>
                  <w:sz w:val="28"/>
                </w:rPr>
                <w:t xml:space="preserve"> 1</w:t>
              </w:r>
              <w:r w:rsidRPr="00357A8D">
                <w:rPr>
                  <w:rFonts w:ascii="TH Sarabun New" w:hAnsi="TH Sarabun New" w:eastAsia="AngsanaNew-Bold"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F13730" w14:textId="77777777">
            <w:pPr>
              <w:rPr>
                <w:ins w:author="phetc" w:date="2023-02-13T15:44:00Z" w:id="7950"/>
                <w:rFonts w:ascii="Calibri" w:hAnsi="Calibri" w:cs="Calibri"/>
                <w:sz w:val="28"/>
                <w:rPrChange w:author="PC" w:date="2023-03-31T11:41:00Z" w:id="7951">
                  <w:rPr>
                    <w:ins w:author="phetc" w:date="2023-02-13T15:44:00Z" w:id="7952"/>
                    <w:rFonts w:ascii="Calibri" w:hAnsi="Calibri" w:cs="Calibri"/>
                    <w:color w:val="000000"/>
                    <w:sz w:val="28"/>
                  </w:rPr>
                </w:rPrChange>
              </w:rPr>
            </w:pPr>
            <w:ins w:author="phetc" w:date="2023-02-13T15:44:00Z" w:id="7953">
              <w:r w:rsidRPr="00357A8D">
                <w:rPr>
                  <w:rFonts w:ascii="Calibri" w:hAnsi="Calibri" w:cs="Calibri"/>
                  <w:sz w:val="28"/>
                  <w:rPrChange w:author="PC" w:date="2023-03-31T11:41:00Z" w:id="7954">
                    <w:rPr>
                      <w:rFonts w:ascii="Calibri" w:hAnsi="Calibri" w:cs="Calibri"/>
                      <w:color w:val="000000"/>
                      <w:sz w:val="28"/>
                    </w:rPr>
                  </w:rPrChange>
                </w:rPr>
                <w:t> </w:t>
              </w:r>
              <w:r w:rsidRPr="00357A8D">
                <w:rPr>
                  <w:rFonts w:ascii="Wingdings 2" w:hAnsi="Wingdings 2" w:eastAsia="Wingdings 2" w:cs="Wingdings 2"/>
                  <w:sz w:val="28"/>
                  <w:rPrChange w:author="PC" w:date="2023-03-31T11:41:00Z" w:id="79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DEFC03" w14:textId="77777777">
            <w:pPr>
              <w:rPr>
                <w:ins w:author="phetc" w:date="2023-02-13T15:44:00Z" w:id="7956"/>
                <w:rFonts w:ascii="Calibri" w:hAnsi="Calibri" w:cs="Calibri"/>
                <w:sz w:val="28"/>
                <w:rPrChange w:author="PC" w:date="2023-03-31T11:41:00Z" w:id="7957">
                  <w:rPr>
                    <w:ins w:author="phetc" w:date="2023-02-13T15:44:00Z" w:id="7958"/>
                    <w:rFonts w:ascii="Calibri" w:hAnsi="Calibri" w:cs="Calibri"/>
                    <w:color w:val="000000"/>
                    <w:sz w:val="28"/>
                  </w:rPr>
                </w:rPrChange>
              </w:rPr>
            </w:pPr>
            <w:ins w:author="phetc" w:date="2023-02-13T15:44:00Z" w:id="7959">
              <w:r w:rsidRPr="00357A8D">
                <w:rPr>
                  <w:rFonts w:ascii="Calibri" w:hAnsi="Calibri" w:cs="Calibri"/>
                  <w:sz w:val="28"/>
                  <w:rPrChange w:author="PC" w:date="2023-03-31T11:41:00Z" w:id="7960">
                    <w:rPr>
                      <w:rFonts w:ascii="Calibri" w:hAnsi="Calibri" w:cs="Calibri"/>
                      <w:color w:val="000000"/>
                      <w:sz w:val="28"/>
                    </w:rPr>
                  </w:rPrChange>
                </w:rPr>
                <w:t> </w:t>
              </w:r>
              <w:r w:rsidRPr="00357A8D">
                <w:rPr>
                  <w:rFonts w:ascii="Wingdings 2" w:hAnsi="Wingdings 2" w:eastAsia="Wingdings 2" w:cs="Wingdings 2"/>
                  <w:sz w:val="28"/>
                  <w:rPrChange w:author="PC" w:date="2023-03-31T11:41:00Z" w:id="79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76EC30" w14:textId="77777777">
            <w:pPr>
              <w:rPr>
                <w:ins w:author="phetc" w:date="2023-02-13T15:44:00Z" w:id="7962"/>
                <w:rFonts w:ascii="Calibri" w:hAnsi="Calibri" w:cs="Calibri"/>
                <w:sz w:val="28"/>
                <w:rPrChange w:author="PC" w:date="2023-03-31T11:41:00Z" w:id="7963">
                  <w:rPr>
                    <w:ins w:author="phetc" w:date="2023-02-13T15:44:00Z" w:id="7964"/>
                    <w:rFonts w:ascii="Calibri" w:hAnsi="Calibri" w:cs="Calibri"/>
                    <w:color w:val="000000"/>
                    <w:sz w:val="28"/>
                  </w:rPr>
                </w:rPrChange>
              </w:rPr>
            </w:pPr>
            <w:ins w:author="phetc" w:date="2023-02-13T15:44:00Z" w:id="7965">
              <w:r w:rsidRPr="00357A8D">
                <w:rPr>
                  <w:rFonts w:ascii="Calibri" w:hAnsi="Calibri" w:cs="Calibri"/>
                  <w:sz w:val="28"/>
                  <w:rPrChange w:author="PC" w:date="2023-03-31T11:41:00Z" w:id="796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4FB2E6" w14:textId="77777777">
            <w:pPr>
              <w:rPr>
                <w:ins w:author="phetc" w:date="2023-02-13T15:44:00Z" w:id="7967"/>
                <w:rFonts w:ascii="Calibri" w:hAnsi="Calibri" w:cs="Calibri"/>
                <w:sz w:val="28"/>
                <w:rPrChange w:author="PC" w:date="2023-03-31T11:41:00Z" w:id="7968">
                  <w:rPr>
                    <w:ins w:author="phetc" w:date="2023-02-13T15:44:00Z" w:id="7969"/>
                    <w:rFonts w:ascii="Calibri" w:hAnsi="Calibri" w:cs="Calibri"/>
                    <w:color w:val="000000"/>
                    <w:sz w:val="28"/>
                  </w:rPr>
                </w:rPrChange>
              </w:rPr>
            </w:pPr>
            <w:ins w:author="phetc" w:date="2023-02-13T15:44:00Z" w:id="7970">
              <w:r w:rsidRPr="00357A8D">
                <w:rPr>
                  <w:rFonts w:ascii="Calibri" w:hAnsi="Calibri" w:cs="Calibri"/>
                  <w:sz w:val="28"/>
                  <w:rPrChange w:author="PC" w:date="2023-03-31T11:41:00Z" w:id="7971">
                    <w:rPr>
                      <w:rFonts w:ascii="Calibri" w:hAnsi="Calibri" w:cs="Calibri"/>
                      <w:color w:val="000000"/>
                      <w:sz w:val="28"/>
                    </w:rPr>
                  </w:rPrChange>
                </w:rPr>
                <w:t> </w:t>
              </w:r>
              <w:r w:rsidRPr="00357A8D">
                <w:rPr>
                  <w:rFonts w:ascii="Wingdings 2" w:hAnsi="Wingdings 2" w:eastAsia="Wingdings 2" w:cs="Wingdings 2"/>
                  <w:sz w:val="28"/>
                  <w:rPrChange w:author="PC" w:date="2023-03-31T11:41:00Z" w:id="79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8EE3A5" w14:textId="77777777">
            <w:pPr>
              <w:rPr>
                <w:ins w:author="phetc" w:date="2023-02-13T15:44:00Z" w:id="7973"/>
                <w:rFonts w:ascii="Calibri" w:hAnsi="Calibri" w:cs="Calibri"/>
                <w:sz w:val="28"/>
                <w:rPrChange w:author="PC" w:date="2023-03-31T11:41:00Z" w:id="7974">
                  <w:rPr>
                    <w:ins w:author="phetc" w:date="2023-02-13T15:44:00Z" w:id="7975"/>
                    <w:rFonts w:ascii="Calibri" w:hAnsi="Calibri" w:cs="Calibri"/>
                    <w:color w:val="000000"/>
                    <w:sz w:val="28"/>
                  </w:rPr>
                </w:rPrChange>
              </w:rPr>
            </w:pPr>
            <w:ins w:author="phetc" w:date="2023-02-13T15:44:00Z" w:id="7976">
              <w:r w:rsidRPr="00357A8D">
                <w:rPr>
                  <w:rFonts w:ascii="Calibri" w:hAnsi="Calibri" w:cs="Calibri"/>
                  <w:sz w:val="28"/>
                  <w:rPrChange w:author="PC" w:date="2023-03-31T11:41:00Z" w:id="7977">
                    <w:rPr>
                      <w:rFonts w:ascii="Calibri" w:hAnsi="Calibri" w:cs="Calibri"/>
                      <w:color w:val="000000"/>
                      <w:sz w:val="28"/>
                    </w:rPr>
                  </w:rPrChange>
                </w:rPr>
                <w:t> </w:t>
              </w:r>
              <w:r w:rsidRPr="00357A8D">
                <w:rPr>
                  <w:rFonts w:ascii="Wingdings 2" w:hAnsi="Wingdings 2" w:eastAsia="Wingdings 2" w:cs="Wingdings 2"/>
                  <w:sz w:val="28"/>
                  <w:rPrChange w:author="PC" w:date="2023-03-31T11:41:00Z" w:id="79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BFEC5C" w14:textId="77777777">
            <w:pPr>
              <w:rPr>
                <w:ins w:author="phetc" w:date="2023-02-13T15:44:00Z" w:id="7979"/>
                <w:rFonts w:ascii="Calibri" w:hAnsi="Calibri" w:cs="Calibri"/>
                <w:sz w:val="28"/>
                <w:rPrChange w:author="PC" w:date="2023-03-31T11:41:00Z" w:id="7980">
                  <w:rPr>
                    <w:ins w:author="phetc" w:date="2023-02-13T15:44:00Z" w:id="7981"/>
                    <w:rFonts w:ascii="Calibri" w:hAnsi="Calibri" w:cs="Calibri"/>
                    <w:color w:val="000000"/>
                    <w:sz w:val="28"/>
                  </w:rPr>
                </w:rPrChange>
              </w:rPr>
            </w:pPr>
            <w:ins w:author="phetc" w:date="2023-02-13T15:44:00Z" w:id="7982">
              <w:r w:rsidRPr="00357A8D">
                <w:rPr>
                  <w:rFonts w:ascii="Calibri" w:hAnsi="Calibri" w:cs="Calibri"/>
                  <w:sz w:val="28"/>
                  <w:rPrChange w:author="PC" w:date="2023-03-31T11:41:00Z" w:id="7983">
                    <w:rPr>
                      <w:rFonts w:ascii="Calibri" w:hAnsi="Calibri" w:cs="Calibri"/>
                      <w:color w:val="000000"/>
                      <w:sz w:val="28"/>
                    </w:rPr>
                  </w:rPrChange>
                </w:rPr>
                <w:t> </w:t>
              </w:r>
              <w:r w:rsidRPr="00357A8D">
                <w:rPr>
                  <w:rFonts w:ascii="Wingdings 2" w:hAnsi="Wingdings 2" w:eastAsia="Wingdings 2" w:cs="Wingdings 2"/>
                  <w:sz w:val="28"/>
                  <w:rPrChange w:author="PC" w:date="2023-03-31T11:41:00Z" w:id="79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DB60D5" w14:textId="77777777">
            <w:pPr>
              <w:rPr>
                <w:ins w:author="phetc" w:date="2023-02-13T15:44:00Z" w:id="7985"/>
                <w:rFonts w:ascii="Calibri" w:hAnsi="Calibri" w:cs="Calibri"/>
                <w:sz w:val="28"/>
                <w:rPrChange w:author="PC" w:date="2023-03-31T11:41:00Z" w:id="7986">
                  <w:rPr>
                    <w:ins w:author="phetc" w:date="2023-02-13T15:44:00Z" w:id="7987"/>
                    <w:rFonts w:ascii="Calibri" w:hAnsi="Calibri" w:cs="Calibri"/>
                    <w:color w:val="000000"/>
                    <w:sz w:val="28"/>
                  </w:rPr>
                </w:rPrChange>
              </w:rPr>
            </w:pPr>
            <w:ins w:author="phetc" w:date="2023-02-13T15:44:00Z" w:id="7988">
              <w:r w:rsidRPr="00357A8D">
                <w:rPr>
                  <w:rFonts w:ascii="Calibri" w:hAnsi="Calibri" w:cs="Calibri"/>
                  <w:sz w:val="28"/>
                  <w:rPrChange w:author="PC" w:date="2023-03-31T11:41:00Z" w:id="7989">
                    <w:rPr>
                      <w:rFonts w:ascii="Calibri" w:hAnsi="Calibri" w:cs="Calibri"/>
                      <w:color w:val="000000"/>
                      <w:sz w:val="28"/>
                    </w:rPr>
                  </w:rPrChange>
                </w:rPr>
                <w:t> </w:t>
              </w:r>
              <w:r w:rsidRPr="00357A8D">
                <w:rPr>
                  <w:rFonts w:ascii="Wingdings 2" w:hAnsi="Wingdings 2" w:eastAsia="Wingdings 2" w:cs="Wingdings 2"/>
                  <w:sz w:val="28"/>
                  <w:rPrChange w:author="PC" w:date="2023-03-31T11:41:00Z" w:id="79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1EBC4C" w14:textId="77777777">
            <w:pPr>
              <w:rPr>
                <w:ins w:author="phetc" w:date="2023-02-13T15:44:00Z" w:id="7991"/>
                <w:rFonts w:ascii="Calibri" w:hAnsi="Calibri" w:cs="Calibri"/>
                <w:sz w:val="28"/>
                <w:rPrChange w:author="PC" w:date="2023-03-31T11:41:00Z" w:id="7992">
                  <w:rPr>
                    <w:ins w:author="phetc" w:date="2023-02-13T15:44:00Z" w:id="7993"/>
                    <w:rFonts w:ascii="Calibri" w:hAnsi="Calibri" w:cs="Calibri"/>
                    <w:color w:val="000000"/>
                    <w:sz w:val="28"/>
                  </w:rPr>
                </w:rPrChange>
              </w:rPr>
            </w:pPr>
            <w:ins w:author="phetc" w:date="2023-02-13T15:44:00Z" w:id="7994">
              <w:r w:rsidRPr="00357A8D">
                <w:rPr>
                  <w:rFonts w:ascii="Calibri" w:hAnsi="Calibri" w:cs="Calibri"/>
                  <w:sz w:val="28"/>
                  <w:rPrChange w:author="PC" w:date="2023-03-31T11:41:00Z" w:id="7995">
                    <w:rPr>
                      <w:rFonts w:ascii="Calibri" w:hAnsi="Calibri" w:cs="Calibri"/>
                      <w:color w:val="000000"/>
                      <w:sz w:val="28"/>
                    </w:rPr>
                  </w:rPrChange>
                </w:rPr>
                <w:t> </w:t>
              </w:r>
              <w:r w:rsidRPr="00357A8D">
                <w:rPr>
                  <w:rFonts w:ascii="Wingdings 2" w:hAnsi="Wingdings 2" w:eastAsia="Wingdings 2" w:cs="Wingdings 2"/>
                  <w:sz w:val="28"/>
                  <w:rPrChange w:author="PC" w:date="2023-03-31T11:41:00Z" w:id="799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2A7F43" w14:textId="77777777">
            <w:pPr>
              <w:rPr>
                <w:ins w:author="phetc" w:date="2023-02-13T15:44:00Z" w:id="7997"/>
                <w:rFonts w:ascii="Calibri" w:hAnsi="Calibri" w:cs="Calibri"/>
                <w:sz w:val="28"/>
                <w:rPrChange w:author="PC" w:date="2023-03-31T11:41:00Z" w:id="7998">
                  <w:rPr>
                    <w:ins w:author="phetc" w:date="2023-02-13T15:44:00Z" w:id="7999"/>
                    <w:rFonts w:ascii="Calibri" w:hAnsi="Calibri" w:cs="Calibri"/>
                    <w:color w:val="000000"/>
                    <w:sz w:val="28"/>
                  </w:rPr>
                </w:rPrChange>
              </w:rPr>
            </w:pPr>
            <w:ins w:author="phetc" w:date="2023-02-13T15:44:00Z" w:id="8000">
              <w:r w:rsidRPr="00357A8D">
                <w:rPr>
                  <w:rFonts w:ascii="Calibri" w:hAnsi="Calibri" w:cs="Calibri"/>
                  <w:sz w:val="28"/>
                  <w:rPrChange w:author="PC" w:date="2023-03-31T11:41:00Z" w:id="800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60E409" w14:textId="77777777">
            <w:pPr>
              <w:rPr>
                <w:ins w:author="phetc" w:date="2023-02-13T15:44:00Z" w:id="8002"/>
                <w:rFonts w:ascii="Calibri" w:hAnsi="Calibri" w:cs="Calibri"/>
                <w:sz w:val="28"/>
                <w:rPrChange w:author="PC" w:date="2023-03-31T11:41:00Z" w:id="8003">
                  <w:rPr>
                    <w:ins w:author="phetc" w:date="2023-02-13T15:44:00Z" w:id="8004"/>
                    <w:rFonts w:ascii="Calibri" w:hAnsi="Calibri" w:cs="Calibri"/>
                    <w:color w:val="000000"/>
                    <w:sz w:val="28"/>
                  </w:rPr>
                </w:rPrChange>
              </w:rPr>
            </w:pPr>
            <w:ins w:author="phetc" w:date="2023-02-13T15:44:00Z" w:id="8005">
              <w:r w:rsidRPr="00357A8D">
                <w:rPr>
                  <w:rFonts w:ascii="Calibri" w:hAnsi="Calibri" w:cs="Calibri"/>
                  <w:sz w:val="28"/>
                  <w:rPrChange w:author="PC" w:date="2023-03-31T11:41:00Z" w:id="8006">
                    <w:rPr>
                      <w:rFonts w:ascii="Calibri" w:hAnsi="Calibri" w:cs="Calibri"/>
                      <w:color w:val="000000"/>
                      <w:sz w:val="28"/>
                    </w:rPr>
                  </w:rPrChange>
                </w:rPr>
                <w:t> </w:t>
              </w:r>
              <w:r w:rsidRPr="00357A8D">
                <w:rPr>
                  <w:rFonts w:ascii="Wingdings 2" w:hAnsi="Wingdings 2" w:eastAsia="Wingdings 2" w:cs="Wingdings 2"/>
                  <w:sz w:val="28"/>
                  <w:rPrChange w:author="PC" w:date="2023-03-31T11:41:00Z" w:id="80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191E0A" w14:textId="77777777">
            <w:pPr>
              <w:rPr>
                <w:ins w:author="phetc" w:date="2023-02-13T15:44:00Z" w:id="8008"/>
                <w:rFonts w:ascii="Calibri" w:hAnsi="Calibri" w:cs="Calibri"/>
                <w:sz w:val="28"/>
                <w:rPrChange w:author="PC" w:date="2023-03-31T11:41:00Z" w:id="8009">
                  <w:rPr>
                    <w:ins w:author="phetc" w:date="2023-02-13T15:44:00Z" w:id="8010"/>
                    <w:rFonts w:ascii="Calibri" w:hAnsi="Calibri" w:cs="Calibri"/>
                    <w:color w:val="000000"/>
                    <w:sz w:val="28"/>
                  </w:rPr>
                </w:rPrChange>
              </w:rPr>
            </w:pPr>
            <w:ins w:author="phetc" w:date="2023-02-13T15:44:00Z" w:id="8011">
              <w:r w:rsidRPr="00357A8D">
                <w:rPr>
                  <w:rFonts w:ascii="Calibri" w:hAnsi="Calibri" w:cs="Calibri"/>
                  <w:sz w:val="28"/>
                  <w:rPrChange w:author="PC" w:date="2023-03-31T11:41:00Z" w:id="801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A22745" w14:textId="77777777">
            <w:pPr>
              <w:rPr>
                <w:ins w:author="phetc" w:date="2023-02-13T15:44:00Z" w:id="8013"/>
                <w:rFonts w:ascii="Calibri" w:hAnsi="Calibri" w:cs="Calibri"/>
                <w:sz w:val="28"/>
                <w:rPrChange w:author="PC" w:date="2023-03-31T11:41:00Z" w:id="8014">
                  <w:rPr>
                    <w:ins w:author="phetc" w:date="2023-02-13T15:44:00Z" w:id="8015"/>
                    <w:rFonts w:ascii="Calibri" w:hAnsi="Calibri" w:cs="Calibri"/>
                    <w:color w:val="000000"/>
                    <w:sz w:val="28"/>
                  </w:rPr>
                </w:rPrChange>
              </w:rPr>
            </w:pPr>
            <w:ins w:author="phetc" w:date="2023-02-13T15:44:00Z" w:id="8016">
              <w:r w:rsidRPr="00357A8D">
                <w:rPr>
                  <w:rFonts w:ascii="Calibri" w:hAnsi="Calibri" w:cs="Calibri"/>
                  <w:sz w:val="28"/>
                  <w:rPrChange w:author="PC" w:date="2023-03-31T11:41:00Z" w:id="8017">
                    <w:rPr>
                      <w:rFonts w:ascii="Calibri" w:hAnsi="Calibri" w:cs="Calibri"/>
                      <w:color w:val="000000"/>
                      <w:sz w:val="28"/>
                    </w:rPr>
                  </w:rPrChange>
                </w:rPr>
                <w:t> </w:t>
              </w:r>
              <w:r w:rsidRPr="00357A8D">
                <w:rPr>
                  <w:rFonts w:ascii="Wingdings 2" w:hAnsi="Wingdings 2" w:eastAsia="Wingdings 2" w:cs="Wingdings 2"/>
                  <w:sz w:val="28"/>
                  <w:rPrChange w:author="PC" w:date="2023-03-31T11:41:00Z" w:id="80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C96067" w14:textId="77777777">
            <w:pPr>
              <w:rPr>
                <w:ins w:author="phetc" w:date="2023-02-13T15:44:00Z" w:id="8019"/>
                <w:rFonts w:ascii="Calibri" w:hAnsi="Calibri" w:cs="Calibri"/>
                <w:sz w:val="28"/>
                <w:rPrChange w:author="PC" w:date="2023-03-31T11:41:00Z" w:id="8020">
                  <w:rPr>
                    <w:ins w:author="phetc" w:date="2023-02-13T15:44:00Z" w:id="8021"/>
                    <w:rFonts w:ascii="Calibri" w:hAnsi="Calibri" w:cs="Calibri"/>
                    <w:color w:val="000000"/>
                    <w:sz w:val="28"/>
                  </w:rPr>
                </w:rPrChange>
              </w:rPr>
            </w:pPr>
            <w:ins w:author="phetc" w:date="2023-02-13T15:44:00Z" w:id="8022">
              <w:r w:rsidRPr="00357A8D">
                <w:rPr>
                  <w:rFonts w:ascii="Calibri" w:hAnsi="Calibri" w:cs="Calibri"/>
                  <w:sz w:val="28"/>
                  <w:rPrChange w:author="PC" w:date="2023-03-31T11:41:00Z" w:id="8023">
                    <w:rPr>
                      <w:rFonts w:ascii="Calibri" w:hAnsi="Calibri" w:cs="Calibri"/>
                      <w:color w:val="000000"/>
                      <w:sz w:val="28"/>
                    </w:rPr>
                  </w:rPrChange>
                </w:rPr>
                <w:t> </w:t>
              </w:r>
              <w:r w:rsidRPr="00357A8D">
                <w:rPr>
                  <w:rFonts w:ascii="Wingdings 2" w:hAnsi="Wingdings 2" w:eastAsia="Wingdings 2" w:cs="Wingdings 2"/>
                  <w:sz w:val="28"/>
                  <w:rPrChange w:author="PC" w:date="2023-03-31T11:41:00Z" w:id="80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8428A9" w14:textId="77777777">
            <w:pPr>
              <w:rPr>
                <w:ins w:author="phetc" w:date="2023-02-13T15:44:00Z" w:id="8025"/>
                <w:rFonts w:ascii="Calibri" w:hAnsi="Calibri" w:cs="Calibri"/>
                <w:sz w:val="28"/>
                <w:rPrChange w:author="PC" w:date="2023-03-31T11:41:00Z" w:id="8026">
                  <w:rPr>
                    <w:ins w:author="phetc" w:date="2023-02-13T15:44:00Z" w:id="8027"/>
                    <w:rFonts w:ascii="Calibri" w:hAnsi="Calibri" w:cs="Calibri"/>
                    <w:color w:val="000000"/>
                    <w:sz w:val="28"/>
                  </w:rPr>
                </w:rPrChange>
              </w:rPr>
            </w:pPr>
            <w:ins w:author="phetc" w:date="2023-02-13T15:44:00Z" w:id="8028">
              <w:r w:rsidRPr="00357A8D">
                <w:rPr>
                  <w:rFonts w:ascii="Calibri" w:hAnsi="Calibri" w:cs="Calibri"/>
                  <w:sz w:val="28"/>
                  <w:rPrChange w:author="PC" w:date="2023-03-31T11:41:00Z" w:id="80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189BB0" w14:textId="77777777">
            <w:pPr>
              <w:rPr>
                <w:ins w:author="phetc" w:date="2023-02-13T15:44:00Z" w:id="8030"/>
                <w:rFonts w:ascii="Calibri" w:hAnsi="Calibri" w:cs="Calibri"/>
                <w:sz w:val="28"/>
                <w:rPrChange w:author="PC" w:date="2023-03-31T11:41:00Z" w:id="8031">
                  <w:rPr>
                    <w:ins w:author="phetc" w:date="2023-02-13T15:44:00Z" w:id="8032"/>
                    <w:rFonts w:ascii="Calibri" w:hAnsi="Calibri" w:cs="Calibri"/>
                    <w:color w:val="000000"/>
                    <w:sz w:val="28"/>
                  </w:rPr>
                </w:rPrChange>
              </w:rPr>
            </w:pPr>
            <w:ins w:author="phetc" w:date="2023-02-13T15:44:00Z" w:id="8033">
              <w:r w:rsidRPr="00357A8D">
                <w:rPr>
                  <w:rFonts w:ascii="Calibri" w:hAnsi="Calibri" w:cs="Calibri"/>
                  <w:sz w:val="28"/>
                  <w:rPrChange w:author="PC" w:date="2023-03-31T11:41:00Z" w:id="8034">
                    <w:rPr>
                      <w:rFonts w:ascii="Calibri" w:hAnsi="Calibri" w:cs="Calibri"/>
                      <w:color w:val="000000"/>
                      <w:sz w:val="28"/>
                    </w:rPr>
                  </w:rPrChange>
                </w:rPr>
                <w:t> </w:t>
              </w:r>
              <w:r w:rsidRPr="00357A8D">
                <w:rPr>
                  <w:rFonts w:ascii="Wingdings 2" w:hAnsi="Wingdings 2" w:eastAsia="Wingdings 2" w:cs="Wingdings 2"/>
                  <w:sz w:val="28"/>
                  <w:rPrChange w:author="PC" w:date="2023-03-31T11:41:00Z" w:id="80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195C92" w14:textId="77777777">
            <w:pPr>
              <w:rPr>
                <w:ins w:author="phetc" w:date="2023-02-13T15:44:00Z" w:id="8036"/>
                <w:rFonts w:ascii="Calibri" w:hAnsi="Calibri" w:cs="Calibri"/>
                <w:sz w:val="28"/>
                <w:rPrChange w:author="PC" w:date="2023-03-31T11:41:00Z" w:id="8037">
                  <w:rPr>
                    <w:ins w:author="phetc" w:date="2023-02-13T15:44:00Z" w:id="8038"/>
                    <w:rFonts w:ascii="Calibri" w:hAnsi="Calibri" w:cs="Calibri"/>
                    <w:color w:val="000000"/>
                    <w:sz w:val="28"/>
                  </w:rPr>
                </w:rPrChange>
              </w:rPr>
            </w:pPr>
            <w:ins w:author="phetc" w:date="2023-02-13T15:44:00Z" w:id="8039">
              <w:r w:rsidRPr="00357A8D">
                <w:rPr>
                  <w:rFonts w:ascii="Calibri" w:hAnsi="Calibri" w:cs="Calibri"/>
                  <w:sz w:val="28"/>
                  <w:rPrChange w:author="PC" w:date="2023-03-31T11:41:00Z" w:id="8040">
                    <w:rPr>
                      <w:rFonts w:ascii="Calibri" w:hAnsi="Calibri" w:cs="Calibri"/>
                      <w:color w:val="000000"/>
                      <w:sz w:val="28"/>
                    </w:rPr>
                  </w:rPrChange>
                </w:rPr>
                <w:t> </w:t>
              </w:r>
            </w:ins>
          </w:p>
        </w:tc>
      </w:tr>
      <w:tr w:rsidRPr="00357A8D" w:rsidR="00567CE2" w:rsidTr="00277A61" w14:paraId="3EA61835" w14:textId="77777777">
        <w:trPr>
          <w:trHeight w:val="430"/>
          <w:ins w:author="phetc" w:date="2023-02-13T15:44:00Z" w:id="804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630CD0A0" w14:textId="77777777">
            <w:pPr>
              <w:autoSpaceDE w:val="0"/>
              <w:autoSpaceDN w:val="0"/>
              <w:adjustRightInd w:val="0"/>
              <w:rPr>
                <w:ins w:author="phetc" w:date="2023-02-13T15:44:00Z" w:id="8042"/>
                <w:rFonts w:ascii="TH Sarabun New" w:hAnsi="TH Sarabun New" w:eastAsia="AngsanaNew-Bold" w:cs="TH Sarabun New"/>
                <w:sz w:val="28"/>
              </w:rPr>
            </w:pPr>
            <w:ins w:author="phetc" w:date="2023-02-13T15:44:00Z" w:id="8043">
              <w:r w:rsidRPr="00357A8D">
                <w:rPr>
                  <w:rFonts w:ascii="TH Sarabun New" w:hAnsi="TH Sarabun New" w:cs="TH Sarabun New"/>
                  <w:sz w:val="28"/>
                  <w:cs/>
                </w:rPr>
                <w:t>ศ.</w:t>
              </w:r>
              <w:r w:rsidRPr="00357A8D">
                <w:rPr>
                  <w:rFonts w:ascii="TH Sarabun New" w:hAnsi="TH Sarabun New" w:eastAsia="AngsanaNew-Bold" w:cs="TH Sarabun New"/>
                  <w:sz w:val="28"/>
                </w:rPr>
                <w:t xml:space="preserve">426 </w:t>
              </w:r>
              <w:r w:rsidRPr="00357A8D">
                <w:rPr>
                  <w:rFonts w:ascii="TH Sarabun New" w:hAnsi="TH Sarabun New" w:cs="TH Sarabun New"/>
                  <w:sz w:val="28"/>
                  <w:cs/>
                </w:rPr>
                <w:t>เศรษฐมิติ</w:t>
              </w:r>
              <w:r w:rsidRPr="00357A8D">
                <w:rPr>
                  <w:rFonts w:ascii="TH Sarabun New" w:hAnsi="TH Sarabun New" w:eastAsia="AngsanaNew-Bold" w:cs="TH Sarabun New"/>
                  <w:sz w:val="28"/>
                </w:rPr>
                <w:t xml:space="preserve"> 2</w:t>
              </w:r>
              <w:r w:rsidRPr="00357A8D">
                <w:rPr>
                  <w:rFonts w:ascii="TH Sarabun New" w:hAnsi="TH Sarabun New" w:eastAsia="AngsanaNew-Bold" w:cs="TH Sarabun New"/>
                  <w:sz w:val="28"/>
                  <w:cs/>
                </w:rPr>
                <w:t xml:space="preserve">                           </w:t>
              </w:r>
            </w:ins>
          </w:p>
          <w:p w:rsidRPr="00357A8D" w:rsidR="00BD3F6C" w:rsidRDefault="00BD3F6C" w14:paraId="7DAC87DA" w14:textId="77777777">
            <w:pPr>
              <w:rPr>
                <w:ins w:author="phetc" w:date="2023-02-13T15:44:00Z" w:id="8044"/>
                <w:rFonts w:ascii="Calibri" w:hAnsi="Calibri" w:cs="Calibri"/>
                <w:sz w:val="28"/>
                <w:rPrChange w:author="PC" w:date="2023-03-31T11:41:00Z" w:id="8045">
                  <w:rPr>
                    <w:ins w:author="phetc" w:date="2023-02-13T15:44:00Z" w:id="8046"/>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E4AE74" w14:textId="77777777">
            <w:pPr>
              <w:rPr>
                <w:ins w:author="phetc" w:date="2023-02-13T15:44:00Z" w:id="8047"/>
                <w:rFonts w:ascii="Calibri" w:hAnsi="Calibri" w:cs="Calibri"/>
                <w:sz w:val="28"/>
                <w:rPrChange w:author="PC" w:date="2023-03-31T11:41:00Z" w:id="8048">
                  <w:rPr>
                    <w:ins w:author="phetc" w:date="2023-02-13T15:44:00Z" w:id="8049"/>
                    <w:rFonts w:ascii="Calibri" w:hAnsi="Calibri" w:cs="Calibri"/>
                    <w:color w:val="000000"/>
                    <w:sz w:val="28"/>
                  </w:rPr>
                </w:rPrChange>
              </w:rPr>
            </w:pPr>
            <w:ins w:author="phetc" w:date="2023-02-13T15:44:00Z" w:id="8050">
              <w:r w:rsidRPr="00357A8D">
                <w:rPr>
                  <w:rFonts w:ascii="Calibri" w:hAnsi="Calibri" w:cs="Calibri"/>
                  <w:sz w:val="28"/>
                  <w:rPrChange w:author="PC" w:date="2023-03-31T11:41:00Z" w:id="8051">
                    <w:rPr>
                      <w:rFonts w:ascii="Calibri" w:hAnsi="Calibri" w:cs="Calibri"/>
                      <w:color w:val="000000"/>
                      <w:sz w:val="28"/>
                    </w:rPr>
                  </w:rPrChange>
                </w:rPr>
                <w:t> </w:t>
              </w:r>
              <w:r w:rsidRPr="00357A8D">
                <w:rPr>
                  <w:rFonts w:ascii="Wingdings 2" w:hAnsi="Wingdings 2" w:eastAsia="Wingdings 2" w:cs="Wingdings 2"/>
                  <w:sz w:val="28"/>
                  <w:rPrChange w:author="PC" w:date="2023-03-31T11:41:00Z" w:id="80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058684" w14:textId="77777777">
            <w:pPr>
              <w:rPr>
                <w:ins w:author="phetc" w:date="2023-02-13T15:44:00Z" w:id="8053"/>
                <w:rFonts w:ascii="Calibri" w:hAnsi="Calibri" w:cs="Calibri"/>
                <w:sz w:val="28"/>
                <w:rPrChange w:author="PC" w:date="2023-03-31T11:41:00Z" w:id="8054">
                  <w:rPr>
                    <w:ins w:author="phetc" w:date="2023-02-13T15:44:00Z" w:id="8055"/>
                    <w:rFonts w:ascii="Calibri" w:hAnsi="Calibri" w:cs="Calibri"/>
                    <w:color w:val="000000"/>
                    <w:sz w:val="28"/>
                  </w:rPr>
                </w:rPrChange>
              </w:rPr>
            </w:pPr>
            <w:ins w:author="phetc" w:date="2023-02-13T15:44:00Z" w:id="8056">
              <w:r w:rsidRPr="00357A8D">
                <w:rPr>
                  <w:rFonts w:ascii="Calibri" w:hAnsi="Calibri" w:cs="Calibri"/>
                  <w:sz w:val="28"/>
                  <w:rPrChange w:author="PC" w:date="2023-03-31T11:41:00Z" w:id="8057">
                    <w:rPr>
                      <w:rFonts w:ascii="Calibri" w:hAnsi="Calibri" w:cs="Calibri"/>
                      <w:color w:val="000000"/>
                      <w:sz w:val="28"/>
                    </w:rPr>
                  </w:rPrChange>
                </w:rPr>
                <w:t> </w:t>
              </w:r>
              <w:r w:rsidRPr="00357A8D">
                <w:rPr>
                  <w:rFonts w:ascii="Wingdings 2" w:hAnsi="Wingdings 2" w:eastAsia="Wingdings 2" w:cs="Wingdings 2"/>
                  <w:sz w:val="28"/>
                  <w:rPrChange w:author="PC" w:date="2023-03-31T11:41:00Z" w:id="80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06186C" w14:textId="77777777">
            <w:pPr>
              <w:rPr>
                <w:ins w:author="phetc" w:date="2023-02-13T15:44:00Z" w:id="8059"/>
                <w:rFonts w:ascii="Calibri" w:hAnsi="Calibri" w:cs="Calibri"/>
                <w:sz w:val="28"/>
                <w:rPrChange w:author="PC" w:date="2023-03-31T11:41:00Z" w:id="8060">
                  <w:rPr>
                    <w:ins w:author="phetc" w:date="2023-02-13T15:44:00Z" w:id="8061"/>
                    <w:rFonts w:ascii="Calibri" w:hAnsi="Calibri" w:cs="Calibri"/>
                    <w:color w:val="000000"/>
                    <w:sz w:val="28"/>
                  </w:rPr>
                </w:rPrChange>
              </w:rPr>
            </w:pPr>
            <w:ins w:author="phetc" w:date="2023-02-13T15:44:00Z" w:id="8062">
              <w:r w:rsidRPr="00357A8D">
                <w:rPr>
                  <w:rFonts w:ascii="Calibri" w:hAnsi="Calibri" w:cs="Calibri"/>
                  <w:sz w:val="28"/>
                  <w:rPrChange w:author="PC" w:date="2023-03-31T11:41:00Z" w:id="80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E3AFFE" w14:textId="77777777">
            <w:pPr>
              <w:rPr>
                <w:ins w:author="phetc" w:date="2023-02-13T15:44:00Z" w:id="8064"/>
                <w:rFonts w:ascii="Calibri" w:hAnsi="Calibri" w:cs="Calibri"/>
                <w:sz w:val="28"/>
                <w:rPrChange w:author="PC" w:date="2023-03-31T11:41:00Z" w:id="8065">
                  <w:rPr>
                    <w:ins w:author="phetc" w:date="2023-02-13T15:44:00Z" w:id="8066"/>
                    <w:rFonts w:ascii="Calibri" w:hAnsi="Calibri" w:cs="Calibri"/>
                    <w:color w:val="000000"/>
                    <w:sz w:val="28"/>
                  </w:rPr>
                </w:rPrChange>
              </w:rPr>
            </w:pPr>
            <w:ins w:author="phetc" w:date="2023-02-13T15:44:00Z" w:id="8067">
              <w:r w:rsidRPr="00357A8D">
                <w:rPr>
                  <w:rFonts w:ascii="Calibri" w:hAnsi="Calibri" w:cs="Calibri"/>
                  <w:sz w:val="28"/>
                  <w:rPrChange w:author="PC" w:date="2023-03-31T11:41:00Z" w:id="8068">
                    <w:rPr>
                      <w:rFonts w:ascii="Calibri" w:hAnsi="Calibri" w:cs="Calibri"/>
                      <w:color w:val="000000"/>
                      <w:sz w:val="28"/>
                    </w:rPr>
                  </w:rPrChange>
                </w:rPr>
                <w:t> </w:t>
              </w:r>
              <w:r w:rsidRPr="00357A8D">
                <w:rPr>
                  <w:rFonts w:ascii="Wingdings 2" w:hAnsi="Wingdings 2" w:eastAsia="Wingdings 2" w:cs="Wingdings 2"/>
                  <w:sz w:val="28"/>
                  <w:rPrChange w:author="PC" w:date="2023-03-31T11:41:00Z" w:id="80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E3650F" w14:textId="77777777">
            <w:pPr>
              <w:rPr>
                <w:ins w:author="phetc" w:date="2023-02-13T15:44:00Z" w:id="8070"/>
                <w:rFonts w:ascii="Calibri" w:hAnsi="Calibri" w:cs="Calibri"/>
                <w:sz w:val="28"/>
                <w:rPrChange w:author="PC" w:date="2023-03-31T11:41:00Z" w:id="8071">
                  <w:rPr>
                    <w:ins w:author="phetc" w:date="2023-02-13T15:44:00Z" w:id="8072"/>
                    <w:rFonts w:ascii="Calibri" w:hAnsi="Calibri" w:cs="Calibri"/>
                    <w:color w:val="000000"/>
                    <w:sz w:val="28"/>
                  </w:rPr>
                </w:rPrChange>
              </w:rPr>
            </w:pPr>
            <w:ins w:author="phetc" w:date="2023-02-13T15:44:00Z" w:id="8073">
              <w:r w:rsidRPr="00357A8D">
                <w:rPr>
                  <w:rFonts w:ascii="Calibri" w:hAnsi="Calibri" w:cs="Calibri"/>
                  <w:sz w:val="28"/>
                  <w:rPrChange w:author="PC" w:date="2023-03-31T11:41:00Z" w:id="8074">
                    <w:rPr>
                      <w:rFonts w:ascii="Calibri" w:hAnsi="Calibri" w:cs="Calibri"/>
                      <w:color w:val="000000"/>
                      <w:sz w:val="28"/>
                    </w:rPr>
                  </w:rPrChange>
                </w:rPr>
                <w:t> </w:t>
              </w:r>
              <w:r w:rsidRPr="00357A8D">
                <w:rPr>
                  <w:rFonts w:ascii="Wingdings 2" w:hAnsi="Wingdings 2" w:eastAsia="Wingdings 2" w:cs="Wingdings 2"/>
                  <w:sz w:val="28"/>
                  <w:rPrChange w:author="PC" w:date="2023-03-31T11:41:00Z" w:id="80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A8DCB9" w14:textId="77777777">
            <w:pPr>
              <w:rPr>
                <w:ins w:author="phetc" w:date="2023-02-13T15:44:00Z" w:id="8076"/>
                <w:rFonts w:ascii="Calibri" w:hAnsi="Calibri" w:cs="Calibri"/>
                <w:sz w:val="28"/>
                <w:rPrChange w:author="PC" w:date="2023-03-31T11:41:00Z" w:id="8077">
                  <w:rPr>
                    <w:ins w:author="phetc" w:date="2023-02-13T15:44:00Z" w:id="8078"/>
                    <w:rFonts w:ascii="Calibri" w:hAnsi="Calibri" w:cs="Calibri"/>
                    <w:color w:val="000000"/>
                    <w:sz w:val="28"/>
                  </w:rPr>
                </w:rPrChange>
              </w:rPr>
            </w:pPr>
            <w:ins w:author="phetc" w:date="2023-02-13T15:44:00Z" w:id="8079">
              <w:r w:rsidRPr="00357A8D">
                <w:rPr>
                  <w:rFonts w:ascii="Calibri" w:hAnsi="Calibri" w:cs="Calibri"/>
                  <w:sz w:val="28"/>
                  <w:rPrChange w:author="PC" w:date="2023-03-31T11:41:00Z" w:id="8080">
                    <w:rPr>
                      <w:rFonts w:ascii="Calibri" w:hAnsi="Calibri" w:cs="Calibri"/>
                      <w:color w:val="000000"/>
                      <w:sz w:val="28"/>
                    </w:rPr>
                  </w:rPrChange>
                </w:rPr>
                <w:t> </w:t>
              </w:r>
              <w:r w:rsidRPr="00357A8D">
                <w:rPr>
                  <w:rFonts w:ascii="Wingdings 2" w:hAnsi="Wingdings 2" w:eastAsia="Wingdings 2" w:cs="Wingdings 2"/>
                  <w:sz w:val="28"/>
                  <w:rPrChange w:author="PC" w:date="2023-03-31T11:41:00Z" w:id="80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286AD1" w14:textId="77777777">
            <w:pPr>
              <w:rPr>
                <w:ins w:author="phetc" w:date="2023-02-13T15:44:00Z" w:id="8082"/>
                <w:rFonts w:ascii="Calibri" w:hAnsi="Calibri" w:cs="Calibri"/>
                <w:sz w:val="28"/>
                <w:rPrChange w:author="PC" w:date="2023-03-31T11:41:00Z" w:id="8083">
                  <w:rPr>
                    <w:ins w:author="phetc" w:date="2023-02-13T15:44:00Z" w:id="8084"/>
                    <w:rFonts w:ascii="Calibri" w:hAnsi="Calibri" w:cs="Calibri"/>
                    <w:color w:val="000000"/>
                    <w:sz w:val="28"/>
                  </w:rPr>
                </w:rPrChange>
              </w:rPr>
            </w:pPr>
            <w:ins w:author="phetc" w:date="2023-02-13T15:44:00Z" w:id="8085">
              <w:r w:rsidRPr="00357A8D">
                <w:rPr>
                  <w:rFonts w:ascii="Calibri" w:hAnsi="Calibri" w:cs="Calibri"/>
                  <w:sz w:val="28"/>
                  <w:rPrChange w:author="PC" w:date="2023-03-31T11:41:00Z" w:id="8086">
                    <w:rPr>
                      <w:rFonts w:ascii="Calibri" w:hAnsi="Calibri" w:cs="Calibri"/>
                      <w:color w:val="000000"/>
                      <w:sz w:val="28"/>
                    </w:rPr>
                  </w:rPrChange>
                </w:rPr>
                <w:t> </w:t>
              </w:r>
              <w:r w:rsidRPr="00357A8D">
                <w:rPr>
                  <w:rFonts w:ascii="Wingdings 2" w:hAnsi="Wingdings 2" w:eastAsia="Wingdings 2" w:cs="Wingdings 2"/>
                  <w:sz w:val="28"/>
                  <w:rPrChange w:author="PC" w:date="2023-03-31T11:41:00Z" w:id="80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96A3F3" w14:textId="77777777">
            <w:pPr>
              <w:rPr>
                <w:ins w:author="phetc" w:date="2023-02-13T15:44:00Z" w:id="8088"/>
                <w:rFonts w:ascii="Calibri" w:hAnsi="Calibri" w:cs="Calibri"/>
                <w:sz w:val="28"/>
                <w:rPrChange w:author="PC" w:date="2023-03-31T11:41:00Z" w:id="8089">
                  <w:rPr>
                    <w:ins w:author="phetc" w:date="2023-02-13T15:44:00Z" w:id="8090"/>
                    <w:rFonts w:ascii="Calibri" w:hAnsi="Calibri" w:cs="Calibri"/>
                    <w:color w:val="000000"/>
                    <w:sz w:val="28"/>
                  </w:rPr>
                </w:rPrChange>
              </w:rPr>
            </w:pPr>
            <w:ins w:author="phetc" w:date="2023-02-13T15:44:00Z" w:id="8091">
              <w:r w:rsidRPr="00357A8D">
                <w:rPr>
                  <w:rFonts w:ascii="Calibri" w:hAnsi="Calibri" w:cs="Calibri"/>
                  <w:sz w:val="28"/>
                  <w:rPrChange w:author="PC" w:date="2023-03-31T11:41:00Z" w:id="8092">
                    <w:rPr>
                      <w:rFonts w:ascii="Calibri" w:hAnsi="Calibri" w:cs="Calibri"/>
                      <w:color w:val="000000"/>
                      <w:sz w:val="28"/>
                    </w:rPr>
                  </w:rPrChange>
                </w:rPr>
                <w:t> </w:t>
              </w:r>
              <w:r w:rsidRPr="00357A8D">
                <w:rPr>
                  <w:rFonts w:ascii="Wingdings 2" w:hAnsi="Wingdings 2" w:eastAsia="Wingdings 2" w:cs="Wingdings 2"/>
                  <w:sz w:val="28"/>
                  <w:rPrChange w:author="PC" w:date="2023-03-31T11:41:00Z" w:id="80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1C7AD0" w14:textId="77777777">
            <w:pPr>
              <w:rPr>
                <w:ins w:author="phetc" w:date="2023-02-13T15:44:00Z" w:id="8094"/>
                <w:rFonts w:ascii="Calibri" w:hAnsi="Calibri" w:cs="Calibri"/>
                <w:sz w:val="28"/>
                <w:rPrChange w:author="PC" w:date="2023-03-31T11:41:00Z" w:id="8095">
                  <w:rPr>
                    <w:ins w:author="phetc" w:date="2023-02-13T15:44:00Z" w:id="8096"/>
                    <w:rFonts w:ascii="Calibri" w:hAnsi="Calibri" w:cs="Calibri"/>
                    <w:color w:val="000000"/>
                    <w:sz w:val="28"/>
                  </w:rPr>
                </w:rPrChange>
              </w:rPr>
            </w:pPr>
            <w:ins w:author="phetc" w:date="2023-02-13T15:44:00Z" w:id="8097">
              <w:r w:rsidRPr="00357A8D">
                <w:rPr>
                  <w:rFonts w:ascii="Calibri" w:hAnsi="Calibri" w:cs="Calibri"/>
                  <w:sz w:val="28"/>
                  <w:rPrChange w:author="PC" w:date="2023-03-31T11:41:00Z" w:id="80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A08016" w14:textId="77777777">
            <w:pPr>
              <w:rPr>
                <w:ins w:author="phetc" w:date="2023-02-13T15:44:00Z" w:id="8099"/>
                <w:rFonts w:ascii="Calibri" w:hAnsi="Calibri" w:cs="Calibri"/>
                <w:sz w:val="28"/>
                <w:rPrChange w:author="PC" w:date="2023-03-31T11:41:00Z" w:id="8100">
                  <w:rPr>
                    <w:ins w:author="phetc" w:date="2023-02-13T15:44:00Z" w:id="8101"/>
                    <w:rFonts w:ascii="Calibri" w:hAnsi="Calibri" w:cs="Calibri"/>
                    <w:color w:val="000000"/>
                    <w:sz w:val="28"/>
                  </w:rPr>
                </w:rPrChange>
              </w:rPr>
            </w:pPr>
            <w:ins w:author="phetc" w:date="2023-02-13T15:44:00Z" w:id="8102">
              <w:r w:rsidRPr="00357A8D">
                <w:rPr>
                  <w:rFonts w:ascii="Calibri" w:hAnsi="Calibri" w:cs="Calibri"/>
                  <w:sz w:val="28"/>
                  <w:rPrChange w:author="PC" w:date="2023-03-31T11:41:00Z" w:id="8103">
                    <w:rPr>
                      <w:rFonts w:ascii="Calibri" w:hAnsi="Calibri" w:cs="Calibri"/>
                      <w:color w:val="000000"/>
                      <w:sz w:val="28"/>
                    </w:rPr>
                  </w:rPrChange>
                </w:rPr>
                <w:t> </w:t>
              </w:r>
              <w:r w:rsidRPr="00357A8D">
                <w:rPr>
                  <w:rFonts w:ascii="Wingdings 2" w:hAnsi="Wingdings 2" w:eastAsia="Wingdings 2" w:cs="Wingdings 2"/>
                  <w:sz w:val="28"/>
                  <w:rPrChange w:author="PC" w:date="2023-03-31T11:41:00Z" w:id="81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5EB605" w14:textId="77777777">
            <w:pPr>
              <w:rPr>
                <w:ins w:author="phetc" w:date="2023-02-13T15:44:00Z" w:id="8105"/>
                <w:rFonts w:ascii="Calibri" w:hAnsi="Calibri" w:cs="Calibri"/>
                <w:sz w:val="28"/>
                <w:rPrChange w:author="PC" w:date="2023-03-31T11:41:00Z" w:id="8106">
                  <w:rPr>
                    <w:ins w:author="phetc" w:date="2023-02-13T15:44:00Z" w:id="8107"/>
                    <w:rFonts w:ascii="Calibri" w:hAnsi="Calibri" w:cs="Calibri"/>
                    <w:color w:val="000000"/>
                    <w:sz w:val="28"/>
                  </w:rPr>
                </w:rPrChange>
              </w:rPr>
            </w:pPr>
            <w:ins w:author="phetc" w:date="2023-02-13T15:44:00Z" w:id="8108">
              <w:r w:rsidRPr="00357A8D">
                <w:rPr>
                  <w:rFonts w:ascii="Calibri" w:hAnsi="Calibri" w:cs="Calibri"/>
                  <w:sz w:val="28"/>
                  <w:rPrChange w:author="PC" w:date="2023-03-31T11:41:00Z" w:id="81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799231" w14:textId="77777777">
            <w:pPr>
              <w:rPr>
                <w:ins w:author="phetc" w:date="2023-02-13T15:44:00Z" w:id="8110"/>
                <w:rFonts w:ascii="Calibri" w:hAnsi="Calibri" w:cs="Calibri"/>
                <w:sz w:val="28"/>
                <w:rPrChange w:author="PC" w:date="2023-03-31T11:41:00Z" w:id="8111">
                  <w:rPr>
                    <w:ins w:author="phetc" w:date="2023-02-13T15:44:00Z" w:id="8112"/>
                    <w:rFonts w:ascii="Calibri" w:hAnsi="Calibri" w:cs="Calibri"/>
                    <w:color w:val="000000"/>
                    <w:sz w:val="28"/>
                  </w:rPr>
                </w:rPrChange>
              </w:rPr>
            </w:pPr>
            <w:ins w:author="phetc" w:date="2023-02-13T15:44:00Z" w:id="8113">
              <w:r w:rsidRPr="00357A8D">
                <w:rPr>
                  <w:rFonts w:ascii="Wingdings 2" w:hAnsi="Wingdings 2" w:eastAsia="Wingdings 2" w:cs="Wingdings 2"/>
                  <w:sz w:val="28"/>
                  <w:rPrChange w:author="PC" w:date="2023-03-31T11:41:00Z" w:id="8114">
                    <w:rPr>
                      <w:rFonts w:ascii="Calibri" w:hAnsi="Calibri" w:cs="Calibri"/>
                      <w:color w:val="000000"/>
                      <w:sz w:val="28"/>
                    </w:rPr>
                  </w:rPrChange>
                </w:rPr>
                <w:t>P</w:t>
              </w:r>
              <w:r w:rsidRPr="00357A8D">
                <w:rPr>
                  <w:rFonts w:ascii="Calibri" w:hAnsi="Calibri" w:cs="Calibri"/>
                  <w:sz w:val="28"/>
                  <w:rPrChange w:author="PC" w:date="2023-03-31T11:41:00Z" w:id="811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EA3A5D" w14:textId="77777777">
            <w:pPr>
              <w:rPr>
                <w:ins w:author="phetc" w:date="2023-02-13T15:44:00Z" w:id="8116"/>
                <w:rFonts w:ascii="Calibri" w:hAnsi="Calibri" w:cs="Calibri"/>
                <w:sz w:val="28"/>
                <w:rPrChange w:author="PC" w:date="2023-03-31T11:41:00Z" w:id="8117">
                  <w:rPr>
                    <w:ins w:author="phetc" w:date="2023-02-13T15:44:00Z" w:id="8118"/>
                    <w:rFonts w:ascii="Calibri" w:hAnsi="Calibri" w:cs="Calibri"/>
                    <w:color w:val="000000"/>
                    <w:sz w:val="28"/>
                  </w:rPr>
                </w:rPrChange>
              </w:rPr>
            </w:pPr>
            <w:ins w:author="phetc" w:date="2023-02-13T15:44:00Z" w:id="8119">
              <w:r w:rsidRPr="00357A8D">
                <w:rPr>
                  <w:rFonts w:ascii="Calibri" w:hAnsi="Calibri" w:cs="Calibri"/>
                  <w:sz w:val="28"/>
                  <w:rPrChange w:author="PC" w:date="2023-03-31T11:41:00Z" w:id="8120">
                    <w:rPr>
                      <w:rFonts w:ascii="Calibri" w:hAnsi="Calibri" w:cs="Calibri"/>
                      <w:color w:val="000000"/>
                      <w:sz w:val="28"/>
                    </w:rPr>
                  </w:rPrChange>
                </w:rPr>
                <w:t> </w:t>
              </w:r>
              <w:r w:rsidRPr="00357A8D">
                <w:rPr>
                  <w:rFonts w:ascii="Wingdings 2" w:hAnsi="Wingdings 2" w:eastAsia="Wingdings 2" w:cs="Wingdings 2"/>
                  <w:sz w:val="28"/>
                  <w:rPrChange w:author="PC" w:date="2023-03-31T11:41:00Z" w:id="81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CDF673" w14:textId="77777777">
            <w:pPr>
              <w:rPr>
                <w:ins w:author="phetc" w:date="2023-02-13T15:44:00Z" w:id="8122"/>
                <w:rFonts w:ascii="Calibri" w:hAnsi="Calibri" w:cs="Calibri"/>
                <w:sz w:val="28"/>
                <w:rPrChange w:author="PC" w:date="2023-03-31T11:41:00Z" w:id="8123">
                  <w:rPr>
                    <w:ins w:author="phetc" w:date="2023-02-13T15:44:00Z" w:id="8124"/>
                    <w:rFonts w:ascii="Calibri" w:hAnsi="Calibri" w:cs="Calibri"/>
                    <w:color w:val="000000"/>
                    <w:sz w:val="28"/>
                  </w:rPr>
                </w:rPrChange>
              </w:rPr>
            </w:pPr>
            <w:ins w:author="phetc" w:date="2023-02-13T15:44:00Z" w:id="8125">
              <w:r w:rsidRPr="00357A8D">
                <w:rPr>
                  <w:rFonts w:ascii="Calibri" w:hAnsi="Calibri" w:cs="Calibri"/>
                  <w:sz w:val="28"/>
                  <w:rPrChange w:author="PC" w:date="2023-03-31T11:41:00Z" w:id="812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746C92" w14:textId="77777777">
            <w:pPr>
              <w:rPr>
                <w:ins w:author="phetc" w:date="2023-02-13T15:44:00Z" w:id="8127"/>
                <w:rFonts w:ascii="Calibri" w:hAnsi="Calibri" w:cs="Calibri"/>
                <w:sz w:val="28"/>
                <w:rPrChange w:author="PC" w:date="2023-03-31T11:41:00Z" w:id="8128">
                  <w:rPr>
                    <w:ins w:author="phetc" w:date="2023-02-13T15:44:00Z" w:id="8129"/>
                    <w:rFonts w:ascii="Calibri" w:hAnsi="Calibri" w:cs="Calibri"/>
                    <w:color w:val="000000"/>
                    <w:sz w:val="28"/>
                  </w:rPr>
                </w:rPrChange>
              </w:rPr>
            </w:pPr>
            <w:ins w:author="phetc" w:date="2023-02-13T15:44:00Z" w:id="8130">
              <w:r w:rsidRPr="00357A8D">
                <w:rPr>
                  <w:rFonts w:ascii="Calibri" w:hAnsi="Calibri" w:cs="Calibri"/>
                  <w:sz w:val="28"/>
                  <w:rPrChange w:author="PC" w:date="2023-03-31T11:41:00Z" w:id="8131">
                    <w:rPr>
                      <w:rFonts w:ascii="Calibri" w:hAnsi="Calibri" w:cs="Calibri"/>
                      <w:color w:val="000000"/>
                      <w:sz w:val="28"/>
                    </w:rPr>
                  </w:rPrChange>
                </w:rPr>
                <w:t> </w:t>
              </w:r>
              <w:r w:rsidRPr="00357A8D">
                <w:rPr>
                  <w:rFonts w:ascii="Wingdings 2" w:hAnsi="Wingdings 2" w:eastAsia="Wingdings 2" w:cs="Wingdings 2"/>
                  <w:sz w:val="28"/>
                  <w:rPrChange w:author="PC" w:date="2023-03-31T11:41:00Z" w:id="81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76123B" w14:textId="77777777">
            <w:pPr>
              <w:rPr>
                <w:ins w:author="phetc" w:date="2023-02-13T15:44:00Z" w:id="8133"/>
                <w:rFonts w:ascii="Calibri" w:hAnsi="Calibri" w:cs="Calibri"/>
                <w:sz w:val="28"/>
                <w:rPrChange w:author="PC" w:date="2023-03-31T11:41:00Z" w:id="8134">
                  <w:rPr>
                    <w:ins w:author="phetc" w:date="2023-02-13T15:44:00Z" w:id="8135"/>
                    <w:rFonts w:ascii="Calibri" w:hAnsi="Calibri" w:cs="Calibri"/>
                    <w:color w:val="000000"/>
                    <w:sz w:val="28"/>
                  </w:rPr>
                </w:rPrChange>
              </w:rPr>
            </w:pPr>
            <w:ins w:author="phetc" w:date="2023-02-13T15:44:00Z" w:id="8136">
              <w:r w:rsidRPr="00357A8D">
                <w:rPr>
                  <w:rFonts w:ascii="Calibri" w:hAnsi="Calibri" w:cs="Calibri"/>
                  <w:sz w:val="28"/>
                  <w:rPrChange w:author="PC" w:date="2023-03-31T11:41:00Z" w:id="8137">
                    <w:rPr>
                      <w:rFonts w:ascii="Calibri" w:hAnsi="Calibri" w:cs="Calibri"/>
                      <w:color w:val="000000"/>
                      <w:sz w:val="28"/>
                    </w:rPr>
                  </w:rPrChange>
                </w:rPr>
                <w:t> </w:t>
              </w:r>
            </w:ins>
          </w:p>
        </w:tc>
      </w:tr>
      <w:tr w:rsidRPr="00357A8D" w:rsidR="00567CE2" w:rsidTr="00277A61" w14:paraId="176005F4" w14:textId="77777777">
        <w:trPr>
          <w:trHeight w:val="430"/>
          <w:ins w:author="phetc" w:date="2023-02-13T15:44:00Z" w:id="813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4FB7AA1" w14:textId="77777777">
            <w:pPr>
              <w:rPr>
                <w:ins w:author="phetc" w:date="2023-02-13T15:44:00Z" w:id="8139"/>
                <w:rFonts w:ascii="Calibri" w:hAnsi="Calibri" w:cs="Calibri"/>
                <w:b/>
                <w:bCs/>
                <w:sz w:val="28"/>
                <w:rPrChange w:author="PC" w:date="2023-03-31T11:41:00Z" w:id="8140">
                  <w:rPr>
                    <w:ins w:author="phetc" w:date="2023-02-13T15:44:00Z" w:id="8141"/>
                    <w:rFonts w:ascii="Calibri" w:hAnsi="Calibri" w:cs="Calibri"/>
                    <w:b/>
                    <w:bCs/>
                    <w:color w:val="000000"/>
                    <w:sz w:val="28"/>
                  </w:rPr>
                </w:rPrChange>
              </w:rPr>
            </w:pPr>
            <w:ins w:author="phetc" w:date="2023-02-13T15:44:00Z" w:id="8142">
              <w:r w:rsidRPr="00357A8D">
                <w:rPr>
                  <w:rFonts w:ascii="TH Sarabun New" w:hAnsi="TH Sarabun New" w:cs="TH Sarabun New"/>
                  <w:sz w:val="28"/>
                  <w:cs/>
                </w:rPr>
                <w:t>ศ.</w:t>
              </w:r>
              <w:r w:rsidRPr="00357A8D">
                <w:rPr>
                  <w:rFonts w:ascii="TH Sarabun New" w:hAnsi="TH Sarabun New" w:eastAsia="AngsanaNew-Bold" w:cs="TH Sarabun New"/>
                  <w:sz w:val="28"/>
                  <w:cs/>
                </w:rPr>
                <w:t xml:space="preserve">427 การวิเคราะห์อนุกรมเวลา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9C3001" w14:textId="77777777">
            <w:pPr>
              <w:rPr>
                <w:ins w:author="phetc" w:date="2023-02-13T15:44:00Z" w:id="8143"/>
                <w:rFonts w:ascii="Calibri" w:hAnsi="Calibri" w:cs="Calibri"/>
                <w:sz w:val="28"/>
                <w:rPrChange w:author="PC" w:date="2023-03-31T11:41:00Z" w:id="8144">
                  <w:rPr>
                    <w:ins w:author="phetc" w:date="2023-02-13T15:44:00Z" w:id="8145"/>
                    <w:rFonts w:ascii="Calibri" w:hAnsi="Calibri" w:cs="Calibri"/>
                    <w:color w:val="000000"/>
                    <w:sz w:val="28"/>
                  </w:rPr>
                </w:rPrChange>
              </w:rPr>
            </w:pPr>
            <w:ins w:author="phetc" w:date="2023-02-13T15:44:00Z" w:id="8146">
              <w:r w:rsidRPr="00357A8D">
                <w:rPr>
                  <w:rFonts w:ascii="Calibri" w:hAnsi="Calibri" w:cs="Calibri"/>
                  <w:sz w:val="28"/>
                  <w:rPrChange w:author="PC" w:date="2023-03-31T11:41:00Z" w:id="8147">
                    <w:rPr>
                      <w:rFonts w:ascii="Calibri" w:hAnsi="Calibri" w:cs="Calibri"/>
                      <w:color w:val="000000"/>
                      <w:sz w:val="28"/>
                    </w:rPr>
                  </w:rPrChange>
                </w:rPr>
                <w:t> </w:t>
              </w:r>
              <w:r w:rsidRPr="00357A8D">
                <w:rPr>
                  <w:rFonts w:ascii="Wingdings 2" w:hAnsi="Wingdings 2" w:eastAsia="Wingdings 2" w:cs="Wingdings 2"/>
                  <w:sz w:val="28"/>
                  <w:rPrChange w:author="PC" w:date="2023-03-31T11:41:00Z" w:id="81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EA7514" w14:textId="77777777">
            <w:pPr>
              <w:rPr>
                <w:ins w:author="phetc" w:date="2023-02-13T15:44:00Z" w:id="8149"/>
                <w:rFonts w:ascii="Calibri" w:hAnsi="Calibri" w:cs="Calibri"/>
                <w:sz w:val="28"/>
                <w:rPrChange w:author="PC" w:date="2023-03-31T11:41:00Z" w:id="8150">
                  <w:rPr>
                    <w:ins w:author="phetc" w:date="2023-02-13T15:44:00Z" w:id="8151"/>
                    <w:rFonts w:ascii="Calibri" w:hAnsi="Calibri" w:cs="Calibri"/>
                    <w:color w:val="000000"/>
                    <w:sz w:val="28"/>
                  </w:rPr>
                </w:rPrChange>
              </w:rPr>
            </w:pPr>
            <w:ins w:author="phetc" w:date="2023-02-13T15:44:00Z" w:id="8152">
              <w:r w:rsidRPr="00357A8D">
                <w:rPr>
                  <w:rFonts w:ascii="Calibri" w:hAnsi="Calibri" w:cs="Calibri"/>
                  <w:sz w:val="28"/>
                  <w:rPrChange w:author="PC" w:date="2023-03-31T11:41:00Z" w:id="8153">
                    <w:rPr>
                      <w:rFonts w:ascii="Calibri" w:hAnsi="Calibri" w:cs="Calibri"/>
                      <w:color w:val="000000"/>
                      <w:sz w:val="28"/>
                    </w:rPr>
                  </w:rPrChange>
                </w:rPr>
                <w:t> </w:t>
              </w:r>
              <w:r w:rsidRPr="00357A8D">
                <w:rPr>
                  <w:rFonts w:ascii="Wingdings 2" w:hAnsi="Wingdings 2" w:eastAsia="Wingdings 2" w:cs="Wingdings 2"/>
                  <w:sz w:val="28"/>
                  <w:rPrChange w:author="PC" w:date="2023-03-31T11:41:00Z" w:id="81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9A2429" w14:textId="77777777">
            <w:pPr>
              <w:rPr>
                <w:ins w:author="phetc" w:date="2023-02-13T15:44:00Z" w:id="8155"/>
                <w:rFonts w:ascii="Calibri" w:hAnsi="Calibri" w:cs="Calibri"/>
                <w:sz w:val="28"/>
                <w:rPrChange w:author="PC" w:date="2023-03-31T11:41:00Z" w:id="8156">
                  <w:rPr>
                    <w:ins w:author="phetc" w:date="2023-02-13T15:44:00Z" w:id="8157"/>
                    <w:rFonts w:ascii="Calibri" w:hAnsi="Calibri" w:cs="Calibri"/>
                    <w:color w:val="000000"/>
                    <w:sz w:val="28"/>
                  </w:rPr>
                </w:rPrChange>
              </w:rPr>
            </w:pPr>
            <w:ins w:author="phetc" w:date="2023-02-13T15:44:00Z" w:id="8158">
              <w:r w:rsidRPr="00357A8D">
                <w:rPr>
                  <w:rFonts w:ascii="Calibri" w:hAnsi="Calibri" w:cs="Calibri"/>
                  <w:sz w:val="28"/>
                  <w:rPrChange w:author="PC" w:date="2023-03-31T11:41:00Z" w:id="81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69EC99" w14:textId="77777777">
            <w:pPr>
              <w:rPr>
                <w:ins w:author="phetc" w:date="2023-02-13T15:44:00Z" w:id="8160"/>
                <w:rFonts w:ascii="Calibri" w:hAnsi="Calibri" w:cs="Calibri"/>
                <w:sz w:val="28"/>
                <w:rPrChange w:author="PC" w:date="2023-03-31T11:41:00Z" w:id="8161">
                  <w:rPr>
                    <w:ins w:author="phetc" w:date="2023-02-13T15:44:00Z" w:id="8162"/>
                    <w:rFonts w:ascii="Calibri" w:hAnsi="Calibri" w:cs="Calibri"/>
                    <w:color w:val="000000"/>
                    <w:sz w:val="28"/>
                  </w:rPr>
                </w:rPrChange>
              </w:rPr>
            </w:pPr>
            <w:ins w:author="phetc" w:date="2023-02-13T15:44:00Z" w:id="8163">
              <w:r w:rsidRPr="00357A8D">
                <w:rPr>
                  <w:rFonts w:ascii="Calibri" w:hAnsi="Calibri" w:cs="Calibri"/>
                  <w:sz w:val="28"/>
                  <w:rPrChange w:author="PC" w:date="2023-03-31T11:41:00Z" w:id="8164">
                    <w:rPr>
                      <w:rFonts w:ascii="Calibri" w:hAnsi="Calibri" w:cs="Calibri"/>
                      <w:color w:val="000000"/>
                      <w:sz w:val="28"/>
                    </w:rPr>
                  </w:rPrChange>
                </w:rPr>
                <w:t> </w:t>
              </w:r>
              <w:r w:rsidRPr="00357A8D">
                <w:rPr>
                  <w:rFonts w:ascii="Wingdings 2" w:hAnsi="Wingdings 2" w:eastAsia="Wingdings 2" w:cs="Wingdings 2"/>
                  <w:sz w:val="28"/>
                  <w:rPrChange w:author="PC" w:date="2023-03-31T11:41:00Z" w:id="81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A669CB" w14:textId="77777777">
            <w:pPr>
              <w:rPr>
                <w:ins w:author="phetc" w:date="2023-02-13T15:44:00Z" w:id="8166"/>
                <w:rFonts w:ascii="Calibri" w:hAnsi="Calibri" w:cs="Calibri"/>
                <w:sz w:val="28"/>
                <w:rPrChange w:author="PC" w:date="2023-03-31T11:41:00Z" w:id="8167">
                  <w:rPr>
                    <w:ins w:author="phetc" w:date="2023-02-13T15:44:00Z" w:id="8168"/>
                    <w:rFonts w:ascii="Calibri" w:hAnsi="Calibri" w:cs="Calibri"/>
                    <w:color w:val="000000"/>
                    <w:sz w:val="28"/>
                  </w:rPr>
                </w:rPrChange>
              </w:rPr>
            </w:pPr>
            <w:ins w:author="phetc" w:date="2023-02-13T15:44:00Z" w:id="8169">
              <w:r w:rsidRPr="00357A8D">
                <w:rPr>
                  <w:rFonts w:ascii="Calibri" w:hAnsi="Calibri" w:cs="Calibri"/>
                  <w:sz w:val="28"/>
                  <w:rPrChange w:author="PC" w:date="2023-03-31T11:41:00Z" w:id="8170">
                    <w:rPr>
                      <w:rFonts w:ascii="Calibri" w:hAnsi="Calibri" w:cs="Calibri"/>
                      <w:color w:val="000000"/>
                      <w:sz w:val="28"/>
                    </w:rPr>
                  </w:rPrChange>
                </w:rPr>
                <w:t> </w:t>
              </w:r>
              <w:r w:rsidRPr="00357A8D">
                <w:rPr>
                  <w:rFonts w:ascii="Wingdings 2" w:hAnsi="Wingdings 2" w:eastAsia="Wingdings 2" w:cs="Wingdings 2"/>
                  <w:sz w:val="28"/>
                  <w:rPrChange w:author="PC" w:date="2023-03-31T11:41:00Z" w:id="81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358422" w14:textId="77777777">
            <w:pPr>
              <w:rPr>
                <w:ins w:author="phetc" w:date="2023-02-13T15:44:00Z" w:id="8172"/>
                <w:rFonts w:ascii="Calibri" w:hAnsi="Calibri" w:cs="Calibri"/>
                <w:sz w:val="28"/>
                <w:rPrChange w:author="PC" w:date="2023-03-31T11:41:00Z" w:id="8173">
                  <w:rPr>
                    <w:ins w:author="phetc" w:date="2023-02-13T15:44:00Z" w:id="8174"/>
                    <w:rFonts w:ascii="Calibri" w:hAnsi="Calibri" w:cs="Calibri"/>
                    <w:color w:val="000000"/>
                    <w:sz w:val="28"/>
                  </w:rPr>
                </w:rPrChange>
              </w:rPr>
            </w:pPr>
            <w:ins w:author="phetc" w:date="2023-02-13T15:44:00Z" w:id="8175">
              <w:r w:rsidRPr="00357A8D">
                <w:rPr>
                  <w:rFonts w:ascii="Calibri" w:hAnsi="Calibri" w:cs="Calibri"/>
                  <w:sz w:val="28"/>
                  <w:rPrChange w:author="PC" w:date="2023-03-31T11:41:00Z" w:id="8176">
                    <w:rPr>
                      <w:rFonts w:ascii="Calibri" w:hAnsi="Calibri" w:cs="Calibri"/>
                      <w:color w:val="000000"/>
                      <w:sz w:val="28"/>
                    </w:rPr>
                  </w:rPrChange>
                </w:rPr>
                <w:t> </w:t>
              </w:r>
              <w:r w:rsidRPr="00357A8D">
                <w:rPr>
                  <w:rFonts w:ascii="Wingdings 2" w:hAnsi="Wingdings 2" w:eastAsia="Wingdings 2" w:cs="Wingdings 2"/>
                  <w:sz w:val="28"/>
                  <w:rPrChange w:author="PC" w:date="2023-03-31T11:41:00Z" w:id="81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1B0211" w14:textId="77777777">
            <w:pPr>
              <w:rPr>
                <w:ins w:author="phetc" w:date="2023-02-13T15:44:00Z" w:id="8178"/>
                <w:rFonts w:ascii="Calibri" w:hAnsi="Calibri" w:cs="Calibri"/>
                <w:sz w:val="28"/>
                <w:rPrChange w:author="PC" w:date="2023-03-31T11:41:00Z" w:id="8179">
                  <w:rPr>
                    <w:ins w:author="phetc" w:date="2023-02-13T15:44:00Z" w:id="8180"/>
                    <w:rFonts w:ascii="Calibri" w:hAnsi="Calibri" w:cs="Calibri"/>
                    <w:color w:val="000000"/>
                    <w:sz w:val="28"/>
                  </w:rPr>
                </w:rPrChange>
              </w:rPr>
            </w:pPr>
            <w:ins w:author="phetc" w:date="2023-02-13T15:44:00Z" w:id="8181">
              <w:r w:rsidRPr="00357A8D">
                <w:rPr>
                  <w:rFonts w:ascii="Calibri" w:hAnsi="Calibri" w:cs="Calibri"/>
                  <w:sz w:val="28"/>
                  <w:rPrChange w:author="PC" w:date="2023-03-31T11:41:00Z" w:id="8182">
                    <w:rPr>
                      <w:rFonts w:ascii="Calibri" w:hAnsi="Calibri" w:cs="Calibri"/>
                      <w:color w:val="000000"/>
                      <w:sz w:val="28"/>
                    </w:rPr>
                  </w:rPrChange>
                </w:rPr>
                <w:t> </w:t>
              </w:r>
              <w:r w:rsidRPr="00357A8D">
                <w:rPr>
                  <w:rFonts w:ascii="Wingdings 2" w:hAnsi="Wingdings 2" w:eastAsia="Wingdings 2" w:cs="Wingdings 2"/>
                  <w:sz w:val="28"/>
                  <w:rPrChange w:author="PC" w:date="2023-03-31T11:41:00Z" w:id="81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2B075E" w14:textId="77777777">
            <w:pPr>
              <w:rPr>
                <w:ins w:author="phetc" w:date="2023-02-13T15:44:00Z" w:id="8184"/>
                <w:rFonts w:ascii="Calibri" w:hAnsi="Calibri" w:cs="Calibri"/>
                <w:sz w:val="28"/>
                <w:rPrChange w:author="PC" w:date="2023-03-31T11:41:00Z" w:id="8185">
                  <w:rPr>
                    <w:ins w:author="phetc" w:date="2023-02-13T15:44:00Z" w:id="8186"/>
                    <w:rFonts w:ascii="Calibri" w:hAnsi="Calibri" w:cs="Calibri"/>
                    <w:color w:val="000000"/>
                    <w:sz w:val="28"/>
                  </w:rPr>
                </w:rPrChange>
              </w:rPr>
            </w:pPr>
            <w:ins w:author="phetc" w:date="2023-02-13T15:44:00Z" w:id="8187">
              <w:r w:rsidRPr="00357A8D">
                <w:rPr>
                  <w:rFonts w:ascii="Calibri" w:hAnsi="Calibri" w:cs="Calibri"/>
                  <w:sz w:val="28"/>
                  <w:rPrChange w:author="PC" w:date="2023-03-31T11:41:00Z" w:id="8188">
                    <w:rPr>
                      <w:rFonts w:ascii="Calibri" w:hAnsi="Calibri" w:cs="Calibri"/>
                      <w:color w:val="000000"/>
                      <w:sz w:val="28"/>
                    </w:rPr>
                  </w:rPrChange>
                </w:rPr>
                <w:t> </w:t>
              </w:r>
              <w:r w:rsidRPr="00357A8D">
                <w:rPr>
                  <w:rFonts w:ascii="Wingdings 2" w:hAnsi="Wingdings 2" w:eastAsia="Wingdings 2" w:cs="Wingdings 2"/>
                  <w:sz w:val="28"/>
                  <w:rPrChange w:author="PC" w:date="2023-03-31T11:41:00Z" w:id="81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C655AC" w14:textId="77777777">
            <w:pPr>
              <w:rPr>
                <w:ins w:author="phetc" w:date="2023-02-13T15:44:00Z" w:id="8190"/>
                <w:rFonts w:ascii="Calibri" w:hAnsi="Calibri" w:cs="Calibri"/>
                <w:sz w:val="28"/>
                <w:rPrChange w:author="PC" w:date="2023-03-31T11:41:00Z" w:id="8191">
                  <w:rPr>
                    <w:ins w:author="phetc" w:date="2023-02-13T15:44:00Z" w:id="8192"/>
                    <w:rFonts w:ascii="Calibri" w:hAnsi="Calibri" w:cs="Calibri"/>
                    <w:color w:val="000000"/>
                    <w:sz w:val="28"/>
                  </w:rPr>
                </w:rPrChange>
              </w:rPr>
            </w:pPr>
            <w:ins w:author="phetc" w:date="2023-02-13T15:44:00Z" w:id="8193">
              <w:r w:rsidRPr="00357A8D">
                <w:rPr>
                  <w:rFonts w:ascii="Calibri" w:hAnsi="Calibri" w:cs="Calibri"/>
                  <w:sz w:val="28"/>
                  <w:rPrChange w:author="PC" w:date="2023-03-31T11:41:00Z" w:id="81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D18DFD" w14:textId="77777777">
            <w:pPr>
              <w:rPr>
                <w:ins w:author="phetc" w:date="2023-02-13T15:44:00Z" w:id="8195"/>
                <w:rFonts w:ascii="Calibri" w:hAnsi="Calibri" w:cs="Calibri"/>
                <w:sz w:val="28"/>
                <w:rPrChange w:author="PC" w:date="2023-03-31T11:41:00Z" w:id="8196">
                  <w:rPr>
                    <w:ins w:author="phetc" w:date="2023-02-13T15:44:00Z" w:id="8197"/>
                    <w:rFonts w:ascii="Calibri" w:hAnsi="Calibri" w:cs="Calibri"/>
                    <w:color w:val="000000"/>
                    <w:sz w:val="28"/>
                  </w:rPr>
                </w:rPrChange>
              </w:rPr>
            </w:pPr>
            <w:ins w:author="phetc" w:date="2023-02-13T15:44:00Z" w:id="8198">
              <w:r w:rsidRPr="00357A8D">
                <w:rPr>
                  <w:rFonts w:ascii="Calibri" w:hAnsi="Calibri" w:cs="Calibri"/>
                  <w:sz w:val="28"/>
                  <w:rPrChange w:author="PC" w:date="2023-03-31T11:41:00Z" w:id="8199">
                    <w:rPr>
                      <w:rFonts w:ascii="Calibri" w:hAnsi="Calibri" w:cs="Calibri"/>
                      <w:color w:val="000000"/>
                      <w:sz w:val="28"/>
                    </w:rPr>
                  </w:rPrChange>
                </w:rPr>
                <w:t> </w:t>
              </w:r>
              <w:r w:rsidRPr="00357A8D">
                <w:rPr>
                  <w:rFonts w:ascii="Wingdings 2" w:hAnsi="Wingdings 2" w:eastAsia="Wingdings 2" w:cs="Wingdings 2"/>
                  <w:sz w:val="28"/>
                  <w:rPrChange w:author="PC" w:date="2023-03-31T11:41:00Z" w:id="82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40F481" w14:textId="77777777">
            <w:pPr>
              <w:rPr>
                <w:ins w:author="phetc" w:date="2023-02-13T15:44:00Z" w:id="8201"/>
                <w:rFonts w:ascii="Calibri" w:hAnsi="Calibri" w:cs="Calibri"/>
                <w:sz w:val="28"/>
                <w:rPrChange w:author="PC" w:date="2023-03-31T11:41:00Z" w:id="8202">
                  <w:rPr>
                    <w:ins w:author="phetc" w:date="2023-02-13T15:44:00Z" w:id="8203"/>
                    <w:rFonts w:ascii="Calibri" w:hAnsi="Calibri" w:cs="Calibri"/>
                    <w:color w:val="000000"/>
                    <w:sz w:val="28"/>
                  </w:rPr>
                </w:rPrChange>
              </w:rPr>
            </w:pPr>
            <w:ins w:author="phetc" w:date="2023-02-13T15:44:00Z" w:id="8204">
              <w:r w:rsidRPr="00357A8D">
                <w:rPr>
                  <w:rFonts w:ascii="Calibri" w:hAnsi="Calibri" w:cs="Calibri"/>
                  <w:sz w:val="28"/>
                  <w:rPrChange w:author="PC" w:date="2023-03-31T11:41:00Z" w:id="82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F0F1A6" w14:textId="77777777">
            <w:pPr>
              <w:rPr>
                <w:ins w:author="phetc" w:date="2023-02-13T15:44:00Z" w:id="8206"/>
                <w:rFonts w:ascii="Calibri" w:hAnsi="Calibri" w:cs="Calibri"/>
                <w:sz w:val="28"/>
                <w:rPrChange w:author="PC" w:date="2023-03-31T11:41:00Z" w:id="8207">
                  <w:rPr>
                    <w:ins w:author="phetc" w:date="2023-02-13T15:44:00Z" w:id="8208"/>
                    <w:rFonts w:ascii="Calibri" w:hAnsi="Calibri" w:cs="Calibri"/>
                    <w:color w:val="000000"/>
                    <w:sz w:val="28"/>
                  </w:rPr>
                </w:rPrChange>
              </w:rPr>
            </w:pPr>
            <w:ins w:author="phetc" w:date="2023-02-13T15:44:00Z" w:id="8209">
              <w:r w:rsidRPr="00357A8D">
                <w:rPr>
                  <w:rFonts w:ascii="Calibri" w:hAnsi="Calibri" w:cs="Calibri"/>
                  <w:sz w:val="28"/>
                  <w:rPrChange w:author="PC" w:date="2023-03-31T11:41:00Z" w:id="8210">
                    <w:rPr>
                      <w:rFonts w:ascii="Calibri" w:hAnsi="Calibri" w:cs="Calibri"/>
                      <w:color w:val="000000"/>
                      <w:sz w:val="28"/>
                    </w:rPr>
                  </w:rPrChange>
                </w:rPr>
                <w:t> </w:t>
              </w:r>
              <w:r w:rsidRPr="00357A8D">
                <w:rPr>
                  <w:rFonts w:ascii="Wingdings 2" w:hAnsi="Wingdings 2" w:eastAsia="Wingdings 2" w:cs="Wingdings 2"/>
                  <w:sz w:val="28"/>
                  <w:rPrChange w:author="PC" w:date="2023-03-31T11:41:00Z" w:id="82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733FA7" w14:textId="77777777">
            <w:pPr>
              <w:rPr>
                <w:ins w:author="phetc" w:date="2023-02-13T15:44:00Z" w:id="8212"/>
                <w:rFonts w:ascii="Calibri" w:hAnsi="Calibri" w:cs="Calibri"/>
                <w:sz w:val="28"/>
                <w:rPrChange w:author="PC" w:date="2023-03-31T11:41:00Z" w:id="8213">
                  <w:rPr>
                    <w:ins w:author="phetc" w:date="2023-02-13T15:44:00Z" w:id="8214"/>
                    <w:rFonts w:ascii="Calibri" w:hAnsi="Calibri" w:cs="Calibri"/>
                    <w:color w:val="000000"/>
                    <w:sz w:val="28"/>
                  </w:rPr>
                </w:rPrChange>
              </w:rPr>
            </w:pPr>
            <w:ins w:author="phetc" w:date="2023-02-13T15:44:00Z" w:id="8215">
              <w:r w:rsidRPr="00357A8D">
                <w:rPr>
                  <w:rFonts w:ascii="Calibri" w:hAnsi="Calibri" w:cs="Calibri"/>
                  <w:sz w:val="28"/>
                  <w:rPrChange w:author="PC" w:date="2023-03-31T11:41:00Z" w:id="8216">
                    <w:rPr>
                      <w:rFonts w:ascii="Calibri" w:hAnsi="Calibri" w:cs="Calibri"/>
                      <w:color w:val="000000"/>
                      <w:sz w:val="28"/>
                    </w:rPr>
                  </w:rPrChange>
                </w:rPr>
                <w:t> </w:t>
              </w:r>
              <w:r w:rsidRPr="00357A8D">
                <w:rPr>
                  <w:rFonts w:ascii="Wingdings 2" w:hAnsi="Wingdings 2" w:eastAsia="Wingdings 2" w:cs="Wingdings 2"/>
                  <w:sz w:val="28"/>
                  <w:rPrChange w:author="PC" w:date="2023-03-31T11:41:00Z" w:id="82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5DB50B" w14:textId="77777777">
            <w:pPr>
              <w:rPr>
                <w:ins w:author="phetc" w:date="2023-02-13T15:44:00Z" w:id="8218"/>
                <w:rFonts w:ascii="Calibri" w:hAnsi="Calibri" w:cs="Calibri"/>
                <w:sz w:val="28"/>
                <w:rPrChange w:author="PC" w:date="2023-03-31T11:41:00Z" w:id="8219">
                  <w:rPr>
                    <w:ins w:author="phetc" w:date="2023-02-13T15:44:00Z" w:id="8220"/>
                    <w:rFonts w:ascii="Calibri" w:hAnsi="Calibri" w:cs="Calibri"/>
                    <w:color w:val="000000"/>
                    <w:sz w:val="28"/>
                  </w:rPr>
                </w:rPrChange>
              </w:rPr>
            </w:pPr>
            <w:ins w:author="phetc" w:date="2023-02-13T15:44:00Z" w:id="8221">
              <w:r w:rsidRPr="00357A8D">
                <w:rPr>
                  <w:rFonts w:ascii="Calibri" w:hAnsi="Calibri" w:cs="Calibri"/>
                  <w:sz w:val="28"/>
                  <w:rPrChange w:author="PC" w:date="2023-03-31T11:41:00Z" w:id="82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F75CDB" w14:textId="77777777">
            <w:pPr>
              <w:rPr>
                <w:ins w:author="phetc" w:date="2023-02-13T15:44:00Z" w:id="8223"/>
                <w:rFonts w:ascii="Calibri" w:hAnsi="Calibri" w:cs="Calibri"/>
                <w:sz w:val="28"/>
                <w:rPrChange w:author="PC" w:date="2023-03-31T11:41:00Z" w:id="8224">
                  <w:rPr>
                    <w:ins w:author="phetc" w:date="2023-02-13T15:44:00Z" w:id="8225"/>
                    <w:rFonts w:ascii="Calibri" w:hAnsi="Calibri" w:cs="Calibri"/>
                    <w:color w:val="000000"/>
                    <w:sz w:val="28"/>
                  </w:rPr>
                </w:rPrChange>
              </w:rPr>
            </w:pPr>
            <w:ins w:author="phetc" w:date="2023-02-13T15:44:00Z" w:id="8226">
              <w:r w:rsidRPr="00357A8D">
                <w:rPr>
                  <w:rFonts w:ascii="Calibri" w:hAnsi="Calibri" w:cs="Calibri"/>
                  <w:sz w:val="28"/>
                  <w:rPrChange w:author="PC" w:date="2023-03-31T11:41:00Z" w:id="8227">
                    <w:rPr>
                      <w:rFonts w:ascii="Calibri" w:hAnsi="Calibri" w:cs="Calibri"/>
                      <w:color w:val="000000"/>
                      <w:sz w:val="28"/>
                    </w:rPr>
                  </w:rPrChange>
                </w:rPr>
                <w:t> </w:t>
              </w:r>
              <w:r w:rsidRPr="00357A8D">
                <w:rPr>
                  <w:rFonts w:ascii="Wingdings 2" w:hAnsi="Wingdings 2" w:eastAsia="Wingdings 2" w:cs="Wingdings 2"/>
                  <w:sz w:val="28"/>
                  <w:rPrChange w:author="PC" w:date="2023-03-31T11:41:00Z" w:id="82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B2331E" w14:textId="77777777">
            <w:pPr>
              <w:rPr>
                <w:ins w:author="phetc" w:date="2023-02-13T15:44:00Z" w:id="8229"/>
                <w:rFonts w:ascii="Calibri" w:hAnsi="Calibri" w:cs="Calibri"/>
                <w:sz w:val="28"/>
                <w:rPrChange w:author="PC" w:date="2023-03-31T11:41:00Z" w:id="8230">
                  <w:rPr>
                    <w:ins w:author="phetc" w:date="2023-02-13T15:44:00Z" w:id="8231"/>
                    <w:rFonts w:ascii="Calibri" w:hAnsi="Calibri" w:cs="Calibri"/>
                    <w:color w:val="000000"/>
                    <w:sz w:val="28"/>
                  </w:rPr>
                </w:rPrChange>
              </w:rPr>
            </w:pPr>
            <w:ins w:author="phetc" w:date="2023-02-13T15:44:00Z" w:id="8232">
              <w:r w:rsidRPr="00357A8D">
                <w:rPr>
                  <w:rFonts w:ascii="Calibri" w:hAnsi="Calibri" w:cs="Calibri"/>
                  <w:sz w:val="28"/>
                  <w:rPrChange w:author="PC" w:date="2023-03-31T11:41:00Z" w:id="8233">
                    <w:rPr>
                      <w:rFonts w:ascii="Calibri" w:hAnsi="Calibri" w:cs="Calibri"/>
                      <w:color w:val="000000"/>
                      <w:sz w:val="28"/>
                    </w:rPr>
                  </w:rPrChange>
                </w:rPr>
                <w:t> </w:t>
              </w:r>
            </w:ins>
          </w:p>
        </w:tc>
      </w:tr>
      <w:tr w:rsidRPr="00357A8D" w:rsidR="00567CE2" w:rsidTr="00277A61" w14:paraId="341416B5" w14:textId="77777777">
        <w:trPr>
          <w:trHeight w:val="430"/>
          <w:ins w:author="phetc" w:date="2023-02-13T15:44:00Z" w:id="823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9D12560" w14:textId="77777777">
            <w:pPr>
              <w:rPr>
                <w:ins w:author="phetc" w:date="2023-02-13T15:44:00Z" w:id="8235"/>
                <w:rFonts w:ascii="Calibri" w:hAnsi="Calibri" w:cs="Calibri"/>
                <w:b/>
                <w:bCs/>
                <w:sz w:val="28"/>
                <w:rPrChange w:author="PC" w:date="2023-03-31T11:41:00Z" w:id="8236">
                  <w:rPr>
                    <w:ins w:author="phetc" w:date="2023-02-13T15:44:00Z" w:id="8237"/>
                    <w:rFonts w:ascii="Calibri" w:hAnsi="Calibri" w:cs="Calibri"/>
                    <w:b/>
                    <w:bCs/>
                    <w:color w:val="000000"/>
                    <w:sz w:val="28"/>
                  </w:rPr>
                </w:rPrChange>
              </w:rPr>
            </w:pPr>
            <w:ins w:author="phetc" w:date="2023-02-13T15:44:00Z" w:id="8238">
              <w:r w:rsidRPr="00357A8D">
                <w:rPr>
                  <w:rFonts w:ascii="TH Sarabun New" w:hAnsi="TH Sarabun New" w:eastAsia="Angsana New" w:cs="TH Sarabun New"/>
                  <w:sz w:val="28"/>
                  <w:cs/>
                  <w:rPrChange w:author="PC" w:date="2023-03-31T11:41:00Z" w:id="8239">
                    <w:rPr>
                      <w:rFonts w:ascii="TH Sarabun New" w:hAnsi="TH Sarabun New" w:eastAsia="Angsana New" w:cs="TH Sarabun New"/>
                      <w:color w:val="000000"/>
                      <w:sz w:val="28"/>
                      <w:cs/>
                    </w:rPr>
                  </w:rPrChange>
                </w:rPr>
                <w:t xml:space="preserve">ศ.521 เศรษฐศาสตร์ปริมาณ: ศึกษาเฉพาะเรื่อง 1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93B582" w14:textId="77777777">
            <w:pPr>
              <w:rPr>
                <w:ins w:author="phetc" w:date="2023-02-13T15:44:00Z" w:id="8240"/>
                <w:rFonts w:ascii="Calibri" w:hAnsi="Calibri" w:cs="Calibri"/>
                <w:sz w:val="28"/>
                <w:rPrChange w:author="PC" w:date="2023-03-31T11:41:00Z" w:id="8241">
                  <w:rPr>
                    <w:ins w:author="phetc" w:date="2023-02-13T15:44:00Z" w:id="8242"/>
                    <w:rFonts w:ascii="Calibri" w:hAnsi="Calibri" w:cs="Calibri"/>
                    <w:color w:val="000000"/>
                    <w:sz w:val="28"/>
                  </w:rPr>
                </w:rPrChange>
              </w:rPr>
            </w:pPr>
            <w:ins w:author="phetc" w:date="2023-02-13T15:44:00Z" w:id="8243">
              <w:r w:rsidRPr="00357A8D">
                <w:rPr>
                  <w:rFonts w:ascii="Calibri" w:hAnsi="Calibri" w:cs="Calibri"/>
                  <w:sz w:val="28"/>
                  <w:rPrChange w:author="PC" w:date="2023-03-31T11:41:00Z" w:id="8244">
                    <w:rPr>
                      <w:rFonts w:ascii="Calibri" w:hAnsi="Calibri" w:cs="Calibri"/>
                      <w:color w:val="000000"/>
                      <w:sz w:val="28"/>
                    </w:rPr>
                  </w:rPrChange>
                </w:rPr>
                <w:t> </w:t>
              </w:r>
              <w:r w:rsidRPr="00357A8D">
                <w:rPr>
                  <w:rFonts w:ascii="Wingdings 2" w:hAnsi="Wingdings 2" w:eastAsia="Wingdings 2" w:cs="Wingdings 2"/>
                  <w:sz w:val="28"/>
                  <w:rPrChange w:author="PC" w:date="2023-03-31T11:41:00Z" w:id="82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A709B5" w14:textId="77777777">
            <w:pPr>
              <w:rPr>
                <w:ins w:author="phetc" w:date="2023-02-13T15:44:00Z" w:id="8246"/>
                <w:rFonts w:ascii="Calibri" w:hAnsi="Calibri" w:cs="Calibri"/>
                <w:sz w:val="28"/>
                <w:rPrChange w:author="PC" w:date="2023-03-31T11:41:00Z" w:id="8247">
                  <w:rPr>
                    <w:ins w:author="phetc" w:date="2023-02-13T15:44:00Z" w:id="8248"/>
                    <w:rFonts w:ascii="Calibri" w:hAnsi="Calibri" w:cs="Calibri"/>
                    <w:color w:val="000000"/>
                    <w:sz w:val="28"/>
                  </w:rPr>
                </w:rPrChange>
              </w:rPr>
            </w:pPr>
            <w:ins w:author="phetc" w:date="2023-02-13T15:44:00Z" w:id="8249">
              <w:r w:rsidRPr="00357A8D">
                <w:rPr>
                  <w:rFonts w:ascii="Calibri" w:hAnsi="Calibri" w:cs="Calibri"/>
                  <w:sz w:val="28"/>
                  <w:rPrChange w:author="PC" w:date="2023-03-31T11:41:00Z" w:id="8250">
                    <w:rPr>
                      <w:rFonts w:ascii="Calibri" w:hAnsi="Calibri" w:cs="Calibri"/>
                      <w:color w:val="000000"/>
                      <w:sz w:val="28"/>
                    </w:rPr>
                  </w:rPrChange>
                </w:rPr>
                <w:t> </w:t>
              </w:r>
              <w:r w:rsidRPr="00357A8D">
                <w:rPr>
                  <w:rFonts w:ascii="Wingdings 2" w:hAnsi="Wingdings 2" w:eastAsia="Wingdings 2" w:cs="Wingdings 2"/>
                  <w:sz w:val="28"/>
                  <w:rPrChange w:author="PC" w:date="2023-03-31T11:41:00Z" w:id="82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2C1131" w14:textId="77777777">
            <w:pPr>
              <w:rPr>
                <w:ins w:author="phetc" w:date="2023-02-13T15:44:00Z" w:id="8252"/>
                <w:rFonts w:ascii="Calibri" w:hAnsi="Calibri" w:cs="Calibri"/>
                <w:sz w:val="28"/>
                <w:rPrChange w:author="PC" w:date="2023-03-31T11:41:00Z" w:id="8253">
                  <w:rPr>
                    <w:ins w:author="phetc" w:date="2023-02-13T15:44:00Z" w:id="8254"/>
                    <w:rFonts w:ascii="Calibri" w:hAnsi="Calibri" w:cs="Calibri"/>
                    <w:color w:val="000000"/>
                    <w:sz w:val="28"/>
                  </w:rPr>
                </w:rPrChange>
              </w:rPr>
            </w:pPr>
            <w:ins w:author="phetc" w:date="2023-02-13T15:44:00Z" w:id="8255">
              <w:r w:rsidRPr="00357A8D">
                <w:rPr>
                  <w:rFonts w:ascii="Calibri" w:hAnsi="Calibri" w:cs="Calibri"/>
                  <w:sz w:val="28"/>
                  <w:rPrChange w:author="PC" w:date="2023-03-31T11:41:00Z" w:id="82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9C2D43" w14:textId="77777777">
            <w:pPr>
              <w:rPr>
                <w:ins w:author="phetc" w:date="2023-02-13T15:44:00Z" w:id="8257"/>
                <w:rFonts w:ascii="Calibri" w:hAnsi="Calibri" w:cs="Calibri"/>
                <w:sz w:val="28"/>
                <w:rPrChange w:author="PC" w:date="2023-03-31T11:41:00Z" w:id="8258">
                  <w:rPr>
                    <w:ins w:author="phetc" w:date="2023-02-13T15:44:00Z" w:id="8259"/>
                    <w:rFonts w:ascii="Calibri" w:hAnsi="Calibri" w:cs="Calibri"/>
                    <w:color w:val="000000"/>
                    <w:sz w:val="28"/>
                  </w:rPr>
                </w:rPrChange>
              </w:rPr>
            </w:pPr>
            <w:ins w:author="phetc" w:date="2023-02-13T15:44:00Z" w:id="8260">
              <w:r w:rsidRPr="00357A8D">
                <w:rPr>
                  <w:rFonts w:ascii="Calibri" w:hAnsi="Calibri" w:cs="Calibri"/>
                  <w:sz w:val="28"/>
                  <w:rPrChange w:author="PC" w:date="2023-03-31T11:41:00Z" w:id="8261">
                    <w:rPr>
                      <w:rFonts w:ascii="Calibri" w:hAnsi="Calibri" w:cs="Calibri"/>
                      <w:color w:val="000000"/>
                      <w:sz w:val="28"/>
                    </w:rPr>
                  </w:rPrChange>
                </w:rPr>
                <w:t> </w:t>
              </w:r>
              <w:r w:rsidRPr="00357A8D">
                <w:rPr>
                  <w:rFonts w:ascii="Wingdings 2" w:hAnsi="Wingdings 2" w:eastAsia="Wingdings 2" w:cs="Wingdings 2"/>
                  <w:sz w:val="28"/>
                  <w:rPrChange w:author="PC" w:date="2023-03-31T11:41:00Z" w:id="82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814079" w14:textId="77777777">
            <w:pPr>
              <w:rPr>
                <w:ins w:author="phetc" w:date="2023-02-13T15:44:00Z" w:id="8263"/>
                <w:rFonts w:ascii="Calibri" w:hAnsi="Calibri" w:cs="Calibri"/>
                <w:sz w:val="28"/>
                <w:rPrChange w:author="PC" w:date="2023-03-31T11:41:00Z" w:id="8264">
                  <w:rPr>
                    <w:ins w:author="phetc" w:date="2023-02-13T15:44:00Z" w:id="8265"/>
                    <w:rFonts w:ascii="Calibri" w:hAnsi="Calibri" w:cs="Calibri"/>
                    <w:color w:val="000000"/>
                    <w:sz w:val="28"/>
                  </w:rPr>
                </w:rPrChange>
              </w:rPr>
            </w:pPr>
            <w:ins w:author="phetc" w:date="2023-02-13T15:44:00Z" w:id="8266">
              <w:r w:rsidRPr="00357A8D">
                <w:rPr>
                  <w:rFonts w:ascii="Calibri" w:hAnsi="Calibri" w:cs="Calibri"/>
                  <w:sz w:val="28"/>
                  <w:rPrChange w:author="PC" w:date="2023-03-31T11:41:00Z" w:id="8267">
                    <w:rPr>
                      <w:rFonts w:ascii="Calibri" w:hAnsi="Calibri" w:cs="Calibri"/>
                      <w:color w:val="000000"/>
                      <w:sz w:val="28"/>
                    </w:rPr>
                  </w:rPrChange>
                </w:rPr>
                <w:t> </w:t>
              </w:r>
              <w:r w:rsidRPr="00357A8D">
                <w:rPr>
                  <w:rFonts w:ascii="Wingdings 2" w:hAnsi="Wingdings 2" w:eastAsia="Wingdings 2" w:cs="Wingdings 2"/>
                  <w:sz w:val="28"/>
                  <w:rPrChange w:author="PC" w:date="2023-03-31T11:41:00Z" w:id="82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9359B2" w14:textId="77777777">
            <w:pPr>
              <w:rPr>
                <w:ins w:author="phetc" w:date="2023-02-13T15:44:00Z" w:id="8269"/>
                <w:rFonts w:ascii="Calibri" w:hAnsi="Calibri" w:cs="Calibri"/>
                <w:sz w:val="28"/>
                <w:rPrChange w:author="PC" w:date="2023-03-31T11:41:00Z" w:id="8270">
                  <w:rPr>
                    <w:ins w:author="phetc" w:date="2023-02-13T15:44:00Z" w:id="8271"/>
                    <w:rFonts w:ascii="Calibri" w:hAnsi="Calibri" w:cs="Calibri"/>
                    <w:color w:val="000000"/>
                    <w:sz w:val="28"/>
                  </w:rPr>
                </w:rPrChange>
              </w:rPr>
            </w:pPr>
            <w:ins w:author="phetc" w:date="2023-02-13T15:44:00Z" w:id="8272">
              <w:r w:rsidRPr="00357A8D">
                <w:rPr>
                  <w:rFonts w:ascii="Calibri" w:hAnsi="Calibri" w:cs="Calibri"/>
                  <w:sz w:val="28"/>
                  <w:rPrChange w:author="PC" w:date="2023-03-31T11:41:00Z" w:id="8273">
                    <w:rPr>
                      <w:rFonts w:ascii="Calibri" w:hAnsi="Calibri" w:cs="Calibri"/>
                      <w:color w:val="000000"/>
                      <w:sz w:val="28"/>
                    </w:rPr>
                  </w:rPrChange>
                </w:rPr>
                <w:t> </w:t>
              </w:r>
              <w:r w:rsidRPr="00357A8D">
                <w:rPr>
                  <w:rFonts w:ascii="Wingdings 2" w:hAnsi="Wingdings 2" w:eastAsia="Wingdings 2" w:cs="Wingdings 2"/>
                  <w:sz w:val="28"/>
                  <w:rPrChange w:author="PC" w:date="2023-03-31T11:41:00Z" w:id="82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E4BF2E" w14:textId="77777777">
            <w:pPr>
              <w:rPr>
                <w:ins w:author="phetc" w:date="2023-02-13T15:44:00Z" w:id="8275"/>
                <w:rFonts w:ascii="Calibri" w:hAnsi="Calibri" w:cs="Calibri"/>
                <w:sz w:val="28"/>
                <w:rPrChange w:author="PC" w:date="2023-03-31T11:41:00Z" w:id="8276">
                  <w:rPr>
                    <w:ins w:author="phetc" w:date="2023-02-13T15:44:00Z" w:id="8277"/>
                    <w:rFonts w:ascii="Calibri" w:hAnsi="Calibri" w:cs="Calibri"/>
                    <w:color w:val="000000"/>
                    <w:sz w:val="28"/>
                  </w:rPr>
                </w:rPrChange>
              </w:rPr>
            </w:pPr>
            <w:ins w:author="phetc" w:date="2023-02-13T15:44:00Z" w:id="8278">
              <w:r w:rsidRPr="00357A8D">
                <w:rPr>
                  <w:rFonts w:ascii="Calibri" w:hAnsi="Calibri" w:cs="Calibri"/>
                  <w:sz w:val="28"/>
                  <w:rPrChange w:author="PC" w:date="2023-03-31T11:41:00Z" w:id="8279">
                    <w:rPr>
                      <w:rFonts w:ascii="Calibri" w:hAnsi="Calibri" w:cs="Calibri"/>
                      <w:color w:val="000000"/>
                      <w:sz w:val="28"/>
                    </w:rPr>
                  </w:rPrChange>
                </w:rPr>
                <w:t> </w:t>
              </w:r>
              <w:r w:rsidRPr="00357A8D">
                <w:rPr>
                  <w:rFonts w:ascii="Wingdings 2" w:hAnsi="Wingdings 2" w:eastAsia="Wingdings 2" w:cs="Wingdings 2"/>
                  <w:sz w:val="28"/>
                  <w:rPrChange w:author="PC" w:date="2023-03-31T11:41:00Z" w:id="82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87266B" w14:textId="77777777">
            <w:pPr>
              <w:rPr>
                <w:ins w:author="phetc" w:date="2023-02-13T15:44:00Z" w:id="8281"/>
                <w:rFonts w:ascii="Calibri" w:hAnsi="Calibri" w:cs="Calibri"/>
                <w:sz w:val="28"/>
                <w:rPrChange w:author="PC" w:date="2023-03-31T11:41:00Z" w:id="8282">
                  <w:rPr>
                    <w:ins w:author="phetc" w:date="2023-02-13T15:44:00Z" w:id="8283"/>
                    <w:rFonts w:ascii="Calibri" w:hAnsi="Calibri" w:cs="Calibri"/>
                    <w:color w:val="000000"/>
                    <w:sz w:val="28"/>
                  </w:rPr>
                </w:rPrChange>
              </w:rPr>
            </w:pPr>
            <w:ins w:author="phetc" w:date="2023-02-13T15:44:00Z" w:id="8284">
              <w:r w:rsidRPr="00357A8D">
                <w:rPr>
                  <w:rFonts w:ascii="Calibri" w:hAnsi="Calibri" w:cs="Calibri"/>
                  <w:sz w:val="28"/>
                  <w:rPrChange w:author="PC" w:date="2023-03-31T11:41:00Z" w:id="8285">
                    <w:rPr>
                      <w:rFonts w:ascii="Calibri" w:hAnsi="Calibri" w:cs="Calibri"/>
                      <w:color w:val="000000"/>
                      <w:sz w:val="28"/>
                    </w:rPr>
                  </w:rPrChange>
                </w:rPr>
                <w:t> </w:t>
              </w:r>
              <w:r w:rsidRPr="00357A8D">
                <w:rPr>
                  <w:rFonts w:ascii="Wingdings 2" w:hAnsi="Wingdings 2" w:eastAsia="Wingdings 2" w:cs="Wingdings 2"/>
                  <w:sz w:val="28"/>
                  <w:rPrChange w:author="PC" w:date="2023-03-31T11:41:00Z" w:id="82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D9C77C" w14:textId="77777777">
            <w:pPr>
              <w:rPr>
                <w:ins w:author="phetc" w:date="2023-02-13T15:44:00Z" w:id="8287"/>
                <w:rFonts w:ascii="Calibri" w:hAnsi="Calibri" w:cs="Calibri"/>
                <w:sz w:val="28"/>
                <w:rPrChange w:author="PC" w:date="2023-03-31T11:41:00Z" w:id="8288">
                  <w:rPr>
                    <w:ins w:author="phetc" w:date="2023-02-13T15:44:00Z" w:id="8289"/>
                    <w:rFonts w:ascii="Calibri" w:hAnsi="Calibri" w:cs="Calibri"/>
                    <w:color w:val="000000"/>
                    <w:sz w:val="28"/>
                  </w:rPr>
                </w:rPrChange>
              </w:rPr>
            </w:pPr>
            <w:ins w:author="phetc" w:date="2023-02-13T15:44:00Z" w:id="8290">
              <w:r w:rsidRPr="00357A8D">
                <w:rPr>
                  <w:rFonts w:ascii="Calibri" w:hAnsi="Calibri" w:cs="Calibri"/>
                  <w:sz w:val="28"/>
                  <w:rPrChange w:author="PC" w:date="2023-03-31T11:41:00Z" w:id="82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C6E08C" w14:textId="77777777">
            <w:pPr>
              <w:rPr>
                <w:ins w:author="phetc" w:date="2023-02-13T15:44:00Z" w:id="8292"/>
                <w:rFonts w:ascii="Calibri" w:hAnsi="Calibri" w:cs="Calibri"/>
                <w:sz w:val="28"/>
                <w:rPrChange w:author="PC" w:date="2023-03-31T11:41:00Z" w:id="8293">
                  <w:rPr>
                    <w:ins w:author="phetc" w:date="2023-02-13T15:44:00Z" w:id="8294"/>
                    <w:rFonts w:ascii="Calibri" w:hAnsi="Calibri" w:cs="Calibri"/>
                    <w:color w:val="000000"/>
                    <w:sz w:val="28"/>
                  </w:rPr>
                </w:rPrChange>
              </w:rPr>
            </w:pPr>
            <w:ins w:author="phetc" w:date="2023-02-13T15:44:00Z" w:id="8295">
              <w:r w:rsidRPr="00357A8D">
                <w:rPr>
                  <w:rFonts w:ascii="Calibri" w:hAnsi="Calibri" w:cs="Calibri"/>
                  <w:sz w:val="28"/>
                  <w:rPrChange w:author="PC" w:date="2023-03-31T11:41:00Z" w:id="8296">
                    <w:rPr>
                      <w:rFonts w:ascii="Calibri" w:hAnsi="Calibri" w:cs="Calibri"/>
                      <w:color w:val="000000"/>
                      <w:sz w:val="28"/>
                    </w:rPr>
                  </w:rPrChange>
                </w:rPr>
                <w:t> </w:t>
              </w:r>
              <w:r w:rsidRPr="00357A8D">
                <w:rPr>
                  <w:rFonts w:ascii="Wingdings 2" w:hAnsi="Wingdings 2" w:eastAsia="Wingdings 2" w:cs="Wingdings 2"/>
                  <w:sz w:val="28"/>
                  <w:rPrChange w:author="PC" w:date="2023-03-31T11:41:00Z" w:id="82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A1487B" w14:textId="77777777">
            <w:pPr>
              <w:rPr>
                <w:ins w:author="phetc" w:date="2023-02-13T15:44:00Z" w:id="8298"/>
                <w:rFonts w:ascii="Calibri" w:hAnsi="Calibri" w:cs="Calibri"/>
                <w:sz w:val="28"/>
                <w:rPrChange w:author="PC" w:date="2023-03-31T11:41:00Z" w:id="8299">
                  <w:rPr>
                    <w:ins w:author="phetc" w:date="2023-02-13T15:44:00Z" w:id="8300"/>
                    <w:rFonts w:ascii="Calibri" w:hAnsi="Calibri" w:cs="Calibri"/>
                    <w:color w:val="000000"/>
                    <w:sz w:val="28"/>
                  </w:rPr>
                </w:rPrChange>
              </w:rPr>
            </w:pPr>
            <w:ins w:author="phetc" w:date="2023-02-13T15:44:00Z" w:id="8301">
              <w:r w:rsidRPr="00357A8D">
                <w:rPr>
                  <w:rFonts w:ascii="Calibri" w:hAnsi="Calibri" w:cs="Calibri"/>
                  <w:sz w:val="28"/>
                  <w:rPrChange w:author="PC" w:date="2023-03-31T11:41:00Z" w:id="83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66668E" w14:textId="77777777">
            <w:pPr>
              <w:rPr>
                <w:ins w:author="phetc" w:date="2023-02-13T15:44:00Z" w:id="8303"/>
                <w:rFonts w:ascii="Calibri" w:hAnsi="Calibri" w:cs="Calibri"/>
                <w:sz w:val="28"/>
                <w:rPrChange w:author="PC" w:date="2023-03-31T11:41:00Z" w:id="8304">
                  <w:rPr>
                    <w:ins w:author="phetc" w:date="2023-02-13T15:44:00Z" w:id="8305"/>
                    <w:rFonts w:ascii="Calibri" w:hAnsi="Calibri" w:cs="Calibri"/>
                    <w:color w:val="000000"/>
                    <w:sz w:val="28"/>
                  </w:rPr>
                </w:rPrChange>
              </w:rPr>
            </w:pPr>
            <w:ins w:author="phetc" w:date="2023-02-13T15:44:00Z" w:id="8306">
              <w:r w:rsidRPr="00357A8D">
                <w:rPr>
                  <w:rFonts w:ascii="Calibri" w:hAnsi="Calibri" w:cs="Calibri"/>
                  <w:sz w:val="28"/>
                  <w:rPrChange w:author="PC" w:date="2023-03-31T11:41:00Z" w:id="8307">
                    <w:rPr>
                      <w:rFonts w:ascii="Calibri" w:hAnsi="Calibri" w:cs="Calibri"/>
                      <w:color w:val="000000"/>
                      <w:sz w:val="28"/>
                    </w:rPr>
                  </w:rPrChange>
                </w:rPr>
                <w:t> </w:t>
              </w:r>
              <w:r w:rsidRPr="00357A8D">
                <w:rPr>
                  <w:rFonts w:ascii="Wingdings 2" w:hAnsi="Wingdings 2" w:eastAsia="Wingdings 2" w:cs="Wingdings 2"/>
                  <w:sz w:val="28"/>
                  <w:rPrChange w:author="PC" w:date="2023-03-31T11:41:00Z" w:id="83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79478D" w14:textId="77777777">
            <w:pPr>
              <w:rPr>
                <w:ins w:author="phetc" w:date="2023-02-13T15:44:00Z" w:id="8309"/>
                <w:rFonts w:ascii="Calibri" w:hAnsi="Calibri" w:cs="Calibri"/>
                <w:sz w:val="28"/>
                <w:rPrChange w:author="PC" w:date="2023-03-31T11:41:00Z" w:id="8310">
                  <w:rPr>
                    <w:ins w:author="phetc" w:date="2023-02-13T15:44:00Z" w:id="8311"/>
                    <w:rFonts w:ascii="Calibri" w:hAnsi="Calibri" w:cs="Calibri"/>
                    <w:color w:val="000000"/>
                    <w:sz w:val="28"/>
                  </w:rPr>
                </w:rPrChange>
              </w:rPr>
            </w:pPr>
            <w:ins w:author="phetc" w:date="2023-02-13T15:44:00Z" w:id="8312">
              <w:r w:rsidRPr="00357A8D">
                <w:rPr>
                  <w:rFonts w:ascii="Calibri" w:hAnsi="Calibri" w:cs="Calibri"/>
                  <w:sz w:val="28"/>
                  <w:rPrChange w:author="PC" w:date="2023-03-31T11:41:00Z" w:id="8313">
                    <w:rPr>
                      <w:rFonts w:ascii="Calibri" w:hAnsi="Calibri" w:cs="Calibri"/>
                      <w:color w:val="000000"/>
                      <w:sz w:val="28"/>
                    </w:rPr>
                  </w:rPrChange>
                </w:rPr>
                <w:t> </w:t>
              </w:r>
              <w:r w:rsidRPr="00357A8D">
                <w:rPr>
                  <w:rFonts w:ascii="Wingdings 2" w:hAnsi="Wingdings 2" w:eastAsia="Wingdings 2" w:cs="Wingdings 2"/>
                  <w:sz w:val="28"/>
                  <w:rPrChange w:author="PC" w:date="2023-03-31T11:41:00Z" w:id="83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BAD0B3" w14:textId="77777777">
            <w:pPr>
              <w:rPr>
                <w:ins w:author="phetc" w:date="2023-02-13T15:44:00Z" w:id="8315"/>
                <w:rFonts w:ascii="Calibri" w:hAnsi="Calibri" w:cs="Calibri"/>
                <w:sz w:val="28"/>
                <w:rPrChange w:author="PC" w:date="2023-03-31T11:41:00Z" w:id="8316">
                  <w:rPr>
                    <w:ins w:author="phetc" w:date="2023-02-13T15:44:00Z" w:id="8317"/>
                    <w:rFonts w:ascii="Calibri" w:hAnsi="Calibri" w:cs="Calibri"/>
                    <w:color w:val="000000"/>
                    <w:sz w:val="28"/>
                  </w:rPr>
                </w:rPrChange>
              </w:rPr>
            </w:pPr>
            <w:ins w:author="phetc" w:date="2023-02-13T15:44:00Z" w:id="8318">
              <w:r w:rsidRPr="00357A8D">
                <w:rPr>
                  <w:rFonts w:ascii="Calibri" w:hAnsi="Calibri" w:cs="Calibri"/>
                  <w:sz w:val="28"/>
                  <w:rPrChange w:author="PC" w:date="2023-03-31T11:41:00Z" w:id="83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E5531E" w14:textId="77777777">
            <w:pPr>
              <w:rPr>
                <w:ins w:author="phetc" w:date="2023-02-13T15:44:00Z" w:id="8320"/>
                <w:rFonts w:ascii="Calibri" w:hAnsi="Calibri" w:cs="Calibri"/>
                <w:sz w:val="28"/>
                <w:rPrChange w:author="PC" w:date="2023-03-31T11:41:00Z" w:id="8321">
                  <w:rPr>
                    <w:ins w:author="phetc" w:date="2023-02-13T15:44:00Z" w:id="8322"/>
                    <w:rFonts w:ascii="Calibri" w:hAnsi="Calibri" w:cs="Calibri"/>
                    <w:color w:val="000000"/>
                    <w:sz w:val="28"/>
                  </w:rPr>
                </w:rPrChange>
              </w:rPr>
            </w:pPr>
            <w:ins w:author="phetc" w:date="2023-02-13T15:44:00Z" w:id="8323">
              <w:r w:rsidRPr="00357A8D">
                <w:rPr>
                  <w:rFonts w:ascii="Calibri" w:hAnsi="Calibri" w:cs="Calibri"/>
                  <w:sz w:val="28"/>
                  <w:rPrChange w:author="PC" w:date="2023-03-31T11:41:00Z" w:id="8324">
                    <w:rPr>
                      <w:rFonts w:ascii="Calibri" w:hAnsi="Calibri" w:cs="Calibri"/>
                      <w:color w:val="000000"/>
                      <w:sz w:val="28"/>
                    </w:rPr>
                  </w:rPrChange>
                </w:rPr>
                <w:t> </w:t>
              </w:r>
              <w:r w:rsidRPr="00357A8D">
                <w:rPr>
                  <w:rFonts w:ascii="Wingdings 2" w:hAnsi="Wingdings 2" w:eastAsia="Wingdings 2" w:cs="Wingdings 2"/>
                  <w:sz w:val="28"/>
                  <w:rPrChange w:author="PC" w:date="2023-03-31T11:41:00Z" w:id="83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B29BE9" w14:textId="77777777">
            <w:pPr>
              <w:rPr>
                <w:ins w:author="phetc" w:date="2023-02-13T15:44:00Z" w:id="8326"/>
                <w:rFonts w:ascii="Calibri" w:hAnsi="Calibri" w:cs="Calibri"/>
                <w:sz w:val="28"/>
                <w:rPrChange w:author="PC" w:date="2023-03-31T11:41:00Z" w:id="8327">
                  <w:rPr>
                    <w:ins w:author="phetc" w:date="2023-02-13T15:44:00Z" w:id="8328"/>
                    <w:rFonts w:ascii="Calibri" w:hAnsi="Calibri" w:cs="Calibri"/>
                    <w:color w:val="000000"/>
                    <w:sz w:val="28"/>
                  </w:rPr>
                </w:rPrChange>
              </w:rPr>
            </w:pPr>
            <w:ins w:author="phetc" w:date="2023-02-13T15:44:00Z" w:id="8329">
              <w:r w:rsidRPr="00357A8D">
                <w:rPr>
                  <w:rFonts w:ascii="Calibri" w:hAnsi="Calibri" w:cs="Calibri"/>
                  <w:sz w:val="28"/>
                  <w:rPrChange w:author="PC" w:date="2023-03-31T11:41:00Z" w:id="8330">
                    <w:rPr>
                      <w:rFonts w:ascii="Calibri" w:hAnsi="Calibri" w:cs="Calibri"/>
                      <w:color w:val="000000"/>
                      <w:sz w:val="28"/>
                    </w:rPr>
                  </w:rPrChange>
                </w:rPr>
                <w:t> </w:t>
              </w:r>
            </w:ins>
          </w:p>
        </w:tc>
      </w:tr>
      <w:tr w:rsidRPr="00357A8D" w:rsidR="00567CE2" w:rsidTr="00277A61" w14:paraId="75CF2FA4" w14:textId="77777777">
        <w:trPr>
          <w:trHeight w:val="430"/>
          <w:ins w:author="phetc" w:date="2023-02-13T15:44:00Z" w:id="833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1B7E829" w14:textId="77777777">
            <w:pPr>
              <w:rPr>
                <w:ins w:author="phetc" w:date="2023-02-13T15:44:00Z" w:id="8332"/>
                <w:rFonts w:ascii="Calibri" w:hAnsi="Calibri" w:cs="Calibri"/>
                <w:sz w:val="28"/>
                <w:rPrChange w:author="PC" w:date="2023-03-31T11:41:00Z" w:id="8333">
                  <w:rPr>
                    <w:ins w:author="phetc" w:date="2023-02-13T15:44:00Z" w:id="8334"/>
                    <w:rFonts w:ascii="Calibri" w:hAnsi="Calibri" w:cs="Calibri"/>
                    <w:color w:val="000000"/>
                    <w:sz w:val="28"/>
                  </w:rPr>
                </w:rPrChange>
              </w:rPr>
            </w:pPr>
            <w:ins w:author="phetc" w:date="2023-02-13T15:44:00Z" w:id="8335">
              <w:r w:rsidRPr="00357A8D">
                <w:rPr>
                  <w:rFonts w:ascii="TH Sarabun New" w:hAnsi="TH Sarabun New" w:eastAsia="Angsana New" w:cs="TH Sarabun New"/>
                  <w:sz w:val="28"/>
                  <w:cs/>
                  <w:rPrChange w:author="PC" w:date="2023-03-31T11:41:00Z" w:id="8336">
                    <w:rPr>
                      <w:rFonts w:ascii="TH Sarabun New" w:hAnsi="TH Sarabun New" w:eastAsia="Angsana New" w:cs="TH Sarabun New"/>
                      <w:color w:val="000000"/>
                      <w:sz w:val="28"/>
                      <w:cs/>
                    </w:rPr>
                  </w:rPrChange>
                </w:rPr>
                <w:t xml:space="preserve">ศ.522 เศรษฐศาสตร์ปริมาณ: ศึกษาเฉพาะเรื่อง 2   </w:t>
              </w:r>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522E89" w14:textId="77777777">
            <w:pPr>
              <w:rPr>
                <w:ins w:author="phetc" w:date="2023-02-13T15:44:00Z" w:id="8337"/>
                <w:rFonts w:ascii="Calibri" w:hAnsi="Calibri" w:cs="Calibri"/>
                <w:sz w:val="28"/>
                <w:rPrChange w:author="PC" w:date="2023-03-31T11:41:00Z" w:id="8338">
                  <w:rPr>
                    <w:ins w:author="phetc" w:date="2023-02-13T15:44:00Z" w:id="8339"/>
                    <w:rFonts w:ascii="Calibri" w:hAnsi="Calibri" w:cs="Calibri"/>
                    <w:color w:val="000000"/>
                    <w:sz w:val="28"/>
                  </w:rPr>
                </w:rPrChange>
              </w:rPr>
            </w:pPr>
            <w:ins w:author="phetc" w:date="2023-02-13T15:44:00Z" w:id="8340">
              <w:r w:rsidRPr="00357A8D">
                <w:rPr>
                  <w:rFonts w:ascii="Calibri" w:hAnsi="Calibri" w:cs="Calibri"/>
                  <w:sz w:val="28"/>
                  <w:rPrChange w:author="PC" w:date="2023-03-31T11:41:00Z" w:id="8341">
                    <w:rPr>
                      <w:rFonts w:ascii="Calibri" w:hAnsi="Calibri" w:cs="Calibri"/>
                      <w:color w:val="000000"/>
                      <w:sz w:val="28"/>
                    </w:rPr>
                  </w:rPrChange>
                </w:rPr>
                <w:t> </w:t>
              </w:r>
              <w:r w:rsidRPr="00357A8D">
                <w:rPr>
                  <w:rFonts w:ascii="Wingdings 2" w:hAnsi="Wingdings 2" w:eastAsia="Wingdings 2" w:cs="Wingdings 2"/>
                  <w:sz w:val="28"/>
                  <w:rPrChange w:author="PC" w:date="2023-03-31T11:41:00Z" w:id="83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CFF5BE" w14:textId="77777777">
            <w:pPr>
              <w:rPr>
                <w:ins w:author="phetc" w:date="2023-02-13T15:44:00Z" w:id="8343"/>
                <w:rFonts w:ascii="Calibri" w:hAnsi="Calibri" w:cs="Calibri"/>
                <w:sz w:val="28"/>
                <w:rPrChange w:author="PC" w:date="2023-03-31T11:41:00Z" w:id="8344">
                  <w:rPr>
                    <w:ins w:author="phetc" w:date="2023-02-13T15:44:00Z" w:id="8345"/>
                    <w:rFonts w:ascii="Calibri" w:hAnsi="Calibri" w:cs="Calibri"/>
                    <w:color w:val="000000"/>
                    <w:sz w:val="28"/>
                  </w:rPr>
                </w:rPrChange>
              </w:rPr>
            </w:pPr>
            <w:ins w:author="phetc" w:date="2023-02-13T15:44:00Z" w:id="8346">
              <w:r w:rsidRPr="00357A8D">
                <w:rPr>
                  <w:rFonts w:ascii="Calibri" w:hAnsi="Calibri" w:cs="Calibri"/>
                  <w:sz w:val="28"/>
                  <w:rPrChange w:author="PC" w:date="2023-03-31T11:41:00Z" w:id="8347">
                    <w:rPr>
                      <w:rFonts w:ascii="Calibri" w:hAnsi="Calibri" w:cs="Calibri"/>
                      <w:color w:val="000000"/>
                      <w:sz w:val="28"/>
                    </w:rPr>
                  </w:rPrChange>
                </w:rPr>
                <w:t> </w:t>
              </w:r>
              <w:r w:rsidRPr="00357A8D">
                <w:rPr>
                  <w:rFonts w:ascii="Wingdings 2" w:hAnsi="Wingdings 2" w:eastAsia="Wingdings 2" w:cs="Wingdings 2"/>
                  <w:sz w:val="28"/>
                  <w:rPrChange w:author="PC" w:date="2023-03-31T11:41:00Z" w:id="83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135ECB" w14:textId="77777777">
            <w:pPr>
              <w:rPr>
                <w:ins w:author="phetc" w:date="2023-02-13T15:44:00Z" w:id="8349"/>
                <w:rFonts w:ascii="Calibri" w:hAnsi="Calibri" w:cs="Calibri"/>
                <w:sz w:val="28"/>
                <w:rPrChange w:author="PC" w:date="2023-03-31T11:41:00Z" w:id="8350">
                  <w:rPr>
                    <w:ins w:author="phetc" w:date="2023-02-13T15:44:00Z" w:id="8351"/>
                    <w:rFonts w:ascii="Calibri" w:hAnsi="Calibri" w:cs="Calibri"/>
                    <w:color w:val="000000"/>
                    <w:sz w:val="28"/>
                  </w:rPr>
                </w:rPrChange>
              </w:rPr>
            </w:pPr>
            <w:ins w:author="phetc" w:date="2023-02-13T15:44:00Z" w:id="8352">
              <w:r w:rsidRPr="00357A8D">
                <w:rPr>
                  <w:rFonts w:ascii="Calibri" w:hAnsi="Calibri" w:cs="Calibri"/>
                  <w:sz w:val="28"/>
                  <w:rPrChange w:author="PC" w:date="2023-03-31T11:41:00Z" w:id="83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286824" w14:textId="77777777">
            <w:pPr>
              <w:rPr>
                <w:ins w:author="phetc" w:date="2023-02-13T15:44:00Z" w:id="8354"/>
                <w:rFonts w:ascii="Calibri" w:hAnsi="Calibri" w:cs="Calibri"/>
                <w:sz w:val="28"/>
                <w:rPrChange w:author="PC" w:date="2023-03-31T11:41:00Z" w:id="8355">
                  <w:rPr>
                    <w:ins w:author="phetc" w:date="2023-02-13T15:44:00Z" w:id="8356"/>
                    <w:rFonts w:ascii="Calibri" w:hAnsi="Calibri" w:cs="Calibri"/>
                    <w:color w:val="000000"/>
                    <w:sz w:val="28"/>
                  </w:rPr>
                </w:rPrChange>
              </w:rPr>
            </w:pPr>
            <w:ins w:author="phetc" w:date="2023-02-13T15:44:00Z" w:id="8357">
              <w:r w:rsidRPr="00357A8D">
                <w:rPr>
                  <w:rFonts w:ascii="Calibri" w:hAnsi="Calibri" w:cs="Calibri"/>
                  <w:sz w:val="28"/>
                  <w:rPrChange w:author="PC" w:date="2023-03-31T11:41:00Z" w:id="8358">
                    <w:rPr>
                      <w:rFonts w:ascii="Calibri" w:hAnsi="Calibri" w:cs="Calibri"/>
                      <w:color w:val="000000"/>
                      <w:sz w:val="28"/>
                    </w:rPr>
                  </w:rPrChange>
                </w:rPr>
                <w:t> </w:t>
              </w:r>
              <w:r w:rsidRPr="00357A8D">
                <w:rPr>
                  <w:rFonts w:ascii="Wingdings 2" w:hAnsi="Wingdings 2" w:eastAsia="Wingdings 2" w:cs="Wingdings 2"/>
                  <w:sz w:val="28"/>
                  <w:rPrChange w:author="PC" w:date="2023-03-31T11:41:00Z" w:id="83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2FF11D" w14:textId="77777777">
            <w:pPr>
              <w:rPr>
                <w:ins w:author="phetc" w:date="2023-02-13T15:44:00Z" w:id="8360"/>
                <w:rFonts w:ascii="Calibri" w:hAnsi="Calibri" w:cs="Calibri"/>
                <w:sz w:val="28"/>
                <w:rPrChange w:author="PC" w:date="2023-03-31T11:41:00Z" w:id="8361">
                  <w:rPr>
                    <w:ins w:author="phetc" w:date="2023-02-13T15:44:00Z" w:id="8362"/>
                    <w:rFonts w:ascii="Calibri" w:hAnsi="Calibri" w:cs="Calibri"/>
                    <w:color w:val="000000"/>
                    <w:sz w:val="28"/>
                  </w:rPr>
                </w:rPrChange>
              </w:rPr>
            </w:pPr>
            <w:ins w:author="phetc" w:date="2023-02-13T15:44:00Z" w:id="8363">
              <w:r w:rsidRPr="00357A8D">
                <w:rPr>
                  <w:rFonts w:ascii="Calibri" w:hAnsi="Calibri" w:cs="Calibri"/>
                  <w:sz w:val="28"/>
                  <w:rPrChange w:author="PC" w:date="2023-03-31T11:41:00Z" w:id="8364">
                    <w:rPr>
                      <w:rFonts w:ascii="Calibri" w:hAnsi="Calibri" w:cs="Calibri"/>
                      <w:color w:val="000000"/>
                      <w:sz w:val="28"/>
                    </w:rPr>
                  </w:rPrChange>
                </w:rPr>
                <w:t> </w:t>
              </w:r>
              <w:r w:rsidRPr="00357A8D">
                <w:rPr>
                  <w:rFonts w:ascii="Wingdings 2" w:hAnsi="Wingdings 2" w:eastAsia="Wingdings 2" w:cs="Wingdings 2"/>
                  <w:sz w:val="28"/>
                  <w:rPrChange w:author="PC" w:date="2023-03-31T11:41:00Z" w:id="83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41BCAD" w14:textId="77777777">
            <w:pPr>
              <w:rPr>
                <w:ins w:author="phetc" w:date="2023-02-13T15:44:00Z" w:id="8366"/>
                <w:rFonts w:ascii="Calibri" w:hAnsi="Calibri" w:cs="Calibri"/>
                <w:sz w:val="28"/>
                <w:rPrChange w:author="PC" w:date="2023-03-31T11:41:00Z" w:id="8367">
                  <w:rPr>
                    <w:ins w:author="phetc" w:date="2023-02-13T15:44:00Z" w:id="8368"/>
                    <w:rFonts w:ascii="Calibri" w:hAnsi="Calibri" w:cs="Calibri"/>
                    <w:color w:val="000000"/>
                    <w:sz w:val="28"/>
                  </w:rPr>
                </w:rPrChange>
              </w:rPr>
            </w:pPr>
            <w:ins w:author="phetc" w:date="2023-02-13T15:44:00Z" w:id="8369">
              <w:r w:rsidRPr="00357A8D">
                <w:rPr>
                  <w:rFonts w:ascii="Calibri" w:hAnsi="Calibri" w:cs="Calibri"/>
                  <w:sz w:val="28"/>
                  <w:rPrChange w:author="PC" w:date="2023-03-31T11:41:00Z" w:id="8370">
                    <w:rPr>
                      <w:rFonts w:ascii="Calibri" w:hAnsi="Calibri" w:cs="Calibri"/>
                      <w:color w:val="000000"/>
                      <w:sz w:val="28"/>
                    </w:rPr>
                  </w:rPrChange>
                </w:rPr>
                <w:t> </w:t>
              </w:r>
              <w:r w:rsidRPr="00357A8D">
                <w:rPr>
                  <w:rFonts w:ascii="Wingdings 2" w:hAnsi="Wingdings 2" w:eastAsia="Wingdings 2" w:cs="Wingdings 2"/>
                  <w:sz w:val="28"/>
                  <w:rPrChange w:author="PC" w:date="2023-03-31T11:41:00Z" w:id="83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F01C34" w14:textId="77777777">
            <w:pPr>
              <w:rPr>
                <w:ins w:author="phetc" w:date="2023-02-13T15:44:00Z" w:id="8372"/>
                <w:rFonts w:ascii="Calibri" w:hAnsi="Calibri" w:cs="Calibri"/>
                <w:sz w:val="28"/>
                <w:rPrChange w:author="PC" w:date="2023-03-31T11:41:00Z" w:id="8373">
                  <w:rPr>
                    <w:ins w:author="phetc" w:date="2023-02-13T15:44:00Z" w:id="8374"/>
                    <w:rFonts w:ascii="Calibri" w:hAnsi="Calibri" w:cs="Calibri"/>
                    <w:color w:val="000000"/>
                    <w:sz w:val="28"/>
                  </w:rPr>
                </w:rPrChange>
              </w:rPr>
            </w:pPr>
            <w:ins w:author="phetc" w:date="2023-02-13T15:44:00Z" w:id="8375">
              <w:r w:rsidRPr="00357A8D">
                <w:rPr>
                  <w:rFonts w:ascii="Calibri" w:hAnsi="Calibri" w:cs="Calibri"/>
                  <w:sz w:val="28"/>
                  <w:rPrChange w:author="PC" w:date="2023-03-31T11:41:00Z" w:id="8376">
                    <w:rPr>
                      <w:rFonts w:ascii="Calibri" w:hAnsi="Calibri" w:cs="Calibri"/>
                      <w:color w:val="000000"/>
                      <w:sz w:val="28"/>
                    </w:rPr>
                  </w:rPrChange>
                </w:rPr>
                <w:t> </w:t>
              </w:r>
              <w:r w:rsidRPr="00357A8D">
                <w:rPr>
                  <w:rFonts w:ascii="Wingdings 2" w:hAnsi="Wingdings 2" w:eastAsia="Wingdings 2" w:cs="Wingdings 2"/>
                  <w:sz w:val="28"/>
                  <w:rPrChange w:author="PC" w:date="2023-03-31T11:41:00Z" w:id="83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76CB56" w14:textId="77777777">
            <w:pPr>
              <w:rPr>
                <w:ins w:author="phetc" w:date="2023-02-13T15:44:00Z" w:id="8378"/>
                <w:rFonts w:ascii="Calibri" w:hAnsi="Calibri" w:cs="Calibri"/>
                <w:sz w:val="28"/>
                <w:rPrChange w:author="PC" w:date="2023-03-31T11:41:00Z" w:id="8379">
                  <w:rPr>
                    <w:ins w:author="phetc" w:date="2023-02-13T15:44:00Z" w:id="8380"/>
                    <w:rFonts w:ascii="Calibri" w:hAnsi="Calibri" w:cs="Calibri"/>
                    <w:color w:val="000000"/>
                    <w:sz w:val="28"/>
                  </w:rPr>
                </w:rPrChange>
              </w:rPr>
            </w:pPr>
            <w:ins w:author="phetc" w:date="2023-02-13T15:44:00Z" w:id="8381">
              <w:r w:rsidRPr="00357A8D">
                <w:rPr>
                  <w:rFonts w:ascii="Calibri" w:hAnsi="Calibri" w:cs="Calibri"/>
                  <w:sz w:val="28"/>
                  <w:rPrChange w:author="PC" w:date="2023-03-31T11:41:00Z" w:id="8382">
                    <w:rPr>
                      <w:rFonts w:ascii="Calibri" w:hAnsi="Calibri" w:cs="Calibri"/>
                      <w:color w:val="000000"/>
                      <w:sz w:val="28"/>
                    </w:rPr>
                  </w:rPrChange>
                </w:rPr>
                <w:t> </w:t>
              </w:r>
              <w:r w:rsidRPr="00357A8D">
                <w:rPr>
                  <w:rFonts w:ascii="Wingdings 2" w:hAnsi="Wingdings 2" w:eastAsia="Wingdings 2" w:cs="Wingdings 2"/>
                  <w:sz w:val="28"/>
                  <w:rPrChange w:author="PC" w:date="2023-03-31T11:41:00Z" w:id="83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6370EB" w14:textId="77777777">
            <w:pPr>
              <w:rPr>
                <w:ins w:author="phetc" w:date="2023-02-13T15:44:00Z" w:id="8384"/>
                <w:rFonts w:ascii="Calibri" w:hAnsi="Calibri" w:cs="Calibri"/>
                <w:sz w:val="28"/>
                <w:rPrChange w:author="PC" w:date="2023-03-31T11:41:00Z" w:id="8385">
                  <w:rPr>
                    <w:ins w:author="phetc" w:date="2023-02-13T15:44:00Z" w:id="8386"/>
                    <w:rFonts w:ascii="Calibri" w:hAnsi="Calibri" w:cs="Calibri"/>
                    <w:color w:val="000000"/>
                    <w:sz w:val="28"/>
                  </w:rPr>
                </w:rPrChange>
              </w:rPr>
            </w:pPr>
            <w:ins w:author="phetc" w:date="2023-02-13T15:44:00Z" w:id="8387">
              <w:r w:rsidRPr="00357A8D">
                <w:rPr>
                  <w:rFonts w:ascii="Calibri" w:hAnsi="Calibri" w:cs="Calibri"/>
                  <w:sz w:val="28"/>
                  <w:rPrChange w:author="PC" w:date="2023-03-31T11:41:00Z" w:id="83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EFB692" w14:textId="77777777">
            <w:pPr>
              <w:rPr>
                <w:ins w:author="phetc" w:date="2023-02-13T15:44:00Z" w:id="8389"/>
                <w:rFonts w:ascii="Calibri" w:hAnsi="Calibri" w:cs="Calibri"/>
                <w:sz w:val="28"/>
                <w:rPrChange w:author="PC" w:date="2023-03-31T11:41:00Z" w:id="8390">
                  <w:rPr>
                    <w:ins w:author="phetc" w:date="2023-02-13T15:44:00Z" w:id="8391"/>
                    <w:rFonts w:ascii="Calibri" w:hAnsi="Calibri" w:cs="Calibri"/>
                    <w:color w:val="000000"/>
                    <w:sz w:val="28"/>
                  </w:rPr>
                </w:rPrChange>
              </w:rPr>
            </w:pPr>
            <w:ins w:author="phetc" w:date="2023-02-13T15:44:00Z" w:id="8392">
              <w:r w:rsidRPr="00357A8D">
                <w:rPr>
                  <w:rFonts w:ascii="Calibri" w:hAnsi="Calibri" w:cs="Calibri"/>
                  <w:sz w:val="28"/>
                  <w:rPrChange w:author="PC" w:date="2023-03-31T11:41:00Z" w:id="8393">
                    <w:rPr>
                      <w:rFonts w:ascii="Calibri" w:hAnsi="Calibri" w:cs="Calibri"/>
                      <w:color w:val="000000"/>
                      <w:sz w:val="28"/>
                    </w:rPr>
                  </w:rPrChange>
                </w:rPr>
                <w:t> </w:t>
              </w:r>
              <w:r w:rsidRPr="00357A8D">
                <w:rPr>
                  <w:rFonts w:ascii="Wingdings 2" w:hAnsi="Wingdings 2" w:eastAsia="Wingdings 2" w:cs="Wingdings 2"/>
                  <w:sz w:val="28"/>
                  <w:rPrChange w:author="PC" w:date="2023-03-31T11:41:00Z" w:id="83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3BD8A7" w14:textId="77777777">
            <w:pPr>
              <w:rPr>
                <w:ins w:author="phetc" w:date="2023-02-13T15:44:00Z" w:id="8395"/>
                <w:rFonts w:ascii="Calibri" w:hAnsi="Calibri" w:cs="Calibri"/>
                <w:sz w:val="28"/>
                <w:rPrChange w:author="PC" w:date="2023-03-31T11:41:00Z" w:id="8396">
                  <w:rPr>
                    <w:ins w:author="phetc" w:date="2023-02-13T15:44:00Z" w:id="8397"/>
                    <w:rFonts w:ascii="Calibri" w:hAnsi="Calibri" w:cs="Calibri"/>
                    <w:color w:val="000000"/>
                    <w:sz w:val="28"/>
                  </w:rPr>
                </w:rPrChange>
              </w:rPr>
            </w:pPr>
            <w:ins w:author="phetc" w:date="2023-02-13T15:44:00Z" w:id="8398">
              <w:r w:rsidRPr="00357A8D">
                <w:rPr>
                  <w:rFonts w:ascii="Calibri" w:hAnsi="Calibri" w:cs="Calibri"/>
                  <w:sz w:val="28"/>
                  <w:rPrChange w:author="PC" w:date="2023-03-31T11:41:00Z" w:id="83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F361CD" w14:textId="77777777">
            <w:pPr>
              <w:rPr>
                <w:ins w:author="phetc" w:date="2023-02-13T15:44:00Z" w:id="8400"/>
                <w:rFonts w:ascii="Calibri" w:hAnsi="Calibri" w:cs="Calibri"/>
                <w:sz w:val="28"/>
                <w:rPrChange w:author="PC" w:date="2023-03-31T11:41:00Z" w:id="8401">
                  <w:rPr>
                    <w:ins w:author="phetc" w:date="2023-02-13T15:44:00Z" w:id="8402"/>
                    <w:rFonts w:ascii="Calibri" w:hAnsi="Calibri" w:cs="Calibri"/>
                    <w:color w:val="000000"/>
                    <w:sz w:val="28"/>
                  </w:rPr>
                </w:rPrChange>
              </w:rPr>
            </w:pPr>
            <w:ins w:author="phetc" w:date="2023-02-13T15:44:00Z" w:id="8403">
              <w:r w:rsidRPr="00357A8D">
                <w:rPr>
                  <w:rFonts w:ascii="Calibri" w:hAnsi="Calibri" w:cs="Calibri"/>
                  <w:sz w:val="28"/>
                  <w:rPrChange w:author="PC" w:date="2023-03-31T11:41:00Z" w:id="8404">
                    <w:rPr>
                      <w:rFonts w:ascii="Calibri" w:hAnsi="Calibri" w:cs="Calibri"/>
                      <w:color w:val="000000"/>
                      <w:sz w:val="28"/>
                    </w:rPr>
                  </w:rPrChange>
                </w:rPr>
                <w:t> </w:t>
              </w:r>
              <w:r w:rsidRPr="00357A8D">
                <w:rPr>
                  <w:rFonts w:ascii="Wingdings 2" w:hAnsi="Wingdings 2" w:eastAsia="Wingdings 2" w:cs="Wingdings 2"/>
                  <w:sz w:val="28"/>
                  <w:rPrChange w:author="PC" w:date="2023-03-31T11:41:00Z" w:id="84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FBB4DC" w14:textId="77777777">
            <w:pPr>
              <w:rPr>
                <w:ins w:author="phetc" w:date="2023-02-13T15:44:00Z" w:id="8406"/>
                <w:rFonts w:ascii="Calibri" w:hAnsi="Calibri" w:cs="Calibri"/>
                <w:sz w:val="28"/>
                <w:rPrChange w:author="PC" w:date="2023-03-31T11:41:00Z" w:id="8407">
                  <w:rPr>
                    <w:ins w:author="phetc" w:date="2023-02-13T15:44:00Z" w:id="8408"/>
                    <w:rFonts w:ascii="Calibri" w:hAnsi="Calibri" w:cs="Calibri"/>
                    <w:color w:val="000000"/>
                    <w:sz w:val="28"/>
                  </w:rPr>
                </w:rPrChange>
              </w:rPr>
            </w:pPr>
            <w:ins w:author="phetc" w:date="2023-02-13T15:44:00Z" w:id="8409">
              <w:r w:rsidRPr="00357A8D">
                <w:rPr>
                  <w:rFonts w:ascii="Calibri" w:hAnsi="Calibri" w:cs="Calibri"/>
                  <w:sz w:val="28"/>
                  <w:rPrChange w:author="PC" w:date="2023-03-31T11:41:00Z" w:id="8410">
                    <w:rPr>
                      <w:rFonts w:ascii="Calibri" w:hAnsi="Calibri" w:cs="Calibri"/>
                      <w:color w:val="000000"/>
                      <w:sz w:val="28"/>
                    </w:rPr>
                  </w:rPrChange>
                </w:rPr>
                <w:t> </w:t>
              </w:r>
              <w:r w:rsidRPr="00357A8D">
                <w:rPr>
                  <w:rFonts w:ascii="Wingdings 2" w:hAnsi="Wingdings 2" w:eastAsia="Wingdings 2" w:cs="Wingdings 2"/>
                  <w:sz w:val="28"/>
                  <w:rPrChange w:author="PC" w:date="2023-03-31T11:41:00Z" w:id="84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564F63" w14:textId="77777777">
            <w:pPr>
              <w:rPr>
                <w:ins w:author="phetc" w:date="2023-02-13T15:44:00Z" w:id="8412"/>
                <w:rFonts w:ascii="Calibri" w:hAnsi="Calibri" w:cs="Calibri"/>
                <w:sz w:val="28"/>
                <w:rPrChange w:author="PC" w:date="2023-03-31T11:41:00Z" w:id="8413">
                  <w:rPr>
                    <w:ins w:author="phetc" w:date="2023-02-13T15:44:00Z" w:id="8414"/>
                    <w:rFonts w:ascii="Calibri" w:hAnsi="Calibri" w:cs="Calibri"/>
                    <w:color w:val="000000"/>
                    <w:sz w:val="28"/>
                  </w:rPr>
                </w:rPrChange>
              </w:rPr>
            </w:pPr>
            <w:ins w:author="phetc" w:date="2023-02-13T15:44:00Z" w:id="8415">
              <w:r w:rsidRPr="00357A8D">
                <w:rPr>
                  <w:rFonts w:ascii="Calibri" w:hAnsi="Calibri" w:cs="Calibri"/>
                  <w:sz w:val="28"/>
                  <w:rPrChange w:author="PC" w:date="2023-03-31T11:41:00Z" w:id="84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305F5C" w14:textId="77777777">
            <w:pPr>
              <w:rPr>
                <w:ins w:author="phetc" w:date="2023-02-13T15:44:00Z" w:id="8417"/>
                <w:rFonts w:ascii="Calibri" w:hAnsi="Calibri" w:cs="Calibri"/>
                <w:sz w:val="28"/>
                <w:rPrChange w:author="PC" w:date="2023-03-31T11:41:00Z" w:id="8418">
                  <w:rPr>
                    <w:ins w:author="phetc" w:date="2023-02-13T15:44:00Z" w:id="8419"/>
                    <w:rFonts w:ascii="Calibri" w:hAnsi="Calibri" w:cs="Calibri"/>
                    <w:color w:val="000000"/>
                    <w:sz w:val="28"/>
                  </w:rPr>
                </w:rPrChange>
              </w:rPr>
            </w:pPr>
            <w:ins w:author="phetc" w:date="2023-02-13T15:44:00Z" w:id="8420">
              <w:r w:rsidRPr="00357A8D">
                <w:rPr>
                  <w:rFonts w:ascii="Calibri" w:hAnsi="Calibri" w:cs="Calibri"/>
                  <w:sz w:val="28"/>
                  <w:rPrChange w:author="PC" w:date="2023-03-31T11:41:00Z" w:id="8421">
                    <w:rPr>
                      <w:rFonts w:ascii="Calibri" w:hAnsi="Calibri" w:cs="Calibri"/>
                      <w:color w:val="000000"/>
                      <w:sz w:val="28"/>
                    </w:rPr>
                  </w:rPrChange>
                </w:rPr>
                <w:t> </w:t>
              </w:r>
              <w:r w:rsidRPr="00357A8D">
                <w:rPr>
                  <w:rFonts w:ascii="Wingdings 2" w:hAnsi="Wingdings 2" w:eastAsia="Wingdings 2" w:cs="Wingdings 2"/>
                  <w:sz w:val="28"/>
                  <w:rPrChange w:author="PC" w:date="2023-03-31T11:41:00Z" w:id="84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C71075" w14:textId="77777777">
            <w:pPr>
              <w:rPr>
                <w:ins w:author="phetc" w:date="2023-02-13T15:44:00Z" w:id="8423"/>
                <w:rFonts w:ascii="Calibri" w:hAnsi="Calibri" w:cs="Calibri"/>
                <w:sz w:val="28"/>
                <w:rPrChange w:author="PC" w:date="2023-03-31T11:41:00Z" w:id="8424">
                  <w:rPr>
                    <w:ins w:author="phetc" w:date="2023-02-13T15:44:00Z" w:id="8425"/>
                    <w:rFonts w:ascii="Calibri" w:hAnsi="Calibri" w:cs="Calibri"/>
                    <w:color w:val="000000"/>
                    <w:sz w:val="28"/>
                  </w:rPr>
                </w:rPrChange>
              </w:rPr>
            </w:pPr>
            <w:ins w:author="phetc" w:date="2023-02-13T15:44:00Z" w:id="8426">
              <w:r w:rsidRPr="00357A8D">
                <w:rPr>
                  <w:rFonts w:ascii="Calibri" w:hAnsi="Calibri" w:cs="Calibri"/>
                  <w:sz w:val="28"/>
                  <w:rPrChange w:author="PC" w:date="2023-03-31T11:41:00Z" w:id="8427">
                    <w:rPr>
                      <w:rFonts w:ascii="Calibri" w:hAnsi="Calibri" w:cs="Calibri"/>
                      <w:color w:val="000000"/>
                      <w:sz w:val="28"/>
                    </w:rPr>
                  </w:rPrChange>
                </w:rPr>
                <w:t> </w:t>
              </w:r>
            </w:ins>
          </w:p>
        </w:tc>
      </w:tr>
      <w:tr w:rsidRPr="00357A8D" w:rsidR="00567CE2" w:rsidTr="00277A61" w14:paraId="69608CF4" w14:textId="77777777">
        <w:trPr>
          <w:trHeight w:val="430"/>
          <w:ins w:author="phetc" w:date="2023-02-13T15:44:00Z" w:id="8428"/>
        </w:trPr>
        <w:tc>
          <w:tcPr>
            <w:tcW w:w="4261" w:type="dxa"/>
            <w:tcBorders>
              <w:top w:val="nil"/>
              <w:left w:val="single" w:color="auto" w:sz="4" w:space="0"/>
              <w:bottom w:val="single" w:color="auto" w:sz="4" w:space="0"/>
              <w:right w:val="single" w:color="auto" w:sz="4" w:space="0"/>
            </w:tcBorders>
            <w:shd w:val="clear" w:color="auto" w:fill="auto"/>
            <w:noWrap/>
            <w:vAlign w:val="bottom"/>
            <w:hideMark/>
          </w:tcPr>
          <w:p w:rsidRPr="00357A8D" w:rsidR="00BD3F6C" w:rsidRDefault="00BD3F6C" w14:paraId="2863B04C" w14:textId="77777777">
            <w:pPr>
              <w:contextualSpacing/>
              <w:rPr>
                <w:ins w:author="phetc" w:date="2023-02-13T15:44:00Z" w:id="8429"/>
                <w:rFonts w:ascii="Calibri" w:hAnsi="Calibri" w:cs="Calibri"/>
                <w:sz w:val="28"/>
                <w:rPrChange w:author="PC" w:date="2023-03-31T11:41:00Z" w:id="8430">
                  <w:rPr>
                    <w:ins w:author="phetc" w:date="2023-02-13T15:44:00Z" w:id="8431"/>
                    <w:rFonts w:ascii="Calibri" w:hAnsi="Calibri" w:cs="Calibri"/>
                    <w:color w:val="000000"/>
                    <w:sz w:val="28"/>
                  </w:rPr>
                </w:rPrChange>
              </w:rPr>
            </w:pPr>
            <w:ins w:author="phetc" w:date="2023-02-13T15:44:00Z" w:id="8432">
              <w:r w:rsidRPr="00357A8D">
                <w:rPr>
                  <w:rFonts w:ascii="Calibri" w:hAnsi="Calibri" w:cs="Calibri"/>
                  <w:sz w:val="28"/>
                  <w:rPrChange w:author="PC" w:date="2023-03-31T11:41:00Z" w:id="8433">
                    <w:rPr>
                      <w:rFonts w:ascii="Calibri" w:hAnsi="Calibri" w:cs="Calibri"/>
                      <w:color w:val="000000"/>
                      <w:sz w:val="28"/>
                    </w:rPr>
                  </w:rPrChange>
                </w:rPr>
                <w:t> </w:t>
              </w:r>
              <w:r w:rsidRPr="00357A8D">
                <w:rPr>
                  <w:rFonts w:ascii="TH Sarabun New" w:hAnsi="TH Sarabun New" w:cs="TH Sarabun New"/>
                  <w:b/>
                  <w:bCs/>
                  <w:sz w:val="28"/>
                  <w:u w:val="single"/>
                  <w:cs/>
                </w:rPr>
                <w:t>หมวดเศรษฐศาสตร์การเงิน (หมวด 3)</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6F280E" w14:textId="77777777">
            <w:pPr>
              <w:rPr>
                <w:ins w:author="phetc" w:date="2023-02-13T15:44:00Z" w:id="8434"/>
                <w:rFonts w:ascii="Calibri" w:hAnsi="Calibri" w:cs="Calibri"/>
                <w:sz w:val="28"/>
                <w:rPrChange w:author="PC" w:date="2023-03-31T11:41:00Z" w:id="8435">
                  <w:rPr>
                    <w:ins w:author="phetc" w:date="2023-02-13T15:44:00Z" w:id="8436"/>
                    <w:rFonts w:ascii="Calibri" w:hAnsi="Calibri" w:cs="Calibri"/>
                    <w:color w:val="000000"/>
                    <w:sz w:val="28"/>
                  </w:rPr>
                </w:rPrChange>
              </w:rPr>
            </w:pPr>
            <w:ins w:author="phetc" w:date="2023-02-13T15:44:00Z" w:id="8437">
              <w:r w:rsidRPr="00357A8D">
                <w:rPr>
                  <w:rFonts w:ascii="Calibri" w:hAnsi="Calibri" w:cs="Calibri"/>
                  <w:sz w:val="28"/>
                  <w:rPrChange w:author="PC" w:date="2023-03-31T11:41:00Z" w:id="84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606FC3" w14:textId="77777777">
            <w:pPr>
              <w:rPr>
                <w:ins w:author="phetc" w:date="2023-02-13T15:44:00Z" w:id="8439"/>
                <w:rFonts w:ascii="Calibri" w:hAnsi="Calibri" w:cs="Calibri"/>
                <w:sz w:val="28"/>
                <w:rPrChange w:author="PC" w:date="2023-03-31T11:41:00Z" w:id="8440">
                  <w:rPr>
                    <w:ins w:author="phetc" w:date="2023-02-13T15:44:00Z" w:id="8441"/>
                    <w:rFonts w:ascii="Calibri" w:hAnsi="Calibri" w:cs="Calibri"/>
                    <w:color w:val="000000"/>
                    <w:sz w:val="28"/>
                  </w:rPr>
                </w:rPrChange>
              </w:rPr>
            </w:pPr>
            <w:ins w:author="phetc" w:date="2023-02-13T15:44:00Z" w:id="8442">
              <w:r w:rsidRPr="00357A8D">
                <w:rPr>
                  <w:rFonts w:ascii="Calibri" w:hAnsi="Calibri" w:cs="Calibri"/>
                  <w:sz w:val="28"/>
                  <w:rPrChange w:author="PC" w:date="2023-03-31T11:41:00Z" w:id="84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AC5B0A" w14:textId="77777777">
            <w:pPr>
              <w:rPr>
                <w:ins w:author="phetc" w:date="2023-02-13T15:44:00Z" w:id="8444"/>
                <w:rFonts w:ascii="Calibri" w:hAnsi="Calibri" w:cs="Calibri"/>
                <w:sz w:val="28"/>
                <w:rPrChange w:author="PC" w:date="2023-03-31T11:41:00Z" w:id="8445">
                  <w:rPr>
                    <w:ins w:author="phetc" w:date="2023-02-13T15:44:00Z" w:id="8446"/>
                    <w:rFonts w:ascii="Calibri" w:hAnsi="Calibri" w:cs="Calibri"/>
                    <w:color w:val="000000"/>
                    <w:sz w:val="28"/>
                  </w:rPr>
                </w:rPrChange>
              </w:rPr>
            </w:pPr>
            <w:ins w:author="phetc" w:date="2023-02-13T15:44:00Z" w:id="8447">
              <w:r w:rsidRPr="00357A8D">
                <w:rPr>
                  <w:rFonts w:ascii="Calibri" w:hAnsi="Calibri" w:cs="Calibri"/>
                  <w:sz w:val="28"/>
                  <w:rPrChange w:author="PC" w:date="2023-03-31T11:41:00Z" w:id="84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2D683E" w14:textId="77777777">
            <w:pPr>
              <w:rPr>
                <w:ins w:author="phetc" w:date="2023-02-13T15:44:00Z" w:id="8449"/>
                <w:rFonts w:ascii="Calibri" w:hAnsi="Calibri" w:cs="Calibri"/>
                <w:sz w:val="28"/>
                <w:rPrChange w:author="PC" w:date="2023-03-31T11:41:00Z" w:id="8450">
                  <w:rPr>
                    <w:ins w:author="phetc" w:date="2023-02-13T15:44:00Z" w:id="8451"/>
                    <w:rFonts w:ascii="Calibri" w:hAnsi="Calibri" w:cs="Calibri"/>
                    <w:color w:val="000000"/>
                    <w:sz w:val="28"/>
                  </w:rPr>
                </w:rPrChange>
              </w:rPr>
            </w:pPr>
            <w:ins w:author="phetc" w:date="2023-02-13T15:44:00Z" w:id="8452">
              <w:r w:rsidRPr="00357A8D">
                <w:rPr>
                  <w:rFonts w:ascii="Calibri" w:hAnsi="Calibri" w:cs="Calibri"/>
                  <w:sz w:val="28"/>
                  <w:rPrChange w:author="PC" w:date="2023-03-31T11:41:00Z" w:id="84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051C05" w14:textId="77777777">
            <w:pPr>
              <w:rPr>
                <w:ins w:author="phetc" w:date="2023-02-13T15:44:00Z" w:id="8454"/>
                <w:rFonts w:ascii="Calibri" w:hAnsi="Calibri" w:cs="Calibri"/>
                <w:sz w:val="28"/>
                <w:rPrChange w:author="PC" w:date="2023-03-31T11:41:00Z" w:id="8455">
                  <w:rPr>
                    <w:ins w:author="phetc" w:date="2023-02-13T15:44:00Z" w:id="8456"/>
                    <w:rFonts w:ascii="Calibri" w:hAnsi="Calibri" w:cs="Calibri"/>
                    <w:color w:val="000000"/>
                    <w:sz w:val="28"/>
                  </w:rPr>
                </w:rPrChange>
              </w:rPr>
            </w:pPr>
            <w:ins w:author="phetc" w:date="2023-02-13T15:44:00Z" w:id="8457">
              <w:r w:rsidRPr="00357A8D">
                <w:rPr>
                  <w:rFonts w:ascii="Calibri" w:hAnsi="Calibri" w:cs="Calibri"/>
                  <w:sz w:val="28"/>
                  <w:rPrChange w:author="PC" w:date="2023-03-31T11:41:00Z" w:id="845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10AB48" w14:textId="77777777">
            <w:pPr>
              <w:rPr>
                <w:ins w:author="phetc" w:date="2023-02-13T15:44:00Z" w:id="8459"/>
                <w:rFonts w:ascii="Calibri" w:hAnsi="Calibri" w:cs="Calibri"/>
                <w:sz w:val="28"/>
                <w:rPrChange w:author="PC" w:date="2023-03-31T11:41:00Z" w:id="8460">
                  <w:rPr>
                    <w:ins w:author="phetc" w:date="2023-02-13T15:44:00Z" w:id="8461"/>
                    <w:rFonts w:ascii="Calibri" w:hAnsi="Calibri" w:cs="Calibri"/>
                    <w:color w:val="000000"/>
                    <w:sz w:val="28"/>
                  </w:rPr>
                </w:rPrChange>
              </w:rPr>
            </w:pPr>
            <w:ins w:author="phetc" w:date="2023-02-13T15:44:00Z" w:id="8462">
              <w:r w:rsidRPr="00357A8D">
                <w:rPr>
                  <w:rFonts w:ascii="Calibri" w:hAnsi="Calibri" w:cs="Calibri"/>
                  <w:sz w:val="28"/>
                  <w:rPrChange w:author="PC" w:date="2023-03-31T11:41:00Z" w:id="84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87BD3B" w14:textId="77777777">
            <w:pPr>
              <w:rPr>
                <w:ins w:author="phetc" w:date="2023-02-13T15:44:00Z" w:id="8464"/>
                <w:rFonts w:ascii="Calibri" w:hAnsi="Calibri" w:cs="Calibri"/>
                <w:sz w:val="28"/>
                <w:rPrChange w:author="PC" w:date="2023-03-31T11:41:00Z" w:id="8465">
                  <w:rPr>
                    <w:ins w:author="phetc" w:date="2023-02-13T15:44:00Z" w:id="8466"/>
                    <w:rFonts w:ascii="Calibri" w:hAnsi="Calibri" w:cs="Calibri"/>
                    <w:color w:val="000000"/>
                    <w:sz w:val="28"/>
                  </w:rPr>
                </w:rPrChange>
              </w:rPr>
            </w:pPr>
            <w:ins w:author="phetc" w:date="2023-02-13T15:44:00Z" w:id="8467">
              <w:r w:rsidRPr="00357A8D">
                <w:rPr>
                  <w:rFonts w:ascii="Calibri" w:hAnsi="Calibri" w:cs="Calibri"/>
                  <w:sz w:val="28"/>
                  <w:rPrChange w:author="PC" w:date="2023-03-31T11:41:00Z" w:id="84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732C44" w14:textId="77777777">
            <w:pPr>
              <w:rPr>
                <w:ins w:author="phetc" w:date="2023-02-13T15:44:00Z" w:id="8469"/>
                <w:rFonts w:ascii="Calibri" w:hAnsi="Calibri" w:cs="Calibri"/>
                <w:sz w:val="28"/>
                <w:rPrChange w:author="PC" w:date="2023-03-31T11:41:00Z" w:id="8470">
                  <w:rPr>
                    <w:ins w:author="phetc" w:date="2023-02-13T15:44:00Z" w:id="8471"/>
                    <w:rFonts w:ascii="Calibri" w:hAnsi="Calibri" w:cs="Calibri"/>
                    <w:color w:val="000000"/>
                    <w:sz w:val="28"/>
                  </w:rPr>
                </w:rPrChange>
              </w:rPr>
            </w:pPr>
            <w:ins w:author="phetc" w:date="2023-02-13T15:44:00Z" w:id="8472">
              <w:r w:rsidRPr="00357A8D">
                <w:rPr>
                  <w:rFonts w:ascii="Calibri" w:hAnsi="Calibri" w:cs="Calibri"/>
                  <w:sz w:val="28"/>
                  <w:rPrChange w:author="PC" w:date="2023-03-31T11:41:00Z" w:id="847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761082" w14:textId="77777777">
            <w:pPr>
              <w:rPr>
                <w:ins w:author="phetc" w:date="2023-02-13T15:44:00Z" w:id="8474"/>
                <w:rFonts w:ascii="Calibri" w:hAnsi="Calibri" w:cs="Calibri"/>
                <w:sz w:val="28"/>
                <w:rPrChange w:author="PC" w:date="2023-03-31T11:41:00Z" w:id="8475">
                  <w:rPr>
                    <w:ins w:author="phetc" w:date="2023-02-13T15:44:00Z" w:id="8476"/>
                    <w:rFonts w:ascii="Calibri" w:hAnsi="Calibri" w:cs="Calibri"/>
                    <w:color w:val="000000"/>
                    <w:sz w:val="28"/>
                  </w:rPr>
                </w:rPrChange>
              </w:rPr>
            </w:pPr>
            <w:ins w:author="phetc" w:date="2023-02-13T15:44:00Z" w:id="8477">
              <w:r w:rsidRPr="00357A8D">
                <w:rPr>
                  <w:rFonts w:ascii="Calibri" w:hAnsi="Calibri" w:cs="Calibri"/>
                  <w:sz w:val="28"/>
                  <w:rPrChange w:author="PC" w:date="2023-03-31T11:41:00Z" w:id="84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6422F8" w14:textId="77777777">
            <w:pPr>
              <w:rPr>
                <w:ins w:author="phetc" w:date="2023-02-13T15:44:00Z" w:id="8479"/>
                <w:rFonts w:ascii="Calibri" w:hAnsi="Calibri" w:cs="Calibri"/>
                <w:sz w:val="28"/>
                <w:rPrChange w:author="PC" w:date="2023-03-31T11:41:00Z" w:id="8480">
                  <w:rPr>
                    <w:ins w:author="phetc" w:date="2023-02-13T15:44:00Z" w:id="8481"/>
                    <w:rFonts w:ascii="Calibri" w:hAnsi="Calibri" w:cs="Calibri"/>
                    <w:color w:val="000000"/>
                    <w:sz w:val="28"/>
                  </w:rPr>
                </w:rPrChange>
              </w:rPr>
            </w:pPr>
            <w:ins w:author="phetc" w:date="2023-02-13T15:44:00Z" w:id="8482">
              <w:r w:rsidRPr="00357A8D">
                <w:rPr>
                  <w:rFonts w:ascii="Calibri" w:hAnsi="Calibri" w:cs="Calibri"/>
                  <w:sz w:val="28"/>
                  <w:rPrChange w:author="PC" w:date="2023-03-31T11:41:00Z" w:id="84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9E5278" w14:textId="77777777">
            <w:pPr>
              <w:rPr>
                <w:ins w:author="phetc" w:date="2023-02-13T15:44:00Z" w:id="8484"/>
                <w:rFonts w:ascii="Calibri" w:hAnsi="Calibri" w:cs="Calibri"/>
                <w:sz w:val="28"/>
                <w:rPrChange w:author="PC" w:date="2023-03-31T11:41:00Z" w:id="8485">
                  <w:rPr>
                    <w:ins w:author="phetc" w:date="2023-02-13T15:44:00Z" w:id="8486"/>
                    <w:rFonts w:ascii="Calibri" w:hAnsi="Calibri" w:cs="Calibri"/>
                    <w:color w:val="000000"/>
                    <w:sz w:val="28"/>
                  </w:rPr>
                </w:rPrChange>
              </w:rPr>
            </w:pPr>
            <w:ins w:author="phetc" w:date="2023-02-13T15:44:00Z" w:id="8487">
              <w:r w:rsidRPr="00357A8D">
                <w:rPr>
                  <w:rFonts w:ascii="Calibri" w:hAnsi="Calibri" w:cs="Calibri"/>
                  <w:sz w:val="28"/>
                  <w:rPrChange w:author="PC" w:date="2023-03-31T11:41:00Z" w:id="84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CE9F48" w14:textId="77777777">
            <w:pPr>
              <w:rPr>
                <w:ins w:author="phetc" w:date="2023-02-13T15:44:00Z" w:id="8489"/>
                <w:rFonts w:ascii="Calibri" w:hAnsi="Calibri" w:cs="Calibri"/>
                <w:sz w:val="28"/>
                <w:rPrChange w:author="PC" w:date="2023-03-31T11:41:00Z" w:id="8490">
                  <w:rPr>
                    <w:ins w:author="phetc" w:date="2023-02-13T15:44:00Z" w:id="8491"/>
                    <w:rFonts w:ascii="Calibri" w:hAnsi="Calibri" w:cs="Calibri"/>
                    <w:color w:val="000000"/>
                    <w:sz w:val="28"/>
                  </w:rPr>
                </w:rPrChange>
              </w:rPr>
            </w:pPr>
            <w:ins w:author="phetc" w:date="2023-02-13T15:44:00Z" w:id="8492">
              <w:r w:rsidRPr="00357A8D">
                <w:rPr>
                  <w:rFonts w:ascii="Calibri" w:hAnsi="Calibri" w:cs="Calibri"/>
                  <w:sz w:val="28"/>
                  <w:rPrChange w:author="PC" w:date="2023-03-31T11:41:00Z" w:id="84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C17741" w14:textId="77777777">
            <w:pPr>
              <w:rPr>
                <w:ins w:author="phetc" w:date="2023-02-13T15:44:00Z" w:id="8494"/>
                <w:rFonts w:ascii="Calibri" w:hAnsi="Calibri" w:cs="Calibri"/>
                <w:sz w:val="28"/>
                <w:rPrChange w:author="PC" w:date="2023-03-31T11:41:00Z" w:id="8495">
                  <w:rPr>
                    <w:ins w:author="phetc" w:date="2023-02-13T15:44:00Z" w:id="8496"/>
                    <w:rFonts w:ascii="Calibri" w:hAnsi="Calibri" w:cs="Calibri"/>
                    <w:color w:val="000000"/>
                    <w:sz w:val="28"/>
                  </w:rPr>
                </w:rPrChange>
              </w:rPr>
            </w:pPr>
            <w:ins w:author="phetc" w:date="2023-02-13T15:44:00Z" w:id="8497">
              <w:r w:rsidRPr="00357A8D">
                <w:rPr>
                  <w:rFonts w:ascii="Calibri" w:hAnsi="Calibri" w:cs="Calibri"/>
                  <w:sz w:val="28"/>
                  <w:rPrChange w:author="PC" w:date="2023-03-31T11:41:00Z" w:id="84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08DA3F" w14:textId="77777777">
            <w:pPr>
              <w:rPr>
                <w:ins w:author="phetc" w:date="2023-02-13T15:44:00Z" w:id="8499"/>
                <w:rFonts w:ascii="Calibri" w:hAnsi="Calibri" w:cs="Calibri"/>
                <w:sz w:val="28"/>
                <w:rPrChange w:author="PC" w:date="2023-03-31T11:41:00Z" w:id="8500">
                  <w:rPr>
                    <w:ins w:author="phetc" w:date="2023-02-13T15:44:00Z" w:id="8501"/>
                    <w:rFonts w:ascii="Calibri" w:hAnsi="Calibri" w:cs="Calibri"/>
                    <w:color w:val="000000"/>
                    <w:sz w:val="28"/>
                  </w:rPr>
                </w:rPrChange>
              </w:rPr>
            </w:pPr>
            <w:ins w:author="phetc" w:date="2023-02-13T15:44:00Z" w:id="8502">
              <w:r w:rsidRPr="00357A8D">
                <w:rPr>
                  <w:rFonts w:ascii="Calibri" w:hAnsi="Calibri" w:cs="Calibri"/>
                  <w:sz w:val="28"/>
                  <w:rPrChange w:author="PC" w:date="2023-03-31T11:41:00Z" w:id="85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A9705D" w14:textId="77777777">
            <w:pPr>
              <w:rPr>
                <w:ins w:author="phetc" w:date="2023-02-13T15:44:00Z" w:id="8504"/>
                <w:rFonts w:ascii="Calibri" w:hAnsi="Calibri" w:cs="Calibri"/>
                <w:sz w:val="28"/>
                <w:rPrChange w:author="PC" w:date="2023-03-31T11:41:00Z" w:id="8505">
                  <w:rPr>
                    <w:ins w:author="phetc" w:date="2023-02-13T15:44:00Z" w:id="8506"/>
                    <w:rFonts w:ascii="Calibri" w:hAnsi="Calibri" w:cs="Calibri"/>
                    <w:color w:val="000000"/>
                    <w:sz w:val="28"/>
                  </w:rPr>
                </w:rPrChange>
              </w:rPr>
            </w:pPr>
            <w:ins w:author="phetc" w:date="2023-02-13T15:44:00Z" w:id="8507">
              <w:r w:rsidRPr="00357A8D">
                <w:rPr>
                  <w:rFonts w:ascii="Calibri" w:hAnsi="Calibri" w:cs="Calibri"/>
                  <w:sz w:val="28"/>
                  <w:rPrChange w:author="PC" w:date="2023-03-31T11:41:00Z" w:id="85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487296" w14:textId="77777777">
            <w:pPr>
              <w:rPr>
                <w:ins w:author="phetc" w:date="2023-02-13T15:44:00Z" w:id="8509"/>
                <w:rFonts w:ascii="Calibri" w:hAnsi="Calibri" w:cs="Calibri"/>
                <w:sz w:val="28"/>
                <w:rPrChange w:author="PC" w:date="2023-03-31T11:41:00Z" w:id="8510">
                  <w:rPr>
                    <w:ins w:author="phetc" w:date="2023-02-13T15:44:00Z" w:id="8511"/>
                    <w:rFonts w:ascii="Calibri" w:hAnsi="Calibri" w:cs="Calibri"/>
                    <w:color w:val="000000"/>
                    <w:sz w:val="28"/>
                  </w:rPr>
                </w:rPrChange>
              </w:rPr>
            </w:pPr>
            <w:ins w:author="phetc" w:date="2023-02-13T15:44:00Z" w:id="8512">
              <w:r w:rsidRPr="00357A8D">
                <w:rPr>
                  <w:rFonts w:ascii="Calibri" w:hAnsi="Calibri" w:cs="Calibri"/>
                  <w:sz w:val="28"/>
                  <w:rPrChange w:author="PC" w:date="2023-03-31T11:41:00Z" w:id="8513">
                    <w:rPr>
                      <w:rFonts w:ascii="Calibri" w:hAnsi="Calibri" w:cs="Calibri"/>
                      <w:color w:val="000000"/>
                      <w:sz w:val="28"/>
                    </w:rPr>
                  </w:rPrChange>
                </w:rPr>
                <w:t> </w:t>
              </w:r>
            </w:ins>
          </w:p>
        </w:tc>
      </w:tr>
      <w:tr w:rsidRPr="00357A8D" w:rsidR="00567CE2" w:rsidTr="00277A61" w14:paraId="7A984144" w14:textId="77777777">
        <w:trPr>
          <w:trHeight w:val="430"/>
          <w:ins w:author="phetc" w:date="2023-02-13T15:44:00Z" w:id="851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80C49C7" w14:textId="77777777">
            <w:pPr>
              <w:autoSpaceDE w:val="0"/>
              <w:autoSpaceDN w:val="0"/>
              <w:adjustRightInd w:val="0"/>
              <w:spacing w:before="72" w:beforeLines="30"/>
              <w:rPr>
                <w:ins w:author="phetc" w:date="2023-02-13T15:44:00Z" w:id="8515"/>
                <w:rFonts w:ascii="TH Sarabun New" w:hAnsi="TH Sarabun New" w:cs="TH Sarabun New"/>
                <w:sz w:val="28"/>
              </w:rPr>
            </w:pPr>
            <w:ins w:author="phetc" w:date="2023-02-13T15:44:00Z" w:id="8516">
              <w:r w:rsidRPr="00357A8D">
                <w:rPr>
                  <w:rFonts w:ascii="TH Sarabun New" w:hAnsi="TH Sarabun New" w:cs="TH Sarabun New"/>
                  <w:sz w:val="28"/>
                  <w:cs/>
                </w:rPr>
                <w:t>ศ.</w:t>
              </w:r>
              <w:r w:rsidRPr="00357A8D">
                <w:rPr>
                  <w:rFonts w:ascii="TH Sarabun New" w:hAnsi="TH Sarabun New" w:cs="TH Sarabun New"/>
                  <w:sz w:val="28"/>
                </w:rPr>
                <w:t xml:space="preserve">431 </w:t>
              </w:r>
              <w:r w:rsidRPr="00357A8D">
                <w:rPr>
                  <w:rFonts w:ascii="TH Sarabun New" w:hAnsi="TH Sarabun New" w:cs="TH Sarabun New"/>
                  <w:sz w:val="28"/>
                  <w:cs/>
                </w:rPr>
                <w:t>เศรษฐศาสตร์ว่าด้วยตลาดการเงินและ</w:t>
              </w:r>
            </w:ins>
          </w:p>
          <w:p w:rsidRPr="00357A8D" w:rsidR="00BD3F6C" w:rsidRDefault="00BD3F6C" w14:paraId="4A7728AA" w14:textId="77777777">
            <w:pPr>
              <w:rPr>
                <w:ins w:author="phetc" w:date="2023-02-13T15:44:00Z" w:id="8517"/>
                <w:rFonts w:ascii="Calibri" w:hAnsi="Calibri" w:cs="Calibri"/>
                <w:sz w:val="28"/>
                <w:rPrChange w:author="PC" w:date="2023-03-31T11:41:00Z" w:id="8518">
                  <w:rPr>
                    <w:ins w:author="phetc" w:date="2023-02-13T15:44:00Z" w:id="8519"/>
                    <w:rFonts w:ascii="Calibri" w:hAnsi="Calibri" w:cs="Calibri"/>
                    <w:color w:val="000000"/>
                    <w:sz w:val="28"/>
                  </w:rPr>
                </w:rPrChange>
              </w:rPr>
            </w:pPr>
            <w:ins w:author="phetc" w:date="2023-02-13T15:44:00Z" w:id="8520">
              <w:r w:rsidRPr="00357A8D">
                <w:rPr>
                  <w:rFonts w:ascii="TH Sarabun New" w:hAnsi="TH Sarabun New" w:cs="TH Sarabun New"/>
                  <w:sz w:val="28"/>
                  <w:cs/>
                </w:rPr>
                <w:t xml:space="preserve">        สถาบันการเงิน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5FE5A3" w14:textId="77777777">
            <w:pPr>
              <w:rPr>
                <w:ins w:author="phetc" w:date="2023-02-13T15:44:00Z" w:id="8521"/>
                <w:rFonts w:ascii="Calibri" w:hAnsi="Calibri" w:cs="Calibri"/>
                <w:sz w:val="28"/>
                <w:rPrChange w:author="PC" w:date="2023-03-31T11:41:00Z" w:id="8522">
                  <w:rPr>
                    <w:ins w:author="phetc" w:date="2023-02-13T15:44:00Z" w:id="8523"/>
                    <w:rFonts w:ascii="Calibri" w:hAnsi="Calibri" w:cs="Calibri"/>
                    <w:color w:val="000000"/>
                    <w:sz w:val="28"/>
                  </w:rPr>
                </w:rPrChange>
              </w:rPr>
            </w:pPr>
            <w:ins w:author="phetc" w:date="2023-02-13T15:44:00Z" w:id="8524">
              <w:r w:rsidRPr="00357A8D">
                <w:rPr>
                  <w:rFonts w:ascii="Calibri" w:hAnsi="Calibri" w:cs="Calibri"/>
                  <w:sz w:val="28"/>
                  <w:rPrChange w:author="PC" w:date="2023-03-31T11:41:00Z" w:id="8525">
                    <w:rPr>
                      <w:rFonts w:ascii="Calibri" w:hAnsi="Calibri" w:cs="Calibri"/>
                      <w:color w:val="000000"/>
                      <w:sz w:val="28"/>
                    </w:rPr>
                  </w:rPrChange>
                </w:rPr>
                <w:t> </w:t>
              </w:r>
              <w:r w:rsidRPr="00357A8D">
                <w:rPr>
                  <w:rFonts w:ascii="Wingdings 2" w:hAnsi="Wingdings 2" w:eastAsia="Wingdings 2" w:cs="Wingdings 2"/>
                  <w:sz w:val="28"/>
                  <w:rPrChange w:author="PC" w:date="2023-03-31T11:41:00Z" w:id="85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F97CEC" w14:textId="77777777">
            <w:pPr>
              <w:rPr>
                <w:ins w:author="phetc" w:date="2023-02-13T15:44:00Z" w:id="8527"/>
                <w:rFonts w:ascii="Calibri" w:hAnsi="Calibri" w:cs="Calibri"/>
                <w:sz w:val="28"/>
                <w:rPrChange w:author="PC" w:date="2023-03-31T11:41:00Z" w:id="8528">
                  <w:rPr>
                    <w:ins w:author="phetc" w:date="2023-02-13T15:44:00Z" w:id="8529"/>
                    <w:rFonts w:ascii="Calibri" w:hAnsi="Calibri" w:cs="Calibri"/>
                    <w:color w:val="000000"/>
                    <w:sz w:val="28"/>
                  </w:rPr>
                </w:rPrChange>
              </w:rPr>
            </w:pPr>
            <w:ins w:author="phetc" w:date="2023-02-13T15:44:00Z" w:id="8530">
              <w:r w:rsidRPr="00357A8D">
                <w:rPr>
                  <w:rFonts w:ascii="Calibri" w:hAnsi="Calibri" w:cs="Calibri"/>
                  <w:sz w:val="28"/>
                  <w:rPrChange w:author="PC" w:date="2023-03-31T11:41:00Z" w:id="8531">
                    <w:rPr>
                      <w:rFonts w:ascii="Calibri" w:hAnsi="Calibri" w:cs="Calibri"/>
                      <w:color w:val="000000"/>
                      <w:sz w:val="28"/>
                    </w:rPr>
                  </w:rPrChange>
                </w:rPr>
                <w:t> </w:t>
              </w:r>
              <w:r w:rsidRPr="00357A8D">
                <w:rPr>
                  <w:rFonts w:ascii="Wingdings 2" w:hAnsi="Wingdings 2" w:eastAsia="Wingdings 2" w:cs="Wingdings 2"/>
                  <w:sz w:val="28"/>
                  <w:rPrChange w:author="PC" w:date="2023-03-31T11:41:00Z" w:id="85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3A5A5B" w14:textId="77777777">
            <w:pPr>
              <w:rPr>
                <w:ins w:author="phetc" w:date="2023-02-13T15:44:00Z" w:id="8533"/>
                <w:rFonts w:ascii="Calibri" w:hAnsi="Calibri" w:cs="Calibri"/>
                <w:sz w:val="28"/>
                <w:rPrChange w:author="PC" w:date="2023-03-31T11:41:00Z" w:id="8534">
                  <w:rPr>
                    <w:ins w:author="phetc" w:date="2023-02-13T15:44:00Z" w:id="8535"/>
                    <w:rFonts w:ascii="Calibri" w:hAnsi="Calibri" w:cs="Calibri"/>
                    <w:color w:val="000000"/>
                    <w:sz w:val="28"/>
                  </w:rPr>
                </w:rPrChange>
              </w:rPr>
            </w:pPr>
            <w:ins w:author="phetc" w:date="2023-02-13T15:44:00Z" w:id="8536">
              <w:r w:rsidRPr="00357A8D">
                <w:rPr>
                  <w:rFonts w:ascii="Calibri" w:hAnsi="Calibri" w:cs="Calibri"/>
                  <w:sz w:val="28"/>
                  <w:rPrChange w:author="PC" w:date="2023-03-31T11:41:00Z" w:id="8537">
                    <w:rPr>
                      <w:rFonts w:ascii="Calibri" w:hAnsi="Calibri" w:cs="Calibri"/>
                      <w:color w:val="000000"/>
                      <w:sz w:val="28"/>
                    </w:rPr>
                  </w:rPrChange>
                </w:rPr>
                <w:t> </w:t>
              </w:r>
              <w:r w:rsidRPr="00357A8D">
                <w:rPr>
                  <w:rFonts w:ascii="Wingdings 2" w:hAnsi="Wingdings 2" w:eastAsia="Wingdings 2" w:cs="Wingdings 2"/>
                  <w:sz w:val="28"/>
                  <w:rPrChange w:author="PC" w:date="2023-03-31T11:41:00Z" w:id="85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A908D5" w14:textId="77777777">
            <w:pPr>
              <w:rPr>
                <w:ins w:author="phetc" w:date="2023-02-13T15:44:00Z" w:id="8539"/>
                <w:rFonts w:ascii="Calibri" w:hAnsi="Calibri" w:cs="Calibri"/>
                <w:sz w:val="28"/>
                <w:rPrChange w:author="PC" w:date="2023-03-31T11:41:00Z" w:id="8540">
                  <w:rPr>
                    <w:ins w:author="phetc" w:date="2023-02-13T15:44:00Z" w:id="8541"/>
                    <w:rFonts w:ascii="Calibri" w:hAnsi="Calibri" w:cs="Calibri"/>
                    <w:color w:val="000000"/>
                    <w:sz w:val="28"/>
                  </w:rPr>
                </w:rPrChange>
              </w:rPr>
            </w:pPr>
            <w:ins w:author="phetc" w:date="2023-02-13T15:44:00Z" w:id="8542">
              <w:r w:rsidRPr="00357A8D">
                <w:rPr>
                  <w:rFonts w:ascii="Calibri" w:hAnsi="Calibri" w:cs="Calibri"/>
                  <w:sz w:val="28"/>
                  <w:rPrChange w:author="PC" w:date="2023-03-31T11:41:00Z" w:id="8543">
                    <w:rPr>
                      <w:rFonts w:ascii="Calibri" w:hAnsi="Calibri" w:cs="Calibri"/>
                      <w:color w:val="000000"/>
                      <w:sz w:val="28"/>
                    </w:rPr>
                  </w:rPrChange>
                </w:rPr>
                <w:t> </w:t>
              </w:r>
              <w:r w:rsidRPr="00357A8D">
                <w:rPr>
                  <w:rFonts w:ascii="Wingdings 2" w:hAnsi="Wingdings 2" w:eastAsia="Wingdings 2" w:cs="Wingdings 2"/>
                  <w:sz w:val="28"/>
                  <w:rPrChange w:author="PC" w:date="2023-03-31T11:41:00Z" w:id="85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C4C0EC" w14:textId="77777777">
            <w:pPr>
              <w:rPr>
                <w:ins w:author="phetc" w:date="2023-02-13T15:44:00Z" w:id="8545"/>
                <w:rFonts w:ascii="Calibri" w:hAnsi="Calibri" w:cs="Calibri"/>
                <w:sz w:val="28"/>
                <w:rPrChange w:author="PC" w:date="2023-03-31T11:41:00Z" w:id="8546">
                  <w:rPr>
                    <w:ins w:author="phetc" w:date="2023-02-13T15:44:00Z" w:id="8547"/>
                    <w:rFonts w:ascii="Calibri" w:hAnsi="Calibri" w:cs="Calibri"/>
                    <w:color w:val="000000"/>
                    <w:sz w:val="28"/>
                  </w:rPr>
                </w:rPrChange>
              </w:rPr>
            </w:pPr>
            <w:ins w:author="phetc" w:date="2023-02-13T15:44:00Z" w:id="8548">
              <w:r w:rsidRPr="00357A8D">
                <w:rPr>
                  <w:rFonts w:ascii="Calibri" w:hAnsi="Calibri" w:cs="Calibri"/>
                  <w:sz w:val="28"/>
                  <w:rPrChange w:author="PC" w:date="2023-03-31T11:41:00Z" w:id="8549">
                    <w:rPr>
                      <w:rFonts w:ascii="Calibri" w:hAnsi="Calibri" w:cs="Calibri"/>
                      <w:color w:val="000000"/>
                      <w:sz w:val="28"/>
                    </w:rPr>
                  </w:rPrChange>
                </w:rPr>
                <w:t> </w:t>
              </w:r>
              <w:r w:rsidRPr="00357A8D">
                <w:rPr>
                  <w:rFonts w:ascii="Wingdings 2" w:hAnsi="Wingdings 2" w:eastAsia="Wingdings 2" w:cs="Wingdings 2"/>
                  <w:sz w:val="28"/>
                  <w:rPrChange w:author="PC" w:date="2023-03-31T11:41:00Z" w:id="85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2A0D02" w14:textId="77777777">
            <w:pPr>
              <w:rPr>
                <w:ins w:author="phetc" w:date="2023-02-13T15:44:00Z" w:id="8551"/>
                <w:rFonts w:ascii="Calibri" w:hAnsi="Calibri" w:cs="Calibri"/>
                <w:sz w:val="28"/>
                <w:rPrChange w:author="PC" w:date="2023-03-31T11:41:00Z" w:id="8552">
                  <w:rPr>
                    <w:ins w:author="phetc" w:date="2023-02-13T15:44:00Z" w:id="8553"/>
                    <w:rFonts w:ascii="Calibri" w:hAnsi="Calibri" w:cs="Calibri"/>
                    <w:color w:val="000000"/>
                    <w:sz w:val="28"/>
                  </w:rPr>
                </w:rPrChange>
              </w:rPr>
            </w:pPr>
            <w:ins w:author="phetc" w:date="2023-02-13T15:44:00Z" w:id="8554">
              <w:r w:rsidRPr="00357A8D">
                <w:rPr>
                  <w:rFonts w:ascii="Calibri" w:hAnsi="Calibri" w:cs="Calibri"/>
                  <w:sz w:val="28"/>
                  <w:rPrChange w:author="PC" w:date="2023-03-31T11:41:00Z" w:id="8555">
                    <w:rPr>
                      <w:rFonts w:ascii="Calibri" w:hAnsi="Calibri" w:cs="Calibri"/>
                      <w:color w:val="000000"/>
                      <w:sz w:val="28"/>
                    </w:rPr>
                  </w:rPrChange>
                </w:rPr>
                <w:t> </w:t>
              </w:r>
              <w:r w:rsidRPr="00357A8D">
                <w:rPr>
                  <w:rFonts w:ascii="Wingdings 2" w:hAnsi="Wingdings 2" w:eastAsia="Wingdings 2" w:cs="Wingdings 2"/>
                  <w:sz w:val="28"/>
                  <w:rPrChange w:author="PC" w:date="2023-03-31T11:41:00Z" w:id="85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41AF17" w14:textId="77777777">
            <w:pPr>
              <w:rPr>
                <w:ins w:author="phetc" w:date="2023-02-13T15:44:00Z" w:id="8557"/>
                <w:rFonts w:ascii="Calibri" w:hAnsi="Calibri" w:cs="Calibri"/>
                <w:sz w:val="28"/>
                <w:rPrChange w:author="PC" w:date="2023-03-31T11:41:00Z" w:id="8558">
                  <w:rPr>
                    <w:ins w:author="phetc" w:date="2023-02-13T15:44:00Z" w:id="8559"/>
                    <w:rFonts w:ascii="Calibri" w:hAnsi="Calibri" w:cs="Calibri"/>
                    <w:color w:val="000000"/>
                    <w:sz w:val="28"/>
                  </w:rPr>
                </w:rPrChange>
              </w:rPr>
            </w:pPr>
            <w:ins w:author="phetc" w:date="2023-02-13T15:44:00Z" w:id="8560">
              <w:r w:rsidRPr="00357A8D">
                <w:rPr>
                  <w:rFonts w:ascii="Calibri" w:hAnsi="Calibri" w:cs="Calibri"/>
                  <w:sz w:val="28"/>
                  <w:rPrChange w:author="PC" w:date="2023-03-31T11:41:00Z" w:id="856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E6C306" w14:textId="77777777">
            <w:pPr>
              <w:rPr>
                <w:ins w:author="phetc" w:date="2023-02-13T15:44:00Z" w:id="8562"/>
                <w:rFonts w:ascii="Calibri" w:hAnsi="Calibri" w:cs="Calibri"/>
                <w:sz w:val="28"/>
                <w:rPrChange w:author="PC" w:date="2023-03-31T11:41:00Z" w:id="8563">
                  <w:rPr>
                    <w:ins w:author="phetc" w:date="2023-02-13T15:44:00Z" w:id="8564"/>
                    <w:rFonts w:ascii="Calibri" w:hAnsi="Calibri" w:cs="Calibri"/>
                    <w:color w:val="000000"/>
                    <w:sz w:val="28"/>
                  </w:rPr>
                </w:rPrChange>
              </w:rPr>
            </w:pPr>
            <w:ins w:author="phetc" w:date="2023-02-13T15:44:00Z" w:id="8565">
              <w:r w:rsidRPr="00357A8D">
                <w:rPr>
                  <w:rFonts w:ascii="Calibri" w:hAnsi="Calibri" w:cs="Calibri"/>
                  <w:sz w:val="28"/>
                  <w:rPrChange w:author="PC" w:date="2023-03-31T11:41:00Z" w:id="8566">
                    <w:rPr>
                      <w:rFonts w:ascii="Calibri" w:hAnsi="Calibri" w:cs="Calibri"/>
                      <w:color w:val="000000"/>
                      <w:sz w:val="28"/>
                    </w:rPr>
                  </w:rPrChange>
                </w:rPr>
                <w:t> </w:t>
              </w:r>
              <w:r w:rsidRPr="00357A8D">
                <w:rPr>
                  <w:rFonts w:ascii="Wingdings 2" w:hAnsi="Wingdings 2" w:eastAsia="Wingdings 2" w:cs="Wingdings 2"/>
                  <w:sz w:val="28"/>
                  <w:rPrChange w:author="PC" w:date="2023-03-31T11:41:00Z" w:id="85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D49A77" w14:textId="77777777">
            <w:pPr>
              <w:rPr>
                <w:ins w:author="phetc" w:date="2023-02-13T15:44:00Z" w:id="8568"/>
                <w:rFonts w:ascii="Calibri" w:hAnsi="Calibri" w:cs="Calibri"/>
                <w:sz w:val="28"/>
                <w:rPrChange w:author="PC" w:date="2023-03-31T11:41:00Z" w:id="8569">
                  <w:rPr>
                    <w:ins w:author="phetc" w:date="2023-02-13T15:44:00Z" w:id="8570"/>
                    <w:rFonts w:ascii="Calibri" w:hAnsi="Calibri" w:cs="Calibri"/>
                    <w:color w:val="000000"/>
                    <w:sz w:val="28"/>
                  </w:rPr>
                </w:rPrChange>
              </w:rPr>
            </w:pPr>
            <w:ins w:author="phetc" w:date="2023-02-13T15:44:00Z" w:id="8571">
              <w:r w:rsidRPr="00357A8D">
                <w:rPr>
                  <w:rFonts w:ascii="Calibri" w:hAnsi="Calibri" w:cs="Calibri"/>
                  <w:sz w:val="28"/>
                  <w:rPrChange w:author="PC" w:date="2023-03-31T11:41:00Z" w:id="8572">
                    <w:rPr>
                      <w:rFonts w:ascii="Calibri" w:hAnsi="Calibri" w:cs="Calibri"/>
                      <w:color w:val="000000"/>
                      <w:sz w:val="28"/>
                    </w:rPr>
                  </w:rPrChange>
                </w:rPr>
                <w:t> </w:t>
              </w:r>
              <w:r w:rsidRPr="00357A8D">
                <w:rPr>
                  <w:rFonts w:ascii="Wingdings 2" w:hAnsi="Wingdings 2" w:eastAsia="Wingdings 2" w:cs="Wingdings 2"/>
                  <w:sz w:val="28"/>
                  <w:rPrChange w:author="PC" w:date="2023-03-31T11:41:00Z" w:id="85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36A68A" w14:textId="77777777">
            <w:pPr>
              <w:rPr>
                <w:ins w:author="phetc" w:date="2023-02-13T15:44:00Z" w:id="8574"/>
                <w:rFonts w:ascii="Calibri" w:hAnsi="Calibri" w:cs="Calibri"/>
                <w:sz w:val="28"/>
                <w:rPrChange w:author="PC" w:date="2023-03-31T11:41:00Z" w:id="8575">
                  <w:rPr>
                    <w:ins w:author="phetc" w:date="2023-02-13T15:44:00Z" w:id="8576"/>
                    <w:rFonts w:ascii="Calibri" w:hAnsi="Calibri" w:cs="Calibri"/>
                    <w:color w:val="000000"/>
                    <w:sz w:val="28"/>
                  </w:rPr>
                </w:rPrChange>
              </w:rPr>
            </w:pPr>
            <w:ins w:author="phetc" w:date="2023-02-13T15:44:00Z" w:id="8577">
              <w:r w:rsidRPr="00357A8D">
                <w:rPr>
                  <w:rFonts w:ascii="Calibri" w:hAnsi="Calibri" w:cs="Calibri"/>
                  <w:sz w:val="28"/>
                  <w:rPrChange w:author="PC" w:date="2023-03-31T11:41:00Z" w:id="8578">
                    <w:rPr>
                      <w:rFonts w:ascii="Calibri" w:hAnsi="Calibri" w:cs="Calibri"/>
                      <w:color w:val="000000"/>
                      <w:sz w:val="28"/>
                    </w:rPr>
                  </w:rPrChange>
                </w:rPr>
                <w:t> </w:t>
              </w:r>
              <w:r w:rsidRPr="00357A8D">
                <w:rPr>
                  <w:rFonts w:ascii="Wingdings 2" w:hAnsi="Wingdings 2" w:eastAsia="Wingdings 2" w:cs="Wingdings 2"/>
                  <w:sz w:val="28"/>
                  <w:rPrChange w:author="PC" w:date="2023-03-31T11:41:00Z" w:id="85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9FD7C5" w14:textId="77777777">
            <w:pPr>
              <w:rPr>
                <w:ins w:author="phetc" w:date="2023-02-13T15:44:00Z" w:id="8580"/>
                <w:rFonts w:ascii="Calibri" w:hAnsi="Calibri" w:cs="Calibri"/>
                <w:sz w:val="28"/>
                <w:rPrChange w:author="PC" w:date="2023-03-31T11:41:00Z" w:id="8581">
                  <w:rPr>
                    <w:ins w:author="phetc" w:date="2023-02-13T15:44:00Z" w:id="8582"/>
                    <w:rFonts w:ascii="Calibri" w:hAnsi="Calibri" w:cs="Calibri"/>
                    <w:color w:val="000000"/>
                    <w:sz w:val="28"/>
                  </w:rPr>
                </w:rPrChange>
              </w:rPr>
            </w:pPr>
            <w:ins w:author="phetc" w:date="2023-02-13T15:44:00Z" w:id="8583">
              <w:r w:rsidRPr="00357A8D">
                <w:rPr>
                  <w:rFonts w:ascii="Calibri" w:hAnsi="Calibri" w:cs="Calibri"/>
                  <w:sz w:val="28"/>
                  <w:rPrChange w:author="PC" w:date="2023-03-31T11:41:00Z" w:id="858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258007" w14:textId="77777777">
            <w:pPr>
              <w:rPr>
                <w:ins w:author="phetc" w:date="2023-02-13T15:44:00Z" w:id="8585"/>
                <w:rFonts w:ascii="Calibri" w:hAnsi="Calibri" w:cs="Calibri"/>
                <w:sz w:val="28"/>
                <w:rPrChange w:author="PC" w:date="2023-03-31T11:41:00Z" w:id="8586">
                  <w:rPr>
                    <w:ins w:author="phetc" w:date="2023-02-13T15:44:00Z" w:id="8587"/>
                    <w:rFonts w:ascii="Calibri" w:hAnsi="Calibri" w:cs="Calibri"/>
                    <w:color w:val="000000"/>
                    <w:sz w:val="28"/>
                  </w:rPr>
                </w:rPrChange>
              </w:rPr>
            </w:pPr>
            <w:ins w:author="phetc" w:date="2023-02-13T15:44:00Z" w:id="8588">
              <w:r w:rsidRPr="00357A8D">
                <w:rPr>
                  <w:rFonts w:ascii="Wingdings 2" w:hAnsi="Wingdings 2" w:eastAsia="Wingdings 2" w:cs="Wingdings 2"/>
                  <w:sz w:val="28"/>
                  <w:rPrChange w:author="PC" w:date="2023-03-31T11:41:00Z" w:id="8589">
                    <w:rPr>
                      <w:rFonts w:ascii="Calibri" w:hAnsi="Calibri" w:cs="Calibri"/>
                      <w:color w:val="000000"/>
                      <w:sz w:val="28"/>
                    </w:rPr>
                  </w:rPrChange>
                </w:rPr>
                <w:t>P</w:t>
              </w:r>
              <w:r w:rsidRPr="00357A8D">
                <w:rPr>
                  <w:rFonts w:ascii="Calibri" w:hAnsi="Calibri" w:cs="Calibri"/>
                  <w:sz w:val="28"/>
                  <w:rPrChange w:author="PC" w:date="2023-03-31T11:41:00Z" w:id="859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AD4FC2" w14:textId="77777777">
            <w:pPr>
              <w:rPr>
                <w:ins w:author="phetc" w:date="2023-02-13T15:44:00Z" w:id="8591"/>
                <w:rFonts w:ascii="Calibri" w:hAnsi="Calibri" w:cs="Calibri"/>
                <w:sz w:val="28"/>
                <w:rPrChange w:author="PC" w:date="2023-03-31T11:41:00Z" w:id="8592">
                  <w:rPr>
                    <w:ins w:author="phetc" w:date="2023-02-13T15:44:00Z" w:id="8593"/>
                    <w:rFonts w:ascii="Calibri" w:hAnsi="Calibri" w:cs="Calibri"/>
                    <w:color w:val="000000"/>
                    <w:sz w:val="28"/>
                  </w:rPr>
                </w:rPrChange>
              </w:rPr>
            </w:pPr>
            <w:ins w:author="phetc" w:date="2023-02-13T15:44:00Z" w:id="8594">
              <w:r w:rsidRPr="00357A8D">
                <w:rPr>
                  <w:rFonts w:ascii="Calibri" w:hAnsi="Calibri" w:cs="Calibri"/>
                  <w:sz w:val="28"/>
                  <w:rPrChange w:author="PC" w:date="2023-03-31T11:41:00Z" w:id="8595">
                    <w:rPr>
                      <w:rFonts w:ascii="Calibri" w:hAnsi="Calibri" w:cs="Calibri"/>
                      <w:color w:val="000000"/>
                      <w:sz w:val="28"/>
                    </w:rPr>
                  </w:rPrChange>
                </w:rPr>
                <w:t> </w:t>
              </w:r>
              <w:r w:rsidRPr="00357A8D">
                <w:rPr>
                  <w:rFonts w:ascii="Wingdings 2" w:hAnsi="Wingdings 2" w:eastAsia="Wingdings 2" w:cs="Wingdings 2"/>
                  <w:sz w:val="28"/>
                  <w:rPrChange w:author="PC" w:date="2023-03-31T11:41:00Z" w:id="859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D97655" w14:textId="77777777">
            <w:pPr>
              <w:rPr>
                <w:ins w:author="phetc" w:date="2023-02-13T15:44:00Z" w:id="8597"/>
                <w:rFonts w:ascii="Calibri" w:hAnsi="Calibri" w:cs="Calibri"/>
                <w:sz w:val="28"/>
                <w:rPrChange w:author="PC" w:date="2023-03-31T11:41:00Z" w:id="8598">
                  <w:rPr>
                    <w:ins w:author="phetc" w:date="2023-02-13T15:44:00Z" w:id="8599"/>
                    <w:rFonts w:ascii="Calibri" w:hAnsi="Calibri" w:cs="Calibri"/>
                    <w:color w:val="000000"/>
                    <w:sz w:val="28"/>
                  </w:rPr>
                </w:rPrChange>
              </w:rPr>
            </w:pPr>
            <w:ins w:author="phetc" w:date="2023-02-13T15:44:00Z" w:id="8600">
              <w:r w:rsidRPr="00357A8D">
                <w:rPr>
                  <w:rFonts w:ascii="Calibri" w:hAnsi="Calibri" w:cs="Calibri"/>
                  <w:sz w:val="28"/>
                  <w:rPrChange w:author="PC" w:date="2023-03-31T11:41:00Z" w:id="860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9D5ED6" w14:textId="77777777">
            <w:pPr>
              <w:rPr>
                <w:ins w:author="phetc" w:date="2023-02-13T15:44:00Z" w:id="8602"/>
                <w:rFonts w:ascii="Calibri" w:hAnsi="Calibri" w:cs="Calibri"/>
                <w:sz w:val="28"/>
                <w:rPrChange w:author="PC" w:date="2023-03-31T11:41:00Z" w:id="8603">
                  <w:rPr>
                    <w:ins w:author="phetc" w:date="2023-02-13T15:44:00Z" w:id="8604"/>
                    <w:rFonts w:ascii="Calibri" w:hAnsi="Calibri" w:cs="Calibri"/>
                    <w:color w:val="000000"/>
                    <w:sz w:val="28"/>
                  </w:rPr>
                </w:rPrChange>
              </w:rPr>
            </w:pPr>
            <w:ins w:author="phetc" w:date="2023-02-13T15:44:00Z" w:id="8605">
              <w:r w:rsidRPr="00357A8D">
                <w:rPr>
                  <w:rFonts w:ascii="Calibri" w:hAnsi="Calibri" w:cs="Calibri"/>
                  <w:sz w:val="28"/>
                  <w:rPrChange w:author="PC" w:date="2023-03-31T11:41:00Z" w:id="8606">
                    <w:rPr>
                      <w:rFonts w:ascii="Calibri" w:hAnsi="Calibri" w:cs="Calibri"/>
                      <w:color w:val="000000"/>
                      <w:sz w:val="28"/>
                    </w:rPr>
                  </w:rPrChange>
                </w:rPr>
                <w:t> </w:t>
              </w:r>
              <w:r w:rsidRPr="00357A8D">
                <w:rPr>
                  <w:rFonts w:ascii="Wingdings 2" w:hAnsi="Wingdings 2" w:eastAsia="Wingdings 2" w:cs="Wingdings 2"/>
                  <w:sz w:val="28"/>
                  <w:rPrChange w:author="PC" w:date="2023-03-31T11:41:00Z" w:id="86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4C2E47" w14:textId="77777777">
            <w:pPr>
              <w:rPr>
                <w:ins w:author="phetc" w:date="2023-02-13T15:44:00Z" w:id="8608"/>
                <w:rFonts w:ascii="Calibri" w:hAnsi="Calibri" w:cs="Calibri"/>
                <w:sz w:val="28"/>
                <w:rPrChange w:author="PC" w:date="2023-03-31T11:41:00Z" w:id="8609">
                  <w:rPr>
                    <w:ins w:author="phetc" w:date="2023-02-13T15:44:00Z" w:id="8610"/>
                    <w:rFonts w:ascii="Calibri" w:hAnsi="Calibri" w:cs="Calibri"/>
                    <w:color w:val="000000"/>
                    <w:sz w:val="28"/>
                  </w:rPr>
                </w:rPrChange>
              </w:rPr>
            </w:pPr>
            <w:ins w:author="phetc" w:date="2023-02-13T15:44:00Z" w:id="8611">
              <w:r w:rsidRPr="00357A8D">
                <w:rPr>
                  <w:rFonts w:ascii="Calibri" w:hAnsi="Calibri" w:cs="Calibri"/>
                  <w:sz w:val="28"/>
                  <w:rPrChange w:author="PC" w:date="2023-03-31T11:41:00Z" w:id="8612">
                    <w:rPr>
                      <w:rFonts w:ascii="Calibri" w:hAnsi="Calibri" w:cs="Calibri"/>
                      <w:color w:val="000000"/>
                      <w:sz w:val="28"/>
                    </w:rPr>
                  </w:rPrChange>
                </w:rPr>
                <w:t> </w:t>
              </w:r>
            </w:ins>
          </w:p>
        </w:tc>
      </w:tr>
      <w:tr w:rsidRPr="00357A8D" w:rsidR="00567CE2" w:rsidTr="00277A61" w14:paraId="19A58B2B" w14:textId="77777777">
        <w:trPr>
          <w:trHeight w:val="430"/>
          <w:ins w:author="phetc" w:date="2023-02-13T15:44:00Z" w:id="861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E0CC810" w14:textId="77777777">
            <w:pPr>
              <w:rPr>
                <w:ins w:author="phetc" w:date="2023-02-13T15:44:00Z" w:id="8614"/>
                <w:rFonts w:ascii="Calibri" w:hAnsi="Calibri" w:cs="Calibri"/>
                <w:sz w:val="28"/>
                <w:rPrChange w:author="PC" w:date="2023-03-31T11:41:00Z" w:id="8615">
                  <w:rPr>
                    <w:ins w:author="phetc" w:date="2023-02-13T15:44:00Z" w:id="8616"/>
                    <w:rFonts w:ascii="Calibri" w:hAnsi="Calibri" w:cs="Calibri"/>
                    <w:color w:val="000000"/>
                    <w:sz w:val="28"/>
                  </w:rPr>
                </w:rPrChange>
              </w:rPr>
            </w:pPr>
            <w:ins w:author="phetc" w:date="2023-02-13T15:44:00Z" w:id="8617">
              <w:r w:rsidRPr="00357A8D">
                <w:rPr>
                  <w:rFonts w:ascii="TH Sarabun New" w:hAnsi="TH Sarabun New" w:cs="TH Sarabun New"/>
                  <w:sz w:val="28"/>
                  <w:cs/>
                </w:rPr>
                <w:t>ศ.</w:t>
              </w:r>
              <w:r w:rsidRPr="00357A8D">
                <w:rPr>
                  <w:rFonts w:ascii="TH Sarabun New" w:hAnsi="TH Sarabun New" w:cs="TH Sarabun New"/>
                  <w:sz w:val="28"/>
                </w:rPr>
                <w:t xml:space="preserve">432 </w:t>
              </w:r>
              <w:r w:rsidRPr="00357A8D">
                <w:rPr>
                  <w:rFonts w:ascii="TH Sarabun New" w:hAnsi="TH Sarabun New" w:cs="TH Sarabun New"/>
                  <w:sz w:val="28"/>
                  <w:cs/>
                </w:rPr>
                <w:t xml:space="preserve">ทฤษฎีและนโยบายการเงิน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63D91E" w14:textId="77777777">
            <w:pPr>
              <w:rPr>
                <w:ins w:author="phetc" w:date="2023-02-13T15:44:00Z" w:id="8618"/>
                <w:rFonts w:ascii="Calibri" w:hAnsi="Calibri" w:cs="Calibri"/>
                <w:sz w:val="28"/>
                <w:rPrChange w:author="PC" w:date="2023-03-31T11:41:00Z" w:id="8619">
                  <w:rPr>
                    <w:ins w:author="phetc" w:date="2023-02-13T15:44:00Z" w:id="8620"/>
                    <w:rFonts w:ascii="Calibri" w:hAnsi="Calibri" w:cs="Calibri"/>
                    <w:color w:val="000000"/>
                    <w:sz w:val="28"/>
                  </w:rPr>
                </w:rPrChange>
              </w:rPr>
            </w:pPr>
            <w:ins w:author="phetc" w:date="2023-02-13T15:44:00Z" w:id="8621">
              <w:r w:rsidRPr="00357A8D">
                <w:rPr>
                  <w:rFonts w:ascii="Calibri" w:hAnsi="Calibri" w:cs="Calibri"/>
                  <w:sz w:val="28"/>
                  <w:rPrChange w:author="PC" w:date="2023-03-31T11:41:00Z" w:id="8622">
                    <w:rPr>
                      <w:rFonts w:ascii="Calibri" w:hAnsi="Calibri" w:cs="Calibri"/>
                      <w:color w:val="000000"/>
                      <w:sz w:val="28"/>
                    </w:rPr>
                  </w:rPrChange>
                </w:rPr>
                <w:t> </w:t>
              </w:r>
              <w:r w:rsidRPr="00357A8D">
                <w:rPr>
                  <w:rFonts w:ascii="Wingdings 2" w:hAnsi="Wingdings 2" w:eastAsia="Wingdings 2" w:cs="Wingdings 2"/>
                  <w:sz w:val="28"/>
                  <w:rPrChange w:author="PC" w:date="2023-03-31T11:41:00Z" w:id="86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8D1C6F" w14:textId="77777777">
            <w:pPr>
              <w:rPr>
                <w:ins w:author="phetc" w:date="2023-02-13T15:44:00Z" w:id="8624"/>
                <w:rFonts w:ascii="Calibri" w:hAnsi="Calibri" w:cs="Calibri"/>
                <w:sz w:val="28"/>
                <w:rPrChange w:author="PC" w:date="2023-03-31T11:41:00Z" w:id="8625">
                  <w:rPr>
                    <w:ins w:author="phetc" w:date="2023-02-13T15:44:00Z" w:id="8626"/>
                    <w:rFonts w:ascii="Calibri" w:hAnsi="Calibri" w:cs="Calibri"/>
                    <w:color w:val="000000"/>
                    <w:sz w:val="28"/>
                  </w:rPr>
                </w:rPrChange>
              </w:rPr>
            </w:pPr>
            <w:ins w:author="phetc" w:date="2023-02-13T15:44:00Z" w:id="8627">
              <w:r w:rsidRPr="00357A8D">
                <w:rPr>
                  <w:rFonts w:ascii="Calibri" w:hAnsi="Calibri" w:cs="Calibri"/>
                  <w:sz w:val="28"/>
                  <w:rPrChange w:author="PC" w:date="2023-03-31T11:41:00Z" w:id="8628">
                    <w:rPr>
                      <w:rFonts w:ascii="Calibri" w:hAnsi="Calibri" w:cs="Calibri"/>
                      <w:color w:val="000000"/>
                      <w:sz w:val="28"/>
                    </w:rPr>
                  </w:rPrChange>
                </w:rPr>
                <w:t> </w:t>
              </w:r>
              <w:r w:rsidRPr="00357A8D">
                <w:rPr>
                  <w:rFonts w:ascii="Wingdings 2" w:hAnsi="Wingdings 2" w:eastAsia="Wingdings 2" w:cs="Wingdings 2"/>
                  <w:sz w:val="28"/>
                  <w:rPrChange w:author="PC" w:date="2023-03-31T11:41:00Z" w:id="86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887B36" w14:textId="77777777">
            <w:pPr>
              <w:rPr>
                <w:ins w:author="phetc" w:date="2023-02-13T15:44:00Z" w:id="8630"/>
                <w:rFonts w:ascii="Calibri" w:hAnsi="Calibri" w:cs="Calibri"/>
                <w:sz w:val="28"/>
                <w:rPrChange w:author="PC" w:date="2023-03-31T11:41:00Z" w:id="8631">
                  <w:rPr>
                    <w:ins w:author="phetc" w:date="2023-02-13T15:44:00Z" w:id="8632"/>
                    <w:rFonts w:ascii="Calibri" w:hAnsi="Calibri" w:cs="Calibri"/>
                    <w:color w:val="000000"/>
                    <w:sz w:val="28"/>
                  </w:rPr>
                </w:rPrChange>
              </w:rPr>
            </w:pPr>
            <w:ins w:author="phetc" w:date="2023-02-13T15:44:00Z" w:id="8633">
              <w:r w:rsidRPr="00357A8D">
                <w:rPr>
                  <w:rFonts w:ascii="Calibri" w:hAnsi="Calibri" w:cs="Calibri"/>
                  <w:sz w:val="28"/>
                  <w:rPrChange w:author="PC" w:date="2023-03-31T11:41:00Z" w:id="86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EB7286" w14:textId="77777777">
            <w:pPr>
              <w:rPr>
                <w:ins w:author="phetc" w:date="2023-02-13T15:44:00Z" w:id="8635"/>
                <w:rFonts w:ascii="Calibri" w:hAnsi="Calibri" w:cs="Calibri"/>
                <w:sz w:val="28"/>
                <w:rPrChange w:author="PC" w:date="2023-03-31T11:41:00Z" w:id="8636">
                  <w:rPr>
                    <w:ins w:author="phetc" w:date="2023-02-13T15:44:00Z" w:id="8637"/>
                    <w:rFonts w:ascii="Calibri" w:hAnsi="Calibri" w:cs="Calibri"/>
                    <w:color w:val="000000"/>
                    <w:sz w:val="28"/>
                  </w:rPr>
                </w:rPrChange>
              </w:rPr>
            </w:pPr>
            <w:ins w:author="phetc" w:date="2023-02-13T15:44:00Z" w:id="8638">
              <w:r w:rsidRPr="00357A8D">
                <w:rPr>
                  <w:rFonts w:ascii="Calibri" w:hAnsi="Calibri" w:cs="Calibri"/>
                  <w:sz w:val="28"/>
                  <w:rPrChange w:author="PC" w:date="2023-03-31T11:41:00Z" w:id="8639">
                    <w:rPr>
                      <w:rFonts w:ascii="Calibri" w:hAnsi="Calibri" w:cs="Calibri"/>
                      <w:color w:val="000000"/>
                      <w:sz w:val="28"/>
                    </w:rPr>
                  </w:rPrChange>
                </w:rPr>
                <w:t> </w:t>
              </w:r>
              <w:r w:rsidRPr="00357A8D">
                <w:rPr>
                  <w:rFonts w:ascii="Wingdings 2" w:hAnsi="Wingdings 2" w:eastAsia="Wingdings 2" w:cs="Wingdings 2"/>
                  <w:sz w:val="28"/>
                  <w:rPrChange w:author="PC" w:date="2023-03-31T11:41:00Z" w:id="86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956975" w14:textId="77777777">
            <w:pPr>
              <w:rPr>
                <w:ins w:author="phetc" w:date="2023-02-13T15:44:00Z" w:id="8641"/>
                <w:rFonts w:ascii="Calibri" w:hAnsi="Calibri" w:cs="Calibri"/>
                <w:sz w:val="28"/>
                <w:rPrChange w:author="PC" w:date="2023-03-31T11:41:00Z" w:id="8642">
                  <w:rPr>
                    <w:ins w:author="phetc" w:date="2023-02-13T15:44:00Z" w:id="8643"/>
                    <w:rFonts w:ascii="Calibri" w:hAnsi="Calibri" w:cs="Calibri"/>
                    <w:color w:val="000000"/>
                    <w:sz w:val="28"/>
                  </w:rPr>
                </w:rPrChange>
              </w:rPr>
            </w:pPr>
            <w:ins w:author="phetc" w:date="2023-02-13T15:44:00Z" w:id="8644">
              <w:r w:rsidRPr="00357A8D">
                <w:rPr>
                  <w:rFonts w:ascii="Calibri" w:hAnsi="Calibri" w:cs="Calibri"/>
                  <w:sz w:val="28"/>
                  <w:rPrChange w:author="PC" w:date="2023-03-31T11:41:00Z" w:id="8645">
                    <w:rPr>
                      <w:rFonts w:ascii="Calibri" w:hAnsi="Calibri" w:cs="Calibri"/>
                      <w:color w:val="000000"/>
                      <w:sz w:val="28"/>
                    </w:rPr>
                  </w:rPrChange>
                </w:rPr>
                <w:t> </w:t>
              </w:r>
              <w:r w:rsidRPr="00357A8D">
                <w:rPr>
                  <w:rFonts w:ascii="Wingdings 2" w:hAnsi="Wingdings 2" w:eastAsia="Wingdings 2" w:cs="Wingdings 2"/>
                  <w:sz w:val="28"/>
                  <w:rPrChange w:author="PC" w:date="2023-03-31T11:41:00Z" w:id="86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FB5AC3" w14:textId="77777777">
            <w:pPr>
              <w:rPr>
                <w:ins w:author="phetc" w:date="2023-02-13T15:44:00Z" w:id="8647"/>
                <w:rFonts w:ascii="Calibri" w:hAnsi="Calibri" w:cs="Calibri"/>
                <w:sz w:val="28"/>
                <w:rPrChange w:author="PC" w:date="2023-03-31T11:41:00Z" w:id="8648">
                  <w:rPr>
                    <w:ins w:author="phetc" w:date="2023-02-13T15:44:00Z" w:id="8649"/>
                    <w:rFonts w:ascii="Calibri" w:hAnsi="Calibri" w:cs="Calibri"/>
                    <w:color w:val="000000"/>
                    <w:sz w:val="28"/>
                  </w:rPr>
                </w:rPrChange>
              </w:rPr>
            </w:pPr>
            <w:ins w:author="phetc" w:date="2023-02-13T15:44:00Z" w:id="8650">
              <w:r w:rsidRPr="00357A8D">
                <w:rPr>
                  <w:rFonts w:ascii="Calibri" w:hAnsi="Calibri" w:cs="Calibri"/>
                  <w:sz w:val="28"/>
                  <w:rPrChange w:author="PC" w:date="2023-03-31T11:41:00Z" w:id="8651">
                    <w:rPr>
                      <w:rFonts w:ascii="Calibri" w:hAnsi="Calibri" w:cs="Calibri"/>
                      <w:color w:val="000000"/>
                      <w:sz w:val="28"/>
                    </w:rPr>
                  </w:rPrChange>
                </w:rPr>
                <w:t> </w:t>
              </w:r>
              <w:r w:rsidRPr="00357A8D">
                <w:rPr>
                  <w:rFonts w:ascii="Wingdings 2" w:hAnsi="Wingdings 2" w:eastAsia="Wingdings 2" w:cs="Wingdings 2"/>
                  <w:sz w:val="28"/>
                  <w:rPrChange w:author="PC" w:date="2023-03-31T11:41:00Z" w:id="86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D5B998" w14:textId="77777777">
            <w:pPr>
              <w:rPr>
                <w:ins w:author="phetc" w:date="2023-02-13T15:44:00Z" w:id="8653"/>
                <w:rFonts w:ascii="Calibri" w:hAnsi="Calibri" w:cs="Calibri"/>
                <w:sz w:val="28"/>
                <w:rPrChange w:author="PC" w:date="2023-03-31T11:41:00Z" w:id="8654">
                  <w:rPr>
                    <w:ins w:author="phetc" w:date="2023-02-13T15:44:00Z" w:id="8655"/>
                    <w:rFonts w:ascii="Calibri" w:hAnsi="Calibri" w:cs="Calibri"/>
                    <w:color w:val="000000"/>
                    <w:sz w:val="28"/>
                  </w:rPr>
                </w:rPrChange>
              </w:rPr>
            </w:pPr>
            <w:ins w:author="phetc" w:date="2023-02-13T15:44:00Z" w:id="8656">
              <w:r w:rsidRPr="00357A8D">
                <w:rPr>
                  <w:rFonts w:ascii="Calibri" w:hAnsi="Calibri" w:cs="Calibri"/>
                  <w:sz w:val="28"/>
                  <w:rPrChange w:author="PC" w:date="2023-03-31T11:41:00Z" w:id="865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3DAC06" w14:textId="77777777">
            <w:pPr>
              <w:rPr>
                <w:ins w:author="phetc" w:date="2023-02-13T15:44:00Z" w:id="8658"/>
                <w:rFonts w:ascii="Calibri" w:hAnsi="Calibri" w:cs="Calibri"/>
                <w:sz w:val="28"/>
                <w:rPrChange w:author="PC" w:date="2023-03-31T11:41:00Z" w:id="8659">
                  <w:rPr>
                    <w:ins w:author="phetc" w:date="2023-02-13T15:44:00Z" w:id="8660"/>
                    <w:rFonts w:ascii="Calibri" w:hAnsi="Calibri" w:cs="Calibri"/>
                    <w:color w:val="000000"/>
                    <w:sz w:val="28"/>
                  </w:rPr>
                </w:rPrChange>
              </w:rPr>
            </w:pPr>
            <w:ins w:author="phetc" w:date="2023-02-13T15:44:00Z" w:id="8661">
              <w:r w:rsidRPr="00357A8D">
                <w:rPr>
                  <w:rFonts w:ascii="Calibri" w:hAnsi="Calibri" w:cs="Calibri"/>
                  <w:sz w:val="28"/>
                  <w:rPrChange w:author="PC" w:date="2023-03-31T11:41:00Z" w:id="8662">
                    <w:rPr>
                      <w:rFonts w:ascii="Calibri" w:hAnsi="Calibri" w:cs="Calibri"/>
                      <w:color w:val="000000"/>
                      <w:sz w:val="28"/>
                    </w:rPr>
                  </w:rPrChange>
                </w:rPr>
                <w:t> </w:t>
              </w:r>
              <w:r w:rsidRPr="00357A8D">
                <w:rPr>
                  <w:rFonts w:ascii="Wingdings 2" w:hAnsi="Wingdings 2" w:eastAsia="Wingdings 2" w:cs="Wingdings 2"/>
                  <w:sz w:val="28"/>
                  <w:rPrChange w:author="PC" w:date="2023-03-31T11:41:00Z" w:id="86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FD37AD" w14:textId="77777777">
            <w:pPr>
              <w:rPr>
                <w:ins w:author="phetc" w:date="2023-02-13T15:44:00Z" w:id="8664"/>
                <w:rFonts w:ascii="Calibri" w:hAnsi="Calibri" w:cs="Calibri"/>
                <w:sz w:val="28"/>
                <w:rPrChange w:author="PC" w:date="2023-03-31T11:41:00Z" w:id="8665">
                  <w:rPr>
                    <w:ins w:author="phetc" w:date="2023-02-13T15:44:00Z" w:id="8666"/>
                    <w:rFonts w:ascii="Calibri" w:hAnsi="Calibri" w:cs="Calibri"/>
                    <w:color w:val="000000"/>
                    <w:sz w:val="28"/>
                  </w:rPr>
                </w:rPrChange>
              </w:rPr>
            </w:pPr>
            <w:ins w:author="phetc" w:date="2023-02-13T15:44:00Z" w:id="8667">
              <w:r w:rsidRPr="00357A8D">
                <w:rPr>
                  <w:rFonts w:ascii="Calibri" w:hAnsi="Calibri" w:cs="Calibri"/>
                  <w:sz w:val="28"/>
                  <w:rPrChange w:author="PC" w:date="2023-03-31T11:41:00Z" w:id="8668">
                    <w:rPr>
                      <w:rFonts w:ascii="Calibri" w:hAnsi="Calibri" w:cs="Calibri"/>
                      <w:color w:val="000000"/>
                      <w:sz w:val="28"/>
                    </w:rPr>
                  </w:rPrChange>
                </w:rPr>
                <w:t> </w:t>
              </w:r>
              <w:r w:rsidRPr="00357A8D">
                <w:rPr>
                  <w:rFonts w:ascii="Wingdings 2" w:hAnsi="Wingdings 2" w:eastAsia="Wingdings 2" w:cs="Wingdings 2"/>
                  <w:sz w:val="28"/>
                  <w:rPrChange w:author="PC" w:date="2023-03-31T11:41:00Z" w:id="86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4DA4FD" w14:textId="77777777">
            <w:pPr>
              <w:rPr>
                <w:ins w:author="phetc" w:date="2023-02-13T15:44:00Z" w:id="8670"/>
                <w:rFonts w:ascii="Calibri" w:hAnsi="Calibri" w:cs="Calibri"/>
                <w:sz w:val="28"/>
                <w:rPrChange w:author="PC" w:date="2023-03-31T11:41:00Z" w:id="8671">
                  <w:rPr>
                    <w:ins w:author="phetc" w:date="2023-02-13T15:44:00Z" w:id="8672"/>
                    <w:rFonts w:ascii="Calibri" w:hAnsi="Calibri" w:cs="Calibri"/>
                    <w:color w:val="000000"/>
                    <w:sz w:val="28"/>
                  </w:rPr>
                </w:rPrChange>
              </w:rPr>
            </w:pPr>
            <w:ins w:author="phetc" w:date="2023-02-13T15:44:00Z" w:id="8673">
              <w:r w:rsidRPr="00357A8D">
                <w:rPr>
                  <w:rFonts w:ascii="Calibri" w:hAnsi="Calibri" w:cs="Calibri"/>
                  <w:sz w:val="28"/>
                  <w:rPrChange w:author="PC" w:date="2023-03-31T11:41:00Z" w:id="8674">
                    <w:rPr>
                      <w:rFonts w:ascii="Calibri" w:hAnsi="Calibri" w:cs="Calibri"/>
                      <w:color w:val="000000"/>
                      <w:sz w:val="28"/>
                    </w:rPr>
                  </w:rPrChange>
                </w:rPr>
                <w:t> </w:t>
              </w:r>
              <w:r w:rsidRPr="00357A8D">
                <w:rPr>
                  <w:rFonts w:ascii="Wingdings 2" w:hAnsi="Wingdings 2" w:eastAsia="Wingdings 2" w:cs="Wingdings 2"/>
                  <w:sz w:val="28"/>
                  <w:rPrChange w:author="PC" w:date="2023-03-31T11:41:00Z" w:id="86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BF6025" w14:textId="77777777">
            <w:pPr>
              <w:rPr>
                <w:ins w:author="phetc" w:date="2023-02-13T15:44:00Z" w:id="8676"/>
                <w:rFonts w:ascii="Calibri" w:hAnsi="Calibri" w:cs="Calibri"/>
                <w:sz w:val="28"/>
                <w:rPrChange w:author="PC" w:date="2023-03-31T11:41:00Z" w:id="8677">
                  <w:rPr>
                    <w:ins w:author="phetc" w:date="2023-02-13T15:44:00Z" w:id="8678"/>
                    <w:rFonts w:ascii="Calibri" w:hAnsi="Calibri" w:cs="Calibri"/>
                    <w:color w:val="000000"/>
                    <w:sz w:val="28"/>
                  </w:rPr>
                </w:rPrChange>
              </w:rPr>
            </w:pPr>
            <w:ins w:author="phetc" w:date="2023-02-13T15:44:00Z" w:id="8679">
              <w:r w:rsidRPr="00357A8D">
                <w:rPr>
                  <w:rFonts w:ascii="Calibri" w:hAnsi="Calibri" w:cs="Calibri"/>
                  <w:sz w:val="28"/>
                  <w:rPrChange w:author="PC" w:date="2023-03-31T11:41:00Z" w:id="868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D823F1" w14:textId="77777777">
            <w:pPr>
              <w:rPr>
                <w:ins w:author="phetc" w:date="2023-02-13T15:44:00Z" w:id="8681"/>
                <w:rFonts w:ascii="Calibri" w:hAnsi="Calibri" w:cs="Calibri"/>
                <w:sz w:val="28"/>
                <w:rPrChange w:author="PC" w:date="2023-03-31T11:41:00Z" w:id="8682">
                  <w:rPr>
                    <w:ins w:author="phetc" w:date="2023-02-13T15:44:00Z" w:id="8683"/>
                    <w:rFonts w:ascii="Calibri" w:hAnsi="Calibri" w:cs="Calibri"/>
                    <w:color w:val="000000"/>
                    <w:sz w:val="28"/>
                  </w:rPr>
                </w:rPrChange>
              </w:rPr>
            </w:pPr>
            <w:ins w:author="phetc" w:date="2023-02-13T15:44:00Z" w:id="8684">
              <w:r w:rsidRPr="00357A8D">
                <w:rPr>
                  <w:rFonts w:ascii="Calibri" w:hAnsi="Calibri" w:cs="Calibri"/>
                  <w:sz w:val="28"/>
                  <w:rPrChange w:author="PC" w:date="2023-03-31T11:41:00Z" w:id="8685">
                    <w:rPr>
                      <w:rFonts w:ascii="Calibri" w:hAnsi="Calibri" w:cs="Calibri"/>
                      <w:color w:val="000000"/>
                      <w:sz w:val="28"/>
                    </w:rPr>
                  </w:rPrChange>
                </w:rPr>
                <w:t> </w:t>
              </w:r>
              <w:r w:rsidRPr="00357A8D">
                <w:rPr>
                  <w:rFonts w:ascii="Wingdings 2" w:hAnsi="Wingdings 2" w:eastAsia="Wingdings 2" w:cs="Wingdings 2"/>
                  <w:sz w:val="28"/>
                  <w:rPrChange w:author="PC" w:date="2023-03-31T11:41:00Z" w:id="86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E78660" w14:textId="77777777">
            <w:pPr>
              <w:rPr>
                <w:ins w:author="phetc" w:date="2023-02-13T15:44:00Z" w:id="8687"/>
                <w:rFonts w:ascii="Calibri" w:hAnsi="Calibri" w:cs="Calibri"/>
                <w:sz w:val="28"/>
                <w:rPrChange w:author="PC" w:date="2023-03-31T11:41:00Z" w:id="8688">
                  <w:rPr>
                    <w:ins w:author="phetc" w:date="2023-02-13T15:44:00Z" w:id="8689"/>
                    <w:rFonts w:ascii="Calibri" w:hAnsi="Calibri" w:cs="Calibri"/>
                    <w:color w:val="000000"/>
                    <w:sz w:val="28"/>
                  </w:rPr>
                </w:rPrChange>
              </w:rPr>
            </w:pPr>
            <w:ins w:author="phetc" w:date="2023-02-13T15:44:00Z" w:id="8690">
              <w:r w:rsidRPr="00357A8D">
                <w:rPr>
                  <w:rFonts w:ascii="Calibri" w:hAnsi="Calibri" w:cs="Calibri"/>
                  <w:sz w:val="28"/>
                  <w:rPrChange w:author="PC" w:date="2023-03-31T11:41:00Z" w:id="8691">
                    <w:rPr>
                      <w:rFonts w:ascii="Calibri" w:hAnsi="Calibri" w:cs="Calibri"/>
                      <w:color w:val="000000"/>
                      <w:sz w:val="28"/>
                    </w:rPr>
                  </w:rPrChange>
                </w:rPr>
                <w:t> </w:t>
              </w:r>
              <w:r w:rsidRPr="00357A8D">
                <w:rPr>
                  <w:rFonts w:ascii="Wingdings 2" w:hAnsi="Wingdings 2" w:eastAsia="Wingdings 2" w:cs="Wingdings 2"/>
                  <w:sz w:val="28"/>
                  <w:rPrChange w:author="PC" w:date="2023-03-31T11:41:00Z" w:id="86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1B090E" w14:textId="77777777">
            <w:pPr>
              <w:rPr>
                <w:ins w:author="phetc" w:date="2023-02-13T15:44:00Z" w:id="8693"/>
                <w:rFonts w:ascii="Calibri" w:hAnsi="Calibri" w:cs="Calibri"/>
                <w:sz w:val="28"/>
                <w:rPrChange w:author="PC" w:date="2023-03-31T11:41:00Z" w:id="8694">
                  <w:rPr>
                    <w:ins w:author="phetc" w:date="2023-02-13T15:44:00Z" w:id="8695"/>
                    <w:rFonts w:ascii="Calibri" w:hAnsi="Calibri" w:cs="Calibri"/>
                    <w:color w:val="000000"/>
                    <w:sz w:val="28"/>
                  </w:rPr>
                </w:rPrChange>
              </w:rPr>
            </w:pPr>
            <w:ins w:author="phetc" w:date="2023-02-13T15:44:00Z" w:id="8696">
              <w:r w:rsidRPr="00357A8D">
                <w:rPr>
                  <w:rFonts w:ascii="Calibri" w:hAnsi="Calibri" w:cs="Calibri"/>
                  <w:sz w:val="28"/>
                  <w:rPrChange w:author="PC" w:date="2023-03-31T11:41:00Z" w:id="869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376BC6" w14:textId="77777777">
            <w:pPr>
              <w:rPr>
                <w:ins w:author="phetc" w:date="2023-02-13T15:44:00Z" w:id="8698"/>
                <w:rFonts w:ascii="Calibri" w:hAnsi="Calibri" w:cs="Calibri"/>
                <w:sz w:val="28"/>
                <w:rPrChange w:author="PC" w:date="2023-03-31T11:41:00Z" w:id="8699">
                  <w:rPr>
                    <w:ins w:author="phetc" w:date="2023-02-13T15:44:00Z" w:id="8700"/>
                    <w:rFonts w:ascii="Calibri" w:hAnsi="Calibri" w:cs="Calibri"/>
                    <w:color w:val="000000"/>
                    <w:sz w:val="28"/>
                  </w:rPr>
                </w:rPrChange>
              </w:rPr>
            </w:pPr>
            <w:ins w:author="phetc" w:date="2023-02-13T15:44:00Z" w:id="8701">
              <w:r w:rsidRPr="00357A8D">
                <w:rPr>
                  <w:rFonts w:ascii="Calibri" w:hAnsi="Calibri" w:cs="Calibri"/>
                  <w:sz w:val="28"/>
                  <w:rPrChange w:author="PC" w:date="2023-03-31T11:41:00Z" w:id="8702">
                    <w:rPr>
                      <w:rFonts w:ascii="Calibri" w:hAnsi="Calibri" w:cs="Calibri"/>
                      <w:color w:val="000000"/>
                      <w:sz w:val="28"/>
                    </w:rPr>
                  </w:rPrChange>
                </w:rPr>
                <w:t> </w:t>
              </w:r>
              <w:r w:rsidRPr="00357A8D">
                <w:rPr>
                  <w:rFonts w:ascii="Wingdings 2" w:hAnsi="Wingdings 2" w:eastAsia="Wingdings 2" w:cs="Wingdings 2"/>
                  <w:sz w:val="28"/>
                  <w:rPrChange w:author="PC" w:date="2023-03-31T11:41:00Z" w:id="87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2E775A" w14:textId="77777777">
            <w:pPr>
              <w:rPr>
                <w:ins w:author="phetc" w:date="2023-02-13T15:44:00Z" w:id="8704"/>
                <w:rFonts w:ascii="Calibri" w:hAnsi="Calibri" w:cs="Calibri"/>
                <w:sz w:val="28"/>
                <w:rPrChange w:author="PC" w:date="2023-03-31T11:41:00Z" w:id="8705">
                  <w:rPr>
                    <w:ins w:author="phetc" w:date="2023-02-13T15:44:00Z" w:id="8706"/>
                    <w:rFonts w:ascii="Calibri" w:hAnsi="Calibri" w:cs="Calibri"/>
                    <w:color w:val="000000"/>
                    <w:sz w:val="28"/>
                  </w:rPr>
                </w:rPrChange>
              </w:rPr>
            </w:pPr>
            <w:ins w:author="phetc" w:date="2023-02-13T15:44:00Z" w:id="8707">
              <w:r w:rsidRPr="00357A8D">
                <w:rPr>
                  <w:rFonts w:ascii="Calibri" w:hAnsi="Calibri" w:cs="Calibri"/>
                  <w:sz w:val="28"/>
                  <w:rPrChange w:author="PC" w:date="2023-03-31T11:41:00Z" w:id="8708">
                    <w:rPr>
                      <w:rFonts w:ascii="Calibri" w:hAnsi="Calibri" w:cs="Calibri"/>
                      <w:color w:val="000000"/>
                      <w:sz w:val="28"/>
                    </w:rPr>
                  </w:rPrChange>
                </w:rPr>
                <w:t> </w:t>
              </w:r>
            </w:ins>
          </w:p>
        </w:tc>
      </w:tr>
      <w:tr w:rsidRPr="00357A8D" w:rsidR="00567CE2" w:rsidTr="00277A61" w14:paraId="3AC8552C" w14:textId="77777777">
        <w:trPr>
          <w:trHeight w:val="430"/>
          <w:ins w:author="phetc" w:date="2023-02-13T15:44:00Z" w:id="8709"/>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ED8B16E" w14:textId="77777777">
            <w:pPr>
              <w:rPr>
                <w:ins w:author="phetc" w:date="2023-02-13T15:44:00Z" w:id="8710"/>
                <w:rFonts w:ascii="Calibri" w:hAnsi="Calibri" w:cs="Calibri"/>
                <w:sz w:val="28"/>
                <w:rPrChange w:author="PC" w:date="2023-03-31T11:41:00Z" w:id="8711">
                  <w:rPr>
                    <w:ins w:author="phetc" w:date="2023-02-13T15:44:00Z" w:id="8712"/>
                    <w:rFonts w:ascii="Calibri" w:hAnsi="Calibri" w:cs="Calibri"/>
                    <w:color w:val="000000"/>
                    <w:sz w:val="28"/>
                  </w:rPr>
                </w:rPrChange>
              </w:rPr>
            </w:pPr>
            <w:ins w:author="phetc" w:date="2023-02-13T15:44:00Z" w:id="8713">
              <w:r w:rsidRPr="00357A8D">
                <w:rPr>
                  <w:rFonts w:ascii="TH Sarabun New" w:hAnsi="TH Sarabun New" w:cs="TH Sarabun New"/>
                  <w:sz w:val="28"/>
                  <w:cs/>
                </w:rPr>
                <w:t>ศ.</w:t>
              </w:r>
              <w:r w:rsidRPr="00357A8D">
                <w:rPr>
                  <w:rFonts w:ascii="TH Sarabun New" w:hAnsi="TH Sarabun New" w:cs="TH Sarabun New"/>
                  <w:sz w:val="28"/>
                </w:rPr>
                <w:t>433</w:t>
              </w:r>
              <w:r w:rsidRPr="00357A8D">
                <w:rPr>
                  <w:rFonts w:ascii="TH Sarabun New" w:hAnsi="TH Sarabun New" w:cs="TH Sarabun New"/>
                  <w:sz w:val="28"/>
                  <w:cs/>
                </w:rPr>
                <w:t xml:space="preserve"> ทฤษฎีการกำหนดราคาสินทรัพย์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1BCDBC" w14:textId="77777777">
            <w:pPr>
              <w:rPr>
                <w:ins w:author="phetc" w:date="2023-02-13T15:44:00Z" w:id="8714"/>
                <w:rFonts w:ascii="Calibri" w:hAnsi="Calibri" w:cs="Calibri"/>
                <w:sz w:val="28"/>
                <w:rPrChange w:author="PC" w:date="2023-03-31T11:41:00Z" w:id="8715">
                  <w:rPr>
                    <w:ins w:author="phetc" w:date="2023-02-13T15:44:00Z" w:id="8716"/>
                    <w:rFonts w:ascii="Calibri" w:hAnsi="Calibri" w:cs="Calibri"/>
                    <w:color w:val="000000"/>
                    <w:sz w:val="28"/>
                  </w:rPr>
                </w:rPrChange>
              </w:rPr>
            </w:pPr>
            <w:ins w:author="phetc" w:date="2023-02-13T15:44:00Z" w:id="8717">
              <w:r w:rsidRPr="00357A8D">
                <w:rPr>
                  <w:rFonts w:ascii="Calibri" w:hAnsi="Calibri" w:cs="Calibri"/>
                  <w:sz w:val="28"/>
                  <w:rPrChange w:author="PC" w:date="2023-03-31T11:41:00Z" w:id="8718">
                    <w:rPr>
                      <w:rFonts w:ascii="Calibri" w:hAnsi="Calibri" w:cs="Calibri"/>
                      <w:color w:val="000000"/>
                      <w:sz w:val="28"/>
                    </w:rPr>
                  </w:rPrChange>
                </w:rPr>
                <w:t> </w:t>
              </w:r>
              <w:r w:rsidRPr="00357A8D">
                <w:rPr>
                  <w:rFonts w:ascii="Wingdings 2" w:hAnsi="Wingdings 2" w:eastAsia="Wingdings 2" w:cs="Wingdings 2"/>
                  <w:sz w:val="28"/>
                  <w:rPrChange w:author="PC" w:date="2023-03-31T11:41:00Z" w:id="87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B07A0A" w14:textId="77777777">
            <w:pPr>
              <w:rPr>
                <w:ins w:author="phetc" w:date="2023-02-13T15:44:00Z" w:id="8720"/>
                <w:rFonts w:ascii="Calibri" w:hAnsi="Calibri" w:cs="Calibri"/>
                <w:sz w:val="28"/>
                <w:rPrChange w:author="PC" w:date="2023-03-31T11:41:00Z" w:id="8721">
                  <w:rPr>
                    <w:ins w:author="phetc" w:date="2023-02-13T15:44:00Z" w:id="8722"/>
                    <w:rFonts w:ascii="Calibri" w:hAnsi="Calibri" w:cs="Calibri"/>
                    <w:color w:val="000000"/>
                    <w:sz w:val="28"/>
                  </w:rPr>
                </w:rPrChange>
              </w:rPr>
            </w:pPr>
            <w:ins w:author="phetc" w:date="2023-02-13T15:44:00Z" w:id="8723">
              <w:r w:rsidRPr="00357A8D">
                <w:rPr>
                  <w:rFonts w:ascii="Calibri" w:hAnsi="Calibri" w:cs="Calibri"/>
                  <w:sz w:val="28"/>
                  <w:rPrChange w:author="PC" w:date="2023-03-31T11:41:00Z" w:id="8724">
                    <w:rPr>
                      <w:rFonts w:ascii="Calibri" w:hAnsi="Calibri" w:cs="Calibri"/>
                      <w:color w:val="000000"/>
                      <w:sz w:val="28"/>
                    </w:rPr>
                  </w:rPrChange>
                </w:rPr>
                <w:t> </w:t>
              </w:r>
              <w:r w:rsidRPr="00357A8D">
                <w:rPr>
                  <w:rFonts w:ascii="Wingdings 2" w:hAnsi="Wingdings 2" w:eastAsia="Wingdings 2" w:cs="Wingdings 2"/>
                  <w:sz w:val="28"/>
                  <w:rPrChange w:author="PC" w:date="2023-03-31T11:41:00Z" w:id="87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46BC2E" w14:textId="77777777">
            <w:pPr>
              <w:rPr>
                <w:ins w:author="phetc" w:date="2023-02-13T15:44:00Z" w:id="8726"/>
                <w:rFonts w:ascii="Calibri" w:hAnsi="Calibri" w:cs="Calibri"/>
                <w:sz w:val="28"/>
                <w:rPrChange w:author="PC" w:date="2023-03-31T11:41:00Z" w:id="8727">
                  <w:rPr>
                    <w:ins w:author="phetc" w:date="2023-02-13T15:44:00Z" w:id="8728"/>
                    <w:rFonts w:ascii="Calibri" w:hAnsi="Calibri" w:cs="Calibri"/>
                    <w:color w:val="000000"/>
                    <w:sz w:val="28"/>
                  </w:rPr>
                </w:rPrChange>
              </w:rPr>
            </w:pPr>
            <w:ins w:author="phetc" w:date="2023-02-13T15:44:00Z" w:id="8729">
              <w:r w:rsidRPr="00357A8D">
                <w:rPr>
                  <w:rFonts w:ascii="Calibri" w:hAnsi="Calibri" w:cs="Calibri"/>
                  <w:sz w:val="28"/>
                  <w:rPrChange w:author="PC" w:date="2023-03-31T11:41:00Z" w:id="8730">
                    <w:rPr>
                      <w:rFonts w:ascii="Calibri" w:hAnsi="Calibri" w:cs="Calibri"/>
                      <w:color w:val="000000"/>
                      <w:sz w:val="28"/>
                    </w:rPr>
                  </w:rPrChange>
                </w:rPr>
                <w:t> </w:t>
              </w:r>
              <w:r w:rsidRPr="00357A8D">
                <w:rPr>
                  <w:rFonts w:ascii="Wingdings 2" w:hAnsi="Wingdings 2" w:eastAsia="Wingdings 2" w:cs="Wingdings 2"/>
                  <w:sz w:val="28"/>
                  <w:rPrChange w:author="PC" w:date="2023-03-31T11:41:00Z" w:id="87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AE15F0" w14:textId="77777777">
            <w:pPr>
              <w:rPr>
                <w:ins w:author="phetc" w:date="2023-02-13T15:44:00Z" w:id="8732"/>
                <w:rFonts w:ascii="Calibri" w:hAnsi="Calibri" w:cs="Calibri"/>
                <w:sz w:val="28"/>
                <w:rPrChange w:author="PC" w:date="2023-03-31T11:41:00Z" w:id="8733">
                  <w:rPr>
                    <w:ins w:author="phetc" w:date="2023-02-13T15:44:00Z" w:id="8734"/>
                    <w:rFonts w:ascii="Calibri" w:hAnsi="Calibri" w:cs="Calibri"/>
                    <w:color w:val="000000"/>
                    <w:sz w:val="28"/>
                  </w:rPr>
                </w:rPrChange>
              </w:rPr>
            </w:pPr>
            <w:ins w:author="phetc" w:date="2023-02-13T15:44:00Z" w:id="8735">
              <w:r w:rsidRPr="00357A8D">
                <w:rPr>
                  <w:rFonts w:ascii="Calibri" w:hAnsi="Calibri" w:cs="Calibri"/>
                  <w:sz w:val="28"/>
                  <w:rPrChange w:author="PC" w:date="2023-03-31T11:41:00Z" w:id="8736">
                    <w:rPr>
                      <w:rFonts w:ascii="Calibri" w:hAnsi="Calibri" w:cs="Calibri"/>
                      <w:color w:val="000000"/>
                      <w:sz w:val="28"/>
                    </w:rPr>
                  </w:rPrChange>
                </w:rPr>
                <w:t> </w:t>
              </w:r>
              <w:r w:rsidRPr="00357A8D">
                <w:rPr>
                  <w:rFonts w:ascii="Wingdings 2" w:hAnsi="Wingdings 2" w:eastAsia="Wingdings 2" w:cs="Wingdings 2"/>
                  <w:sz w:val="28"/>
                  <w:rPrChange w:author="PC" w:date="2023-03-31T11:41:00Z" w:id="87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8C813D" w14:textId="77777777">
            <w:pPr>
              <w:rPr>
                <w:ins w:author="phetc" w:date="2023-02-13T15:44:00Z" w:id="8738"/>
                <w:rFonts w:ascii="Calibri" w:hAnsi="Calibri" w:cs="Calibri"/>
                <w:sz w:val="28"/>
                <w:rPrChange w:author="PC" w:date="2023-03-31T11:41:00Z" w:id="8739">
                  <w:rPr>
                    <w:ins w:author="phetc" w:date="2023-02-13T15:44:00Z" w:id="8740"/>
                    <w:rFonts w:ascii="Calibri" w:hAnsi="Calibri" w:cs="Calibri"/>
                    <w:color w:val="000000"/>
                    <w:sz w:val="28"/>
                  </w:rPr>
                </w:rPrChange>
              </w:rPr>
            </w:pPr>
            <w:ins w:author="phetc" w:date="2023-02-13T15:44:00Z" w:id="8741">
              <w:r w:rsidRPr="00357A8D">
                <w:rPr>
                  <w:rFonts w:ascii="Calibri" w:hAnsi="Calibri" w:cs="Calibri"/>
                  <w:sz w:val="28"/>
                  <w:rPrChange w:author="PC" w:date="2023-03-31T11:41:00Z" w:id="8742">
                    <w:rPr>
                      <w:rFonts w:ascii="Calibri" w:hAnsi="Calibri" w:cs="Calibri"/>
                      <w:color w:val="000000"/>
                      <w:sz w:val="28"/>
                    </w:rPr>
                  </w:rPrChange>
                </w:rPr>
                <w:t> </w:t>
              </w:r>
              <w:r w:rsidRPr="00357A8D">
                <w:rPr>
                  <w:rFonts w:ascii="Wingdings 2" w:hAnsi="Wingdings 2" w:eastAsia="Wingdings 2" w:cs="Wingdings 2"/>
                  <w:sz w:val="28"/>
                  <w:rPrChange w:author="PC" w:date="2023-03-31T11:41:00Z" w:id="87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46CDF6" w14:textId="77777777">
            <w:pPr>
              <w:rPr>
                <w:ins w:author="phetc" w:date="2023-02-13T15:44:00Z" w:id="8744"/>
                <w:rFonts w:ascii="Calibri" w:hAnsi="Calibri" w:cs="Calibri"/>
                <w:sz w:val="28"/>
                <w:rPrChange w:author="PC" w:date="2023-03-31T11:41:00Z" w:id="8745">
                  <w:rPr>
                    <w:ins w:author="phetc" w:date="2023-02-13T15:44:00Z" w:id="8746"/>
                    <w:rFonts w:ascii="Calibri" w:hAnsi="Calibri" w:cs="Calibri"/>
                    <w:color w:val="000000"/>
                    <w:sz w:val="28"/>
                  </w:rPr>
                </w:rPrChange>
              </w:rPr>
            </w:pPr>
            <w:ins w:author="phetc" w:date="2023-02-13T15:44:00Z" w:id="8747">
              <w:r w:rsidRPr="00357A8D">
                <w:rPr>
                  <w:rFonts w:ascii="Calibri" w:hAnsi="Calibri" w:cs="Calibri"/>
                  <w:sz w:val="28"/>
                  <w:rPrChange w:author="PC" w:date="2023-03-31T11:41:00Z" w:id="8748">
                    <w:rPr>
                      <w:rFonts w:ascii="Calibri" w:hAnsi="Calibri" w:cs="Calibri"/>
                      <w:color w:val="000000"/>
                      <w:sz w:val="28"/>
                    </w:rPr>
                  </w:rPrChange>
                </w:rPr>
                <w:t> </w:t>
              </w:r>
              <w:r w:rsidRPr="00357A8D">
                <w:rPr>
                  <w:rFonts w:ascii="Wingdings 2" w:hAnsi="Wingdings 2" w:eastAsia="Wingdings 2" w:cs="Wingdings 2"/>
                  <w:sz w:val="28"/>
                  <w:rPrChange w:author="PC" w:date="2023-03-31T11:41:00Z" w:id="87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58372C" w14:textId="77777777">
            <w:pPr>
              <w:rPr>
                <w:ins w:author="phetc" w:date="2023-02-13T15:44:00Z" w:id="8750"/>
                <w:rFonts w:ascii="Calibri" w:hAnsi="Calibri" w:cs="Calibri"/>
                <w:sz w:val="28"/>
                <w:rPrChange w:author="PC" w:date="2023-03-31T11:41:00Z" w:id="8751">
                  <w:rPr>
                    <w:ins w:author="phetc" w:date="2023-02-13T15:44:00Z" w:id="8752"/>
                    <w:rFonts w:ascii="Calibri" w:hAnsi="Calibri" w:cs="Calibri"/>
                    <w:color w:val="000000"/>
                    <w:sz w:val="28"/>
                  </w:rPr>
                </w:rPrChange>
              </w:rPr>
            </w:pPr>
            <w:ins w:author="phetc" w:date="2023-02-13T15:44:00Z" w:id="8753">
              <w:r w:rsidRPr="00357A8D">
                <w:rPr>
                  <w:rFonts w:ascii="Calibri" w:hAnsi="Calibri" w:cs="Calibri"/>
                  <w:sz w:val="28"/>
                  <w:rPrChange w:author="PC" w:date="2023-03-31T11:41:00Z" w:id="87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4986E7" w14:textId="77777777">
            <w:pPr>
              <w:rPr>
                <w:ins w:author="phetc" w:date="2023-02-13T15:44:00Z" w:id="8755"/>
                <w:rFonts w:ascii="Calibri" w:hAnsi="Calibri" w:cs="Calibri"/>
                <w:sz w:val="28"/>
                <w:rPrChange w:author="PC" w:date="2023-03-31T11:41:00Z" w:id="8756">
                  <w:rPr>
                    <w:ins w:author="phetc" w:date="2023-02-13T15:44:00Z" w:id="8757"/>
                    <w:rFonts w:ascii="Calibri" w:hAnsi="Calibri" w:cs="Calibri"/>
                    <w:color w:val="000000"/>
                    <w:sz w:val="28"/>
                  </w:rPr>
                </w:rPrChange>
              </w:rPr>
            </w:pPr>
            <w:ins w:author="phetc" w:date="2023-02-13T15:44:00Z" w:id="8758">
              <w:r w:rsidRPr="00357A8D">
                <w:rPr>
                  <w:rFonts w:ascii="Calibri" w:hAnsi="Calibri" w:cs="Calibri"/>
                  <w:sz w:val="28"/>
                  <w:rPrChange w:author="PC" w:date="2023-03-31T11:41:00Z" w:id="8759">
                    <w:rPr>
                      <w:rFonts w:ascii="Calibri" w:hAnsi="Calibri" w:cs="Calibri"/>
                      <w:color w:val="000000"/>
                      <w:sz w:val="28"/>
                    </w:rPr>
                  </w:rPrChange>
                </w:rPr>
                <w:t> </w:t>
              </w:r>
              <w:r w:rsidRPr="00357A8D">
                <w:rPr>
                  <w:rFonts w:ascii="Wingdings 2" w:hAnsi="Wingdings 2" w:eastAsia="Wingdings 2" w:cs="Wingdings 2"/>
                  <w:sz w:val="28"/>
                  <w:rPrChange w:author="PC" w:date="2023-03-31T11:41:00Z" w:id="87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C8FF51" w14:textId="77777777">
            <w:pPr>
              <w:rPr>
                <w:ins w:author="phetc" w:date="2023-02-13T15:44:00Z" w:id="8761"/>
                <w:rFonts w:ascii="Calibri" w:hAnsi="Calibri" w:cs="Calibri"/>
                <w:sz w:val="28"/>
                <w:rPrChange w:author="PC" w:date="2023-03-31T11:41:00Z" w:id="8762">
                  <w:rPr>
                    <w:ins w:author="phetc" w:date="2023-02-13T15:44:00Z" w:id="8763"/>
                    <w:rFonts w:ascii="Calibri" w:hAnsi="Calibri" w:cs="Calibri"/>
                    <w:color w:val="000000"/>
                    <w:sz w:val="28"/>
                  </w:rPr>
                </w:rPrChange>
              </w:rPr>
            </w:pPr>
            <w:ins w:author="phetc" w:date="2023-02-13T15:44:00Z" w:id="8764">
              <w:r w:rsidRPr="00357A8D">
                <w:rPr>
                  <w:rFonts w:ascii="Calibri" w:hAnsi="Calibri" w:cs="Calibri"/>
                  <w:sz w:val="28"/>
                  <w:rPrChange w:author="PC" w:date="2023-03-31T11:41:00Z" w:id="87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F7B77F" w14:textId="77777777">
            <w:pPr>
              <w:rPr>
                <w:ins w:author="phetc" w:date="2023-02-13T15:44:00Z" w:id="8766"/>
                <w:rFonts w:ascii="Calibri" w:hAnsi="Calibri" w:cs="Calibri"/>
                <w:sz w:val="28"/>
                <w:rPrChange w:author="PC" w:date="2023-03-31T11:41:00Z" w:id="8767">
                  <w:rPr>
                    <w:ins w:author="phetc" w:date="2023-02-13T15:44:00Z" w:id="8768"/>
                    <w:rFonts w:ascii="Calibri" w:hAnsi="Calibri" w:cs="Calibri"/>
                    <w:color w:val="000000"/>
                    <w:sz w:val="28"/>
                  </w:rPr>
                </w:rPrChange>
              </w:rPr>
            </w:pPr>
            <w:ins w:author="phetc" w:date="2023-02-13T15:44:00Z" w:id="8769">
              <w:r w:rsidRPr="00357A8D">
                <w:rPr>
                  <w:rFonts w:ascii="Calibri" w:hAnsi="Calibri" w:cs="Calibri"/>
                  <w:sz w:val="28"/>
                  <w:rPrChange w:author="PC" w:date="2023-03-31T11:41:00Z" w:id="87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473A5D" w14:textId="77777777">
            <w:pPr>
              <w:rPr>
                <w:ins w:author="phetc" w:date="2023-02-13T15:44:00Z" w:id="8771"/>
                <w:rFonts w:ascii="Calibri" w:hAnsi="Calibri" w:cs="Calibri"/>
                <w:sz w:val="28"/>
                <w:rPrChange w:author="PC" w:date="2023-03-31T11:41:00Z" w:id="8772">
                  <w:rPr>
                    <w:ins w:author="phetc" w:date="2023-02-13T15:44:00Z" w:id="8773"/>
                    <w:rFonts w:ascii="Calibri" w:hAnsi="Calibri" w:cs="Calibri"/>
                    <w:color w:val="000000"/>
                    <w:sz w:val="28"/>
                  </w:rPr>
                </w:rPrChange>
              </w:rPr>
            </w:pPr>
            <w:ins w:author="phetc" w:date="2023-02-13T15:44:00Z" w:id="8774">
              <w:r w:rsidRPr="00357A8D">
                <w:rPr>
                  <w:rFonts w:ascii="Calibri" w:hAnsi="Calibri" w:cs="Calibri"/>
                  <w:sz w:val="28"/>
                  <w:rPrChange w:author="PC" w:date="2023-03-31T11:41:00Z" w:id="877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96B03E" w14:textId="77777777">
            <w:pPr>
              <w:rPr>
                <w:ins w:author="phetc" w:date="2023-02-13T15:44:00Z" w:id="8776"/>
                <w:rFonts w:ascii="Calibri" w:hAnsi="Calibri" w:cs="Calibri"/>
                <w:sz w:val="28"/>
                <w:rPrChange w:author="PC" w:date="2023-03-31T11:41:00Z" w:id="8777">
                  <w:rPr>
                    <w:ins w:author="phetc" w:date="2023-02-13T15:44:00Z" w:id="8778"/>
                    <w:rFonts w:ascii="Calibri" w:hAnsi="Calibri" w:cs="Calibri"/>
                    <w:color w:val="000000"/>
                    <w:sz w:val="28"/>
                  </w:rPr>
                </w:rPrChange>
              </w:rPr>
            </w:pPr>
            <w:ins w:author="phetc" w:date="2023-02-13T15:44:00Z" w:id="8779">
              <w:r w:rsidRPr="00357A8D">
                <w:rPr>
                  <w:rFonts w:ascii="Wingdings 2" w:hAnsi="Wingdings 2" w:eastAsia="Wingdings 2" w:cs="Wingdings 2"/>
                  <w:sz w:val="28"/>
                  <w:rPrChange w:author="PC" w:date="2023-03-31T11:41:00Z" w:id="8780">
                    <w:rPr>
                      <w:rFonts w:ascii="Calibri" w:hAnsi="Calibri" w:cs="Calibri"/>
                      <w:color w:val="000000"/>
                      <w:sz w:val="28"/>
                    </w:rPr>
                  </w:rPrChange>
                </w:rPr>
                <w:t>P</w:t>
              </w:r>
              <w:r w:rsidRPr="00357A8D">
                <w:rPr>
                  <w:rFonts w:ascii="Calibri" w:hAnsi="Calibri" w:cs="Calibri"/>
                  <w:sz w:val="28"/>
                  <w:rPrChange w:author="PC" w:date="2023-03-31T11:41:00Z" w:id="878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F405AD" w14:textId="77777777">
            <w:pPr>
              <w:rPr>
                <w:ins w:author="phetc" w:date="2023-02-13T15:44:00Z" w:id="8782"/>
                <w:rFonts w:ascii="Calibri" w:hAnsi="Calibri" w:cs="Calibri"/>
                <w:sz w:val="28"/>
                <w:rPrChange w:author="PC" w:date="2023-03-31T11:41:00Z" w:id="8783">
                  <w:rPr>
                    <w:ins w:author="phetc" w:date="2023-02-13T15:44:00Z" w:id="8784"/>
                    <w:rFonts w:ascii="Calibri" w:hAnsi="Calibri" w:cs="Calibri"/>
                    <w:color w:val="000000"/>
                    <w:sz w:val="28"/>
                  </w:rPr>
                </w:rPrChange>
              </w:rPr>
            </w:pPr>
            <w:ins w:author="phetc" w:date="2023-02-13T15:44:00Z" w:id="8785">
              <w:r w:rsidRPr="00357A8D">
                <w:rPr>
                  <w:rFonts w:ascii="Calibri" w:hAnsi="Calibri" w:cs="Calibri"/>
                  <w:sz w:val="28"/>
                  <w:rPrChange w:author="PC" w:date="2023-03-31T11:41:00Z" w:id="8786">
                    <w:rPr>
                      <w:rFonts w:ascii="Calibri" w:hAnsi="Calibri" w:cs="Calibri"/>
                      <w:color w:val="000000"/>
                      <w:sz w:val="28"/>
                    </w:rPr>
                  </w:rPrChange>
                </w:rPr>
                <w:t> </w:t>
              </w:r>
              <w:r w:rsidRPr="00357A8D">
                <w:rPr>
                  <w:rFonts w:ascii="Wingdings 2" w:hAnsi="Wingdings 2" w:eastAsia="Wingdings 2" w:cs="Wingdings 2"/>
                  <w:sz w:val="28"/>
                  <w:rPrChange w:author="PC" w:date="2023-03-31T11:41:00Z" w:id="87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8A9ECD" w14:textId="77777777">
            <w:pPr>
              <w:rPr>
                <w:ins w:author="phetc" w:date="2023-02-13T15:44:00Z" w:id="8788"/>
                <w:rFonts w:ascii="Calibri" w:hAnsi="Calibri" w:cs="Calibri"/>
                <w:sz w:val="28"/>
                <w:rPrChange w:author="PC" w:date="2023-03-31T11:41:00Z" w:id="8789">
                  <w:rPr>
                    <w:ins w:author="phetc" w:date="2023-02-13T15:44:00Z" w:id="8790"/>
                    <w:rFonts w:ascii="Calibri" w:hAnsi="Calibri" w:cs="Calibri"/>
                    <w:color w:val="000000"/>
                    <w:sz w:val="28"/>
                  </w:rPr>
                </w:rPrChange>
              </w:rPr>
            </w:pPr>
            <w:ins w:author="phetc" w:date="2023-02-13T15:44:00Z" w:id="8791">
              <w:r w:rsidRPr="00357A8D">
                <w:rPr>
                  <w:rFonts w:ascii="Calibri" w:hAnsi="Calibri" w:cs="Calibri"/>
                  <w:sz w:val="28"/>
                  <w:rPrChange w:author="PC" w:date="2023-03-31T11:41:00Z" w:id="879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FB2053" w14:textId="77777777">
            <w:pPr>
              <w:rPr>
                <w:ins w:author="phetc" w:date="2023-02-13T15:44:00Z" w:id="8793"/>
                <w:rFonts w:ascii="Calibri" w:hAnsi="Calibri" w:cs="Calibri"/>
                <w:sz w:val="28"/>
                <w:rPrChange w:author="PC" w:date="2023-03-31T11:41:00Z" w:id="8794">
                  <w:rPr>
                    <w:ins w:author="phetc" w:date="2023-02-13T15:44:00Z" w:id="8795"/>
                    <w:rFonts w:ascii="Calibri" w:hAnsi="Calibri" w:cs="Calibri"/>
                    <w:color w:val="000000"/>
                    <w:sz w:val="28"/>
                  </w:rPr>
                </w:rPrChange>
              </w:rPr>
            </w:pPr>
            <w:ins w:author="phetc" w:date="2023-02-13T15:44:00Z" w:id="8796">
              <w:r w:rsidRPr="00357A8D">
                <w:rPr>
                  <w:rFonts w:ascii="Calibri" w:hAnsi="Calibri" w:cs="Calibri"/>
                  <w:sz w:val="28"/>
                  <w:rPrChange w:author="PC" w:date="2023-03-31T11:41:00Z" w:id="8797">
                    <w:rPr>
                      <w:rFonts w:ascii="Calibri" w:hAnsi="Calibri" w:cs="Calibri"/>
                      <w:color w:val="000000"/>
                      <w:sz w:val="28"/>
                    </w:rPr>
                  </w:rPrChange>
                </w:rPr>
                <w:t> </w:t>
              </w:r>
              <w:r w:rsidRPr="00357A8D">
                <w:rPr>
                  <w:rFonts w:ascii="Wingdings 2" w:hAnsi="Wingdings 2" w:eastAsia="Wingdings 2" w:cs="Wingdings 2"/>
                  <w:sz w:val="28"/>
                  <w:rPrChange w:author="PC" w:date="2023-03-31T11:41:00Z" w:id="87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13E1BF" w14:textId="77777777">
            <w:pPr>
              <w:rPr>
                <w:ins w:author="phetc" w:date="2023-02-13T15:44:00Z" w:id="8799"/>
                <w:rFonts w:ascii="Calibri" w:hAnsi="Calibri" w:cs="Calibri"/>
                <w:sz w:val="28"/>
                <w:rPrChange w:author="PC" w:date="2023-03-31T11:41:00Z" w:id="8800">
                  <w:rPr>
                    <w:ins w:author="phetc" w:date="2023-02-13T15:44:00Z" w:id="8801"/>
                    <w:rFonts w:ascii="Calibri" w:hAnsi="Calibri" w:cs="Calibri"/>
                    <w:color w:val="000000"/>
                    <w:sz w:val="28"/>
                  </w:rPr>
                </w:rPrChange>
              </w:rPr>
            </w:pPr>
            <w:ins w:author="phetc" w:date="2023-02-13T15:44:00Z" w:id="8802">
              <w:r w:rsidRPr="00357A8D">
                <w:rPr>
                  <w:rFonts w:ascii="Calibri" w:hAnsi="Calibri" w:cs="Calibri"/>
                  <w:sz w:val="28"/>
                  <w:rPrChange w:author="PC" w:date="2023-03-31T11:41:00Z" w:id="8803">
                    <w:rPr>
                      <w:rFonts w:ascii="Calibri" w:hAnsi="Calibri" w:cs="Calibri"/>
                      <w:color w:val="000000"/>
                      <w:sz w:val="28"/>
                    </w:rPr>
                  </w:rPrChange>
                </w:rPr>
                <w:t> </w:t>
              </w:r>
            </w:ins>
          </w:p>
        </w:tc>
      </w:tr>
      <w:tr w:rsidRPr="00357A8D" w:rsidR="00567CE2" w:rsidTr="00277A61" w14:paraId="3F5F7BEC" w14:textId="77777777">
        <w:trPr>
          <w:trHeight w:val="430"/>
          <w:ins w:author="phetc" w:date="2023-02-13T15:44:00Z" w:id="880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2784B55" w14:textId="77777777">
            <w:pPr>
              <w:rPr>
                <w:ins w:author="phetc" w:date="2023-02-13T15:44:00Z" w:id="8805"/>
                <w:rFonts w:ascii="Calibri" w:hAnsi="Calibri" w:cs="Calibri"/>
                <w:sz w:val="28"/>
                <w:rPrChange w:author="PC" w:date="2023-03-31T11:41:00Z" w:id="8806">
                  <w:rPr>
                    <w:ins w:author="phetc" w:date="2023-02-13T15:44:00Z" w:id="8807"/>
                    <w:rFonts w:ascii="Calibri" w:hAnsi="Calibri" w:cs="Calibri"/>
                    <w:color w:val="000000"/>
                    <w:sz w:val="28"/>
                  </w:rPr>
                </w:rPrChange>
              </w:rPr>
            </w:pPr>
            <w:ins w:author="phetc" w:date="2023-02-13T15:44:00Z" w:id="8808">
              <w:r w:rsidRPr="00357A8D">
                <w:rPr>
                  <w:rFonts w:ascii="TH Sarabun New" w:hAnsi="TH Sarabun New" w:cs="TH Sarabun New"/>
                  <w:sz w:val="28"/>
                  <w:cs/>
                </w:rPr>
                <w:t>ศ.</w:t>
              </w:r>
              <w:r w:rsidRPr="00357A8D">
                <w:rPr>
                  <w:rFonts w:ascii="TH Sarabun New" w:hAnsi="TH Sarabun New" w:cs="TH Sarabun New"/>
                  <w:sz w:val="28"/>
                </w:rPr>
                <w:t>434</w:t>
              </w:r>
              <w:r w:rsidRPr="00357A8D">
                <w:rPr>
                  <w:rFonts w:ascii="TH Sarabun New" w:hAnsi="TH Sarabun New" w:cs="TH Sarabun New"/>
                  <w:sz w:val="28"/>
                  <w:cs/>
                </w:rPr>
                <w:t xml:space="preserve"> การเงินเชิงพฤติกรรม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EEC742" w14:textId="77777777">
            <w:pPr>
              <w:rPr>
                <w:ins w:author="phetc" w:date="2023-02-13T15:44:00Z" w:id="8809"/>
                <w:rFonts w:ascii="Calibri" w:hAnsi="Calibri" w:cs="Calibri"/>
                <w:sz w:val="28"/>
                <w:rPrChange w:author="PC" w:date="2023-03-31T11:41:00Z" w:id="8810">
                  <w:rPr>
                    <w:ins w:author="phetc" w:date="2023-02-13T15:44:00Z" w:id="8811"/>
                    <w:rFonts w:ascii="Calibri" w:hAnsi="Calibri" w:cs="Calibri"/>
                    <w:color w:val="000000"/>
                    <w:sz w:val="28"/>
                  </w:rPr>
                </w:rPrChange>
              </w:rPr>
            </w:pPr>
            <w:ins w:author="phetc" w:date="2023-02-13T15:44:00Z" w:id="8812">
              <w:r w:rsidRPr="00357A8D">
                <w:rPr>
                  <w:rFonts w:ascii="Calibri" w:hAnsi="Calibri" w:cs="Calibri"/>
                  <w:sz w:val="28"/>
                  <w:rPrChange w:author="PC" w:date="2023-03-31T11:41:00Z" w:id="8813">
                    <w:rPr>
                      <w:rFonts w:ascii="Calibri" w:hAnsi="Calibri" w:cs="Calibri"/>
                      <w:color w:val="000000"/>
                      <w:sz w:val="28"/>
                    </w:rPr>
                  </w:rPrChange>
                </w:rPr>
                <w:t> </w:t>
              </w:r>
              <w:r w:rsidRPr="00357A8D">
                <w:rPr>
                  <w:rFonts w:ascii="Wingdings 2" w:hAnsi="Wingdings 2" w:eastAsia="Wingdings 2" w:cs="Wingdings 2"/>
                  <w:sz w:val="28"/>
                  <w:rPrChange w:author="PC" w:date="2023-03-31T11:41:00Z" w:id="88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5EFE7A" w14:textId="77777777">
            <w:pPr>
              <w:rPr>
                <w:ins w:author="phetc" w:date="2023-02-13T15:44:00Z" w:id="8815"/>
                <w:rFonts w:ascii="Calibri" w:hAnsi="Calibri" w:cs="Calibri"/>
                <w:sz w:val="28"/>
                <w:rPrChange w:author="PC" w:date="2023-03-31T11:41:00Z" w:id="8816">
                  <w:rPr>
                    <w:ins w:author="phetc" w:date="2023-02-13T15:44:00Z" w:id="8817"/>
                    <w:rFonts w:ascii="Calibri" w:hAnsi="Calibri" w:cs="Calibri"/>
                    <w:color w:val="000000"/>
                    <w:sz w:val="28"/>
                  </w:rPr>
                </w:rPrChange>
              </w:rPr>
            </w:pPr>
            <w:ins w:author="phetc" w:date="2023-02-13T15:44:00Z" w:id="8818">
              <w:r w:rsidRPr="00357A8D">
                <w:rPr>
                  <w:rFonts w:ascii="Calibri" w:hAnsi="Calibri" w:cs="Calibri"/>
                  <w:sz w:val="28"/>
                  <w:rPrChange w:author="PC" w:date="2023-03-31T11:41:00Z" w:id="8819">
                    <w:rPr>
                      <w:rFonts w:ascii="Calibri" w:hAnsi="Calibri" w:cs="Calibri"/>
                      <w:color w:val="000000"/>
                      <w:sz w:val="28"/>
                    </w:rPr>
                  </w:rPrChange>
                </w:rPr>
                <w:t> </w:t>
              </w:r>
              <w:r w:rsidRPr="00357A8D">
                <w:rPr>
                  <w:rFonts w:ascii="Wingdings 2" w:hAnsi="Wingdings 2" w:eastAsia="Wingdings 2" w:cs="Wingdings 2"/>
                  <w:sz w:val="28"/>
                  <w:rPrChange w:author="PC" w:date="2023-03-31T11:41:00Z" w:id="88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555D72" w14:textId="77777777">
            <w:pPr>
              <w:rPr>
                <w:ins w:author="phetc" w:date="2023-02-13T15:44:00Z" w:id="8821"/>
                <w:rFonts w:ascii="Calibri" w:hAnsi="Calibri" w:cs="Calibri"/>
                <w:sz w:val="28"/>
                <w:rPrChange w:author="PC" w:date="2023-03-31T11:41:00Z" w:id="8822">
                  <w:rPr>
                    <w:ins w:author="phetc" w:date="2023-02-13T15:44:00Z" w:id="8823"/>
                    <w:rFonts w:ascii="Calibri" w:hAnsi="Calibri" w:cs="Calibri"/>
                    <w:color w:val="000000"/>
                    <w:sz w:val="28"/>
                  </w:rPr>
                </w:rPrChange>
              </w:rPr>
            </w:pPr>
            <w:ins w:author="phetc" w:date="2023-02-13T15:44:00Z" w:id="8824">
              <w:r w:rsidRPr="00357A8D">
                <w:rPr>
                  <w:rFonts w:ascii="Calibri" w:hAnsi="Calibri" w:cs="Calibri"/>
                  <w:sz w:val="28"/>
                  <w:rPrChange w:author="PC" w:date="2023-03-31T11:41:00Z" w:id="8825">
                    <w:rPr>
                      <w:rFonts w:ascii="Calibri" w:hAnsi="Calibri" w:cs="Calibri"/>
                      <w:color w:val="000000"/>
                      <w:sz w:val="28"/>
                    </w:rPr>
                  </w:rPrChange>
                </w:rPr>
                <w:t> </w:t>
              </w:r>
              <w:r w:rsidRPr="00357A8D">
                <w:rPr>
                  <w:rFonts w:ascii="Wingdings 2" w:hAnsi="Wingdings 2" w:eastAsia="Wingdings 2" w:cs="Wingdings 2"/>
                  <w:sz w:val="28"/>
                  <w:rPrChange w:author="PC" w:date="2023-03-31T11:41:00Z" w:id="88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EEB110" w14:textId="77777777">
            <w:pPr>
              <w:rPr>
                <w:ins w:author="phetc" w:date="2023-02-13T15:44:00Z" w:id="8827"/>
                <w:rFonts w:ascii="Calibri" w:hAnsi="Calibri" w:cs="Calibri"/>
                <w:sz w:val="28"/>
                <w:rPrChange w:author="PC" w:date="2023-03-31T11:41:00Z" w:id="8828">
                  <w:rPr>
                    <w:ins w:author="phetc" w:date="2023-02-13T15:44:00Z" w:id="8829"/>
                    <w:rFonts w:ascii="Calibri" w:hAnsi="Calibri" w:cs="Calibri"/>
                    <w:color w:val="000000"/>
                    <w:sz w:val="28"/>
                  </w:rPr>
                </w:rPrChange>
              </w:rPr>
            </w:pPr>
            <w:ins w:author="phetc" w:date="2023-02-13T15:44:00Z" w:id="8830">
              <w:r w:rsidRPr="00357A8D">
                <w:rPr>
                  <w:rFonts w:ascii="Calibri" w:hAnsi="Calibri" w:cs="Calibri"/>
                  <w:sz w:val="28"/>
                  <w:rPrChange w:author="PC" w:date="2023-03-31T11:41:00Z" w:id="8831">
                    <w:rPr>
                      <w:rFonts w:ascii="Calibri" w:hAnsi="Calibri" w:cs="Calibri"/>
                      <w:color w:val="000000"/>
                      <w:sz w:val="28"/>
                    </w:rPr>
                  </w:rPrChange>
                </w:rPr>
                <w:t> </w:t>
              </w:r>
              <w:r w:rsidRPr="00357A8D">
                <w:rPr>
                  <w:rFonts w:ascii="Wingdings 2" w:hAnsi="Wingdings 2" w:eastAsia="Wingdings 2" w:cs="Wingdings 2"/>
                  <w:sz w:val="28"/>
                  <w:rPrChange w:author="PC" w:date="2023-03-31T11:41:00Z" w:id="88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0B73B4" w14:textId="77777777">
            <w:pPr>
              <w:rPr>
                <w:ins w:author="phetc" w:date="2023-02-13T15:44:00Z" w:id="8833"/>
                <w:rFonts w:ascii="Calibri" w:hAnsi="Calibri" w:cs="Calibri"/>
                <w:sz w:val="28"/>
                <w:rPrChange w:author="PC" w:date="2023-03-31T11:41:00Z" w:id="8834">
                  <w:rPr>
                    <w:ins w:author="phetc" w:date="2023-02-13T15:44:00Z" w:id="8835"/>
                    <w:rFonts w:ascii="Calibri" w:hAnsi="Calibri" w:cs="Calibri"/>
                    <w:color w:val="000000"/>
                    <w:sz w:val="28"/>
                  </w:rPr>
                </w:rPrChange>
              </w:rPr>
            </w:pPr>
            <w:ins w:author="phetc" w:date="2023-02-13T15:44:00Z" w:id="8836">
              <w:r w:rsidRPr="00357A8D">
                <w:rPr>
                  <w:rFonts w:ascii="Calibri" w:hAnsi="Calibri" w:cs="Calibri"/>
                  <w:sz w:val="28"/>
                  <w:rPrChange w:author="PC" w:date="2023-03-31T11:41:00Z" w:id="8837">
                    <w:rPr>
                      <w:rFonts w:ascii="Calibri" w:hAnsi="Calibri" w:cs="Calibri"/>
                      <w:color w:val="000000"/>
                      <w:sz w:val="28"/>
                    </w:rPr>
                  </w:rPrChange>
                </w:rPr>
                <w:t> </w:t>
              </w:r>
              <w:r w:rsidRPr="00357A8D">
                <w:rPr>
                  <w:rFonts w:ascii="Wingdings 2" w:hAnsi="Wingdings 2" w:eastAsia="Wingdings 2" w:cs="Wingdings 2"/>
                  <w:sz w:val="28"/>
                  <w:rPrChange w:author="PC" w:date="2023-03-31T11:41:00Z" w:id="88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627F67" w14:textId="77777777">
            <w:pPr>
              <w:rPr>
                <w:ins w:author="phetc" w:date="2023-02-13T15:44:00Z" w:id="8839"/>
                <w:rFonts w:ascii="Calibri" w:hAnsi="Calibri" w:cs="Calibri"/>
                <w:sz w:val="28"/>
                <w:rPrChange w:author="PC" w:date="2023-03-31T11:41:00Z" w:id="8840">
                  <w:rPr>
                    <w:ins w:author="phetc" w:date="2023-02-13T15:44:00Z" w:id="8841"/>
                    <w:rFonts w:ascii="Calibri" w:hAnsi="Calibri" w:cs="Calibri"/>
                    <w:color w:val="000000"/>
                    <w:sz w:val="28"/>
                  </w:rPr>
                </w:rPrChange>
              </w:rPr>
            </w:pPr>
            <w:ins w:author="phetc" w:date="2023-02-13T15:44:00Z" w:id="8842">
              <w:r w:rsidRPr="00357A8D">
                <w:rPr>
                  <w:rFonts w:ascii="Calibri" w:hAnsi="Calibri" w:cs="Calibri"/>
                  <w:sz w:val="28"/>
                  <w:rPrChange w:author="PC" w:date="2023-03-31T11:41:00Z" w:id="8843">
                    <w:rPr>
                      <w:rFonts w:ascii="Calibri" w:hAnsi="Calibri" w:cs="Calibri"/>
                      <w:color w:val="000000"/>
                      <w:sz w:val="28"/>
                    </w:rPr>
                  </w:rPrChange>
                </w:rPr>
                <w:t> </w:t>
              </w:r>
              <w:r w:rsidRPr="00357A8D">
                <w:rPr>
                  <w:rFonts w:ascii="Wingdings 2" w:hAnsi="Wingdings 2" w:eastAsia="Wingdings 2" w:cs="Wingdings 2"/>
                  <w:sz w:val="28"/>
                  <w:rPrChange w:author="PC" w:date="2023-03-31T11:41:00Z" w:id="88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BE8969" w14:textId="77777777">
            <w:pPr>
              <w:rPr>
                <w:ins w:author="phetc" w:date="2023-02-13T15:44:00Z" w:id="8845"/>
                <w:rFonts w:ascii="Calibri" w:hAnsi="Calibri" w:cs="Calibri"/>
                <w:sz w:val="28"/>
                <w:rPrChange w:author="PC" w:date="2023-03-31T11:41:00Z" w:id="8846">
                  <w:rPr>
                    <w:ins w:author="phetc" w:date="2023-02-13T15:44:00Z" w:id="8847"/>
                    <w:rFonts w:ascii="Calibri" w:hAnsi="Calibri" w:cs="Calibri"/>
                    <w:color w:val="000000"/>
                    <w:sz w:val="28"/>
                  </w:rPr>
                </w:rPrChange>
              </w:rPr>
            </w:pPr>
            <w:ins w:author="phetc" w:date="2023-02-13T15:44:00Z" w:id="8848">
              <w:r w:rsidRPr="00357A8D">
                <w:rPr>
                  <w:rFonts w:ascii="Calibri" w:hAnsi="Calibri" w:cs="Calibri"/>
                  <w:sz w:val="28"/>
                  <w:rPrChange w:author="PC" w:date="2023-03-31T11:41:00Z" w:id="88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AA1F58" w14:textId="77777777">
            <w:pPr>
              <w:rPr>
                <w:ins w:author="phetc" w:date="2023-02-13T15:44:00Z" w:id="8850"/>
                <w:rFonts w:ascii="Calibri" w:hAnsi="Calibri" w:cs="Calibri"/>
                <w:sz w:val="28"/>
                <w:rPrChange w:author="PC" w:date="2023-03-31T11:41:00Z" w:id="8851">
                  <w:rPr>
                    <w:ins w:author="phetc" w:date="2023-02-13T15:44:00Z" w:id="8852"/>
                    <w:rFonts w:ascii="Calibri" w:hAnsi="Calibri" w:cs="Calibri"/>
                    <w:color w:val="000000"/>
                    <w:sz w:val="28"/>
                  </w:rPr>
                </w:rPrChange>
              </w:rPr>
            </w:pPr>
            <w:ins w:author="phetc" w:date="2023-02-13T15:44:00Z" w:id="8853">
              <w:r w:rsidRPr="00357A8D">
                <w:rPr>
                  <w:rFonts w:ascii="Calibri" w:hAnsi="Calibri" w:cs="Calibri"/>
                  <w:sz w:val="28"/>
                  <w:rPrChange w:author="PC" w:date="2023-03-31T11:41:00Z" w:id="8854">
                    <w:rPr>
                      <w:rFonts w:ascii="Calibri" w:hAnsi="Calibri" w:cs="Calibri"/>
                      <w:color w:val="000000"/>
                      <w:sz w:val="28"/>
                    </w:rPr>
                  </w:rPrChange>
                </w:rPr>
                <w:t> </w:t>
              </w:r>
              <w:r w:rsidRPr="00357A8D">
                <w:rPr>
                  <w:rFonts w:ascii="Wingdings 2" w:hAnsi="Wingdings 2" w:eastAsia="Wingdings 2" w:cs="Wingdings 2"/>
                  <w:sz w:val="28"/>
                  <w:rPrChange w:author="PC" w:date="2023-03-31T11:41:00Z" w:id="88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812E2A" w14:textId="77777777">
            <w:pPr>
              <w:rPr>
                <w:ins w:author="phetc" w:date="2023-02-13T15:44:00Z" w:id="8856"/>
                <w:rFonts w:ascii="Calibri" w:hAnsi="Calibri" w:cs="Calibri"/>
                <w:sz w:val="28"/>
                <w:rPrChange w:author="PC" w:date="2023-03-31T11:41:00Z" w:id="8857">
                  <w:rPr>
                    <w:ins w:author="phetc" w:date="2023-02-13T15:44:00Z" w:id="8858"/>
                    <w:rFonts w:ascii="Calibri" w:hAnsi="Calibri" w:cs="Calibri"/>
                    <w:color w:val="000000"/>
                    <w:sz w:val="28"/>
                  </w:rPr>
                </w:rPrChange>
              </w:rPr>
            </w:pPr>
            <w:ins w:author="phetc" w:date="2023-02-13T15:44:00Z" w:id="8859">
              <w:r w:rsidRPr="00357A8D">
                <w:rPr>
                  <w:rFonts w:ascii="Calibri" w:hAnsi="Calibri" w:cs="Calibri"/>
                  <w:sz w:val="28"/>
                  <w:rPrChange w:author="PC" w:date="2023-03-31T11:41:00Z" w:id="886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D4DEC1" w14:textId="77777777">
            <w:pPr>
              <w:rPr>
                <w:ins w:author="phetc" w:date="2023-02-13T15:44:00Z" w:id="8861"/>
                <w:rFonts w:ascii="Calibri" w:hAnsi="Calibri" w:cs="Calibri"/>
                <w:sz w:val="28"/>
                <w:rPrChange w:author="PC" w:date="2023-03-31T11:41:00Z" w:id="8862">
                  <w:rPr>
                    <w:ins w:author="phetc" w:date="2023-02-13T15:44:00Z" w:id="8863"/>
                    <w:rFonts w:ascii="Calibri" w:hAnsi="Calibri" w:cs="Calibri"/>
                    <w:color w:val="000000"/>
                    <w:sz w:val="28"/>
                  </w:rPr>
                </w:rPrChange>
              </w:rPr>
            </w:pPr>
            <w:ins w:author="phetc" w:date="2023-02-13T15:44:00Z" w:id="8864">
              <w:r w:rsidRPr="00357A8D">
                <w:rPr>
                  <w:rFonts w:ascii="Calibri" w:hAnsi="Calibri" w:cs="Calibri"/>
                  <w:sz w:val="28"/>
                  <w:rPrChange w:author="PC" w:date="2023-03-31T11:41:00Z" w:id="88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729D68" w14:textId="77777777">
            <w:pPr>
              <w:rPr>
                <w:ins w:author="phetc" w:date="2023-02-13T15:44:00Z" w:id="8866"/>
                <w:rFonts w:ascii="Calibri" w:hAnsi="Calibri" w:cs="Calibri"/>
                <w:sz w:val="28"/>
                <w:rPrChange w:author="PC" w:date="2023-03-31T11:41:00Z" w:id="8867">
                  <w:rPr>
                    <w:ins w:author="phetc" w:date="2023-02-13T15:44:00Z" w:id="8868"/>
                    <w:rFonts w:ascii="Calibri" w:hAnsi="Calibri" w:cs="Calibri"/>
                    <w:color w:val="000000"/>
                    <w:sz w:val="28"/>
                  </w:rPr>
                </w:rPrChange>
              </w:rPr>
            </w:pPr>
            <w:ins w:author="phetc" w:date="2023-02-13T15:44:00Z" w:id="8869">
              <w:r w:rsidRPr="00357A8D">
                <w:rPr>
                  <w:rFonts w:ascii="Calibri" w:hAnsi="Calibri" w:cs="Calibri"/>
                  <w:sz w:val="28"/>
                  <w:rPrChange w:author="PC" w:date="2023-03-31T11:41:00Z" w:id="88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0D6C08" w14:textId="77777777">
            <w:pPr>
              <w:rPr>
                <w:ins w:author="phetc" w:date="2023-02-13T15:44:00Z" w:id="8871"/>
                <w:rFonts w:ascii="Calibri" w:hAnsi="Calibri" w:cs="Calibri"/>
                <w:sz w:val="28"/>
                <w:rPrChange w:author="PC" w:date="2023-03-31T11:41:00Z" w:id="8872">
                  <w:rPr>
                    <w:ins w:author="phetc" w:date="2023-02-13T15:44:00Z" w:id="8873"/>
                    <w:rFonts w:ascii="Calibri" w:hAnsi="Calibri" w:cs="Calibri"/>
                    <w:color w:val="000000"/>
                    <w:sz w:val="28"/>
                  </w:rPr>
                </w:rPrChange>
              </w:rPr>
            </w:pPr>
            <w:ins w:author="phetc" w:date="2023-02-13T15:44:00Z" w:id="8874">
              <w:r w:rsidRPr="00357A8D">
                <w:rPr>
                  <w:rFonts w:ascii="Calibri" w:hAnsi="Calibri" w:cs="Calibri"/>
                  <w:sz w:val="28"/>
                  <w:rPrChange w:author="PC" w:date="2023-03-31T11:41:00Z" w:id="8875">
                    <w:rPr>
                      <w:rFonts w:ascii="Calibri" w:hAnsi="Calibri" w:cs="Calibri"/>
                      <w:color w:val="000000"/>
                      <w:sz w:val="28"/>
                    </w:rPr>
                  </w:rPrChange>
                </w:rPr>
                <w:t> </w:t>
              </w:r>
              <w:r w:rsidRPr="00357A8D">
                <w:rPr>
                  <w:rFonts w:ascii="Wingdings 2" w:hAnsi="Wingdings 2" w:eastAsia="Wingdings 2" w:cs="Wingdings 2"/>
                  <w:sz w:val="28"/>
                  <w:rPrChange w:author="PC" w:date="2023-03-31T11:41:00Z" w:id="88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F65329" w14:textId="77777777">
            <w:pPr>
              <w:rPr>
                <w:ins w:author="phetc" w:date="2023-02-13T15:44:00Z" w:id="8877"/>
                <w:rFonts w:ascii="Calibri" w:hAnsi="Calibri" w:cs="Calibri"/>
                <w:sz w:val="28"/>
                <w:rPrChange w:author="PC" w:date="2023-03-31T11:41:00Z" w:id="8878">
                  <w:rPr>
                    <w:ins w:author="phetc" w:date="2023-02-13T15:44:00Z" w:id="8879"/>
                    <w:rFonts w:ascii="Calibri" w:hAnsi="Calibri" w:cs="Calibri"/>
                    <w:color w:val="000000"/>
                    <w:sz w:val="28"/>
                  </w:rPr>
                </w:rPrChange>
              </w:rPr>
            </w:pPr>
            <w:ins w:author="phetc" w:date="2023-02-13T15:44:00Z" w:id="8880">
              <w:r w:rsidRPr="00357A8D">
                <w:rPr>
                  <w:rFonts w:ascii="Calibri" w:hAnsi="Calibri" w:cs="Calibri"/>
                  <w:sz w:val="28"/>
                  <w:rPrChange w:author="PC" w:date="2023-03-31T11:41:00Z" w:id="8881">
                    <w:rPr>
                      <w:rFonts w:ascii="Calibri" w:hAnsi="Calibri" w:cs="Calibri"/>
                      <w:color w:val="000000"/>
                      <w:sz w:val="28"/>
                    </w:rPr>
                  </w:rPrChange>
                </w:rPr>
                <w:t> </w:t>
              </w:r>
              <w:r w:rsidRPr="00357A8D">
                <w:rPr>
                  <w:rFonts w:ascii="Wingdings 2" w:hAnsi="Wingdings 2" w:eastAsia="Wingdings 2" w:cs="Wingdings 2"/>
                  <w:sz w:val="28"/>
                  <w:rPrChange w:author="PC" w:date="2023-03-31T11:41:00Z" w:id="88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E12716" w14:textId="77777777">
            <w:pPr>
              <w:rPr>
                <w:ins w:author="phetc" w:date="2023-02-13T15:44:00Z" w:id="8883"/>
                <w:rFonts w:ascii="Calibri" w:hAnsi="Calibri" w:cs="Calibri"/>
                <w:sz w:val="28"/>
                <w:rPrChange w:author="PC" w:date="2023-03-31T11:41:00Z" w:id="8884">
                  <w:rPr>
                    <w:ins w:author="phetc" w:date="2023-02-13T15:44:00Z" w:id="8885"/>
                    <w:rFonts w:ascii="Calibri" w:hAnsi="Calibri" w:cs="Calibri"/>
                    <w:color w:val="000000"/>
                    <w:sz w:val="28"/>
                  </w:rPr>
                </w:rPrChange>
              </w:rPr>
            </w:pPr>
            <w:ins w:author="phetc" w:date="2023-02-13T15:44:00Z" w:id="8886">
              <w:r w:rsidRPr="00357A8D">
                <w:rPr>
                  <w:rFonts w:ascii="Calibri" w:hAnsi="Calibri" w:cs="Calibri"/>
                  <w:sz w:val="28"/>
                  <w:rPrChange w:author="PC" w:date="2023-03-31T11:41:00Z" w:id="888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A52CA4" w14:textId="77777777">
            <w:pPr>
              <w:rPr>
                <w:ins w:author="phetc" w:date="2023-02-13T15:44:00Z" w:id="8888"/>
                <w:rFonts w:ascii="Calibri" w:hAnsi="Calibri" w:cs="Calibri"/>
                <w:sz w:val="28"/>
                <w:rPrChange w:author="PC" w:date="2023-03-31T11:41:00Z" w:id="8889">
                  <w:rPr>
                    <w:ins w:author="phetc" w:date="2023-02-13T15:44:00Z" w:id="8890"/>
                    <w:rFonts w:ascii="Calibri" w:hAnsi="Calibri" w:cs="Calibri"/>
                    <w:color w:val="000000"/>
                    <w:sz w:val="28"/>
                  </w:rPr>
                </w:rPrChange>
              </w:rPr>
            </w:pPr>
            <w:ins w:author="phetc" w:date="2023-02-13T15:44:00Z" w:id="8891">
              <w:r w:rsidRPr="00357A8D">
                <w:rPr>
                  <w:rFonts w:ascii="Calibri" w:hAnsi="Calibri" w:cs="Calibri"/>
                  <w:sz w:val="28"/>
                  <w:rPrChange w:author="PC" w:date="2023-03-31T11:41:00Z" w:id="8892">
                    <w:rPr>
                      <w:rFonts w:ascii="Calibri" w:hAnsi="Calibri" w:cs="Calibri"/>
                      <w:color w:val="000000"/>
                      <w:sz w:val="28"/>
                    </w:rPr>
                  </w:rPrChange>
                </w:rPr>
                <w:t> </w:t>
              </w:r>
              <w:r w:rsidRPr="00357A8D">
                <w:rPr>
                  <w:rFonts w:ascii="Wingdings 2" w:hAnsi="Wingdings 2" w:eastAsia="Wingdings 2" w:cs="Wingdings 2"/>
                  <w:sz w:val="28"/>
                  <w:rPrChange w:author="PC" w:date="2023-03-31T11:41:00Z" w:id="88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AE6B83" w14:textId="77777777">
            <w:pPr>
              <w:rPr>
                <w:ins w:author="phetc" w:date="2023-02-13T15:44:00Z" w:id="8894"/>
                <w:rFonts w:ascii="Calibri" w:hAnsi="Calibri" w:cs="Calibri"/>
                <w:sz w:val="28"/>
                <w:rPrChange w:author="PC" w:date="2023-03-31T11:41:00Z" w:id="8895">
                  <w:rPr>
                    <w:ins w:author="phetc" w:date="2023-02-13T15:44:00Z" w:id="8896"/>
                    <w:rFonts w:ascii="Calibri" w:hAnsi="Calibri" w:cs="Calibri"/>
                    <w:color w:val="000000"/>
                    <w:sz w:val="28"/>
                  </w:rPr>
                </w:rPrChange>
              </w:rPr>
            </w:pPr>
            <w:ins w:author="phetc" w:date="2023-02-13T15:44:00Z" w:id="8897">
              <w:r w:rsidRPr="00357A8D">
                <w:rPr>
                  <w:rFonts w:ascii="Calibri" w:hAnsi="Calibri" w:cs="Calibri"/>
                  <w:sz w:val="28"/>
                  <w:rPrChange w:author="PC" w:date="2023-03-31T11:41:00Z" w:id="8898">
                    <w:rPr>
                      <w:rFonts w:ascii="Calibri" w:hAnsi="Calibri" w:cs="Calibri"/>
                      <w:color w:val="000000"/>
                      <w:sz w:val="28"/>
                    </w:rPr>
                  </w:rPrChange>
                </w:rPr>
                <w:t> </w:t>
              </w:r>
            </w:ins>
          </w:p>
        </w:tc>
      </w:tr>
      <w:tr w:rsidRPr="00357A8D" w:rsidR="00567CE2" w:rsidTr="00277A61" w14:paraId="5819D62B" w14:textId="77777777">
        <w:trPr>
          <w:trHeight w:val="430"/>
          <w:ins w:author="phetc" w:date="2023-02-13T15:44:00Z" w:id="8899"/>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4D21E5F9" w14:textId="76E5A8A1">
            <w:pPr>
              <w:rPr>
                <w:ins w:author="phetc" w:date="2023-02-13T15:44:00Z" w:id="8900"/>
                <w:rFonts w:ascii="Calibri" w:hAnsi="Calibri" w:cs="Calibri"/>
                <w:sz w:val="28"/>
                <w:rPrChange w:author="PC" w:date="2023-03-31T11:41:00Z" w:id="8901">
                  <w:rPr>
                    <w:ins w:author="phetc" w:date="2023-02-13T15:44:00Z" w:id="8902"/>
                    <w:rFonts w:ascii="Calibri" w:hAnsi="Calibri" w:cs="Calibri"/>
                    <w:color w:val="000000"/>
                    <w:sz w:val="28"/>
                  </w:rPr>
                </w:rPrChange>
              </w:rPr>
            </w:pPr>
            <w:ins w:author="phetc" w:date="2023-02-13T15:44:00Z" w:id="8903">
              <w:r w:rsidRPr="00357A8D">
                <w:rPr>
                  <w:rFonts w:ascii="TH Sarabun New" w:hAnsi="TH Sarabun New" w:cs="TH Sarabun New"/>
                  <w:sz w:val="28"/>
                  <w:cs/>
                </w:rPr>
                <w:t>ศ.43</w:t>
              </w:r>
              <w:r w:rsidRPr="00357A8D">
                <w:rPr>
                  <w:rFonts w:ascii="TH Sarabun New" w:hAnsi="TH Sarabun New" w:cs="TH Sarabun New"/>
                  <w:sz w:val="28"/>
                </w:rPr>
                <w:t>5</w:t>
              </w:r>
              <w:r w:rsidRPr="00357A8D">
                <w:rPr>
                  <w:rFonts w:ascii="TH Sarabun New" w:hAnsi="TH Sarabun New" w:cs="TH Sarabun New"/>
                  <w:sz w:val="28"/>
                  <w:cs/>
                </w:rPr>
                <w:t xml:space="preserve"> เศรษฐมิติการเงินเบื้องต้น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80681C" w14:textId="77777777">
            <w:pPr>
              <w:rPr>
                <w:ins w:author="phetc" w:date="2023-02-13T15:44:00Z" w:id="8904"/>
                <w:rFonts w:ascii="Calibri" w:hAnsi="Calibri" w:cs="Calibri"/>
                <w:sz w:val="28"/>
                <w:rPrChange w:author="PC" w:date="2023-03-31T11:41:00Z" w:id="8905">
                  <w:rPr>
                    <w:ins w:author="phetc" w:date="2023-02-13T15:44:00Z" w:id="8906"/>
                    <w:rFonts w:ascii="Calibri" w:hAnsi="Calibri" w:cs="Calibri"/>
                    <w:color w:val="000000"/>
                    <w:sz w:val="28"/>
                  </w:rPr>
                </w:rPrChange>
              </w:rPr>
            </w:pPr>
            <w:ins w:author="phetc" w:date="2023-02-13T15:44:00Z" w:id="8907">
              <w:r w:rsidRPr="00357A8D">
                <w:rPr>
                  <w:rFonts w:ascii="Calibri" w:hAnsi="Calibri" w:cs="Calibri"/>
                  <w:sz w:val="28"/>
                  <w:rPrChange w:author="PC" w:date="2023-03-31T11:41:00Z" w:id="8908">
                    <w:rPr>
                      <w:rFonts w:ascii="Calibri" w:hAnsi="Calibri" w:cs="Calibri"/>
                      <w:color w:val="000000"/>
                      <w:sz w:val="28"/>
                    </w:rPr>
                  </w:rPrChange>
                </w:rPr>
                <w:t> </w:t>
              </w:r>
              <w:r w:rsidRPr="00357A8D">
                <w:rPr>
                  <w:rFonts w:ascii="Wingdings 2" w:hAnsi="Wingdings 2" w:eastAsia="Wingdings 2" w:cs="Wingdings 2"/>
                  <w:sz w:val="28"/>
                  <w:rPrChange w:author="PC" w:date="2023-03-31T11:41:00Z" w:id="89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26CE2A" w14:textId="77777777">
            <w:pPr>
              <w:rPr>
                <w:ins w:author="phetc" w:date="2023-02-13T15:44:00Z" w:id="8910"/>
                <w:rFonts w:ascii="Calibri" w:hAnsi="Calibri" w:cs="Calibri"/>
                <w:sz w:val="28"/>
                <w:rPrChange w:author="PC" w:date="2023-03-31T11:41:00Z" w:id="8911">
                  <w:rPr>
                    <w:ins w:author="phetc" w:date="2023-02-13T15:44:00Z" w:id="8912"/>
                    <w:rFonts w:ascii="Calibri" w:hAnsi="Calibri" w:cs="Calibri"/>
                    <w:color w:val="000000"/>
                    <w:sz w:val="28"/>
                  </w:rPr>
                </w:rPrChange>
              </w:rPr>
            </w:pPr>
            <w:ins w:author="phetc" w:date="2023-02-13T15:44:00Z" w:id="8913">
              <w:r w:rsidRPr="00357A8D">
                <w:rPr>
                  <w:rFonts w:ascii="Calibri" w:hAnsi="Calibri" w:cs="Calibri"/>
                  <w:sz w:val="28"/>
                  <w:rPrChange w:author="PC" w:date="2023-03-31T11:41:00Z" w:id="8914">
                    <w:rPr>
                      <w:rFonts w:ascii="Calibri" w:hAnsi="Calibri" w:cs="Calibri"/>
                      <w:color w:val="000000"/>
                      <w:sz w:val="28"/>
                    </w:rPr>
                  </w:rPrChange>
                </w:rPr>
                <w:t> </w:t>
              </w:r>
              <w:r w:rsidRPr="00357A8D">
                <w:rPr>
                  <w:rFonts w:ascii="Wingdings 2" w:hAnsi="Wingdings 2" w:eastAsia="Wingdings 2" w:cs="Wingdings 2"/>
                  <w:sz w:val="28"/>
                  <w:rPrChange w:author="PC" w:date="2023-03-31T11:41:00Z" w:id="89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C012DA" w14:textId="77777777">
            <w:pPr>
              <w:rPr>
                <w:ins w:author="phetc" w:date="2023-02-13T15:44:00Z" w:id="8916"/>
                <w:rFonts w:ascii="Calibri" w:hAnsi="Calibri" w:cs="Calibri"/>
                <w:sz w:val="28"/>
                <w:rPrChange w:author="PC" w:date="2023-03-31T11:41:00Z" w:id="8917">
                  <w:rPr>
                    <w:ins w:author="phetc" w:date="2023-02-13T15:44:00Z" w:id="8918"/>
                    <w:rFonts w:ascii="Calibri" w:hAnsi="Calibri" w:cs="Calibri"/>
                    <w:color w:val="000000"/>
                    <w:sz w:val="28"/>
                  </w:rPr>
                </w:rPrChange>
              </w:rPr>
            </w:pPr>
            <w:ins w:author="phetc" w:date="2023-02-13T15:44:00Z" w:id="8919">
              <w:r w:rsidRPr="00357A8D">
                <w:rPr>
                  <w:rFonts w:ascii="Calibri" w:hAnsi="Calibri" w:cs="Calibri"/>
                  <w:sz w:val="28"/>
                  <w:rPrChange w:author="PC" w:date="2023-03-31T11:41:00Z" w:id="89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9FF6C1" w14:textId="77777777">
            <w:pPr>
              <w:rPr>
                <w:ins w:author="phetc" w:date="2023-02-13T15:44:00Z" w:id="8921"/>
                <w:rFonts w:ascii="Calibri" w:hAnsi="Calibri" w:cs="Calibri"/>
                <w:sz w:val="28"/>
                <w:rPrChange w:author="PC" w:date="2023-03-31T11:41:00Z" w:id="8922">
                  <w:rPr>
                    <w:ins w:author="phetc" w:date="2023-02-13T15:44:00Z" w:id="8923"/>
                    <w:rFonts w:ascii="Calibri" w:hAnsi="Calibri" w:cs="Calibri"/>
                    <w:color w:val="000000"/>
                    <w:sz w:val="28"/>
                  </w:rPr>
                </w:rPrChange>
              </w:rPr>
            </w:pPr>
            <w:ins w:author="phetc" w:date="2023-02-13T15:44:00Z" w:id="8924">
              <w:r w:rsidRPr="00357A8D">
                <w:rPr>
                  <w:rFonts w:ascii="Calibri" w:hAnsi="Calibri" w:cs="Calibri"/>
                  <w:sz w:val="28"/>
                  <w:rPrChange w:author="PC" w:date="2023-03-31T11:41:00Z" w:id="8925">
                    <w:rPr>
                      <w:rFonts w:ascii="Calibri" w:hAnsi="Calibri" w:cs="Calibri"/>
                      <w:color w:val="000000"/>
                      <w:sz w:val="28"/>
                    </w:rPr>
                  </w:rPrChange>
                </w:rPr>
                <w:t> </w:t>
              </w:r>
              <w:r w:rsidRPr="00357A8D">
                <w:rPr>
                  <w:rFonts w:ascii="Wingdings 2" w:hAnsi="Wingdings 2" w:eastAsia="Wingdings 2" w:cs="Wingdings 2"/>
                  <w:sz w:val="28"/>
                  <w:rPrChange w:author="PC" w:date="2023-03-31T11:41:00Z" w:id="89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CA47D7" w14:textId="77777777">
            <w:pPr>
              <w:rPr>
                <w:ins w:author="phetc" w:date="2023-02-13T15:44:00Z" w:id="8927"/>
                <w:rFonts w:ascii="Calibri" w:hAnsi="Calibri" w:cs="Calibri"/>
                <w:sz w:val="28"/>
                <w:rPrChange w:author="PC" w:date="2023-03-31T11:41:00Z" w:id="8928">
                  <w:rPr>
                    <w:ins w:author="phetc" w:date="2023-02-13T15:44:00Z" w:id="8929"/>
                    <w:rFonts w:ascii="Calibri" w:hAnsi="Calibri" w:cs="Calibri"/>
                    <w:color w:val="000000"/>
                    <w:sz w:val="28"/>
                  </w:rPr>
                </w:rPrChange>
              </w:rPr>
            </w:pPr>
            <w:ins w:author="phetc" w:date="2023-02-13T15:44:00Z" w:id="8930">
              <w:r w:rsidRPr="00357A8D">
                <w:rPr>
                  <w:rFonts w:ascii="Calibri" w:hAnsi="Calibri" w:cs="Calibri"/>
                  <w:sz w:val="28"/>
                  <w:rPrChange w:author="PC" w:date="2023-03-31T11:41:00Z" w:id="8931">
                    <w:rPr>
                      <w:rFonts w:ascii="Calibri" w:hAnsi="Calibri" w:cs="Calibri"/>
                      <w:color w:val="000000"/>
                      <w:sz w:val="28"/>
                    </w:rPr>
                  </w:rPrChange>
                </w:rPr>
                <w:t> </w:t>
              </w:r>
              <w:r w:rsidRPr="00357A8D">
                <w:rPr>
                  <w:rFonts w:ascii="Wingdings 2" w:hAnsi="Wingdings 2" w:eastAsia="Wingdings 2" w:cs="Wingdings 2"/>
                  <w:sz w:val="28"/>
                  <w:rPrChange w:author="PC" w:date="2023-03-31T11:41:00Z" w:id="89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32FB84" w14:textId="77777777">
            <w:pPr>
              <w:rPr>
                <w:ins w:author="phetc" w:date="2023-02-13T15:44:00Z" w:id="8933"/>
                <w:rFonts w:ascii="Calibri" w:hAnsi="Calibri" w:cs="Calibri"/>
                <w:sz w:val="28"/>
                <w:rPrChange w:author="PC" w:date="2023-03-31T11:41:00Z" w:id="8934">
                  <w:rPr>
                    <w:ins w:author="phetc" w:date="2023-02-13T15:44:00Z" w:id="8935"/>
                    <w:rFonts w:ascii="Calibri" w:hAnsi="Calibri" w:cs="Calibri"/>
                    <w:color w:val="000000"/>
                    <w:sz w:val="28"/>
                  </w:rPr>
                </w:rPrChange>
              </w:rPr>
            </w:pPr>
            <w:ins w:author="phetc" w:date="2023-02-13T15:44:00Z" w:id="8936">
              <w:r w:rsidRPr="00357A8D">
                <w:rPr>
                  <w:rFonts w:ascii="Calibri" w:hAnsi="Calibri" w:cs="Calibri"/>
                  <w:sz w:val="28"/>
                  <w:rPrChange w:author="PC" w:date="2023-03-31T11:41:00Z" w:id="8937">
                    <w:rPr>
                      <w:rFonts w:ascii="Calibri" w:hAnsi="Calibri" w:cs="Calibri"/>
                      <w:color w:val="000000"/>
                      <w:sz w:val="28"/>
                    </w:rPr>
                  </w:rPrChange>
                </w:rPr>
                <w:t> </w:t>
              </w:r>
              <w:r w:rsidRPr="00357A8D">
                <w:rPr>
                  <w:rFonts w:ascii="Wingdings 2" w:hAnsi="Wingdings 2" w:eastAsia="Wingdings 2" w:cs="Wingdings 2"/>
                  <w:sz w:val="28"/>
                  <w:rPrChange w:author="PC" w:date="2023-03-31T11:41:00Z" w:id="89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E7CCE6" w14:textId="77777777">
            <w:pPr>
              <w:rPr>
                <w:ins w:author="phetc" w:date="2023-02-13T15:44:00Z" w:id="8939"/>
                <w:rFonts w:ascii="Calibri" w:hAnsi="Calibri" w:cs="Calibri"/>
                <w:sz w:val="28"/>
                <w:rPrChange w:author="PC" w:date="2023-03-31T11:41:00Z" w:id="8940">
                  <w:rPr>
                    <w:ins w:author="phetc" w:date="2023-02-13T15:44:00Z" w:id="8941"/>
                    <w:rFonts w:ascii="Calibri" w:hAnsi="Calibri" w:cs="Calibri"/>
                    <w:color w:val="000000"/>
                    <w:sz w:val="28"/>
                  </w:rPr>
                </w:rPrChange>
              </w:rPr>
            </w:pPr>
            <w:ins w:author="phetc" w:date="2023-02-13T15:44:00Z" w:id="8942">
              <w:r w:rsidRPr="00357A8D">
                <w:rPr>
                  <w:rFonts w:ascii="Calibri" w:hAnsi="Calibri" w:cs="Calibri"/>
                  <w:sz w:val="28"/>
                  <w:rPrChange w:author="PC" w:date="2023-03-31T11:41:00Z" w:id="8943">
                    <w:rPr>
                      <w:rFonts w:ascii="Calibri" w:hAnsi="Calibri" w:cs="Calibri"/>
                      <w:color w:val="000000"/>
                      <w:sz w:val="28"/>
                    </w:rPr>
                  </w:rPrChange>
                </w:rPr>
                <w:t> </w:t>
              </w:r>
              <w:r w:rsidRPr="00357A8D">
                <w:rPr>
                  <w:rFonts w:ascii="Wingdings 2" w:hAnsi="Wingdings 2" w:eastAsia="Wingdings 2" w:cs="Wingdings 2"/>
                  <w:sz w:val="28"/>
                  <w:rPrChange w:author="PC" w:date="2023-03-31T11:41:00Z" w:id="89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AC5425" w14:textId="77777777">
            <w:pPr>
              <w:rPr>
                <w:ins w:author="phetc" w:date="2023-02-13T15:44:00Z" w:id="8945"/>
                <w:rFonts w:ascii="Calibri" w:hAnsi="Calibri" w:cs="Calibri"/>
                <w:sz w:val="28"/>
                <w:rPrChange w:author="PC" w:date="2023-03-31T11:41:00Z" w:id="8946">
                  <w:rPr>
                    <w:ins w:author="phetc" w:date="2023-02-13T15:44:00Z" w:id="8947"/>
                    <w:rFonts w:ascii="Calibri" w:hAnsi="Calibri" w:cs="Calibri"/>
                    <w:color w:val="000000"/>
                    <w:sz w:val="28"/>
                  </w:rPr>
                </w:rPrChange>
              </w:rPr>
            </w:pPr>
            <w:ins w:author="phetc" w:date="2023-02-13T15:44:00Z" w:id="8948">
              <w:r w:rsidRPr="00357A8D">
                <w:rPr>
                  <w:rFonts w:ascii="Calibri" w:hAnsi="Calibri" w:cs="Calibri"/>
                  <w:sz w:val="28"/>
                  <w:rPrChange w:author="PC" w:date="2023-03-31T11:41:00Z" w:id="8949">
                    <w:rPr>
                      <w:rFonts w:ascii="Calibri" w:hAnsi="Calibri" w:cs="Calibri"/>
                      <w:color w:val="000000"/>
                      <w:sz w:val="28"/>
                    </w:rPr>
                  </w:rPrChange>
                </w:rPr>
                <w:t> </w:t>
              </w:r>
              <w:r w:rsidRPr="00357A8D">
                <w:rPr>
                  <w:rFonts w:ascii="Wingdings 2" w:hAnsi="Wingdings 2" w:eastAsia="Wingdings 2" w:cs="Wingdings 2"/>
                  <w:sz w:val="28"/>
                  <w:rPrChange w:author="PC" w:date="2023-03-31T11:41:00Z" w:id="89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24D8F2" w14:textId="77777777">
            <w:pPr>
              <w:rPr>
                <w:ins w:author="phetc" w:date="2023-02-13T15:44:00Z" w:id="8951"/>
                <w:rFonts w:ascii="Calibri" w:hAnsi="Calibri" w:cs="Calibri"/>
                <w:sz w:val="28"/>
                <w:rPrChange w:author="PC" w:date="2023-03-31T11:41:00Z" w:id="8952">
                  <w:rPr>
                    <w:ins w:author="phetc" w:date="2023-02-13T15:44:00Z" w:id="8953"/>
                    <w:rFonts w:ascii="Calibri" w:hAnsi="Calibri" w:cs="Calibri"/>
                    <w:color w:val="000000"/>
                    <w:sz w:val="28"/>
                  </w:rPr>
                </w:rPrChange>
              </w:rPr>
            </w:pPr>
            <w:ins w:author="phetc" w:date="2023-02-13T15:44:00Z" w:id="8954">
              <w:r w:rsidRPr="00357A8D">
                <w:rPr>
                  <w:rFonts w:ascii="Calibri" w:hAnsi="Calibri" w:cs="Calibri"/>
                  <w:sz w:val="28"/>
                  <w:rPrChange w:author="PC" w:date="2023-03-31T11:41:00Z" w:id="895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A39D06" w14:textId="77777777">
            <w:pPr>
              <w:rPr>
                <w:ins w:author="phetc" w:date="2023-02-13T15:44:00Z" w:id="8956"/>
                <w:rFonts w:ascii="Calibri" w:hAnsi="Calibri" w:cs="Calibri"/>
                <w:sz w:val="28"/>
                <w:rPrChange w:author="PC" w:date="2023-03-31T11:41:00Z" w:id="8957">
                  <w:rPr>
                    <w:ins w:author="phetc" w:date="2023-02-13T15:44:00Z" w:id="8958"/>
                    <w:rFonts w:ascii="Calibri" w:hAnsi="Calibri" w:cs="Calibri"/>
                    <w:color w:val="000000"/>
                    <w:sz w:val="28"/>
                  </w:rPr>
                </w:rPrChange>
              </w:rPr>
            </w:pPr>
            <w:ins w:author="phetc" w:date="2023-02-13T15:44:00Z" w:id="8959">
              <w:r w:rsidRPr="00357A8D">
                <w:rPr>
                  <w:rFonts w:ascii="Calibri" w:hAnsi="Calibri" w:cs="Calibri"/>
                  <w:sz w:val="28"/>
                  <w:rPrChange w:author="PC" w:date="2023-03-31T11:41:00Z" w:id="896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CBB23E" w14:textId="77777777">
            <w:pPr>
              <w:rPr>
                <w:ins w:author="phetc" w:date="2023-02-13T15:44:00Z" w:id="8961"/>
                <w:rFonts w:ascii="Calibri" w:hAnsi="Calibri" w:cs="Calibri"/>
                <w:sz w:val="28"/>
                <w:rPrChange w:author="PC" w:date="2023-03-31T11:41:00Z" w:id="8962">
                  <w:rPr>
                    <w:ins w:author="phetc" w:date="2023-02-13T15:44:00Z" w:id="8963"/>
                    <w:rFonts w:ascii="Calibri" w:hAnsi="Calibri" w:cs="Calibri"/>
                    <w:color w:val="000000"/>
                    <w:sz w:val="28"/>
                  </w:rPr>
                </w:rPrChange>
              </w:rPr>
            </w:pPr>
            <w:ins w:author="phetc" w:date="2023-02-13T15:44:00Z" w:id="8964">
              <w:r w:rsidRPr="00357A8D">
                <w:rPr>
                  <w:rFonts w:ascii="Calibri" w:hAnsi="Calibri" w:cs="Calibri"/>
                  <w:sz w:val="28"/>
                  <w:rPrChange w:author="PC" w:date="2023-03-31T11:41:00Z" w:id="89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81BDCD" w14:textId="77777777">
            <w:pPr>
              <w:rPr>
                <w:ins w:author="phetc" w:date="2023-02-13T15:44:00Z" w:id="8966"/>
                <w:rFonts w:ascii="Calibri" w:hAnsi="Calibri" w:cs="Calibri"/>
                <w:sz w:val="28"/>
                <w:rPrChange w:author="PC" w:date="2023-03-31T11:41:00Z" w:id="8967">
                  <w:rPr>
                    <w:ins w:author="phetc" w:date="2023-02-13T15:44:00Z" w:id="8968"/>
                    <w:rFonts w:ascii="Calibri" w:hAnsi="Calibri" w:cs="Calibri"/>
                    <w:color w:val="000000"/>
                    <w:sz w:val="28"/>
                  </w:rPr>
                </w:rPrChange>
              </w:rPr>
            </w:pPr>
            <w:ins w:author="phetc" w:date="2023-02-13T15:44:00Z" w:id="8969">
              <w:r w:rsidRPr="00357A8D">
                <w:rPr>
                  <w:rFonts w:ascii="Calibri" w:hAnsi="Calibri" w:cs="Calibri"/>
                  <w:sz w:val="28"/>
                  <w:rPrChange w:author="PC" w:date="2023-03-31T11:41:00Z" w:id="8970">
                    <w:rPr>
                      <w:rFonts w:ascii="Calibri" w:hAnsi="Calibri" w:cs="Calibri"/>
                      <w:color w:val="000000"/>
                      <w:sz w:val="28"/>
                    </w:rPr>
                  </w:rPrChange>
                </w:rPr>
                <w:t> </w:t>
              </w:r>
              <w:r w:rsidRPr="00357A8D">
                <w:rPr>
                  <w:rFonts w:ascii="Wingdings 2" w:hAnsi="Wingdings 2" w:eastAsia="Wingdings 2" w:cs="Wingdings 2"/>
                  <w:sz w:val="28"/>
                  <w:rPrChange w:author="PC" w:date="2023-03-31T11:41:00Z" w:id="89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5B5F8A" w14:textId="77777777">
            <w:pPr>
              <w:rPr>
                <w:ins w:author="phetc" w:date="2023-02-13T15:44:00Z" w:id="8972"/>
                <w:rFonts w:ascii="Calibri" w:hAnsi="Calibri" w:cs="Calibri"/>
                <w:sz w:val="28"/>
                <w:rPrChange w:author="PC" w:date="2023-03-31T11:41:00Z" w:id="8973">
                  <w:rPr>
                    <w:ins w:author="phetc" w:date="2023-02-13T15:44:00Z" w:id="8974"/>
                    <w:rFonts w:ascii="Calibri" w:hAnsi="Calibri" w:cs="Calibri"/>
                    <w:color w:val="000000"/>
                    <w:sz w:val="28"/>
                  </w:rPr>
                </w:rPrChange>
              </w:rPr>
            </w:pPr>
            <w:ins w:author="phetc" w:date="2023-02-13T15:44:00Z" w:id="8975">
              <w:r w:rsidRPr="00357A8D">
                <w:rPr>
                  <w:rFonts w:ascii="Calibri" w:hAnsi="Calibri" w:cs="Calibri"/>
                  <w:sz w:val="28"/>
                  <w:rPrChange w:author="PC" w:date="2023-03-31T11:41:00Z" w:id="8976">
                    <w:rPr>
                      <w:rFonts w:ascii="Calibri" w:hAnsi="Calibri" w:cs="Calibri"/>
                      <w:color w:val="000000"/>
                      <w:sz w:val="28"/>
                    </w:rPr>
                  </w:rPrChange>
                </w:rPr>
                <w:t> </w:t>
              </w:r>
              <w:r w:rsidRPr="00357A8D">
                <w:rPr>
                  <w:rFonts w:ascii="Wingdings 2" w:hAnsi="Wingdings 2" w:eastAsia="Wingdings 2" w:cs="Wingdings 2"/>
                  <w:sz w:val="28"/>
                  <w:rPrChange w:author="PC" w:date="2023-03-31T11:41:00Z" w:id="89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6D0F3F" w14:textId="77777777">
            <w:pPr>
              <w:rPr>
                <w:ins w:author="phetc" w:date="2023-02-13T15:44:00Z" w:id="8978"/>
                <w:rFonts w:ascii="Calibri" w:hAnsi="Calibri" w:cs="Calibri"/>
                <w:sz w:val="28"/>
                <w:rPrChange w:author="PC" w:date="2023-03-31T11:41:00Z" w:id="8979">
                  <w:rPr>
                    <w:ins w:author="phetc" w:date="2023-02-13T15:44:00Z" w:id="8980"/>
                    <w:rFonts w:ascii="Calibri" w:hAnsi="Calibri" w:cs="Calibri"/>
                    <w:color w:val="000000"/>
                    <w:sz w:val="28"/>
                  </w:rPr>
                </w:rPrChange>
              </w:rPr>
            </w:pPr>
            <w:ins w:author="phetc" w:date="2023-02-13T15:44:00Z" w:id="8981">
              <w:r w:rsidRPr="00357A8D">
                <w:rPr>
                  <w:rFonts w:ascii="Calibri" w:hAnsi="Calibri" w:cs="Calibri"/>
                  <w:sz w:val="28"/>
                  <w:rPrChange w:author="PC" w:date="2023-03-31T11:41:00Z" w:id="89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EE9CC1" w14:textId="77777777">
            <w:pPr>
              <w:rPr>
                <w:ins w:author="phetc" w:date="2023-02-13T15:44:00Z" w:id="8983"/>
                <w:rFonts w:ascii="Calibri" w:hAnsi="Calibri" w:cs="Calibri"/>
                <w:sz w:val="28"/>
                <w:rPrChange w:author="PC" w:date="2023-03-31T11:41:00Z" w:id="8984">
                  <w:rPr>
                    <w:ins w:author="phetc" w:date="2023-02-13T15:44:00Z" w:id="8985"/>
                    <w:rFonts w:ascii="Calibri" w:hAnsi="Calibri" w:cs="Calibri"/>
                    <w:color w:val="000000"/>
                    <w:sz w:val="28"/>
                  </w:rPr>
                </w:rPrChange>
              </w:rPr>
            </w:pPr>
            <w:ins w:author="phetc" w:date="2023-02-13T15:44:00Z" w:id="8986">
              <w:r w:rsidRPr="00357A8D">
                <w:rPr>
                  <w:rFonts w:ascii="Calibri" w:hAnsi="Calibri" w:cs="Calibri"/>
                  <w:sz w:val="28"/>
                  <w:rPrChange w:author="PC" w:date="2023-03-31T11:41:00Z" w:id="8987">
                    <w:rPr>
                      <w:rFonts w:ascii="Calibri" w:hAnsi="Calibri" w:cs="Calibri"/>
                      <w:color w:val="000000"/>
                      <w:sz w:val="28"/>
                    </w:rPr>
                  </w:rPrChange>
                </w:rPr>
                <w:t> </w:t>
              </w:r>
              <w:r w:rsidRPr="00357A8D">
                <w:rPr>
                  <w:rFonts w:ascii="Wingdings 2" w:hAnsi="Wingdings 2" w:eastAsia="Wingdings 2" w:cs="Wingdings 2"/>
                  <w:sz w:val="28"/>
                  <w:rPrChange w:author="PC" w:date="2023-03-31T11:41:00Z" w:id="89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009325" w14:textId="77777777">
            <w:pPr>
              <w:rPr>
                <w:ins w:author="phetc" w:date="2023-02-13T15:44:00Z" w:id="8989"/>
                <w:rFonts w:ascii="Calibri" w:hAnsi="Calibri" w:cs="Calibri"/>
                <w:sz w:val="28"/>
                <w:rPrChange w:author="PC" w:date="2023-03-31T11:41:00Z" w:id="8990">
                  <w:rPr>
                    <w:ins w:author="phetc" w:date="2023-02-13T15:44:00Z" w:id="8991"/>
                    <w:rFonts w:ascii="Calibri" w:hAnsi="Calibri" w:cs="Calibri"/>
                    <w:color w:val="000000"/>
                    <w:sz w:val="28"/>
                  </w:rPr>
                </w:rPrChange>
              </w:rPr>
            </w:pPr>
            <w:ins w:author="phetc" w:date="2023-02-13T15:44:00Z" w:id="8992">
              <w:r w:rsidRPr="00357A8D">
                <w:rPr>
                  <w:rFonts w:ascii="Calibri" w:hAnsi="Calibri" w:cs="Calibri"/>
                  <w:sz w:val="28"/>
                  <w:rPrChange w:author="PC" w:date="2023-03-31T11:41:00Z" w:id="8993">
                    <w:rPr>
                      <w:rFonts w:ascii="Calibri" w:hAnsi="Calibri" w:cs="Calibri"/>
                      <w:color w:val="000000"/>
                      <w:sz w:val="28"/>
                    </w:rPr>
                  </w:rPrChange>
                </w:rPr>
                <w:t> </w:t>
              </w:r>
            </w:ins>
          </w:p>
        </w:tc>
      </w:tr>
      <w:tr w:rsidRPr="00357A8D" w:rsidR="00567CE2" w:rsidTr="00277A61" w14:paraId="53E60886" w14:textId="77777777">
        <w:trPr>
          <w:trHeight w:val="430"/>
          <w:ins w:author="phetc" w:date="2023-02-13T15:44:00Z" w:id="899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23A26C1" w14:textId="77777777">
            <w:pPr>
              <w:rPr>
                <w:ins w:author="phetc" w:date="2023-02-13T15:44:00Z" w:id="8995"/>
                <w:rFonts w:ascii="Calibri" w:hAnsi="Calibri" w:cs="Calibri"/>
                <w:sz w:val="28"/>
                <w:rPrChange w:author="PC" w:date="2023-03-31T11:41:00Z" w:id="8996">
                  <w:rPr>
                    <w:ins w:author="phetc" w:date="2023-02-13T15:44:00Z" w:id="8997"/>
                    <w:rFonts w:ascii="Calibri" w:hAnsi="Calibri" w:cs="Calibri"/>
                    <w:color w:val="000000"/>
                    <w:sz w:val="28"/>
                  </w:rPr>
                </w:rPrChange>
              </w:rPr>
            </w:pPr>
            <w:ins w:author="phetc" w:date="2023-02-13T15:44:00Z" w:id="8998">
              <w:r w:rsidRPr="00357A8D">
                <w:rPr>
                  <w:rFonts w:ascii="TH Sarabun New" w:hAnsi="TH Sarabun New" w:eastAsia="AngsanaNew-Bold" w:cs="TH Sarabun New"/>
                  <w:sz w:val="28"/>
                  <w:cs/>
                </w:rPr>
                <w:t xml:space="preserve">ศ.439 สัมมนาเศรษฐศาสตร์การเงิน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EDB2F9" w14:textId="77777777">
            <w:pPr>
              <w:rPr>
                <w:ins w:author="phetc" w:date="2023-02-13T15:44:00Z" w:id="8999"/>
                <w:rFonts w:ascii="Calibri" w:hAnsi="Calibri" w:cs="Calibri"/>
                <w:sz w:val="28"/>
                <w:rPrChange w:author="PC" w:date="2023-03-31T11:41:00Z" w:id="9000">
                  <w:rPr>
                    <w:ins w:author="phetc" w:date="2023-02-13T15:44:00Z" w:id="9001"/>
                    <w:rFonts w:ascii="Calibri" w:hAnsi="Calibri" w:cs="Calibri"/>
                    <w:color w:val="000000"/>
                    <w:sz w:val="28"/>
                  </w:rPr>
                </w:rPrChange>
              </w:rPr>
            </w:pPr>
            <w:ins w:author="phetc" w:date="2023-02-13T15:44:00Z" w:id="9002">
              <w:r w:rsidRPr="00357A8D">
                <w:rPr>
                  <w:rFonts w:ascii="Calibri" w:hAnsi="Calibri" w:cs="Calibri"/>
                  <w:sz w:val="28"/>
                  <w:rPrChange w:author="PC" w:date="2023-03-31T11:41:00Z" w:id="9003">
                    <w:rPr>
                      <w:rFonts w:ascii="Calibri" w:hAnsi="Calibri" w:cs="Calibri"/>
                      <w:color w:val="000000"/>
                      <w:sz w:val="28"/>
                    </w:rPr>
                  </w:rPrChange>
                </w:rPr>
                <w:t> </w:t>
              </w:r>
              <w:r w:rsidRPr="00357A8D">
                <w:rPr>
                  <w:rFonts w:ascii="Wingdings 2" w:hAnsi="Wingdings 2" w:eastAsia="Wingdings 2" w:cs="Wingdings 2"/>
                  <w:sz w:val="28"/>
                  <w:rPrChange w:author="PC" w:date="2023-03-31T11:41:00Z" w:id="90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F7D3D9" w14:textId="77777777">
            <w:pPr>
              <w:rPr>
                <w:ins w:author="phetc" w:date="2023-02-13T15:44:00Z" w:id="9005"/>
                <w:rFonts w:ascii="Calibri" w:hAnsi="Calibri" w:cs="Calibri"/>
                <w:sz w:val="28"/>
                <w:rPrChange w:author="PC" w:date="2023-03-31T11:41:00Z" w:id="9006">
                  <w:rPr>
                    <w:ins w:author="phetc" w:date="2023-02-13T15:44:00Z" w:id="9007"/>
                    <w:rFonts w:ascii="Calibri" w:hAnsi="Calibri" w:cs="Calibri"/>
                    <w:color w:val="000000"/>
                    <w:sz w:val="28"/>
                  </w:rPr>
                </w:rPrChange>
              </w:rPr>
            </w:pPr>
            <w:ins w:author="phetc" w:date="2023-02-13T15:44:00Z" w:id="9008">
              <w:r w:rsidRPr="00357A8D">
                <w:rPr>
                  <w:rFonts w:ascii="Calibri" w:hAnsi="Calibri" w:cs="Calibri"/>
                  <w:sz w:val="28"/>
                  <w:rPrChange w:author="PC" w:date="2023-03-31T11:41:00Z" w:id="9009">
                    <w:rPr>
                      <w:rFonts w:ascii="Calibri" w:hAnsi="Calibri" w:cs="Calibri"/>
                      <w:color w:val="000000"/>
                      <w:sz w:val="28"/>
                    </w:rPr>
                  </w:rPrChange>
                </w:rPr>
                <w:t> </w:t>
              </w:r>
              <w:r w:rsidRPr="00357A8D">
                <w:rPr>
                  <w:rFonts w:ascii="Wingdings 2" w:hAnsi="Wingdings 2" w:eastAsia="Wingdings 2" w:cs="Wingdings 2"/>
                  <w:sz w:val="28"/>
                  <w:rPrChange w:author="PC" w:date="2023-03-31T11:41:00Z" w:id="90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86FA0F" w14:textId="77777777">
            <w:pPr>
              <w:rPr>
                <w:ins w:author="phetc" w:date="2023-02-13T15:44:00Z" w:id="9011"/>
                <w:rFonts w:ascii="Calibri" w:hAnsi="Calibri" w:cs="Calibri"/>
                <w:sz w:val="28"/>
                <w:rPrChange w:author="PC" w:date="2023-03-31T11:41:00Z" w:id="9012">
                  <w:rPr>
                    <w:ins w:author="phetc" w:date="2023-02-13T15:44:00Z" w:id="9013"/>
                    <w:rFonts w:ascii="Calibri" w:hAnsi="Calibri" w:cs="Calibri"/>
                    <w:color w:val="000000"/>
                    <w:sz w:val="28"/>
                  </w:rPr>
                </w:rPrChange>
              </w:rPr>
            </w:pPr>
            <w:ins w:author="phetc" w:date="2023-02-13T15:44:00Z" w:id="9014">
              <w:r w:rsidRPr="00357A8D">
                <w:rPr>
                  <w:rFonts w:ascii="Calibri" w:hAnsi="Calibri" w:cs="Calibri"/>
                  <w:sz w:val="28"/>
                  <w:rPrChange w:author="PC" w:date="2023-03-31T11:41:00Z" w:id="901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33DD34" w14:textId="77777777">
            <w:pPr>
              <w:rPr>
                <w:ins w:author="phetc" w:date="2023-02-13T15:44:00Z" w:id="9016"/>
                <w:rFonts w:ascii="Calibri" w:hAnsi="Calibri" w:cs="Calibri"/>
                <w:sz w:val="28"/>
                <w:rPrChange w:author="PC" w:date="2023-03-31T11:41:00Z" w:id="9017">
                  <w:rPr>
                    <w:ins w:author="phetc" w:date="2023-02-13T15:44:00Z" w:id="9018"/>
                    <w:rFonts w:ascii="Calibri" w:hAnsi="Calibri" w:cs="Calibri"/>
                    <w:color w:val="000000"/>
                    <w:sz w:val="28"/>
                  </w:rPr>
                </w:rPrChange>
              </w:rPr>
            </w:pPr>
            <w:ins w:author="phetc" w:date="2023-02-13T15:44:00Z" w:id="9019">
              <w:r w:rsidRPr="00357A8D">
                <w:rPr>
                  <w:rFonts w:ascii="Calibri" w:hAnsi="Calibri" w:cs="Calibri"/>
                  <w:sz w:val="28"/>
                  <w:rPrChange w:author="PC" w:date="2023-03-31T11:41:00Z" w:id="9020">
                    <w:rPr>
                      <w:rFonts w:ascii="Calibri" w:hAnsi="Calibri" w:cs="Calibri"/>
                      <w:color w:val="000000"/>
                      <w:sz w:val="28"/>
                    </w:rPr>
                  </w:rPrChange>
                </w:rPr>
                <w:t> </w:t>
              </w:r>
              <w:r w:rsidRPr="00357A8D">
                <w:rPr>
                  <w:rFonts w:ascii="Wingdings 2" w:hAnsi="Wingdings 2" w:eastAsia="Wingdings 2" w:cs="Wingdings 2"/>
                  <w:sz w:val="28"/>
                  <w:rPrChange w:author="PC" w:date="2023-03-31T11:41:00Z" w:id="90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B9DFDE" w14:textId="77777777">
            <w:pPr>
              <w:rPr>
                <w:ins w:author="phetc" w:date="2023-02-13T15:44:00Z" w:id="9022"/>
                <w:rFonts w:ascii="Calibri" w:hAnsi="Calibri" w:cs="Calibri"/>
                <w:sz w:val="28"/>
                <w:rPrChange w:author="PC" w:date="2023-03-31T11:41:00Z" w:id="9023">
                  <w:rPr>
                    <w:ins w:author="phetc" w:date="2023-02-13T15:44:00Z" w:id="9024"/>
                    <w:rFonts w:ascii="Calibri" w:hAnsi="Calibri" w:cs="Calibri"/>
                    <w:color w:val="000000"/>
                    <w:sz w:val="28"/>
                  </w:rPr>
                </w:rPrChange>
              </w:rPr>
            </w:pPr>
            <w:ins w:author="phetc" w:date="2023-02-13T15:44:00Z" w:id="9025">
              <w:r w:rsidRPr="00357A8D">
                <w:rPr>
                  <w:rFonts w:ascii="Calibri" w:hAnsi="Calibri" w:cs="Calibri"/>
                  <w:sz w:val="28"/>
                  <w:rPrChange w:author="PC" w:date="2023-03-31T11:41:00Z" w:id="9026">
                    <w:rPr>
                      <w:rFonts w:ascii="Calibri" w:hAnsi="Calibri" w:cs="Calibri"/>
                      <w:color w:val="000000"/>
                      <w:sz w:val="28"/>
                    </w:rPr>
                  </w:rPrChange>
                </w:rPr>
                <w:t> </w:t>
              </w:r>
              <w:r w:rsidRPr="00357A8D">
                <w:rPr>
                  <w:rFonts w:ascii="Wingdings 2" w:hAnsi="Wingdings 2" w:eastAsia="Wingdings 2" w:cs="Wingdings 2"/>
                  <w:sz w:val="28"/>
                  <w:rPrChange w:author="PC" w:date="2023-03-31T11:41:00Z" w:id="90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CE2887" w14:textId="77777777">
            <w:pPr>
              <w:rPr>
                <w:ins w:author="phetc" w:date="2023-02-13T15:44:00Z" w:id="9028"/>
                <w:rFonts w:ascii="Calibri" w:hAnsi="Calibri" w:cs="Calibri"/>
                <w:sz w:val="28"/>
                <w:rPrChange w:author="PC" w:date="2023-03-31T11:41:00Z" w:id="9029">
                  <w:rPr>
                    <w:ins w:author="phetc" w:date="2023-02-13T15:44:00Z" w:id="9030"/>
                    <w:rFonts w:ascii="Calibri" w:hAnsi="Calibri" w:cs="Calibri"/>
                    <w:color w:val="000000"/>
                    <w:sz w:val="28"/>
                  </w:rPr>
                </w:rPrChange>
              </w:rPr>
            </w:pPr>
            <w:ins w:author="phetc" w:date="2023-02-13T15:44:00Z" w:id="9031">
              <w:r w:rsidRPr="00357A8D">
                <w:rPr>
                  <w:rFonts w:ascii="Calibri" w:hAnsi="Calibri" w:cs="Calibri"/>
                  <w:sz w:val="28"/>
                  <w:rPrChange w:author="PC" w:date="2023-03-31T11:41:00Z" w:id="9032">
                    <w:rPr>
                      <w:rFonts w:ascii="Calibri" w:hAnsi="Calibri" w:cs="Calibri"/>
                      <w:color w:val="000000"/>
                      <w:sz w:val="28"/>
                    </w:rPr>
                  </w:rPrChange>
                </w:rPr>
                <w:t> </w:t>
              </w:r>
              <w:r w:rsidRPr="00357A8D">
                <w:rPr>
                  <w:rFonts w:ascii="Wingdings 2" w:hAnsi="Wingdings 2" w:eastAsia="Wingdings 2" w:cs="Wingdings 2"/>
                  <w:sz w:val="28"/>
                  <w:rPrChange w:author="PC" w:date="2023-03-31T11:41:00Z" w:id="90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F5BDED" w14:textId="77777777">
            <w:pPr>
              <w:rPr>
                <w:ins w:author="phetc" w:date="2023-02-13T15:44:00Z" w:id="9034"/>
                <w:rFonts w:ascii="Calibri" w:hAnsi="Calibri" w:cs="Calibri"/>
                <w:sz w:val="28"/>
                <w:rPrChange w:author="PC" w:date="2023-03-31T11:41:00Z" w:id="9035">
                  <w:rPr>
                    <w:ins w:author="phetc" w:date="2023-02-13T15:44:00Z" w:id="9036"/>
                    <w:rFonts w:ascii="Calibri" w:hAnsi="Calibri" w:cs="Calibri"/>
                    <w:color w:val="000000"/>
                    <w:sz w:val="28"/>
                  </w:rPr>
                </w:rPrChange>
              </w:rPr>
            </w:pPr>
            <w:ins w:author="phetc" w:date="2023-02-13T15:44:00Z" w:id="9037">
              <w:r w:rsidRPr="00357A8D">
                <w:rPr>
                  <w:rFonts w:ascii="Calibri" w:hAnsi="Calibri" w:cs="Calibri"/>
                  <w:sz w:val="28"/>
                  <w:rPrChange w:author="PC" w:date="2023-03-31T11:41:00Z" w:id="9038">
                    <w:rPr>
                      <w:rFonts w:ascii="Calibri" w:hAnsi="Calibri" w:cs="Calibri"/>
                      <w:color w:val="000000"/>
                      <w:sz w:val="28"/>
                    </w:rPr>
                  </w:rPrChange>
                </w:rPr>
                <w:t> </w:t>
              </w:r>
              <w:r w:rsidRPr="00357A8D">
                <w:rPr>
                  <w:rFonts w:ascii="Wingdings 2" w:hAnsi="Wingdings 2" w:eastAsia="Wingdings 2" w:cs="Wingdings 2"/>
                  <w:sz w:val="28"/>
                  <w:rPrChange w:author="PC" w:date="2023-03-31T11:41:00Z" w:id="90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8402BF" w14:textId="77777777">
            <w:pPr>
              <w:rPr>
                <w:ins w:author="phetc" w:date="2023-02-13T15:44:00Z" w:id="9040"/>
                <w:rFonts w:ascii="Calibri" w:hAnsi="Calibri" w:cs="Calibri"/>
                <w:sz w:val="28"/>
                <w:rPrChange w:author="PC" w:date="2023-03-31T11:41:00Z" w:id="9041">
                  <w:rPr>
                    <w:ins w:author="phetc" w:date="2023-02-13T15:44:00Z" w:id="9042"/>
                    <w:rFonts w:ascii="Calibri" w:hAnsi="Calibri" w:cs="Calibri"/>
                    <w:color w:val="000000"/>
                    <w:sz w:val="28"/>
                  </w:rPr>
                </w:rPrChange>
              </w:rPr>
            </w:pPr>
            <w:ins w:author="phetc" w:date="2023-02-13T15:44:00Z" w:id="9043">
              <w:r w:rsidRPr="00357A8D">
                <w:rPr>
                  <w:rFonts w:ascii="Calibri" w:hAnsi="Calibri" w:cs="Calibri"/>
                  <w:sz w:val="28"/>
                  <w:rPrChange w:author="PC" w:date="2023-03-31T11:41:00Z" w:id="9044">
                    <w:rPr>
                      <w:rFonts w:ascii="Calibri" w:hAnsi="Calibri" w:cs="Calibri"/>
                      <w:color w:val="000000"/>
                      <w:sz w:val="28"/>
                    </w:rPr>
                  </w:rPrChange>
                </w:rPr>
                <w:t> </w:t>
              </w:r>
              <w:r w:rsidRPr="00357A8D">
                <w:rPr>
                  <w:rFonts w:ascii="Wingdings 2" w:hAnsi="Wingdings 2" w:eastAsia="Wingdings 2" w:cs="Wingdings 2"/>
                  <w:sz w:val="28"/>
                  <w:rPrChange w:author="PC" w:date="2023-03-31T11:41:00Z" w:id="90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69FE1A" w14:textId="77777777">
            <w:pPr>
              <w:rPr>
                <w:ins w:author="phetc" w:date="2023-02-13T15:44:00Z" w:id="9046"/>
                <w:rFonts w:ascii="Calibri" w:hAnsi="Calibri" w:cs="Calibri"/>
                <w:sz w:val="28"/>
                <w:rPrChange w:author="PC" w:date="2023-03-31T11:41:00Z" w:id="9047">
                  <w:rPr>
                    <w:ins w:author="phetc" w:date="2023-02-13T15:44:00Z" w:id="9048"/>
                    <w:rFonts w:ascii="Calibri" w:hAnsi="Calibri" w:cs="Calibri"/>
                    <w:color w:val="000000"/>
                    <w:sz w:val="28"/>
                  </w:rPr>
                </w:rPrChange>
              </w:rPr>
            </w:pPr>
            <w:ins w:author="phetc" w:date="2023-02-13T15:44:00Z" w:id="9049">
              <w:r w:rsidRPr="00357A8D">
                <w:rPr>
                  <w:rFonts w:ascii="Calibri" w:hAnsi="Calibri" w:cs="Calibri"/>
                  <w:sz w:val="28"/>
                  <w:rPrChange w:author="PC" w:date="2023-03-31T11:41:00Z" w:id="9050">
                    <w:rPr>
                      <w:rFonts w:ascii="Calibri" w:hAnsi="Calibri" w:cs="Calibri"/>
                      <w:color w:val="000000"/>
                      <w:sz w:val="28"/>
                    </w:rPr>
                  </w:rPrChange>
                </w:rPr>
                <w:t> </w:t>
              </w:r>
              <w:r w:rsidRPr="00357A8D">
                <w:rPr>
                  <w:rFonts w:ascii="Wingdings 2" w:hAnsi="Wingdings 2" w:eastAsia="Wingdings 2" w:cs="Wingdings 2"/>
                  <w:sz w:val="28"/>
                  <w:rPrChange w:author="PC" w:date="2023-03-31T11:41:00Z" w:id="90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460570" w14:textId="77777777">
            <w:pPr>
              <w:rPr>
                <w:ins w:author="phetc" w:date="2023-02-13T15:44:00Z" w:id="9052"/>
                <w:rFonts w:ascii="Calibri" w:hAnsi="Calibri" w:cs="Calibri"/>
                <w:sz w:val="28"/>
                <w:rPrChange w:author="PC" w:date="2023-03-31T11:41:00Z" w:id="9053">
                  <w:rPr>
                    <w:ins w:author="phetc" w:date="2023-02-13T15:44:00Z" w:id="9054"/>
                    <w:rFonts w:ascii="Calibri" w:hAnsi="Calibri" w:cs="Calibri"/>
                    <w:color w:val="000000"/>
                    <w:sz w:val="28"/>
                  </w:rPr>
                </w:rPrChange>
              </w:rPr>
            </w:pPr>
            <w:ins w:author="phetc" w:date="2023-02-13T15:44:00Z" w:id="9055">
              <w:r w:rsidRPr="00357A8D">
                <w:rPr>
                  <w:rFonts w:ascii="Calibri" w:hAnsi="Calibri" w:cs="Calibri"/>
                  <w:sz w:val="28"/>
                  <w:rPrChange w:author="PC" w:date="2023-03-31T11:41:00Z" w:id="9056">
                    <w:rPr>
                      <w:rFonts w:ascii="Calibri" w:hAnsi="Calibri" w:cs="Calibri"/>
                      <w:color w:val="000000"/>
                      <w:sz w:val="28"/>
                    </w:rPr>
                  </w:rPrChange>
                </w:rPr>
                <w:t> </w:t>
              </w:r>
              <w:r w:rsidRPr="00357A8D">
                <w:rPr>
                  <w:rFonts w:ascii="Wingdings 2" w:hAnsi="Wingdings 2" w:eastAsia="Wingdings 2" w:cs="Wingdings 2"/>
                  <w:sz w:val="28"/>
                  <w:rPrChange w:author="PC" w:date="2023-03-31T11:41:00Z" w:id="90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4B5E66" w14:textId="77777777">
            <w:pPr>
              <w:rPr>
                <w:ins w:author="phetc" w:date="2023-02-13T15:44:00Z" w:id="9058"/>
                <w:rFonts w:ascii="Calibri" w:hAnsi="Calibri" w:cs="Calibri"/>
                <w:sz w:val="28"/>
                <w:rPrChange w:author="PC" w:date="2023-03-31T11:41:00Z" w:id="9059">
                  <w:rPr>
                    <w:ins w:author="phetc" w:date="2023-02-13T15:44:00Z" w:id="9060"/>
                    <w:rFonts w:ascii="Calibri" w:hAnsi="Calibri" w:cs="Calibri"/>
                    <w:color w:val="000000"/>
                    <w:sz w:val="28"/>
                  </w:rPr>
                </w:rPrChange>
              </w:rPr>
            </w:pPr>
            <w:ins w:author="phetc" w:date="2023-02-13T15:44:00Z" w:id="9061">
              <w:r w:rsidRPr="00357A8D">
                <w:rPr>
                  <w:rFonts w:ascii="Calibri" w:hAnsi="Calibri" w:cs="Calibri"/>
                  <w:sz w:val="28"/>
                  <w:rPrChange w:author="PC" w:date="2023-03-31T11:41:00Z" w:id="9062">
                    <w:rPr>
                      <w:rFonts w:ascii="Calibri" w:hAnsi="Calibri" w:cs="Calibri"/>
                      <w:color w:val="000000"/>
                      <w:sz w:val="28"/>
                    </w:rPr>
                  </w:rPrChange>
                </w:rPr>
                <w:t> </w:t>
              </w:r>
              <w:r w:rsidRPr="00357A8D">
                <w:rPr>
                  <w:rFonts w:ascii="Wingdings 2" w:hAnsi="Wingdings 2" w:eastAsia="Wingdings 2" w:cs="Wingdings 2"/>
                  <w:sz w:val="28"/>
                  <w:rPrChange w:author="PC" w:date="2023-03-31T11:41:00Z" w:id="90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71382F" w14:textId="77777777">
            <w:pPr>
              <w:rPr>
                <w:ins w:author="phetc" w:date="2023-02-13T15:44:00Z" w:id="9064"/>
                <w:rFonts w:ascii="Calibri" w:hAnsi="Calibri" w:cs="Calibri"/>
                <w:sz w:val="28"/>
                <w:rPrChange w:author="PC" w:date="2023-03-31T11:41:00Z" w:id="9065">
                  <w:rPr>
                    <w:ins w:author="phetc" w:date="2023-02-13T15:44:00Z" w:id="9066"/>
                    <w:rFonts w:ascii="Calibri" w:hAnsi="Calibri" w:cs="Calibri"/>
                    <w:color w:val="000000"/>
                    <w:sz w:val="28"/>
                  </w:rPr>
                </w:rPrChange>
              </w:rPr>
            </w:pPr>
            <w:ins w:author="phetc" w:date="2023-02-13T15:44:00Z" w:id="9067">
              <w:r w:rsidRPr="00357A8D">
                <w:rPr>
                  <w:rFonts w:ascii="Calibri" w:hAnsi="Calibri" w:cs="Calibri"/>
                  <w:sz w:val="28"/>
                  <w:rPrChange w:author="PC" w:date="2023-03-31T11:41:00Z" w:id="9068">
                    <w:rPr>
                      <w:rFonts w:ascii="Calibri" w:hAnsi="Calibri" w:cs="Calibri"/>
                      <w:color w:val="000000"/>
                      <w:sz w:val="28"/>
                    </w:rPr>
                  </w:rPrChange>
                </w:rPr>
                <w:t> </w:t>
              </w:r>
              <w:r w:rsidRPr="00357A8D">
                <w:rPr>
                  <w:rFonts w:ascii="Wingdings 2" w:hAnsi="Wingdings 2" w:eastAsia="Wingdings 2" w:cs="Wingdings 2"/>
                  <w:sz w:val="28"/>
                  <w:rPrChange w:author="PC" w:date="2023-03-31T11:41:00Z" w:id="90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8547B3" w14:textId="77777777">
            <w:pPr>
              <w:rPr>
                <w:ins w:author="phetc" w:date="2023-02-13T15:44:00Z" w:id="9070"/>
                <w:rFonts w:ascii="Calibri" w:hAnsi="Calibri" w:cs="Calibri"/>
                <w:sz w:val="28"/>
                <w:rPrChange w:author="PC" w:date="2023-03-31T11:41:00Z" w:id="9071">
                  <w:rPr>
                    <w:ins w:author="phetc" w:date="2023-02-13T15:44:00Z" w:id="9072"/>
                    <w:rFonts w:ascii="Calibri" w:hAnsi="Calibri" w:cs="Calibri"/>
                    <w:color w:val="000000"/>
                    <w:sz w:val="28"/>
                  </w:rPr>
                </w:rPrChange>
              </w:rPr>
            </w:pPr>
            <w:ins w:author="phetc" w:date="2023-02-13T15:44:00Z" w:id="9073">
              <w:r w:rsidRPr="00357A8D">
                <w:rPr>
                  <w:rFonts w:ascii="Wingdings 2" w:hAnsi="Wingdings 2" w:eastAsia="Wingdings 2" w:cs="Wingdings 2"/>
                  <w:sz w:val="28"/>
                  <w:rPrChange w:author="PC" w:date="2023-03-31T11:41:00Z" w:id="90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1C9C0E" w14:textId="77777777">
            <w:pPr>
              <w:rPr>
                <w:ins w:author="phetc" w:date="2023-02-13T15:44:00Z" w:id="9075"/>
                <w:rFonts w:ascii="Calibri" w:hAnsi="Calibri" w:cs="Calibri"/>
                <w:sz w:val="28"/>
                <w:rPrChange w:author="PC" w:date="2023-03-31T11:41:00Z" w:id="9076">
                  <w:rPr>
                    <w:ins w:author="phetc" w:date="2023-02-13T15:44:00Z" w:id="9077"/>
                    <w:rFonts w:ascii="Calibri" w:hAnsi="Calibri" w:cs="Calibri"/>
                    <w:color w:val="000000"/>
                    <w:sz w:val="28"/>
                  </w:rPr>
                </w:rPrChange>
              </w:rPr>
            </w:pPr>
            <w:ins w:author="phetc" w:date="2023-02-13T15:44:00Z" w:id="9078">
              <w:r w:rsidRPr="00357A8D">
                <w:rPr>
                  <w:rFonts w:ascii="Calibri" w:hAnsi="Calibri" w:cs="Calibri"/>
                  <w:sz w:val="28"/>
                  <w:rPrChange w:author="PC" w:date="2023-03-31T11:41:00Z" w:id="9079">
                    <w:rPr>
                      <w:rFonts w:ascii="Calibri" w:hAnsi="Calibri" w:cs="Calibri"/>
                      <w:color w:val="000000"/>
                      <w:sz w:val="28"/>
                    </w:rPr>
                  </w:rPrChange>
                </w:rPr>
                <w:t> </w:t>
              </w:r>
              <w:r w:rsidRPr="00357A8D">
                <w:rPr>
                  <w:rFonts w:ascii="Wingdings 2" w:hAnsi="Wingdings 2" w:eastAsia="Wingdings 2" w:cs="Wingdings 2"/>
                  <w:sz w:val="28"/>
                  <w:rPrChange w:author="PC" w:date="2023-03-31T11:41:00Z" w:id="90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9BB302" w14:textId="77777777">
            <w:pPr>
              <w:rPr>
                <w:ins w:author="phetc" w:date="2023-02-13T15:44:00Z" w:id="9081"/>
                <w:rFonts w:ascii="Calibri" w:hAnsi="Calibri" w:cs="Calibri"/>
                <w:sz w:val="28"/>
                <w:rPrChange w:author="PC" w:date="2023-03-31T11:41:00Z" w:id="9082">
                  <w:rPr>
                    <w:ins w:author="phetc" w:date="2023-02-13T15:44:00Z" w:id="9083"/>
                    <w:rFonts w:ascii="Calibri" w:hAnsi="Calibri" w:cs="Calibri"/>
                    <w:color w:val="000000"/>
                    <w:sz w:val="28"/>
                  </w:rPr>
                </w:rPrChange>
              </w:rPr>
            </w:pPr>
            <w:ins w:author="phetc" w:date="2023-02-13T15:44:00Z" w:id="9084">
              <w:r w:rsidRPr="00357A8D">
                <w:rPr>
                  <w:rFonts w:ascii="Calibri" w:hAnsi="Calibri" w:cs="Calibri"/>
                  <w:sz w:val="28"/>
                  <w:rPrChange w:author="PC" w:date="2023-03-31T11:41:00Z" w:id="9085">
                    <w:rPr>
                      <w:rFonts w:ascii="Calibri" w:hAnsi="Calibri" w:cs="Calibri"/>
                      <w:color w:val="000000"/>
                      <w:sz w:val="28"/>
                    </w:rPr>
                  </w:rPrChange>
                </w:rPr>
                <w:t> </w:t>
              </w:r>
              <w:r w:rsidRPr="00357A8D">
                <w:rPr>
                  <w:rFonts w:ascii="Wingdings 2" w:hAnsi="Wingdings 2" w:eastAsia="Wingdings 2" w:cs="Wingdings 2"/>
                  <w:sz w:val="28"/>
                  <w:rPrChange w:author="PC" w:date="2023-03-31T11:41:00Z" w:id="90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2F1930" w14:textId="77777777">
            <w:pPr>
              <w:rPr>
                <w:ins w:author="phetc" w:date="2023-02-13T15:44:00Z" w:id="9087"/>
                <w:rFonts w:ascii="Calibri" w:hAnsi="Calibri" w:cs="Calibri"/>
                <w:sz w:val="28"/>
                <w:rPrChange w:author="PC" w:date="2023-03-31T11:41:00Z" w:id="9088">
                  <w:rPr>
                    <w:ins w:author="phetc" w:date="2023-02-13T15:44:00Z" w:id="9089"/>
                    <w:rFonts w:ascii="Calibri" w:hAnsi="Calibri" w:cs="Calibri"/>
                    <w:color w:val="000000"/>
                    <w:sz w:val="28"/>
                  </w:rPr>
                </w:rPrChange>
              </w:rPr>
            </w:pPr>
            <w:ins w:author="phetc" w:date="2023-02-13T15:44:00Z" w:id="9090">
              <w:r w:rsidRPr="00357A8D">
                <w:rPr>
                  <w:rFonts w:ascii="Calibri" w:hAnsi="Calibri" w:cs="Calibri"/>
                  <w:sz w:val="28"/>
                  <w:rPrChange w:author="PC" w:date="2023-03-31T11:41:00Z" w:id="9091">
                    <w:rPr>
                      <w:rFonts w:ascii="Calibri" w:hAnsi="Calibri" w:cs="Calibri"/>
                      <w:color w:val="000000"/>
                      <w:sz w:val="28"/>
                    </w:rPr>
                  </w:rPrChange>
                </w:rPr>
                <w:t> </w:t>
              </w:r>
              <w:r w:rsidRPr="00357A8D">
                <w:rPr>
                  <w:rFonts w:ascii="Wingdings 2" w:hAnsi="Wingdings 2" w:eastAsia="Wingdings 2" w:cs="Wingdings 2"/>
                  <w:sz w:val="28"/>
                  <w:rPrChange w:author="PC" w:date="2023-03-31T11:41:00Z" w:id="9092">
                    <w:rPr>
                      <w:rFonts w:ascii="Calibri" w:hAnsi="Calibri" w:cs="Calibri"/>
                      <w:color w:val="000000"/>
                      <w:sz w:val="28"/>
                    </w:rPr>
                  </w:rPrChange>
                </w:rPr>
                <w:t>P</w:t>
              </w:r>
            </w:ins>
          </w:p>
        </w:tc>
      </w:tr>
      <w:tr w:rsidRPr="00357A8D" w:rsidR="00567CE2" w:rsidTr="00277A61" w14:paraId="2A6E3B15" w14:textId="77777777">
        <w:trPr>
          <w:trHeight w:val="430"/>
          <w:ins w:author="phetc" w:date="2023-02-13T15:44:00Z" w:id="909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AE1DE76" w14:textId="77777777">
            <w:pPr>
              <w:rPr>
                <w:ins w:author="phetc" w:date="2023-02-13T15:44:00Z" w:id="9094"/>
                <w:rFonts w:ascii="Calibri" w:hAnsi="Calibri" w:cs="Calibri"/>
                <w:sz w:val="28"/>
                <w:rPrChange w:author="PC" w:date="2023-03-31T11:41:00Z" w:id="9095">
                  <w:rPr>
                    <w:ins w:author="phetc" w:date="2023-02-13T15:44:00Z" w:id="9096"/>
                    <w:rFonts w:ascii="Calibri" w:hAnsi="Calibri" w:cs="Calibri"/>
                    <w:color w:val="000000"/>
                    <w:sz w:val="28"/>
                  </w:rPr>
                </w:rPrChange>
              </w:rPr>
            </w:pPr>
            <w:ins w:author="phetc" w:date="2023-02-13T15:44:00Z" w:id="9097">
              <w:r w:rsidRPr="00357A8D">
                <w:rPr>
                  <w:rFonts w:ascii="TH Sarabun New" w:hAnsi="TH Sarabun New" w:eastAsia="AngsanaNew-Bold" w:cs="TH Sarabun New"/>
                  <w:sz w:val="28"/>
                  <w:cs/>
                </w:rPr>
                <w:t>ศ.</w:t>
              </w:r>
              <w:r w:rsidRPr="00357A8D">
                <w:rPr>
                  <w:rFonts w:ascii="TH Sarabun New" w:hAnsi="TH Sarabun New" w:eastAsia="AngsanaNew-Bold" w:cs="TH Sarabun New"/>
                  <w:sz w:val="28"/>
                </w:rPr>
                <w:t>53</w:t>
              </w:r>
              <w:r w:rsidRPr="00357A8D">
                <w:rPr>
                  <w:rFonts w:ascii="TH Sarabun New" w:hAnsi="TH Sarabun New" w:eastAsia="AngsanaNew-Bold" w:cs="TH Sarabun New"/>
                  <w:sz w:val="28"/>
                  <w:cs/>
                </w:rPr>
                <w:t xml:space="preserve">1 เศรษฐศาสตร์การเงิน: ศึกษาเฉพาะเรื่อง 1   </w:t>
              </w:r>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203049" w14:textId="77777777">
            <w:pPr>
              <w:rPr>
                <w:ins w:author="phetc" w:date="2023-02-13T15:44:00Z" w:id="9098"/>
                <w:rFonts w:ascii="Calibri" w:hAnsi="Calibri" w:cs="Calibri"/>
                <w:sz w:val="28"/>
                <w:rPrChange w:author="PC" w:date="2023-03-31T11:41:00Z" w:id="9099">
                  <w:rPr>
                    <w:ins w:author="phetc" w:date="2023-02-13T15:44:00Z" w:id="9100"/>
                    <w:rFonts w:ascii="Calibri" w:hAnsi="Calibri" w:cs="Calibri"/>
                    <w:color w:val="000000"/>
                    <w:sz w:val="28"/>
                  </w:rPr>
                </w:rPrChange>
              </w:rPr>
            </w:pPr>
            <w:ins w:author="phetc" w:date="2023-02-13T15:44:00Z" w:id="9101">
              <w:r w:rsidRPr="00357A8D">
                <w:rPr>
                  <w:rFonts w:ascii="Calibri" w:hAnsi="Calibri" w:cs="Calibri"/>
                  <w:sz w:val="28"/>
                  <w:rPrChange w:author="PC" w:date="2023-03-31T11:41:00Z" w:id="9102">
                    <w:rPr>
                      <w:rFonts w:ascii="Calibri" w:hAnsi="Calibri" w:cs="Calibri"/>
                      <w:color w:val="000000"/>
                      <w:sz w:val="28"/>
                    </w:rPr>
                  </w:rPrChange>
                </w:rPr>
                <w:t> </w:t>
              </w:r>
              <w:r w:rsidRPr="00357A8D">
                <w:rPr>
                  <w:rFonts w:ascii="Wingdings 2" w:hAnsi="Wingdings 2" w:eastAsia="Wingdings 2" w:cs="Wingdings 2"/>
                  <w:sz w:val="28"/>
                  <w:rPrChange w:author="PC" w:date="2023-03-31T11:41:00Z" w:id="91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E904B6" w14:textId="77777777">
            <w:pPr>
              <w:rPr>
                <w:ins w:author="phetc" w:date="2023-02-13T15:44:00Z" w:id="9104"/>
                <w:rFonts w:ascii="Calibri" w:hAnsi="Calibri" w:cs="Calibri"/>
                <w:sz w:val="28"/>
                <w:rPrChange w:author="PC" w:date="2023-03-31T11:41:00Z" w:id="9105">
                  <w:rPr>
                    <w:ins w:author="phetc" w:date="2023-02-13T15:44:00Z" w:id="9106"/>
                    <w:rFonts w:ascii="Calibri" w:hAnsi="Calibri" w:cs="Calibri"/>
                    <w:color w:val="000000"/>
                    <w:sz w:val="28"/>
                  </w:rPr>
                </w:rPrChange>
              </w:rPr>
            </w:pPr>
            <w:ins w:author="phetc" w:date="2023-02-13T15:44:00Z" w:id="9107">
              <w:r w:rsidRPr="00357A8D">
                <w:rPr>
                  <w:rFonts w:ascii="Calibri" w:hAnsi="Calibri" w:cs="Calibri"/>
                  <w:sz w:val="28"/>
                  <w:rPrChange w:author="PC" w:date="2023-03-31T11:41:00Z" w:id="9108">
                    <w:rPr>
                      <w:rFonts w:ascii="Calibri" w:hAnsi="Calibri" w:cs="Calibri"/>
                      <w:color w:val="000000"/>
                      <w:sz w:val="28"/>
                    </w:rPr>
                  </w:rPrChange>
                </w:rPr>
                <w:t> </w:t>
              </w:r>
              <w:r w:rsidRPr="00357A8D">
                <w:rPr>
                  <w:rFonts w:ascii="Wingdings 2" w:hAnsi="Wingdings 2" w:eastAsia="Wingdings 2" w:cs="Wingdings 2"/>
                  <w:sz w:val="28"/>
                  <w:rPrChange w:author="PC" w:date="2023-03-31T11:41:00Z" w:id="91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6689B1" w14:textId="77777777">
            <w:pPr>
              <w:rPr>
                <w:ins w:author="phetc" w:date="2023-02-13T15:44:00Z" w:id="9110"/>
                <w:rFonts w:ascii="Calibri" w:hAnsi="Calibri" w:cs="Calibri"/>
                <w:sz w:val="28"/>
                <w:rPrChange w:author="PC" w:date="2023-03-31T11:41:00Z" w:id="9111">
                  <w:rPr>
                    <w:ins w:author="phetc" w:date="2023-02-13T15:44:00Z" w:id="9112"/>
                    <w:rFonts w:ascii="Calibri" w:hAnsi="Calibri" w:cs="Calibri"/>
                    <w:color w:val="000000"/>
                    <w:sz w:val="28"/>
                  </w:rPr>
                </w:rPrChange>
              </w:rPr>
            </w:pPr>
            <w:ins w:author="phetc" w:date="2023-02-13T15:44:00Z" w:id="9113">
              <w:r w:rsidRPr="00357A8D">
                <w:rPr>
                  <w:rFonts w:ascii="Calibri" w:hAnsi="Calibri" w:cs="Calibri"/>
                  <w:sz w:val="28"/>
                  <w:rPrChange w:author="PC" w:date="2023-03-31T11:41:00Z" w:id="91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BD2164" w14:textId="77777777">
            <w:pPr>
              <w:rPr>
                <w:ins w:author="phetc" w:date="2023-02-13T15:44:00Z" w:id="9115"/>
                <w:rFonts w:ascii="Calibri" w:hAnsi="Calibri" w:cs="Calibri"/>
                <w:sz w:val="28"/>
                <w:rPrChange w:author="PC" w:date="2023-03-31T11:41:00Z" w:id="9116">
                  <w:rPr>
                    <w:ins w:author="phetc" w:date="2023-02-13T15:44:00Z" w:id="9117"/>
                    <w:rFonts w:ascii="Calibri" w:hAnsi="Calibri" w:cs="Calibri"/>
                    <w:color w:val="000000"/>
                    <w:sz w:val="28"/>
                  </w:rPr>
                </w:rPrChange>
              </w:rPr>
            </w:pPr>
            <w:ins w:author="phetc" w:date="2023-02-13T15:44:00Z" w:id="9118">
              <w:r w:rsidRPr="00357A8D">
                <w:rPr>
                  <w:rFonts w:ascii="Calibri" w:hAnsi="Calibri" w:cs="Calibri"/>
                  <w:sz w:val="28"/>
                  <w:rPrChange w:author="PC" w:date="2023-03-31T11:41:00Z" w:id="9119">
                    <w:rPr>
                      <w:rFonts w:ascii="Calibri" w:hAnsi="Calibri" w:cs="Calibri"/>
                      <w:color w:val="000000"/>
                      <w:sz w:val="28"/>
                    </w:rPr>
                  </w:rPrChange>
                </w:rPr>
                <w:t> </w:t>
              </w:r>
              <w:r w:rsidRPr="00357A8D">
                <w:rPr>
                  <w:rFonts w:ascii="Wingdings 2" w:hAnsi="Wingdings 2" w:eastAsia="Wingdings 2" w:cs="Wingdings 2"/>
                  <w:sz w:val="28"/>
                  <w:rPrChange w:author="PC" w:date="2023-03-31T11:41:00Z" w:id="91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B6EE37" w14:textId="77777777">
            <w:pPr>
              <w:rPr>
                <w:ins w:author="phetc" w:date="2023-02-13T15:44:00Z" w:id="9121"/>
                <w:rFonts w:ascii="Calibri" w:hAnsi="Calibri" w:cs="Calibri"/>
                <w:sz w:val="28"/>
                <w:rPrChange w:author="PC" w:date="2023-03-31T11:41:00Z" w:id="9122">
                  <w:rPr>
                    <w:ins w:author="phetc" w:date="2023-02-13T15:44:00Z" w:id="9123"/>
                    <w:rFonts w:ascii="Calibri" w:hAnsi="Calibri" w:cs="Calibri"/>
                    <w:color w:val="000000"/>
                    <w:sz w:val="28"/>
                  </w:rPr>
                </w:rPrChange>
              </w:rPr>
            </w:pPr>
            <w:ins w:author="phetc" w:date="2023-02-13T15:44:00Z" w:id="9124">
              <w:r w:rsidRPr="00357A8D">
                <w:rPr>
                  <w:rFonts w:ascii="Calibri" w:hAnsi="Calibri" w:cs="Calibri"/>
                  <w:sz w:val="28"/>
                  <w:rPrChange w:author="PC" w:date="2023-03-31T11:41:00Z" w:id="9125">
                    <w:rPr>
                      <w:rFonts w:ascii="Calibri" w:hAnsi="Calibri" w:cs="Calibri"/>
                      <w:color w:val="000000"/>
                      <w:sz w:val="28"/>
                    </w:rPr>
                  </w:rPrChange>
                </w:rPr>
                <w:t> </w:t>
              </w:r>
              <w:r w:rsidRPr="00357A8D">
                <w:rPr>
                  <w:rFonts w:ascii="Wingdings 2" w:hAnsi="Wingdings 2" w:eastAsia="Wingdings 2" w:cs="Wingdings 2"/>
                  <w:sz w:val="28"/>
                  <w:rPrChange w:author="PC" w:date="2023-03-31T11:41:00Z" w:id="91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DD9B9B" w14:textId="77777777">
            <w:pPr>
              <w:rPr>
                <w:ins w:author="phetc" w:date="2023-02-13T15:44:00Z" w:id="9127"/>
                <w:rFonts w:ascii="Calibri" w:hAnsi="Calibri" w:cs="Calibri"/>
                <w:sz w:val="28"/>
                <w:rPrChange w:author="PC" w:date="2023-03-31T11:41:00Z" w:id="9128">
                  <w:rPr>
                    <w:ins w:author="phetc" w:date="2023-02-13T15:44:00Z" w:id="9129"/>
                    <w:rFonts w:ascii="Calibri" w:hAnsi="Calibri" w:cs="Calibri"/>
                    <w:color w:val="000000"/>
                    <w:sz w:val="28"/>
                  </w:rPr>
                </w:rPrChange>
              </w:rPr>
            </w:pPr>
            <w:ins w:author="phetc" w:date="2023-02-13T15:44:00Z" w:id="9130">
              <w:r w:rsidRPr="00357A8D">
                <w:rPr>
                  <w:rFonts w:ascii="Calibri" w:hAnsi="Calibri" w:cs="Calibri"/>
                  <w:sz w:val="28"/>
                  <w:rPrChange w:author="PC" w:date="2023-03-31T11:41:00Z" w:id="9131">
                    <w:rPr>
                      <w:rFonts w:ascii="Calibri" w:hAnsi="Calibri" w:cs="Calibri"/>
                      <w:color w:val="000000"/>
                      <w:sz w:val="28"/>
                    </w:rPr>
                  </w:rPrChange>
                </w:rPr>
                <w:t> </w:t>
              </w:r>
              <w:r w:rsidRPr="00357A8D">
                <w:rPr>
                  <w:rFonts w:ascii="Wingdings 2" w:hAnsi="Wingdings 2" w:eastAsia="Wingdings 2" w:cs="Wingdings 2"/>
                  <w:sz w:val="28"/>
                  <w:rPrChange w:author="PC" w:date="2023-03-31T11:41:00Z" w:id="91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A76B2B" w14:textId="77777777">
            <w:pPr>
              <w:rPr>
                <w:ins w:author="phetc" w:date="2023-02-13T15:44:00Z" w:id="9133"/>
                <w:rFonts w:ascii="Calibri" w:hAnsi="Calibri" w:cs="Calibri"/>
                <w:sz w:val="28"/>
                <w:rPrChange w:author="PC" w:date="2023-03-31T11:41:00Z" w:id="9134">
                  <w:rPr>
                    <w:ins w:author="phetc" w:date="2023-02-13T15:44:00Z" w:id="9135"/>
                    <w:rFonts w:ascii="Calibri" w:hAnsi="Calibri" w:cs="Calibri"/>
                    <w:color w:val="000000"/>
                    <w:sz w:val="28"/>
                  </w:rPr>
                </w:rPrChange>
              </w:rPr>
            </w:pPr>
            <w:ins w:author="phetc" w:date="2023-02-13T15:44:00Z" w:id="9136">
              <w:r w:rsidRPr="00357A8D">
                <w:rPr>
                  <w:rFonts w:ascii="Calibri" w:hAnsi="Calibri" w:cs="Calibri"/>
                  <w:sz w:val="28"/>
                  <w:rPrChange w:author="PC" w:date="2023-03-31T11:41:00Z" w:id="913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C70CA3" w14:textId="77777777">
            <w:pPr>
              <w:rPr>
                <w:ins w:author="phetc" w:date="2023-02-13T15:44:00Z" w:id="9138"/>
                <w:rFonts w:ascii="Calibri" w:hAnsi="Calibri" w:cs="Calibri"/>
                <w:sz w:val="28"/>
                <w:rPrChange w:author="PC" w:date="2023-03-31T11:41:00Z" w:id="9139">
                  <w:rPr>
                    <w:ins w:author="phetc" w:date="2023-02-13T15:44:00Z" w:id="9140"/>
                    <w:rFonts w:ascii="Calibri" w:hAnsi="Calibri" w:cs="Calibri"/>
                    <w:color w:val="000000"/>
                    <w:sz w:val="28"/>
                  </w:rPr>
                </w:rPrChange>
              </w:rPr>
            </w:pPr>
            <w:ins w:author="phetc" w:date="2023-02-13T15:44:00Z" w:id="9141">
              <w:r w:rsidRPr="00357A8D">
                <w:rPr>
                  <w:rFonts w:ascii="Calibri" w:hAnsi="Calibri" w:cs="Calibri"/>
                  <w:sz w:val="28"/>
                  <w:rPrChange w:author="PC" w:date="2023-03-31T11:41:00Z" w:id="9142">
                    <w:rPr>
                      <w:rFonts w:ascii="Calibri" w:hAnsi="Calibri" w:cs="Calibri"/>
                      <w:color w:val="000000"/>
                      <w:sz w:val="28"/>
                    </w:rPr>
                  </w:rPrChange>
                </w:rPr>
                <w:t> </w:t>
              </w:r>
              <w:r w:rsidRPr="00357A8D">
                <w:rPr>
                  <w:rFonts w:ascii="Wingdings 2" w:hAnsi="Wingdings 2" w:eastAsia="Wingdings 2" w:cs="Wingdings 2"/>
                  <w:sz w:val="28"/>
                  <w:rPrChange w:author="PC" w:date="2023-03-31T11:41:00Z" w:id="91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3CB603" w14:textId="77777777">
            <w:pPr>
              <w:rPr>
                <w:ins w:author="phetc" w:date="2023-02-13T15:44:00Z" w:id="9144"/>
                <w:rFonts w:ascii="Calibri" w:hAnsi="Calibri" w:cs="Calibri"/>
                <w:sz w:val="28"/>
                <w:rPrChange w:author="PC" w:date="2023-03-31T11:41:00Z" w:id="9145">
                  <w:rPr>
                    <w:ins w:author="phetc" w:date="2023-02-13T15:44:00Z" w:id="9146"/>
                    <w:rFonts w:ascii="Calibri" w:hAnsi="Calibri" w:cs="Calibri"/>
                    <w:color w:val="000000"/>
                    <w:sz w:val="28"/>
                  </w:rPr>
                </w:rPrChange>
              </w:rPr>
            </w:pPr>
            <w:ins w:author="phetc" w:date="2023-02-13T15:44:00Z" w:id="9147">
              <w:r w:rsidRPr="00357A8D">
                <w:rPr>
                  <w:rFonts w:ascii="Calibri" w:hAnsi="Calibri" w:cs="Calibri"/>
                  <w:sz w:val="28"/>
                  <w:rPrChange w:author="PC" w:date="2023-03-31T11:41:00Z" w:id="91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1F610B" w14:textId="77777777">
            <w:pPr>
              <w:rPr>
                <w:ins w:author="phetc" w:date="2023-02-13T15:44:00Z" w:id="9149"/>
                <w:rFonts w:ascii="Calibri" w:hAnsi="Calibri" w:cs="Calibri"/>
                <w:sz w:val="28"/>
                <w:rPrChange w:author="PC" w:date="2023-03-31T11:41:00Z" w:id="9150">
                  <w:rPr>
                    <w:ins w:author="phetc" w:date="2023-02-13T15:44:00Z" w:id="9151"/>
                    <w:rFonts w:ascii="Calibri" w:hAnsi="Calibri" w:cs="Calibri"/>
                    <w:color w:val="000000"/>
                    <w:sz w:val="28"/>
                  </w:rPr>
                </w:rPrChange>
              </w:rPr>
            </w:pPr>
            <w:ins w:author="phetc" w:date="2023-02-13T15:44:00Z" w:id="9152">
              <w:r w:rsidRPr="00357A8D">
                <w:rPr>
                  <w:rFonts w:ascii="Calibri" w:hAnsi="Calibri" w:cs="Calibri"/>
                  <w:sz w:val="28"/>
                  <w:rPrChange w:author="PC" w:date="2023-03-31T11:41:00Z" w:id="91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DA8F34" w14:textId="77777777">
            <w:pPr>
              <w:rPr>
                <w:ins w:author="phetc" w:date="2023-02-13T15:44:00Z" w:id="9154"/>
                <w:rFonts w:ascii="Calibri" w:hAnsi="Calibri" w:cs="Calibri"/>
                <w:sz w:val="28"/>
                <w:rPrChange w:author="PC" w:date="2023-03-31T11:41:00Z" w:id="9155">
                  <w:rPr>
                    <w:ins w:author="phetc" w:date="2023-02-13T15:44:00Z" w:id="9156"/>
                    <w:rFonts w:ascii="Calibri" w:hAnsi="Calibri" w:cs="Calibri"/>
                    <w:color w:val="000000"/>
                    <w:sz w:val="28"/>
                  </w:rPr>
                </w:rPrChange>
              </w:rPr>
            </w:pPr>
            <w:ins w:author="phetc" w:date="2023-02-13T15:44:00Z" w:id="9157">
              <w:r w:rsidRPr="00357A8D">
                <w:rPr>
                  <w:rFonts w:ascii="Calibri" w:hAnsi="Calibri" w:cs="Calibri"/>
                  <w:sz w:val="28"/>
                  <w:rPrChange w:author="PC" w:date="2023-03-31T11:41:00Z" w:id="915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B49E2C" w14:textId="77777777">
            <w:pPr>
              <w:rPr>
                <w:ins w:author="phetc" w:date="2023-02-13T15:44:00Z" w:id="9159"/>
                <w:rFonts w:ascii="Calibri" w:hAnsi="Calibri" w:cs="Calibri"/>
                <w:sz w:val="28"/>
                <w:rPrChange w:author="PC" w:date="2023-03-31T11:41:00Z" w:id="9160">
                  <w:rPr>
                    <w:ins w:author="phetc" w:date="2023-02-13T15:44:00Z" w:id="9161"/>
                    <w:rFonts w:ascii="Calibri" w:hAnsi="Calibri" w:cs="Calibri"/>
                    <w:color w:val="000000"/>
                    <w:sz w:val="28"/>
                  </w:rPr>
                </w:rPrChange>
              </w:rPr>
            </w:pPr>
            <w:ins w:author="phetc" w:date="2023-02-13T15:44:00Z" w:id="9162">
              <w:r w:rsidRPr="00357A8D">
                <w:rPr>
                  <w:rFonts w:ascii="Calibri" w:hAnsi="Calibri" w:cs="Calibri"/>
                  <w:sz w:val="28"/>
                  <w:rPrChange w:author="PC" w:date="2023-03-31T11:41:00Z" w:id="9163">
                    <w:rPr>
                      <w:rFonts w:ascii="Calibri" w:hAnsi="Calibri" w:cs="Calibri"/>
                      <w:color w:val="000000"/>
                      <w:sz w:val="28"/>
                    </w:rPr>
                  </w:rPrChange>
                </w:rPr>
                <w:t> </w:t>
              </w:r>
              <w:r w:rsidRPr="00357A8D">
                <w:rPr>
                  <w:rFonts w:ascii="Wingdings 2" w:hAnsi="Wingdings 2" w:eastAsia="Wingdings 2" w:cs="Wingdings 2"/>
                  <w:sz w:val="28"/>
                  <w:rPrChange w:author="PC" w:date="2023-03-31T11:41:00Z" w:id="91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24E77C" w14:textId="77777777">
            <w:pPr>
              <w:rPr>
                <w:ins w:author="phetc" w:date="2023-02-13T15:44:00Z" w:id="9165"/>
                <w:rFonts w:ascii="Calibri" w:hAnsi="Calibri" w:cs="Calibri"/>
                <w:sz w:val="28"/>
                <w:rPrChange w:author="PC" w:date="2023-03-31T11:41:00Z" w:id="9166">
                  <w:rPr>
                    <w:ins w:author="phetc" w:date="2023-02-13T15:44:00Z" w:id="9167"/>
                    <w:rFonts w:ascii="Calibri" w:hAnsi="Calibri" w:cs="Calibri"/>
                    <w:color w:val="000000"/>
                    <w:sz w:val="28"/>
                  </w:rPr>
                </w:rPrChange>
              </w:rPr>
            </w:pPr>
            <w:ins w:author="phetc" w:date="2023-02-13T15:44:00Z" w:id="9168">
              <w:r w:rsidRPr="00357A8D">
                <w:rPr>
                  <w:rFonts w:ascii="Wingdings 2" w:hAnsi="Wingdings 2" w:eastAsia="Wingdings 2" w:cs="Wingdings 2"/>
                  <w:sz w:val="28"/>
                  <w:rPrChange w:author="PC" w:date="2023-03-31T11:41:00Z" w:id="91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D1504B" w14:textId="77777777">
            <w:pPr>
              <w:rPr>
                <w:ins w:author="phetc" w:date="2023-02-13T15:44:00Z" w:id="9170"/>
                <w:rFonts w:ascii="Calibri" w:hAnsi="Calibri" w:cs="Calibri"/>
                <w:sz w:val="28"/>
                <w:rPrChange w:author="PC" w:date="2023-03-31T11:41:00Z" w:id="9171">
                  <w:rPr>
                    <w:ins w:author="phetc" w:date="2023-02-13T15:44:00Z" w:id="9172"/>
                    <w:rFonts w:ascii="Calibri" w:hAnsi="Calibri" w:cs="Calibri"/>
                    <w:color w:val="000000"/>
                    <w:sz w:val="28"/>
                  </w:rPr>
                </w:rPrChange>
              </w:rPr>
            </w:pPr>
            <w:ins w:author="phetc" w:date="2023-02-13T15:44:00Z" w:id="9173">
              <w:r w:rsidRPr="00357A8D">
                <w:rPr>
                  <w:rFonts w:ascii="Calibri" w:hAnsi="Calibri" w:cs="Calibri"/>
                  <w:sz w:val="28"/>
                  <w:rPrChange w:author="PC" w:date="2023-03-31T11:41:00Z" w:id="91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023BB1" w14:textId="77777777">
            <w:pPr>
              <w:rPr>
                <w:ins w:author="phetc" w:date="2023-02-13T15:44:00Z" w:id="9175"/>
                <w:rFonts w:ascii="Calibri" w:hAnsi="Calibri" w:cs="Calibri"/>
                <w:sz w:val="28"/>
                <w:rPrChange w:author="PC" w:date="2023-03-31T11:41:00Z" w:id="9176">
                  <w:rPr>
                    <w:ins w:author="phetc" w:date="2023-02-13T15:44:00Z" w:id="9177"/>
                    <w:rFonts w:ascii="Calibri" w:hAnsi="Calibri" w:cs="Calibri"/>
                    <w:color w:val="000000"/>
                    <w:sz w:val="28"/>
                  </w:rPr>
                </w:rPrChange>
              </w:rPr>
            </w:pPr>
            <w:ins w:author="phetc" w:date="2023-02-13T15:44:00Z" w:id="9178">
              <w:r w:rsidRPr="00357A8D">
                <w:rPr>
                  <w:rFonts w:ascii="Calibri" w:hAnsi="Calibri" w:cs="Calibri"/>
                  <w:sz w:val="28"/>
                  <w:rPrChange w:author="PC" w:date="2023-03-31T11:41:00Z" w:id="9179">
                    <w:rPr>
                      <w:rFonts w:ascii="Calibri" w:hAnsi="Calibri" w:cs="Calibri"/>
                      <w:color w:val="000000"/>
                      <w:sz w:val="28"/>
                    </w:rPr>
                  </w:rPrChange>
                </w:rPr>
                <w:t> </w:t>
              </w:r>
              <w:r w:rsidRPr="00357A8D">
                <w:rPr>
                  <w:rFonts w:ascii="Wingdings 2" w:hAnsi="Wingdings 2" w:eastAsia="Wingdings 2" w:cs="Wingdings 2"/>
                  <w:sz w:val="28"/>
                  <w:rPrChange w:author="PC" w:date="2023-03-31T11:41:00Z" w:id="91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B8C519" w14:textId="77777777">
            <w:pPr>
              <w:rPr>
                <w:ins w:author="phetc" w:date="2023-02-13T15:44:00Z" w:id="9181"/>
                <w:rFonts w:ascii="Calibri" w:hAnsi="Calibri" w:cs="Calibri"/>
                <w:sz w:val="28"/>
                <w:rPrChange w:author="PC" w:date="2023-03-31T11:41:00Z" w:id="9182">
                  <w:rPr>
                    <w:ins w:author="phetc" w:date="2023-02-13T15:44:00Z" w:id="9183"/>
                    <w:rFonts w:ascii="Calibri" w:hAnsi="Calibri" w:cs="Calibri"/>
                    <w:color w:val="000000"/>
                    <w:sz w:val="28"/>
                  </w:rPr>
                </w:rPrChange>
              </w:rPr>
            </w:pPr>
            <w:ins w:author="phetc" w:date="2023-02-13T15:44:00Z" w:id="9184">
              <w:r w:rsidRPr="00357A8D">
                <w:rPr>
                  <w:rFonts w:ascii="Calibri" w:hAnsi="Calibri" w:cs="Calibri"/>
                  <w:sz w:val="28"/>
                  <w:rPrChange w:author="PC" w:date="2023-03-31T11:41:00Z" w:id="9185">
                    <w:rPr>
                      <w:rFonts w:ascii="Calibri" w:hAnsi="Calibri" w:cs="Calibri"/>
                      <w:color w:val="000000"/>
                      <w:sz w:val="28"/>
                    </w:rPr>
                  </w:rPrChange>
                </w:rPr>
                <w:t> </w:t>
              </w:r>
            </w:ins>
          </w:p>
        </w:tc>
      </w:tr>
      <w:tr w:rsidRPr="00357A8D" w:rsidR="00567CE2" w:rsidTr="00277A61" w14:paraId="37F8F029" w14:textId="77777777">
        <w:trPr>
          <w:trHeight w:val="430"/>
          <w:ins w:author="phetc" w:date="2023-02-13T15:44:00Z" w:id="9186"/>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1DD56CA" w14:textId="77777777">
            <w:pPr>
              <w:rPr>
                <w:ins w:author="phetc" w:date="2023-02-13T15:44:00Z" w:id="9187"/>
                <w:rFonts w:ascii="Calibri" w:hAnsi="Calibri" w:cs="Calibri"/>
                <w:sz w:val="28"/>
                <w:rPrChange w:author="PC" w:date="2023-03-31T11:41:00Z" w:id="9188">
                  <w:rPr>
                    <w:ins w:author="phetc" w:date="2023-02-13T15:44:00Z" w:id="9189"/>
                    <w:rFonts w:ascii="Calibri" w:hAnsi="Calibri" w:cs="Calibri"/>
                    <w:color w:val="000000"/>
                    <w:sz w:val="28"/>
                  </w:rPr>
                </w:rPrChange>
              </w:rPr>
            </w:pPr>
            <w:ins w:author="phetc" w:date="2023-02-13T15:44:00Z" w:id="9190">
              <w:r w:rsidRPr="00357A8D">
                <w:rPr>
                  <w:rFonts w:ascii="TH Sarabun New" w:hAnsi="TH Sarabun New" w:eastAsia="AngsanaNew-Bold" w:cs="TH Sarabun New"/>
                  <w:sz w:val="28"/>
                  <w:cs/>
                </w:rPr>
                <w:t>ศ.</w:t>
              </w:r>
              <w:r w:rsidRPr="00357A8D">
                <w:rPr>
                  <w:rFonts w:ascii="TH Sarabun New" w:hAnsi="TH Sarabun New" w:eastAsia="AngsanaNew-Bold" w:cs="TH Sarabun New"/>
                  <w:sz w:val="28"/>
                </w:rPr>
                <w:t>53</w:t>
              </w:r>
              <w:r w:rsidRPr="00357A8D">
                <w:rPr>
                  <w:rFonts w:ascii="TH Sarabun New" w:hAnsi="TH Sarabun New" w:eastAsia="AngsanaNew-Bold" w:cs="TH Sarabun New"/>
                  <w:sz w:val="28"/>
                  <w:cs/>
                </w:rPr>
                <w:t xml:space="preserve">2 เศรษฐศาสตร์การเงิน: ศึกษาเฉพาะเรื่อง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576C23" w14:textId="77777777">
            <w:pPr>
              <w:rPr>
                <w:ins w:author="phetc" w:date="2023-02-13T15:44:00Z" w:id="9191"/>
                <w:rFonts w:ascii="Calibri" w:hAnsi="Calibri" w:cs="Calibri"/>
                <w:sz w:val="28"/>
                <w:rPrChange w:author="PC" w:date="2023-03-31T11:41:00Z" w:id="9192">
                  <w:rPr>
                    <w:ins w:author="phetc" w:date="2023-02-13T15:44:00Z" w:id="9193"/>
                    <w:rFonts w:ascii="Calibri" w:hAnsi="Calibri" w:cs="Calibri"/>
                    <w:color w:val="000000"/>
                    <w:sz w:val="28"/>
                  </w:rPr>
                </w:rPrChange>
              </w:rPr>
            </w:pPr>
            <w:ins w:author="phetc" w:date="2023-02-13T15:44:00Z" w:id="9194">
              <w:r w:rsidRPr="00357A8D">
                <w:rPr>
                  <w:rFonts w:ascii="Calibri" w:hAnsi="Calibri" w:cs="Calibri"/>
                  <w:sz w:val="28"/>
                  <w:rPrChange w:author="PC" w:date="2023-03-31T11:41:00Z" w:id="9195">
                    <w:rPr>
                      <w:rFonts w:ascii="Calibri" w:hAnsi="Calibri" w:cs="Calibri"/>
                      <w:color w:val="000000"/>
                      <w:sz w:val="28"/>
                    </w:rPr>
                  </w:rPrChange>
                </w:rPr>
                <w:t> </w:t>
              </w:r>
              <w:r w:rsidRPr="00357A8D">
                <w:rPr>
                  <w:rFonts w:ascii="Wingdings 2" w:hAnsi="Wingdings 2" w:eastAsia="Wingdings 2" w:cs="Wingdings 2"/>
                  <w:sz w:val="28"/>
                  <w:rPrChange w:author="PC" w:date="2023-03-31T11:41:00Z" w:id="919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DC2BA5" w14:textId="77777777">
            <w:pPr>
              <w:rPr>
                <w:ins w:author="phetc" w:date="2023-02-13T15:44:00Z" w:id="9197"/>
                <w:rFonts w:ascii="Calibri" w:hAnsi="Calibri" w:cs="Calibri"/>
                <w:sz w:val="28"/>
                <w:rPrChange w:author="PC" w:date="2023-03-31T11:41:00Z" w:id="9198">
                  <w:rPr>
                    <w:ins w:author="phetc" w:date="2023-02-13T15:44:00Z" w:id="9199"/>
                    <w:rFonts w:ascii="Calibri" w:hAnsi="Calibri" w:cs="Calibri"/>
                    <w:color w:val="000000"/>
                    <w:sz w:val="28"/>
                  </w:rPr>
                </w:rPrChange>
              </w:rPr>
            </w:pPr>
            <w:ins w:author="phetc" w:date="2023-02-13T15:44:00Z" w:id="9200">
              <w:r w:rsidRPr="00357A8D">
                <w:rPr>
                  <w:rFonts w:ascii="Calibri" w:hAnsi="Calibri" w:cs="Calibri"/>
                  <w:sz w:val="28"/>
                  <w:rPrChange w:author="PC" w:date="2023-03-31T11:41:00Z" w:id="9201">
                    <w:rPr>
                      <w:rFonts w:ascii="Calibri" w:hAnsi="Calibri" w:cs="Calibri"/>
                      <w:color w:val="000000"/>
                      <w:sz w:val="28"/>
                    </w:rPr>
                  </w:rPrChange>
                </w:rPr>
                <w:t> </w:t>
              </w:r>
              <w:r w:rsidRPr="00357A8D">
                <w:rPr>
                  <w:rFonts w:ascii="Wingdings 2" w:hAnsi="Wingdings 2" w:eastAsia="Wingdings 2" w:cs="Wingdings 2"/>
                  <w:sz w:val="28"/>
                  <w:rPrChange w:author="PC" w:date="2023-03-31T11:41:00Z" w:id="920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8323DE" w14:textId="77777777">
            <w:pPr>
              <w:rPr>
                <w:ins w:author="phetc" w:date="2023-02-13T15:44:00Z" w:id="9203"/>
                <w:rFonts w:ascii="Calibri" w:hAnsi="Calibri" w:cs="Calibri"/>
                <w:sz w:val="28"/>
                <w:rPrChange w:author="PC" w:date="2023-03-31T11:41:00Z" w:id="9204">
                  <w:rPr>
                    <w:ins w:author="phetc" w:date="2023-02-13T15:44:00Z" w:id="9205"/>
                    <w:rFonts w:ascii="Calibri" w:hAnsi="Calibri" w:cs="Calibri"/>
                    <w:color w:val="000000"/>
                    <w:sz w:val="28"/>
                  </w:rPr>
                </w:rPrChange>
              </w:rPr>
            </w:pPr>
            <w:ins w:author="phetc" w:date="2023-02-13T15:44:00Z" w:id="9206">
              <w:r w:rsidRPr="00357A8D">
                <w:rPr>
                  <w:rFonts w:ascii="Calibri" w:hAnsi="Calibri" w:cs="Calibri"/>
                  <w:sz w:val="28"/>
                  <w:rPrChange w:author="PC" w:date="2023-03-31T11:41:00Z" w:id="920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03EE11" w14:textId="77777777">
            <w:pPr>
              <w:rPr>
                <w:ins w:author="phetc" w:date="2023-02-13T15:44:00Z" w:id="9208"/>
                <w:rFonts w:ascii="Calibri" w:hAnsi="Calibri" w:cs="Calibri"/>
                <w:sz w:val="28"/>
                <w:rPrChange w:author="PC" w:date="2023-03-31T11:41:00Z" w:id="9209">
                  <w:rPr>
                    <w:ins w:author="phetc" w:date="2023-02-13T15:44:00Z" w:id="9210"/>
                    <w:rFonts w:ascii="Calibri" w:hAnsi="Calibri" w:cs="Calibri"/>
                    <w:color w:val="000000"/>
                    <w:sz w:val="28"/>
                  </w:rPr>
                </w:rPrChange>
              </w:rPr>
            </w:pPr>
            <w:ins w:author="phetc" w:date="2023-02-13T15:44:00Z" w:id="9211">
              <w:r w:rsidRPr="00357A8D">
                <w:rPr>
                  <w:rFonts w:ascii="Calibri" w:hAnsi="Calibri" w:cs="Calibri"/>
                  <w:sz w:val="28"/>
                  <w:rPrChange w:author="PC" w:date="2023-03-31T11:41:00Z" w:id="9212">
                    <w:rPr>
                      <w:rFonts w:ascii="Calibri" w:hAnsi="Calibri" w:cs="Calibri"/>
                      <w:color w:val="000000"/>
                      <w:sz w:val="28"/>
                    </w:rPr>
                  </w:rPrChange>
                </w:rPr>
                <w:t> </w:t>
              </w:r>
              <w:r w:rsidRPr="00357A8D">
                <w:rPr>
                  <w:rFonts w:ascii="Wingdings 2" w:hAnsi="Wingdings 2" w:eastAsia="Wingdings 2" w:cs="Wingdings 2"/>
                  <w:sz w:val="28"/>
                  <w:rPrChange w:author="PC" w:date="2023-03-31T11:41:00Z" w:id="92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D0C3AA" w14:textId="77777777">
            <w:pPr>
              <w:rPr>
                <w:ins w:author="phetc" w:date="2023-02-13T15:44:00Z" w:id="9214"/>
                <w:rFonts w:ascii="Calibri" w:hAnsi="Calibri" w:cs="Calibri"/>
                <w:sz w:val="28"/>
                <w:rPrChange w:author="PC" w:date="2023-03-31T11:41:00Z" w:id="9215">
                  <w:rPr>
                    <w:ins w:author="phetc" w:date="2023-02-13T15:44:00Z" w:id="9216"/>
                    <w:rFonts w:ascii="Calibri" w:hAnsi="Calibri" w:cs="Calibri"/>
                    <w:color w:val="000000"/>
                    <w:sz w:val="28"/>
                  </w:rPr>
                </w:rPrChange>
              </w:rPr>
            </w:pPr>
            <w:ins w:author="phetc" w:date="2023-02-13T15:44:00Z" w:id="9217">
              <w:r w:rsidRPr="00357A8D">
                <w:rPr>
                  <w:rFonts w:ascii="Wingdings 2" w:hAnsi="Wingdings 2" w:eastAsia="Wingdings 2" w:cs="Wingdings 2"/>
                  <w:sz w:val="28"/>
                  <w:rPrChange w:author="PC" w:date="2023-03-31T11:41:00Z" w:id="9218">
                    <w:rPr>
                      <w:rFonts w:ascii="Calibri" w:hAnsi="Calibri" w:cs="Calibri"/>
                      <w:color w:val="000000"/>
                      <w:sz w:val="28"/>
                    </w:rPr>
                  </w:rPrChange>
                </w:rPr>
                <w:t>P</w:t>
              </w:r>
              <w:r w:rsidRPr="00357A8D">
                <w:rPr>
                  <w:rFonts w:ascii="Calibri" w:hAnsi="Calibri" w:cs="Calibri"/>
                  <w:sz w:val="28"/>
                  <w:rPrChange w:author="PC" w:date="2023-03-31T11:41:00Z" w:id="92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EF2128" w14:textId="77777777">
            <w:pPr>
              <w:rPr>
                <w:ins w:author="phetc" w:date="2023-02-13T15:44:00Z" w:id="9220"/>
                <w:rFonts w:ascii="Calibri" w:hAnsi="Calibri" w:cs="Calibri"/>
                <w:sz w:val="28"/>
                <w:rPrChange w:author="PC" w:date="2023-03-31T11:41:00Z" w:id="9221">
                  <w:rPr>
                    <w:ins w:author="phetc" w:date="2023-02-13T15:44:00Z" w:id="9222"/>
                    <w:rFonts w:ascii="Calibri" w:hAnsi="Calibri" w:cs="Calibri"/>
                    <w:color w:val="000000"/>
                    <w:sz w:val="28"/>
                  </w:rPr>
                </w:rPrChange>
              </w:rPr>
            </w:pPr>
            <w:ins w:author="phetc" w:date="2023-02-13T15:44:00Z" w:id="9223">
              <w:r w:rsidRPr="00357A8D">
                <w:rPr>
                  <w:rFonts w:ascii="Calibri" w:hAnsi="Calibri" w:cs="Calibri"/>
                  <w:sz w:val="28"/>
                  <w:rPrChange w:author="PC" w:date="2023-03-31T11:41:00Z" w:id="9224">
                    <w:rPr>
                      <w:rFonts w:ascii="Calibri" w:hAnsi="Calibri" w:cs="Calibri"/>
                      <w:color w:val="000000"/>
                      <w:sz w:val="28"/>
                    </w:rPr>
                  </w:rPrChange>
                </w:rPr>
                <w:t> </w:t>
              </w:r>
              <w:r w:rsidRPr="00357A8D">
                <w:rPr>
                  <w:rFonts w:ascii="Wingdings 2" w:hAnsi="Wingdings 2" w:eastAsia="Wingdings 2" w:cs="Wingdings 2"/>
                  <w:sz w:val="28"/>
                  <w:rPrChange w:author="PC" w:date="2023-03-31T11:41:00Z" w:id="92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D7D18E" w14:textId="77777777">
            <w:pPr>
              <w:rPr>
                <w:ins w:author="phetc" w:date="2023-02-13T15:44:00Z" w:id="9226"/>
                <w:rFonts w:ascii="Calibri" w:hAnsi="Calibri" w:cs="Calibri"/>
                <w:sz w:val="28"/>
                <w:rPrChange w:author="PC" w:date="2023-03-31T11:41:00Z" w:id="9227">
                  <w:rPr>
                    <w:ins w:author="phetc" w:date="2023-02-13T15:44:00Z" w:id="9228"/>
                    <w:rFonts w:ascii="Calibri" w:hAnsi="Calibri" w:cs="Calibri"/>
                    <w:color w:val="000000"/>
                    <w:sz w:val="28"/>
                  </w:rPr>
                </w:rPrChange>
              </w:rPr>
            </w:pPr>
            <w:ins w:author="phetc" w:date="2023-02-13T15:44:00Z" w:id="9229">
              <w:r w:rsidRPr="00357A8D">
                <w:rPr>
                  <w:rFonts w:ascii="Calibri" w:hAnsi="Calibri" w:cs="Calibri"/>
                  <w:sz w:val="28"/>
                  <w:rPrChange w:author="PC" w:date="2023-03-31T11:41:00Z" w:id="92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8ED5C8" w14:textId="77777777">
            <w:pPr>
              <w:rPr>
                <w:ins w:author="phetc" w:date="2023-02-13T15:44:00Z" w:id="9231"/>
                <w:rFonts w:ascii="Calibri" w:hAnsi="Calibri" w:cs="Calibri"/>
                <w:sz w:val="28"/>
                <w:rPrChange w:author="PC" w:date="2023-03-31T11:41:00Z" w:id="9232">
                  <w:rPr>
                    <w:ins w:author="phetc" w:date="2023-02-13T15:44:00Z" w:id="9233"/>
                    <w:rFonts w:ascii="Calibri" w:hAnsi="Calibri" w:cs="Calibri"/>
                    <w:color w:val="000000"/>
                    <w:sz w:val="28"/>
                  </w:rPr>
                </w:rPrChange>
              </w:rPr>
            </w:pPr>
            <w:ins w:author="phetc" w:date="2023-02-13T15:44:00Z" w:id="9234">
              <w:r w:rsidRPr="00357A8D">
                <w:rPr>
                  <w:rFonts w:ascii="Calibri" w:hAnsi="Calibri" w:cs="Calibri"/>
                  <w:sz w:val="28"/>
                  <w:rPrChange w:author="PC" w:date="2023-03-31T11:41:00Z" w:id="9235">
                    <w:rPr>
                      <w:rFonts w:ascii="Calibri" w:hAnsi="Calibri" w:cs="Calibri"/>
                      <w:color w:val="000000"/>
                      <w:sz w:val="28"/>
                    </w:rPr>
                  </w:rPrChange>
                </w:rPr>
                <w:t> </w:t>
              </w:r>
              <w:r w:rsidRPr="00357A8D">
                <w:rPr>
                  <w:rFonts w:ascii="Wingdings 2" w:hAnsi="Wingdings 2" w:eastAsia="Wingdings 2" w:cs="Wingdings 2"/>
                  <w:sz w:val="28"/>
                  <w:rPrChange w:author="PC" w:date="2023-03-31T11:41:00Z" w:id="92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AC1F0A" w14:textId="77777777">
            <w:pPr>
              <w:rPr>
                <w:ins w:author="phetc" w:date="2023-02-13T15:44:00Z" w:id="9237"/>
                <w:rFonts w:ascii="Calibri" w:hAnsi="Calibri" w:cs="Calibri"/>
                <w:sz w:val="28"/>
                <w:rPrChange w:author="PC" w:date="2023-03-31T11:41:00Z" w:id="9238">
                  <w:rPr>
                    <w:ins w:author="phetc" w:date="2023-02-13T15:44:00Z" w:id="9239"/>
                    <w:rFonts w:ascii="Calibri" w:hAnsi="Calibri" w:cs="Calibri"/>
                    <w:color w:val="000000"/>
                    <w:sz w:val="28"/>
                  </w:rPr>
                </w:rPrChange>
              </w:rPr>
            </w:pPr>
            <w:ins w:author="phetc" w:date="2023-02-13T15:44:00Z" w:id="9240">
              <w:r w:rsidRPr="00357A8D">
                <w:rPr>
                  <w:rFonts w:ascii="Calibri" w:hAnsi="Calibri" w:cs="Calibri"/>
                  <w:sz w:val="28"/>
                  <w:rPrChange w:author="PC" w:date="2023-03-31T11:41:00Z" w:id="924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2FBB1E" w14:textId="77777777">
            <w:pPr>
              <w:rPr>
                <w:ins w:author="phetc" w:date="2023-02-13T15:44:00Z" w:id="9242"/>
                <w:rFonts w:ascii="Calibri" w:hAnsi="Calibri" w:cs="Calibri"/>
                <w:sz w:val="28"/>
                <w:rPrChange w:author="PC" w:date="2023-03-31T11:41:00Z" w:id="9243">
                  <w:rPr>
                    <w:ins w:author="phetc" w:date="2023-02-13T15:44:00Z" w:id="9244"/>
                    <w:rFonts w:ascii="Calibri" w:hAnsi="Calibri" w:cs="Calibri"/>
                    <w:color w:val="000000"/>
                    <w:sz w:val="28"/>
                  </w:rPr>
                </w:rPrChange>
              </w:rPr>
            </w:pPr>
            <w:ins w:author="phetc" w:date="2023-02-13T15:44:00Z" w:id="9245">
              <w:r w:rsidRPr="00357A8D">
                <w:rPr>
                  <w:rFonts w:ascii="Calibri" w:hAnsi="Calibri" w:cs="Calibri"/>
                  <w:sz w:val="28"/>
                  <w:rPrChange w:author="PC" w:date="2023-03-31T11:41:00Z" w:id="924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2A4ABC" w14:textId="77777777">
            <w:pPr>
              <w:rPr>
                <w:ins w:author="phetc" w:date="2023-02-13T15:44:00Z" w:id="9247"/>
                <w:rFonts w:ascii="Calibri" w:hAnsi="Calibri" w:cs="Calibri"/>
                <w:sz w:val="28"/>
                <w:rPrChange w:author="PC" w:date="2023-03-31T11:41:00Z" w:id="9248">
                  <w:rPr>
                    <w:ins w:author="phetc" w:date="2023-02-13T15:44:00Z" w:id="9249"/>
                    <w:rFonts w:ascii="Calibri" w:hAnsi="Calibri" w:cs="Calibri"/>
                    <w:color w:val="000000"/>
                    <w:sz w:val="28"/>
                  </w:rPr>
                </w:rPrChange>
              </w:rPr>
            </w:pPr>
            <w:ins w:author="phetc" w:date="2023-02-13T15:44:00Z" w:id="9250">
              <w:r w:rsidRPr="00357A8D">
                <w:rPr>
                  <w:rFonts w:ascii="Calibri" w:hAnsi="Calibri" w:cs="Calibri"/>
                  <w:sz w:val="28"/>
                  <w:rPrChange w:author="PC" w:date="2023-03-31T11:41:00Z" w:id="925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81EA28" w14:textId="77777777">
            <w:pPr>
              <w:rPr>
                <w:ins w:author="phetc" w:date="2023-02-13T15:44:00Z" w:id="9252"/>
                <w:rFonts w:ascii="Calibri" w:hAnsi="Calibri" w:cs="Calibri"/>
                <w:sz w:val="28"/>
                <w:rPrChange w:author="PC" w:date="2023-03-31T11:41:00Z" w:id="9253">
                  <w:rPr>
                    <w:ins w:author="phetc" w:date="2023-02-13T15:44:00Z" w:id="9254"/>
                    <w:rFonts w:ascii="Calibri" w:hAnsi="Calibri" w:cs="Calibri"/>
                    <w:color w:val="000000"/>
                    <w:sz w:val="28"/>
                  </w:rPr>
                </w:rPrChange>
              </w:rPr>
            </w:pPr>
            <w:ins w:author="phetc" w:date="2023-02-13T15:44:00Z" w:id="9255">
              <w:r w:rsidRPr="00357A8D">
                <w:rPr>
                  <w:rFonts w:ascii="Calibri" w:hAnsi="Calibri" w:cs="Calibri"/>
                  <w:sz w:val="28"/>
                  <w:rPrChange w:author="PC" w:date="2023-03-31T11:41:00Z" w:id="9256">
                    <w:rPr>
                      <w:rFonts w:ascii="Calibri" w:hAnsi="Calibri" w:cs="Calibri"/>
                      <w:color w:val="000000"/>
                      <w:sz w:val="28"/>
                    </w:rPr>
                  </w:rPrChange>
                </w:rPr>
                <w:t> </w:t>
              </w:r>
              <w:r w:rsidRPr="00357A8D">
                <w:rPr>
                  <w:rFonts w:ascii="Wingdings 2" w:hAnsi="Wingdings 2" w:eastAsia="Wingdings 2" w:cs="Wingdings 2"/>
                  <w:sz w:val="28"/>
                  <w:rPrChange w:author="PC" w:date="2023-03-31T11:41:00Z" w:id="92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00F4E5" w14:textId="77777777">
            <w:pPr>
              <w:rPr>
                <w:ins w:author="phetc" w:date="2023-02-13T15:44:00Z" w:id="9258"/>
                <w:rFonts w:ascii="Calibri" w:hAnsi="Calibri" w:cs="Calibri"/>
                <w:sz w:val="28"/>
                <w:rPrChange w:author="PC" w:date="2023-03-31T11:41:00Z" w:id="9259">
                  <w:rPr>
                    <w:ins w:author="phetc" w:date="2023-02-13T15:44:00Z" w:id="9260"/>
                    <w:rFonts w:ascii="Calibri" w:hAnsi="Calibri" w:cs="Calibri"/>
                    <w:color w:val="000000"/>
                    <w:sz w:val="28"/>
                  </w:rPr>
                </w:rPrChange>
              </w:rPr>
            </w:pPr>
            <w:ins w:author="phetc" w:date="2023-02-13T15:44:00Z" w:id="9261">
              <w:r w:rsidRPr="00357A8D">
                <w:rPr>
                  <w:rFonts w:ascii="Calibri" w:hAnsi="Calibri" w:cs="Calibri"/>
                  <w:sz w:val="28"/>
                  <w:rPrChange w:author="PC" w:date="2023-03-31T11:41:00Z" w:id="9262">
                    <w:rPr>
                      <w:rFonts w:ascii="Calibri" w:hAnsi="Calibri" w:cs="Calibri"/>
                      <w:color w:val="000000"/>
                      <w:sz w:val="28"/>
                    </w:rPr>
                  </w:rPrChange>
                </w:rPr>
                <w:t> </w:t>
              </w:r>
              <w:r w:rsidRPr="00357A8D">
                <w:rPr>
                  <w:rFonts w:ascii="Wingdings 2" w:hAnsi="Wingdings 2" w:eastAsia="Wingdings 2" w:cs="Wingdings 2"/>
                  <w:sz w:val="28"/>
                  <w:rPrChange w:author="PC" w:date="2023-03-31T11:41:00Z" w:id="92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BFD27B" w14:textId="77777777">
            <w:pPr>
              <w:rPr>
                <w:ins w:author="phetc" w:date="2023-02-13T15:44:00Z" w:id="9264"/>
                <w:rFonts w:ascii="Calibri" w:hAnsi="Calibri" w:cs="Calibri"/>
                <w:sz w:val="28"/>
                <w:rPrChange w:author="PC" w:date="2023-03-31T11:41:00Z" w:id="9265">
                  <w:rPr>
                    <w:ins w:author="phetc" w:date="2023-02-13T15:44:00Z" w:id="9266"/>
                    <w:rFonts w:ascii="Calibri" w:hAnsi="Calibri" w:cs="Calibri"/>
                    <w:color w:val="000000"/>
                    <w:sz w:val="28"/>
                  </w:rPr>
                </w:rPrChange>
              </w:rPr>
            </w:pPr>
            <w:ins w:author="phetc" w:date="2023-02-13T15:44:00Z" w:id="9267">
              <w:r w:rsidRPr="00357A8D">
                <w:rPr>
                  <w:rFonts w:ascii="Calibri" w:hAnsi="Calibri" w:cs="Calibri"/>
                  <w:sz w:val="28"/>
                  <w:rPrChange w:author="PC" w:date="2023-03-31T11:41:00Z" w:id="92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FA71A0" w14:textId="77777777">
            <w:pPr>
              <w:rPr>
                <w:ins w:author="phetc" w:date="2023-02-13T15:44:00Z" w:id="9269"/>
                <w:rFonts w:ascii="Calibri" w:hAnsi="Calibri" w:cs="Calibri"/>
                <w:sz w:val="28"/>
                <w:rPrChange w:author="PC" w:date="2023-03-31T11:41:00Z" w:id="9270">
                  <w:rPr>
                    <w:ins w:author="phetc" w:date="2023-02-13T15:44:00Z" w:id="9271"/>
                    <w:rFonts w:ascii="Calibri" w:hAnsi="Calibri" w:cs="Calibri"/>
                    <w:color w:val="000000"/>
                    <w:sz w:val="28"/>
                  </w:rPr>
                </w:rPrChange>
              </w:rPr>
            </w:pPr>
            <w:ins w:author="phetc" w:date="2023-02-13T15:44:00Z" w:id="9272">
              <w:r w:rsidRPr="00357A8D">
                <w:rPr>
                  <w:rFonts w:ascii="Calibri" w:hAnsi="Calibri" w:cs="Calibri"/>
                  <w:sz w:val="28"/>
                  <w:rPrChange w:author="PC" w:date="2023-03-31T11:41:00Z" w:id="9273">
                    <w:rPr>
                      <w:rFonts w:ascii="Calibri" w:hAnsi="Calibri" w:cs="Calibri"/>
                      <w:color w:val="000000"/>
                      <w:sz w:val="28"/>
                    </w:rPr>
                  </w:rPrChange>
                </w:rPr>
                <w:t> </w:t>
              </w:r>
              <w:r w:rsidRPr="00357A8D">
                <w:rPr>
                  <w:rFonts w:ascii="Wingdings 2" w:hAnsi="Wingdings 2" w:eastAsia="Wingdings 2" w:cs="Wingdings 2"/>
                  <w:sz w:val="28"/>
                  <w:rPrChange w:author="PC" w:date="2023-03-31T11:41:00Z" w:id="92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E6091F" w14:textId="77777777">
            <w:pPr>
              <w:rPr>
                <w:ins w:author="phetc" w:date="2023-02-13T15:44:00Z" w:id="9275"/>
                <w:rFonts w:ascii="Calibri" w:hAnsi="Calibri" w:cs="Calibri"/>
                <w:sz w:val="28"/>
                <w:rPrChange w:author="PC" w:date="2023-03-31T11:41:00Z" w:id="9276">
                  <w:rPr>
                    <w:ins w:author="phetc" w:date="2023-02-13T15:44:00Z" w:id="9277"/>
                    <w:rFonts w:ascii="Calibri" w:hAnsi="Calibri" w:cs="Calibri"/>
                    <w:color w:val="000000"/>
                    <w:sz w:val="28"/>
                  </w:rPr>
                </w:rPrChange>
              </w:rPr>
            </w:pPr>
            <w:ins w:author="phetc" w:date="2023-02-13T15:44:00Z" w:id="9278">
              <w:r w:rsidRPr="00357A8D">
                <w:rPr>
                  <w:rFonts w:ascii="Calibri" w:hAnsi="Calibri" w:cs="Calibri"/>
                  <w:sz w:val="28"/>
                  <w:rPrChange w:author="PC" w:date="2023-03-31T11:41:00Z" w:id="9279">
                    <w:rPr>
                      <w:rFonts w:ascii="Calibri" w:hAnsi="Calibri" w:cs="Calibri"/>
                      <w:color w:val="000000"/>
                      <w:sz w:val="28"/>
                    </w:rPr>
                  </w:rPrChange>
                </w:rPr>
                <w:t> </w:t>
              </w:r>
            </w:ins>
          </w:p>
        </w:tc>
      </w:tr>
      <w:tr w:rsidRPr="00357A8D" w:rsidR="00567CE2" w:rsidTr="00277A61" w14:paraId="6CDC6C89" w14:textId="77777777">
        <w:trPr>
          <w:trHeight w:val="430"/>
          <w:ins w:author="phetc" w:date="2023-02-13T15:44:00Z" w:id="9280"/>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4221F26" w14:textId="77777777">
            <w:pPr>
              <w:pStyle w:val="ListParagraph"/>
              <w:tabs>
                <w:tab w:val="left" w:pos="241"/>
              </w:tabs>
              <w:ind w:left="0"/>
              <w:rPr>
                <w:ins w:author="phetc" w:date="2023-02-13T15:44:00Z" w:id="9281"/>
                <w:rFonts w:ascii="Calibri" w:hAnsi="Calibri" w:cs="Calibri"/>
                <w:sz w:val="28"/>
                <w:rPrChange w:author="PC" w:date="2023-03-31T11:41:00Z" w:id="9282">
                  <w:rPr>
                    <w:ins w:author="phetc" w:date="2023-02-13T15:44:00Z" w:id="9283"/>
                    <w:rFonts w:ascii="Calibri" w:hAnsi="Calibri" w:cs="Calibri"/>
                    <w:color w:val="000000"/>
                    <w:sz w:val="28"/>
                  </w:rPr>
                </w:rPrChange>
              </w:rPr>
            </w:pPr>
            <w:ins w:author="phetc" w:date="2023-02-13T15:44:00Z" w:id="9284">
              <w:r w:rsidRPr="00357A8D">
                <w:rPr>
                  <w:rFonts w:ascii="TH Sarabun New" w:hAnsi="TH Sarabun New" w:cs="TH Sarabun New"/>
                  <w:sz w:val="28"/>
                  <w:cs/>
                </w:rPr>
                <w:t xml:space="preserve"> </w:t>
              </w:r>
              <w:r w:rsidRPr="00357A8D">
                <w:rPr>
                  <w:rFonts w:ascii="TH Sarabun New" w:hAnsi="TH Sarabun New" w:cs="TH Sarabun New"/>
                  <w:b/>
                  <w:bCs/>
                  <w:sz w:val="26"/>
                  <w:szCs w:val="26"/>
                  <w:u w:val="single"/>
                  <w:cs/>
                </w:rPr>
                <w:t>หมวดเศรษฐศาสตร์สาธารณะ (หมวด 4)</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11CEDF" w14:textId="77777777">
            <w:pPr>
              <w:rPr>
                <w:ins w:author="phetc" w:date="2023-02-13T15:44:00Z" w:id="9285"/>
                <w:rFonts w:ascii="Calibri" w:hAnsi="Calibri" w:cs="Calibri"/>
                <w:sz w:val="28"/>
                <w:rPrChange w:author="PC" w:date="2023-03-31T11:41:00Z" w:id="9286">
                  <w:rPr>
                    <w:ins w:author="phetc" w:date="2023-02-13T15:44:00Z" w:id="9287"/>
                    <w:rFonts w:ascii="Calibri" w:hAnsi="Calibri" w:cs="Calibri"/>
                    <w:color w:val="000000"/>
                    <w:sz w:val="28"/>
                  </w:rPr>
                </w:rPrChange>
              </w:rPr>
            </w:pPr>
            <w:ins w:author="phetc" w:date="2023-02-13T15:44:00Z" w:id="9288">
              <w:r w:rsidRPr="00357A8D">
                <w:rPr>
                  <w:rFonts w:ascii="Calibri" w:hAnsi="Calibri" w:cs="Calibri"/>
                  <w:sz w:val="28"/>
                  <w:rPrChange w:author="PC" w:date="2023-03-31T11:41:00Z" w:id="92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3A013A" w14:textId="77777777">
            <w:pPr>
              <w:rPr>
                <w:ins w:author="phetc" w:date="2023-02-13T15:44:00Z" w:id="9290"/>
                <w:rFonts w:ascii="Calibri" w:hAnsi="Calibri" w:cs="Calibri"/>
                <w:sz w:val="28"/>
                <w:rPrChange w:author="PC" w:date="2023-03-31T11:41:00Z" w:id="9291">
                  <w:rPr>
                    <w:ins w:author="phetc" w:date="2023-02-13T15:44:00Z" w:id="9292"/>
                    <w:rFonts w:ascii="Calibri" w:hAnsi="Calibri" w:cs="Calibri"/>
                    <w:color w:val="000000"/>
                    <w:sz w:val="28"/>
                  </w:rPr>
                </w:rPrChange>
              </w:rPr>
            </w:pPr>
            <w:ins w:author="phetc" w:date="2023-02-13T15:44:00Z" w:id="9293">
              <w:r w:rsidRPr="00357A8D">
                <w:rPr>
                  <w:rFonts w:ascii="Calibri" w:hAnsi="Calibri" w:cs="Calibri"/>
                  <w:sz w:val="28"/>
                  <w:rPrChange w:author="PC" w:date="2023-03-31T11:41:00Z" w:id="92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4DDB19" w14:textId="77777777">
            <w:pPr>
              <w:rPr>
                <w:ins w:author="phetc" w:date="2023-02-13T15:44:00Z" w:id="9295"/>
                <w:rFonts w:ascii="Calibri" w:hAnsi="Calibri" w:cs="Calibri"/>
                <w:sz w:val="28"/>
                <w:rPrChange w:author="PC" w:date="2023-03-31T11:41:00Z" w:id="9296">
                  <w:rPr>
                    <w:ins w:author="phetc" w:date="2023-02-13T15:44:00Z" w:id="9297"/>
                    <w:rFonts w:ascii="Calibri" w:hAnsi="Calibri" w:cs="Calibri"/>
                    <w:color w:val="000000"/>
                    <w:sz w:val="28"/>
                  </w:rPr>
                </w:rPrChange>
              </w:rPr>
            </w:pPr>
            <w:ins w:author="phetc" w:date="2023-02-13T15:44:00Z" w:id="9298">
              <w:r w:rsidRPr="00357A8D">
                <w:rPr>
                  <w:rFonts w:ascii="Calibri" w:hAnsi="Calibri" w:cs="Calibri"/>
                  <w:sz w:val="28"/>
                  <w:rPrChange w:author="PC" w:date="2023-03-31T11:41:00Z" w:id="92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DB1D6F" w14:textId="77777777">
            <w:pPr>
              <w:rPr>
                <w:ins w:author="phetc" w:date="2023-02-13T15:44:00Z" w:id="9300"/>
                <w:rFonts w:ascii="Calibri" w:hAnsi="Calibri" w:cs="Calibri"/>
                <w:sz w:val="28"/>
                <w:rPrChange w:author="PC" w:date="2023-03-31T11:41:00Z" w:id="9301">
                  <w:rPr>
                    <w:ins w:author="phetc" w:date="2023-02-13T15:44:00Z" w:id="9302"/>
                    <w:rFonts w:ascii="Calibri" w:hAnsi="Calibri" w:cs="Calibri"/>
                    <w:color w:val="000000"/>
                    <w:sz w:val="28"/>
                  </w:rPr>
                </w:rPrChange>
              </w:rPr>
            </w:pPr>
            <w:ins w:author="phetc" w:date="2023-02-13T15:44:00Z" w:id="9303">
              <w:r w:rsidRPr="00357A8D">
                <w:rPr>
                  <w:rFonts w:ascii="Calibri" w:hAnsi="Calibri" w:cs="Calibri"/>
                  <w:sz w:val="28"/>
                  <w:rPrChange w:author="PC" w:date="2023-03-31T11:41:00Z" w:id="93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04EC83" w14:textId="77777777">
            <w:pPr>
              <w:rPr>
                <w:ins w:author="phetc" w:date="2023-02-13T15:44:00Z" w:id="9305"/>
                <w:rFonts w:ascii="Calibri" w:hAnsi="Calibri" w:cs="Calibri"/>
                <w:sz w:val="28"/>
                <w:rPrChange w:author="PC" w:date="2023-03-31T11:41:00Z" w:id="9306">
                  <w:rPr>
                    <w:ins w:author="phetc" w:date="2023-02-13T15:44:00Z" w:id="9307"/>
                    <w:rFonts w:ascii="Calibri" w:hAnsi="Calibri" w:cs="Calibri"/>
                    <w:color w:val="000000"/>
                    <w:sz w:val="28"/>
                  </w:rPr>
                </w:rPrChange>
              </w:rPr>
            </w:pPr>
            <w:ins w:author="phetc" w:date="2023-02-13T15:44:00Z" w:id="9308">
              <w:r w:rsidRPr="00357A8D">
                <w:rPr>
                  <w:rFonts w:ascii="Calibri" w:hAnsi="Calibri" w:cs="Calibri"/>
                  <w:sz w:val="28"/>
                  <w:rPrChange w:author="PC" w:date="2023-03-31T11:41:00Z" w:id="93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F2387A" w14:textId="77777777">
            <w:pPr>
              <w:rPr>
                <w:ins w:author="phetc" w:date="2023-02-13T15:44:00Z" w:id="9310"/>
                <w:rFonts w:ascii="Calibri" w:hAnsi="Calibri" w:cs="Calibri"/>
                <w:sz w:val="28"/>
                <w:rPrChange w:author="PC" w:date="2023-03-31T11:41:00Z" w:id="9311">
                  <w:rPr>
                    <w:ins w:author="phetc" w:date="2023-02-13T15:44:00Z" w:id="9312"/>
                    <w:rFonts w:ascii="Calibri" w:hAnsi="Calibri" w:cs="Calibri"/>
                    <w:color w:val="000000"/>
                    <w:sz w:val="28"/>
                  </w:rPr>
                </w:rPrChange>
              </w:rPr>
            </w:pPr>
            <w:ins w:author="phetc" w:date="2023-02-13T15:44:00Z" w:id="9313">
              <w:r w:rsidRPr="00357A8D">
                <w:rPr>
                  <w:rFonts w:ascii="Calibri" w:hAnsi="Calibri" w:cs="Calibri"/>
                  <w:sz w:val="28"/>
                  <w:rPrChange w:author="PC" w:date="2023-03-31T11:41:00Z" w:id="93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6D86D3" w14:textId="77777777">
            <w:pPr>
              <w:rPr>
                <w:ins w:author="phetc" w:date="2023-02-13T15:44:00Z" w:id="9315"/>
                <w:rFonts w:ascii="Calibri" w:hAnsi="Calibri" w:cs="Calibri"/>
                <w:sz w:val="28"/>
                <w:rPrChange w:author="PC" w:date="2023-03-31T11:41:00Z" w:id="9316">
                  <w:rPr>
                    <w:ins w:author="phetc" w:date="2023-02-13T15:44:00Z" w:id="9317"/>
                    <w:rFonts w:ascii="Calibri" w:hAnsi="Calibri" w:cs="Calibri"/>
                    <w:color w:val="000000"/>
                    <w:sz w:val="28"/>
                  </w:rPr>
                </w:rPrChange>
              </w:rPr>
            </w:pPr>
            <w:ins w:author="phetc" w:date="2023-02-13T15:44:00Z" w:id="9318">
              <w:r w:rsidRPr="00357A8D">
                <w:rPr>
                  <w:rFonts w:ascii="Calibri" w:hAnsi="Calibri" w:cs="Calibri"/>
                  <w:sz w:val="28"/>
                  <w:rPrChange w:author="PC" w:date="2023-03-31T11:41:00Z" w:id="93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DA12B5" w14:textId="77777777">
            <w:pPr>
              <w:rPr>
                <w:ins w:author="phetc" w:date="2023-02-13T15:44:00Z" w:id="9320"/>
                <w:rFonts w:ascii="Calibri" w:hAnsi="Calibri" w:cs="Calibri"/>
                <w:sz w:val="28"/>
                <w:rPrChange w:author="PC" w:date="2023-03-31T11:41:00Z" w:id="9321">
                  <w:rPr>
                    <w:ins w:author="phetc" w:date="2023-02-13T15:44:00Z" w:id="9322"/>
                    <w:rFonts w:ascii="Calibri" w:hAnsi="Calibri" w:cs="Calibri"/>
                    <w:color w:val="000000"/>
                    <w:sz w:val="28"/>
                  </w:rPr>
                </w:rPrChange>
              </w:rPr>
            </w:pPr>
            <w:ins w:author="phetc" w:date="2023-02-13T15:44:00Z" w:id="9323">
              <w:r w:rsidRPr="00357A8D">
                <w:rPr>
                  <w:rFonts w:ascii="Calibri" w:hAnsi="Calibri" w:cs="Calibri"/>
                  <w:sz w:val="28"/>
                  <w:rPrChange w:author="PC" w:date="2023-03-31T11:41:00Z" w:id="932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0CA397" w14:textId="77777777">
            <w:pPr>
              <w:rPr>
                <w:ins w:author="phetc" w:date="2023-02-13T15:44:00Z" w:id="9325"/>
                <w:rFonts w:ascii="Calibri" w:hAnsi="Calibri" w:cs="Calibri"/>
                <w:sz w:val="28"/>
                <w:rPrChange w:author="PC" w:date="2023-03-31T11:41:00Z" w:id="9326">
                  <w:rPr>
                    <w:ins w:author="phetc" w:date="2023-02-13T15:44:00Z" w:id="9327"/>
                    <w:rFonts w:ascii="Calibri" w:hAnsi="Calibri" w:cs="Calibri"/>
                    <w:color w:val="000000"/>
                    <w:sz w:val="28"/>
                  </w:rPr>
                </w:rPrChange>
              </w:rPr>
            </w:pPr>
            <w:ins w:author="phetc" w:date="2023-02-13T15:44:00Z" w:id="9328">
              <w:r w:rsidRPr="00357A8D">
                <w:rPr>
                  <w:rFonts w:ascii="Calibri" w:hAnsi="Calibri" w:cs="Calibri"/>
                  <w:sz w:val="28"/>
                  <w:rPrChange w:author="PC" w:date="2023-03-31T11:41:00Z" w:id="93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EC98D2" w14:textId="77777777">
            <w:pPr>
              <w:rPr>
                <w:ins w:author="phetc" w:date="2023-02-13T15:44:00Z" w:id="9330"/>
                <w:rFonts w:ascii="Calibri" w:hAnsi="Calibri" w:cs="Calibri"/>
                <w:sz w:val="28"/>
                <w:rPrChange w:author="PC" w:date="2023-03-31T11:41:00Z" w:id="9331">
                  <w:rPr>
                    <w:ins w:author="phetc" w:date="2023-02-13T15:44:00Z" w:id="9332"/>
                    <w:rFonts w:ascii="Calibri" w:hAnsi="Calibri" w:cs="Calibri"/>
                    <w:color w:val="000000"/>
                    <w:sz w:val="28"/>
                  </w:rPr>
                </w:rPrChange>
              </w:rPr>
            </w:pPr>
            <w:ins w:author="phetc" w:date="2023-02-13T15:44:00Z" w:id="9333">
              <w:r w:rsidRPr="00357A8D">
                <w:rPr>
                  <w:rFonts w:ascii="Calibri" w:hAnsi="Calibri" w:cs="Calibri"/>
                  <w:sz w:val="28"/>
                  <w:rPrChange w:author="PC" w:date="2023-03-31T11:41:00Z" w:id="93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AF7645" w14:textId="77777777">
            <w:pPr>
              <w:rPr>
                <w:ins w:author="phetc" w:date="2023-02-13T15:44:00Z" w:id="9335"/>
                <w:rFonts w:ascii="Calibri" w:hAnsi="Calibri" w:cs="Calibri"/>
                <w:sz w:val="28"/>
                <w:rPrChange w:author="PC" w:date="2023-03-31T11:41:00Z" w:id="9336">
                  <w:rPr>
                    <w:ins w:author="phetc" w:date="2023-02-13T15:44:00Z" w:id="9337"/>
                    <w:rFonts w:ascii="Calibri" w:hAnsi="Calibri" w:cs="Calibri"/>
                    <w:color w:val="000000"/>
                    <w:sz w:val="28"/>
                  </w:rPr>
                </w:rPrChange>
              </w:rPr>
            </w:pPr>
            <w:ins w:author="phetc" w:date="2023-02-13T15:44:00Z" w:id="9338">
              <w:r w:rsidRPr="00357A8D">
                <w:rPr>
                  <w:rFonts w:ascii="Calibri" w:hAnsi="Calibri" w:cs="Calibri"/>
                  <w:sz w:val="28"/>
                  <w:rPrChange w:author="PC" w:date="2023-03-31T11:41:00Z" w:id="93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5927EE" w14:textId="77777777">
            <w:pPr>
              <w:rPr>
                <w:ins w:author="phetc" w:date="2023-02-13T15:44:00Z" w:id="9340"/>
                <w:rFonts w:ascii="Calibri" w:hAnsi="Calibri" w:cs="Calibri"/>
                <w:sz w:val="28"/>
                <w:rPrChange w:author="PC" w:date="2023-03-31T11:41:00Z" w:id="9341">
                  <w:rPr>
                    <w:ins w:author="phetc" w:date="2023-02-13T15:44:00Z" w:id="9342"/>
                    <w:rFonts w:ascii="Calibri" w:hAnsi="Calibri" w:cs="Calibri"/>
                    <w:color w:val="000000"/>
                    <w:sz w:val="28"/>
                  </w:rPr>
                </w:rPrChange>
              </w:rPr>
            </w:pPr>
            <w:ins w:author="phetc" w:date="2023-02-13T15:44:00Z" w:id="9343">
              <w:r w:rsidRPr="00357A8D">
                <w:rPr>
                  <w:rFonts w:ascii="Calibri" w:hAnsi="Calibri" w:cs="Calibri"/>
                  <w:sz w:val="28"/>
                  <w:rPrChange w:author="PC" w:date="2023-03-31T11:41:00Z" w:id="93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5DC0C3" w14:textId="77777777">
            <w:pPr>
              <w:rPr>
                <w:ins w:author="phetc" w:date="2023-02-13T15:44:00Z" w:id="9345"/>
                <w:rFonts w:ascii="Calibri" w:hAnsi="Calibri" w:cs="Calibri"/>
                <w:sz w:val="28"/>
                <w:rPrChange w:author="PC" w:date="2023-03-31T11:41:00Z" w:id="9346">
                  <w:rPr>
                    <w:ins w:author="phetc" w:date="2023-02-13T15:44:00Z" w:id="9347"/>
                    <w:rFonts w:ascii="Calibri" w:hAnsi="Calibri" w:cs="Calibri"/>
                    <w:color w:val="000000"/>
                    <w:sz w:val="28"/>
                  </w:rPr>
                </w:rPrChange>
              </w:rPr>
            </w:pPr>
            <w:ins w:author="phetc" w:date="2023-02-13T15:44:00Z" w:id="9348">
              <w:r w:rsidRPr="00357A8D">
                <w:rPr>
                  <w:rFonts w:ascii="Calibri" w:hAnsi="Calibri" w:cs="Calibri"/>
                  <w:sz w:val="28"/>
                  <w:rPrChange w:author="PC" w:date="2023-03-31T11:41:00Z" w:id="93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B8B084" w14:textId="77777777">
            <w:pPr>
              <w:rPr>
                <w:ins w:author="phetc" w:date="2023-02-13T15:44:00Z" w:id="9350"/>
                <w:rFonts w:ascii="Calibri" w:hAnsi="Calibri" w:cs="Calibri"/>
                <w:sz w:val="28"/>
                <w:rPrChange w:author="PC" w:date="2023-03-31T11:41:00Z" w:id="9351">
                  <w:rPr>
                    <w:ins w:author="phetc" w:date="2023-02-13T15:44:00Z" w:id="9352"/>
                    <w:rFonts w:ascii="Calibri" w:hAnsi="Calibri" w:cs="Calibri"/>
                    <w:color w:val="000000"/>
                    <w:sz w:val="28"/>
                  </w:rPr>
                </w:rPrChange>
              </w:rPr>
            </w:pPr>
            <w:ins w:author="phetc" w:date="2023-02-13T15:44:00Z" w:id="9353">
              <w:r w:rsidRPr="00357A8D">
                <w:rPr>
                  <w:rFonts w:ascii="Calibri" w:hAnsi="Calibri" w:cs="Calibri"/>
                  <w:sz w:val="28"/>
                  <w:rPrChange w:author="PC" w:date="2023-03-31T11:41:00Z" w:id="93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5869DC" w14:textId="77777777">
            <w:pPr>
              <w:rPr>
                <w:ins w:author="phetc" w:date="2023-02-13T15:44:00Z" w:id="9355"/>
                <w:rFonts w:ascii="Calibri" w:hAnsi="Calibri" w:cs="Calibri"/>
                <w:sz w:val="28"/>
                <w:rPrChange w:author="PC" w:date="2023-03-31T11:41:00Z" w:id="9356">
                  <w:rPr>
                    <w:ins w:author="phetc" w:date="2023-02-13T15:44:00Z" w:id="9357"/>
                    <w:rFonts w:ascii="Calibri" w:hAnsi="Calibri" w:cs="Calibri"/>
                    <w:color w:val="000000"/>
                    <w:sz w:val="28"/>
                  </w:rPr>
                </w:rPrChange>
              </w:rPr>
            </w:pPr>
            <w:ins w:author="phetc" w:date="2023-02-13T15:44:00Z" w:id="9358">
              <w:r w:rsidRPr="00357A8D">
                <w:rPr>
                  <w:rFonts w:ascii="Calibri" w:hAnsi="Calibri" w:cs="Calibri"/>
                  <w:sz w:val="28"/>
                  <w:rPrChange w:author="PC" w:date="2023-03-31T11:41:00Z" w:id="93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E1CF59" w14:textId="77777777">
            <w:pPr>
              <w:rPr>
                <w:ins w:author="phetc" w:date="2023-02-13T15:44:00Z" w:id="9360"/>
                <w:rFonts w:ascii="Calibri" w:hAnsi="Calibri" w:cs="Calibri"/>
                <w:sz w:val="28"/>
                <w:rPrChange w:author="PC" w:date="2023-03-31T11:41:00Z" w:id="9361">
                  <w:rPr>
                    <w:ins w:author="phetc" w:date="2023-02-13T15:44:00Z" w:id="9362"/>
                    <w:rFonts w:ascii="Calibri" w:hAnsi="Calibri" w:cs="Calibri"/>
                    <w:color w:val="000000"/>
                    <w:sz w:val="28"/>
                  </w:rPr>
                </w:rPrChange>
              </w:rPr>
            </w:pPr>
            <w:ins w:author="phetc" w:date="2023-02-13T15:44:00Z" w:id="9363">
              <w:r w:rsidRPr="00357A8D">
                <w:rPr>
                  <w:rFonts w:ascii="Calibri" w:hAnsi="Calibri" w:cs="Calibri"/>
                  <w:sz w:val="28"/>
                  <w:rPrChange w:author="PC" w:date="2023-03-31T11:41:00Z" w:id="9364">
                    <w:rPr>
                      <w:rFonts w:ascii="Calibri" w:hAnsi="Calibri" w:cs="Calibri"/>
                      <w:color w:val="000000"/>
                      <w:sz w:val="28"/>
                    </w:rPr>
                  </w:rPrChange>
                </w:rPr>
                <w:t> </w:t>
              </w:r>
            </w:ins>
          </w:p>
        </w:tc>
      </w:tr>
      <w:tr w:rsidRPr="00357A8D" w:rsidR="00567CE2" w:rsidTr="00277A61" w14:paraId="3A0FFA43" w14:textId="77777777">
        <w:trPr>
          <w:trHeight w:val="430"/>
          <w:ins w:author="phetc" w:date="2023-02-13T15:44:00Z" w:id="9365"/>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F3CBBF4" w14:textId="77777777">
            <w:pPr>
              <w:rPr>
                <w:ins w:author="phetc" w:date="2023-02-13T15:44:00Z" w:id="9366"/>
                <w:rFonts w:ascii="Calibri" w:hAnsi="Calibri" w:cs="Calibri"/>
                <w:sz w:val="28"/>
                <w:rPrChange w:author="PC" w:date="2023-03-31T11:41:00Z" w:id="9367">
                  <w:rPr>
                    <w:ins w:author="phetc" w:date="2023-02-13T15:44:00Z" w:id="9368"/>
                    <w:rFonts w:ascii="Calibri" w:hAnsi="Calibri" w:cs="Calibri"/>
                    <w:color w:val="000000"/>
                    <w:sz w:val="28"/>
                  </w:rPr>
                </w:rPrChange>
              </w:rPr>
            </w:pPr>
            <w:ins w:author="phetc" w:date="2023-02-13T15:44:00Z" w:id="9369">
              <w:r w:rsidRPr="00357A8D">
                <w:rPr>
                  <w:rFonts w:ascii="TH Sarabun New" w:hAnsi="TH Sarabun New" w:cs="TH Sarabun New"/>
                  <w:sz w:val="28"/>
                  <w:cs/>
                </w:rPr>
                <w:t>ศ.</w:t>
              </w:r>
              <w:r w:rsidRPr="00357A8D">
                <w:rPr>
                  <w:rFonts w:ascii="TH Sarabun New" w:hAnsi="TH Sarabun New" w:eastAsia="AngsanaNew-Bold" w:cs="TH Sarabun New"/>
                  <w:sz w:val="28"/>
                </w:rPr>
                <w:t xml:space="preserve">340 </w:t>
              </w:r>
              <w:r w:rsidRPr="00357A8D">
                <w:rPr>
                  <w:rFonts w:ascii="TH Sarabun New" w:hAnsi="TH Sarabun New" w:cs="TH Sarabun New"/>
                  <w:sz w:val="28"/>
                  <w:cs/>
                </w:rPr>
                <w:t xml:space="preserve">เศรษฐศาสตร์สาธารณะเบื้องต้น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0366F8" w14:textId="77777777">
            <w:pPr>
              <w:rPr>
                <w:ins w:author="phetc" w:date="2023-02-13T15:44:00Z" w:id="9370"/>
                <w:rFonts w:ascii="Calibri" w:hAnsi="Calibri" w:cs="Calibri"/>
                <w:sz w:val="28"/>
                <w:rPrChange w:author="PC" w:date="2023-03-31T11:41:00Z" w:id="9371">
                  <w:rPr>
                    <w:ins w:author="phetc" w:date="2023-02-13T15:44:00Z" w:id="9372"/>
                    <w:rFonts w:ascii="Calibri" w:hAnsi="Calibri" w:cs="Calibri"/>
                    <w:color w:val="000000"/>
                    <w:sz w:val="28"/>
                  </w:rPr>
                </w:rPrChange>
              </w:rPr>
            </w:pPr>
            <w:ins w:author="phetc" w:date="2023-02-13T15:44:00Z" w:id="9373">
              <w:r w:rsidRPr="00357A8D">
                <w:rPr>
                  <w:rFonts w:ascii="Calibri" w:hAnsi="Calibri" w:cs="Calibri"/>
                  <w:sz w:val="28"/>
                  <w:rPrChange w:author="PC" w:date="2023-03-31T11:41:00Z" w:id="9374">
                    <w:rPr>
                      <w:rFonts w:ascii="Calibri" w:hAnsi="Calibri" w:cs="Calibri"/>
                      <w:color w:val="000000"/>
                      <w:sz w:val="28"/>
                    </w:rPr>
                  </w:rPrChange>
                </w:rPr>
                <w:t> </w:t>
              </w:r>
              <w:r w:rsidRPr="00357A8D">
                <w:rPr>
                  <w:rFonts w:ascii="Wingdings 2" w:hAnsi="Wingdings 2" w:eastAsia="Wingdings 2" w:cs="Wingdings 2"/>
                  <w:sz w:val="28"/>
                  <w:rPrChange w:author="PC" w:date="2023-03-31T11:41:00Z" w:id="93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91FE13" w14:textId="77777777">
            <w:pPr>
              <w:rPr>
                <w:ins w:author="phetc" w:date="2023-02-13T15:44:00Z" w:id="9376"/>
                <w:rFonts w:ascii="Calibri" w:hAnsi="Calibri" w:cs="Calibri"/>
                <w:sz w:val="28"/>
                <w:rPrChange w:author="PC" w:date="2023-03-31T11:41:00Z" w:id="9377">
                  <w:rPr>
                    <w:ins w:author="phetc" w:date="2023-02-13T15:44:00Z" w:id="9378"/>
                    <w:rFonts w:ascii="Calibri" w:hAnsi="Calibri" w:cs="Calibri"/>
                    <w:color w:val="000000"/>
                    <w:sz w:val="28"/>
                  </w:rPr>
                </w:rPrChange>
              </w:rPr>
            </w:pPr>
            <w:ins w:author="phetc" w:date="2023-02-13T15:44:00Z" w:id="9379">
              <w:r w:rsidRPr="00357A8D">
                <w:rPr>
                  <w:rFonts w:ascii="Calibri" w:hAnsi="Calibri" w:cs="Calibri"/>
                  <w:sz w:val="28"/>
                  <w:rPrChange w:author="PC" w:date="2023-03-31T11:41:00Z" w:id="9380">
                    <w:rPr>
                      <w:rFonts w:ascii="Calibri" w:hAnsi="Calibri" w:cs="Calibri"/>
                      <w:color w:val="000000"/>
                      <w:sz w:val="28"/>
                    </w:rPr>
                  </w:rPrChange>
                </w:rPr>
                <w:t> </w:t>
              </w:r>
              <w:r w:rsidRPr="00357A8D">
                <w:rPr>
                  <w:rFonts w:ascii="Wingdings 2" w:hAnsi="Wingdings 2" w:eastAsia="Wingdings 2" w:cs="Wingdings 2"/>
                  <w:sz w:val="28"/>
                  <w:rPrChange w:author="PC" w:date="2023-03-31T11:41:00Z" w:id="93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CD11C4" w14:textId="77777777">
            <w:pPr>
              <w:rPr>
                <w:ins w:author="phetc" w:date="2023-02-13T15:44:00Z" w:id="9382"/>
                <w:rFonts w:ascii="Calibri" w:hAnsi="Calibri" w:cs="Calibri"/>
                <w:sz w:val="28"/>
                <w:rPrChange w:author="PC" w:date="2023-03-31T11:41:00Z" w:id="9383">
                  <w:rPr>
                    <w:ins w:author="phetc" w:date="2023-02-13T15:44:00Z" w:id="9384"/>
                    <w:rFonts w:ascii="Calibri" w:hAnsi="Calibri" w:cs="Calibri"/>
                    <w:color w:val="000000"/>
                    <w:sz w:val="28"/>
                  </w:rPr>
                </w:rPrChange>
              </w:rPr>
            </w:pPr>
            <w:ins w:author="phetc" w:date="2023-02-13T15:44:00Z" w:id="9385">
              <w:r w:rsidRPr="00357A8D">
                <w:rPr>
                  <w:rFonts w:ascii="Calibri" w:hAnsi="Calibri" w:cs="Calibri"/>
                  <w:sz w:val="28"/>
                  <w:rPrChange w:author="PC" w:date="2023-03-31T11:41:00Z" w:id="938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2F7793" w14:textId="77777777">
            <w:pPr>
              <w:rPr>
                <w:ins w:author="phetc" w:date="2023-02-13T15:44:00Z" w:id="9387"/>
                <w:rFonts w:ascii="Calibri" w:hAnsi="Calibri" w:cs="Calibri"/>
                <w:sz w:val="28"/>
                <w:rPrChange w:author="PC" w:date="2023-03-31T11:41:00Z" w:id="9388">
                  <w:rPr>
                    <w:ins w:author="phetc" w:date="2023-02-13T15:44:00Z" w:id="9389"/>
                    <w:rFonts w:ascii="Calibri" w:hAnsi="Calibri" w:cs="Calibri"/>
                    <w:color w:val="000000"/>
                    <w:sz w:val="28"/>
                  </w:rPr>
                </w:rPrChange>
              </w:rPr>
            </w:pPr>
            <w:ins w:author="phetc" w:date="2023-02-13T15:44:00Z" w:id="9390">
              <w:r w:rsidRPr="00357A8D">
                <w:rPr>
                  <w:rFonts w:ascii="Calibri" w:hAnsi="Calibri" w:cs="Calibri"/>
                  <w:sz w:val="28"/>
                  <w:rPrChange w:author="PC" w:date="2023-03-31T11:41:00Z" w:id="9391">
                    <w:rPr>
                      <w:rFonts w:ascii="Calibri" w:hAnsi="Calibri" w:cs="Calibri"/>
                      <w:color w:val="000000"/>
                      <w:sz w:val="28"/>
                    </w:rPr>
                  </w:rPrChange>
                </w:rPr>
                <w:t> </w:t>
              </w:r>
              <w:r w:rsidRPr="00357A8D">
                <w:rPr>
                  <w:rFonts w:ascii="Wingdings 2" w:hAnsi="Wingdings 2" w:eastAsia="Wingdings 2" w:cs="Wingdings 2"/>
                  <w:sz w:val="28"/>
                  <w:rPrChange w:author="PC" w:date="2023-03-31T11:41:00Z" w:id="93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0B277B" w14:textId="77777777">
            <w:pPr>
              <w:rPr>
                <w:ins w:author="phetc" w:date="2023-02-13T15:44:00Z" w:id="9393"/>
                <w:rFonts w:ascii="Calibri" w:hAnsi="Calibri" w:cs="Calibri"/>
                <w:sz w:val="28"/>
                <w:rPrChange w:author="PC" w:date="2023-03-31T11:41:00Z" w:id="9394">
                  <w:rPr>
                    <w:ins w:author="phetc" w:date="2023-02-13T15:44:00Z" w:id="9395"/>
                    <w:rFonts w:ascii="Calibri" w:hAnsi="Calibri" w:cs="Calibri"/>
                    <w:color w:val="000000"/>
                    <w:sz w:val="28"/>
                  </w:rPr>
                </w:rPrChange>
              </w:rPr>
            </w:pPr>
            <w:ins w:author="phetc" w:date="2023-02-13T15:44:00Z" w:id="9396">
              <w:r w:rsidRPr="00357A8D">
                <w:rPr>
                  <w:rFonts w:ascii="Calibri" w:hAnsi="Calibri" w:cs="Calibri"/>
                  <w:sz w:val="28"/>
                  <w:rPrChange w:author="PC" w:date="2023-03-31T11:41:00Z" w:id="9397">
                    <w:rPr>
                      <w:rFonts w:ascii="Calibri" w:hAnsi="Calibri" w:cs="Calibri"/>
                      <w:color w:val="000000"/>
                      <w:sz w:val="28"/>
                    </w:rPr>
                  </w:rPrChange>
                </w:rPr>
                <w:t> </w:t>
              </w:r>
              <w:r w:rsidRPr="00357A8D">
                <w:rPr>
                  <w:rFonts w:ascii="Wingdings 2" w:hAnsi="Wingdings 2" w:eastAsia="Wingdings 2" w:cs="Wingdings 2"/>
                  <w:sz w:val="28"/>
                  <w:rPrChange w:author="PC" w:date="2023-03-31T11:41:00Z" w:id="93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F674CD" w14:textId="77777777">
            <w:pPr>
              <w:rPr>
                <w:ins w:author="phetc" w:date="2023-02-13T15:44:00Z" w:id="9399"/>
                <w:rFonts w:ascii="Calibri" w:hAnsi="Calibri" w:cs="Calibri"/>
                <w:sz w:val="28"/>
                <w:rPrChange w:author="PC" w:date="2023-03-31T11:41:00Z" w:id="9400">
                  <w:rPr>
                    <w:ins w:author="phetc" w:date="2023-02-13T15:44:00Z" w:id="9401"/>
                    <w:rFonts w:ascii="Calibri" w:hAnsi="Calibri" w:cs="Calibri"/>
                    <w:color w:val="000000"/>
                    <w:sz w:val="28"/>
                  </w:rPr>
                </w:rPrChange>
              </w:rPr>
            </w:pPr>
            <w:ins w:author="phetc" w:date="2023-02-13T15:44:00Z" w:id="9402">
              <w:r w:rsidRPr="00357A8D">
                <w:rPr>
                  <w:rFonts w:ascii="Wingdings 2" w:hAnsi="Wingdings 2" w:eastAsia="Wingdings 2" w:cs="Wingdings 2"/>
                  <w:sz w:val="28"/>
                  <w:rPrChange w:author="PC" w:date="2023-03-31T11:41:00Z" w:id="9403">
                    <w:rPr>
                      <w:rFonts w:ascii="Calibri" w:hAnsi="Calibri" w:cs="Calibri"/>
                      <w:color w:val="000000"/>
                      <w:sz w:val="28"/>
                    </w:rPr>
                  </w:rPrChange>
                </w:rPr>
                <w:t>P</w:t>
              </w:r>
              <w:r w:rsidRPr="00357A8D">
                <w:rPr>
                  <w:rFonts w:ascii="Calibri" w:hAnsi="Calibri" w:cs="Calibri"/>
                  <w:sz w:val="28"/>
                  <w:rPrChange w:author="PC" w:date="2023-03-31T11:41:00Z" w:id="94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EB8B27" w14:textId="77777777">
            <w:pPr>
              <w:rPr>
                <w:ins w:author="phetc" w:date="2023-02-13T15:44:00Z" w:id="9405"/>
                <w:rFonts w:ascii="Calibri" w:hAnsi="Calibri" w:cs="Calibri"/>
                <w:sz w:val="28"/>
                <w:rPrChange w:author="PC" w:date="2023-03-31T11:41:00Z" w:id="9406">
                  <w:rPr>
                    <w:ins w:author="phetc" w:date="2023-02-13T15:44:00Z" w:id="9407"/>
                    <w:rFonts w:ascii="Calibri" w:hAnsi="Calibri" w:cs="Calibri"/>
                    <w:color w:val="000000"/>
                    <w:sz w:val="28"/>
                  </w:rPr>
                </w:rPrChange>
              </w:rPr>
            </w:pPr>
            <w:ins w:author="phetc" w:date="2023-02-13T15:44:00Z" w:id="9408">
              <w:r w:rsidRPr="00357A8D">
                <w:rPr>
                  <w:rFonts w:ascii="Calibri" w:hAnsi="Calibri" w:cs="Calibri"/>
                  <w:sz w:val="28"/>
                  <w:rPrChange w:author="PC" w:date="2023-03-31T11:41:00Z" w:id="94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46373A" w14:textId="77777777">
            <w:pPr>
              <w:rPr>
                <w:ins w:author="phetc" w:date="2023-02-13T15:44:00Z" w:id="9410"/>
                <w:rFonts w:ascii="Calibri" w:hAnsi="Calibri" w:cs="Calibri"/>
                <w:sz w:val="28"/>
                <w:rPrChange w:author="PC" w:date="2023-03-31T11:41:00Z" w:id="9411">
                  <w:rPr>
                    <w:ins w:author="phetc" w:date="2023-02-13T15:44:00Z" w:id="9412"/>
                    <w:rFonts w:ascii="Calibri" w:hAnsi="Calibri" w:cs="Calibri"/>
                    <w:color w:val="000000"/>
                    <w:sz w:val="28"/>
                  </w:rPr>
                </w:rPrChange>
              </w:rPr>
            </w:pPr>
            <w:ins w:author="phetc" w:date="2023-02-13T15:44:00Z" w:id="9413">
              <w:r w:rsidRPr="00357A8D">
                <w:rPr>
                  <w:rFonts w:ascii="Calibri" w:hAnsi="Calibri" w:cs="Calibri"/>
                  <w:sz w:val="28"/>
                  <w:rPrChange w:author="PC" w:date="2023-03-31T11:41:00Z" w:id="9414">
                    <w:rPr>
                      <w:rFonts w:ascii="Calibri" w:hAnsi="Calibri" w:cs="Calibri"/>
                      <w:color w:val="000000"/>
                      <w:sz w:val="28"/>
                    </w:rPr>
                  </w:rPrChange>
                </w:rPr>
                <w:t> </w:t>
              </w:r>
              <w:r w:rsidRPr="00357A8D">
                <w:rPr>
                  <w:rFonts w:ascii="Wingdings 2" w:hAnsi="Wingdings 2" w:eastAsia="Wingdings 2" w:cs="Wingdings 2"/>
                  <w:sz w:val="28"/>
                  <w:rPrChange w:author="PC" w:date="2023-03-31T11:41:00Z" w:id="94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C180A9" w14:textId="77777777">
            <w:pPr>
              <w:rPr>
                <w:ins w:author="phetc" w:date="2023-02-13T15:44:00Z" w:id="9416"/>
                <w:rFonts w:ascii="Calibri" w:hAnsi="Calibri" w:cs="Calibri"/>
                <w:sz w:val="28"/>
                <w:rPrChange w:author="PC" w:date="2023-03-31T11:41:00Z" w:id="9417">
                  <w:rPr>
                    <w:ins w:author="phetc" w:date="2023-02-13T15:44:00Z" w:id="9418"/>
                    <w:rFonts w:ascii="Calibri" w:hAnsi="Calibri" w:cs="Calibri"/>
                    <w:color w:val="000000"/>
                    <w:sz w:val="28"/>
                  </w:rPr>
                </w:rPrChange>
              </w:rPr>
            </w:pPr>
            <w:ins w:author="phetc" w:date="2023-02-13T15:44:00Z" w:id="9419">
              <w:r w:rsidRPr="00357A8D">
                <w:rPr>
                  <w:rFonts w:ascii="Calibri" w:hAnsi="Calibri" w:cs="Cordia New"/>
                  <w:sz w:val="28"/>
                  <w:cs/>
                  <w:rPrChange w:author="PC" w:date="2023-03-31T11:41:00Z" w:id="9420">
                    <w:rPr>
                      <w:rFonts w:ascii="Calibri" w:hAnsi="Calibri" w:cs="Cordia New"/>
                      <w:color w:val="000000"/>
                      <w:sz w:val="28"/>
                      <w:cs/>
                    </w:rPr>
                  </w:rPrChange>
                </w:rPr>
                <w:t xml:space="preserve"> </w:t>
              </w:r>
              <w:r w:rsidRPr="00357A8D">
                <w:rPr>
                  <w:rFonts w:ascii="Wingdings 2" w:hAnsi="Wingdings 2" w:eastAsia="Wingdings 2" w:cs="Wingdings 2"/>
                  <w:sz w:val="28"/>
                  <w:rPrChange w:author="PC" w:date="2023-03-31T11:41:00Z" w:id="9421">
                    <w:rPr>
                      <w:rFonts w:ascii="Calibri" w:hAnsi="Calibri" w:cs="Calibri"/>
                      <w:color w:val="000000"/>
                      <w:sz w:val="28"/>
                    </w:rPr>
                  </w:rPrChange>
                </w:rPr>
                <w:t>P</w:t>
              </w:r>
              <w:r w:rsidRPr="00357A8D">
                <w:rPr>
                  <w:rFonts w:ascii="Calibri" w:hAnsi="Calibri" w:cs="Calibri"/>
                  <w:sz w:val="28"/>
                  <w:rPrChange w:author="PC" w:date="2023-03-31T11:41:00Z" w:id="94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71D65E" w14:textId="77777777">
            <w:pPr>
              <w:rPr>
                <w:ins w:author="phetc" w:date="2023-02-13T15:44:00Z" w:id="9423"/>
                <w:rFonts w:ascii="Calibri" w:hAnsi="Calibri" w:cs="Calibri"/>
                <w:sz w:val="28"/>
                <w:rPrChange w:author="PC" w:date="2023-03-31T11:41:00Z" w:id="9424">
                  <w:rPr>
                    <w:ins w:author="phetc" w:date="2023-02-13T15:44:00Z" w:id="9425"/>
                    <w:rFonts w:ascii="Calibri" w:hAnsi="Calibri" w:cs="Calibri"/>
                    <w:color w:val="000000"/>
                    <w:sz w:val="28"/>
                  </w:rPr>
                </w:rPrChange>
              </w:rPr>
            </w:pPr>
            <w:ins w:author="phetc" w:date="2023-02-13T15:44:00Z" w:id="9426">
              <w:r w:rsidRPr="00357A8D">
                <w:rPr>
                  <w:rFonts w:ascii="Calibri" w:hAnsi="Calibri" w:cs="Calibri"/>
                  <w:sz w:val="28"/>
                  <w:rPrChange w:author="PC" w:date="2023-03-31T11:41:00Z" w:id="9427">
                    <w:rPr>
                      <w:rFonts w:ascii="Calibri" w:hAnsi="Calibri" w:cs="Calibri"/>
                      <w:color w:val="000000"/>
                      <w:sz w:val="28"/>
                    </w:rPr>
                  </w:rPrChange>
                </w:rPr>
                <w:t> </w:t>
              </w:r>
              <w:r w:rsidRPr="00357A8D">
                <w:rPr>
                  <w:rFonts w:ascii="Wingdings 2" w:hAnsi="Wingdings 2" w:eastAsia="Wingdings 2" w:cs="Wingdings 2"/>
                  <w:sz w:val="28"/>
                  <w:rPrChange w:author="PC" w:date="2023-03-31T11:41:00Z" w:id="94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39C177" w14:textId="77777777">
            <w:pPr>
              <w:rPr>
                <w:ins w:author="phetc" w:date="2023-02-13T15:44:00Z" w:id="9429"/>
                <w:rFonts w:ascii="Calibri" w:hAnsi="Calibri" w:cs="Calibri"/>
                <w:sz w:val="28"/>
                <w:rPrChange w:author="PC" w:date="2023-03-31T11:41:00Z" w:id="9430">
                  <w:rPr>
                    <w:ins w:author="phetc" w:date="2023-02-13T15:44:00Z" w:id="9431"/>
                    <w:rFonts w:ascii="Calibri" w:hAnsi="Calibri" w:cs="Calibri"/>
                    <w:color w:val="000000"/>
                    <w:sz w:val="28"/>
                  </w:rPr>
                </w:rPrChange>
              </w:rPr>
            </w:pPr>
            <w:ins w:author="phetc" w:date="2023-02-13T15:44:00Z" w:id="9432">
              <w:r w:rsidRPr="00357A8D">
                <w:rPr>
                  <w:rFonts w:ascii="Calibri" w:hAnsi="Calibri" w:cs="Calibri"/>
                  <w:sz w:val="28"/>
                  <w:rPrChange w:author="PC" w:date="2023-03-31T11:41:00Z" w:id="94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BFF2F6" w14:textId="77777777">
            <w:pPr>
              <w:rPr>
                <w:ins w:author="phetc" w:date="2023-02-13T15:44:00Z" w:id="9434"/>
                <w:rFonts w:ascii="Calibri" w:hAnsi="Calibri" w:cs="Calibri"/>
                <w:sz w:val="28"/>
                <w:rPrChange w:author="PC" w:date="2023-03-31T11:41:00Z" w:id="9435">
                  <w:rPr>
                    <w:ins w:author="phetc" w:date="2023-02-13T15:44:00Z" w:id="9436"/>
                    <w:rFonts w:ascii="Calibri" w:hAnsi="Calibri" w:cs="Calibri"/>
                    <w:color w:val="000000"/>
                    <w:sz w:val="28"/>
                  </w:rPr>
                </w:rPrChange>
              </w:rPr>
            </w:pPr>
            <w:ins w:author="phetc" w:date="2023-02-13T15:44:00Z" w:id="9437">
              <w:r w:rsidRPr="00357A8D">
                <w:rPr>
                  <w:rFonts w:ascii="Calibri" w:hAnsi="Calibri" w:cs="Calibri"/>
                  <w:sz w:val="28"/>
                  <w:rPrChange w:author="PC" w:date="2023-03-31T11:41:00Z" w:id="9438">
                    <w:rPr>
                      <w:rFonts w:ascii="Calibri" w:hAnsi="Calibri" w:cs="Calibri"/>
                      <w:color w:val="000000"/>
                      <w:sz w:val="28"/>
                    </w:rPr>
                  </w:rPrChange>
                </w:rPr>
                <w:t> </w:t>
              </w:r>
              <w:r w:rsidRPr="00357A8D">
                <w:rPr>
                  <w:rFonts w:ascii="Wingdings 2" w:hAnsi="Wingdings 2" w:eastAsia="Wingdings 2" w:cs="Wingdings 2"/>
                  <w:sz w:val="28"/>
                  <w:rPrChange w:author="PC" w:date="2023-03-31T11:41:00Z" w:id="94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D87D18" w14:textId="77777777">
            <w:pPr>
              <w:rPr>
                <w:ins w:author="phetc" w:date="2023-02-13T15:44:00Z" w:id="9440"/>
                <w:rFonts w:ascii="Calibri" w:hAnsi="Calibri" w:cs="Calibri"/>
                <w:sz w:val="28"/>
                <w:rPrChange w:author="PC" w:date="2023-03-31T11:41:00Z" w:id="9441">
                  <w:rPr>
                    <w:ins w:author="phetc" w:date="2023-02-13T15:44:00Z" w:id="9442"/>
                    <w:rFonts w:ascii="Calibri" w:hAnsi="Calibri" w:cs="Calibri"/>
                    <w:color w:val="000000"/>
                    <w:sz w:val="28"/>
                  </w:rPr>
                </w:rPrChange>
              </w:rPr>
            </w:pPr>
            <w:ins w:author="phetc" w:date="2023-02-13T15:44:00Z" w:id="9443">
              <w:r w:rsidRPr="00357A8D">
                <w:rPr>
                  <w:rFonts w:ascii="Calibri" w:hAnsi="Calibri" w:cs="Calibri"/>
                  <w:sz w:val="28"/>
                  <w:rPrChange w:author="PC" w:date="2023-03-31T11:41:00Z" w:id="9444">
                    <w:rPr>
                      <w:rFonts w:ascii="Calibri" w:hAnsi="Calibri" w:cs="Calibri"/>
                      <w:color w:val="000000"/>
                      <w:sz w:val="28"/>
                    </w:rPr>
                  </w:rPrChange>
                </w:rPr>
                <w:t> </w:t>
              </w:r>
              <w:r w:rsidRPr="00357A8D">
                <w:rPr>
                  <w:rFonts w:ascii="Wingdings 2" w:hAnsi="Wingdings 2" w:eastAsia="Wingdings 2" w:cs="Wingdings 2"/>
                  <w:sz w:val="28"/>
                  <w:rPrChange w:author="PC" w:date="2023-03-31T11:41:00Z" w:id="94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43BE44" w14:textId="77777777">
            <w:pPr>
              <w:rPr>
                <w:ins w:author="phetc" w:date="2023-02-13T15:44:00Z" w:id="9446"/>
                <w:rFonts w:ascii="Calibri" w:hAnsi="Calibri" w:cs="Calibri"/>
                <w:sz w:val="28"/>
                <w:rPrChange w:author="PC" w:date="2023-03-31T11:41:00Z" w:id="9447">
                  <w:rPr>
                    <w:ins w:author="phetc" w:date="2023-02-13T15:44:00Z" w:id="9448"/>
                    <w:rFonts w:ascii="Calibri" w:hAnsi="Calibri" w:cs="Calibri"/>
                    <w:color w:val="000000"/>
                    <w:sz w:val="28"/>
                  </w:rPr>
                </w:rPrChange>
              </w:rPr>
            </w:pPr>
            <w:ins w:author="phetc" w:date="2023-02-13T15:44:00Z" w:id="9449">
              <w:r w:rsidRPr="00357A8D">
                <w:rPr>
                  <w:rFonts w:ascii="Calibri" w:hAnsi="Calibri" w:cs="Calibri"/>
                  <w:sz w:val="28"/>
                  <w:rPrChange w:author="PC" w:date="2023-03-31T11:41:00Z" w:id="945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E6E131" w14:textId="77777777">
            <w:pPr>
              <w:rPr>
                <w:ins w:author="phetc" w:date="2023-02-13T15:44:00Z" w:id="9451"/>
                <w:rFonts w:ascii="Calibri" w:hAnsi="Calibri" w:cs="Calibri"/>
                <w:sz w:val="28"/>
                <w:rPrChange w:author="PC" w:date="2023-03-31T11:41:00Z" w:id="9452">
                  <w:rPr>
                    <w:ins w:author="phetc" w:date="2023-02-13T15:44:00Z" w:id="9453"/>
                    <w:rFonts w:ascii="Calibri" w:hAnsi="Calibri" w:cs="Calibri"/>
                    <w:color w:val="000000"/>
                    <w:sz w:val="28"/>
                  </w:rPr>
                </w:rPrChange>
              </w:rPr>
            </w:pPr>
            <w:ins w:author="phetc" w:date="2023-02-13T15:44:00Z" w:id="9454">
              <w:r w:rsidRPr="00357A8D">
                <w:rPr>
                  <w:rFonts w:ascii="Calibri" w:hAnsi="Calibri" w:cs="Calibri"/>
                  <w:sz w:val="28"/>
                  <w:rPrChange w:author="PC" w:date="2023-03-31T11:41:00Z" w:id="9455">
                    <w:rPr>
                      <w:rFonts w:ascii="Calibri" w:hAnsi="Calibri" w:cs="Calibri"/>
                      <w:color w:val="000000"/>
                      <w:sz w:val="28"/>
                    </w:rPr>
                  </w:rPrChange>
                </w:rPr>
                <w:t> </w:t>
              </w:r>
              <w:r w:rsidRPr="00357A8D">
                <w:rPr>
                  <w:rFonts w:ascii="Wingdings 2" w:hAnsi="Wingdings 2" w:eastAsia="Wingdings 2" w:cs="Wingdings 2"/>
                  <w:sz w:val="28"/>
                  <w:rPrChange w:author="PC" w:date="2023-03-31T11:41:00Z" w:id="94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59D367" w14:textId="77777777">
            <w:pPr>
              <w:rPr>
                <w:ins w:author="phetc" w:date="2023-02-13T15:44:00Z" w:id="9457"/>
                <w:rFonts w:ascii="Calibri" w:hAnsi="Calibri" w:cs="Calibri"/>
                <w:sz w:val="28"/>
                <w:rPrChange w:author="PC" w:date="2023-03-31T11:41:00Z" w:id="9458">
                  <w:rPr>
                    <w:ins w:author="phetc" w:date="2023-02-13T15:44:00Z" w:id="9459"/>
                    <w:rFonts w:ascii="Calibri" w:hAnsi="Calibri" w:cs="Calibri"/>
                    <w:color w:val="000000"/>
                    <w:sz w:val="28"/>
                  </w:rPr>
                </w:rPrChange>
              </w:rPr>
            </w:pPr>
            <w:ins w:author="phetc" w:date="2023-02-13T15:44:00Z" w:id="9460">
              <w:r w:rsidRPr="00357A8D">
                <w:rPr>
                  <w:rFonts w:ascii="Calibri" w:hAnsi="Calibri" w:cs="Calibri"/>
                  <w:sz w:val="28"/>
                  <w:rPrChange w:author="PC" w:date="2023-03-31T11:41:00Z" w:id="9461">
                    <w:rPr>
                      <w:rFonts w:ascii="Calibri" w:hAnsi="Calibri" w:cs="Calibri"/>
                      <w:color w:val="000000"/>
                      <w:sz w:val="28"/>
                    </w:rPr>
                  </w:rPrChange>
                </w:rPr>
                <w:t> </w:t>
              </w:r>
            </w:ins>
          </w:p>
        </w:tc>
      </w:tr>
      <w:tr w:rsidRPr="00357A8D" w:rsidR="00567CE2" w:rsidTr="00277A61" w14:paraId="6BA6B355" w14:textId="77777777">
        <w:trPr>
          <w:trHeight w:val="430"/>
          <w:ins w:author="phetc" w:date="2023-02-13T15:44:00Z" w:id="9462"/>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200A46D" w14:textId="77777777">
            <w:pPr>
              <w:rPr>
                <w:ins w:author="phetc" w:date="2023-02-13T15:44:00Z" w:id="9463"/>
                <w:rFonts w:ascii="Calibri" w:hAnsi="Calibri" w:cs="Calibri"/>
                <w:sz w:val="28"/>
                <w:rPrChange w:author="PC" w:date="2023-03-31T11:41:00Z" w:id="9464">
                  <w:rPr>
                    <w:ins w:author="phetc" w:date="2023-02-13T15:44:00Z" w:id="9465"/>
                    <w:rFonts w:ascii="Calibri" w:hAnsi="Calibri" w:cs="Calibri"/>
                    <w:color w:val="000000"/>
                    <w:sz w:val="28"/>
                  </w:rPr>
                </w:rPrChange>
              </w:rPr>
            </w:pPr>
            <w:ins w:author="phetc" w:date="2023-02-13T15:44:00Z" w:id="9466">
              <w:r w:rsidRPr="00357A8D">
                <w:rPr>
                  <w:rFonts w:ascii="TH Sarabun New" w:hAnsi="TH Sarabun New" w:cs="TH Sarabun New"/>
                  <w:sz w:val="28"/>
                  <w:cs/>
                </w:rPr>
                <w:t>ศ.</w:t>
              </w:r>
              <w:r w:rsidRPr="00357A8D">
                <w:rPr>
                  <w:rFonts w:ascii="TH Sarabun New" w:hAnsi="TH Sarabun New" w:cs="TH Sarabun New"/>
                  <w:sz w:val="28"/>
                </w:rPr>
                <w:t xml:space="preserve">441 </w:t>
              </w:r>
              <w:r w:rsidRPr="00357A8D">
                <w:rPr>
                  <w:rFonts w:ascii="TH Sarabun New" w:hAnsi="TH Sarabun New" w:cs="TH Sarabun New"/>
                  <w:sz w:val="28"/>
                  <w:cs/>
                </w:rPr>
                <w:t xml:space="preserve">เศรษฐศาสตร์สาธารณะ 1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B09309" w14:textId="77777777">
            <w:pPr>
              <w:rPr>
                <w:ins w:author="phetc" w:date="2023-02-13T15:44:00Z" w:id="9467"/>
                <w:rFonts w:ascii="Calibri" w:hAnsi="Calibri" w:cs="Calibri"/>
                <w:sz w:val="28"/>
                <w:rPrChange w:author="PC" w:date="2023-03-31T11:41:00Z" w:id="9468">
                  <w:rPr>
                    <w:ins w:author="phetc" w:date="2023-02-13T15:44:00Z" w:id="9469"/>
                    <w:rFonts w:ascii="Calibri" w:hAnsi="Calibri" w:cs="Calibri"/>
                    <w:color w:val="000000"/>
                    <w:sz w:val="28"/>
                  </w:rPr>
                </w:rPrChange>
              </w:rPr>
            </w:pPr>
            <w:ins w:author="phetc" w:date="2023-02-13T15:44:00Z" w:id="9470">
              <w:r w:rsidRPr="00357A8D">
                <w:rPr>
                  <w:rFonts w:ascii="Calibri" w:hAnsi="Calibri" w:cs="Calibri"/>
                  <w:sz w:val="28"/>
                  <w:rPrChange w:author="PC" w:date="2023-03-31T11:41:00Z" w:id="9471">
                    <w:rPr>
                      <w:rFonts w:ascii="Calibri" w:hAnsi="Calibri" w:cs="Calibri"/>
                      <w:color w:val="000000"/>
                      <w:sz w:val="28"/>
                    </w:rPr>
                  </w:rPrChange>
                </w:rPr>
                <w:t> </w:t>
              </w:r>
              <w:r w:rsidRPr="00357A8D">
                <w:rPr>
                  <w:rFonts w:ascii="Wingdings 2" w:hAnsi="Wingdings 2" w:eastAsia="Wingdings 2" w:cs="Wingdings 2"/>
                  <w:sz w:val="28"/>
                  <w:rPrChange w:author="PC" w:date="2023-03-31T11:41:00Z" w:id="94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0584E8" w14:textId="77777777">
            <w:pPr>
              <w:rPr>
                <w:ins w:author="phetc" w:date="2023-02-13T15:44:00Z" w:id="9473"/>
                <w:rFonts w:ascii="Calibri" w:hAnsi="Calibri" w:cs="Calibri"/>
                <w:sz w:val="28"/>
                <w:rPrChange w:author="PC" w:date="2023-03-31T11:41:00Z" w:id="9474">
                  <w:rPr>
                    <w:ins w:author="phetc" w:date="2023-02-13T15:44:00Z" w:id="9475"/>
                    <w:rFonts w:ascii="Calibri" w:hAnsi="Calibri" w:cs="Calibri"/>
                    <w:color w:val="000000"/>
                    <w:sz w:val="28"/>
                  </w:rPr>
                </w:rPrChange>
              </w:rPr>
            </w:pPr>
            <w:ins w:author="phetc" w:date="2023-02-13T15:44:00Z" w:id="9476">
              <w:r w:rsidRPr="00357A8D">
                <w:rPr>
                  <w:rFonts w:ascii="Calibri" w:hAnsi="Calibri" w:cs="Calibri"/>
                  <w:sz w:val="28"/>
                  <w:rPrChange w:author="PC" w:date="2023-03-31T11:41:00Z" w:id="9477">
                    <w:rPr>
                      <w:rFonts w:ascii="Calibri" w:hAnsi="Calibri" w:cs="Calibri"/>
                      <w:color w:val="000000"/>
                      <w:sz w:val="28"/>
                    </w:rPr>
                  </w:rPrChange>
                </w:rPr>
                <w:t> </w:t>
              </w:r>
              <w:r w:rsidRPr="00357A8D">
                <w:rPr>
                  <w:rFonts w:ascii="Wingdings 2" w:hAnsi="Wingdings 2" w:eastAsia="Wingdings 2" w:cs="Wingdings 2"/>
                  <w:sz w:val="28"/>
                  <w:rPrChange w:author="PC" w:date="2023-03-31T11:41:00Z" w:id="94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C87A72" w14:textId="77777777">
            <w:pPr>
              <w:rPr>
                <w:ins w:author="phetc" w:date="2023-02-13T15:44:00Z" w:id="9479"/>
                <w:rFonts w:ascii="Calibri" w:hAnsi="Calibri" w:cs="Calibri"/>
                <w:sz w:val="28"/>
                <w:rPrChange w:author="PC" w:date="2023-03-31T11:41:00Z" w:id="9480">
                  <w:rPr>
                    <w:ins w:author="phetc" w:date="2023-02-13T15:44:00Z" w:id="9481"/>
                    <w:rFonts w:ascii="Calibri" w:hAnsi="Calibri" w:cs="Calibri"/>
                    <w:color w:val="000000"/>
                    <w:sz w:val="28"/>
                  </w:rPr>
                </w:rPrChange>
              </w:rPr>
            </w:pPr>
            <w:ins w:author="phetc" w:date="2023-02-13T15:44:00Z" w:id="9482">
              <w:r w:rsidRPr="00357A8D">
                <w:rPr>
                  <w:rFonts w:ascii="Calibri" w:hAnsi="Calibri" w:cs="Calibri"/>
                  <w:sz w:val="28"/>
                  <w:rPrChange w:author="PC" w:date="2023-03-31T11:41:00Z" w:id="94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0E29CD" w14:textId="77777777">
            <w:pPr>
              <w:rPr>
                <w:ins w:author="phetc" w:date="2023-02-13T15:44:00Z" w:id="9484"/>
                <w:rFonts w:ascii="Calibri" w:hAnsi="Calibri" w:cs="Calibri"/>
                <w:sz w:val="28"/>
                <w:rPrChange w:author="PC" w:date="2023-03-31T11:41:00Z" w:id="9485">
                  <w:rPr>
                    <w:ins w:author="phetc" w:date="2023-02-13T15:44:00Z" w:id="9486"/>
                    <w:rFonts w:ascii="Calibri" w:hAnsi="Calibri" w:cs="Calibri"/>
                    <w:color w:val="000000"/>
                    <w:sz w:val="28"/>
                  </w:rPr>
                </w:rPrChange>
              </w:rPr>
            </w:pPr>
            <w:ins w:author="phetc" w:date="2023-02-13T15:44:00Z" w:id="9487">
              <w:r w:rsidRPr="00357A8D">
                <w:rPr>
                  <w:rFonts w:ascii="Calibri" w:hAnsi="Calibri" w:cs="Calibri"/>
                  <w:sz w:val="28"/>
                  <w:rPrChange w:author="PC" w:date="2023-03-31T11:41:00Z" w:id="9488">
                    <w:rPr>
                      <w:rFonts w:ascii="Calibri" w:hAnsi="Calibri" w:cs="Calibri"/>
                      <w:color w:val="000000"/>
                      <w:sz w:val="28"/>
                    </w:rPr>
                  </w:rPrChange>
                </w:rPr>
                <w:t> </w:t>
              </w:r>
              <w:r w:rsidRPr="00357A8D">
                <w:rPr>
                  <w:rFonts w:ascii="Wingdings 2" w:hAnsi="Wingdings 2" w:eastAsia="Wingdings 2" w:cs="Wingdings 2"/>
                  <w:sz w:val="28"/>
                  <w:rPrChange w:author="PC" w:date="2023-03-31T11:41:00Z" w:id="94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6674C5" w14:textId="77777777">
            <w:pPr>
              <w:rPr>
                <w:ins w:author="phetc" w:date="2023-02-13T15:44:00Z" w:id="9490"/>
                <w:rFonts w:ascii="Calibri" w:hAnsi="Calibri" w:cs="Calibri"/>
                <w:sz w:val="28"/>
                <w:rPrChange w:author="PC" w:date="2023-03-31T11:41:00Z" w:id="9491">
                  <w:rPr>
                    <w:ins w:author="phetc" w:date="2023-02-13T15:44:00Z" w:id="9492"/>
                    <w:rFonts w:ascii="Calibri" w:hAnsi="Calibri" w:cs="Calibri"/>
                    <w:color w:val="000000"/>
                    <w:sz w:val="28"/>
                  </w:rPr>
                </w:rPrChange>
              </w:rPr>
            </w:pPr>
            <w:ins w:author="phetc" w:date="2023-02-13T15:44:00Z" w:id="9493">
              <w:r w:rsidRPr="00357A8D">
                <w:rPr>
                  <w:rFonts w:ascii="Calibri" w:hAnsi="Calibri" w:cs="Calibri"/>
                  <w:sz w:val="28"/>
                  <w:rPrChange w:author="PC" w:date="2023-03-31T11:41:00Z" w:id="9494">
                    <w:rPr>
                      <w:rFonts w:ascii="Calibri" w:hAnsi="Calibri" w:cs="Calibri"/>
                      <w:color w:val="000000"/>
                      <w:sz w:val="28"/>
                    </w:rPr>
                  </w:rPrChange>
                </w:rPr>
                <w:t> </w:t>
              </w:r>
              <w:r w:rsidRPr="00357A8D">
                <w:rPr>
                  <w:rFonts w:ascii="Wingdings 2" w:hAnsi="Wingdings 2" w:eastAsia="Wingdings 2" w:cs="Wingdings 2"/>
                  <w:sz w:val="28"/>
                  <w:rPrChange w:author="PC" w:date="2023-03-31T11:41:00Z" w:id="94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9A59A2" w14:textId="77777777">
            <w:pPr>
              <w:rPr>
                <w:ins w:author="phetc" w:date="2023-02-13T15:44:00Z" w:id="9496"/>
                <w:rFonts w:ascii="Calibri" w:hAnsi="Calibri" w:cs="Calibri"/>
                <w:sz w:val="28"/>
                <w:rPrChange w:author="PC" w:date="2023-03-31T11:41:00Z" w:id="9497">
                  <w:rPr>
                    <w:ins w:author="phetc" w:date="2023-02-13T15:44:00Z" w:id="9498"/>
                    <w:rFonts w:ascii="Calibri" w:hAnsi="Calibri" w:cs="Calibri"/>
                    <w:color w:val="000000"/>
                    <w:sz w:val="28"/>
                  </w:rPr>
                </w:rPrChange>
              </w:rPr>
            </w:pPr>
            <w:ins w:author="phetc" w:date="2023-02-13T15:44:00Z" w:id="9499">
              <w:r w:rsidRPr="00357A8D">
                <w:rPr>
                  <w:rFonts w:ascii="Calibri" w:hAnsi="Calibri" w:cs="Calibri"/>
                  <w:sz w:val="28"/>
                  <w:rPrChange w:author="PC" w:date="2023-03-31T11:41:00Z" w:id="9500">
                    <w:rPr>
                      <w:rFonts w:ascii="Calibri" w:hAnsi="Calibri" w:cs="Calibri"/>
                      <w:color w:val="000000"/>
                      <w:sz w:val="28"/>
                    </w:rPr>
                  </w:rPrChange>
                </w:rPr>
                <w:t> </w:t>
              </w:r>
              <w:r w:rsidRPr="00357A8D">
                <w:rPr>
                  <w:rFonts w:ascii="Wingdings 2" w:hAnsi="Wingdings 2" w:eastAsia="Wingdings 2" w:cs="Wingdings 2"/>
                  <w:sz w:val="28"/>
                  <w:rPrChange w:author="PC" w:date="2023-03-31T11:41:00Z" w:id="95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6D768E" w14:textId="77777777">
            <w:pPr>
              <w:rPr>
                <w:ins w:author="phetc" w:date="2023-02-13T15:44:00Z" w:id="9502"/>
                <w:rFonts w:ascii="Calibri" w:hAnsi="Calibri" w:cs="Calibri"/>
                <w:sz w:val="28"/>
                <w:rPrChange w:author="PC" w:date="2023-03-31T11:41:00Z" w:id="9503">
                  <w:rPr>
                    <w:ins w:author="phetc" w:date="2023-02-13T15:44:00Z" w:id="9504"/>
                    <w:rFonts w:ascii="Calibri" w:hAnsi="Calibri" w:cs="Calibri"/>
                    <w:color w:val="000000"/>
                    <w:sz w:val="28"/>
                  </w:rPr>
                </w:rPrChange>
              </w:rPr>
            </w:pPr>
            <w:ins w:author="phetc" w:date="2023-02-13T15:44:00Z" w:id="9505">
              <w:r w:rsidRPr="00357A8D">
                <w:rPr>
                  <w:rFonts w:ascii="Calibri" w:hAnsi="Calibri" w:cs="Calibri"/>
                  <w:sz w:val="28"/>
                  <w:rPrChange w:author="PC" w:date="2023-03-31T11:41:00Z" w:id="950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69E786" w14:textId="77777777">
            <w:pPr>
              <w:rPr>
                <w:ins w:author="phetc" w:date="2023-02-13T15:44:00Z" w:id="9507"/>
                <w:rFonts w:ascii="Calibri" w:hAnsi="Calibri" w:cs="Calibri"/>
                <w:sz w:val="28"/>
                <w:rPrChange w:author="PC" w:date="2023-03-31T11:41:00Z" w:id="9508">
                  <w:rPr>
                    <w:ins w:author="phetc" w:date="2023-02-13T15:44:00Z" w:id="9509"/>
                    <w:rFonts w:ascii="Calibri" w:hAnsi="Calibri" w:cs="Calibri"/>
                    <w:color w:val="000000"/>
                    <w:sz w:val="28"/>
                  </w:rPr>
                </w:rPrChange>
              </w:rPr>
            </w:pPr>
            <w:ins w:author="phetc" w:date="2023-02-13T15:44:00Z" w:id="9510">
              <w:r w:rsidRPr="00357A8D">
                <w:rPr>
                  <w:rFonts w:ascii="Calibri" w:hAnsi="Calibri" w:cs="Calibri"/>
                  <w:sz w:val="28"/>
                  <w:rPrChange w:author="PC" w:date="2023-03-31T11:41:00Z" w:id="9511">
                    <w:rPr>
                      <w:rFonts w:ascii="Calibri" w:hAnsi="Calibri" w:cs="Calibri"/>
                      <w:color w:val="000000"/>
                      <w:sz w:val="28"/>
                    </w:rPr>
                  </w:rPrChange>
                </w:rPr>
                <w:t> </w:t>
              </w:r>
              <w:r w:rsidRPr="00357A8D">
                <w:rPr>
                  <w:rFonts w:ascii="Wingdings 2" w:hAnsi="Wingdings 2" w:eastAsia="Wingdings 2" w:cs="Wingdings 2"/>
                  <w:sz w:val="28"/>
                  <w:rPrChange w:author="PC" w:date="2023-03-31T11:41:00Z" w:id="95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E3D387" w14:textId="77777777">
            <w:pPr>
              <w:rPr>
                <w:ins w:author="phetc" w:date="2023-02-13T15:44:00Z" w:id="9513"/>
                <w:rFonts w:ascii="Calibri" w:hAnsi="Calibri" w:cs="Calibri"/>
                <w:sz w:val="28"/>
                <w:rPrChange w:author="PC" w:date="2023-03-31T11:41:00Z" w:id="9514">
                  <w:rPr>
                    <w:ins w:author="phetc" w:date="2023-02-13T15:44:00Z" w:id="9515"/>
                    <w:rFonts w:ascii="Calibri" w:hAnsi="Calibri" w:cs="Calibri"/>
                    <w:color w:val="000000"/>
                    <w:sz w:val="28"/>
                  </w:rPr>
                </w:rPrChange>
              </w:rPr>
            </w:pPr>
            <w:ins w:author="phetc" w:date="2023-02-13T15:44:00Z" w:id="9516">
              <w:r w:rsidRPr="00357A8D">
                <w:rPr>
                  <w:rFonts w:ascii="Calibri" w:hAnsi="Calibri" w:cs="Calibri"/>
                  <w:sz w:val="28"/>
                  <w:rPrChange w:author="PC" w:date="2023-03-31T11:41:00Z" w:id="9517">
                    <w:rPr>
                      <w:rFonts w:ascii="Calibri" w:hAnsi="Calibri" w:cs="Calibri"/>
                      <w:color w:val="000000"/>
                      <w:sz w:val="28"/>
                    </w:rPr>
                  </w:rPrChange>
                </w:rPr>
                <w:t> </w:t>
              </w:r>
              <w:r w:rsidRPr="00357A8D">
                <w:rPr>
                  <w:rFonts w:ascii="Wingdings 2" w:hAnsi="Wingdings 2" w:eastAsia="Wingdings 2" w:cs="Wingdings 2"/>
                  <w:sz w:val="28"/>
                  <w:rPrChange w:author="PC" w:date="2023-03-31T11:41:00Z" w:id="95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369F55" w14:textId="77777777">
            <w:pPr>
              <w:rPr>
                <w:ins w:author="phetc" w:date="2023-02-13T15:44:00Z" w:id="9519"/>
                <w:rFonts w:ascii="Calibri" w:hAnsi="Calibri" w:cs="Calibri"/>
                <w:sz w:val="28"/>
                <w:rPrChange w:author="PC" w:date="2023-03-31T11:41:00Z" w:id="9520">
                  <w:rPr>
                    <w:ins w:author="phetc" w:date="2023-02-13T15:44:00Z" w:id="9521"/>
                    <w:rFonts w:ascii="Calibri" w:hAnsi="Calibri" w:cs="Calibri"/>
                    <w:color w:val="000000"/>
                    <w:sz w:val="28"/>
                  </w:rPr>
                </w:rPrChange>
              </w:rPr>
            </w:pPr>
            <w:ins w:author="phetc" w:date="2023-02-13T15:44:00Z" w:id="9522">
              <w:r w:rsidRPr="00357A8D">
                <w:rPr>
                  <w:rFonts w:ascii="Calibri" w:hAnsi="Calibri" w:cs="Calibri"/>
                  <w:sz w:val="28"/>
                  <w:rPrChange w:author="PC" w:date="2023-03-31T11:41:00Z" w:id="9523">
                    <w:rPr>
                      <w:rFonts w:ascii="Calibri" w:hAnsi="Calibri" w:cs="Calibri"/>
                      <w:color w:val="000000"/>
                      <w:sz w:val="28"/>
                    </w:rPr>
                  </w:rPrChange>
                </w:rPr>
                <w:t> </w:t>
              </w:r>
              <w:r w:rsidRPr="00357A8D">
                <w:rPr>
                  <w:rFonts w:ascii="Wingdings 2" w:hAnsi="Wingdings 2" w:eastAsia="Wingdings 2" w:cs="Wingdings 2"/>
                  <w:sz w:val="28"/>
                  <w:rPrChange w:author="PC" w:date="2023-03-31T11:41:00Z" w:id="95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8B700C" w14:textId="77777777">
            <w:pPr>
              <w:rPr>
                <w:ins w:author="phetc" w:date="2023-02-13T15:44:00Z" w:id="9525"/>
                <w:rFonts w:ascii="Calibri" w:hAnsi="Calibri" w:cs="Calibri"/>
                <w:sz w:val="28"/>
                <w:rPrChange w:author="PC" w:date="2023-03-31T11:41:00Z" w:id="9526">
                  <w:rPr>
                    <w:ins w:author="phetc" w:date="2023-02-13T15:44:00Z" w:id="9527"/>
                    <w:rFonts w:ascii="Calibri" w:hAnsi="Calibri" w:cs="Calibri"/>
                    <w:color w:val="000000"/>
                    <w:sz w:val="28"/>
                  </w:rPr>
                </w:rPrChange>
              </w:rPr>
            </w:pPr>
            <w:ins w:author="phetc" w:date="2023-02-13T15:44:00Z" w:id="9528">
              <w:r w:rsidRPr="00357A8D">
                <w:rPr>
                  <w:rFonts w:ascii="Calibri" w:hAnsi="Calibri" w:cs="Calibri"/>
                  <w:sz w:val="28"/>
                  <w:rPrChange w:author="PC" w:date="2023-03-31T11:41:00Z" w:id="95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5652F9" w14:textId="77777777">
            <w:pPr>
              <w:rPr>
                <w:ins w:author="phetc" w:date="2023-02-13T15:44:00Z" w:id="9530"/>
                <w:rFonts w:ascii="Calibri" w:hAnsi="Calibri" w:cs="Calibri"/>
                <w:sz w:val="28"/>
                <w:rPrChange w:author="PC" w:date="2023-03-31T11:41:00Z" w:id="9531">
                  <w:rPr>
                    <w:ins w:author="phetc" w:date="2023-02-13T15:44:00Z" w:id="9532"/>
                    <w:rFonts w:ascii="Calibri" w:hAnsi="Calibri" w:cs="Calibri"/>
                    <w:color w:val="000000"/>
                    <w:sz w:val="28"/>
                  </w:rPr>
                </w:rPrChange>
              </w:rPr>
            </w:pPr>
            <w:ins w:author="phetc" w:date="2023-02-13T15:44:00Z" w:id="9533">
              <w:r w:rsidRPr="00357A8D">
                <w:rPr>
                  <w:rFonts w:ascii="Calibri" w:hAnsi="Calibri" w:cs="Calibri"/>
                  <w:sz w:val="28"/>
                  <w:rPrChange w:author="PC" w:date="2023-03-31T11:41:00Z" w:id="9534">
                    <w:rPr>
                      <w:rFonts w:ascii="Calibri" w:hAnsi="Calibri" w:cs="Calibri"/>
                      <w:color w:val="000000"/>
                      <w:sz w:val="28"/>
                    </w:rPr>
                  </w:rPrChange>
                </w:rPr>
                <w:t> </w:t>
              </w:r>
              <w:r w:rsidRPr="00357A8D">
                <w:rPr>
                  <w:rFonts w:ascii="Wingdings 2" w:hAnsi="Wingdings 2" w:eastAsia="Wingdings 2" w:cs="Wingdings 2"/>
                  <w:sz w:val="28"/>
                  <w:rPrChange w:author="PC" w:date="2023-03-31T11:41:00Z" w:id="95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BA19C2" w14:textId="77777777">
            <w:pPr>
              <w:rPr>
                <w:ins w:author="phetc" w:date="2023-02-13T15:44:00Z" w:id="9536"/>
                <w:rFonts w:ascii="Calibri" w:hAnsi="Calibri" w:cs="Calibri"/>
                <w:sz w:val="28"/>
                <w:rPrChange w:author="PC" w:date="2023-03-31T11:41:00Z" w:id="9537">
                  <w:rPr>
                    <w:ins w:author="phetc" w:date="2023-02-13T15:44:00Z" w:id="9538"/>
                    <w:rFonts w:ascii="Calibri" w:hAnsi="Calibri" w:cs="Calibri"/>
                    <w:color w:val="000000"/>
                    <w:sz w:val="28"/>
                  </w:rPr>
                </w:rPrChange>
              </w:rPr>
            </w:pPr>
            <w:ins w:author="phetc" w:date="2023-02-13T15:44:00Z" w:id="9539">
              <w:r w:rsidRPr="00357A8D">
                <w:rPr>
                  <w:rFonts w:ascii="Calibri" w:hAnsi="Calibri" w:cs="Calibri"/>
                  <w:sz w:val="28"/>
                  <w:rPrChange w:author="PC" w:date="2023-03-31T11:41:00Z" w:id="9540">
                    <w:rPr>
                      <w:rFonts w:ascii="Calibri" w:hAnsi="Calibri" w:cs="Calibri"/>
                      <w:color w:val="000000"/>
                      <w:sz w:val="28"/>
                    </w:rPr>
                  </w:rPrChange>
                </w:rPr>
                <w:t> </w:t>
              </w:r>
              <w:r w:rsidRPr="00357A8D">
                <w:rPr>
                  <w:rFonts w:ascii="Wingdings 2" w:hAnsi="Wingdings 2" w:eastAsia="Wingdings 2" w:cs="Wingdings 2"/>
                  <w:sz w:val="28"/>
                  <w:rPrChange w:author="PC" w:date="2023-03-31T11:41:00Z" w:id="95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7B18B2" w14:textId="77777777">
            <w:pPr>
              <w:rPr>
                <w:ins w:author="phetc" w:date="2023-02-13T15:44:00Z" w:id="9542"/>
                <w:rFonts w:ascii="Calibri" w:hAnsi="Calibri" w:cs="Calibri"/>
                <w:sz w:val="28"/>
                <w:rPrChange w:author="PC" w:date="2023-03-31T11:41:00Z" w:id="9543">
                  <w:rPr>
                    <w:ins w:author="phetc" w:date="2023-02-13T15:44:00Z" w:id="9544"/>
                    <w:rFonts w:ascii="Calibri" w:hAnsi="Calibri" w:cs="Calibri"/>
                    <w:color w:val="000000"/>
                    <w:sz w:val="28"/>
                  </w:rPr>
                </w:rPrChange>
              </w:rPr>
            </w:pPr>
            <w:ins w:author="phetc" w:date="2023-02-13T15:44:00Z" w:id="9545">
              <w:r w:rsidRPr="00357A8D">
                <w:rPr>
                  <w:rFonts w:ascii="Calibri" w:hAnsi="Calibri" w:cs="Calibri"/>
                  <w:sz w:val="28"/>
                  <w:rPrChange w:author="PC" w:date="2023-03-31T11:41:00Z" w:id="954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6F29D4" w14:textId="77777777">
            <w:pPr>
              <w:rPr>
                <w:ins w:author="phetc" w:date="2023-02-13T15:44:00Z" w:id="9547"/>
                <w:rFonts w:ascii="Calibri" w:hAnsi="Calibri" w:cs="Calibri"/>
                <w:sz w:val="28"/>
                <w:rPrChange w:author="PC" w:date="2023-03-31T11:41:00Z" w:id="9548">
                  <w:rPr>
                    <w:ins w:author="phetc" w:date="2023-02-13T15:44:00Z" w:id="9549"/>
                    <w:rFonts w:ascii="Calibri" w:hAnsi="Calibri" w:cs="Calibri"/>
                    <w:color w:val="000000"/>
                    <w:sz w:val="28"/>
                  </w:rPr>
                </w:rPrChange>
              </w:rPr>
            </w:pPr>
            <w:ins w:author="phetc" w:date="2023-02-13T15:44:00Z" w:id="9550">
              <w:r w:rsidRPr="00357A8D">
                <w:rPr>
                  <w:rFonts w:ascii="Calibri" w:hAnsi="Calibri" w:cs="Calibri"/>
                  <w:sz w:val="28"/>
                  <w:rPrChange w:author="PC" w:date="2023-03-31T11:41:00Z" w:id="9551">
                    <w:rPr>
                      <w:rFonts w:ascii="Calibri" w:hAnsi="Calibri" w:cs="Calibri"/>
                      <w:color w:val="000000"/>
                      <w:sz w:val="28"/>
                    </w:rPr>
                  </w:rPrChange>
                </w:rPr>
                <w:t> </w:t>
              </w:r>
              <w:r w:rsidRPr="00357A8D">
                <w:rPr>
                  <w:rFonts w:ascii="Wingdings 2" w:hAnsi="Wingdings 2" w:eastAsia="Wingdings 2" w:cs="Wingdings 2"/>
                  <w:sz w:val="28"/>
                  <w:rPrChange w:author="PC" w:date="2023-03-31T11:41:00Z" w:id="95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A4503A" w14:textId="77777777">
            <w:pPr>
              <w:rPr>
                <w:ins w:author="phetc" w:date="2023-02-13T15:44:00Z" w:id="9553"/>
                <w:rFonts w:ascii="Calibri" w:hAnsi="Calibri" w:cs="Calibri"/>
                <w:sz w:val="28"/>
                <w:rPrChange w:author="PC" w:date="2023-03-31T11:41:00Z" w:id="9554">
                  <w:rPr>
                    <w:ins w:author="phetc" w:date="2023-02-13T15:44:00Z" w:id="9555"/>
                    <w:rFonts w:ascii="Calibri" w:hAnsi="Calibri" w:cs="Calibri"/>
                    <w:color w:val="000000"/>
                    <w:sz w:val="28"/>
                  </w:rPr>
                </w:rPrChange>
              </w:rPr>
            </w:pPr>
            <w:ins w:author="phetc" w:date="2023-02-13T15:44:00Z" w:id="9556">
              <w:r w:rsidRPr="00357A8D">
                <w:rPr>
                  <w:rFonts w:ascii="Calibri" w:hAnsi="Calibri" w:cs="Calibri"/>
                  <w:sz w:val="28"/>
                  <w:rPrChange w:author="PC" w:date="2023-03-31T11:41:00Z" w:id="9557">
                    <w:rPr>
                      <w:rFonts w:ascii="Calibri" w:hAnsi="Calibri" w:cs="Calibri"/>
                      <w:color w:val="000000"/>
                      <w:sz w:val="28"/>
                    </w:rPr>
                  </w:rPrChange>
                </w:rPr>
                <w:t> </w:t>
              </w:r>
            </w:ins>
          </w:p>
        </w:tc>
      </w:tr>
      <w:tr w:rsidRPr="00357A8D" w:rsidR="00567CE2" w:rsidTr="00277A61" w14:paraId="768F3E6D" w14:textId="77777777">
        <w:trPr>
          <w:trHeight w:val="430"/>
          <w:ins w:author="phetc" w:date="2023-02-13T15:44:00Z" w:id="955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53AC427" w14:textId="77777777">
            <w:pPr>
              <w:rPr>
                <w:ins w:author="phetc" w:date="2023-02-13T15:44:00Z" w:id="9559"/>
                <w:rFonts w:ascii="Calibri" w:hAnsi="Calibri" w:cs="Calibri"/>
                <w:sz w:val="28"/>
                <w:rPrChange w:author="PC" w:date="2023-03-31T11:41:00Z" w:id="9560">
                  <w:rPr>
                    <w:ins w:author="phetc" w:date="2023-02-13T15:44:00Z" w:id="9561"/>
                    <w:rFonts w:ascii="Calibri" w:hAnsi="Calibri" w:cs="Calibri"/>
                    <w:color w:val="000000"/>
                    <w:sz w:val="28"/>
                  </w:rPr>
                </w:rPrChange>
              </w:rPr>
            </w:pPr>
            <w:ins w:author="phetc" w:date="2023-02-13T15:44:00Z" w:id="9562">
              <w:r w:rsidRPr="00357A8D">
                <w:rPr>
                  <w:rFonts w:ascii="TH Sarabun New" w:hAnsi="TH Sarabun New" w:cs="TH Sarabun New"/>
                  <w:sz w:val="28"/>
                  <w:cs/>
                </w:rPr>
                <w:t xml:space="preserve">ศ.442 เศรษฐศาสตร์สาธารณะ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840B2B" w14:textId="77777777">
            <w:pPr>
              <w:rPr>
                <w:ins w:author="phetc" w:date="2023-02-13T15:44:00Z" w:id="9563"/>
                <w:rFonts w:ascii="Calibri" w:hAnsi="Calibri" w:cs="Calibri"/>
                <w:sz w:val="28"/>
                <w:rPrChange w:author="PC" w:date="2023-03-31T11:41:00Z" w:id="9564">
                  <w:rPr>
                    <w:ins w:author="phetc" w:date="2023-02-13T15:44:00Z" w:id="9565"/>
                    <w:rFonts w:ascii="Calibri" w:hAnsi="Calibri" w:cs="Calibri"/>
                    <w:color w:val="000000"/>
                    <w:sz w:val="28"/>
                  </w:rPr>
                </w:rPrChange>
              </w:rPr>
            </w:pPr>
            <w:ins w:author="phetc" w:date="2023-02-13T15:44:00Z" w:id="9566">
              <w:r w:rsidRPr="00357A8D">
                <w:rPr>
                  <w:rFonts w:ascii="Calibri" w:hAnsi="Calibri" w:cs="Calibri"/>
                  <w:sz w:val="28"/>
                  <w:rPrChange w:author="PC" w:date="2023-03-31T11:41:00Z" w:id="9567">
                    <w:rPr>
                      <w:rFonts w:ascii="Calibri" w:hAnsi="Calibri" w:cs="Calibri"/>
                      <w:color w:val="000000"/>
                      <w:sz w:val="28"/>
                    </w:rPr>
                  </w:rPrChange>
                </w:rPr>
                <w:t> </w:t>
              </w:r>
              <w:r w:rsidRPr="00357A8D">
                <w:rPr>
                  <w:rFonts w:ascii="Wingdings 2" w:hAnsi="Wingdings 2" w:eastAsia="Wingdings 2" w:cs="Wingdings 2"/>
                  <w:sz w:val="28"/>
                  <w:rPrChange w:author="PC" w:date="2023-03-31T11:41:00Z" w:id="95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AD6C53" w14:textId="77777777">
            <w:pPr>
              <w:rPr>
                <w:ins w:author="phetc" w:date="2023-02-13T15:44:00Z" w:id="9569"/>
                <w:rFonts w:ascii="Calibri" w:hAnsi="Calibri" w:cs="Calibri"/>
                <w:sz w:val="28"/>
                <w:rPrChange w:author="PC" w:date="2023-03-31T11:41:00Z" w:id="9570">
                  <w:rPr>
                    <w:ins w:author="phetc" w:date="2023-02-13T15:44:00Z" w:id="9571"/>
                    <w:rFonts w:ascii="Calibri" w:hAnsi="Calibri" w:cs="Calibri"/>
                    <w:color w:val="000000"/>
                    <w:sz w:val="28"/>
                  </w:rPr>
                </w:rPrChange>
              </w:rPr>
            </w:pPr>
            <w:ins w:author="phetc" w:date="2023-02-13T15:44:00Z" w:id="9572">
              <w:r w:rsidRPr="00357A8D">
                <w:rPr>
                  <w:rFonts w:ascii="Calibri" w:hAnsi="Calibri" w:cs="Calibri"/>
                  <w:sz w:val="28"/>
                  <w:rPrChange w:author="PC" w:date="2023-03-31T11:41:00Z" w:id="9573">
                    <w:rPr>
                      <w:rFonts w:ascii="Calibri" w:hAnsi="Calibri" w:cs="Calibri"/>
                      <w:color w:val="000000"/>
                      <w:sz w:val="28"/>
                    </w:rPr>
                  </w:rPrChange>
                </w:rPr>
                <w:t> </w:t>
              </w:r>
              <w:r w:rsidRPr="00357A8D">
                <w:rPr>
                  <w:rFonts w:ascii="Wingdings 2" w:hAnsi="Wingdings 2" w:eastAsia="Wingdings 2" w:cs="Wingdings 2"/>
                  <w:sz w:val="28"/>
                  <w:rPrChange w:author="PC" w:date="2023-03-31T11:41:00Z" w:id="95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21A816" w14:textId="77777777">
            <w:pPr>
              <w:rPr>
                <w:ins w:author="phetc" w:date="2023-02-13T15:44:00Z" w:id="9575"/>
                <w:rFonts w:ascii="Calibri" w:hAnsi="Calibri" w:cs="Calibri"/>
                <w:sz w:val="28"/>
                <w:rPrChange w:author="PC" w:date="2023-03-31T11:41:00Z" w:id="9576">
                  <w:rPr>
                    <w:ins w:author="phetc" w:date="2023-02-13T15:44:00Z" w:id="9577"/>
                    <w:rFonts w:ascii="Calibri" w:hAnsi="Calibri" w:cs="Calibri"/>
                    <w:color w:val="000000"/>
                    <w:sz w:val="28"/>
                  </w:rPr>
                </w:rPrChange>
              </w:rPr>
            </w:pPr>
            <w:ins w:author="phetc" w:date="2023-02-13T15:44:00Z" w:id="9578">
              <w:r w:rsidRPr="00357A8D">
                <w:rPr>
                  <w:rFonts w:ascii="Calibri" w:hAnsi="Calibri" w:cs="Calibri"/>
                  <w:sz w:val="28"/>
                  <w:rPrChange w:author="PC" w:date="2023-03-31T11:41:00Z" w:id="957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3A1819" w14:textId="77777777">
            <w:pPr>
              <w:rPr>
                <w:ins w:author="phetc" w:date="2023-02-13T15:44:00Z" w:id="9580"/>
                <w:rFonts w:ascii="Calibri" w:hAnsi="Calibri" w:cs="Calibri"/>
                <w:sz w:val="28"/>
                <w:rPrChange w:author="PC" w:date="2023-03-31T11:41:00Z" w:id="9581">
                  <w:rPr>
                    <w:ins w:author="phetc" w:date="2023-02-13T15:44:00Z" w:id="9582"/>
                    <w:rFonts w:ascii="Calibri" w:hAnsi="Calibri" w:cs="Calibri"/>
                    <w:color w:val="000000"/>
                    <w:sz w:val="28"/>
                  </w:rPr>
                </w:rPrChange>
              </w:rPr>
            </w:pPr>
            <w:ins w:author="phetc" w:date="2023-02-13T15:44:00Z" w:id="9583">
              <w:r w:rsidRPr="00357A8D">
                <w:rPr>
                  <w:rFonts w:ascii="Calibri" w:hAnsi="Calibri" w:cs="Calibri"/>
                  <w:sz w:val="28"/>
                  <w:rPrChange w:author="PC" w:date="2023-03-31T11:41:00Z" w:id="9584">
                    <w:rPr>
                      <w:rFonts w:ascii="Calibri" w:hAnsi="Calibri" w:cs="Calibri"/>
                      <w:color w:val="000000"/>
                      <w:sz w:val="28"/>
                    </w:rPr>
                  </w:rPrChange>
                </w:rPr>
                <w:t> </w:t>
              </w:r>
              <w:r w:rsidRPr="00357A8D">
                <w:rPr>
                  <w:rFonts w:ascii="Wingdings 2" w:hAnsi="Wingdings 2" w:eastAsia="Wingdings 2" w:cs="Wingdings 2"/>
                  <w:sz w:val="28"/>
                  <w:rPrChange w:author="PC" w:date="2023-03-31T11:41:00Z" w:id="95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BB7B8D" w14:textId="77777777">
            <w:pPr>
              <w:rPr>
                <w:ins w:author="phetc" w:date="2023-02-13T15:44:00Z" w:id="9586"/>
                <w:rFonts w:ascii="Calibri" w:hAnsi="Calibri" w:cs="Calibri"/>
                <w:sz w:val="28"/>
                <w:rPrChange w:author="PC" w:date="2023-03-31T11:41:00Z" w:id="9587">
                  <w:rPr>
                    <w:ins w:author="phetc" w:date="2023-02-13T15:44:00Z" w:id="9588"/>
                    <w:rFonts w:ascii="Calibri" w:hAnsi="Calibri" w:cs="Calibri"/>
                    <w:color w:val="000000"/>
                    <w:sz w:val="28"/>
                  </w:rPr>
                </w:rPrChange>
              </w:rPr>
            </w:pPr>
            <w:ins w:author="phetc" w:date="2023-02-13T15:44:00Z" w:id="9589">
              <w:r w:rsidRPr="00357A8D">
                <w:rPr>
                  <w:rFonts w:ascii="Calibri" w:hAnsi="Calibri" w:cs="Calibri"/>
                  <w:sz w:val="28"/>
                  <w:rPrChange w:author="PC" w:date="2023-03-31T11:41:00Z" w:id="9590">
                    <w:rPr>
                      <w:rFonts w:ascii="Calibri" w:hAnsi="Calibri" w:cs="Calibri"/>
                      <w:color w:val="000000"/>
                      <w:sz w:val="28"/>
                    </w:rPr>
                  </w:rPrChange>
                </w:rPr>
                <w:t> </w:t>
              </w:r>
              <w:r w:rsidRPr="00357A8D">
                <w:rPr>
                  <w:rFonts w:ascii="Wingdings 2" w:hAnsi="Wingdings 2" w:eastAsia="Wingdings 2" w:cs="Wingdings 2"/>
                  <w:sz w:val="28"/>
                  <w:rPrChange w:author="PC" w:date="2023-03-31T11:41:00Z" w:id="95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7FD5D1" w14:textId="77777777">
            <w:pPr>
              <w:rPr>
                <w:ins w:author="phetc" w:date="2023-02-13T15:44:00Z" w:id="9592"/>
                <w:rFonts w:ascii="Calibri" w:hAnsi="Calibri" w:cs="Calibri"/>
                <w:sz w:val="28"/>
                <w:rPrChange w:author="PC" w:date="2023-03-31T11:41:00Z" w:id="9593">
                  <w:rPr>
                    <w:ins w:author="phetc" w:date="2023-02-13T15:44:00Z" w:id="9594"/>
                    <w:rFonts w:ascii="Calibri" w:hAnsi="Calibri" w:cs="Calibri"/>
                    <w:color w:val="000000"/>
                    <w:sz w:val="28"/>
                  </w:rPr>
                </w:rPrChange>
              </w:rPr>
            </w:pPr>
            <w:ins w:author="phetc" w:date="2023-02-13T15:44:00Z" w:id="9595">
              <w:r w:rsidRPr="00357A8D">
                <w:rPr>
                  <w:rFonts w:ascii="Calibri" w:hAnsi="Calibri" w:cs="Calibri"/>
                  <w:sz w:val="28"/>
                  <w:rPrChange w:author="PC" w:date="2023-03-31T11:41:00Z" w:id="9596">
                    <w:rPr>
                      <w:rFonts w:ascii="Calibri" w:hAnsi="Calibri" w:cs="Calibri"/>
                      <w:color w:val="000000"/>
                      <w:sz w:val="28"/>
                    </w:rPr>
                  </w:rPrChange>
                </w:rPr>
                <w:t> </w:t>
              </w:r>
              <w:r w:rsidRPr="00357A8D">
                <w:rPr>
                  <w:rFonts w:ascii="Wingdings 2" w:hAnsi="Wingdings 2" w:eastAsia="Wingdings 2" w:cs="Wingdings 2"/>
                  <w:sz w:val="28"/>
                  <w:rPrChange w:author="PC" w:date="2023-03-31T11:41:00Z" w:id="95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3AAE09" w14:textId="77777777">
            <w:pPr>
              <w:rPr>
                <w:ins w:author="phetc" w:date="2023-02-13T15:44:00Z" w:id="9598"/>
                <w:rFonts w:ascii="Calibri" w:hAnsi="Calibri" w:cs="Calibri"/>
                <w:sz w:val="28"/>
                <w:rPrChange w:author="PC" w:date="2023-03-31T11:41:00Z" w:id="9599">
                  <w:rPr>
                    <w:ins w:author="phetc" w:date="2023-02-13T15:44:00Z" w:id="9600"/>
                    <w:rFonts w:ascii="Calibri" w:hAnsi="Calibri" w:cs="Calibri"/>
                    <w:color w:val="000000"/>
                    <w:sz w:val="28"/>
                  </w:rPr>
                </w:rPrChange>
              </w:rPr>
            </w:pPr>
            <w:ins w:author="phetc" w:date="2023-02-13T15:44:00Z" w:id="9601">
              <w:r w:rsidRPr="00357A8D">
                <w:rPr>
                  <w:rFonts w:ascii="Calibri" w:hAnsi="Calibri" w:cs="Calibri"/>
                  <w:sz w:val="28"/>
                  <w:rPrChange w:author="PC" w:date="2023-03-31T11:41:00Z" w:id="96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335388" w14:textId="77777777">
            <w:pPr>
              <w:rPr>
                <w:ins w:author="phetc" w:date="2023-02-13T15:44:00Z" w:id="9603"/>
                <w:rFonts w:ascii="Calibri" w:hAnsi="Calibri" w:cs="Calibri"/>
                <w:sz w:val="28"/>
                <w:rPrChange w:author="PC" w:date="2023-03-31T11:41:00Z" w:id="9604">
                  <w:rPr>
                    <w:ins w:author="phetc" w:date="2023-02-13T15:44:00Z" w:id="9605"/>
                    <w:rFonts w:ascii="Calibri" w:hAnsi="Calibri" w:cs="Calibri"/>
                    <w:color w:val="000000"/>
                    <w:sz w:val="28"/>
                  </w:rPr>
                </w:rPrChange>
              </w:rPr>
            </w:pPr>
            <w:ins w:author="phetc" w:date="2023-02-13T15:44:00Z" w:id="9606">
              <w:r w:rsidRPr="00357A8D">
                <w:rPr>
                  <w:rFonts w:ascii="Calibri" w:hAnsi="Calibri" w:cs="Calibri"/>
                  <w:sz w:val="28"/>
                  <w:rPrChange w:author="PC" w:date="2023-03-31T11:41:00Z" w:id="9607">
                    <w:rPr>
                      <w:rFonts w:ascii="Calibri" w:hAnsi="Calibri" w:cs="Calibri"/>
                      <w:color w:val="000000"/>
                      <w:sz w:val="28"/>
                    </w:rPr>
                  </w:rPrChange>
                </w:rPr>
                <w:t> </w:t>
              </w:r>
              <w:r w:rsidRPr="00357A8D">
                <w:rPr>
                  <w:rFonts w:ascii="Wingdings 2" w:hAnsi="Wingdings 2" w:eastAsia="Wingdings 2" w:cs="Wingdings 2"/>
                  <w:sz w:val="28"/>
                  <w:rPrChange w:author="PC" w:date="2023-03-31T11:41:00Z" w:id="96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184E17" w14:textId="77777777">
            <w:pPr>
              <w:rPr>
                <w:ins w:author="phetc" w:date="2023-02-13T15:44:00Z" w:id="9609"/>
                <w:rFonts w:ascii="Calibri" w:hAnsi="Calibri" w:cs="Calibri"/>
                <w:sz w:val="28"/>
                <w:rPrChange w:author="PC" w:date="2023-03-31T11:41:00Z" w:id="9610">
                  <w:rPr>
                    <w:ins w:author="phetc" w:date="2023-02-13T15:44:00Z" w:id="9611"/>
                    <w:rFonts w:ascii="Calibri" w:hAnsi="Calibri" w:cs="Calibri"/>
                    <w:color w:val="000000"/>
                    <w:sz w:val="28"/>
                  </w:rPr>
                </w:rPrChange>
              </w:rPr>
            </w:pPr>
            <w:ins w:author="phetc" w:date="2023-02-13T15:44:00Z" w:id="9612">
              <w:r w:rsidRPr="00357A8D">
                <w:rPr>
                  <w:rFonts w:ascii="Calibri" w:hAnsi="Calibri" w:cs="Calibri"/>
                  <w:sz w:val="28"/>
                  <w:rPrChange w:author="PC" w:date="2023-03-31T11:41:00Z" w:id="9613">
                    <w:rPr>
                      <w:rFonts w:ascii="Calibri" w:hAnsi="Calibri" w:cs="Calibri"/>
                      <w:color w:val="000000"/>
                      <w:sz w:val="28"/>
                    </w:rPr>
                  </w:rPrChange>
                </w:rPr>
                <w:t> </w:t>
              </w:r>
              <w:r w:rsidRPr="00357A8D">
                <w:rPr>
                  <w:rFonts w:ascii="Wingdings 2" w:hAnsi="Wingdings 2" w:eastAsia="Wingdings 2" w:cs="Wingdings 2"/>
                  <w:sz w:val="28"/>
                  <w:rPrChange w:author="PC" w:date="2023-03-31T11:41:00Z" w:id="96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789F59" w14:textId="77777777">
            <w:pPr>
              <w:rPr>
                <w:ins w:author="phetc" w:date="2023-02-13T15:44:00Z" w:id="9615"/>
                <w:rFonts w:ascii="Calibri" w:hAnsi="Calibri" w:cs="Calibri"/>
                <w:sz w:val="28"/>
                <w:rPrChange w:author="PC" w:date="2023-03-31T11:41:00Z" w:id="9616">
                  <w:rPr>
                    <w:ins w:author="phetc" w:date="2023-02-13T15:44:00Z" w:id="9617"/>
                    <w:rFonts w:ascii="Calibri" w:hAnsi="Calibri" w:cs="Calibri"/>
                    <w:color w:val="000000"/>
                    <w:sz w:val="28"/>
                  </w:rPr>
                </w:rPrChange>
              </w:rPr>
            </w:pPr>
            <w:ins w:author="phetc" w:date="2023-02-13T15:44:00Z" w:id="9618">
              <w:r w:rsidRPr="00357A8D">
                <w:rPr>
                  <w:rFonts w:ascii="Calibri" w:hAnsi="Calibri" w:cs="Calibri"/>
                  <w:sz w:val="28"/>
                  <w:rPrChange w:author="PC" w:date="2023-03-31T11:41:00Z" w:id="9619">
                    <w:rPr>
                      <w:rFonts w:ascii="Calibri" w:hAnsi="Calibri" w:cs="Calibri"/>
                      <w:color w:val="000000"/>
                      <w:sz w:val="28"/>
                    </w:rPr>
                  </w:rPrChange>
                </w:rPr>
                <w:t> </w:t>
              </w:r>
              <w:r w:rsidRPr="00357A8D">
                <w:rPr>
                  <w:rFonts w:ascii="Wingdings 2" w:hAnsi="Wingdings 2" w:eastAsia="Wingdings 2" w:cs="Wingdings 2"/>
                  <w:sz w:val="28"/>
                  <w:rPrChange w:author="PC" w:date="2023-03-31T11:41:00Z" w:id="96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85EEC0" w14:textId="77777777">
            <w:pPr>
              <w:rPr>
                <w:ins w:author="phetc" w:date="2023-02-13T15:44:00Z" w:id="9621"/>
                <w:rFonts w:ascii="Calibri" w:hAnsi="Calibri" w:cs="Calibri"/>
                <w:sz w:val="28"/>
                <w:rPrChange w:author="PC" w:date="2023-03-31T11:41:00Z" w:id="9622">
                  <w:rPr>
                    <w:ins w:author="phetc" w:date="2023-02-13T15:44:00Z" w:id="9623"/>
                    <w:rFonts w:ascii="Calibri" w:hAnsi="Calibri" w:cs="Calibri"/>
                    <w:color w:val="000000"/>
                    <w:sz w:val="28"/>
                  </w:rPr>
                </w:rPrChange>
              </w:rPr>
            </w:pPr>
            <w:ins w:author="phetc" w:date="2023-02-13T15:44:00Z" w:id="9624">
              <w:r w:rsidRPr="00357A8D">
                <w:rPr>
                  <w:rFonts w:ascii="Calibri" w:hAnsi="Calibri" w:cs="Calibri"/>
                  <w:sz w:val="28"/>
                  <w:rPrChange w:author="PC" w:date="2023-03-31T11:41:00Z" w:id="962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25184A" w14:textId="77777777">
            <w:pPr>
              <w:rPr>
                <w:ins w:author="phetc" w:date="2023-02-13T15:44:00Z" w:id="9626"/>
                <w:rFonts w:ascii="Calibri" w:hAnsi="Calibri" w:cs="Calibri"/>
                <w:sz w:val="28"/>
                <w:rPrChange w:author="PC" w:date="2023-03-31T11:41:00Z" w:id="9627">
                  <w:rPr>
                    <w:ins w:author="phetc" w:date="2023-02-13T15:44:00Z" w:id="9628"/>
                    <w:rFonts w:ascii="Calibri" w:hAnsi="Calibri" w:cs="Calibri"/>
                    <w:color w:val="000000"/>
                    <w:sz w:val="28"/>
                  </w:rPr>
                </w:rPrChange>
              </w:rPr>
            </w:pPr>
            <w:ins w:author="phetc" w:date="2023-02-13T15:44:00Z" w:id="9629">
              <w:r w:rsidRPr="00357A8D">
                <w:rPr>
                  <w:rFonts w:ascii="Calibri" w:hAnsi="Calibri" w:cs="Calibri"/>
                  <w:sz w:val="28"/>
                  <w:rPrChange w:author="PC" w:date="2023-03-31T11:41:00Z" w:id="9630">
                    <w:rPr>
                      <w:rFonts w:ascii="Calibri" w:hAnsi="Calibri" w:cs="Calibri"/>
                      <w:color w:val="000000"/>
                      <w:sz w:val="28"/>
                    </w:rPr>
                  </w:rPrChange>
                </w:rPr>
                <w:t> </w:t>
              </w:r>
              <w:r w:rsidRPr="00357A8D">
                <w:rPr>
                  <w:rFonts w:ascii="Wingdings 2" w:hAnsi="Wingdings 2" w:eastAsia="Wingdings 2" w:cs="Wingdings 2"/>
                  <w:sz w:val="28"/>
                  <w:rPrChange w:author="PC" w:date="2023-03-31T11:41:00Z" w:id="96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218EDF" w14:textId="77777777">
            <w:pPr>
              <w:rPr>
                <w:ins w:author="phetc" w:date="2023-02-13T15:44:00Z" w:id="9632"/>
                <w:rFonts w:ascii="Calibri" w:hAnsi="Calibri" w:cs="Calibri"/>
                <w:sz w:val="28"/>
                <w:rPrChange w:author="PC" w:date="2023-03-31T11:41:00Z" w:id="9633">
                  <w:rPr>
                    <w:ins w:author="phetc" w:date="2023-02-13T15:44:00Z" w:id="9634"/>
                    <w:rFonts w:ascii="Calibri" w:hAnsi="Calibri" w:cs="Calibri"/>
                    <w:color w:val="000000"/>
                    <w:sz w:val="28"/>
                  </w:rPr>
                </w:rPrChange>
              </w:rPr>
            </w:pPr>
            <w:ins w:author="phetc" w:date="2023-02-13T15:44:00Z" w:id="9635">
              <w:r w:rsidRPr="00357A8D">
                <w:rPr>
                  <w:rFonts w:ascii="Calibri" w:hAnsi="Calibri" w:cs="Calibri"/>
                  <w:sz w:val="28"/>
                  <w:rPrChange w:author="PC" w:date="2023-03-31T11:41:00Z" w:id="9636">
                    <w:rPr>
                      <w:rFonts w:ascii="Calibri" w:hAnsi="Calibri" w:cs="Calibri"/>
                      <w:color w:val="000000"/>
                      <w:sz w:val="28"/>
                    </w:rPr>
                  </w:rPrChange>
                </w:rPr>
                <w:t> </w:t>
              </w:r>
              <w:r w:rsidRPr="00357A8D">
                <w:rPr>
                  <w:rFonts w:ascii="Wingdings 2" w:hAnsi="Wingdings 2" w:eastAsia="Wingdings 2" w:cs="Wingdings 2"/>
                  <w:sz w:val="28"/>
                  <w:rPrChange w:author="PC" w:date="2023-03-31T11:41:00Z" w:id="96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72DF80" w14:textId="77777777">
            <w:pPr>
              <w:rPr>
                <w:ins w:author="phetc" w:date="2023-02-13T15:44:00Z" w:id="9638"/>
                <w:rFonts w:ascii="Calibri" w:hAnsi="Calibri" w:cs="Calibri"/>
                <w:sz w:val="28"/>
                <w:rPrChange w:author="PC" w:date="2023-03-31T11:41:00Z" w:id="9639">
                  <w:rPr>
                    <w:ins w:author="phetc" w:date="2023-02-13T15:44:00Z" w:id="9640"/>
                    <w:rFonts w:ascii="Calibri" w:hAnsi="Calibri" w:cs="Calibri"/>
                    <w:color w:val="000000"/>
                    <w:sz w:val="28"/>
                  </w:rPr>
                </w:rPrChange>
              </w:rPr>
            </w:pPr>
            <w:ins w:author="phetc" w:date="2023-02-13T15:44:00Z" w:id="9641">
              <w:r w:rsidRPr="00357A8D">
                <w:rPr>
                  <w:rFonts w:ascii="Calibri" w:hAnsi="Calibri" w:cs="Calibri"/>
                  <w:sz w:val="28"/>
                  <w:rPrChange w:author="PC" w:date="2023-03-31T11:41:00Z" w:id="964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F4E6D9" w14:textId="77777777">
            <w:pPr>
              <w:rPr>
                <w:ins w:author="phetc" w:date="2023-02-13T15:44:00Z" w:id="9643"/>
                <w:rFonts w:ascii="Calibri" w:hAnsi="Calibri" w:cs="Calibri"/>
                <w:sz w:val="28"/>
                <w:rPrChange w:author="PC" w:date="2023-03-31T11:41:00Z" w:id="9644">
                  <w:rPr>
                    <w:ins w:author="phetc" w:date="2023-02-13T15:44:00Z" w:id="9645"/>
                    <w:rFonts w:ascii="Calibri" w:hAnsi="Calibri" w:cs="Calibri"/>
                    <w:color w:val="000000"/>
                    <w:sz w:val="28"/>
                  </w:rPr>
                </w:rPrChange>
              </w:rPr>
            </w:pPr>
            <w:ins w:author="phetc" w:date="2023-02-13T15:44:00Z" w:id="9646">
              <w:r w:rsidRPr="00357A8D">
                <w:rPr>
                  <w:rFonts w:ascii="Calibri" w:hAnsi="Calibri" w:cs="Calibri"/>
                  <w:sz w:val="28"/>
                  <w:rPrChange w:author="PC" w:date="2023-03-31T11:41:00Z" w:id="9647">
                    <w:rPr>
                      <w:rFonts w:ascii="Calibri" w:hAnsi="Calibri" w:cs="Calibri"/>
                      <w:color w:val="000000"/>
                      <w:sz w:val="28"/>
                    </w:rPr>
                  </w:rPrChange>
                </w:rPr>
                <w:t> </w:t>
              </w:r>
              <w:r w:rsidRPr="00357A8D">
                <w:rPr>
                  <w:rFonts w:ascii="Wingdings 2" w:hAnsi="Wingdings 2" w:eastAsia="Wingdings 2" w:cs="Wingdings 2"/>
                  <w:sz w:val="28"/>
                  <w:rPrChange w:author="PC" w:date="2023-03-31T11:41:00Z" w:id="96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48F942" w14:textId="77777777">
            <w:pPr>
              <w:rPr>
                <w:ins w:author="phetc" w:date="2023-02-13T15:44:00Z" w:id="9649"/>
                <w:rFonts w:ascii="Calibri" w:hAnsi="Calibri" w:cs="Calibri"/>
                <w:sz w:val="28"/>
                <w:rPrChange w:author="PC" w:date="2023-03-31T11:41:00Z" w:id="9650">
                  <w:rPr>
                    <w:ins w:author="phetc" w:date="2023-02-13T15:44:00Z" w:id="9651"/>
                    <w:rFonts w:ascii="Calibri" w:hAnsi="Calibri" w:cs="Calibri"/>
                    <w:color w:val="000000"/>
                    <w:sz w:val="28"/>
                  </w:rPr>
                </w:rPrChange>
              </w:rPr>
            </w:pPr>
            <w:ins w:author="phetc" w:date="2023-02-13T15:44:00Z" w:id="9652">
              <w:r w:rsidRPr="00357A8D">
                <w:rPr>
                  <w:rFonts w:ascii="Calibri" w:hAnsi="Calibri" w:cs="Calibri"/>
                  <w:sz w:val="28"/>
                  <w:rPrChange w:author="PC" w:date="2023-03-31T11:41:00Z" w:id="9653">
                    <w:rPr>
                      <w:rFonts w:ascii="Calibri" w:hAnsi="Calibri" w:cs="Calibri"/>
                      <w:color w:val="000000"/>
                      <w:sz w:val="28"/>
                    </w:rPr>
                  </w:rPrChange>
                </w:rPr>
                <w:t> </w:t>
              </w:r>
            </w:ins>
          </w:p>
        </w:tc>
      </w:tr>
      <w:tr w:rsidRPr="00357A8D" w:rsidR="00567CE2" w:rsidTr="00277A61" w14:paraId="171B0839" w14:textId="77777777">
        <w:trPr>
          <w:trHeight w:val="430"/>
          <w:ins w:author="phetc" w:date="2023-02-13T15:44:00Z" w:id="965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05AD98D" w14:textId="77777777">
            <w:pPr>
              <w:rPr>
                <w:ins w:author="phetc" w:date="2023-02-13T15:44:00Z" w:id="9655"/>
                <w:rFonts w:ascii="Calibri" w:hAnsi="Calibri" w:cs="Calibri"/>
                <w:sz w:val="28"/>
                <w:rPrChange w:author="PC" w:date="2023-03-31T11:41:00Z" w:id="9656">
                  <w:rPr>
                    <w:ins w:author="phetc" w:date="2023-02-13T15:44:00Z" w:id="9657"/>
                    <w:rFonts w:ascii="Calibri" w:hAnsi="Calibri" w:cs="Calibri"/>
                    <w:color w:val="000000"/>
                    <w:sz w:val="28"/>
                  </w:rPr>
                </w:rPrChange>
              </w:rPr>
            </w:pPr>
            <w:ins w:author="phetc" w:date="2023-02-13T15:44:00Z" w:id="9658">
              <w:r w:rsidRPr="00357A8D">
                <w:rPr>
                  <w:rFonts w:ascii="TH Sarabun New" w:hAnsi="TH Sarabun New" w:cs="TH Sarabun New"/>
                  <w:sz w:val="28"/>
                  <w:cs/>
                </w:rPr>
                <w:t>ศ.</w:t>
              </w:r>
              <w:r w:rsidRPr="00357A8D">
                <w:rPr>
                  <w:rFonts w:ascii="TH Sarabun New" w:hAnsi="TH Sarabun New" w:cs="TH Sarabun New"/>
                  <w:sz w:val="28"/>
                </w:rPr>
                <w:t xml:space="preserve">443 </w:t>
              </w:r>
              <w:r w:rsidRPr="00357A8D">
                <w:rPr>
                  <w:rFonts w:ascii="TH Sarabun New" w:hAnsi="TH Sarabun New" w:cs="TH Sarabun New"/>
                  <w:sz w:val="28"/>
                  <w:cs/>
                </w:rPr>
                <w:t xml:space="preserve">เศรษฐศาสตร์ทางเลือกสาธารณะ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58DD19" w14:textId="77777777">
            <w:pPr>
              <w:rPr>
                <w:ins w:author="phetc" w:date="2023-02-13T15:44:00Z" w:id="9659"/>
                <w:rFonts w:ascii="Calibri" w:hAnsi="Calibri" w:cs="Calibri"/>
                <w:sz w:val="28"/>
                <w:rPrChange w:author="PC" w:date="2023-03-31T11:41:00Z" w:id="9660">
                  <w:rPr>
                    <w:ins w:author="phetc" w:date="2023-02-13T15:44:00Z" w:id="9661"/>
                    <w:rFonts w:ascii="Calibri" w:hAnsi="Calibri" w:cs="Calibri"/>
                    <w:color w:val="000000"/>
                    <w:sz w:val="28"/>
                  </w:rPr>
                </w:rPrChange>
              </w:rPr>
            </w:pPr>
            <w:ins w:author="phetc" w:date="2023-02-13T15:44:00Z" w:id="9662">
              <w:r w:rsidRPr="00357A8D">
                <w:rPr>
                  <w:rFonts w:ascii="Calibri" w:hAnsi="Calibri" w:cs="Calibri"/>
                  <w:sz w:val="28"/>
                  <w:rPrChange w:author="PC" w:date="2023-03-31T11:41:00Z" w:id="9663">
                    <w:rPr>
                      <w:rFonts w:ascii="Calibri" w:hAnsi="Calibri" w:cs="Calibri"/>
                      <w:color w:val="000000"/>
                      <w:sz w:val="28"/>
                    </w:rPr>
                  </w:rPrChange>
                </w:rPr>
                <w:t> </w:t>
              </w:r>
              <w:r w:rsidRPr="00357A8D">
                <w:rPr>
                  <w:rFonts w:ascii="Wingdings 2" w:hAnsi="Wingdings 2" w:eastAsia="Wingdings 2" w:cs="Wingdings 2"/>
                  <w:sz w:val="28"/>
                  <w:rPrChange w:author="PC" w:date="2023-03-31T11:41:00Z" w:id="96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26F10F" w14:textId="77777777">
            <w:pPr>
              <w:rPr>
                <w:ins w:author="phetc" w:date="2023-02-13T15:44:00Z" w:id="9665"/>
                <w:rFonts w:ascii="Calibri" w:hAnsi="Calibri" w:cs="Calibri"/>
                <w:sz w:val="28"/>
                <w:rPrChange w:author="PC" w:date="2023-03-31T11:41:00Z" w:id="9666">
                  <w:rPr>
                    <w:ins w:author="phetc" w:date="2023-02-13T15:44:00Z" w:id="9667"/>
                    <w:rFonts w:ascii="Calibri" w:hAnsi="Calibri" w:cs="Calibri"/>
                    <w:color w:val="000000"/>
                    <w:sz w:val="28"/>
                  </w:rPr>
                </w:rPrChange>
              </w:rPr>
            </w:pPr>
            <w:ins w:author="phetc" w:date="2023-02-13T15:44:00Z" w:id="9668">
              <w:r w:rsidRPr="00357A8D">
                <w:rPr>
                  <w:rFonts w:ascii="Calibri" w:hAnsi="Calibri" w:cs="Calibri"/>
                  <w:sz w:val="28"/>
                  <w:rPrChange w:author="PC" w:date="2023-03-31T11:41:00Z" w:id="9669">
                    <w:rPr>
                      <w:rFonts w:ascii="Calibri" w:hAnsi="Calibri" w:cs="Calibri"/>
                      <w:color w:val="000000"/>
                      <w:sz w:val="28"/>
                    </w:rPr>
                  </w:rPrChange>
                </w:rPr>
                <w:t> </w:t>
              </w:r>
              <w:r w:rsidRPr="00357A8D">
                <w:rPr>
                  <w:rFonts w:ascii="Wingdings 2" w:hAnsi="Wingdings 2" w:eastAsia="Wingdings 2" w:cs="Wingdings 2"/>
                  <w:sz w:val="28"/>
                  <w:rPrChange w:author="PC" w:date="2023-03-31T11:41:00Z" w:id="96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FA9248" w14:textId="77777777">
            <w:pPr>
              <w:rPr>
                <w:ins w:author="phetc" w:date="2023-02-13T15:44:00Z" w:id="9671"/>
                <w:rFonts w:ascii="Calibri" w:hAnsi="Calibri" w:cs="Calibri"/>
                <w:sz w:val="28"/>
                <w:rPrChange w:author="PC" w:date="2023-03-31T11:41:00Z" w:id="9672">
                  <w:rPr>
                    <w:ins w:author="phetc" w:date="2023-02-13T15:44:00Z" w:id="9673"/>
                    <w:rFonts w:ascii="Calibri" w:hAnsi="Calibri" w:cs="Calibri"/>
                    <w:color w:val="000000"/>
                    <w:sz w:val="28"/>
                  </w:rPr>
                </w:rPrChange>
              </w:rPr>
            </w:pPr>
            <w:ins w:author="phetc" w:date="2023-02-13T15:44:00Z" w:id="9674">
              <w:r w:rsidRPr="00357A8D">
                <w:rPr>
                  <w:rFonts w:ascii="Calibri" w:hAnsi="Calibri" w:cs="Calibri"/>
                  <w:sz w:val="28"/>
                  <w:rPrChange w:author="PC" w:date="2023-03-31T11:41:00Z" w:id="9675">
                    <w:rPr>
                      <w:rFonts w:ascii="Calibri" w:hAnsi="Calibri" w:cs="Calibri"/>
                      <w:color w:val="000000"/>
                      <w:sz w:val="28"/>
                    </w:rPr>
                  </w:rPrChange>
                </w:rPr>
                <w:t> </w:t>
              </w:r>
              <w:r w:rsidRPr="00357A8D">
                <w:rPr>
                  <w:rFonts w:ascii="Wingdings 2" w:hAnsi="Wingdings 2" w:eastAsia="Wingdings 2" w:cs="Wingdings 2"/>
                  <w:sz w:val="28"/>
                  <w:rPrChange w:author="PC" w:date="2023-03-31T11:41:00Z" w:id="96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CAB916" w14:textId="77777777">
            <w:pPr>
              <w:rPr>
                <w:ins w:author="phetc" w:date="2023-02-13T15:44:00Z" w:id="9677"/>
                <w:rFonts w:ascii="Calibri" w:hAnsi="Calibri" w:cs="Calibri"/>
                <w:sz w:val="28"/>
                <w:rPrChange w:author="PC" w:date="2023-03-31T11:41:00Z" w:id="9678">
                  <w:rPr>
                    <w:ins w:author="phetc" w:date="2023-02-13T15:44:00Z" w:id="9679"/>
                    <w:rFonts w:ascii="Calibri" w:hAnsi="Calibri" w:cs="Calibri"/>
                    <w:color w:val="000000"/>
                    <w:sz w:val="28"/>
                  </w:rPr>
                </w:rPrChange>
              </w:rPr>
            </w:pPr>
            <w:ins w:author="phetc" w:date="2023-02-13T15:44:00Z" w:id="9680">
              <w:r w:rsidRPr="00357A8D">
                <w:rPr>
                  <w:rFonts w:ascii="Calibri" w:hAnsi="Calibri" w:cs="Calibri"/>
                  <w:sz w:val="28"/>
                  <w:rPrChange w:author="PC" w:date="2023-03-31T11:41:00Z" w:id="9681">
                    <w:rPr>
                      <w:rFonts w:ascii="Calibri" w:hAnsi="Calibri" w:cs="Calibri"/>
                      <w:color w:val="000000"/>
                      <w:sz w:val="28"/>
                    </w:rPr>
                  </w:rPrChange>
                </w:rPr>
                <w:t> </w:t>
              </w:r>
              <w:r w:rsidRPr="00357A8D">
                <w:rPr>
                  <w:rFonts w:ascii="Wingdings 2" w:hAnsi="Wingdings 2" w:eastAsia="Wingdings 2" w:cs="Wingdings 2"/>
                  <w:sz w:val="28"/>
                  <w:rPrChange w:author="PC" w:date="2023-03-31T11:41:00Z" w:id="96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2B4E2C" w14:textId="77777777">
            <w:pPr>
              <w:rPr>
                <w:ins w:author="phetc" w:date="2023-02-13T15:44:00Z" w:id="9683"/>
                <w:rFonts w:ascii="Calibri" w:hAnsi="Calibri" w:cs="Calibri"/>
                <w:sz w:val="28"/>
                <w:rPrChange w:author="PC" w:date="2023-03-31T11:41:00Z" w:id="9684">
                  <w:rPr>
                    <w:ins w:author="phetc" w:date="2023-02-13T15:44:00Z" w:id="9685"/>
                    <w:rFonts w:ascii="Calibri" w:hAnsi="Calibri" w:cs="Calibri"/>
                    <w:color w:val="000000"/>
                    <w:sz w:val="28"/>
                  </w:rPr>
                </w:rPrChange>
              </w:rPr>
            </w:pPr>
            <w:ins w:author="phetc" w:date="2023-02-13T15:44:00Z" w:id="9686">
              <w:r w:rsidRPr="00357A8D">
                <w:rPr>
                  <w:rFonts w:ascii="Calibri" w:hAnsi="Calibri" w:cs="Calibri"/>
                  <w:sz w:val="28"/>
                  <w:rPrChange w:author="PC" w:date="2023-03-31T11:41:00Z" w:id="9687">
                    <w:rPr>
                      <w:rFonts w:ascii="Calibri" w:hAnsi="Calibri" w:cs="Calibri"/>
                      <w:color w:val="000000"/>
                      <w:sz w:val="28"/>
                    </w:rPr>
                  </w:rPrChange>
                </w:rPr>
                <w:t> </w:t>
              </w:r>
              <w:r w:rsidRPr="00357A8D">
                <w:rPr>
                  <w:rFonts w:ascii="Wingdings 2" w:hAnsi="Wingdings 2" w:eastAsia="Wingdings 2" w:cs="Wingdings 2"/>
                  <w:sz w:val="28"/>
                  <w:rPrChange w:author="PC" w:date="2023-03-31T11:41:00Z" w:id="96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62A4E8" w14:textId="77777777">
            <w:pPr>
              <w:rPr>
                <w:ins w:author="phetc" w:date="2023-02-13T15:44:00Z" w:id="9689"/>
                <w:rFonts w:ascii="Calibri" w:hAnsi="Calibri" w:cs="Calibri"/>
                <w:sz w:val="28"/>
                <w:rPrChange w:author="PC" w:date="2023-03-31T11:41:00Z" w:id="9690">
                  <w:rPr>
                    <w:ins w:author="phetc" w:date="2023-02-13T15:44:00Z" w:id="9691"/>
                    <w:rFonts w:ascii="Calibri" w:hAnsi="Calibri" w:cs="Calibri"/>
                    <w:color w:val="000000"/>
                    <w:sz w:val="28"/>
                  </w:rPr>
                </w:rPrChange>
              </w:rPr>
            </w:pPr>
            <w:ins w:author="phetc" w:date="2023-02-13T15:44:00Z" w:id="9692">
              <w:r w:rsidRPr="00357A8D">
                <w:rPr>
                  <w:rFonts w:ascii="Calibri" w:hAnsi="Calibri" w:cs="Calibri"/>
                  <w:sz w:val="28"/>
                  <w:rPrChange w:author="PC" w:date="2023-03-31T11:41:00Z" w:id="9693">
                    <w:rPr>
                      <w:rFonts w:ascii="Calibri" w:hAnsi="Calibri" w:cs="Calibri"/>
                      <w:color w:val="000000"/>
                      <w:sz w:val="28"/>
                    </w:rPr>
                  </w:rPrChange>
                </w:rPr>
                <w:t> </w:t>
              </w:r>
              <w:r w:rsidRPr="00357A8D">
                <w:rPr>
                  <w:rFonts w:ascii="Wingdings 2" w:hAnsi="Wingdings 2" w:eastAsia="Wingdings 2" w:cs="Wingdings 2"/>
                  <w:sz w:val="28"/>
                  <w:rPrChange w:author="PC" w:date="2023-03-31T11:41:00Z" w:id="96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5D3797" w14:textId="77777777">
            <w:pPr>
              <w:rPr>
                <w:ins w:author="phetc" w:date="2023-02-13T15:44:00Z" w:id="9695"/>
                <w:rFonts w:ascii="Calibri" w:hAnsi="Calibri" w:cs="Calibri"/>
                <w:sz w:val="28"/>
                <w:rPrChange w:author="PC" w:date="2023-03-31T11:41:00Z" w:id="9696">
                  <w:rPr>
                    <w:ins w:author="phetc" w:date="2023-02-13T15:44:00Z" w:id="9697"/>
                    <w:rFonts w:ascii="Calibri" w:hAnsi="Calibri" w:cs="Calibri"/>
                    <w:color w:val="000000"/>
                    <w:sz w:val="28"/>
                  </w:rPr>
                </w:rPrChange>
              </w:rPr>
            </w:pPr>
            <w:ins w:author="phetc" w:date="2023-02-13T15:44:00Z" w:id="9698">
              <w:r w:rsidRPr="00357A8D">
                <w:rPr>
                  <w:rFonts w:ascii="Calibri" w:hAnsi="Calibri" w:cs="Calibri"/>
                  <w:sz w:val="28"/>
                  <w:rPrChange w:author="PC" w:date="2023-03-31T11:41:00Z" w:id="96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2A777E" w14:textId="77777777">
            <w:pPr>
              <w:rPr>
                <w:ins w:author="phetc" w:date="2023-02-13T15:44:00Z" w:id="9700"/>
                <w:rFonts w:ascii="Calibri" w:hAnsi="Calibri" w:cs="Calibri"/>
                <w:sz w:val="28"/>
                <w:rPrChange w:author="PC" w:date="2023-03-31T11:41:00Z" w:id="9701">
                  <w:rPr>
                    <w:ins w:author="phetc" w:date="2023-02-13T15:44:00Z" w:id="9702"/>
                    <w:rFonts w:ascii="Calibri" w:hAnsi="Calibri" w:cs="Calibri"/>
                    <w:color w:val="000000"/>
                    <w:sz w:val="28"/>
                  </w:rPr>
                </w:rPrChange>
              </w:rPr>
            </w:pPr>
            <w:ins w:author="phetc" w:date="2023-02-13T15:44:00Z" w:id="9703">
              <w:r w:rsidRPr="00357A8D">
                <w:rPr>
                  <w:rFonts w:ascii="Calibri" w:hAnsi="Calibri" w:cs="Calibri"/>
                  <w:sz w:val="28"/>
                  <w:rPrChange w:author="PC" w:date="2023-03-31T11:41:00Z" w:id="9704">
                    <w:rPr>
                      <w:rFonts w:ascii="Calibri" w:hAnsi="Calibri" w:cs="Calibri"/>
                      <w:color w:val="000000"/>
                      <w:sz w:val="28"/>
                    </w:rPr>
                  </w:rPrChange>
                </w:rPr>
                <w:t> </w:t>
              </w:r>
              <w:r w:rsidRPr="00357A8D">
                <w:rPr>
                  <w:rFonts w:ascii="Wingdings 2" w:hAnsi="Wingdings 2" w:eastAsia="Wingdings 2" w:cs="Wingdings 2"/>
                  <w:sz w:val="28"/>
                  <w:rPrChange w:author="PC" w:date="2023-03-31T11:41:00Z" w:id="97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36FC3C" w14:textId="77777777">
            <w:pPr>
              <w:rPr>
                <w:ins w:author="phetc" w:date="2023-02-13T15:44:00Z" w:id="9706"/>
                <w:rFonts w:ascii="Calibri" w:hAnsi="Calibri" w:cs="Calibri"/>
                <w:sz w:val="28"/>
                <w:rPrChange w:author="PC" w:date="2023-03-31T11:41:00Z" w:id="9707">
                  <w:rPr>
                    <w:ins w:author="phetc" w:date="2023-02-13T15:44:00Z" w:id="9708"/>
                    <w:rFonts w:ascii="Calibri" w:hAnsi="Calibri" w:cs="Calibri"/>
                    <w:color w:val="000000"/>
                    <w:sz w:val="28"/>
                  </w:rPr>
                </w:rPrChange>
              </w:rPr>
            </w:pPr>
            <w:ins w:author="phetc" w:date="2023-02-13T15:44:00Z" w:id="9709">
              <w:r w:rsidRPr="00357A8D">
                <w:rPr>
                  <w:rFonts w:ascii="Calibri" w:hAnsi="Calibri" w:cs="Calibri"/>
                  <w:sz w:val="28"/>
                  <w:rPrChange w:author="PC" w:date="2023-03-31T11:41:00Z" w:id="9710">
                    <w:rPr>
                      <w:rFonts w:ascii="Calibri" w:hAnsi="Calibri" w:cs="Calibri"/>
                      <w:color w:val="000000"/>
                      <w:sz w:val="28"/>
                    </w:rPr>
                  </w:rPrChange>
                </w:rPr>
                <w:t> </w:t>
              </w:r>
              <w:r w:rsidRPr="00357A8D">
                <w:rPr>
                  <w:rFonts w:ascii="Wingdings 2" w:hAnsi="Wingdings 2" w:eastAsia="Wingdings 2" w:cs="Wingdings 2"/>
                  <w:sz w:val="28"/>
                  <w:rPrChange w:author="PC" w:date="2023-03-31T11:41:00Z" w:id="97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774D01" w14:textId="77777777">
            <w:pPr>
              <w:rPr>
                <w:ins w:author="phetc" w:date="2023-02-13T15:44:00Z" w:id="9712"/>
                <w:rFonts w:ascii="Calibri" w:hAnsi="Calibri" w:cs="Calibri"/>
                <w:sz w:val="28"/>
                <w:rPrChange w:author="PC" w:date="2023-03-31T11:41:00Z" w:id="9713">
                  <w:rPr>
                    <w:ins w:author="phetc" w:date="2023-02-13T15:44:00Z" w:id="9714"/>
                    <w:rFonts w:ascii="Calibri" w:hAnsi="Calibri" w:cs="Calibri"/>
                    <w:color w:val="000000"/>
                    <w:sz w:val="28"/>
                  </w:rPr>
                </w:rPrChange>
              </w:rPr>
            </w:pPr>
            <w:ins w:author="phetc" w:date="2023-02-13T15:44:00Z" w:id="9715">
              <w:r w:rsidRPr="00357A8D">
                <w:rPr>
                  <w:rFonts w:ascii="Calibri" w:hAnsi="Calibri" w:cs="Calibri"/>
                  <w:sz w:val="28"/>
                  <w:rPrChange w:author="PC" w:date="2023-03-31T11:41:00Z" w:id="9716">
                    <w:rPr>
                      <w:rFonts w:ascii="Calibri" w:hAnsi="Calibri" w:cs="Calibri"/>
                      <w:color w:val="000000"/>
                      <w:sz w:val="28"/>
                    </w:rPr>
                  </w:rPrChange>
                </w:rPr>
                <w:t> </w:t>
              </w:r>
              <w:r w:rsidRPr="00357A8D">
                <w:rPr>
                  <w:rFonts w:ascii="Wingdings 2" w:hAnsi="Wingdings 2" w:eastAsia="Wingdings 2" w:cs="Wingdings 2"/>
                  <w:sz w:val="28"/>
                  <w:rPrChange w:author="PC" w:date="2023-03-31T11:41:00Z" w:id="97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D21CF2" w14:textId="77777777">
            <w:pPr>
              <w:rPr>
                <w:ins w:author="phetc" w:date="2023-02-13T15:44:00Z" w:id="9718"/>
                <w:rFonts w:ascii="Calibri" w:hAnsi="Calibri" w:cs="Calibri"/>
                <w:sz w:val="28"/>
                <w:rPrChange w:author="PC" w:date="2023-03-31T11:41:00Z" w:id="9719">
                  <w:rPr>
                    <w:ins w:author="phetc" w:date="2023-02-13T15:44:00Z" w:id="9720"/>
                    <w:rFonts w:ascii="Calibri" w:hAnsi="Calibri" w:cs="Calibri"/>
                    <w:color w:val="000000"/>
                    <w:sz w:val="28"/>
                  </w:rPr>
                </w:rPrChange>
              </w:rPr>
            </w:pPr>
            <w:ins w:author="phetc" w:date="2023-02-13T15:44:00Z" w:id="9721">
              <w:r w:rsidRPr="00357A8D">
                <w:rPr>
                  <w:rFonts w:ascii="Calibri" w:hAnsi="Calibri" w:cs="Calibri"/>
                  <w:sz w:val="28"/>
                  <w:rPrChange w:author="PC" w:date="2023-03-31T11:41:00Z" w:id="97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AD33DF" w14:textId="77777777">
            <w:pPr>
              <w:rPr>
                <w:ins w:author="phetc" w:date="2023-02-13T15:44:00Z" w:id="9723"/>
                <w:rFonts w:ascii="Calibri" w:hAnsi="Calibri" w:cs="Calibri"/>
                <w:sz w:val="28"/>
                <w:rPrChange w:author="PC" w:date="2023-03-31T11:41:00Z" w:id="9724">
                  <w:rPr>
                    <w:ins w:author="phetc" w:date="2023-02-13T15:44:00Z" w:id="9725"/>
                    <w:rFonts w:ascii="Calibri" w:hAnsi="Calibri" w:cs="Calibri"/>
                    <w:color w:val="000000"/>
                    <w:sz w:val="28"/>
                  </w:rPr>
                </w:rPrChange>
              </w:rPr>
            </w:pPr>
            <w:ins w:author="phetc" w:date="2023-02-13T15:44:00Z" w:id="9726">
              <w:r w:rsidRPr="00357A8D">
                <w:rPr>
                  <w:rFonts w:ascii="Calibri" w:hAnsi="Calibri" w:cs="Calibri"/>
                  <w:sz w:val="28"/>
                  <w:rPrChange w:author="PC" w:date="2023-03-31T11:41:00Z" w:id="9727">
                    <w:rPr>
                      <w:rFonts w:ascii="Calibri" w:hAnsi="Calibri" w:cs="Calibri"/>
                      <w:color w:val="000000"/>
                      <w:sz w:val="28"/>
                    </w:rPr>
                  </w:rPrChange>
                </w:rPr>
                <w:t> </w:t>
              </w:r>
              <w:r w:rsidRPr="00357A8D">
                <w:rPr>
                  <w:rFonts w:ascii="Wingdings 2" w:hAnsi="Wingdings 2" w:eastAsia="Wingdings 2" w:cs="Wingdings 2"/>
                  <w:sz w:val="28"/>
                  <w:rPrChange w:author="PC" w:date="2023-03-31T11:41:00Z" w:id="97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ABE88C" w14:textId="77777777">
            <w:pPr>
              <w:rPr>
                <w:ins w:author="phetc" w:date="2023-02-13T15:44:00Z" w:id="9729"/>
                <w:rFonts w:ascii="Calibri" w:hAnsi="Calibri" w:cs="Calibri"/>
                <w:sz w:val="28"/>
                <w:rPrChange w:author="PC" w:date="2023-03-31T11:41:00Z" w:id="9730">
                  <w:rPr>
                    <w:ins w:author="phetc" w:date="2023-02-13T15:44:00Z" w:id="9731"/>
                    <w:rFonts w:ascii="Calibri" w:hAnsi="Calibri" w:cs="Calibri"/>
                    <w:color w:val="000000"/>
                    <w:sz w:val="28"/>
                  </w:rPr>
                </w:rPrChange>
              </w:rPr>
            </w:pPr>
            <w:ins w:author="phetc" w:date="2023-02-13T15:44:00Z" w:id="9732">
              <w:r w:rsidRPr="00357A8D">
                <w:rPr>
                  <w:rFonts w:ascii="Calibri" w:hAnsi="Calibri" w:cs="Calibri"/>
                  <w:sz w:val="28"/>
                  <w:rPrChange w:author="PC" w:date="2023-03-31T11:41:00Z" w:id="9733">
                    <w:rPr>
                      <w:rFonts w:ascii="Calibri" w:hAnsi="Calibri" w:cs="Calibri"/>
                      <w:color w:val="000000"/>
                      <w:sz w:val="28"/>
                    </w:rPr>
                  </w:rPrChange>
                </w:rPr>
                <w:t> </w:t>
              </w:r>
              <w:r w:rsidRPr="00357A8D">
                <w:rPr>
                  <w:rFonts w:ascii="Wingdings 2" w:hAnsi="Wingdings 2" w:eastAsia="Wingdings 2" w:cs="Wingdings 2"/>
                  <w:sz w:val="28"/>
                  <w:rPrChange w:author="PC" w:date="2023-03-31T11:41:00Z" w:id="97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052A7B" w14:textId="77777777">
            <w:pPr>
              <w:rPr>
                <w:ins w:author="phetc" w:date="2023-02-13T15:44:00Z" w:id="9735"/>
                <w:rFonts w:ascii="Calibri" w:hAnsi="Calibri" w:cs="Calibri"/>
                <w:sz w:val="28"/>
                <w:rPrChange w:author="PC" w:date="2023-03-31T11:41:00Z" w:id="9736">
                  <w:rPr>
                    <w:ins w:author="phetc" w:date="2023-02-13T15:44:00Z" w:id="9737"/>
                    <w:rFonts w:ascii="Calibri" w:hAnsi="Calibri" w:cs="Calibri"/>
                    <w:color w:val="000000"/>
                    <w:sz w:val="28"/>
                  </w:rPr>
                </w:rPrChange>
              </w:rPr>
            </w:pPr>
            <w:ins w:author="phetc" w:date="2023-02-13T15:44:00Z" w:id="9738">
              <w:r w:rsidRPr="00357A8D">
                <w:rPr>
                  <w:rFonts w:ascii="Calibri" w:hAnsi="Calibri" w:cs="Calibri"/>
                  <w:sz w:val="28"/>
                  <w:rPrChange w:author="PC" w:date="2023-03-31T11:41:00Z" w:id="97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3BB8E6" w14:textId="77777777">
            <w:pPr>
              <w:rPr>
                <w:ins w:author="phetc" w:date="2023-02-13T15:44:00Z" w:id="9740"/>
                <w:rFonts w:ascii="Calibri" w:hAnsi="Calibri" w:cs="Calibri"/>
                <w:sz w:val="28"/>
                <w:rPrChange w:author="PC" w:date="2023-03-31T11:41:00Z" w:id="9741">
                  <w:rPr>
                    <w:ins w:author="phetc" w:date="2023-02-13T15:44:00Z" w:id="9742"/>
                    <w:rFonts w:ascii="Calibri" w:hAnsi="Calibri" w:cs="Calibri"/>
                    <w:color w:val="000000"/>
                    <w:sz w:val="28"/>
                  </w:rPr>
                </w:rPrChange>
              </w:rPr>
            </w:pPr>
            <w:ins w:author="phetc" w:date="2023-02-13T15:44:00Z" w:id="9743">
              <w:r w:rsidRPr="00357A8D">
                <w:rPr>
                  <w:rFonts w:ascii="Calibri" w:hAnsi="Calibri" w:cs="Calibri"/>
                  <w:sz w:val="28"/>
                  <w:rPrChange w:author="PC" w:date="2023-03-31T11:41:00Z" w:id="9744">
                    <w:rPr>
                      <w:rFonts w:ascii="Calibri" w:hAnsi="Calibri" w:cs="Calibri"/>
                      <w:color w:val="000000"/>
                      <w:sz w:val="28"/>
                    </w:rPr>
                  </w:rPrChange>
                </w:rPr>
                <w:t> </w:t>
              </w:r>
              <w:r w:rsidRPr="00357A8D">
                <w:rPr>
                  <w:rFonts w:ascii="Wingdings 2" w:hAnsi="Wingdings 2" w:eastAsia="Wingdings 2" w:cs="Wingdings 2"/>
                  <w:sz w:val="28"/>
                  <w:rPrChange w:author="PC" w:date="2023-03-31T11:41:00Z" w:id="97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315874" w14:textId="77777777">
            <w:pPr>
              <w:rPr>
                <w:ins w:author="phetc" w:date="2023-02-13T15:44:00Z" w:id="9746"/>
                <w:rFonts w:ascii="Calibri" w:hAnsi="Calibri" w:cs="Calibri"/>
                <w:sz w:val="28"/>
                <w:rPrChange w:author="PC" w:date="2023-03-31T11:41:00Z" w:id="9747">
                  <w:rPr>
                    <w:ins w:author="phetc" w:date="2023-02-13T15:44:00Z" w:id="9748"/>
                    <w:rFonts w:ascii="Calibri" w:hAnsi="Calibri" w:cs="Calibri"/>
                    <w:color w:val="000000"/>
                    <w:sz w:val="28"/>
                  </w:rPr>
                </w:rPrChange>
              </w:rPr>
            </w:pPr>
            <w:ins w:author="phetc" w:date="2023-02-13T15:44:00Z" w:id="9749">
              <w:r w:rsidRPr="00357A8D">
                <w:rPr>
                  <w:rFonts w:ascii="Calibri" w:hAnsi="Calibri" w:cs="Calibri"/>
                  <w:sz w:val="28"/>
                  <w:rPrChange w:author="PC" w:date="2023-03-31T11:41:00Z" w:id="9750">
                    <w:rPr>
                      <w:rFonts w:ascii="Calibri" w:hAnsi="Calibri" w:cs="Calibri"/>
                      <w:color w:val="000000"/>
                      <w:sz w:val="28"/>
                    </w:rPr>
                  </w:rPrChange>
                </w:rPr>
                <w:t> </w:t>
              </w:r>
            </w:ins>
          </w:p>
        </w:tc>
      </w:tr>
      <w:tr w:rsidRPr="00357A8D" w:rsidR="00567CE2" w:rsidTr="00277A61" w14:paraId="49621836" w14:textId="77777777">
        <w:trPr>
          <w:trHeight w:val="430"/>
          <w:ins w:author="phetc" w:date="2023-02-13T15:44:00Z" w:id="975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3174163" w14:textId="77777777">
            <w:pPr>
              <w:rPr>
                <w:ins w:author="phetc" w:date="2023-02-13T15:44:00Z" w:id="9752"/>
                <w:rFonts w:ascii="Calibri" w:hAnsi="Calibri" w:cs="Calibri"/>
                <w:sz w:val="28"/>
                <w:rPrChange w:author="PC" w:date="2023-03-31T11:41:00Z" w:id="9753">
                  <w:rPr>
                    <w:ins w:author="phetc" w:date="2023-02-13T15:44:00Z" w:id="9754"/>
                    <w:rFonts w:ascii="Calibri" w:hAnsi="Calibri" w:cs="Calibri"/>
                    <w:color w:val="000000"/>
                    <w:sz w:val="28"/>
                  </w:rPr>
                </w:rPrChange>
              </w:rPr>
            </w:pPr>
            <w:ins w:author="phetc" w:date="2023-02-13T15:44:00Z" w:id="9755">
              <w:r w:rsidRPr="00357A8D">
                <w:rPr>
                  <w:rFonts w:ascii="TH Sarabun New" w:hAnsi="TH Sarabun New" w:cs="TH Sarabun New"/>
                  <w:sz w:val="28"/>
                  <w:cs/>
                </w:rPr>
                <w:t>ศ.</w:t>
              </w:r>
              <w:r w:rsidRPr="00357A8D">
                <w:rPr>
                  <w:rFonts w:ascii="TH Sarabun New" w:hAnsi="TH Sarabun New" w:cs="TH Sarabun New"/>
                  <w:sz w:val="28"/>
                </w:rPr>
                <w:t>44</w:t>
              </w:r>
              <w:r w:rsidRPr="00357A8D">
                <w:rPr>
                  <w:rFonts w:ascii="TH Sarabun New" w:hAnsi="TH Sarabun New" w:cs="TH Sarabun New"/>
                  <w:sz w:val="28"/>
                  <w:cs/>
                </w:rPr>
                <w:t xml:space="preserve">4 เศรษฐศาสตร์ว่าด้วยคอร์รัปชัน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3432CE" w14:textId="77777777">
            <w:pPr>
              <w:rPr>
                <w:ins w:author="phetc" w:date="2023-02-13T15:44:00Z" w:id="9756"/>
                <w:rFonts w:ascii="Calibri" w:hAnsi="Calibri" w:cs="Calibri"/>
                <w:sz w:val="28"/>
                <w:rPrChange w:author="PC" w:date="2023-03-31T11:41:00Z" w:id="9757">
                  <w:rPr>
                    <w:ins w:author="phetc" w:date="2023-02-13T15:44:00Z" w:id="9758"/>
                    <w:rFonts w:ascii="Calibri" w:hAnsi="Calibri" w:cs="Calibri"/>
                    <w:color w:val="000000"/>
                    <w:sz w:val="28"/>
                  </w:rPr>
                </w:rPrChange>
              </w:rPr>
            </w:pPr>
            <w:ins w:author="phetc" w:date="2023-02-13T15:44:00Z" w:id="9759">
              <w:r w:rsidRPr="00357A8D">
                <w:rPr>
                  <w:rFonts w:ascii="Calibri" w:hAnsi="Calibri" w:cs="Calibri"/>
                  <w:sz w:val="28"/>
                  <w:rPrChange w:author="PC" w:date="2023-03-31T11:41:00Z" w:id="9760">
                    <w:rPr>
                      <w:rFonts w:ascii="Calibri" w:hAnsi="Calibri" w:cs="Calibri"/>
                      <w:color w:val="000000"/>
                      <w:sz w:val="28"/>
                    </w:rPr>
                  </w:rPrChange>
                </w:rPr>
                <w:t> </w:t>
              </w:r>
              <w:r w:rsidRPr="00357A8D">
                <w:rPr>
                  <w:rFonts w:ascii="Wingdings 2" w:hAnsi="Wingdings 2" w:eastAsia="Wingdings 2" w:cs="Wingdings 2"/>
                  <w:sz w:val="28"/>
                  <w:rPrChange w:author="PC" w:date="2023-03-31T11:41:00Z" w:id="97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8DD963" w14:textId="77777777">
            <w:pPr>
              <w:rPr>
                <w:ins w:author="phetc" w:date="2023-02-13T15:44:00Z" w:id="9762"/>
                <w:rFonts w:ascii="Calibri" w:hAnsi="Calibri" w:cs="Calibri"/>
                <w:sz w:val="28"/>
                <w:rPrChange w:author="PC" w:date="2023-03-31T11:41:00Z" w:id="9763">
                  <w:rPr>
                    <w:ins w:author="phetc" w:date="2023-02-13T15:44:00Z" w:id="9764"/>
                    <w:rFonts w:ascii="Calibri" w:hAnsi="Calibri" w:cs="Calibri"/>
                    <w:color w:val="000000"/>
                    <w:sz w:val="28"/>
                  </w:rPr>
                </w:rPrChange>
              </w:rPr>
            </w:pPr>
            <w:ins w:author="phetc" w:date="2023-02-13T15:44:00Z" w:id="9765">
              <w:r w:rsidRPr="00357A8D">
                <w:rPr>
                  <w:rFonts w:ascii="Calibri" w:hAnsi="Calibri" w:cs="Calibri"/>
                  <w:sz w:val="28"/>
                  <w:rPrChange w:author="PC" w:date="2023-03-31T11:41:00Z" w:id="9766">
                    <w:rPr>
                      <w:rFonts w:ascii="Calibri" w:hAnsi="Calibri" w:cs="Calibri"/>
                      <w:color w:val="000000"/>
                      <w:sz w:val="28"/>
                    </w:rPr>
                  </w:rPrChange>
                </w:rPr>
                <w:t> </w:t>
              </w:r>
              <w:r w:rsidRPr="00357A8D">
                <w:rPr>
                  <w:rFonts w:ascii="Wingdings 2" w:hAnsi="Wingdings 2" w:eastAsia="Wingdings 2" w:cs="Wingdings 2"/>
                  <w:sz w:val="28"/>
                  <w:rPrChange w:author="PC" w:date="2023-03-31T11:41:00Z" w:id="97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D97F90" w14:textId="77777777">
            <w:pPr>
              <w:rPr>
                <w:ins w:author="phetc" w:date="2023-02-13T15:44:00Z" w:id="9768"/>
                <w:rFonts w:ascii="Calibri" w:hAnsi="Calibri" w:cs="Calibri"/>
                <w:sz w:val="28"/>
                <w:rPrChange w:author="PC" w:date="2023-03-31T11:41:00Z" w:id="9769">
                  <w:rPr>
                    <w:ins w:author="phetc" w:date="2023-02-13T15:44:00Z" w:id="9770"/>
                    <w:rFonts w:ascii="Calibri" w:hAnsi="Calibri" w:cs="Calibri"/>
                    <w:color w:val="000000"/>
                    <w:sz w:val="28"/>
                  </w:rPr>
                </w:rPrChange>
              </w:rPr>
            </w:pPr>
            <w:ins w:author="phetc" w:date="2023-02-13T15:44:00Z" w:id="9771">
              <w:r w:rsidRPr="00357A8D">
                <w:rPr>
                  <w:rFonts w:ascii="Calibri" w:hAnsi="Calibri" w:cs="Calibri"/>
                  <w:sz w:val="28"/>
                  <w:rPrChange w:author="PC" w:date="2023-03-31T11:41:00Z" w:id="97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FF6D90" w14:textId="77777777">
            <w:pPr>
              <w:rPr>
                <w:ins w:author="phetc" w:date="2023-02-13T15:44:00Z" w:id="9773"/>
                <w:rFonts w:ascii="Calibri" w:hAnsi="Calibri" w:cs="Calibri"/>
                <w:sz w:val="28"/>
                <w:rPrChange w:author="PC" w:date="2023-03-31T11:41:00Z" w:id="9774">
                  <w:rPr>
                    <w:ins w:author="phetc" w:date="2023-02-13T15:44:00Z" w:id="9775"/>
                    <w:rFonts w:ascii="Calibri" w:hAnsi="Calibri" w:cs="Calibri"/>
                    <w:color w:val="000000"/>
                    <w:sz w:val="28"/>
                  </w:rPr>
                </w:rPrChange>
              </w:rPr>
            </w:pPr>
            <w:ins w:author="phetc" w:date="2023-02-13T15:44:00Z" w:id="9776">
              <w:r w:rsidRPr="00357A8D">
                <w:rPr>
                  <w:rFonts w:ascii="Calibri" w:hAnsi="Calibri" w:cs="Calibri"/>
                  <w:sz w:val="28"/>
                  <w:rPrChange w:author="PC" w:date="2023-03-31T11:41:00Z" w:id="9777">
                    <w:rPr>
                      <w:rFonts w:ascii="Calibri" w:hAnsi="Calibri" w:cs="Calibri"/>
                      <w:color w:val="000000"/>
                      <w:sz w:val="28"/>
                    </w:rPr>
                  </w:rPrChange>
                </w:rPr>
                <w:t> </w:t>
              </w:r>
              <w:r w:rsidRPr="00357A8D">
                <w:rPr>
                  <w:rFonts w:ascii="Wingdings 2" w:hAnsi="Wingdings 2" w:eastAsia="Wingdings 2" w:cs="Wingdings 2"/>
                  <w:sz w:val="28"/>
                  <w:rPrChange w:author="PC" w:date="2023-03-31T11:41:00Z" w:id="97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1AF444" w14:textId="77777777">
            <w:pPr>
              <w:rPr>
                <w:ins w:author="phetc" w:date="2023-02-13T15:44:00Z" w:id="9779"/>
                <w:rFonts w:ascii="Calibri" w:hAnsi="Calibri" w:cs="Calibri"/>
                <w:sz w:val="28"/>
                <w:rPrChange w:author="PC" w:date="2023-03-31T11:41:00Z" w:id="9780">
                  <w:rPr>
                    <w:ins w:author="phetc" w:date="2023-02-13T15:44:00Z" w:id="9781"/>
                    <w:rFonts w:ascii="Calibri" w:hAnsi="Calibri" w:cs="Calibri"/>
                    <w:color w:val="000000"/>
                    <w:sz w:val="28"/>
                  </w:rPr>
                </w:rPrChange>
              </w:rPr>
            </w:pPr>
            <w:ins w:author="phetc" w:date="2023-02-13T15:44:00Z" w:id="9782">
              <w:r w:rsidRPr="00357A8D">
                <w:rPr>
                  <w:rFonts w:ascii="Wingdings 2" w:hAnsi="Wingdings 2" w:eastAsia="Wingdings 2" w:cs="Wingdings 2"/>
                  <w:sz w:val="28"/>
                  <w:rPrChange w:author="PC" w:date="2023-03-31T11:41:00Z" w:id="9783">
                    <w:rPr>
                      <w:rFonts w:ascii="Calibri" w:hAnsi="Calibri" w:cs="Calibri"/>
                      <w:color w:val="000000"/>
                      <w:sz w:val="28"/>
                    </w:rPr>
                  </w:rPrChange>
                </w:rPr>
                <w:t>P</w:t>
              </w:r>
              <w:r w:rsidRPr="00357A8D">
                <w:rPr>
                  <w:rFonts w:ascii="Calibri" w:hAnsi="Calibri" w:cs="Calibri"/>
                  <w:sz w:val="28"/>
                  <w:rPrChange w:author="PC" w:date="2023-03-31T11:41:00Z" w:id="978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19D56E" w14:textId="77777777">
            <w:pPr>
              <w:rPr>
                <w:ins w:author="phetc" w:date="2023-02-13T15:44:00Z" w:id="9785"/>
                <w:rFonts w:ascii="Calibri" w:hAnsi="Calibri" w:cs="Calibri"/>
                <w:sz w:val="28"/>
                <w:rPrChange w:author="PC" w:date="2023-03-31T11:41:00Z" w:id="9786">
                  <w:rPr>
                    <w:ins w:author="phetc" w:date="2023-02-13T15:44:00Z" w:id="9787"/>
                    <w:rFonts w:ascii="Calibri" w:hAnsi="Calibri" w:cs="Calibri"/>
                    <w:color w:val="000000"/>
                    <w:sz w:val="28"/>
                  </w:rPr>
                </w:rPrChange>
              </w:rPr>
            </w:pPr>
            <w:ins w:author="phetc" w:date="2023-02-13T15:44:00Z" w:id="9788">
              <w:r w:rsidRPr="00357A8D">
                <w:rPr>
                  <w:rFonts w:ascii="Calibri" w:hAnsi="Calibri" w:cs="Calibri"/>
                  <w:sz w:val="28"/>
                  <w:rPrChange w:author="PC" w:date="2023-03-31T11:41:00Z" w:id="9789">
                    <w:rPr>
                      <w:rFonts w:ascii="Calibri" w:hAnsi="Calibri" w:cs="Calibri"/>
                      <w:color w:val="000000"/>
                      <w:sz w:val="28"/>
                    </w:rPr>
                  </w:rPrChange>
                </w:rPr>
                <w:t> </w:t>
              </w:r>
              <w:r w:rsidRPr="00357A8D">
                <w:rPr>
                  <w:rFonts w:ascii="Wingdings 2" w:hAnsi="Wingdings 2" w:eastAsia="Wingdings 2" w:cs="Wingdings 2"/>
                  <w:sz w:val="28"/>
                  <w:rPrChange w:author="PC" w:date="2023-03-31T11:41:00Z" w:id="97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1DB932" w14:textId="77777777">
            <w:pPr>
              <w:rPr>
                <w:ins w:author="phetc" w:date="2023-02-13T15:44:00Z" w:id="9791"/>
                <w:rFonts w:ascii="Calibri" w:hAnsi="Calibri" w:cs="Calibri"/>
                <w:sz w:val="28"/>
                <w:rPrChange w:author="PC" w:date="2023-03-31T11:41:00Z" w:id="9792">
                  <w:rPr>
                    <w:ins w:author="phetc" w:date="2023-02-13T15:44:00Z" w:id="9793"/>
                    <w:rFonts w:ascii="Calibri" w:hAnsi="Calibri" w:cs="Calibri"/>
                    <w:color w:val="000000"/>
                    <w:sz w:val="28"/>
                  </w:rPr>
                </w:rPrChange>
              </w:rPr>
            </w:pPr>
            <w:ins w:author="phetc" w:date="2023-02-13T15:44:00Z" w:id="9794">
              <w:r w:rsidRPr="00357A8D">
                <w:rPr>
                  <w:rFonts w:ascii="Calibri" w:hAnsi="Calibri" w:cs="Calibri"/>
                  <w:sz w:val="28"/>
                  <w:rPrChange w:author="PC" w:date="2023-03-31T11:41:00Z" w:id="97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56A402" w14:textId="77777777">
            <w:pPr>
              <w:rPr>
                <w:ins w:author="phetc" w:date="2023-02-13T15:44:00Z" w:id="9796"/>
                <w:rFonts w:ascii="Calibri" w:hAnsi="Calibri" w:cs="Calibri"/>
                <w:sz w:val="28"/>
                <w:rPrChange w:author="PC" w:date="2023-03-31T11:41:00Z" w:id="9797">
                  <w:rPr>
                    <w:ins w:author="phetc" w:date="2023-02-13T15:44:00Z" w:id="9798"/>
                    <w:rFonts w:ascii="Calibri" w:hAnsi="Calibri" w:cs="Calibri"/>
                    <w:color w:val="000000"/>
                    <w:sz w:val="28"/>
                  </w:rPr>
                </w:rPrChange>
              </w:rPr>
            </w:pPr>
            <w:ins w:author="phetc" w:date="2023-02-13T15:44:00Z" w:id="9799">
              <w:r w:rsidRPr="00357A8D">
                <w:rPr>
                  <w:rFonts w:ascii="Calibri" w:hAnsi="Calibri" w:cs="Calibri"/>
                  <w:sz w:val="28"/>
                  <w:rPrChange w:author="PC" w:date="2023-03-31T11:41:00Z" w:id="9800">
                    <w:rPr>
                      <w:rFonts w:ascii="Calibri" w:hAnsi="Calibri" w:cs="Calibri"/>
                      <w:color w:val="000000"/>
                      <w:sz w:val="28"/>
                    </w:rPr>
                  </w:rPrChange>
                </w:rPr>
                <w:t> </w:t>
              </w:r>
              <w:r w:rsidRPr="00357A8D">
                <w:rPr>
                  <w:rFonts w:ascii="Wingdings 2" w:hAnsi="Wingdings 2" w:eastAsia="Wingdings 2" w:cs="Wingdings 2"/>
                  <w:sz w:val="28"/>
                  <w:rPrChange w:author="PC" w:date="2023-03-31T11:41:00Z" w:id="98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3DEA955" w14:textId="77777777">
            <w:pPr>
              <w:rPr>
                <w:ins w:author="phetc" w:date="2023-02-13T15:44:00Z" w:id="9802"/>
                <w:rFonts w:ascii="Calibri" w:hAnsi="Calibri" w:cs="Calibri"/>
                <w:sz w:val="28"/>
                <w:rPrChange w:author="PC" w:date="2023-03-31T11:41:00Z" w:id="9803">
                  <w:rPr>
                    <w:ins w:author="phetc" w:date="2023-02-13T15:44:00Z" w:id="9804"/>
                    <w:rFonts w:ascii="Calibri" w:hAnsi="Calibri" w:cs="Calibri"/>
                    <w:color w:val="000000"/>
                    <w:sz w:val="28"/>
                  </w:rPr>
                </w:rPrChange>
              </w:rPr>
            </w:pPr>
            <w:ins w:author="phetc" w:date="2023-02-13T15:44:00Z" w:id="9805">
              <w:r w:rsidRPr="00357A8D">
                <w:rPr>
                  <w:rFonts w:ascii="Calibri" w:hAnsi="Calibri" w:cs="Calibri"/>
                  <w:sz w:val="28"/>
                  <w:rPrChange w:author="PC" w:date="2023-03-31T11:41:00Z" w:id="9806">
                    <w:rPr>
                      <w:rFonts w:ascii="Calibri" w:hAnsi="Calibri" w:cs="Calibri"/>
                      <w:color w:val="000000"/>
                      <w:sz w:val="28"/>
                    </w:rPr>
                  </w:rPrChange>
                </w:rPr>
                <w:t> </w:t>
              </w:r>
              <w:r w:rsidRPr="00357A8D">
                <w:rPr>
                  <w:rFonts w:ascii="Wingdings 2" w:hAnsi="Wingdings 2" w:eastAsia="Wingdings 2" w:cs="Wingdings 2"/>
                  <w:sz w:val="28"/>
                  <w:rPrChange w:author="PC" w:date="2023-03-31T11:41:00Z" w:id="98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12FC19" w14:textId="77777777">
            <w:pPr>
              <w:rPr>
                <w:ins w:author="phetc" w:date="2023-02-13T15:44:00Z" w:id="9808"/>
                <w:rFonts w:ascii="Calibri" w:hAnsi="Calibri" w:cs="Calibri"/>
                <w:sz w:val="28"/>
                <w:rPrChange w:author="PC" w:date="2023-03-31T11:41:00Z" w:id="9809">
                  <w:rPr>
                    <w:ins w:author="phetc" w:date="2023-02-13T15:44:00Z" w:id="9810"/>
                    <w:rFonts w:ascii="Calibri" w:hAnsi="Calibri" w:cs="Calibri"/>
                    <w:color w:val="000000"/>
                    <w:sz w:val="28"/>
                  </w:rPr>
                </w:rPrChange>
              </w:rPr>
            </w:pPr>
            <w:ins w:author="phetc" w:date="2023-02-13T15:44:00Z" w:id="9811">
              <w:r w:rsidRPr="00357A8D">
                <w:rPr>
                  <w:rFonts w:ascii="Calibri" w:hAnsi="Calibri" w:cs="Calibri"/>
                  <w:sz w:val="28"/>
                  <w:rPrChange w:author="PC" w:date="2023-03-31T11:41:00Z" w:id="9812">
                    <w:rPr>
                      <w:rFonts w:ascii="Calibri" w:hAnsi="Calibri" w:cs="Calibri"/>
                      <w:color w:val="000000"/>
                      <w:sz w:val="28"/>
                    </w:rPr>
                  </w:rPrChange>
                </w:rPr>
                <w:t> </w:t>
              </w:r>
              <w:r w:rsidRPr="00357A8D">
                <w:rPr>
                  <w:rFonts w:ascii="Wingdings 2" w:hAnsi="Wingdings 2" w:eastAsia="Wingdings 2" w:cs="Wingdings 2"/>
                  <w:sz w:val="28"/>
                  <w:rPrChange w:author="PC" w:date="2023-03-31T11:41:00Z" w:id="98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5DF2DE" w14:textId="77777777">
            <w:pPr>
              <w:rPr>
                <w:ins w:author="phetc" w:date="2023-02-13T15:44:00Z" w:id="9814"/>
                <w:rFonts w:ascii="Calibri" w:hAnsi="Calibri" w:cs="Calibri"/>
                <w:sz w:val="28"/>
                <w:rPrChange w:author="PC" w:date="2023-03-31T11:41:00Z" w:id="9815">
                  <w:rPr>
                    <w:ins w:author="phetc" w:date="2023-02-13T15:44:00Z" w:id="9816"/>
                    <w:rFonts w:ascii="Calibri" w:hAnsi="Calibri" w:cs="Calibri"/>
                    <w:color w:val="000000"/>
                    <w:sz w:val="28"/>
                  </w:rPr>
                </w:rPrChange>
              </w:rPr>
            </w:pPr>
            <w:ins w:author="phetc" w:date="2023-02-13T15:44:00Z" w:id="9817">
              <w:r w:rsidRPr="00357A8D">
                <w:rPr>
                  <w:rFonts w:ascii="Calibri" w:hAnsi="Calibri" w:cs="Calibri"/>
                  <w:sz w:val="28"/>
                  <w:rPrChange w:author="PC" w:date="2023-03-31T11:41:00Z" w:id="981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3B19CB" w14:textId="77777777">
            <w:pPr>
              <w:rPr>
                <w:ins w:author="phetc" w:date="2023-02-13T15:44:00Z" w:id="9819"/>
                <w:rFonts w:ascii="Calibri" w:hAnsi="Calibri" w:cs="Calibri"/>
                <w:sz w:val="28"/>
                <w:rPrChange w:author="PC" w:date="2023-03-31T11:41:00Z" w:id="9820">
                  <w:rPr>
                    <w:ins w:author="phetc" w:date="2023-02-13T15:44:00Z" w:id="9821"/>
                    <w:rFonts w:ascii="Calibri" w:hAnsi="Calibri" w:cs="Calibri"/>
                    <w:color w:val="000000"/>
                    <w:sz w:val="28"/>
                  </w:rPr>
                </w:rPrChange>
              </w:rPr>
            </w:pPr>
            <w:ins w:author="phetc" w:date="2023-02-13T15:44:00Z" w:id="9822">
              <w:r w:rsidRPr="00357A8D">
                <w:rPr>
                  <w:rFonts w:ascii="Calibri" w:hAnsi="Calibri" w:cs="Calibri"/>
                  <w:sz w:val="28"/>
                  <w:rPrChange w:author="PC" w:date="2023-03-31T11:41:00Z" w:id="9823">
                    <w:rPr>
                      <w:rFonts w:ascii="Calibri" w:hAnsi="Calibri" w:cs="Calibri"/>
                      <w:color w:val="000000"/>
                      <w:sz w:val="28"/>
                    </w:rPr>
                  </w:rPrChange>
                </w:rPr>
                <w:t> </w:t>
              </w:r>
              <w:r w:rsidRPr="00357A8D">
                <w:rPr>
                  <w:rFonts w:ascii="Wingdings 2" w:hAnsi="Wingdings 2" w:eastAsia="Wingdings 2" w:cs="Wingdings 2"/>
                  <w:sz w:val="28"/>
                  <w:rPrChange w:author="PC" w:date="2023-03-31T11:41:00Z" w:id="98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5984FE" w14:textId="77777777">
            <w:pPr>
              <w:rPr>
                <w:ins w:author="phetc" w:date="2023-02-13T15:44:00Z" w:id="9825"/>
                <w:rFonts w:ascii="Calibri" w:hAnsi="Calibri" w:cs="Calibri"/>
                <w:sz w:val="28"/>
                <w:rPrChange w:author="PC" w:date="2023-03-31T11:41:00Z" w:id="9826">
                  <w:rPr>
                    <w:ins w:author="phetc" w:date="2023-02-13T15:44:00Z" w:id="9827"/>
                    <w:rFonts w:ascii="Calibri" w:hAnsi="Calibri" w:cs="Calibri"/>
                    <w:color w:val="000000"/>
                    <w:sz w:val="28"/>
                  </w:rPr>
                </w:rPrChange>
              </w:rPr>
            </w:pPr>
            <w:ins w:author="phetc" w:date="2023-02-13T15:44:00Z" w:id="9828">
              <w:r w:rsidRPr="00357A8D">
                <w:rPr>
                  <w:rFonts w:ascii="Calibri" w:hAnsi="Calibri" w:cs="Calibri"/>
                  <w:sz w:val="28"/>
                  <w:rPrChange w:author="PC" w:date="2023-03-31T11:41:00Z" w:id="9829">
                    <w:rPr>
                      <w:rFonts w:ascii="Calibri" w:hAnsi="Calibri" w:cs="Calibri"/>
                      <w:color w:val="000000"/>
                      <w:sz w:val="28"/>
                    </w:rPr>
                  </w:rPrChange>
                </w:rPr>
                <w:t> </w:t>
              </w:r>
              <w:r w:rsidRPr="00357A8D">
                <w:rPr>
                  <w:rFonts w:ascii="Wingdings 2" w:hAnsi="Wingdings 2" w:eastAsia="Wingdings 2" w:cs="Wingdings 2"/>
                  <w:sz w:val="28"/>
                  <w:rPrChange w:author="PC" w:date="2023-03-31T11:41:00Z" w:id="98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4FF50B" w14:textId="77777777">
            <w:pPr>
              <w:rPr>
                <w:ins w:author="phetc" w:date="2023-02-13T15:44:00Z" w:id="9831"/>
                <w:rFonts w:ascii="Calibri" w:hAnsi="Calibri" w:cs="Calibri"/>
                <w:sz w:val="28"/>
                <w:rPrChange w:author="PC" w:date="2023-03-31T11:41:00Z" w:id="9832">
                  <w:rPr>
                    <w:ins w:author="phetc" w:date="2023-02-13T15:44:00Z" w:id="9833"/>
                    <w:rFonts w:ascii="Calibri" w:hAnsi="Calibri" w:cs="Calibri"/>
                    <w:color w:val="000000"/>
                    <w:sz w:val="28"/>
                  </w:rPr>
                </w:rPrChange>
              </w:rPr>
            </w:pPr>
            <w:ins w:author="phetc" w:date="2023-02-13T15:44:00Z" w:id="9834">
              <w:r w:rsidRPr="00357A8D">
                <w:rPr>
                  <w:rFonts w:ascii="Calibri" w:hAnsi="Calibri" w:cs="Calibri"/>
                  <w:sz w:val="28"/>
                  <w:rPrChange w:author="PC" w:date="2023-03-31T11:41:00Z" w:id="983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7868A2" w14:textId="77777777">
            <w:pPr>
              <w:rPr>
                <w:ins w:author="phetc" w:date="2023-02-13T15:44:00Z" w:id="9836"/>
                <w:rFonts w:ascii="Calibri" w:hAnsi="Calibri" w:cs="Calibri"/>
                <w:sz w:val="28"/>
                <w:rPrChange w:author="PC" w:date="2023-03-31T11:41:00Z" w:id="9837">
                  <w:rPr>
                    <w:ins w:author="phetc" w:date="2023-02-13T15:44:00Z" w:id="9838"/>
                    <w:rFonts w:ascii="Calibri" w:hAnsi="Calibri" w:cs="Calibri"/>
                    <w:color w:val="000000"/>
                    <w:sz w:val="28"/>
                  </w:rPr>
                </w:rPrChange>
              </w:rPr>
            </w:pPr>
            <w:ins w:author="phetc" w:date="2023-02-13T15:44:00Z" w:id="9839">
              <w:r w:rsidRPr="00357A8D">
                <w:rPr>
                  <w:rFonts w:ascii="Calibri" w:hAnsi="Calibri" w:cs="Calibri"/>
                  <w:sz w:val="28"/>
                  <w:rPrChange w:author="PC" w:date="2023-03-31T11:41:00Z" w:id="9840">
                    <w:rPr>
                      <w:rFonts w:ascii="Calibri" w:hAnsi="Calibri" w:cs="Calibri"/>
                      <w:color w:val="000000"/>
                      <w:sz w:val="28"/>
                    </w:rPr>
                  </w:rPrChange>
                </w:rPr>
                <w:t> </w:t>
              </w:r>
              <w:r w:rsidRPr="00357A8D">
                <w:rPr>
                  <w:rFonts w:ascii="Wingdings 2" w:hAnsi="Wingdings 2" w:eastAsia="Wingdings 2" w:cs="Wingdings 2"/>
                  <w:sz w:val="28"/>
                  <w:rPrChange w:author="PC" w:date="2023-03-31T11:41:00Z" w:id="98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52ED30" w14:textId="77777777">
            <w:pPr>
              <w:rPr>
                <w:ins w:author="phetc" w:date="2023-02-13T15:44:00Z" w:id="9842"/>
                <w:rFonts w:ascii="Calibri" w:hAnsi="Calibri" w:cs="Calibri"/>
                <w:sz w:val="28"/>
                <w:rPrChange w:author="PC" w:date="2023-03-31T11:41:00Z" w:id="9843">
                  <w:rPr>
                    <w:ins w:author="phetc" w:date="2023-02-13T15:44:00Z" w:id="9844"/>
                    <w:rFonts w:ascii="Calibri" w:hAnsi="Calibri" w:cs="Calibri"/>
                    <w:color w:val="000000"/>
                    <w:sz w:val="28"/>
                  </w:rPr>
                </w:rPrChange>
              </w:rPr>
            </w:pPr>
            <w:ins w:author="phetc" w:date="2023-02-13T15:44:00Z" w:id="9845">
              <w:r w:rsidRPr="00357A8D">
                <w:rPr>
                  <w:rFonts w:ascii="Calibri" w:hAnsi="Calibri" w:cs="Calibri"/>
                  <w:sz w:val="28"/>
                  <w:rPrChange w:author="PC" w:date="2023-03-31T11:41:00Z" w:id="9846">
                    <w:rPr>
                      <w:rFonts w:ascii="Calibri" w:hAnsi="Calibri" w:cs="Calibri"/>
                      <w:color w:val="000000"/>
                      <w:sz w:val="28"/>
                    </w:rPr>
                  </w:rPrChange>
                </w:rPr>
                <w:t> </w:t>
              </w:r>
            </w:ins>
          </w:p>
        </w:tc>
      </w:tr>
      <w:tr w:rsidRPr="00357A8D" w:rsidR="00567CE2" w:rsidTr="00277A61" w14:paraId="1A07B158" w14:textId="77777777">
        <w:trPr>
          <w:trHeight w:val="430"/>
          <w:ins w:author="phetc" w:date="2023-02-13T15:44:00Z" w:id="9847"/>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347BE49" w14:textId="77777777">
            <w:pPr>
              <w:rPr>
                <w:ins w:author="phetc" w:date="2023-02-13T15:44:00Z" w:id="9848"/>
                <w:rFonts w:ascii="Calibri" w:hAnsi="Calibri" w:cs="Calibri"/>
                <w:sz w:val="28"/>
                <w:rPrChange w:author="PC" w:date="2023-03-31T11:41:00Z" w:id="9849">
                  <w:rPr>
                    <w:ins w:author="phetc" w:date="2023-02-13T15:44:00Z" w:id="9850"/>
                    <w:rFonts w:ascii="Calibri" w:hAnsi="Calibri" w:cs="Calibri"/>
                    <w:color w:val="000000"/>
                    <w:sz w:val="28"/>
                  </w:rPr>
                </w:rPrChange>
              </w:rPr>
            </w:pPr>
            <w:ins w:author="phetc" w:date="2023-02-13T15:44:00Z" w:id="9851">
              <w:r w:rsidRPr="00357A8D">
                <w:rPr>
                  <w:rFonts w:ascii="TH Sarabun New" w:hAnsi="TH Sarabun New" w:cs="TH Sarabun New"/>
                  <w:sz w:val="28"/>
                  <w:cs/>
                </w:rPr>
                <w:t>ศ.</w:t>
              </w:r>
              <w:r w:rsidRPr="00357A8D">
                <w:rPr>
                  <w:rFonts w:ascii="TH Sarabun New" w:hAnsi="TH Sarabun New" w:cs="TH Sarabun New"/>
                  <w:sz w:val="28"/>
                </w:rPr>
                <w:t>449</w:t>
              </w:r>
              <w:r w:rsidRPr="00357A8D">
                <w:rPr>
                  <w:rFonts w:ascii="TH Sarabun New" w:hAnsi="TH Sarabun New" w:cs="TH Sarabun New"/>
                  <w:sz w:val="28"/>
                  <w:cs/>
                </w:rPr>
                <w:t xml:space="preserve"> สัมมนาเศรษฐศาสตร์สาธารณะ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5BDB3A" w14:textId="77777777">
            <w:pPr>
              <w:rPr>
                <w:ins w:author="phetc" w:date="2023-02-13T15:44:00Z" w:id="9852"/>
                <w:rFonts w:ascii="Calibri" w:hAnsi="Calibri" w:cs="Calibri"/>
                <w:sz w:val="28"/>
                <w:rPrChange w:author="PC" w:date="2023-03-31T11:41:00Z" w:id="9853">
                  <w:rPr>
                    <w:ins w:author="phetc" w:date="2023-02-13T15:44:00Z" w:id="9854"/>
                    <w:rFonts w:ascii="Calibri" w:hAnsi="Calibri" w:cs="Calibri"/>
                    <w:color w:val="000000"/>
                    <w:sz w:val="28"/>
                  </w:rPr>
                </w:rPrChange>
              </w:rPr>
            </w:pPr>
            <w:ins w:author="phetc" w:date="2023-02-13T15:44:00Z" w:id="9855">
              <w:r w:rsidRPr="00357A8D">
                <w:rPr>
                  <w:rFonts w:ascii="Calibri" w:hAnsi="Calibri" w:cs="Calibri"/>
                  <w:sz w:val="28"/>
                  <w:rPrChange w:author="PC" w:date="2023-03-31T11:41:00Z" w:id="9856">
                    <w:rPr>
                      <w:rFonts w:ascii="Calibri" w:hAnsi="Calibri" w:cs="Calibri"/>
                      <w:color w:val="000000"/>
                      <w:sz w:val="28"/>
                    </w:rPr>
                  </w:rPrChange>
                </w:rPr>
                <w:t> </w:t>
              </w:r>
              <w:r w:rsidRPr="00357A8D">
                <w:rPr>
                  <w:rFonts w:ascii="Wingdings 2" w:hAnsi="Wingdings 2" w:eastAsia="Wingdings 2" w:cs="Wingdings 2"/>
                  <w:sz w:val="28"/>
                  <w:rPrChange w:author="PC" w:date="2023-03-31T11:41:00Z" w:id="98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F5F858" w14:textId="77777777">
            <w:pPr>
              <w:rPr>
                <w:ins w:author="phetc" w:date="2023-02-13T15:44:00Z" w:id="9858"/>
                <w:rFonts w:ascii="Calibri" w:hAnsi="Calibri" w:cs="Calibri"/>
                <w:sz w:val="28"/>
                <w:rPrChange w:author="PC" w:date="2023-03-31T11:41:00Z" w:id="9859">
                  <w:rPr>
                    <w:ins w:author="phetc" w:date="2023-02-13T15:44:00Z" w:id="9860"/>
                    <w:rFonts w:ascii="Calibri" w:hAnsi="Calibri" w:cs="Calibri"/>
                    <w:color w:val="000000"/>
                    <w:sz w:val="28"/>
                  </w:rPr>
                </w:rPrChange>
              </w:rPr>
            </w:pPr>
            <w:ins w:author="phetc" w:date="2023-02-13T15:44:00Z" w:id="9861">
              <w:r w:rsidRPr="00357A8D">
                <w:rPr>
                  <w:rFonts w:ascii="Calibri" w:hAnsi="Calibri" w:cs="Calibri"/>
                  <w:sz w:val="28"/>
                  <w:rPrChange w:author="PC" w:date="2023-03-31T11:41:00Z" w:id="9862">
                    <w:rPr>
                      <w:rFonts w:ascii="Calibri" w:hAnsi="Calibri" w:cs="Calibri"/>
                      <w:color w:val="000000"/>
                      <w:sz w:val="28"/>
                    </w:rPr>
                  </w:rPrChange>
                </w:rPr>
                <w:t> </w:t>
              </w:r>
              <w:r w:rsidRPr="00357A8D">
                <w:rPr>
                  <w:rFonts w:ascii="Wingdings 2" w:hAnsi="Wingdings 2" w:eastAsia="Wingdings 2" w:cs="Wingdings 2"/>
                  <w:sz w:val="28"/>
                  <w:rPrChange w:author="PC" w:date="2023-03-31T11:41:00Z" w:id="98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450B42" w14:textId="77777777">
            <w:pPr>
              <w:rPr>
                <w:ins w:author="phetc" w:date="2023-02-13T15:44:00Z" w:id="9864"/>
                <w:rFonts w:ascii="Calibri" w:hAnsi="Calibri" w:cs="Calibri"/>
                <w:sz w:val="28"/>
                <w:rPrChange w:author="PC" w:date="2023-03-31T11:41:00Z" w:id="9865">
                  <w:rPr>
                    <w:ins w:author="phetc" w:date="2023-02-13T15:44:00Z" w:id="9866"/>
                    <w:rFonts w:ascii="Calibri" w:hAnsi="Calibri" w:cs="Calibri"/>
                    <w:color w:val="000000"/>
                    <w:sz w:val="28"/>
                  </w:rPr>
                </w:rPrChange>
              </w:rPr>
            </w:pPr>
            <w:ins w:author="phetc" w:date="2023-02-13T15:44:00Z" w:id="9867">
              <w:r w:rsidRPr="00357A8D">
                <w:rPr>
                  <w:rFonts w:ascii="Calibri" w:hAnsi="Calibri" w:cs="Calibri"/>
                  <w:sz w:val="28"/>
                  <w:rPrChange w:author="PC" w:date="2023-03-31T11:41:00Z" w:id="98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CDB1CE" w14:textId="77777777">
            <w:pPr>
              <w:rPr>
                <w:ins w:author="phetc" w:date="2023-02-13T15:44:00Z" w:id="9869"/>
                <w:rFonts w:ascii="Calibri" w:hAnsi="Calibri" w:cs="Calibri"/>
                <w:sz w:val="28"/>
                <w:rPrChange w:author="PC" w:date="2023-03-31T11:41:00Z" w:id="9870">
                  <w:rPr>
                    <w:ins w:author="phetc" w:date="2023-02-13T15:44:00Z" w:id="9871"/>
                    <w:rFonts w:ascii="Calibri" w:hAnsi="Calibri" w:cs="Calibri"/>
                    <w:color w:val="000000"/>
                    <w:sz w:val="28"/>
                  </w:rPr>
                </w:rPrChange>
              </w:rPr>
            </w:pPr>
            <w:ins w:author="phetc" w:date="2023-02-13T15:44:00Z" w:id="9872">
              <w:r w:rsidRPr="00357A8D">
                <w:rPr>
                  <w:rFonts w:ascii="Wingdings 2" w:hAnsi="Wingdings 2" w:eastAsia="Wingdings 2" w:cs="Wingdings 2"/>
                  <w:sz w:val="28"/>
                  <w:rPrChange w:author="PC" w:date="2023-03-31T11:41:00Z" w:id="9873">
                    <w:rPr>
                      <w:rFonts w:ascii="Calibri" w:hAnsi="Calibri" w:cs="Calibri"/>
                      <w:color w:val="000000"/>
                      <w:sz w:val="28"/>
                    </w:rPr>
                  </w:rPrChange>
                </w:rPr>
                <w:t>P</w:t>
              </w:r>
              <w:r w:rsidRPr="00357A8D">
                <w:rPr>
                  <w:rFonts w:ascii="Calibri" w:hAnsi="Calibri" w:cs="Calibri"/>
                  <w:sz w:val="28"/>
                  <w:rPrChange w:author="PC" w:date="2023-03-31T11:41:00Z" w:id="98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2AE29C" w14:textId="77777777">
            <w:pPr>
              <w:rPr>
                <w:ins w:author="phetc" w:date="2023-02-13T15:44:00Z" w:id="9875"/>
                <w:rFonts w:ascii="Calibri" w:hAnsi="Calibri" w:cs="Calibri"/>
                <w:sz w:val="28"/>
                <w:rPrChange w:author="PC" w:date="2023-03-31T11:41:00Z" w:id="9876">
                  <w:rPr>
                    <w:ins w:author="phetc" w:date="2023-02-13T15:44:00Z" w:id="9877"/>
                    <w:rFonts w:ascii="Calibri" w:hAnsi="Calibri" w:cs="Calibri"/>
                    <w:color w:val="000000"/>
                    <w:sz w:val="28"/>
                  </w:rPr>
                </w:rPrChange>
              </w:rPr>
            </w:pPr>
            <w:ins w:author="phetc" w:date="2023-02-13T15:44:00Z" w:id="9878">
              <w:r w:rsidRPr="00357A8D">
                <w:rPr>
                  <w:rFonts w:ascii="Calibri" w:hAnsi="Calibri" w:cs="Calibri"/>
                  <w:sz w:val="28"/>
                  <w:rPrChange w:author="PC" w:date="2023-03-31T11:41:00Z" w:id="9879">
                    <w:rPr>
                      <w:rFonts w:ascii="Calibri" w:hAnsi="Calibri" w:cs="Calibri"/>
                      <w:color w:val="000000"/>
                      <w:sz w:val="28"/>
                    </w:rPr>
                  </w:rPrChange>
                </w:rPr>
                <w:t> </w:t>
              </w:r>
              <w:r w:rsidRPr="00357A8D">
                <w:rPr>
                  <w:rFonts w:ascii="Wingdings 2" w:hAnsi="Wingdings 2" w:eastAsia="Wingdings 2" w:cs="Wingdings 2"/>
                  <w:sz w:val="28"/>
                  <w:rPrChange w:author="PC" w:date="2023-03-31T11:41:00Z" w:id="98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444C0C" w14:textId="77777777">
            <w:pPr>
              <w:rPr>
                <w:ins w:author="phetc" w:date="2023-02-13T15:44:00Z" w:id="9881"/>
                <w:rFonts w:ascii="Calibri" w:hAnsi="Calibri" w:cs="Calibri"/>
                <w:sz w:val="28"/>
                <w:rPrChange w:author="PC" w:date="2023-03-31T11:41:00Z" w:id="9882">
                  <w:rPr>
                    <w:ins w:author="phetc" w:date="2023-02-13T15:44:00Z" w:id="9883"/>
                    <w:rFonts w:ascii="Calibri" w:hAnsi="Calibri" w:cs="Calibri"/>
                    <w:color w:val="000000"/>
                    <w:sz w:val="28"/>
                  </w:rPr>
                </w:rPrChange>
              </w:rPr>
            </w:pPr>
            <w:ins w:author="phetc" w:date="2023-02-13T15:44:00Z" w:id="9884">
              <w:r w:rsidRPr="00357A8D">
                <w:rPr>
                  <w:rFonts w:ascii="Calibri" w:hAnsi="Calibri" w:cs="Calibri"/>
                  <w:sz w:val="28"/>
                  <w:rPrChange w:author="PC" w:date="2023-03-31T11:41:00Z" w:id="9885">
                    <w:rPr>
                      <w:rFonts w:ascii="Calibri" w:hAnsi="Calibri" w:cs="Calibri"/>
                      <w:color w:val="000000"/>
                      <w:sz w:val="28"/>
                    </w:rPr>
                  </w:rPrChange>
                </w:rPr>
                <w:t> </w:t>
              </w:r>
              <w:r w:rsidRPr="00357A8D">
                <w:rPr>
                  <w:rFonts w:ascii="Wingdings 2" w:hAnsi="Wingdings 2" w:eastAsia="Wingdings 2" w:cs="Wingdings 2"/>
                  <w:sz w:val="28"/>
                  <w:rPrChange w:author="PC" w:date="2023-03-31T11:41:00Z" w:id="98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2625E0" w14:textId="77777777">
            <w:pPr>
              <w:rPr>
                <w:ins w:author="phetc" w:date="2023-02-13T15:44:00Z" w:id="9887"/>
                <w:rFonts w:ascii="Calibri" w:hAnsi="Calibri" w:cs="Calibri"/>
                <w:sz w:val="28"/>
                <w:rPrChange w:author="PC" w:date="2023-03-31T11:41:00Z" w:id="9888">
                  <w:rPr>
                    <w:ins w:author="phetc" w:date="2023-02-13T15:44:00Z" w:id="9889"/>
                    <w:rFonts w:ascii="Calibri" w:hAnsi="Calibri" w:cs="Calibri"/>
                    <w:color w:val="000000"/>
                    <w:sz w:val="28"/>
                  </w:rPr>
                </w:rPrChange>
              </w:rPr>
            </w:pPr>
            <w:ins w:author="phetc" w:date="2023-02-13T15:44:00Z" w:id="9890">
              <w:r w:rsidRPr="00357A8D">
                <w:rPr>
                  <w:rFonts w:ascii="Calibri" w:hAnsi="Calibri" w:cs="Calibri"/>
                  <w:sz w:val="28"/>
                  <w:rPrChange w:author="PC" w:date="2023-03-31T11:41:00Z" w:id="9891">
                    <w:rPr>
                      <w:rFonts w:ascii="Calibri" w:hAnsi="Calibri" w:cs="Calibri"/>
                      <w:color w:val="000000"/>
                      <w:sz w:val="28"/>
                    </w:rPr>
                  </w:rPrChange>
                </w:rPr>
                <w:t> </w:t>
              </w:r>
              <w:r w:rsidRPr="00357A8D">
                <w:rPr>
                  <w:rFonts w:ascii="Wingdings 2" w:hAnsi="Wingdings 2" w:eastAsia="Wingdings 2" w:cs="Wingdings 2"/>
                  <w:sz w:val="28"/>
                  <w:rPrChange w:author="PC" w:date="2023-03-31T11:41:00Z" w:id="98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87E116" w14:textId="77777777">
            <w:pPr>
              <w:rPr>
                <w:ins w:author="phetc" w:date="2023-02-13T15:44:00Z" w:id="9893"/>
                <w:rFonts w:ascii="Calibri" w:hAnsi="Calibri" w:cs="Calibri"/>
                <w:sz w:val="28"/>
                <w:rPrChange w:author="PC" w:date="2023-03-31T11:41:00Z" w:id="9894">
                  <w:rPr>
                    <w:ins w:author="phetc" w:date="2023-02-13T15:44:00Z" w:id="9895"/>
                    <w:rFonts w:ascii="Calibri" w:hAnsi="Calibri" w:cs="Calibri"/>
                    <w:color w:val="000000"/>
                    <w:sz w:val="28"/>
                  </w:rPr>
                </w:rPrChange>
              </w:rPr>
            </w:pPr>
            <w:ins w:author="phetc" w:date="2023-02-13T15:44:00Z" w:id="9896">
              <w:r w:rsidRPr="00357A8D">
                <w:rPr>
                  <w:rFonts w:ascii="Calibri" w:hAnsi="Calibri" w:cs="Calibri"/>
                  <w:sz w:val="28"/>
                  <w:rPrChange w:author="PC" w:date="2023-03-31T11:41:00Z" w:id="9897">
                    <w:rPr>
                      <w:rFonts w:ascii="Calibri" w:hAnsi="Calibri" w:cs="Calibri"/>
                      <w:color w:val="000000"/>
                      <w:sz w:val="28"/>
                    </w:rPr>
                  </w:rPrChange>
                </w:rPr>
                <w:t> </w:t>
              </w:r>
              <w:r w:rsidRPr="00357A8D">
                <w:rPr>
                  <w:rFonts w:ascii="Wingdings 2" w:hAnsi="Wingdings 2" w:eastAsia="Wingdings 2" w:cs="Wingdings 2"/>
                  <w:sz w:val="28"/>
                  <w:rPrChange w:author="PC" w:date="2023-03-31T11:41:00Z" w:id="98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D2D340" w14:textId="77777777">
            <w:pPr>
              <w:rPr>
                <w:ins w:author="phetc" w:date="2023-02-13T15:44:00Z" w:id="9899"/>
                <w:rFonts w:ascii="Calibri" w:hAnsi="Calibri" w:cs="Calibri"/>
                <w:sz w:val="28"/>
                <w:rPrChange w:author="PC" w:date="2023-03-31T11:41:00Z" w:id="9900">
                  <w:rPr>
                    <w:ins w:author="phetc" w:date="2023-02-13T15:44:00Z" w:id="9901"/>
                    <w:rFonts w:ascii="Calibri" w:hAnsi="Calibri" w:cs="Calibri"/>
                    <w:color w:val="000000"/>
                    <w:sz w:val="28"/>
                  </w:rPr>
                </w:rPrChange>
              </w:rPr>
            </w:pPr>
            <w:ins w:author="phetc" w:date="2023-02-13T15:44:00Z" w:id="9902">
              <w:r w:rsidRPr="00357A8D">
                <w:rPr>
                  <w:rFonts w:ascii="Calibri" w:hAnsi="Calibri" w:cs="Calibri"/>
                  <w:sz w:val="28"/>
                  <w:rPrChange w:author="PC" w:date="2023-03-31T11:41:00Z" w:id="9903">
                    <w:rPr>
                      <w:rFonts w:ascii="Calibri" w:hAnsi="Calibri" w:cs="Calibri"/>
                      <w:color w:val="000000"/>
                      <w:sz w:val="28"/>
                    </w:rPr>
                  </w:rPrChange>
                </w:rPr>
                <w:t> </w:t>
              </w:r>
              <w:r w:rsidRPr="00357A8D">
                <w:rPr>
                  <w:rFonts w:ascii="Wingdings 2" w:hAnsi="Wingdings 2" w:eastAsia="Wingdings 2" w:cs="Wingdings 2"/>
                  <w:sz w:val="28"/>
                  <w:rPrChange w:author="PC" w:date="2023-03-31T11:41:00Z" w:id="99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FEF1F3" w14:textId="77777777">
            <w:pPr>
              <w:rPr>
                <w:ins w:author="phetc" w:date="2023-02-13T15:44:00Z" w:id="9905"/>
                <w:rFonts w:ascii="Calibri" w:hAnsi="Calibri" w:cs="Calibri"/>
                <w:sz w:val="28"/>
                <w:rPrChange w:author="PC" w:date="2023-03-31T11:41:00Z" w:id="9906">
                  <w:rPr>
                    <w:ins w:author="phetc" w:date="2023-02-13T15:44:00Z" w:id="9907"/>
                    <w:rFonts w:ascii="Calibri" w:hAnsi="Calibri" w:cs="Calibri"/>
                    <w:color w:val="000000"/>
                    <w:sz w:val="28"/>
                  </w:rPr>
                </w:rPrChange>
              </w:rPr>
            </w:pPr>
            <w:ins w:author="phetc" w:date="2023-02-13T15:44:00Z" w:id="9908">
              <w:r w:rsidRPr="00357A8D">
                <w:rPr>
                  <w:rFonts w:ascii="Calibri" w:hAnsi="Calibri" w:cs="Calibri"/>
                  <w:sz w:val="28"/>
                  <w:rPrChange w:author="PC" w:date="2023-03-31T11:41:00Z" w:id="9909">
                    <w:rPr>
                      <w:rFonts w:ascii="Calibri" w:hAnsi="Calibri" w:cs="Calibri"/>
                      <w:color w:val="000000"/>
                      <w:sz w:val="28"/>
                    </w:rPr>
                  </w:rPrChange>
                </w:rPr>
                <w:t> </w:t>
              </w:r>
              <w:r w:rsidRPr="00357A8D">
                <w:rPr>
                  <w:rFonts w:ascii="Wingdings 2" w:hAnsi="Wingdings 2" w:eastAsia="Wingdings 2" w:cs="Wingdings 2"/>
                  <w:sz w:val="28"/>
                  <w:rPrChange w:author="PC" w:date="2023-03-31T11:41:00Z" w:id="99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94DDDB" w14:textId="77777777">
            <w:pPr>
              <w:rPr>
                <w:ins w:author="phetc" w:date="2023-02-13T15:44:00Z" w:id="9911"/>
                <w:rFonts w:ascii="Calibri" w:hAnsi="Calibri" w:cs="Calibri"/>
                <w:sz w:val="28"/>
                <w:rPrChange w:author="PC" w:date="2023-03-31T11:41:00Z" w:id="9912">
                  <w:rPr>
                    <w:ins w:author="phetc" w:date="2023-02-13T15:44:00Z" w:id="9913"/>
                    <w:rFonts w:ascii="Calibri" w:hAnsi="Calibri" w:cs="Calibri"/>
                    <w:color w:val="000000"/>
                    <w:sz w:val="28"/>
                  </w:rPr>
                </w:rPrChange>
              </w:rPr>
            </w:pPr>
            <w:ins w:author="phetc" w:date="2023-02-13T15:44:00Z" w:id="9914">
              <w:r w:rsidRPr="00357A8D">
                <w:rPr>
                  <w:rFonts w:ascii="Calibri" w:hAnsi="Calibri" w:cs="Calibri"/>
                  <w:sz w:val="28"/>
                  <w:rPrChange w:author="PC" w:date="2023-03-31T11:41:00Z" w:id="9915">
                    <w:rPr>
                      <w:rFonts w:ascii="Calibri" w:hAnsi="Calibri" w:cs="Calibri"/>
                      <w:color w:val="000000"/>
                      <w:sz w:val="28"/>
                    </w:rPr>
                  </w:rPrChange>
                </w:rPr>
                <w:t> </w:t>
              </w:r>
              <w:r w:rsidRPr="00357A8D">
                <w:rPr>
                  <w:rFonts w:ascii="Wingdings 2" w:hAnsi="Wingdings 2" w:eastAsia="Wingdings 2" w:cs="Wingdings 2"/>
                  <w:sz w:val="28"/>
                  <w:rPrChange w:author="PC" w:date="2023-03-31T11:41:00Z" w:id="99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0FE7A9" w14:textId="77777777">
            <w:pPr>
              <w:rPr>
                <w:ins w:author="phetc" w:date="2023-02-13T15:44:00Z" w:id="9917"/>
                <w:rFonts w:ascii="Calibri" w:hAnsi="Calibri" w:cs="Calibri"/>
                <w:sz w:val="28"/>
                <w:rPrChange w:author="PC" w:date="2023-03-31T11:41:00Z" w:id="9918">
                  <w:rPr>
                    <w:ins w:author="phetc" w:date="2023-02-13T15:44:00Z" w:id="9919"/>
                    <w:rFonts w:ascii="Calibri" w:hAnsi="Calibri" w:cs="Calibri"/>
                    <w:color w:val="000000"/>
                    <w:sz w:val="28"/>
                  </w:rPr>
                </w:rPrChange>
              </w:rPr>
            </w:pPr>
            <w:ins w:author="phetc" w:date="2023-02-13T15:44:00Z" w:id="9920">
              <w:r w:rsidRPr="00357A8D">
                <w:rPr>
                  <w:rFonts w:ascii="Calibri" w:hAnsi="Calibri" w:cs="Calibri"/>
                  <w:sz w:val="28"/>
                  <w:rPrChange w:author="PC" w:date="2023-03-31T11:41:00Z" w:id="9921">
                    <w:rPr>
                      <w:rFonts w:ascii="Calibri" w:hAnsi="Calibri" w:cs="Calibri"/>
                      <w:color w:val="000000"/>
                      <w:sz w:val="28"/>
                    </w:rPr>
                  </w:rPrChange>
                </w:rPr>
                <w:t> </w:t>
              </w:r>
              <w:r w:rsidRPr="00357A8D">
                <w:rPr>
                  <w:rFonts w:ascii="Wingdings 2" w:hAnsi="Wingdings 2" w:eastAsia="Wingdings 2" w:cs="Wingdings 2"/>
                  <w:sz w:val="28"/>
                  <w:rPrChange w:author="PC" w:date="2023-03-31T11:41:00Z" w:id="99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3714B6" w14:textId="77777777">
            <w:pPr>
              <w:rPr>
                <w:ins w:author="phetc" w:date="2023-02-13T15:44:00Z" w:id="9923"/>
                <w:rFonts w:ascii="Calibri" w:hAnsi="Calibri" w:cs="Calibri"/>
                <w:sz w:val="28"/>
                <w:rPrChange w:author="PC" w:date="2023-03-31T11:41:00Z" w:id="9924">
                  <w:rPr>
                    <w:ins w:author="phetc" w:date="2023-02-13T15:44:00Z" w:id="9925"/>
                    <w:rFonts w:ascii="Calibri" w:hAnsi="Calibri" w:cs="Calibri"/>
                    <w:color w:val="000000"/>
                    <w:sz w:val="28"/>
                  </w:rPr>
                </w:rPrChange>
              </w:rPr>
            </w:pPr>
            <w:ins w:author="phetc" w:date="2023-02-13T15:44:00Z" w:id="9926">
              <w:r w:rsidRPr="00357A8D">
                <w:rPr>
                  <w:rFonts w:ascii="Calibri" w:hAnsi="Calibri" w:cs="Calibri"/>
                  <w:sz w:val="28"/>
                  <w:rPrChange w:author="PC" w:date="2023-03-31T11:41:00Z" w:id="9927">
                    <w:rPr>
                      <w:rFonts w:ascii="Calibri" w:hAnsi="Calibri" w:cs="Calibri"/>
                      <w:color w:val="000000"/>
                      <w:sz w:val="28"/>
                    </w:rPr>
                  </w:rPrChange>
                </w:rPr>
                <w:t> </w:t>
              </w:r>
              <w:r w:rsidRPr="00357A8D">
                <w:rPr>
                  <w:rFonts w:ascii="Wingdings 2" w:hAnsi="Wingdings 2" w:eastAsia="Wingdings 2" w:cs="Wingdings 2"/>
                  <w:sz w:val="28"/>
                  <w:rPrChange w:author="PC" w:date="2023-03-31T11:41:00Z" w:id="99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226D8C" w14:textId="77777777">
            <w:pPr>
              <w:rPr>
                <w:ins w:author="phetc" w:date="2023-02-13T15:44:00Z" w:id="9929"/>
                <w:rFonts w:ascii="Calibri" w:hAnsi="Calibri" w:cs="Calibri"/>
                <w:sz w:val="28"/>
                <w:rPrChange w:author="PC" w:date="2023-03-31T11:41:00Z" w:id="9930">
                  <w:rPr>
                    <w:ins w:author="phetc" w:date="2023-02-13T15:44:00Z" w:id="9931"/>
                    <w:rFonts w:ascii="Calibri" w:hAnsi="Calibri" w:cs="Calibri"/>
                    <w:color w:val="000000"/>
                    <w:sz w:val="28"/>
                  </w:rPr>
                </w:rPrChange>
              </w:rPr>
            </w:pPr>
            <w:ins w:author="phetc" w:date="2023-02-13T15:44:00Z" w:id="9932">
              <w:r w:rsidRPr="00357A8D">
                <w:rPr>
                  <w:rFonts w:ascii="Calibri" w:hAnsi="Calibri" w:cs="Calibri"/>
                  <w:sz w:val="28"/>
                  <w:rPrChange w:author="PC" w:date="2023-03-31T11:41:00Z" w:id="9933">
                    <w:rPr>
                      <w:rFonts w:ascii="Calibri" w:hAnsi="Calibri" w:cs="Calibri"/>
                      <w:color w:val="000000"/>
                      <w:sz w:val="28"/>
                    </w:rPr>
                  </w:rPrChange>
                </w:rPr>
                <w:t> </w:t>
              </w:r>
              <w:r w:rsidRPr="00357A8D">
                <w:rPr>
                  <w:rFonts w:ascii="Wingdings 2" w:hAnsi="Wingdings 2" w:eastAsia="Wingdings 2" w:cs="Wingdings 2"/>
                  <w:sz w:val="28"/>
                  <w:rPrChange w:author="PC" w:date="2023-03-31T11:41:00Z" w:id="99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D16F20" w14:textId="77777777">
            <w:pPr>
              <w:rPr>
                <w:ins w:author="phetc" w:date="2023-02-13T15:44:00Z" w:id="9935"/>
                <w:rFonts w:ascii="Calibri" w:hAnsi="Calibri" w:cs="Calibri"/>
                <w:sz w:val="28"/>
                <w:rPrChange w:author="PC" w:date="2023-03-31T11:41:00Z" w:id="9936">
                  <w:rPr>
                    <w:ins w:author="phetc" w:date="2023-02-13T15:44:00Z" w:id="9937"/>
                    <w:rFonts w:ascii="Calibri" w:hAnsi="Calibri" w:cs="Calibri"/>
                    <w:color w:val="000000"/>
                    <w:sz w:val="28"/>
                  </w:rPr>
                </w:rPrChange>
              </w:rPr>
            </w:pPr>
            <w:ins w:author="phetc" w:date="2023-02-13T15:44:00Z" w:id="9938">
              <w:r w:rsidRPr="00357A8D">
                <w:rPr>
                  <w:rFonts w:ascii="Calibri" w:hAnsi="Calibri" w:cs="Calibri"/>
                  <w:sz w:val="28"/>
                  <w:rPrChange w:author="PC" w:date="2023-03-31T11:41:00Z" w:id="9939">
                    <w:rPr>
                      <w:rFonts w:ascii="Calibri" w:hAnsi="Calibri" w:cs="Calibri"/>
                      <w:color w:val="000000"/>
                      <w:sz w:val="28"/>
                    </w:rPr>
                  </w:rPrChange>
                </w:rPr>
                <w:t> </w:t>
              </w:r>
              <w:r w:rsidRPr="00357A8D">
                <w:rPr>
                  <w:rFonts w:ascii="Wingdings 2" w:hAnsi="Wingdings 2" w:eastAsia="Wingdings 2" w:cs="Wingdings 2"/>
                  <w:sz w:val="28"/>
                  <w:rPrChange w:author="PC" w:date="2023-03-31T11:41:00Z" w:id="99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A0DB3E" w14:textId="77777777">
            <w:pPr>
              <w:rPr>
                <w:ins w:author="phetc" w:date="2023-02-13T15:44:00Z" w:id="9941"/>
                <w:rFonts w:ascii="Calibri" w:hAnsi="Calibri" w:cs="Calibri"/>
                <w:sz w:val="28"/>
                <w:rPrChange w:author="PC" w:date="2023-03-31T11:41:00Z" w:id="9942">
                  <w:rPr>
                    <w:ins w:author="phetc" w:date="2023-02-13T15:44:00Z" w:id="9943"/>
                    <w:rFonts w:ascii="Calibri" w:hAnsi="Calibri" w:cs="Calibri"/>
                    <w:color w:val="000000"/>
                    <w:sz w:val="28"/>
                  </w:rPr>
                </w:rPrChange>
              </w:rPr>
            </w:pPr>
            <w:ins w:author="phetc" w:date="2023-02-13T15:44:00Z" w:id="9944">
              <w:r w:rsidRPr="00357A8D">
                <w:rPr>
                  <w:rFonts w:ascii="Calibri" w:hAnsi="Calibri" w:cs="Calibri"/>
                  <w:sz w:val="28"/>
                  <w:rPrChange w:author="PC" w:date="2023-03-31T11:41:00Z" w:id="9945">
                    <w:rPr>
                      <w:rFonts w:ascii="Calibri" w:hAnsi="Calibri" w:cs="Calibri"/>
                      <w:color w:val="000000"/>
                      <w:sz w:val="28"/>
                    </w:rPr>
                  </w:rPrChange>
                </w:rPr>
                <w:t> </w:t>
              </w:r>
              <w:r w:rsidRPr="00357A8D">
                <w:rPr>
                  <w:rFonts w:ascii="Wingdings 2" w:hAnsi="Wingdings 2" w:eastAsia="Wingdings 2" w:cs="Wingdings 2"/>
                  <w:sz w:val="28"/>
                  <w:rPrChange w:author="PC" w:date="2023-03-31T11:41:00Z" w:id="9946">
                    <w:rPr>
                      <w:rFonts w:ascii="Calibri" w:hAnsi="Calibri" w:cs="Calibri"/>
                      <w:color w:val="000000"/>
                      <w:sz w:val="28"/>
                    </w:rPr>
                  </w:rPrChange>
                </w:rPr>
                <w:t>P</w:t>
              </w:r>
            </w:ins>
          </w:p>
        </w:tc>
      </w:tr>
      <w:tr w:rsidRPr="00357A8D" w:rsidR="00567CE2" w:rsidTr="00277A61" w14:paraId="64B56E50" w14:textId="77777777">
        <w:trPr>
          <w:trHeight w:val="451"/>
          <w:ins w:author="phetc" w:date="2023-02-13T15:44:00Z" w:id="9947"/>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42B2BF3" w14:textId="77777777">
            <w:pPr>
              <w:contextualSpacing/>
              <w:rPr>
                <w:ins w:author="phetc" w:date="2023-02-13T15:44:00Z" w:id="9948"/>
                <w:rFonts w:ascii="TH Sarabun New" w:hAnsi="TH Sarabun New" w:cs="TH Sarabun New"/>
                <w:sz w:val="28"/>
              </w:rPr>
            </w:pPr>
            <w:ins w:author="phetc" w:date="2023-02-13T15:44:00Z" w:id="9949">
              <w:r w:rsidRPr="00357A8D">
                <w:rPr>
                  <w:rFonts w:ascii="TH Sarabun New" w:hAnsi="TH Sarabun New" w:cs="TH Sarabun New"/>
                  <w:sz w:val="28"/>
                  <w:cs/>
                </w:rPr>
                <w:t>ศ.</w:t>
              </w:r>
              <w:r w:rsidRPr="00357A8D">
                <w:rPr>
                  <w:rFonts w:ascii="TH Sarabun New" w:hAnsi="TH Sarabun New" w:cs="TH Sarabun New"/>
                  <w:sz w:val="28"/>
                </w:rPr>
                <w:t xml:space="preserve">541 </w:t>
              </w:r>
              <w:r w:rsidRPr="00357A8D">
                <w:rPr>
                  <w:rFonts w:ascii="TH Sarabun New" w:hAnsi="TH Sarabun New" w:cs="TH Sarabun New"/>
                  <w:sz w:val="28"/>
                  <w:cs/>
                </w:rPr>
                <w:t xml:space="preserve">เศรษฐศาสตร์สาธารณะ: ศึกษาเฉพาะเรื่อง 1                 </w:t>
              </w:r>
            </w:ins>
          </w:p>
          <w:p w:rsidRPr="00357A8D" w:rsidR="00BD3F6C" w:rsidRDefault="00BD3F6C" w14:paraId="7741DED8" w14:textId="77777777">
            <w:pPr>
              <w:rPr>
                <w:ins w:author="phetc" w:date="2023-02-13T15:44:00Z" w:id="9950"/>
                <w:rFonts w:ascii="Calibri" w:hAnsi="Calibri" w:cs="Calibri"/>
                <w:sz w:val="28"/>
                <w:rPrChange w:author="PC" w:date="2023-03-31T11:41:00Z" w:id="9951">
                  <w:rPr>
                    <w:ins w:author="phetc" w:date="2023-02-13T15:44:00Z" w:id="9952"/>
                    <w:rFonts w:ascii="Calibri" w:hAnsi="Calibri" w:cs="Calibri"/>
                    <w:color w:val="000000"/>
                    <w:sz w:val="28"/>
                  </w:rPr>
                </w:rPrChange>
              </w:rPr>
            </w:pPr>
            <w:ins w:author="phetc" w:date="2023-02-13T15:44:00Z" w:id="9953">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0EEEF1" w14:textId="77777777">
            <w:pPr>
              <w:rPr>
                <w:ins w:author="phetc" w:date="2023-02-13T15:44:00Z" w:id="9954"/>
                <w:rFonts w:ascii="Calibri" w:hAnsi="Calibri" w:cs="Calibri"/>
                <w:sz w:val="28"/>
                <w:rPrChange w:author="PC" w:date="2023-03-31T11:41:00Z" w:id="9955">
                  <w:rPr>
                    <w:ins w:author="phetc" w:date="2023-02-13T15:44:00Z" w:id="9956"/>
                    <w:rFonts w:ascii="Calibri" w:hAnsi="Calibri" w:cs="Calibri"/>
                    <w:color w:val="000000"/>
                    <w:sz w:val="28"/>
                  </w:rPr>
                </w:rPrChange>
              </w:rPr>
            </w:pPr>
            <w:ins w:author="phetc" w:date="2023-02-13T15:44:00Z" w:id="9957">
              <w:r w:rsidRPr="00357A8D">
                <w:rPr>
                  <w:rFonts w:ascii="Calibri" w:hAnsi="Calibri" w:cs="Calibri"/>
                  <w:sz w:val="28"/>
                  <w:rPrChange w:author="PC" w:date="2023-03-31T11:41:00Z" w:id="9958">
                    <w:rPr>
                      <w:rFonts w:ascii="Calibri" w:hAnsi="Calibri" w:cs="Calibri"/>
                      <w:color w:val="000000"/>
                      <w:sz w:val="28"/>
                    </w:rPr>
                  </w:rPrChange>
                </w:rPr>
                <w:t> </w:t>
              </w:r>
              <w:r w:rsidRPr="00357A8D">
                <w:rPr>
                  <w:rFonts w:ascii="Wingdings 2" w:hAnsi="Wingdings 2" w:eastAsia="Wingdings 2" w:cs="Wingdings 2"/>
                  <w:sz w:val="28"/>
                  <w:rPrChange w:author="PC" w:date="2023-03-31T11:41:00Z" w:id="99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F171BD" w14:textId="77777777">
            <w:pPr>
              <w:rPr>
                <w:ins w:author="phetc" w:date="2023-02-13T15:44:00Z" w:id="9960"/>
                <w:rFonts w:ascii="Calibri" w:hAnsi="Calibri" w:cs="Calibri"/>
                <w:sz w:val="28"/>
                <w:rPrChange w:author="PC" w:date="2023-03-31T11:41:00Z" w:id="9961">
                  <w:rPr>
                    <w:ins w:author="phetc" w:date="2023-02-13T15:44:00Z" w:id="9962"/>
                    <w:rFonts w:ascii="Calibri" w:hAnsi="Calibri" w:cs="Calibri"/>
                    <w:color w:val="000000"/>
                    <w:sz w:val="28"/>
                  </w:rPr>
                </w:rPrChange>
              </w:rPr>
            </w:pPr>
            <w:ins w:author="phetc" w:date="2023-02-13T15:44:00Z" w:id="9963">
              <w:r w:rsidRPr="00357A8D">
                <w:rPr>
                  <w:rFonts w:ascii="Calibri" w:hAnsi="Calibri" w:cs="Calibri"/>
                  <w:sz w:val="28"/>
                  <w:rPrChange w:author="PC" w:date="2023-03-31T11:41:00Z" w:id="9964">
                    <w:rPr>
                      <w:rFonts w:ascii="Calibri" w:hAnsi="Calibri" w:cs="Calibri"/>
                      <w:color w:val="000000"/>
                      <w:sz w:val="28"/>
                    </w:rPr>
                  </w:rPrChange>
                </w:rPr>
                <w:t> </w:t>
              </w:r>
              <w:r w:rsidRPr="00357A8D">
                <w:rPr>
                  <w:rFonts w:ascii="Wingdings 2" w:hAnsi="Wingdings 2" w:eastAsia="Wingdings 2" w:cs="Wingdings 2"/>
                  <w:sz w:val="28"/>
                  <w:rPrChange w:author="PC" w:date="2023-03-31T11:41:00Z" w:id="99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A51F81" w14:textId="77777777">
            <w:pPr>
              <w:rPr>
                <w:ins w:author="phetc" w:date="2023-02-13T15:44:00Z" w:id="9966"/>
                <w:rFonts w:ascii="Calibri" w:hAnsi="Calibri" w:cs="Calibri"/>
                <w:sz w:val="28"/>
                <w:rPrChange w:author="PC" w:date="2023-03-31T11:41:00Z" w:id="9967">
                  <w:rPr>
                    <w:ins w:author="phetc" w:date="2023-02-13T15:44:00Z" w:id="9968"/>
                    <w:rFonts w:ascii="Calibri" w:hAnsi="Calibri" w:cs="Calibri"/>
                    <w:color w:val="000000"/>
                    <w:sz w:val="28"/>
                  </w:rPr>
                </w:rPrChange>
              </w:rPr>
            </w:pPr>
            <w:ins w:author="phetc" w:date="2023-02-13T15:44:00Z" w:id="9969">
              <w:r w:rsidRPr="00357A8D">
                <w:rPr>
                  <w:rFonts w:ascii="Calibri" w:hAnsi="Calibri" w:cs="Calibri"/>
                  <w:sz w:val="28"/>
                  <w:rPrChange w:author="PC" w:date="2023-03-31T11:41:00Z" w:id="99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B6420C" w14:textId="77777777">
            <w:pPr>
              <w:rPr>
                <w:ins w:author="phetc" w:date="2023-02-13T15:44:00Z" w:id="9971"/>
                <w:rFonts w:ascii="Calibri" w:hAnsi="Calibri" w:cs="Calibri"/>
                <w:sz w:val="28"/>
                <w:rPrChange w:author="PC" w:date="2023-03-31T11:41:00Z" w:id="9972">
                  <w:rPr>
                    <w:ins w:author="phetc" w:date="2023-02-13T15:44:00Z" w:id="9973"/>
                    <w:rFonts w:ascii="Calibri" w:hAnsi="Calibri" w:cs="Calibri"/>
                    <w:color w:val="000000"/>
                    <w:sz w:val="28"/>
                  </w:rPr>
                </w:rPrChange>
              </w:rPr>
            </w:pPr>
            <w:ins w:author="phetc" w:date="2023-02-13T15:44:00Z" w:id="9974">
              <w:r w:rsidRPr="00357A8D">
                <w:rPr>
                  <w:rFonts w:ascii="Calibri" w:hAnsi="Calibri" w:cs="Calibri"/>
                  <w:sz w:val="28"/>
                  <w:rPrChange w:author="PC" w:date="2023-03-31T11:41:00Z" w:id="9975">
                    <w:rPr>
                      <w:rFonts w:ascii="Calibri" w:hAnsi="Calibri" w:cs="Calibri"/>
                      <w:color w:val="000000"/>
                      <w:sz w:val="28"/>
                    </w:rPr>
                  </w:rPrChange>
                </w:rPr>
                <w:t> </w:t>
              </w:r>
              <w:r w:rsidRPr="00357A8D">
                <w:rPr>
                  <w:rFonts w:ascii="Wingdings 2" w:hAnsi="Wingdings 2" w:eastAsia="Wingdings 2" w:cs="Wingdings 2"/>
                  <w:sz w:val="28"/>
                  <w:rPrChange w:author="PC" w:date="2023-03-31T11:41:00Z" w:id="99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10AA52" w14:textId="77777777">
            <w:pPr>
              <w:rPr>
                <w:ins w:author="phetc" w:date="2023-02-13T15:44:00Z" w:id="9977"/>
                <w:rFonts w:ascii="Calibri" w:hAnsi="Calibri" w:cs="Calibri"/>
                <w:sz w:val="28"/>
                <w:rPrChange w:author="PC" w:date="2023-03-31T11:41:00Z" w:id="9978">
                  <w:rPr>
                    <w:ins w:author="phetc" w:date="2023-02-13T15:44:00Z" w:id="9979"/>
                    <w:rFonts w:ascii="Calibri" w:hAnsi="Calibri" w:cs="Calibri"/>
                    <w:color w:val="000000"/>
                    <w:sz w:val="28"/>
                  </w:rPr>
                </w:rPrChange>
              </w:rPr>
            </w:pPr>
            <w:ins w:author="phetc" w:date="2023-02-13T15:44:00Z" w:id="9980">
              <w:r w:rsidRPr="00357A8D">
                <w:rPr>
                  <w:rFonts w:ascii="Calibri" w:hAnsi="Calibri" w:cs="Calibri"/>
                  <w:sz w:val="28"/>
                  <w:rPrChange w:author="PC" w:date="2023-03-31T11:41:00Z" w:id="9981">
                    <w:rPr>
                      <w:rFonts w:ascii="Calibri" w:hAnsi="Calibri" w:cs="Calibri"/>
                      <w:color w:val="000000"/>
                      <w:sz w:val="28"/>
                    </w:rPr>
                  </w:rPrChange>
                </w:rPr>
                <w:t> </w:t>
              </w:r>
              <w:r w:rsidRPr="00357A8D">
                <w:rPr>
                  <w:rFonts w:ascii="Wingdings 2" w:hAnsi="Wingdings 2" w:eastAsia="Wingdings 2" w:cs="Wingdings 2"/>
                  <w:sz w:val="28"/>
                  <w:rPrChange w:author="PC" w:date="2023-03-31T11:41:00Z" w:id="99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62B034" w14:textId="77777777">
            <w:pPr>
              <w:rPr>
                <w:ins w:author="phetc" w:date="2023-02-13T15:44:00Z" w:id="9983"/>
                <w:rFonts w:ascii="Calibri" w:hAnsi="Calibri" w:cs="Calibri"/>
                <w:sz w:val="28"/>
                <w:rPrChange w:author="PC" w:date="2023-03-31T11:41:00Z" w:id="9984">
                  <w:rPr>
                    <w:ins w:author="phetc" w:date="2023-02-13T15:44:00Z" w:id="9985"/>
                    <w:rFonts w:ascii="Calibri" w:hAnsi="Calibri" w:cs="Calibri"/>
                    <w:color w:val="000000"/>
                    <w:sz w:val="28"/>
                  </w:rPr>
                </w:rPrChange>
              </w:rPr>
            </w:pPr>
            <w:ins w:author="phetc" w:date="2023-02-13T15:44:00Z" w:id="9986">
              <w:r w:rsidRPr="00357A8D">
                <w:rPr>
                  <w:rFonts w:ascii="Calibri" w:hAnsi="Calibri" w:cs="Calibri"/>
                  <w:sz w:val="28"/>
                  <w:rPrChange w:author="PC" w:date="2023-03-31T11:41:00Z" w:id="9987">
                    <w:rPr>
                      <w:rFonts w:ascii="Calibri" w:hAnsi="Calibri" w:cs="Calibri"/>
                      <w:color w:val="000000"/>
                      <w:sz w:val="28"/>
                    </w:rPr>
                  </w:rPrChange>
                </w:rPr>
                <w:t> </w:t>
              </w:r>
              <w:r w:rsidRPr="00357A8D">
                <w:rPr>
                  <w:rFonts w:ascii="Wingdings 2" w:hAnsi="Wingdings 2" w:eastAsia="Wingdings 2" w:cs="Wingdings 2"/>
                  <w:sz w:val="28"/>
                  <w:rPrChange w:author="PC" w:date="2023-03-31T11:41:00Z" w:id="99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0E9F5E" w14:textId="77777777">
            <w:pPr>
              <w:rPr>
                <w:ins w:author="phetc" w:date="2023-02-13T15:44:00Z" w:id="9989"/>
                <w:rFonts w:ascii="Calibri" w:hAnsi="Calibri" w:cs="Calibri"/>
                <w:sz w:val="28"/>
                <w:rPrChange w:author="PC" w:date="2023-03-31T11:41:00Z" w:id="9990">
                  <w:rPr>
                    <w:ins w:author="phetc" w:date="2023-02-13T15:44:00Z" w:id="9991"/>
                    <w:rFonts w:ascii="Calibri" w:hAnsi="Calibri" w:cs="Calibri"/>
                    <w:color w:val="000000"/>
                    <w:sz w:val="28"/>
                  </w:rPr>
                </w:rPrChange>
              </w:rPr>
            </w:pPr>
            <w:ins w:author="phetc" w:date="2023-02-13T15:44:00Z" w:id="9992">
              <w:r w:rsidRPr="00357A8D">
                <w:rPr>
                  <w:rFonts w:ascii="Calibri" w:hAnsi="Calibri" w:cs="Calibri"/>
                  <w:sz w:val="28"/>
                  <w:rPrChange w:author="PC" w:date="2023-03-31T11:41:00Z" w:id="99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04C93F" w14:textId="77777777">
            <w:pPr>
              <w:rPr>
                <w:ins w:author="phetc" w:date="2023-02-13T15:44:00Z" w:id="9994"/>
                <w:rFonts w:ascii="Calibri" w:hAnsi="Calibri" w:cs="Calibri"/>
                <w:sz w:val="28"/>
                <w:rPrChange w:author="PC" w:date="2023-03-31T11:41:00Z" w:id="9995">
                  <w:rPr>
                    <w:ins w:author="phetc" w:date="2023-02-13T15:44:00Z" w:id="9996"/>
                    <w:rFonts w:ascii="Calibri" w:hAnsi="Calibri" w:cs="Calibri"/>
                    <w:color w:val="000000"/>
                    <w:sz w:val="28"/>
                  </w:rPr>
                </w:rPrChange>
              </w:rPr>
            </w:pPr>
            <w:ins w:author="phetc" w:date="2023-02-13T15:44:00Z" w:id="9997">
              <w:r w:rsidRPr="00357A8D">
                <w:rPr>
                  <w:rFonts w:ascii="Calibri" w:hAnsi="Calibri" w:cs="Calibri"/>
                  <w:sz w:val="28"/>
                  <w:rPrChange w:author="PC" w:date="2023-03-31T11:41:00Z" w:id="9998">
                    <w:rPr>
                      <w:rFonts w:ascii="Calibri" w:hAnsi="Calibri" w:cs="Calibri"/>
                      <w:color w:val="000000"/>
                      <w:sz w:val="28"/>
                    </w:rPr>
                  </w:rPrChange>
                </w:rPr>
                <w:t> </w:t>
              </w:r>
              <w:r w:rsidRPr="00357A8D">
                <w:rPr>
                  <w:rFonts w:ascii="Wingdings 2" w:hAnsi="Wingdings 2" w:eastAsia="Wingdings 2" w:cs="Wingdings 2"/>
                  <w:sz w:val="28"/>
                  <w:rPrChange w:author="PC" w:date="2023-03-31T11:41:00Z" w:id="99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A91F2D" w14:textId="77777777">
            <w:pPr>
              <w:rPr>
                <w:ins w:author="phetc" w:date="2023-02-13T15:44:00Z" w:id="10000"/>
                <w:rFonts w:ascii="Calibri" w:hAnsi="Calibri" w:cs="Cordia New"/>
                <w:sz w:val="28"/>
                <w:rPrChange w:author="PC" w:date="2023-03-31T11:41:00Z" w:id="10001">
                  <w:rPr>
                    <w:ins w:author="phetc" w:date="2023-02-13T15:44:00Z" w:id="10002"/>
                    <w:rFonts w:ascii="Calibri" w:hAnsi="Calibri" w:cs="Cordia New"/>
                    <w:color w:val="000000"/>
                    <w:sz w:val="28"/>
                  </w:rPr>
                </w:rPrChange>
              </w:rPr>
            </w:pPr>
            <w:ins w:author="phetc" w:date="2023-02-13T15:44:00Z" w:id="10003">
              <w:r w:rsidRPr="00357A8D">
                <w:rPr>
                  <w:rFonts w:ascii="Calibri" w:hAnsi="Calibri" w:cs="Calibri"/>
                  <w:sz w:val="28"/>
                  <w:rPrChange w:author="PC" w:date="2023-03-31T11:41:00Z" w:id="100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1DB80B" w14:textId="77777777">
            <w:pPr>
              <w:rPr>
                <w:ins w:author="phetc" w:date="2023-02-13T15:44:00Z" w:id="10005"/>
                <w:rFonts w:ascii="Calibri" w:hAnsi="Calibri" w:cs="Calibri"/>
                <w:sz w:val="28"/>
                <w:rPrChange w:author="PC" w:date="2023-03-31T11:41:00Z" w:id="10006">
                  <w:rPr>
                    <w:ins w:author="phetc" w:date="2023-02-13T15:44:00Z" w:id="10007"/>
                    <w:rFonts w:ascii="Calibri" w:hAnsi="Calibri" w:cs="Calibri"/>
                    <w:color w:val="000000"/>
                    <w:sz w:val="28"/>
                  </w:rPr>
                </w:rPrChange>
              </w:rPr>
            </w:pPr>
            <w:ins w:author="phetc" w:date="2023-02-13T15:44:00Z" w:id="10008">
              <w:r w:rsidRPr="00357A8D">
                <w:rPr>
                  <w:rFonts w:ascii="Calibri" w:hAnsi="Calibri" w:cs="Calibri"/>
                  <w:sz w:val="28"/>
                  <w:rPrChange w:author="PC" w:date="2023-03-31T11:41:00Z" w:id="10009">
                    <w:rPr>
                      <w:rFonts w:ascii="Calibri" w:hAnsi="Calibri" w:cs="Calibri"/>
                      <w:color w:val="000000"/>
                      <w:sz w:val="28"/>
                    </w:rPr>
                  </w:rPrChange>
                </w:rPr>
                <w:t> </w:t>
              </w:r>
              <w:r w:rsidRPr="00357A8D">
                <w:rPr>
                  <w:rFonts w:ascii="Wingdings 2" w:hAnsi="Wingdings 2" w:eastAsia="Wingdings 2" w:cs="Wingdings 2"/>
                  <w:sz w:val="28"/>
                  <w:rPrChange w:author="PC" w:date="2023-03-31T11:41:00Z" w:id="100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2A6EC4" w14:textId="77777777">
            <w:pPr>
              <w:rPr>
                <w:ins w:author="phetc" w:date="2023-02-13T15:44:00Z" w:id="10011"/>
                <w:rFonts w:ascii="Calibri" w:hAnsi="Calibri" w:cs="Calibri"/>
                <w:sz w:val="28"/>
                <w:rPrChange w:author="PC" w:date="2023-03-31T11:41:00Z" w:id="10012">
                  <w:rPr>
                    <w:ins w:author="phetc" w:date="2023-02-13T15:44:00Z" w:id="10013"/>
                    <w:rFonts w:ascii="Calibri" w:hAnsi="Calibri" w:cs="Calibri"/>
                    <w:color w:val="000000"/>
                    <w:sz w:val="28"/>
                  </w:rPr>
                </w:rPrChange>
              </w:rPr>
            </w:pPr>
            <w:ins w:author="phetc" w:date="2023-02-13T15:44:00Z" w:id="10014">
              <w:r w:rsidRPr="00357A8D">
                <w:rPr>
                  <w:rFonts w:ascii="Calibri" w:hAnsi="Calibri" w:cs="Calibri"/>
                  <w:sz w:val="28"/>
                  <w:rPrChange w:author="PC" w:date="2023-03-31T11:41:00Z" w:id="1001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E816EB" w14:textId="77777777">
            <w:pPr>
              <w:rPr>
                <w:ins w:author="phetc" w:date="2023-02-13T15:44:00Z" w:id="10016"/>
                <w:rFonts w:ascii="Calibri" w:hAnsi="Calibri" w:cs="Calibri"/>
                <w:sz w:val="28"/>
                <w:rPrChange w:author="PC" w:date="2023-03-31T11:41:00Z" w:id="10017">
                  <w:rPr>
                    <w:ins w:author="phetc" w:date="2023-02-13T15:44:00Z" w:id="10018"/>
                    <w:rFonts w:ascii="Calibri" w:hAnsi="Calibri" w:cs="Calibri"/>
                    <w:color w:val="000000"/>
                    <w:sz w:val="28"/>
                  </w:rPr>
                </w:rPrChange>
              </w:rPr>
            </w:pPr>
            <w:ins w:author="phetc" w:date="2023-02-13T15:44:00Z" w:id="10019">
              <w:r w:rsidRPr="00357A8D">
                <w:rPr>
                  <w:rFonts w:ascii="Calibri" w:hAnsi="Calibri" w:cs="Calibri"/>
                  <w:sz w:val="28"/>
                  <w:rPrChange w:author="PC" w:date="2023-03-31T11:41:00Z" w:id="10020">
                    <w:rPr>
                      <w:rFonts w:ascii="Calibri" w:hAnsi="Calibri" w:cs="Calibri"/>
                      <w:color w:val="000000"/>
                      <w:sz w:val="28"/>
                    </w:rPr>
                  </w:rPrChange>
                </w:rPr>
                <w:t> </w:t>
              </w:r>
              <w:r w:rsidRPr="00357A8D">
                <w:rPr>
                  <w:rFonts w:ascii="Wingdings 2" w:hAnsi="Wingdings 2" w:eastAsia="Wingdings 2" w:cs="Wingdings 2"/>
                  <w:sz w:val="28"/>
                  <w:rPrChange w:author="PC" w:date="2023-03-31T11:41:00Z" w:id="100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C3F450" w14:textId="77777777">
            <w:pPr>
              <w:rPr>
                <w:ins w:author="phetc" w:date="2023-02-13T15:44:00Z" w:id="10022"/>
                <w:rFonts w:ascii="Calibri" w:hAnsi="Calibri" w:cs="Calibri"/>
                <w:sz w:val="28"/>
                <w:rPrChange w:author="PC" w:date="2023-03-31T11:41:00Z" w:id="10023">
                  <w:rPr>
                    <w:ins w:author="phetc" w:date="2023-02-13T15:44:00Z" w:id="10024"/>
                    <w:rFonts w:ascii="Calibri" w:hAnsi="Calibri" w:cs="Calibri"/>
                    <w:color w:val="000000"/>
                    <w:sz w:val="28"/>
                  </w:rPr>
                </w:rPrChange>
              </w:rPr>
            </w:pPr>
            <w:ins w:author="phetc" w:date="2023-02-13T15:44:00Z" w:id="10025">
              <w:r w:rsidRPr="00357A8D">
                <w:rPr>
                  <w:rFonts w:ascii="Calibri" w:hAnsi="Calibri" w:cs="Calibri"/>
                  <w:sz w:val="28"/>
                  <w:rPrChange w:author="PC" w:date="2023-03-31T11:41:00Z" w:id="10026">
                    <w:rPr>
                      <w:rFonts w:ascii="Calibri" w:hAnsi="Calibri" w:cs="Calibri"/>
                      <w:color w:val="000000"/>
                      <w:sz w:val="28"/>
                    </w:rPr>
                  </w:rPrChange>
                </w:rPr>
                <w:t> </w:t>
              </w:r>
              <w:r w:rsidRPr="00357A8D">
                <w:rPr>
                  <w:rFonts w:ascii="Wingdings 2" w:hAnsi="Wingdings 2" w:eastAsia="Wingdings 2" w:cs="Wingdings 2"/>
                  <w:sz w:val="28"/>
                  <w:rPrChange w:author="PC" w:date="2023-03-31T11:41:00Z" w:id="100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806AB8" w14:textId="77777777">
            <w:pPr>
              <w:rPr>
                <w:ins w:author="phetc" w:date="2023-02-13T15:44:00Z" w:id="10028"/>
                <w:rFonts w:ascii="Calibri" w:hAnsi="Calibri" w:cs="Calibri"/>
                <w:sz w:val="28"/>
                <w:rPrChange w:author="PC" w:date="2023-03-31T11:41:00Z" w:id="10029">
                  <w:rPr>
                    <w:ins w:author="phetc" w:date="2023-02-13T15:44:00Z" w:id="10030"/>
                    <w:rFonts w:ascii="Calibri" w:hAnsi="Calibri" w:cs="Calibri"/>
                    <w:color w:val="000000"/>
                    <w:sz w:val="28"/>
                  </w:rPr>
                </w:rPrChange>
              </w:rPr>
            </w:pPr>
            <w:ins w:author="phetc" w:date="2023-02-13T15:44:00Z" w:id="10031">
              <w:r w:rsidRPr="00357A8D">
                <w:rPr>
                  <w:rFonts w:ascii="Calibri" w:hAnsi="Calibri" w:cs="Calibri"/>
                  <w:sz w:val="28"/>
                  <w:rPrChange w:author="PC" w:date="2023-03-31T11:41:00Z" w:id="1003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8ADD87" w14:textId="77777777">
            <w:pPr>
              <w:rPr>
                <w:ins w:author="phetc" w:date="2023-02-13T15:44:00Z" w:id="10033"/>
                <w:rFonts w:ascii="Calibri" w:hAnsi="Calibri" w:cs="Calibri"/>
                <w:sz w:val="28"/>
                <w:rPrChange w:author="PC" w:date="2023-03-31T11:41:00Z" w:id="10034">
                  <w:rPr>
                    <w:ins w:author="phetc" w:date="2023-02-13T15:44:00Z" w:id="10035"/>
                    <w:rFonts w:ascii="Calibri" w:hAnsi="Calibri" w:cs="Calibri"/>
                    <w:color w:val="000000"/>
                    <w:sz w:val="28"/>
                  </w:rPr>
                </w:rPrChange>
              </w:rPr>
            </w:pPr>
            <w:ins w:author="phetc" w:date="2023-02-13T15:44:00Z" w:id="10036">
              <w:r w:rsidRPr="00357A8D">
                <w:rPr>
                  <w:rFonts w:ascii="Calibri" w:hAnsi="Calibri" w:cs="Calibri"/>
                  <w:sz w:val="28"/>
                  <w:rPrChange w:author="PC" w:date="2023-03-31T11:41:00Z" w:id="10037">
                    <w:rPr>
                      <w:rFonts w:ascii="Calibri" w:hAnsi="Calibri" w:cs="Calibri"/>
                      <w:color w:val="000000"/>
                      <w:sz w:val="28"/>
                    </w:rPr>
                  </w:rPrChange>
                </w:rPr>
                <w:t> </w:t>
              </w:r>
              <w:r w:rsidRPr="00357A8D">
                <w:rPr>
                  <w:rFonts w:ascii="Wingdings 2" w:hAnsi="Wingdings 2" w:eastAsia="Wingdings 2" w:cs="Wingdings 2"/>
                  <w:sz w:val="28"/>
                  <w:rPrChange w:author="PC" w:date="2023-03-31T11:41:00Z" w:id="100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613EDD" w14:textId="77777777">
            <w:pPr>
              <w:rPr>
                <w:ins w:author="phetc" w:date="2023-02-13T15:44:00Z" w:id="10039"/>
                <w:rFonts w:ascii="Calibri" w:hAnsi="Calibri" w:cs="Calibri"/>
                <w:sz w:val="28"/>
                <w:rPrChange w:author="PC" w:date="2023-03-31T11:41:00Z" w:id="10040">
                  <w:rPr>
                    <w:ins w:author="phetc" w:date="2023-02-13T15:44:00Z" w:id="10041"/>
                    <w:rFonts w:ascii="Calibri" w:hAnsi="Calibri" w:cs="Calibri"/>
                    <w:color w:val="000000"/>
                    <w:sz w:val="28"/>
                  </w:rPr>
                </w:rPrChange>
              </w:rPr>
            </w:pPr>
            <w:ins w:author="phetc" w:date="2023-02-13T15:44:00Z" w:id="10042">
              <w:r w:rsidRPr="00357A8D">
                <w:rPr>
                  <w:rFonts w:ascii="Calibri" w:hAnsi="Calibri" w:cs="Calibri"/>
                  <w:sz w:val="28"/>
                  <w:rPrChange w:author="PC" w:date="2023-03-31T11:41:00Z" w:id="10043">
                    <w:rPr>
                      <w:rFonts w:ascii="Calibri" w:hAnsi="Calibri" w:cs="Calibri"/>
                      <w:color w:val="000000"/>
                      <w:sz w:val="28"/>
                    </w:rPr>
                  </w:rPrChange>
                </w:rPr>
                <w:t> </w:t>
              </w:r>
            </w:ins>
          </w:p>
        </w:tc>
      </w:tr>
      <w:tr w:rsidRPr="00357A8D" w:rsidR="00567CE2" w:rsidTr="00277A61" w14:paraId="2E8EBF00" w14:textId="77777777">
        <w:trPr>
          <w:trHeight w:val="447"/>
          <w:ins w:author="phetc" w:date="2023-02-13T15:44:00Z" w:id="1004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F55DE96" w14:textId="77777777">
            <w:pPr>
              <w:contextualSpacing/>
              <w:rPr>
                <w:ins w:author="phetc" w:date="2023-02-13T15:44:00Z" w:id="10045"/>
                <w:rFonts w:ascii="TH Sarabun New" w:hAnsi="TH Sarabun New" w:cs="TH Sarabun New"/>
                <w:sz w:val="28"/>
              </w:rPr>
            </w:pPr>
            <w:ins w:author="phetc" w:date="2023-02-13T15:44:00Z" w:id="10046">
              <w:r w:rsidRPr="00357A8D">
                <w:rPr>
                  <w:rFonts w:ascii="TH Sarabun New" w:hAnsi="TH Sarabun New" w:cs="TH Sarabun New"/>
                  <w:sz w:val="28"/>
                  <w:cs/>
                </w:rPr>
                <w:t>ศ.</w:t>
              </w:r>
              <w:r w:rsidRPr="00357A8D">
                <w:rPr>
                  <w:rFonts w:ascii="TH Sarabun New" w:hAnsi="TH Sarabun New" w:cs="TH Sarabun New"/>
                  <w:sz w:val="28"/>
                </w:rPr>
                <w:t xml:space="preserve">542 </w:t>
              </w:r>
              <w:r w:rsidRPr="00357A8D">
                <w:rPr>
                  <w:rFonts w:ascii="TH Sarabun New" w:hAnsi="TH Sarabun New" w:cs="TH Sarabun New"/>
                  <w:sz w:val="28"/>
                  <w:cs/>
                </w:rPr>
                <w:t xml:space="preserve">เศรษฐศาสตร์สาธารณะ: ศึกษาเฉพาะเรื่อง 2                </w:t>
              </w:r>
            </w:ins>
          </w:p>
          <w:p w:rsidRPr="00357A8D" w:rsidR="00BD3F6C" w:rsidRDefault="00BD3F6C" w14:paraId="3C48ED12" w14:textId="77777777">
            <w:pPr>
              <w:rPr>
                <w:ins w:author="phetc" w:date="2023-02-13T15:44:00Z" w:id="10047"/>
                <w:rFonts w:ascii="Calibri" w:hAnsi="Calibri" w:cs="Calibri"/>
                <w:sz w:val="28"/>
                <w:rPrChange w:author="PC" w:date="2023-03-31T11:41:00Z" w:id="10048">
                  <w:rPr>
                    <w:ins w:author="phetc" w:date="2023-02-13T15:44:00Z" w:id="10049"/>
                    <w:rFonts w:ascii="Calibri" w:hAnsi="Calibri" w:cs="Calibri"/>
                    <w:color w:val="000000"/>
                    <w:sz w:val="28"/>
                  </w:rPr>
                </w:rPrChange>
              </w:rPr>
            </w:pPr>
            <w:ins w:author="phetc" w:date="2023-02-13T15:44:00Z" w:id="10050">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BB9771" w14:textId="77777777">
            <w:pPr>
              <w:rPr>
                <w:ins w:author="phetc" w:date="2023-02-13T15:44:00Z" w:id="10051"/>
                <w:rFonts w:ascii="Calibri" w:hAnsi="Calibri" w:cs="Calibri"/>
                <w:sz w:val="28"/>
                <w:rPrChange w:author="PC" w:date="2023-03-31T11:41:00Z" w:id="10052">
                  <w:rPr>
                    <w:ins w:author="phetc" w:date="2023-02-13T15:44:00Z" w:id="10053"/>
                    <w:rFonts w:ascii="Calibri" w:hAnsi="Calibri" w:cs="Calibri"/>
                    <w:color w:val="000000"/>
                    <w:sz w:val="28"/>
                  </w:rPr>
                </w:rPrChange>
              </w:rPr>
            </w:pPr>
            <w:ins w:author="phetc" w:date="2023-02-13T15:44:00Z" w:id="10054">
              <w:r w:rsidRPr="00357A8D">
                <w:rPr>
                  <w:rFonts w:ascii="Calibri" w:hAnsi="Calibri" w:cs="Calibri"/>
                  <w:sz w:val="28"/>
                  <w:rPrChange w:author="PC" w:date="2023-03-31T11:41:00Z" w:id="10055">
                    <w:rPr>
                      <w:rFonts w:ascii="Calibri" w:hAnsi="Calibri" w:cs="Calibri"/>
                      <w:color w:val="000000"/>
                      <w:sz w:val="28"/>
                    </w:rPr>
                  </w:rPrChange>
                </w:rPr>
                <w:t> </w:t>
              </w:r>
              <w:r w:rsidRPr="00357A8D">
                <w:rPr>
                  <w:rFonts w:ascii="Wingdings 2" w:hAnsi="Wingdings 2" w:eastAsia="Wingdings 2" w:cs="Wingdings 2"/>
                  <w:sz w:val="28"/>
                  <w:rPrChange w:author="PC" w:date="2023-03-31T11:41:00Z" w:id="100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ADA3F7" w14:textId="77777777">
            <w:pPr>
              <w:rPr>
                <w:ins w:author="phetc" w:date="2023-02-13T15:44:00Z" w:id="10057"/>
                <w:rFonts w:ascii="Calibri" w:hAnsi="Calibri" w:cs="Calibri"/>
                <w:sz w:val="28"/>
                <w:rPrChange w:author="PC" w:date="2023-03-31T11:41:00Z" w:id="10058">
                  <w:rPr>
                    <w:ins w:author="phetc" w:date="2023-02-13T15:44:00Z" w:id="10059"/>
                    <w:rFonts w:ascii="Calibri" w:hAnsi="Calibri" w:cs="Calibri"/>
                    <w:color w:val="000000"/>
                    <w:sz w:val="28"/>
                  </w:rPr>
                </w:rPrChange>
              </w:rPr>
            </w:pPr>
            <w:ins w:author="phetc" w:date="2023-02-13T15:44:00Z" w:id="10060">
              <w:r w:rsidRPr="00357A8D">
                <w:rPr>
                  <w:rFonts w:ascii="Calibri" w:hAnsi="Calibri" w:cs="Calibri"/>
                  <w:sz w:val="28"/>
                  <w:rPrChange w:author="PC" w:date="2023-03-31T11:41:00Z" w:id="10061">
                    <w:rPr>
                      <w:rFonts w:ascii="Calibri" w:hAnsi="Calibri" w:cs="Calibri"/>
                      <w:color w:val="000000"/>
                      <w:sz w:val="28"/>
                    </w:rPr>
                  </w:rPrChange>
                </w:rPr>
                <w:t> </w:t>
              </w:r>
              <w:r w:rsidRPr="00357A8D">
                <w:rPr>
                  <w:rFonts w:ascii="Wingdings 2" w:hAnsi="Wingdings 2" w:eastAsia="Wingdings 2" w:cs="Wingdings 2"/>
                  <w:sz w:val="28"/>
                  <w:rPrChange w:author="PC" w:date="2023-03-31T11:41:00Z" w:id="100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781360" w14:textId="77777777">
            <w:pPr>
              <w:rPr>
                <w:ins w:author="phetc" w:date="2023-02-13T15:44:00Z" w:id="10063"/>
                <w:rFonts w:ascii="Calibri" w:hAnsi="Calibri" w:cs="Calibri"/>
                <w:sz w:val="28"/>
                <w:rPrChange w:author="PC" w:date="2023-03-31T11:41:00Z" w:id="10064">
                  <w:rPr>
                    <w:ins w:author="phetc" w:date="2023-02-13T15:44:00Z" w:id="10065"/>
                    <w:rFonts w:ascii="Calibri" w:hAnsi="Calibri" w:cs="Calibri"/>
                    <w:color w:val="000000"/>
                    <w:sz w:val="28"/>
                  </w:rPr>
                </w:rPrChange>
              </w:rPr>
            </w:pPr>
            <w:ins w:author="phetc" w:date="2023-02-13T15:44:00Z" w:id="10066">
              <w:r w:rsidRPr="00357A8D">
                <w:rPr>
                  <w:rFonts w:ascii="Calibri" w:hAnsi="Calibri" w:cs="Calibri"/>
                  <w:sz w:val="28"/>
                  <w:rPrChange w:author="PC" w:date="2023-03-31T11:41:00Z" w:id="100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8BF8C9" w14:textId="77777777">
            <w:pPr>
              <w:rPr>
                <w:ins w:author="phetc" w:date="2023-02-13T15:44:00Z" w:id="10068"/>
                <w:rFonts w:ascii="Calibri" w:hAnsi="Calibri" w:cs="Calibri"/>
                <w:sz w:val="28"/>
                <w:rPrChange w:author="PC" w:date="2023-03-31T11:41:00Z" w:id="10069">
                  <w:rPr>
                    <w:ins w:author="phetc" w:date="2023-02-13T15:44:00Z" w:id="10070"/>
                    <w:rFonts w:ascii="Calibri" w:hAnsi="Calibri" w:cs="Calibri"/>
                    <w:color w:val="000000"/>
                    <w:sz w:val="28"/>
                  </w:rPr>
                </w:rPrChange>
              </w:rPr>
            </w:pPr>
            <w:ins w:author="phetc" w:date="2023-02-13T15:44:00Z" w:id="10071">
              <w:r w:rsidRPr="00357A8D">
                <w:rPr>
                  <w:rFonts w:ascii="Calibri" w:hAnsi="Calibri" w:cs="Calibri"/>
                  <w:sz w:val="28"/>
                  <w:rPrChange w:author="PC" w:date="2023-03-31T11:41:00Z" w:id="10072">
                    <w:rPr>
                      <w:rFonts w:ascii="Calibri" w:hAnsi="Calibri" w:cs="Calibri"/>
                      <w:color w:val="000000"/>
                      <w:sz w:val="28"/>
                    </w:rPr>
                  </w:rPrChange>
                </w:rPr>
                <w:t> </w:t>
              </w:r>
              <w:r w:rsidRPr="00357A8D">
                <w:rPr>
                  <w:rFonts w:ascii="Wingdings 2" w:hAnsi="Wingdings 2" w:eastAsia="Wingdings 2" w:cs="Wingdings 2"/>
                  <w:sz w:val="28"/>
                  <w:rPrChange w:author="PC" w:date="2023-03-31T11:41:00Z" w:id="100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D3DF41" w14:textId="77777777">
            <w:pPr>
              <w:rPr>
                <w:ins w:author="phetc" w:date="2023-02-13T15:44:00Z" w:id="10074"/>
                <w:rFonts w:ascii="Calibri" w:hAnsi="Calibri" w:cs="Calibri"/>
                <w:sz w:val="28"/>
                <w:rPrChange w:author="PC" w:date="2023-03-31T11:41:00Z" w:id="10075">
                  <w:rPr>
                    <w:ins w:author="phetc" w:date="2023-02-13T15:44:00Z" w:id="10076"/>
                    <w:rFonts w:ascii="Calibri" w:hAnsi="Calibri" w:cs="Calibri"/>
                    <w:color w:val="000000"/>
                    <w:sz w:val="28"/>
                  </w:rPr>
                </w:rPrChange>
              </w:rPr>
            </w:pPr>
            <w:ins w:author="phetc" w:date="2023-02-13T15:44:00Z" w:id="10077">
              <w:r w:rsidRPr="00357A8D">
                <w:rPr>
                  <w:rFonts w:ascii="Calibri" w:hAnsi="Calibri" w:cs="Calibri"/>
                  <w:sz w:val="28"/>
                  <w:rPrChange w:author="PC" w:date="2023-03-31T11:41:00Z" w:id="10078">
                    <w:rPr>
                      <w:rFonts w:ascii="Calibri" w:hAnsi="Calibri" w:cs="Calibri"/>
                      <w:color w:val="000000"/>
                      <w:sz w:val="28"/>
                    </w:rPr>
                  </w:rPrChange>
                </w:rPr>
                <w:t> </w:t>
              </w:r>
              <w:r w:rsidRPr="00357A8D">
                <w:rPr>
                  <w:rFonts w:ascii="Wingdings 2" w:hAnsi="Wingdings 2" w:eastAsia="Wingdings 2" w:cs="Wingdings 2"/>
                  <w:sz w:val="28"/>
                  <w:rPrChange w:author="PC" w:date="2023-03-31T11:41:00Z" w:id="100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28AF36" w14:textId="77777777">
            <w:pPr>
              <w:rPr>
                <w:ins w:author="phetc" w:date="2023-02-13T15:44:00Z" w:id="10080"/>
                <w:rFonts w:ascii="Calibri" w:hAnsi="Calibri" w:cs="Calibri"/>
                <w:sz w:val="28"/>
                <w:rPrChange w:author="PC" w:date="2023-03-31T11:41:00Z" w:id="10081">
                  <w:rPr>
                    <w:ins w:author="phetc" w:date="2023-02-13T15:44:00Z" w:id="10082"/>
                    <w:rFonts w:ascii="Calibri" w:hAnsi="Calibri" w:cs="Calibri"/>
                    <w:color w:val="000000"/>
                    <w:sz w:val="28"/>
                  </w:rPr>
                </w:rPrChange>
              </w:rPr>
            </w:pPr>
            <w:ins w:author="phetc" w:date="2023-02-13T15:44:00Z" w:id="10083">
              <w:r w:rsidRPr="00357A8D">
                <w:rPr>
                  <w:rFonts w:ascii="Calibri" w:hAnsi="Calibri" w:cs="Calibri"/>
                  <w:sz w:val="28"/>
                  <w:rPrChange w:author="PC" w:date="2023-03-31T11:41:00Z" w:id="10084">
                    <w:rPr>
                      <w:rFonts w:ascii="Calibri" w:hAnsi="Calibri" w:cs="Calibri"/>
                      <w:color w:val="000000"/>
                      <w:sz w:val="28"/>
                    </w:rPr>
                  </w:rPrChange>
                </w:rPr>
                <w:t> </w:t>
              </w:r>
              <w:r w:rsidRPr="00357A8D">
                <w:rPr>
                  <w:rFonts w:ascii="Wingdings 2" w:hAnsi="Wingdings 2" w:eastAsia="Wingdings 2" w:cs="Wingdings 2"/>
                  <w:sz w:val="28"/>
                  <w:rPrChange w:author="PC" w:date="2023-03-31T11:41:00Z" w:id="100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D661FE" w14:textId="77777777">
            <w:pPr>
              <w:rPr>
                <w:ins w:author="phetc" w:date="2023-02-13T15:44:00Z" w:id="10086"/>
                <w:rFonts w:ascii="Calibri" w:hAnsi="Calibri" w:cs="Calibri"/>
                <w:sz w:val="28"/>
                <w:rPrChange w:author="PC" w:date="2023-03-31T11:41:00Z" w:id="10087">
                  <w:rPr>
                    <w:ins w:author="phetc" w:date="2023-02-13T15:44:00Z" w:id="10088"/>
                    <w:rFonts w:ascii="Calibri" w:hAnsi="Calibri" w:cs="Calibri"/>
                    <w:color w:val="000000"/>
                    <w:sz w:val="28"/>
                  </w:rPr>
                </w:rPrChange>
              </w:rPr>
            </w:pPr>
            <w:ins w:author="phetc" w:date="2023-02-13T15:44:00Z" w:id="10089">
              <w:r w:rsidRPr="00357A8D">
                <w:rPr>
                  <w:rFonts w:ascii="Calibri" w:hAnsi="Calibri" w:cs="Calibri"/>
                  <w:sz w:val="28"/>
                  <w:rPrChange w:author="PC" w:date="2023-03-31T11:41:00Z" w:id="1009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7A09AA" w14:textId="77777777">
            <w:pPr>
              <w:rPr>
                <w:ins w:author="phetc" w:date="2023-02-13T15:44:00Z" w:id="10091"/>
                <w:rFonts w:ascii="Calibri" w:hAnsi="Calibri" w:cs="Calibri"/>
                <w:sz w:val="28"/>
                <w:rPrChange w:author="PC" w:date="2023-03-31T11:41:00Z" w:id="10092">
                  <w:rPr>
                    <w:ins w:author="phetc" w:date="2023-02-13T15:44:00Z" w:id="10093"/>
                    <w:rFonts w:ascii="Calibri" w:hAnsi="Calibri" w:cs="Calibri"/>
                    <w:color w:val="000000"/>
                    <w:sz w:val="28"/>
                  </w:rPr>
                </w:rPrChange>
              </w:rPr>
            </w:pPr>
            <w:ins w:author="phetc" w:date="2023-02-13T15:44:00Z" w:id="10094">
              <w:r w:rsidRPr="00357A8D">
                <w:rPr>
                  <w:rFonts w:ascii="Calibri" w:hAnsi="Calibri" w:cs="Calibri"/>
                  <w:sz w:val="28"/>
                  <w:rPrChange w:author="PC" w:date="2023-03-31T11:41:00Z" w:id="10095">
                    <w:rPr>
                      <w:rFonts w:ascii="Calibri" w:hAnsi="Calibri" w:cs="Calibri"/>
                      <w:color w:val="000000"/>
                      <w:sz w:val="28"/>
                    </w:rPr>
                  </w:rPrChange>
                </w:rPr>
                <w:t> </w:t>
              </w:r>
              <w:r w:rsidRPr="00357A8D">
                <w:rPr>
                  <w:rFonts w:ascii="Wingdings 2" w:hAnsi="Wingdings 2" w:eastAsia="Wingdings 2" w:cs="Wingdings 2"/>
                  <w:sz w:val="28"/>
                  <w:rPrChange w:author="PC" w:date="2023-03-31T11:41:00Z" w:id="1009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D1A809" w14:textId="77777777">
            <w:pPr>
              <w:rPr>
                <w:ins w:author="phetc" w:date="2023-02-13T15:44:00Z" w:id="10097"/>
                <w:rFonts w:ascii="Calibri" w:hAnsi="Calibri" w:cs="Calibri"/>
                <w:sz w:val="28"/>
                <w:rPrChange w:author="PC" w:date="2023-03-31T11:41:00Z" w:id="10098">
                  <w:rPr>
                    <w:ins w:author="phetc" w:date="2023-02-13T15:44:00Z" w:id="10099"/>
                    <w:rFonts w:ascii="Calibri" w:hAnsi="Calibri" w:cs="Calibri"/>
                    <w:color w:val="000000"/>
                    <w:sz w:val="28"/>
                  </w:rPr>
                </w:rPrChange>
              </w:rPr>
            </w:pPr>
            <w:ins w:author="phetc" w:date="2023-02-13T15:44:00Z" w:id="10100">
              <w:r w:rsidRPr="00357A8D">
                <w:rPr>
                  <w:rFonts w:ascii="Calibri" w:hAnsi="Calibri" w:cs="Calibri"/>
                  <w:sz w:val="28"/>
                  <w:rPrChange w:author="PC" w:date="2023-03-31T11:41:00Z" w:id="1010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281C9D" w14:textId="77777777">
            <w:pPr>
              <w:rPr>
                <w:ins w:author="phetc" w:date="2023-02-13T15:44:00Z" w:id="10102"/>
                <w:rFonts w:ascii="Calibri" w:hAnsi="Calibri" w:cs="Calibri"/>
                <w:sz w:val="28"/>
                <w:rPrChange w:author="PC" w:date="2023-03-31T11:41:00Z" w:id="10103">
                  <w:rPr>
                    <w:ins w:author="phetc" w:date="2023-02-13T15:44:00Z" w:id="10104"/>
                    <w:rFonts w:ascii="Calibri" w:hAnsi="Calibri" w:cs="Calibri"/>
                    <w:color w:val="000000"/>
                    <w:sz w:val="28"/>
                  </w:rPr>
                </w:rPrChange>
              </w:rPr>
            </w:pPr>
            <w:ins w:author="phetc" w:date="2023-02-13T15:44:00Z" w:id="10105">
              <w:r w:rsidRPr="00357A8D">
                <w:rPr>
                  <w:rFonts w:ascii="Calibri" w:hAnsi="Calibri" w:cs="Calibri"/>
                  <w:sz w:val="28"/>
                  <w:rPrChange w:author="PC" w:date="2023-03-31T11:41:00Z" w:id="10106">
                    <w:rPr>
                      <w:rFonts w:ascii="Calibri" w:hAnsi="Calibri" w:cs="Calibri"/>
                      <w:color w:val="000000"/>
                      <w:sz w:val="28"/>
                    </w:rPr>
                  </w:rPrChange>
                </w:rPr>
                <w:t> </w:t>
              </w:r>
              <w:r w:rsidRPr="00357A8D">
                <w:rPr>
                  <w:rFonts w:ascii="Wingdings 2" w:hAnsi="Wingdings 2" w:eastAsia="Wingdings 2" w:cs="Wingdings 2"/>
                  <w:sz w:val="28"/>
                  <w:rPrChange w:author="PC" w:date="2023-03-31T11:41:00Z" w:id="101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DE877B" w14:textId="77777777">
            <w:pPr>
              <w:rPr>
                <w:ins w:author="phetc" w:date="2023-02-13T15:44:00Z" w:id="10108"/>
                <w:rFonts w:ascii="Calibri" w:hAnsi="Calibri" w:cs="Calibri"/>
                <w:sz w:val="28"/>
                <w:rPrChange w:author="PC" w:date="2023-03-31T11:41:00Z" w:id="10109">
                  <w:rPr>
                    <w:ins w:author="phetc" w:date="2023-02-13T15:44:00Z" w:id="10110"/>
                    <w:rFonts w:ascii="Calibri" w:hAnsi="Calibri" w:cs="Calibri"/>
                    <w:color w:val="000000"/>
                    <w:sz w:val="28"/>
                  </w:rPr>
                </w:rPrChange>
              </w:rPr>
            </w:pPr>
            <w:ins w:author="phetc" w:date="2023-02-13T15:44:00Z" w:id="10111">
              <w:r w:rsidRPr="00357A8D">
                <w:rPr>
                  <w:rFonts w:ascii="Calibri" w:hAnsi="Calibri" w:cs="Calibri"/>
                  <w:sz w:val="28"/>
                  <w:rPrChange w:author="PC" w:date="2023-03-31T11:41:00Z" w:id="1011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00485C" w14:textId="77777777">
            <w:pPr>
              <w:rPr>
                <w:ins w:author="phetc" w:date="2023-02-13T15:44:00Z" w:id="10113"/>
                <w:rFonts w:ascii="Calibri" w:hAnsi="Calibri" w:cs="Calibri"/>
                <w:sz w:val="28"/>
                <w:rPrChange w:author="PC" w:date="2023-03-31T11:41:00Z" w:id="10114">
                  <w:rPr>
                    <w:ins w:author="phetc" w:date="2023-02-13T15:44:00Z" w:id="10115"/>
                    <w:rFonts w:ascii="Calibri" w:hAnsi="Calibri" w:cs="Calibri"/>
                    <w:color w:val="000000"/>
                    <w:sz w:val="28"/>
                  </w:rPr>
                </w:rPrChange>
              </w:rPr>
            </w:pPr>
            <w:ins w:author="phetc" w:date="2023-02-13T15:44:00Z" w:id="10116">
              <w:r w:rsidRPr="00357A8D">
                <w:rPr>
                  <w:rFonts w:ascii="Calibri" w:hAnsi="Calibri" w:cs="Calibri"/>
                  <w:sz w:val="28"/>
                  <w:rPrChange w:author="PC" w:date="2023-03-31T11:41:00Z" w:id="10117">
                    <w:rPr>
                      <w:rFonts w:ascii="Calibri" w:hAnsi="Calibri" w:cs="Calibri"/>
                      <w:color w:val="000000"/>
                      <w:sz w:val="28"/>
                    </w:rPr>
                  </w:rPrChange>
                </w:rPr>
                <w:t> </w:t>
              </w:r>
              <w:r w:rsidRPr="00357A8D">
                <w:rPr>
                  <w:rFonts w:ascii="Wingdings 2" w:hAnsi="Wingdings 2" w:eastAsia="Wingdings 2" w:cs="Wingdings 2"/>
                  <w:sz w:val="28"/>
                  <w:rPrChange w:author="PC" w:date="2023-03-31T11:41:00Z" w:id="101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E4C09F" w14:textId="77777777">
            <w:pPr>
              <w:rPr>
                <w:ins w:author="phetc" w:date="2023-02-13T15:44:00Z" w:id="10119"/>
                <w:rFonts w:ascii="Calibri" w:hAnsi="Calibri" w:cs="Calibri"/>
                <w:sz w:val="28"/>
                <w:rPrChange w:author="PC" w:date="2023-03-31T11:41:00Z" w:id="10120">
                  <w:rPr>
                    <w:ins w:author="phetc" w:date="2023-02-13T15:44:00Z" w:id="10121"/>
                    <w:rFonts w:ascii="Calibri" w:hAnsi="Calibri" w:cs="Calibri"/>
                    <w:color w:val="000000"/>
                    <w:sz w:val="28"/>
                  </w:rPr>
                </w:rPrChange>
              </w:rPr>
            </w:pPr>
            <w:ins w:author="phetc" w:date="2023-02-13T15:44:00Z" w:id="10122">
              <w:r w:rsidRPr="00357A8D">
                <w:rPr>
                  <w:rFonts w:ascii="Calibri" w:hAnsi="Calibri" w:cs="Calibri"/>
                  <w:sz w:val="28"/>
                  <w:rPrChange w:author="PC" w:date="2023-03-31T11:41:00Z" w:id="10123">
                    <w:rPr>
                      <w:rFonts w:ascii="Calibri" w:hAnsi="Calibri" w:cs="Calibri"/>
                      <w:color w:val="000000"/>
                      <w:sz w:val="28"/>
                    </w:rPr>
                  </w:rPrChange>
                </w:rPr>
                <w:t> </w:t>
              </w:r>
              <w:r w:rsidRPr="00357A8D">
                <w:rPr>
                  <w:rFonts w:ascii="Wingdings 2" w:hAnsi="Wingdings 2" w:eastAsia="Wingdings 2" w:cs="Wingdings 2"/>
                  <w:sz w:val="28"/>
                  <w:rPrChange w:author="PC" w:date="2023-03-31T11:41:00Z" w:id="101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BE6D60" w14:textId="77777777">
            <w:pPr>
              <w:rPr>
                <w:ins w:author="phetc" w:date="2023-02-13T15:44:00Z" w:id="10125"/>
                <w:rFonts w:ascii="Calibri" w:hAnsi="Calibri" w:cs="Calibri"/>
                <w:sz w:val="28"/>
                <w:rPrChange w:author="PC" w:date="2023-03-31T11:41:00Z" w:id="10126">
                  <w:rPr>
                    <w:ins w:author="phetc" w:date="2023-02-13T15:44:00Z" w:id="10127"/>
                    <w:rFonts w:ascii="Calibri" w:hAnsi="Calibri" w:cs="Calibri"/>
                    <w:color w:val="000000"/>
                    <w:sz w:val="28"/>
                  </w:rPr>
                </w:rPrChange>
              </w:rPr>
            </w:pPr>
            <w:ins w:author="phetc" w:date="2023-02-13T15:44:00Z" w:id="10128">
              <w:r w:rsidRPr="00357A8D">
                <w:rPr>
                  <w:rFonts w:ascii="Calibri" w:hAnsi="Calibri" w:cs="Calibri"/>
                  <w:sz w:val="28"/>
                  <w:rPrChange w:author="PC" w:date="2023-03-31T11:41:00Z" w:id="101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76DF01" w14:textId="77777777">
            <w:pPr>
              <w:rPr>
                <w:ins w:author="phetc" w:date="2023-02-13T15:44:00Z" w:id="10130"/>
                <w:rFonts w:ascii="Calibri" w:hAnsi="Calibri" w:cs="Calibri"/>
                <w:sz w:val="28"/>
                <w:rPrChange w:author="PC" w:date="2023-03-31T11:41:00Z" w:id="10131">
                  <w:rPr>
                    <w:ins w:author="phetc" w:date="2023-02-13T15:44:00Z" w:id="10132"/>
                    <w:rFonts w:ascii="Calibri" w:hAnsi="Calibri" w:cs="Calibri"/>
                    <w:color w:val="000000"/>
                    <w:sz w:val="28"/>
                  </w:rPr>
                </w:rPrChange>
              </w:rPr>
            </w:pPr>
            <w:ins w:author="phetc" w:date="2023-02-13T15:44:00Z" w:id="10133">
              <w:r w:rsidRPr="00357A8D">
                <w:rPr>
                  <w:rFonts w:ascii="Calibri" w:hAnsi="Calibri" w:cs="Calibri"/>
                  <w:sz w:val="28"/>
                  <w:rPrChange w:author="PC" w:date="2023-03-31T11:41:00Z" w:id="10134">
                    <w:rPr>
                      <w:rFonts w:ascii="Calibri" w:hAnsi="Calibri" w:cs="Calibri"/>
                      <w:color w:val="000000"/>
                      <w:sz w:val="28"/>
                    </w:rPr>
                  </w:rPrChange>
                </w:rPr>
                <w:t> </w:t>
              </w:r>
              <w:r w:rsidRPr="00357A8D">
                <w:rPr>
                  <w:rFonts w:ascii="Wingdings 2" w:hAnsi="Wingdings 2" w:eastAsia="Wingdings 2" w:cs="Wingdings 2"/>
                  <w:sz w:val="28"/>
                  <w:rPrChange w:author="PC" w:date="2023-03-31T11:41:00Z" w:id="101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560F1F" w14:textId="77777777">
            <w:pPr>
              <w:rPr>
                <w:ins w:author="phetc" w:date="2023-02-13T15:44:00Z" w:id="10136"/>
                <w:rFonts w:ascii="Calibri" w:hAnsi="Calibri" w:cs="Calibri"/>
                <w:sz w:val="28"/>
                <w:rPrChange w:author="PC" w:date="2023-03-31T11:41:00Z" w:id="10137">
                  <w:rPr>
                    <w:ins w:author="phetc" w:date="2023-02-13T15:44:00Z" w:id="10138"/>
                    <w:rFonts w:ascii="Calibri" w:hAnsi="Calibri" w:cs="Calibri"/>
                    <w:color w:val="000000"/>
                    <w:sz w:val="28"/>
                  </w:rPr>
                </w:rPrChange>
              </w:rPr>
            </w:pPr>
            <w:ins w:author="phetc" w:date="2023-02-13T15:44:00Z" w:id="10139">
              <w:r w:rsidRPr="00357A8D">
                <w:rPr>
                  <w:rFonts w:ascii="Calibri" w:hAnsi="Calibri" w:cs="Calibri"/>
                  <w:sz w:val="28"/>
                  <w:rPrChange w:author="PC" w:date="2023-03-31T11:41:00Z" w:id="10140">
                    <w:rPr>
                      <w:rFonts w:ascii="Calibri" w:hAnsi="Calibri" w:cs="Calibri"/>
                      <w:color w:val="000000"/>
                      <w:sz w:val="28"/>
                    </w:rPr>
                  </w:rPrChange>
                </w:rPr>
                <w:t> </w:t>
              </w:r>
            </w:ins>
          </w:p>
        </w:tc>
      </w:tr>
      <w:tr w:rsidRPr="00357A8D" w:rsidR="00567CE2" w:rsidTr="00277A61" w14:paraId="1EF2636A" w14:textId="77777777">
        <w:trPr>
          <w:trHeight w:val="430"/>
          <w:ins w:author="phetc" w:date="2023-02-13T15:44:00Z" w:id="1014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5423952" w14:textId="77777777">
            <w:pPr>
              <w:rPr>
                <w:ins w:author="phetc" w:date="2023-02-13T15:44:00Z" w:id="10142"/>
                <w:rFonts w:ascii="Calibri" w:hAnsi="Calibri" w:cs="Calibri"/>
                <w:sz w:val="28"/>
                <w:rPrChange w:author="PC" w:date="2023-03-31T11:41:00Z" w:id="10143">
                  <w:rPr>
                    <w:ins w:author="phetc" w:date="2023-02-13T15:44:00Z" w:id="10144"/>
                    <w:rFonts w:ascii="Calibri" w:hAnsi="Calibri" w:cs="Calibri"/>
                    <w:color w:val="000000"/>
                    <w:sz w:val="28"/>
                  </w:rPr>
                </w:rPrChange>
              </w:rPr>
            </w:pPr>
            <w:ins w:author="phetc" w:date="2023-02-13T15:44:00Z" w:id="10145">
              <w:r w:rsidRPr="00357A8D">
                <w:rPr>
                  <w:rFonts w:ascii="TH Sarabun New" w:hAnsi="TH Sarabun New" w:cs="TH Sarabun New"/>
                  <w:b/>
                  <w:bCs/>
                  <w:sz w:val="28"/>
                  <w:u w:val="single"/>
                  <w:cs/>
                </w:rPr>
                <w:t>หมวดเศรษฐศาสตร์ระหว่างประเทศ (หมวด 5)</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9DBBDB" w14:textId="77777777">
            <w:pPr>
              <w:rPr>
                <w:ins w:author="phetc" w:date="2023-02-13T15:44:00Z" w:id="10146"/>
                <w:rFonts w:ascii="Calibri" w:hAnsi="Calibri" w:cs="Calibri"/>
                <w:sz w:val="28"/>
                <w:rPrChange w:author="PC" w:date="2023-03-31T11:41:00Z" w:id="10147">
                  <w:rPr>
                    <w:ins w:author="phetc" w:date="2023-02-13T15:44:00Z" w:id="10148"/>
                    <w:rFonts w:ascii="Calibri" w:hAnsi="Calibri" w:cs="Calibri"/>
                    <w:color w:val="000000"/>
                    <w:sz w:val="28"/>
                  </w:rPr>
                </w:rPrChange>
              </w:rPr>
            </w:pPr>
            <w:ins w:author="phetc" w:date="2023-02-13T15:44:00Z" w:id="10149">
              <w:r w:rsidRPr="00357A8D">
                <w:rPr>
                  <w:rFonts w:ascii="Calibri" w:hAnsi="Calibri" w:cs="Calibri"/>
                  <w:sz w:val="28"/>
                  <w:rPrChange w:author="PC" w:date="2023-03-31T11:41:00Z" w:id="1015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3C9BD2" w14:textId="77777777">
            <w:pPr>
              <w:rPr>
                <w:ins w:author="phetc" w:date="2023-02-13T15:44:00Z" w:id="10151"/>
                <w:rFonts w:ascii="Calibri" w:hAnsi="Calibri" w:cs="Calibri"/>
                <w:sz w:val="28"/>
                <w:rPrChange w:author="PC" w:date="2023-03-31T11:41:00Z" w:id="10152">
                  <w:rPr>
                    <w:ins w:author="phetc" w:date="2023-02-13T15:44:00Z" w:id="10153"/>
                    <w:rFonts w:ascii="Calibri" w:hAnsi="Calibri" w:cs="Calibri"/>
                    <w:color w:val="000000"/>
                    <w:sz w:val="28"/>
                  </w:rPr>
                </w:rPrChange>
              </w:rPr>
            </w:pPr>
            <w:ins w:author="phetc" w:date="2023-02-13T15:44:00Z" w:id="10154">
              <w:r w:rsidRPr="00357A8D">
                <w:rPr>
                  <w:rFonts w:ascii="Calibri" w:hAnsi="Calibri" w:cs="Calibri"/>
                  <w:sz w:val="28"/>
                  <w:rPrChange w:author="PC" w:date="2023-03-31T11:41:00Z" w:id="1015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32AA45" w14:textId="77777777">
            <w:pPr>
              <w:rPr>
                <w:ins w:author="phetc" w:date="2023-02-13T15:44:00Z" w:id="10156"/>
                <w:rFonts w:ascii="Calibri" w:hAnsi="Calibri" w:cs="Calibri"/>
                <w:sz w:val="28"/>
                <w:rPrChange w:author="PC" w:date="2023-03-31T11:41:00Z" w:id="10157">
                  <w:rPr>
                    <w:ins w:author="phetc" w:date="2023-02-13T15:44:00Z" w:id="10158"/>
                    <w:rFonts w:ascii="Calibri" w:hAnsi="Calibri" w:cs="Calibri"/>
                    <w:color w:val="000000"/>
                    <w:sz w:val="28"/>
                  </w:rPr>
                </w:rPrChange>
              </w:rPr>
            </w:pPr>
            <w:ins w:author="phetc" w:date="2023-02-13T15:44:00Z" w:id="10159">
              <w:r w:rsidRPr="00357A8D">
                <w:rPr>
                  <w:rFonts w:ascii="Calibri" w:hAnsi="Calibri" w:cs="Calibri"/>
                  <w:sz w:val="28"/>
                  <w:rPrChange w:author="PC" w:date="2023-03-31T11:41:00Z" w:id="1016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BAF0E2" w14:textId="77777777">
            <w:pPr>
              <w:rPr>
                <w:ins w:author="phetc" w:date="2023-02-13T15:44:00Z" w:id="10161"/>
                <w:rFonts w:ascii="Calibri" w:hAnsi="Calibri" w:cs="Calibri"/>
                <w:sz w:val="28"/>
                <w:rPrChange w:author="PC" w:date="2023-03-31T11:41:00Z" w:id="10162">
                  <w:rPr>
                    <w:ins w:author="phetc" w:date="2023-02-13T15:44:00Z" w:id="10163"/>
                    <w:rFonts w:ascii="Calibri" w:hAnsi="Calibri" w:cs="Calibri"/>
                    <w:color w:val="000000"/>
                    <w:sz w:val="28"/>
                  </w:rPr>
                </w:rPrChange>
              </w:rPr>
            </w:pPr>
            <w:ins w:author="phetc" w:date="2023-02-13T15:44:00Z" w:id="10164">
              <w:r w:rsidRPr="00357A8D">
                <w:rPr>
                  <w:rFonts w:ascii="Calibri" w:hAnsi="Calibri" w:cs="Calibri"/>
                  <w:sz w:val="28"/>
                  <w:rPrChange w:author="PC" w:date="2023-03-31T11:41:00Z" w:id="101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B7E371" w14:textId="77777777">
            <w:pPr>
              <w:rPr>
                <w:ins w:author="phetc" w:date="2023-02-13T15:44:00Z" w:id="10166"/>
                <w:rFonts w:ascii="Calibri" w:hAnsi="Calibri" w:cs="Calibri"/>
                <w:sz w:val="28"/>
                <w:rPrChange w:author="PC" w:date="2023-03-31T11:41:00Z" w:id="10167">
                  <w:rPr>
                    <w:ins w:author="phetc" w:date="2023-02-13T15:44:00Z" w:id="10168"/>
                    <w:rFonts w:ascii="Calibri" w:hAnsi="Calibri" w:cs="Calibri"/>
                    <w:color w:val="000000"/>
                    <w:sz w:val="28"/>
                  </w:rPr>
                </w:rPrChange>
              </w:rPr>
            </w:pPr>
            <w:ins w:author="phetc" w:date="2023-02-13T15:44:00Z" w:id="10169">
              <w:r w:rsidRPr="00357A8D">
                <w:rPr>
                  <w:rFonts w:ascii="Calibri" w:hAnsi="Calibri" w:cs="Calibri"/>
                  <w:sz w:val="28"/>
                  <w:rPrChange w:author="PC" w:date="2023-03-31T11:41:00Z" w:id="101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9D61FC" w14:textId="77777777">
            <w:pPr>
              <w:rPr>
                <w:ins w:author="phetc" w:date="2023-02-13T15:44:00Z" w:id="10171"/>
                <w:rFonts w:ascii="Calibri" w:hAnsi="Calibri" w:cs="Calibri"/>
                <w:sz w:val="28"/>
                <w:rPrChange w:author="PC" w:date="2023-03-31T11:41:00Z" w:id="10172">
                  <w:rPr>
                    <w:ins w:author="phetc" w:date="2023-02-13T15:44:00Z" w:id="10173"/>
                    <w:rFonts w:ascii="Calibri" w:hAnsi="Calibri" w:cs="Calibri"/>
                    <w:color w:val="000000"/>
                    <w:sz w:val="28"/>
                  </w:rPr>
                </w:rPrChange>
              </w:rPr>
            </w:pPr>
            <w:ins w:author="phetc" w:date="2023-02-13T15:44:00Z" w:id="10174">
              <w:r w:rsidRPr="00357A8D">
                <w:rPr>
                  <w:rFonts w:ascii="Calibri" w:hAnsi="Calibri" w:cs="Calibri"/>
                  <w:sz w:val="28"/>
                  <w:rPrChange w:author="PC" w:date="2023-03-31T11:41:00Z" w:id="1017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C4C4CF" w14:textId="77777777">
            <w:pPr>
              <w:rPr>
                <w:ins w:author="phetc" w:date="2023-02-13T15:44:00Z" w:id="10176"/>
                <w:rFonts w:ascii="Calibri" w:hAnsi="Calibri" w:cs="Calibri"/>
                <w:sz w:val="28"/>
                <w:rPrChange w:author="PC" w:date="2023-03-31T11:41:00Z" w:id="10177">
                  <w:rPr>
                    <w:ins w:author="phetc" w:date="2023-02-13T15:44:00Z" w:id="10178"/>
                    <w:rFonts w:ascii="Calibri" w:hAnsi="Calibri" w:cs="Calibri"/>
                    <w:color w:val="000000"/>
                    <w:sz w:val="28"/>
                  </w:rPr>
                </w:rPrChange>
              </w:rPr>
            </w:pPr>
            <w:ins w:author="phetc" w:date="2023-02-13T15:44:00Z" w:id="10179">
              <w:r w:rsidRPr="00357A8D">
                <w:rPr>
                  <w:rFonts w:ascii="Calibri" w:hAnsi="Calibri" w:cs="Calibri"/>
                  <w:sz w:val="28"/>
                  <w:rPrChange w:author="PC" w:date="2023-03-31T11:41:00Z" w:id="1018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BEFEE3" w14:textId="77777777">
            <w:pPr>
              <w:rPr>
                <w:ins w:author="phetc" w:date="2023-02-13T15:44:00Z" w:id="10181"/>
                <w:rFonts w:ascii="Calibri" w:hAnsi="Calibri" w:cs="Calibri"/>
                <w:sz w:val="28"/>
                <w:rPrChange w:author="PC" w:date="2023-03-31T11:41:00Z" w:id="10182">
                  <w:rPr>
                    <w:ins w:author="phetc" w:date="2023-02-13T15:44:00Z" w:id="10183"/>
                    <w:rFonts w:ascii="Calibri" w:hAnsi="Calibri" w:cs="Calibri"/>
                    <w:color w:val="000000"/>
                    <w:sz w:val="28"/>
                  </w:rPr>
                </w:rPrChange>
              </w:rPr>
            </w:pPr>
            <w:ins w:author="phetc" w:date="2023-02-13T15:44:00Z" w:id="10184">
              <w:r w:rsidRPr="00357A8D">
                <w:rPr>
                  <w:rFonts w:ascii="Calibri" w:hAnsi="Calibri" w:cs="Calibri"/>
                  <w:sz w:val="28"/>
                  <w:rPrChange w:author="PC" w:date="2023-03-31T11:41:00Z" w:id="101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44FB17" w14:textId="77777777">
            <w:pPr>
              <w:rPr>
                <w:ins w:author="phetc" w:date="2023-02-13T15:44:00Z" w:id="10186"/>
                <w:rFonts w:ascii="Calibri" w:hAnsi="Calibri" w:cs="Calibri"/>
                <w:sz w:val="28"/>
                <w:rPrChange w:author="PC" w:date="2023-03-31T11:41:00Z" w:id="10187">
                  <w:rPr>
                    <w:ins w:author="phetc" w:date="2023-02-13T15:44:00Z" w:id="10188"/>
                    <w:rFonts w:ascii="Calibri" w:hAnsi="Calibri" w:cs="Calibri"/>
                    <w:color w:val="000000"/>
                    <w:sz w:val="28"/>
                  </w:rPr>
                </w:rPrChange>
              </w:rPr>
            </w:pPr>
            <w:ins w:author="phetc" w:date="2023-02-13T15:44:00Z" w:id="10189">
              <w:r w:rsidRPr="00357A8D">
                <w:rPr>
                  <w:rFonts w:ascii="Calibri" w:hAnsi="Calibri" w:cs="Calibri"/>
                  <w:sz w:val="28"/>
                  <w:rPrChange w:author="PC" w:date="2023-03-31T11:41:00Z" w:id="1019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619D23" w14:textId="77777777">
            <w:pPr>
              <w:rPr>
                <w:ins w:author="phetc" w:date="2023-02-13T15:44:00Z" w:id="10191"/>
                <w:rFonts w:ascii="Calibri" w:hAnsi="Calibri" w:cs="Calibri"/>
                <w:sz w:val="28"/>
                <w:rPrChange w:author="PC" w:date="2023-03-31T11:41:00Z" w:id="10192">
                  <w:rPr>
                    <w:ins w:author="phetc" w:date="2023-02-13T15:44:00Z" w:id="10193"/>
                    <w:rFonts w:ascii="Calibri" w:hAnsi="Calibri" w:cs="Calibri"/>
                    <w:color w:val="000000"/>
                    <w:sz w:val="28"/>
                  </w:rPr>
                </w:rPrChange>
              </w:rPr>
            </w:pPr>
            <w:ins w:author="phetc" w:date="2023-02-13T15:44:00Z" w:id="10194">
              <w:r w:rsidRPr="00357A8D">
                <w:rPr>
                  <w:rFonts w:ascii="Calibri" w:hAnsi="Calibri" w:cs="Calibri"/>
                  <w:sz w:val="28"/>
                  <w:rPrChange w:author="PC" w:date="2023-03-31T11:41:00Z" w:id="101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D62440" w14:textId="77777777">
            <w:pPr>
              <w:rPr>
                <w:ins w:author="phetc" w:date="2023-02-13T15:44:00Z" w:id="10196"/>
                <w:rFonts w:ascii="Calibri" w:hAnsi="Calibri" w:cs="Calibri"/>
                <w:sz w:val="28"/>
                <w:rPrChange w:author="PC" w:date="2023-03-31T11:41:00Z" w:id="10197">
                  <w:rPr>
                    <w:ins w:author="phetc" w:date="2023-02-13T15:44:00Z" w:id="10198"/>
                    <w:rFonts w:ascii="Calibri" w:hAnsi="Calibri" w:cs="Calibri"/>
                    <w:color w:val="000000"/>
                    <w:sz w:val="28"/>
                  </w:rPr>
                </w:rPrChange>
              </w:rPr>
            </w:pPr>
            <w:ins w:author="phetc" w:date="2023-02-13T15:44:00Z" w:id="10199">
              <w:r w:rsidRPr="00357A8D">
                <w:rPr>
                  <w:rFonts w:ascii="Calibri" w:hAnsi="Calibri" w:cs="Calibri"/>
                  <w:sz w:val="28"/>
                  <w:rPrChange w:author="PC" w:date="2023-03-31T11:41:00Z" w:id="1020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39919A" w14:textId="77777777">
            <w:pPr>
              <w:rPr>
                <w:ins w:author="phetc" w:date="2023-02-13T15:44:00Z" w:id="10201"/>
                <w:rFonts w:ascii="Calibri" w:hAnsi="Calibri" w:cs="Calibri"/>
                <w:sz w:val="28"/>
                <w:rPrChange w:author="PC" w:date="2023-03-31T11:41:00Z" w:id="10202">
                  <w:rPr>
                    <w:ins w:author="phetc" w:date="2023-02-13T15:44:00Z" w:id="10203"/>
                    <w:rFonts w:ascii="Calibri" w:hAnsi="Calibri" w:cs="Calibri"/>
                    <w:color w:val="000000"/>
                    <w:sz w:val="28"/>
                  </w:rPr>
                </w:rPrChange>
              </w:rPr>
            </w:pPr>
            <w:ins w:author="phetc" w:date="2023-02-13T15:44:00Z" w:id="10204">
              <w:r w:rsidRPr="00357A8D">
                <w:rPr>
                  <w:rFonts w:ascii="Calibri" w:hAnsi="Calibri" w:cs="Calibri"/>
                  <w:sz w:val="28"/>
                  <w:rPrChange w:author="PC" w:date="2023-03-31T11:41:00Z" w:id="102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939F94" w14:textId="77777777">
            <w:pPr>
              <w:rPr>
                <w:ins w:author="phetc" w:date="2023-02-13T15:44:00Z" w:id="10206"/>
                <w:rFonts w:ascii="Calibri" w:hAnsi="Calibri" w:cs="Calibri"/>
                <w:sz w:val="28"/>
                <w:rPrChange w:author="PC" w:date="2023-03-31T11:41:00Z" w:id="10207">
                  <w:rPr>
                    <w:ins w:author="phetc" w:date="2023-02-13T15:44:00Z" w:id="10208"/>
                    <w:rFonts w:ascii="Calibri" w:hAnsi="Calibri" w:cs="Calibri"/>
                    <w:color w:val="000000"/>
                    <w:sz w:val="28"/>
                  </w:rPr>
                </w:rPrChange>
              </w:rPr>
            </w:pPr>
            <w:ins w:author="phetc" w:date="2023-02-13T15:44:00Z" w:id="10209">
              <w:r w:rsidRPr="00357A8D">
                <w:rPr>
                  <w:rFonts w:ascii="Calibri" w:hAnsi="Calibri" w:cs="Calibri"/>
                  <w:sz w:val="28"/>
                  <w:rPrChange w:author="PC" w:date="2023-03-31T11:41:00Z" w:id="102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5DDA6B" w14:textId="77777777">
            <w:pPr>
              <w:rPr>
                <w:ins w:author="phetc" w:date="2023-02-13T15:44:00Z" w:id="10211"/>
                <w:rFonts w:ascii="Calibri" w:hAnsi="Calibri" w:cs="Calibri"/>
                <w:sz w:val="28"/>
                <w:rPrChange w:author="PC" w:date="2023-03-31T11:41:00Z" w:id="10212">
                  <w:rPr>
                    <w:ins w:author="phetc" w:date="2023-02-13T15:44:00Z" w:id="10213"/>
                    <w:rFonts w:ascii="Calibri" w:hAnsi="Calibri" w:cs="Calibri"/>
                    <w:color w:val="000000"/>
                    <w:sz w:val="28"/>
                  </w:rPr>
                </w:rPrChange>
              </w:rPr>
            </w:pPr>
            <w:ins w:author="phetc" w:date="2023-02-13T15:44:00Z" w:id="10214">
              <w:r w:rsidRPr="00357A8D">
                <w:rPr>
                  <w:rFonts w:ascii="Calibri" w:hAnsi="Calibri" w:cs="Calibri"/>
                  <w:sz w:val="28"/>
                  <w:rPrChange w:author="PC" w:date="2023-03-31T11:41:00Z" w:id="1021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90F2B0" w14:textId="77777777">
            <w:pPr>
              <w:rPr>
                <w:ins w:author="phetc" w:date="2023-02-13T15:44:00Z" w:id="10216"/>
                <w:rFonts w:ascii="Calibri" w:hAnsi="Calibri" w:cs="Calibri"/>
                <w:sz w:val="28"/>
                <w:rPrChange w:author="PC" w:date="2023-03-31T11:41:00Z" w:id="10217">
                  <w:rPr>
                    <w:ins w:author="phetc" w:date="2023-02-13T15:44:00Z" w:id="10218"/>
                    <w:rFonts w:ascii="Calibri" w:hAnsi="Calibri" w:cs="Calibri"/>
                    <w:color w:val="000000"/>
                    <w:sz w:val="28"/>
                  </w:rPr>
                </w:rPrChange>
              </w:rPr>
            </w:pPr>
            <w:ins w:author="phetc" w:date="2023-02-13T15:44:00Z" w:id="10219">
              <w:r w:rsidRPr="00357A8D">
                <w:rPr>
                  <w:rFonts w:ascii="Calibri" w:hAnsi="Calibri" w:cs="Calibri"/>
                  <w:sz w:val="28"/>
                  <w:rPrChange w:author="PC" w:date="2023-03-31T11:41:00Z" w:id="102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BB5681" w14:textId="77777777">
            <w:pPr>
              <w:rPr>
                <w:ins w:author="phetc" w:date="2023-02-13T15:44:00Z" w:id="10221"/>
                <w:rFonts w:ascii="Calibri" w:hAnsi="Calibri" w:cs="Calibri"/>
                <w:sz w:val="28"/>
                <w:rPrChange w:author="PC" w:date="2023-03-31T11:41:00Z" w:id="10222">
                  <w:rPr>
                    <w:ins w:author="phetc" w:date="2023-02-13T15:44:00Z" w:id="10223"/>
                    <w:rFonts w:ascii="Calibri" w:hAnsi="Calibri" w:cs="Calibri"/>
                    <w:color w:val="000000"/>
                    <w:sz w:val="28"/>
                  </w:rPr>
                </w:rPrChange>
              </w:rPr>
            </w:pPr>
            <w:ins w:author="phetc" w:date="2023-02-13T15:44:00Z" w:id="10224">
              <w:r w:rsidRPr="00357A8D">
                <w:rPr>
                  <w:rFonts w:ascii="Calibri" w:hAnsi="Calibri" w:cs="Calibri"/>
                  <w:sz w:val="28"/>
                  <w:rPrChange w:author="PC" w:date="2023-03-31T11:41:00Z" w:id="10225">
                    <w:rPr>
                      <w:rFonts w:ascii="Calibri" w:hAnsi="Calibri" w:cs="Calibri"/>
                      <w:color w:val="000000"/>
                      <w:sz w:val="28"/>
                    </w:rPr>
                  </w:rPrChange>
                </w:rPr>
                <w:t> </w:t>
              </w:r>
            </w:ins>
          </w:p>
        </w:tc>
      </w:tr>
      <w:tr w:rsidRPr="00357A8D" w:rsidR="00567CE2" w:rsidTr="00D96E86" w14:paraId="643C0C48" w14:textId="77777777">
        <w:tblPrEx>
          <w:tblW w:w="14181" w:type="dxa"/>
          <w:tblInd w:w="392" w:type="dxa"/>
          <w:tblPrExChange w:author="PC" w:date="2023-07-03T09:55:00Z" w:id="10226">
            <w:tblPrEx>
              <w:tblW w:w="14181" w:type="dxa"/>
              <w:tblInd w:w="392" w:type="dxa"/>
            </w:tblPrEx>
          </w:tblPrExChange>
        </w:tblPrEx>
        <w:trPr>
          <w:trHeight w:val="430"/>
          <w:ins w:author="phetc" w:date="2023-02-13T15:44:00Z" w:id="10227"/>
          <w:trPrChange w:author="PC" w:date="2023-07-03T09:55:00Z" w:id="10228">
            <w:trPr>
              <w:trHeight w:val="430"/>
            </w:trPr>
          </w:trPrChange>
        </w:trPr>
        <w:tc>
          <w:tcPr>
            <w:tcW w:w="4261" w:type="dxa"/>
            <w:tcBorders>
              <w:top w:val="nil"/>
              <w:left w:val="single" w:color="auto" w:sz="4" w:space="0"/>
              <w:bottom w:val="single" w:color="auto" w:sz="4" w:space="0"/>
              <w:right w:val="single" w:color="auto" w:sz="4" w:space="0"/>
            </w:tcBorders>
            <w:shd w:val="clear" w:color="auto" w:fill="auto"/>
            <w:noWrap/>
            <w:hideMark/>
            <w:tcPrChange w:author="PC" w:date="2023-07-03T09:55:00Z" w:id="10229">
              <w:tcPr>
                <w:tcW w:w="4261" w:type="dxa"/>
                <w:tcBorders>
                  <w:top w:val="nil"/>
                  <w:left w:val="single" w:color="auto" w:sz="4" w:space="0"/>
                  <w:bottom w:val="single" w:color="auto" w:sz="4" w:space="0"/>
                  <w:right w:val="single" w:color="auto" w:sz="4" w:space="0"/>
                </w:tcBorders>
                <w:shd w:val="clear" w:color="auto" w:fill="auto"/>
                <w:noWrap/>
                <w:hideMark/>
              </w:tcPr>
            </w:tcPrChange>
          </w:tcPr>
          <w:p w:rsidRPr="00357A8D" w:rsidR="00BD3F6C" w:rsidRDefault="00BD3F6C" w14:paraId="53DC9719" w14:textId="77777777">
            <w:pPr>
              <w:autoSpaceDE w:val="0"/>
              <w:autoSpaceDN w:val="0"/>
              <w:adjustRightInd w:val="0"/>
              <w:spacing w:before="48" w:beforeLines="20"/>
              <w:rPr>
                <w:ins w:author="phetc" w:date="2023-02-13T15:44:00Z" w:id="10230"/>
                <w:rFonts w:ascii="TH Sarabun New" w:hAnsi="TH Sarabun New" w:cs="TH Sarabun New"/>
                <w:sz w:val="28"/>
              </w:rPr>
            </w:pPr>
            <w:ins w:author="phetc" w:date="2023-02-13T15:44:00Z" w:id="10231">
              <w:r w:rsidRPr="00357A8D">
                <w:rPr>
                  <w:rFonts w:ascii="TH Sarabun New" w:hAnsi="TH Sarabun New" w:cs="TH Sarabun New"/>
                  <w:sz w:val="28"/>
                  <w:cs/>
                </w:rPr>
                <w:t>ศ</w:t>
              </w:r>
              <w:r w:rsidRPr="00357A8D">
                <w:rPr>
                  <w:rFonts w:ascii="TH Sarabun New" w:hAnsi="TH Sarabun New" w:eastAsia="AngsanaNew-Bold" w:cs="TH Sarabun New"/>
                  <w:sz w:val="28"/>
                  <w:cs/>
                </w:rPr>
                <w:t xml:space="preserve">.351 </w:t>
              </w:r>
              <w:r w:rsidRPr="00357A8D">
                <w:rPr>
                  <w:rFonts w:ascii="TH Sarabun New" w:hAnsi="TH Sarabun New" w:cs="TH Sarabun New"/>
                  <w:sz w:val="28"/>
                  <w:cs/>
                </w:rPr>
                <w:t>ความร่วมมือทางเศรษฐกิจระหว่าง</w:t>
              </w:r>
            </w:ins>
          </w:p>
          <w:p w:rsidRPr="00357A8D" w:rsidR="00BD3F6C" w:rsidRDefault="00BD3F6C" w14:paraId="509D7FC2" w14:textId="77777777">
            <w:pPr>
              <w:rPr>
                <w:ins w:author="phetc" w:date="2023-02-13T15:44:00Z" w:id="10232"/>
                <w:rFonts w:ascii="Calibri" w:hAnsi="Calibri" w:cs="Calibri"/>
                <w:sz w:val="28"/>
                <w:rPrChange w:author="PC" w:date="2023-03-31T11:41:00Z" w:id="10233">
                  <w:rPr>
                    <w:ins w:author="phetc" w:date="2023-02-13T15:44:00Z" w:id="10234"/>
                    <w:rFonts w:ascii="Calibri" w:hAnsi="Calibri" w:cs="Calibri"/>
                    <w:color w:val="000000"/>
                    <w:sz w:val="28"/>
                  </w:rPr>
                </w:rPrChange>
              </w:rPr>
            </w:pPr>
            <w:ins w:author="phetc" w:date="2023-02-13T15:44:00Z" w:id="10235">
              <w:r w:rsidRPr="00357A8D">
                <w:rPr>
                  <w:rFonts w:ascii="TH Sarabun New" w:hAnsi="TH Sarabun New" w:cs="TH Sarabun New"/>
                  <w:sz w:val="28"/>
                  <w:cs/>
                </w:rPr>
                <w:t xml:space="preserve">         ประเทศและการเจรจาทางการค้า        </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36">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453B21F9" w14:textId="77777777">
            <w:pPr>
              <w:rPr>
                <w:ins w:author="phetc" w:date="2023-02-13T15:44:00Z" w:id="10237"/>
                <w:rFonts w:ascii="Calibri" w:hAnsi="Calibri" w:cs="Calibri"/>
                <w:sz w:val="28"/>
                <w:rPrChange w:author="PC" w:date="2023-03-31T11:41:00Z" w:id="10238">
                  <w:rPr>
                    <w:ins w:author="phetc" w:date="2023-02-13T15:44:00Z" w:id="10239"/>
                    <w:rFonts w:ascii="Calibri" w:hAnsi="Calibri" w:cs="Calibri"/>
                    <w:color w:val="000000"/>
                    <w:sz w:val="28"/>
                  </w:rPr>
                </w:rPrChange>
              </w:rPr>
            </w:pPr>
            <w:ins w:author="phetc" w:date="2023-02-13T15:44:00Z" w:id="10240">
              <w:r w:rsidRPr="00357A8D">
                <w:rPr>
                  <w:rFonts w:ascii="Calibri" w:hAnsi="Calibri" w:cs="Calibri"/>
                  <w:sz w:val="28"/>
                  <w:rPrChange w:author="PC" w:date="2023-03-31T11:41:00Z" w:id="10241">
                    <w:rPr>
                      <w:rFonts w:ascii="Calibri" w:hAnsi="Calibri" w:cs="Calibri"/>
                      <w:color w:val="000000"/>
                      <w:sz w:val="28"/>
                    </w:rPr>
                  </w:rPrChange>
                </w:rPr>
                <w:t> </w:t>
              </w:r>
              <w:r w:rsidRPr="00357A8D">
                <w:rPr>
                  <w:rFonts w:ascii="Wingdings 2" w:hAnsi="Wingdings 2" w:eastAsia="Wingdings 2" w:cs="Wingdings 2"/>
                  <w:sz w:val="28"/>
                  <w:rPrChange w:author="PC" w:date="2023-03-31T11:41:00Z" w:id="102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43">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089327E6" w14:textId="77777777">
            <w:pPr>
              <w:rPr>
                <w:ins w:author="phetc" w:date="2023-02-13T15:44:00Z" w:id="10244"/>
                <w:rFonts w:ascii="Calibri" w:hAnsi="Calibri" w:cs="Calibri"/>
                <w:sz w:val="28"/>
                <w:rPrChange w:author="PC" w:date="2023-03-31T11:41:00Z" w:id="10245">
                  <w:rPr>
                    <w:ins w:author="phetc" w:date="2023-02-13T15:44:00Z" w:id="10246"/>
                    <w:rFonts w:ascii="Calibri" w:hAnsi="Calibri" w:cs="Calibri"/>
                    <w:color w:val="000000"/>
                    <w:sz w:val="28"/>
                  </w:rPr>
                </w:rPrChange>
              </w:rPr>
            </w:pPr>
            <w:ins w:author="phetc" w:date="2023-02-13T15:44:00Z" w:id="10247">
              <w:r w:rsidRPr="00357A8D">
                <w:rPr>
                  <w:rFonts w:ascii="Calibri" w:hAnsi="Calibri" w:cs="Calibri"/>
                  <w:sz w:val="28"/>
                  <w:rPrChange w:author="PC" w:date="2023-03-31T11:41:00Z" w:id="10248">
                    <w:rPr>
                      <w:rFonts w:ascii="Calibri" w:hAnsi="Calibri" w:cs="Calibri"/>
                      <w:color w:val="000000"/>
                      <w:sz w:val="28"/>
                    </w:rPr>
                  </w:rPrChange>
                </w:rPr>
                <w:t> </w:t>
              </w:r>
              <w:r w:rsidRPr="00357A8D">
                <w:rPr>
                  <w:rFonts w:ascii="Wingdings 2" w:hAnsi="Wingdings 2" w:eastAsia="Wingdings 2" w:cs="Wingdings 2"/>
                  <w:sz w:val="28"/>
                  <w:rPrChange w:author="PC" w:date="2023-03-31T11:41:00Z" w:id="102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50">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106E5F40" w14:textId="77777777">
            <w:pPr>
              <w:rPr>
                <w:ins w:author="phetc" w:date="2023-02-13T15:44:00Z" w:id="10251"/>
                <w:rFonts w:ascii="Calibri" w:hAnsi="Calibri" w:cs="Calibri"/>
                <w:sz w:val="28"/>
                <w:rPrChange w:author="PC" w:date="2023-03-31T11:41:00Z" w:id="10252">
                  <w:rPr>
                    <w:ins w:author="phetc" w:date="2023-02-13T15:44:00Z" w:id="10253"/>
                    <w:rFonts w:ascii="Calibri" w:hAnsi="Calibri" w:cs="Calibri"/>
                    <w:color w:val="000000"/>
                    <w:sz w:val="28"/>
                  </w:rPr>
                </w:rPrChange>
              </w:rPr>
            </w:pPr>
            <w:ins w:author="phetc" w:date="2023-02-13T15:44:00Z" w:id="10254">
              <w:r w:rsidRPr="00357A8D">
                <w:rPr>
                  <w:rFonts w:ascii="Calibri" w:hAnsi="Calibri" w:cs="Calibri"/>
                  <w:sz w:val="28"/>
                  <w:rPrChange w:author="PC" w:date="2023-03-31T11:41:00Z" w:id="10255">
                    <w:rPr>
                      <w:rFonts w:ascii="Calibri" w:hAnsi="Calibri" w:cs="Calibri"/>
                      <w:color w:val="000000"/>
                      <w:sz w:val="28"/>
                    </w:rPr>
                  </w:rPrChange>
                </w:rPr>
                <w:t> </w:t>
              </w:r>
              <w:r w:rsidRPr="00357A8D">
                <w:rPr>
                  <w:rFonts w:ascii="Wingdings 2" w:hAnsi="Wingdings 2" w:eastAsia="Wingdings 2" w:cs="Wingdings 2"/>
                  <w:sz w:val="28"/>
                  <w:rPrChange w:author="PC" w:date="2023-03-31T11:41:00Z" w:id="102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57">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548D2AB" w14:textId="77777777">
            <w:pPr>
              <w:rPr>
                <w:ins w:author="phetc" w:date="2023-02-13T15:44:00Z" w:id="10258"/>
                <w:rFonts w:ascii="Calibri" w:hAnsi="Calibri" w:cs="Calibri"/>
                <w:sz w:val="28"/>
                <w:rPrChange w:author="PC" w:date="2023-03-31T11:41:00Z" w:id="10259">
                  <w:rPr>
                    <w:ins w:author="phetc" w:date="2023-02-13T15:44:00Z" w:id="10260"/>
                    <w:rFonts w:ascii="Calibri" w:hAnsi="Calibri" w:cs="Calibri"/>
                    <w:color w:val="000000"/>
                    <w:sz w:val="28"/>
                  </w:rPr>
                </w:rPrChange>
              </w:rPr>
            </w:pPr>
            <w:ins w:author="phetc" w:date="2023-02-13T15:44:00Z" w:id="10261">
              <w:r w:rsidRPr="00357A8D">
                <w:rPr>
                  <w:rFonts w:ascii="Calibri" w:hAnsi="Calibri" w:cs="Calibri"/>
                  <w:sz w:val="28"/>
                  <w:rPrChange w:author="PC" w:date="2023-03-31T11:41:00Z" w:id="10262">
                    <w:rPr>
                      <w:rFonts w:ascii="Calibri" w:hAnsi="Calibri" w:cs="Calibri"/>
                      <w:color w:val="000000"/>
                      <w:sz w:val="28"/>
                    </w:rPr>
                  </w:rPrChange>
                </w:rPr>
                <w:t> </w:t>
              </w:r>
              <w:r w:rsidRPr="00357A8D">
                <w:rPr>
                  <w:rFonts w:ascii="Wingdings 2" w:hAnsi="Wingdings 2" w:eastAsia="Wingdings 2" w:cs="Wingdings 2"/>
                  <w:sz w:val="28"/>
                  <w:rPrChange w:author="PC" w:date="2023-03-31T11:41:00Z" w:id="102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64">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05C6E1B6" w14:textId="77777777">
            <w:pPr>
              <w:rPr>
                <w:ins w:author="phetc" w:date="2023-02-13T15:44:00Z" w:id="10265"/>
                <w:rFonts w:ascii="Calibri" w:hAnsi="Calibri" w:cs="Calibri"/>
                <w:sz w:val="28"/>
                <w:rPrChange w:author="PC" w:date="2023-03-31T11:41:00Z" w:id="10266">
                  <w:rPr>
                    <w:ins w:author="phetc" w:date="2023-02-13T15:44:00Z" w:id="10267"/>
                    <w:rFonts w:ascii="Calibri" w:hAnsi="Calibri" w:cs="Calibri"/>
                    <w:color w:val="000000"/>
                    <w:sz w:val="28"/>
                  </w:rPr>
                </w:rPrChange>
              </w:rPr>
            </w:pPr>
            <w:ins w:author="phetc" w:date="2023-02-13T15:44:00Z" w:id="10268">
              <w:r w:rsidRPr="00357A8D">
                <w:rPr>
                  <w:rFonts w:ascii="Calibri" w:hAnsi="Calibri" w:cs="Calibri"/>
                  <w:sz w:val="28"/>
                  <w:rPrChange w:author="PC" w:date="2023-03-31T11:41:00Z" w:id="10269">
                    <w:rPr>
                      <w:rFonts w:ascii="Calibri" w:hAnsi="Calibri" w:cs="Calibri"/>
                      <w:color w:val="000000"/>
                      <w:sz w:val="28"/>
                    </w:rPr>
                  </w:rPrChange>
                </w:rPr>
                <w:t> </w:t>
              </w:r>
              <w:r w:rsidRPr="00357A8D">
                <w:rPr>
                  <w:rFonts w:ascii="Wingdings 2" w:hAnsi="Wingdings 2" w:eastAsia="Wingdings 2" w:cs="Wingdings 2"/>
                  <w:sz w:val="28"/>
                  <w:rPrChange w:author="PC" w:date="2023-03-31T11:41:00Z" w:id="102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7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9CDB2B3" w14:textId="77777777">
            <w:pPr>
              <w:rPr>
                <w:ins w:author="phetc" w:date="2023-02-13T15:44:00Z" w:id="10272"/>
                <w:rFonts w:ascii="Calibri" w:hAnsi="Calibri" w:cs="Calibri"/>
                <w:sz w:val="28"/>
                <w:rPrChange w:author="PC" w:date="2023-03-31T11:41:00Z" w:id="10273">
                  <w:rPr>
                    <w:ins w:author="phetc" w:date="2023-02-13T15:44:00Z" w:id="10274"/>
                    <w:rFonts w:ascii="Calibri" w:hAnsi="Calibri" w:cs="Calibri"/>
                    <w:color w:val="000000"/>
                    <w:sz w:val="28"/>
                  </w:rPr>
                </w:rPrChange>
              </w:rPr>
            </w:pPr>
            <w:ins w:author="phetc" w:date="2023-02-13T15:44:00Z" w:id="10275">
              <w:r w:rsidRPr="00357A8D">
                <w:rPr>
                  <w:rFonts w:ascii="Calibri" w:hAnsi="Calibri" w:cs="Calibri"/>
                  <w:sz w:val="28"/>
                  <w:rPrChange w:author="PC" w:date="2023-03-31T11:41:00Z" w:id="10276">
                    <w:rPr>
                      <w:rFonts w:ascii="Calibri" w:hAnsi="Calibri" w:cs="Calibri"/>
                      <w:color w:val="000000"/>
                      <w:sz w:val="28"/>
                    </w:rPr>
                  </w:rPrChange>
                </w:rPr>
                <w:t> </w:t>
              </w:r>
              <w:r w:rsidRPr="00357A8D">
                <w:rPr>
                  <w:rFonts w:ascii="Wingdings 2" w:hAnsi="Wingdings 2" w:eastAsia="Wingdings 2" w:cs="Wingdings 2"/>
                  <w:sz w:val="28"/>
                  <w:rPrChange w:author="PC" w:date="2023-03-31T11:41:00Z" w:id="102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78">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34D3D9E" w14:textId="77777777">
            <w:pPr>
              <w:rPr>
                <w:ins w:author="phetc" w:date="2023-02-13T15:44:00Z" w:id="10279"/>
                <w:rFonts w:ascii="Calibri" w:hAnsi="Calibri" w:cs="Calibri"/>
                <w:sz w:val="28"/>
                <w:rPrChange w:author="PC" w:date="2023-03-31T11:41:00Z" w:id="10280">
                  <w:rPr>
                    <w:ins w:author="phetc" w:date="2023-02-13T15:44:00Z" w:id="10281"/>
                    <w:rFonts w:ascii="Calibri" w:hAnsi="Calibri" w:cs="Calibri"/>
                    <w:color w:val="000000"/>
                    <w:sz w:val="28"/>
                  </w:rPr>
                </w:rPrChange>
              </w:rPr>
            </w:pPr>
            <w:ins w:author="phetc" w:date="2023-02-13T15:44:00Z" w:id="10282">
              <w:r w:rsidRPr="00357A8D">
                <w:rPr>
                  <w:rFonts w:ascii="Calibri" w:hAnsi="Calibri" w:cs="Calibri"/>
                  <w:sz w:val="28"/>
                  <w:rPrChange w:author="PC" w:date="2023-03-31T11:41:00Z" w:id="102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84">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5419FE7" w14:textId="77777777">
            <w:pPr>
              <w:rPr>
                <w:ins w:author="phetc" w:date="2023-02-13T15:44:00Z" w:id="10285"/>
                <w:rFonts w:ascii="Calibri" w:hAnsi="Calibri" w:cs="Calibri"/>
                <w:sz w:val="28"/>
                <w:rPrChange w:author="PC" w:date="2023-03-31T11:41:00Z" w:id="10286">
                  <w:rPr>
                    <w:ins w:author="phetc" w:date="2023-02-13T15:44:00Z" w:id="10287"/>
                    <w:rFonts w:ascii="Calibri" w:hAnsi="Calibri" w:cs="Calibri"/>
                    <w:color w:val="000000"/>
                    <w:sz w:val="28"/>
                  </w:rPr>
                </w:rPrChange>
              </w:rPr>
            </w:pPr>
            <w:ins w:author="phetc" w:date="2023-02-13T15:44:00Z" w:id="10288">
              <w:r w:rsidRPr="00357A8D">
                <w:rPr>
                  <w:rFonts w:ascii="Calibri" w:hAnsi="Calibri" w:cs="Calibri"/>
                  <w:sz w:val="28"/>
                  <w:rPrChange w:author="PC" w:date="2023-03-31T11:41:00Z" w:id="10289">
                    <w:rPr>
                      <w:rFonts w:ascii="Calibri" w:hAnsi="Calibri" w:cs="Calibri"/>
                      <w:color w:val="000000"/>
                      <w:sz w:val="28"/>
                    </w:rPr>
                  </w:rPrChange>
                </w:rPr>
                <w:t> </w:t>
              </w:r>
              <w:r w:rsidRPr="00357A8D">
                <w:rPr>
                  <w:rFonts w:ascii="Wingdings 2" w:hAnsi="Wingdings 2" w:eastAsia="Wingdings 2" w:cs="Wingdings 2"/>
                  <w:sz w:val="28"/>
                  <w:rPrChange w:author="PC" w:date="2023-03-31T11:41:00Z" w:id="102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9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1A04207" w14:textId="77777777">
            <w:pPr>
              <w:rPr>
                <w:ins w:author="phetc" w:date="2023-02-13T15:44:00Z" w:id="10292"/>
                <w:rFonts w:ascii="Calibri" w:hAnsi="Calibri" w:cs="Calibri"/>
                <w:sz w:val="28"/>
                <w:rPrChange w:author="PC" w:date="2023-03-31T11:41:00Z" w:id="10293">
                  <w:rPr>
                    <w:ins w:author="phetc" w:date="2023-02-13T15:44:00Z" w:id="10294"/>
                    <w:rFonts w:ascii="Calibri" w:hAnsi="Calibri" w:cs="Calibri"/>
                    <w:color w:val="000000"/>
                    <w:sz w:val="28"/>
                  </w:rPr>
                </w:rPrChange>
              </w:rPr>
            </w:pPr>
            <w:ins w:author="phetc" w:date="2023-02-13T15:44:00Z" w:id="10295">
              <w:r w:rsidRPr="00357A8D">
                <w:rPr>
                  <w:rFonts w:ascii="Calibri" w:hAnsi="Calibri" w:cs="Calibri"/>
                  <w:sz w:val="28"/>
                  <w:rPrChange w:author="PC" w:date="2023-03-31T11:41:00Z" w:id="10296">
                    <w:rPr>
                      <w:rFonts w:ascii="Calibri" w:hAnsi="Calibri" w:cs="Calibri"/>
                      <w:color w:val="000000"/>
                      <w:sz w:val="28"/>
                    </w:rPr>
                  </w:rPrChange>
                </w:rPr>
                <w:t> </w:t>
              </w:r>
              <w:r w:rsidRPr="00357A8D">
                <w:rPr>
                  <w:rFonts w:ascii="Wingdings 2" w:hAnsi="Wingdings 2" w:eastAsia="Wingdings 2" w:cs="Wingdings 2"/>
                  <w:sz w:val="28"/>
                  <w:rPrChange w:author="PC" w:date="2023-03-31T11:41:00Z" w:id="102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298">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1C11C99B" w14:textId="77777777">
            <w:pPr>
              <w:rPr>
                <w:ins w:author="phetc" w:date="2023-02-13T15:44:00Z" w:id="10299"/>
                <w:rFonts w:ascii="Calibri" w:hAnsi="Calibri" w:cs="Calibri"/>
                <w:sz w:val="28"/>
                <w:rPrChange w:author="PC" w:date="2023-03-31T11:41:00Z" w:id="10300">
                  <w:rPr>
                    <w:ins w:author="phetc" w:date="2023-02-13T15:44:00Z" w:id="10301"/>
                    <w:rFonts w:ascii="Calibri" w:hAnsi="Calibri" w:cs="Calibri"/>
                    <w:color w:val="000000"/>
                    <w:sz w:val="28"/>
                  </w:rPr>
                </w:rPrChange>
              </w:rPr>
            </w:pPr>
            <w:ins w:author="phetc" w:date="2023-02-13T15:44:00Z" w:id="10302">
              <w:r w:rsidRPr="00357A8D">
                <w:rPr>
                  <w:rFonts w:ascii="Calibri" w:hAnsi="Calibri" w:cs="Calibri"/>
                  <w:sz w:val="28"/>
                  <w:rPrChange w:author="PC" w:date="2023-03-31T11:41:00Z" w:id="10303">
                    <w:rPr>
                      <w:rFonts w:ascii="Calibri" w:hAnsi="Calibri" w:cs="Calibri"/>
                      <w:color w:val="000000"/>
                      <w:sz w:val="28"/>
                    </w:rPr>
                  </w:rPrChange>
                </w:rPr>
                <w:t> </w:t>
              </w:r>
              <w:r w:rsidRPr="00357A8D">
                <w:rPr>
                  <w:rFonts w:ascii="Wingdings 2" w:hAnsi="Wingdings 2" w:eastAsia="Wingdings 2" w:cs="Wingdings 2"/>
                  <w:sz w:val="28"/>
                  <w:rPrChange w:author="PC" w:date="2023-03-31T11:41:00Z" w:id="103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305">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1700896" w14:textId="77777777">
            <w:pPr>
              <w:rPr>
                <w:ins w:author="phetc" w:date="2023-02-13T15:44:00Z" w:id="10306"/>
                <w:rFonts w:ascii="Calibri" w:hAnsi="Calibri" w:cs="Calibri"/>
                <w:sz w:val="28"/>
                <w:rPrChange w:author="PC" w:date="2023-03-31T11:41:00Z" w:id="10307">
                  <w:rPr>
                    <w:ins w:author="phetc" w:date="2023-02-13T15:44:00Z" w:id="10308"/>
                    <w:rFonts w:ascii="Calibri" w:hAnsi="Calibri" w:cs="Calibri"/>
                    <w:color w:val="000000"/>
                    <w:sz w:val="28"/>
                  </w:rPr>
                </w:rPrChange>
              </w:rPr>
            </w:pPr>
            <w:ins w:author="phetc" w:date="2023-02-13T15:44:00Z" w:id="10309">
              <w:r w:rsidRPr="00357A8D">
                <w:rPr>
                  <w:rFonts w:ascii="Calibri" w:hAnsi="Calibri" w:cs="Calibri"/>
                  <w:sz w:val="28"/>
                  <w:rPrChange w:author="PC" w:date="2023-03-31T11:41:00Z" w:id="103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31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206550E" w14:textId="77777777">
            <w:pPr>
              <w:rPr>
                <w:ins w:author="phetc" w:date="2023-02-13T15:44:00Z" w:id="10312"/>
                <w:rFonts w:ascii="Calibri" w:hAnsi="Calibri" w:cs="Calibri"/>
                <w:sz w:val="28"/>
                <w:rPrChange w:author="PC" w:date="2023-03-31T11:41:00Z" w:id="10313">
                  <w:rPr>
                    <w:ins w:author="phetc" w:date="2023-02-13T15:44:00Z" w:id="10314"/>
                    <w:rFonts w:ascii="Calibri" w:hAnsi="Calibri" w:cs="Calibri"/>
                    <w:color w:val="000000"/>
                    <w:sz w:val="28"/>
                  </w:rPr>
                </w:rPrChange>
              </w:rPr>
            </w:pPr>
            <w:ins w:author="phetc" w:date="2023-02-13T15:44:00Z" w:id="10315">
              <w:r w:rsidRPr="00357A8D">
                <w:rPr>
                  <w:rFonts w:ascii="Calibri" w:hAnsi="Calibri" w:cs="Calibri"/>
                  <w:sz w:val="28"/>
                  <w:rPrChange w:author="PC" w:date="2023-03-31T11:41:00Z" w:id="10316">
                    <w:rPr>
                      <w:rFonts w:ascii="Calibri" w:hAnsi="Calibri" w:cs="Calibri"/>
                      <w:color w:val="000000"/>
                      <w:sz w:val="28"/>
                    </w:rPr>
                  </w:rPrChange>
                </w:rPr>
                <w:t> </w:t>
              </w:r>
              <w:r w:rsidRPr="00357A8D">
                <w:rPr>
                  <w:rFonts w:ascii="Wingdings 2" w:hAnsi="Wingdings 2" w:eastAsia="Wingdings 2" w:cs="Wingdings 2"/>
                  <w:sz w:val="28"/>
                  <w:rPrChange w:author="PC" w:date="2023-03-31T11:41:00Z" w:id="103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318">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7F9EFF2" w14:textId="77777777">
            <w:pPr>
              <w:rPr>
                <w:ins w:author="phetc" w:date="2023-02-13T15:44:00Z" w:id="10319"/>
                <w:rFonts w:ascii="Calibri" w:hAnsi="Calibri" w:cs="Calibri"/>
                <w:sz w:val="28"/>
                <w:rPrChange w:author="PC" w:date="2023-03-31T11:41:00Z" w:id="10320">
                  <w:rPr>
                    <w:ins w:author="phetc" w:date="2023-02-13T15:44:00Z" w:id="10321"/>
                    <w:rFonts w:ascii="Calibri" w:hAnsi="Calibri" w:cs="Calibri"/>
                    <w:color w:val="000000"/>
                    <w:sz w:val="28"/>
                  </w:rPr>
                </w:rPrChange>
              </w:rPr>
            </w:pPr>
            <w:ins w:author="phetc" w:date="2023-02-13T15:44:00Z" w:id="10322">
              <w:r w:rsidRPr="00357A8D">
                <w:rPr>
                  <w:rFonts w:ascii="Calibri" w:hAnsi="Calibri" w:cs="Calibri"/>
                  <w:sz w:val="28"/>
                  <w:rPrChange w:author="PC" w:date="2023-03-31T11:41:00Z" w:id="10323">
                    <w:rPr>
                      <w:rFonts w:ascii="Calibri" w:hAnsi="Calibri" w:cs="Calibri"/>
                      <w:color w:val="000000"/>
                      <w:sz w:val="28"/>
                    </w:rPr>
                  </w:rPrChange>
                </w:rPr>
                <w:t> </w:t>
              </w:r>
              <w:r w:rsidRPr="00357A8D">
                <w:rPr>
                  <w:rFonts w:ascii="Wingdings 2" w:hAnsi="Wingdings 2" w:eastAsia="Wingdings 2" w:cs="Wingdings 2"/>
                  <w:sz w:val="28"/>
                  <w:rPrChange w:author="PC" w:date="2023-03-31T11:41:00Z" w:id="103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325">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4A770C7A" w14:textId="77777777">
            <w:pPr>
              <w:rPr>
                <w:ins w:author="phetc" w:date="2023-02-13T15:44:00Z" w:id="10326"/>
                <w:rFonts w:ascii="Calibri" w:hAnsi="Calibri" w:cs="Calibri"/>
                <w:sz w:val="28"/>
                <w:rPrChange w:author="PC" w:date="2023-03-31T11:41:00Z" w:id="10327">
                  <w:rPr>
                    <w:ins w:author="phetc" w:date="2023-02-13T15:44:00Z" w:id="10328"/>
                    <w:rFonts w:ascii="Calibri" w:hAnsi="Calibri" w:cs="Calibri"/>
                    <w:color w:val="000000"/>
                    <w:sz w:val="28"/>
                  </w:rPr>
                </w:rPrChange>
              </w:rPr>
            </w:pPr>
            <w:ins w:author="phetc" w:date="2023-02-13T15:44:00Z" w:id="10329">
              <w:r w:rsidRPr="00357A8D">
                <w:rPr>
                  <w:rFonts w:ascii="Calibri" w:hAnsi="Calibri" w:cs="Calibri"/>
                  <w:sz w:val="28"/>
                  <w:rPrChange w:author="PC" w:date="2023-03-31T11:41:00Z" w:id="103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33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54267E02" w14:textId="77777777">
            <w:pPr>
              <w:rPr>
                <w:ins w:author="phetc" w:date="2023-02-13T15:44:00Z" w:id="10332"/>
                <w:rFonts w:ascii="Calibri" w:hAnsi="Calibri" w:cs="Calibri"/>
                <w:sz w:val="28"/>
                <w:rPrChange w:author="PC" w:date="2023-03-31T11:41:00Z" w:id="10333">
                  <w:rPr>
                    <w:ins w:author="phetc" w:date="2023-02-13T15:44:00Z" w:id="10334"/>
                    <w:rFonts w:ascii="Calibri" w:hAnsi="Calibri" w:cs="Calibri"/>
                    <w:color w:val="000000"/>
                    <w:sz w:val="28"/>
                  </w:rPr>
                </w:rPrChange>
              </w:rPr>
            </w:pPr>
            <w:ins w:author="phetc" w:date="2023-02-13T15:44:00Z" w:id="10335">
              <w:r w:rsidRPr="00357A8D">
                <w:rPr>
                  <w:rFonts w:ascii="Calibri" w:hAnsi="Calibri" w:cs="Calibri"/>
                  <w:sz w:val="28"/>
                  <w:rPrChange w:author="PC" w:date="2023-03-31T11:41:00Z" w:id="10336">
                    <w:rPr>
                      <w:rFonts w:ascii="Calibri" w:hAnsi="Calibri" w:cs="Calibri"/>
                      <w:color w:val="000000"/>
                      <w:sz w:val="28"/>
                    </w:rPr>
                  </w:rPrChange>
                </w:rPr>
                <w:t> </w:t>
              </w:r>
              <w:r w:rsidRPr="00357A8D">
                <w:rPr>
                  <w:rFonts w:ascii="Wingdings 2" w:hAnsi="Wingdings 2" w:eastAsia="Wingdings 2" w:cs="Wingdings 2"/>
                  <w:sz w:val="28"/>
                  <w:rPrChange w:author="PC" w:date="2023-03-31T11:41:00Z" w:id="103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Change w:author="PC" w:date="2023-07-03T09:55:00Z" w:id="10338">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3BCFCD3" w14:textId="77777777">
            <w:pPr>
              <w:rPr>
                <w:ins w:author="phetc" w:date="2023-02-13T15:44:00Z" w:id="10339"/>
                <w:rFonts w:ascii="Calibri" w:hAnsi="Calibri" w:cs="Calibri"/>
                <w:sz w:val="28"/>
                <w:rPrChange w:author="PC" w:date="2023-03-31T11:41:00Z" w:id="10340">
                  <w:rPr>
                    <w:ins w:author="phetc" w:date="2023-02-13T15:44:00Z" w:id="10341"/>
                    <w:rFonts w:ascii="Calibri" w:hAnsi="Calibri" w:cs="Calibri"/>
                    <w:color w:val="000000"/>
                    <w:sz w:val="28"/>
                  </w:rPr>
                </w:rPrChange>
              </w:rPr>
            </w:pPr>
            <w:ins w:author="phetc" w:date="2023-02-13T15:44:00Z" w:id="10342">
              <w:r w:rsidRPr="00357A8D">
                <w:rPr>
                  <w:rFonts w:ascii="Calibri" w:hAnsi="Calibri" w:cs="Calibri"/>
                  <w:sz w:val="28"/>
                  <w:rPrChange w:author="PC" w:date="2023-03-31T11:41:00Z" w:id="10343">
                    <w:rPr>
                      <w:rFonts w:ascii="Calibri" w:hAnsi="Calibri" w:cs="Calibri"/>
                      <w:color w:val="000000"/>
                      <w:sz w:val="28"/>
                    </w:rPr>
                  </w:rPrChange>
                </w:rPr>
                <w:t> </w:t>
              </w:r>
            </w:ins>
          </w:p>
        </w:tc>
      </w:tr>
      <w:tr w:rsidRPr="00357A8D" w:rsidR="00567CE2" w:rsidTr="00D96E86" w14:paraId="1C9E3E9E" w14:textId="77777777">
        <w:tblPrEx>
          <w:tblW w:w="14181" w:type="dxa"/>
          <w:tblInd w:w="392" w:type="dxa"/>
          <w:tblPrExChange w:author="PC" w:date="2023-07-03T09:55:00Z" w:id="10344">
            <w:tblPrEx>
              <w:tblW w:w="14181" w:type="dxa"/>
              <w:tblInd w:w="392" w:type="dxa"/>
            </w:tblPrEx>
          </w:tblPrExChange>
        </w:tblPrEx>
        <w:trPr>
          <w:trHeight w:val="430"/>
          <w:ins w:author="phetc" w:date="2023-02-13T15:44:00Z" w:id="10345"/>
          <w:trPrChange w:author="PC" w:date="2023-07-03T09:55:00Z" w:id="10346">
            <w:trPr>
              <w:trHeight w:val="430"/>
            </w:trPr>
          </w:trPrChange>
        </w:trPr>
        <w:tc>
          <w:tcPr>
            <w:tcW w:w="4261" w:type="dxa"/>
            <w:tcBorders>
              <w:top w:val="single" w:color="auto" w:sz="4" w:space="0"/>
              <w:left w:val="single" w:color="auto" w:sz="4" w:space="0"/>
              <w:bottom w:val="single" w:color="auto" w:sz="4" w:space="0"/>
              <w:right w:val="single" w:color="auto" w:sz="4" w:space="0"/>
            </w:tcBorders>
            <w:shd w:val="clear" w:color="auto" w:fill="auto"/>
            <w:noWrap/>
            <w:hideMark/>
            <w:tcPrChange w:author="PC" w:date="2023-07-03T09:55:00Z" w:id="10347">
              <w:tcPr>
                <w:tcW w:w="4261" w:type="dxa"/>
                <w:tcBorders>
                  <w:top w:val="nil"/>
                  <w:left w:val="single" w:color="auto" w:sz="4" w:space="0"/>
                  <w:bottom w:val="single" w:color="auto" w:sz="4" w:space="0"/>
                  <w:right w:val="single" w:color="auto" w:sz="4" w:space="0"/>
                </w:tcBorders>
                <w:shd w:val="clear" w:color="auto" w:fill="auto"/>
                <w:noWrap/>
                <w:hideMark/>
              </w:tcPr>
            </w:tcPrChange>
          </w:tcPr>
          <w:p w:rsidRPr="00357A8D" w:rsidR="00BD3F6C" w:rsidRDefault="00BD3F6C" w14:paraId="6EB019FE" w14:textId="77777777">
            <w:pPr>
              <w:rPr>
                <w:ins w:author="phetc" w:date="2023-02-13T15:44:00Z" w:id="10348"/>
                <w:rFonts w:ascii="Calibri" w:hAnsi="Calibri" w:cs="Calibri"/>
                <w:sz w:val="28"/>
                <w:rPrChange w:author="PC" w:date="2023-03-31T11:41:00Z" w:id="10349">
                  <w:rPr>
                    <w:ins w:author="phetc" w:date="2023-02-13T15:44:00Z" w:id="10350"/>
                    <w:rFonts w:ascii="Calibri" w:hAnsi="Calibri" w:cs="Calibri"/>
                    <w:color w:val="000000"/>
                    <w:sz w:val="28"/>
                  </w:rPr>
                </w:rPrChange>
              </w:rPr>
            </w:pPr>
            <w:ins w:author="phetc" w:date="2023-02-13T15:44:00Z" w:id="10351">
              <w:r w:rsidRPr="00357A8D">
                <w:rPr>
                  <w:rFonts w:ascii="TH Sarabun New" w:hAnsi="TH Sarabun New" w:cs="TH Sarabun New"/>
                  <w:sz w:val="28"/>
                  <w:cs/>
                </w:rPr>
                <w:t>ศ</w:t>
              </w:r>
              <w:r w:rsidRPr="00357A8D">
                <w:rPr>
                  <w:rFonts w:ascii="TH Sarabun New" w:hAnsi="TH Sarabun New" w:eastAsia="AngsanaNew-Bold" w:cs="TH Sarabun New"/>
                  <w:sz w:val="28"/>
                  <w:cs/>
                </w:rPr>
                <w:t>.</w:t>
              </w:r>
              <w:r w:rsidRPr="00357A8D">
                <w:rPr>
                  <w:rFonts w:ascii="TH Sarabun New" w:hAnsi="TH Sarabun New" w:eastAsia="AngsanaNew-Bold" w:cs="TH Sarabun New"/>
                  <w:sz w:val="28"/>
                </w:rPr>
                <w:t xml:space="preserve">451 </w:t>
              </w:r>
              <w:r w:rsidRPr="00357A8D">
                <w:rPr>
                  <w:rFonts w:ascii="TH Sarabun New" w:hAnsi="TH Sarabun New" w:cs="TH Sarabun New"/>
                  <w:sz w:val="28"/>
                  <w:cs/>
                </w:rPr>
                <w:t xml:space="preserve">ทฤษฎีและนโยบายการค้าระหว่างประเทศ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52">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4E21E6E" w14:textId="77777777">
            <w:pPr>
              <w:rPr>
                <w:ins w:author="phetc" w:date="2023-02-13T15:44:00Z" w:id="10353"/>
                <w:rFonts w:ascii="Calibri" w:hAnsi="Calibri" w:cs="Calibri"/>
                <w:sz w:val="28"/>
                <w:rPrChange w:author="PC" w:date="2023-03-31T11:41:00Z" w:id="10354">
                  <w:rPr>
                    <w:ins w:author="phetc" w:date="2023-02-13T15:44:00Z" w:id="10355"/>
                    <w:rFonts w:ascii="Calibri" w:hAnsi="Calibri" w:cs="Calibri"/>
                    <w:color w:val="000000"/>
                    <w:sz w:val="28"/>
                  </w:rPr>
                </w:rPrChange>
              </w:rPr>
            </w:pPr>
            <w:ins w:author="phetc" w:date="2023-02-13T15:44:00Z" w:id="10356">
              <w:r w:rsidRPr="00357A8D">
                <w:rPr>
                  <w:rFonts w:ascii="Calibri" w:hAnsi="Calibri" w:cs="Calibri"/>
                  <w:sz w:val="28"/>
                  <w:rPrChange w:author="PC" w:date="2023-03-31T11:41:00Z" w:id="10357">
                    <w:rPr>
                      <w:rFonts w:ascii="Calibri" w:hAnsi="Calibri" w:cs="Calibri"/>
                      <w:color w:val="000000"/>
                      <w:sz w:val="28"/>
                    </w:rPr>
                  </w:rPrChange>
                </w:rPr>
                <w:t> </w:t>
              </w:r>
              <w:r w:rsidRPr="00357A8D">
                <w:rPr>
                  <w:rFonts w:ascii="Wingdings 2" w:hAnsi="Wingdings 2" w:eastAsia="Wingdings 2" w:cs="Wingdings 2"/>
                  <w:sz w:val="28"/>
                  <w:rPrChange w:author="PC" w:date="2023-03-31T11:41:00Z" w:id="10358">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59">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1B6573A" w14:textId="77777777">
            <w:pPr>
              <w:rPr>
                <w:ins w:author="phetc" w:date="2023-02-13T15:44:00Z" w:id="10360"/>
                <w:rFonts w:ascii="Calibri" w:hAnsi="Calibri" w:cs="Calibri"/>
                <w:sz w:val="28"/>
                <w:rPrChange w:author="PC" w:date="2023-03-31T11:41:00Z" w:id="10361">
                  <w:rPr>
                    <w:ins w:author="phetc" w:date="2023-02-13T15:44:00Z" w:id="10362"/>
                    <w:rFonts w:ascii="Calibri" w:hAnsi="Calibri" w:cs="Calibri"/>
                    <w:color w:val="000000"/>
                    <w:sz w:val="28"/>
                  </w:rPr>
                </w:rPrChange>
              </w:rPr>
            </w:pPr>
            <w:ins w:author="phetc" w:date="2023-02-13T15:44:00Z" w:id="10363">
              <w:r w:rsidRPr="00357A8D">
                <w:rPr>
                  <w:rFonts w:ascii="Calibri" w:hAnsi="Calibri" w:cs="Calibri"/>
                  <w:sz w:val="28"/>
                  <w:rPrChange w:author="PC" w:date="2023-03-31T11:41:00Z" w:id="10364">
                    <w:rPr>
                      <w:rFonts w:ascii="Calibri" w:hAnsi="Calibri" w:cs="Calibri"/>
                      <w:color w:val="000000"/>
                      <w:sz w:val="28"/>
                    </w:rPr>
                  </w:rPrChange>
                </w:rPr>
                <w:t> </w:t>
              </w:r>
              <w:r w:rsidRPr="00357A8D">
                <w:rPr>
                  <w:rFonts w:ascii="Wingdings 2" w:hAnsi="Wingdings 2" w:eastAsia="Wingdings 2" w:cs="Wingdings 2"/>
                  <w:sz w:val="28"/>
                  <w:rPrChange w:author="PC" w:date="2023-03-31T11:41:00Z" w:id="10365">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66">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B3D09E2" w14:textId="77777777">
            <w:pPr>
              <w:rPr>
                <w:ins w:author="phetc" w:date="2023-02-13T15:44:00Z" w:id="10367"/>
                <w:rFonts w:ascii="Calibri" w:hAnsi="Calibri" w:cs="Calibri"/>
                <w:sz w:val="28"/>
                <w:rPrChange w:author="PC" w:date="2023-03-31T11:41:00Z" w:id="10368">
                  <w:rPr>
                    <w:ins w:author="phetc" w:date="2023-02-13T15:44:00Z" w:id="10369"/>
                    <w:rFonts w:ascii="Calibri" w:hAnsi="Calibri" w:cs="Calibri"/>
                    <w:color w:val="000000"/>
                    <w:sz w:val="28"/>
                  </w:rPr>
                </w:rPrChange>
              </w:rPr>
            </w:pPr>
            <w:ins w:author="phetc" w:date="2023-02-13T15:44:00Z" w:id="10370">
              <w:r w:rsidRPr="00357A8D">
                <w:rPr>
                  <w:rFonts w:ascii="Calibri" w:hAnsi="Calibri" w:cs="Calibri"/>
                  <w:sz w:val="28"/>
                  <w:rPrChange w:author="PC" w:date="2023-03-31T11:41:00Z" w:id="10371">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72">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1FB11DB0" w14:textId="77777777">
            <w:pPr>
              <w:rPr>
                <w:ins w:author="phetc" w:date="2023-02-13T15:44:00Z" w:id="10373"/>
                <w:rFonts w:ascii="Calibri" w:hAnsi="Calibri" w:cs="Calibri"/>
                <w:sz w:val="28"/>
                <w:rPrChange w:author="PC" w:date="2023-03-31T11:41:00Z" w:id="10374">
                  <w:rPr>
                    <w:ins w:author="phetc" w:date="2023-02-13T15:44:00Z" w:id="10375"/>
                    <w:rFonts w:ascii="Calibri" w:hAnsi="Calibri" w:cs="Calibri"/>
                    <w:color w:val="000000"/>
                    <w:sz w:val="28"/>
                  </w:rPr>
                </w:rPrChange>
              </w:rPr>
            </w:pPr>
            <w:ins w:author="phetc" w:date="2023-02-13T15:44:00Z" w:id="10376">
              <w:r w:rsidRPr="00357A8D">
                <w:rPr>
                  <w:rFonts w:ascii="Calibri" w:hAnsi="Calibri" w:cs="Calibri"/>
                  <w:sz w:val="28"/>
                  <w:rPrChange w:author="PC" w:date="2023-03-31T11:41:00Z" w:id="10377">
                    <w:rPr>
                      <w:rFonts w:ascii="Calibri" w:hAnsi="Calibri" w:cs="Calibri"/>
                      <w:color w:val="000000"/>
                      <w:sz w:val="28"/>
                    </w:rPr>
                  </w:rPrChange>
                </w:rPr>
                <w:t> </w:t>
              </w:r>
              <w:r w:rsidRPr="00357A8D">
                <w:rPr>
                  <w:rFonts w:ascii="Wingdings 2" w:hAnsi="Wingdings 2" w:eastAsia="Wingdings 2" w:cs="Wingdings 2"/>
                  <w:sz w:val="28"/>
                  <w:rPrChange w:author="PC" w:date="2023-03-31T11:41:00Z" w:id="10378">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79">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8CCA2B4" w14:textId="77777777">
            <w:pPr>
              <w:rPr>
                <w:ins w:author="phetc" w:date="2023-02-13T15:44:00Z" w:id="10380"/>
                <w:rFonts w:ascii="Calibri" w:hAnsi="Calibri" w:cs="Calibri"/>
                <w:sz w:val="28"/>
                <w:rPrChange w:author="PC" w:date="2023-03-31T11:41:00Z" w:id="10381">
                  <w:rPr>
                    <w:ins w:author="phetc" w:date="2023-02-13T15:44:00Z" w:id="10382"/>
                    <w:rFonts w:ascii="Calibri" w:hAnsi="Calibri" w:cs="Calibri"/>
                    <w:color w:val="000000"/>
                    <w:sz w:val="28"/>
                  </w:rPr>
                </w:rPrChange>
              </w:rPr>
            </w:pPr>
            <w:ins w:author="phetc" w:date="2023-02-13T15:44:00Z" w:id="10383">
              <w:r w:rsidRPr="00357A8D">
                <w:rPr>
                  <w:rFonts w:ascii="Calibri" w:hAnsi="Calibri" w:cs="Calibri"/>
                  <w:sz w:val="28"/>
                  <w:rPrChange w:author="PC" w:date="2023-03-31T11:41:00Z" w:id="10384">
                    <w:rPr>
                      <w:rFonts w:ascii="Calibri" w:hAnsi="Calibri" w:cs="Calibri"/>
                      <w:color w:val="000000"/>
                      <w:sz w:val="28"/>
                    </w:rPr>
                  </w:rPrChange>
                </w:rPr>
                <w:t> </w:t>
              </w:r>
              <w:r w:rsidRPr="00357A8D">
                <w:rPr>
                  <w:rFonts w:ascii="Wingdings 2" w:hAnsi="Wingdings 2" w:eastAsia="Wingdings 2" w:cs="Wingdings 2"/>
                  <w:sz w:val="28"/>
                  <w:rPrChange w:author="PC" w:date="2023-03-31T11:41:00Z" w:id="10385">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86">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0D8AD552" w14:textId="77777777">
            <w:pPr>
              <w:rPr>
                <w:ins w:author="phetc" w:date="2023-02-13T15:44:00Z" w:id="10387"/>
                <w:rFonts w:ascii="Calibri" w:hAnsi="Calibri" w:cs="Calibri"/>
                <w:sz w:val="28"/>
                <w:rPrChange w:author="PC" w:date="2023-03-31T11:41:00Z" w:id="10388">
                  <w:rPr>
                    <w:ins w:author="phetc" w:date="2023-02-13T15:44:00Z" w:id="10389"/>
                    <w:rFonts w:ascii="Calibri" w:hAnsi="Calibri" w:cs="Calibri"/>
                    <w:color w:val="000000"/>
                    <w:sz w:val="28"/>
                  </w:rPr>
                </w:rPrChange>
              </w:rPr>
            </w:pPr>
            <w:ins w:author="phetc" w:date="2023-02-13T15:44:00Z" w:id="10390">
              <w:r w:rsidRPr="00357A8D">
                <w:rPr>
                  <w:rFonts w:ascii="Calibri" w:hAnsi="Calibri" w:cs="Calibri"/>
                  <w:sz w:val="28"/>
                  <w:rPrChange w:author="PC" w:date="2023-03-31T11:41:00Z" w:id="10391">
                    <w:rPr>
                      <w:rFonts w:ascii="Calibri" w:hAnsi="Calibri" w:cs="Calibri"/>
                      <w:color w:val="000000"/>
                      <w:sz w:val="28"/>
                    </w:rPr>
                  </w:rPrChange>
                </w:rPr>
                <w:t> </w:t>
              </w:r>
              <w:r w:rsidRPr="00357A8D">
                <w:rPr>
                  <w:rFonts w:ascii="Wingdings 2" w:hAnsi="Wingdings 2" w:eastAsia="Wingdings 2" w:cs="Wingdings 2"/>
                  <w:sz w:val="28"/>
                  <w:rPrChange w:author="PC" w:date="2023-03-31T11:41:00Z" w:id="10392">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93">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2265CEB" w14:textId="77777777">
            <w:pPr>
              <w:rPr>
                <w:ins w:author="phetc" w:date="2023-02-13T15:44:00Z" w:id="10394"/>
                <w:rFonts w:ascii="Calibri" w:hAnsi="Calibri" w:cs="Calibri"/>
                <w:sz w:val="28"/>
                <w:rPrChange w:author="PC" w:date="2023-03-31T11:41:00Z" w:id="10395">
                  <w:rPr>
                    <w:ins w:author="phetc" w:date="2023-02-13T15:44:00Z" w:id="10396"/>
                    <w:rFonts w:ascii="Calibri" w:hAnsi="Calibri" w:cs="Calibri"/>
                    <w:color w:val="000000"/>
                    <w:sz w:val="28"/>
                  </w:rPr>
                </w:rPrChange>
              </w:rPr>
            </w:pPr>
            <w:ins w:author="phetc" w:date="2023-02-13T15:44:00Z" w:id="10397">
              <w:r w:rsidRPr="00357A8D">
                <w:rPr>
                  <w:rFonts w:ascii="Calibri" w:hAnsi="Calibri" w:cs="Calibri"/>
                  <w:sz w:val="28"/>
                  <w:rPrChange w:author="PC" w:date="2023-03-31T11:41:00Z" w:id="10398">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399">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4C76AB4" w14:textId="77777777">
            <w:pPr>
              <w:rPr>
                <w:ins w:author="phetc" w:date="2023-02-13T15:44:00Z" w:id="10400"/>
                <w:rFonts w:ascii="Calibri" w:hAnsi="Calibri" w:cs="Calibri"/>
                <w:sz w:val="28"/>
                <w:rPrChange w:author="PC" w:date="2023-03-31T11:41:00Z" w:id="10401">
                  <w:rPr>
                    <w:ins w:author="phetc" w:date="2023-02-13T15:44:00Z" w:id="10402"/>
                    <w:rFonts w:ascii="Calibri" w:hAnsi="Calibri" w:cs="Calibri"/>
                    <w:color w:val="000000"/>
                    <w:sz w:val="28"/>
                  </w:rPr>
                </w:rPrChange>
              </w:rPr>
            </w:pPr>
            <w:ins w:author="phetc" w:date="2023-02-13T15:44:00Z" w:id="10403">
              <w:r w:rsidRPr="00357A8D">
                <w:rPr>
                  <w:rFonts w:ascii="Calibri" w:hAnsi="Calibri" w:cs="Calibri"/>
                  <w:sz w:val="28"/>
                  <w:rPrChange w:author="PC" w:date="2023-03-31T11:41:00Z" w:id="10404">
                    <w:rPr>
                      <w:rFonts w:ascii="Calibri" w:hAnsi="Calibri" w:cs="Calibri"/>
                      <w:color w:val="000000"/>
                      <w:sz w:val="28"/>
                    </w:rPr>
                  </w:rPrChange>
                </w:rPr>
                <w:t> </w:t>
              </w:r>
              <w:r w:rsidRPr="00357A8D">
                <w:rPr>
                  <w:rFonts w:ascii="Wingdings 2" w:hAnsi="Wingdings 2" w:eastAsia="Wingdings 2" w:cs="Wingdings 2"/>
                  <w:sz w:val="28"/>
                  <w:rPrChange w:author="PC" w:date="2023-03-31T11:41:00Z" w:id="10405">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06">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155523B" w14:textId="77777777">
            <w:pPr>
              <w:rPr>
                <w:ins w:author="phetc" w:date="2023-02-13T15:44:00Z" w:id="10407"/>
                <w:rFonts w:ascii="Calibri" w:hAnsi="Calibri" w:cs="Calibri"/>
                <w:sz w:val="28"/>
                <w:rPrChange w:author="PC" w:date="2023-03-31T11:41:00Z" w:id="10408">
                  <w:rPr>
                    <w:ins w:author="phetc" w:date="2023-02-13T15:44:00Z" w:id="10409"/>
                    <w:rFonts w:ascii="Calibri" w:hAnsi="Calibri" w:cs="Calibri"/>
                    <w:color w:val="000000"/>
                    <w:sz w:val="28"/>
                  </w:rPr>
                </w:rPrChange>
              </w:rPr>
            </w:pPr>
            <w:ins w:author="phetc" w:date="2023-02-13T15:44:00Z" w:id="10410">
              <w:r w:rsidRPr="00357A8D">
                <w:rPr>
                  <w:rFonts w:ascii="Calibri" w:hAnsi="Calibri" w:cs="Calibri"/>
                  <w:sz w:val="28"/>
                  <w:rPrChange w:author="PC" w:date="2023-03-31T11:41:00Z" w:id="10411">
                    <w:rPr>
                      <w:rFonts w:ascii="Calibri" w:hAnsi="Calibri" w:cs="Calibri"/>
                      <w:color w:val="000000"/>
                      <w:sz w:val="28"/>
                    </w:rPr>
                  </w:rPrChange>
                </w:rPr>
                <w:t> </w:t>
              </w:r>
              <w:r w:rsidRPr="00357A8D">
                <w:rPr>
                  <w:rFonts w:ascii="Wingdings 2" w:hAnsi="Wingdings 2" w:eastAsia="Wingdings 2" w:cs="Wingdings 2"/>
                  <w:sz w:val="28"/>
                  <w:rPrChange w:author="PC" w:date="2023-03-31T11:41:00Z" w:id="10412">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13">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1408F48" w14:textId="77777777">
            <w:pPr>
              <w:rPr>
                <w:ins w:author="phetc" w:date="2023-02-13T15:44:00Z" w:id="10414"/>
                <w:rFonts w:ascii="Calibri" w:hAnsi="Calibri" w:cs="Calibri"/>
                <w:sz w:val="28"/>
                <w:rPrChange w:author="PC" w:date="2023-03-31T11:41:00Z" w:id="10415">
                  <w:rPr>
                    <w:ins w:author="phetc" w:date="2023-02-13T15:44:00Z" w:id="10416"/>
                    <w:rFonts w:ascii="Calibri" w:hAnsi="Calibri" w:cs="Calibri"/>
                    <w:color w:val="000000"/>
                    <w:sz w:val="28"/>
                  </w:rPr>
                </w:rPrChange>
              </w:rPr>
            </w:pPr>
            <w:ins w:author="phetc" w:date="2023-02-13T15:44:00Z" w:id="10417">
              <w:r w:rsidRPr="00357A8D">
                <w:rPr>
                  <w:rFonts w:ascii="Calibri" w:hAnsi="Calibri" w:cs="Calibri"/>
                  <w:sz w:val="28"/>
                  <w:rPrChange w:author="PC" w:date="2023-03-31T11:41:00Z" w:id="10418">
                    <w:rPr>
                      <w:rFonts w:ascii="Calibri" w:hAnsi="Calibri" w:cs="Calibri"/>
                      <w:color w:val="000000"/>
                      <w:sz w:val="28"/>
                    </w:rPr>
                  </w:rPrChange>
                </w:rPr>
                <w:t> </w:t>
              </w:r>
              <w:r w:rsidRPr="00357A8D">
                <w:rPr>
                  <w:rFonts w:ascii="Wingdings 2" w:hAnsi="Wingdings 2" w:eastAsia="Wingdings 2" w:cs="Wingdings 2"/>
                  <w:sz w:val="28"/>
                  <w:rPrChange w:author="PC" w:date="2023-03-31T11:41:00Z" w:id="10419">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20">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44C57B92" w14:textId="77777777">
            <w:pPr>
              <w:rPr>
                <w:ins w:author="phetc" w:date="2023-02-13T15:44:00Z" w:id="10421"/>
                <w:rFonts w:ascii="Calibri" w:hAnsi="Calibri" w:cs="Calibri"/>
                <w:sz w:val="28"/>
                <w:rPrChange w:author="PC" w:date="2023-03-31T11:41:00Z" w:id="10422">
                  <w:rPr>
                    <w:ins w:author="phetc" w:date="2023-02-13T15:44:00Z" w:id="10423"/>
                    <w:rFonts w:ascii="Calibri" w:hAnsi="Calibri" w:cs="Calibri"/>
                    <w:color w:val="000000"/>
                    <w:sz w:val="28"/>
                  </w:rPr>
                </w:rPrChange>
              </w:rPr>
            </w:pPr>
            <w:ins w:author="phetc" w:date="2023-02-13T15:44:00Z" w:id="10424">
              <w:r w:rsidRPr="00357A8D">
                <w:rPr>
                  <w:rFonts w:ascii="Calibri" w:hAnsi="Calibri" w:cs="Calibri"/>
                  <w:sz w:val="28"/>
                  <w:rPrChange w:author="PC" w:date="2023-03-31T11:41:00Z" w:id="10425">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26">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72275A4" w14:textId="77777777">
            <w:pPr>
              <w:rPr>
                <w:ins w:author="phetc" w:date="2023-02-13T15:44:00Z" w:id="10427"/>
                <w:rFonts w:ascii="Calibri" w:hAnsi="Calibri" w:cs="Calibri"/>
                <w:sz w:val="28"/>
                <w:rPrChange w:author="PC" w:date="2023-03-31T11:41:00Z" w:id="10428">
                  <w:rPr>
                    <w:ins w:author="phetc" w:date="2023-02-13T15:44:00Z" w:id="10429"/>
                    <w:rFonts w:ascii="Calibri" w:hAnsi="Calibri" w:cs="Calibri"/>
                    <w:color w:val="000000"/>
                    <w:sz w:val="28"/>
                  </w:rPr>
                </w:rPrChange>
              </w:rPr>
            </w:pPr>
            <w:ins w:author="phetc" w:date="2023-02-13T15:44:00Z" w:id="10430">
              <w:r w:rsidRPr="00357A8D">
                <w:rPr>
                  <w:rFonts w:ascii="Calibri" w:hAnsi="Calibri" w:cs="Calibri"/>
                  <w:sz w:val="28"/>
                  <w:rPrChange w:author="PC" w:date="2023-03-31T11:41:00Z" w:id="10431">
                    <w:rPr>
                      <w:rFonts w:ascii="Calibri" w:hAnsi="Calibri" w:cs="Calibri"/>
                      <w:color w:val="000000"/>
                      <w:sz w:val="28"/>
                    </w:rPr>
                  </w:rPrChange>
                </w:rPr>
                <w:t> </w:t>
              </w:r>
              <w:r w:rsidRPr="00357A8D">
                <w:rPr>
                  <w:rFonts w:ascii="Wingdings 2" w:hAnsi="Wingdings 2" w:eastAsia="Wingdings 2" w:cs="Wingdings 2"/>
                  <w:sz w:val="28"/>
                  <w:rPrChange w:author="PC" w:date="2023-03-31T11:41:00Z" w:id="10432">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33">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007FA1B" w14:textId="77777777">
            <w:pPr>
              <w:rPr>
                <w:ins w:author="phetc" w:date="2023-02-13T15:44:00Z" w:id="10434"/>
                <w:rFonts w:ascii="Calibri" w:hAnsi="Calibri" w:cs="Calibri"/>
                <w:sz w:val="28"/>
                <w:rPrChange w:author="PC" w:date="2023-03-31T11:41:00Z" w:id="10435">
                  <w:rPr>
                    <w:ins w:author="phetc" w:date="2023-02-13T15:44:00Z" w:id="10436"/>
                    <w:rFonts w:ascii="Calibri" w:hAnsi="Calibri" w:cs="Calibri"/>
                    <w:color w:val="000000"/>
                    <w:sz w:val="28"/>
                  </w:rPr>
                </w:rPrChange>
              </w:rPr>
            </w:pPr>
            <w:ins w:author="phetc" w:date="2023-02-13T15:44:00Z" w:id="10437">
              <w:r w:rsidRPr="00357A8D">
                <w:rPr>
                  <w:rFonts w:ascii="Calibri" w:hAnsi="Calibri" w:cs="Calibri"/>
                  <w:sz w:val="28"/>
                  <w:rPrChange w:author="PC" w:date="2023-03-31T11:41:00Z" w:id="10438">
                    <w:rPr>
                      <w:rFonts w:ascii="Calibri" w:hAnsi="Calibri" w:cs="Calibri"/>
                      <w:color w:val="000000"/>
                      <w:sz w:val="28"/>
                    </w:rPr>
                  </w:rPrChange>
                </w:rPr>
                <w:t> </w:t>
              </w:r>
              <w:r w:rsidRPr="00357A8D">
                <w:rPr>
                  <w:rFonts w:ascii="Wingdings 2" w:hAnsi="Wingdings 2" w:eastAsia="Wingdings 2" w:cs="Wingdings 2"/>
                  <w:sz w:val="28"/>
                  <w:rPrChange w:author="PC" w:date="2023-03-31T11:41:00Z" w:id="10439">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40">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D12BC5E" w14:textId="77777777">
            <w:pPr>
              <w:rPr>
                <w:ins w:author="phetc" w:date="2023-02-13T15:44:00Z" w:id="10441"/>
                <w:rFonts w:ascii="Calibri" w:hAnsi="Calibri" w:cs="Calibri"/>
                <w:sz w:val="28"/>
                <w:rPrChange w:author="PC" w:date="2023-03-31T11:41:00Z" w:id="10442">
                  <w:rPr>
                    <w:ins w:author="phetc" w:date="2023-02-13T15:44:00Z" w:id="10443"/>
                    <w:rFonts w:ascii="Calibri" w:hAnsi="Calibri" w:cs="Calibri"/>
                    <w:color w:val="000000"/>
                    <w:sz w:val="28"/>
                  </w:rPr>
                </w:rPrChange>
              </w:rPr>
            </w:pPr>
            <w:ins w:author="phetc" w:date="2023-02-13T15:44:00Z" w:id="10444">
              <w:r w:rsidRPr="00357A8D">
                <w:rPr>
                  <w:rFonts w:ascii="Calibri" w:hAnsi="Calibri" w:cs="Calibri"/>
                  <w:sz w:val="28"/>
                  <w:rPrChange w:author="PC" w:date="2023-03-31T11:41:00Z" w:id="10445">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46">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12D144D5" w14:textId="77777777">
            <w:pPr>
              <w:rPr>
                <w:ins w:author="phetc" w:date="2023-02-13T15:44:00Z" w:id="10447"/>
                <w:rFonts w:ascii="Calibri" w:hAnsi="Calibri" w:cs="Calibri"/>
                <w:sz w:val="28"/>
                <w:rPrChange w:author="PC" w:date="2023-03-31T11:41:00Z" w:id="10448">
                  <w:rPr>
                    <w:ins w:author="phetc" w:date="2023-02-13T15:44:00Z" w:id="10449"/>
                    <w:rFonts w:ascii="Calibri" w:hAnsi="Calibri" w:cs="Calibri"/>
                    <w:color w:val="000000"/>
                    <w:sz w:val="28"/>
                  </w:rPr>
                </w:rPrChange>
              </w:rPr>
            </w:pPr>
            <w:ins w:author="phetc" w:date="2023-02-13T15:44:00Z" w:id="10450">
              <w:r w:rsidRPr="00357A8D">
                <w:rPr>
                  <w:rFonts w:ascii="Calibri" w:hAnsi="Calibri" w:cs="Calibri"/>
                  <w:sz w:val="28"/>
                  <w:rPrChange w:author="PC" w:date="2023-03-31T11:41:00Z" w:id="10451">
                    <w:rPr>
                      <w:rFonts w:ascii="Calibri" w:hAnsi="Calibri" w:cs="Calibri"/>
                      <w:color w:val="000000"/>
                      <w:sz w:val="28"/>
                    </w:rPr>
                  </w:rPrChange>
                </w:rPr>
                <w:t> </w:t>
              </w:r>
              <w:r w:rsidRPr="00357A8D">
                <w:rPr>
                  <w:rFonts w:ascii="Wingdings 2" w:hAnsi="Wingdings 2" w:eastAsia="Wingdings 2" w:cs="Wingdings 2"/>
                  <w:sz w:val="28"/>
                  <w:rPrChange w:author="PC" w:date="2023-03-31T11:41:00Z" w:id="10452">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53">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014A5B53" w14:textId="77777777">
            <w:pPr>
              <w:rPr>
                <w:ins w:author="phetc" w:date="2023-02-13T15:44:00Z" w:id="10454"/>
                <w:rFonts w:ascii="Calibri" w:hAnsi="Calibri" w:cs="Calibri"/>
                <w:sz w:val="28"/>
                <w:rPrChange w:author="PC" w:date="2023-03-31T11:41:00Z" w:id="10455">
                  <w:rPr>
                    <w:ins w:author="phetc" w:date="2023-02-13T15:44:00Z" w:id="10456"/>
                    <w:rFonts w:ascii="Calibri" w:hAnsi="Calibri" w:cs="Calibri"/>
                    <w:color w:val="000000"/>
                    <w:sz w:val="28"/>
                  </w:rPr>
                </w:rPrChange>
              </w:rPr>
            </w:pPr>
            <w:ins w:author="phetc" w:date="2023-02-13T15:44:00Z" w:id="10457">
              <w:r w:rsidRPr="00357A8D">
                <w:rPr>
                  <w:rFonts w:ascii="Calibri" w:hAnsi="Calibri" w:cs="Calibri"/>
                  <w:sz w:val="28"/>
                  <w:rPrChange w:author="PC" w:date="2023-03-31T11:41:00Z" w:id="10458">
                    <w:rPr>
                      <w:rFonts w:ascii="Calibri" w:hAnsi="Calibri" w:cs="Calibri"/>
                      <w:color w:val="000000"/>
                      <w:sz w:val="28"/>
                    </w:rPr>
                  </w:rPrChange>
                </w:rPr>
                <w:t> </w:t>
              </w:r>
            </w:ins>
          </w:p>
        </w:tc>
      </w:tr>
      <w:tr w:rsidRPr="00357A8D" w:rsidR="00567CE2" w:rsidTr="00D96E86" w14:paraId="02A6B4F5" w14:textId="77777777">
        <w:tblPrEx>
          <w:tblW w:w="14181" w:type="dxa"/>
          <w:tblInd w:w="392" w:type="dxa"/>
          <w:tblPrExChange w:author="PC" w:date="2023-07-03T09:55:00Z" w:id="10459">
            <w:tblPrEx>
              <w:tblW w:w="14181" w:type="dxa"/>
              <w:tblInd w:w="392" w:type="dxa"/>
            </w:tblPrEx>
          </w:tblPrExChange>
        </w:tblPrEx>
        <w:trPr>
          <w:trHeight w:val="430"/>
          <w:ins w:author="phetc" w:date="2023-02-13T15:44:00Z" w:id="10460"/>
          <w:trPrChange w:author="PC" w:date="2023-07-03T09:55:00Z" w:id="10461">
            <w:trPr>
              <w:trHeight w:val="430"/>
            </w:trPr>
          </w:trPrChange>
        </w:trPr>
        <w:tc>
          <w:tcPr>
            <w:tcW w:w="4261" w:type="dxa"/>
            <w:tcBorders>
              <w:top w:val="single" w:color="auto" w:sz="4" w:space="0"/>
              <w:left w:val="single" w:color="auto" w:sz="4" w:space="0"/>
              <w:bottom w:val="single" w:color="auto" w:sz="4" w:space="0"/>
              <w:right w:val="single" w:color="auto" w:sz="4" w:space="0"/>
            </w:tcBorders>
            <w:shd w:val="clear" w:color="auto" w:fill="auto"/>
            <w:noWrap/>
            <w:hideMark/>
            <w:tcPrChange w:author="PC" w:date="2023-07-03T09:55:00Z" w:id="10462">
              <w:tcPr>
                <w:tcW w:w="4261" w:type="dxa"/>
                <w:tcBorders>
                  <w:top w:val="nil"/>
                  <w:left w:val="single" w:color="auto" w:sz="4" w:space="0"/>
                  <w:bottom w:val="single" w:color="auto" w:sz="4" w:space="0"/>
                  <w:right w:val="single" w:color="auto" w:sz="4" w:space="0"/>
                </w:tcBorders>
                <w:shd w:val="clear" w:color="auto" w:fill="auto"/>
                <w:noWrap/>
                <w:hideMark/>
              </w:tcPr>
            </w:tcPrChange>
          </w:tcPr>
          <w:p w:rsidRPr="00357A8D" w:rsidR="00BD3F6C" w:rsidRDefault="00BD3F6C" w14:paraId="7DD50777" w14:textId="77777777">
            <w:pPr>
              <w:rPr>
                <w:ins w:author="phetc" w:date="2023-02-13T15:44:00Z" w:id="10463"/>
                <w:rFonts w:ascii="Calibri" w:hAnsi="Calibri" w:cs="Calibri"/>
                <w:sz w:val="28"/>
                <w:rPrChange w:author="PC" w:date="2023-03-31T11:41:00Z" w:id="10464">
                  <w:rPr>
                    <w:ins w:author="phetc" w:date="2023-02-13T15:44:00Z" w:id="10465"/>
                    <w:rFonts w:ascii="Calibri" w:hAnsi="Calibri" w:cs="Calibri"/>
                    <w:color w:val="000000"/>
                    <w:sz w:val="28"/>
                  </w:rPr>
                </w:rPrChange>
              </w:rPr>
            </w:pPr>
            <w:ins w:author="phetc" w:date="2023-02-13T15:44:00Z" w:id="10466">
              <w:r w:rsidRPr="00357A8D">
                <w:rPr>
                  <w:rFonts w:ascii="TH Sarabun New" w:hAnsi="TH Sarabun New" w:eastAsia="AngsanaNew-Bold" w:cs="TH Sarabun New"/>
                  <w:sz w:val="28"/>
                  <w:cs/>
                </w:rPr>
                <w:t>ศ.</w:t>
              </w:r>
              <w:r w:rsidRPr="00357A8D">
                <w:rPr>
                  <w:rFonts w:ascii="TH Sarabun New" w:hAnsi="TH Sarabun New" w:eastAsia="AngsanaNew-Bold" w:cs="TH Sarabun New"/>
                  <w:sz w:val="28"/>
                </w:rPr>
                <w:t xml:space="preserve">452 </w:t>
              </w:r>
              <w:r w:rsidRPr="00357A8D">
                <w:rPr>
                  <w:rFonts w:ascii="TH Sarabun New" w:hAnsi="TH Sarabun New" w:cs="TH Sarabun New"/>
                  <w:sz w:val="28"/>
                  <w:cs/>
                </w:rPr>
                <w:t>เศรษฐศาสตร์การเงินระหว่างประเทศ</w:t>
              </w:r>
              <w:r w:rsidRPr="00357A8D">
                <w:rPr>
                  <w:rFonts w:ascii="TH Sarabun New" w:hAnsi="TH Sarabun New" w:eastAsia="AngsanaNew-Bold" w:cs="TH Sarabun New"/>
                  <w:sz w:val="28"/>
                  <w:cs/>
                </w:rPr>
                <w:t xml:space="preserve">      </w:t>
              </w:r>
              <w:r w:rsidRPr="00357A8D">
                <w:rPr>
                  <w:rFonts w:ascii="TH Sarabun New" w:hAnsi="TH Sarabun New" w:cs="TH Sarabun New"/>
                  <w:sz w:val="28"/>
                  <w:cs/>
                </w:rPr>
                <w:t xml:space="preserve">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67">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08C644A" w14:textId="77777777">
            <w:pPr>
              <w:rPr>
                <w:ins w:author="phetc" w:date="2023-02-13T15:44:00Z" w:id="10468"/>
                <w:rFonts w:ascii="Calibri" w:hAnsi="Calibri" w:cs="Calibri"/>
                <w:sz w:val="28"/>
                <w:rPrChange w:author="PC" w:date="2023-03-31T11:41:00Z" w:id="10469">
                  <w:rPr>
                    <w:ins w:author="phetc" w:date="2023-02-13T15:44:00Z" w:id="10470"/>
                    <w:rFonts w:ascii="Calibri" w:hAnsi="Calibri" w:cs="Calibri"/>
                    <w:color w:val="000000"/>
                    <w:sz w:val="28"/>
                  </w:rPr>
                </w:rPrChange>
              </w:rPr>
            </w:pPr>
            <w:ins w:author="phetc" w:date="2023-02-13T15:44:00Z" w:id="10471">
              <w:r w:rsidRPr="00357A8D">
                <w:rPr>
                  <w:rFonts w:ascii="Calibri" w:hAnsi="Calibri" w:cs="Calibri"/>
                  <w:sz w:val="28"/>
                  <w:rPrChange w:author="PC" w:date="2023-03-31T11:41:00Z" w:id="10472">
                    <w:rPr>
                      <w:rFonts w:ascii="Calibri" w:hAnsi="Calibri" w:cs="Calibri"/>
                      <w:color w:val="000000"/>
                      <w:sz w:val="28"/>
                    </w:rPr>
                  </w:rPrChange>
                </w:rPr>
                <w:t> </w:t>
              </w:r>
              <w:r w:rsidRPr="00357A8D">
                <w:rPr>
                  <w:rFonts w:ascii="Wingdings 2" w:hAnsi="Wingdings 2" w:eastAsia="Wingdings 2" w:cs="Wingdings 2"/>
                  <w:sz w:val="28"/>
                  <w:rPrChange w:author="PC" w:date="2023-03-31T11:41:00Z" w:id="10473">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74">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54F05D72" w14:textId="77777777">
            <w:pPr>
              <w:rPr>
                <w:ins w:author="phetc" w:date="2023-02-13T15:44:00Z" w:id="10475"/>
                <w:rFonts w:ascii="Calibri" w:hAnsi="Calibri" w:cs="Calibri"/>
                <w:sz w:val="28"/>
                <w:rPrChange w:author="PC" w:date="2023-03-31T11:41:00Z" w:id="10476">
                  <w:rPr>
                    <w:ins w:author="phetc" w:date="2023-02-13T15:44:00Z" w:id="10477"/>
                    <w:rFonts w:ascii="Calibri" w:hAnsi="Calibri" w:cs="Calibri"/>
                    <w:color w:val="000000"/>
                    <w:sz w:val="28"/>
                  </w:rPr>
                </w:rPrChange>
              </w:rPr>
            </w:pPr>
            <w:ins w:author="phetc" w:date="2023-02-13T15:44:00Z" w:id="10478">
              <w:r w:rsidRPr="00357A8D">
                <w:rPr>
                  <w:rFonts w:ascii="Calibri" w:hAnsi="Calibri" w:cs="Calibri"/>
                  <w:sz w:val="28"/>
                  <w:rPrChange w:author="PC" w:date="2023-03-31T11:41:00Z" w:id="10479">
                    <w:rPr>
                      <w:rFonts w:ascii="Calibri" w:hAnsi="Calibri" w:cs="Calibri"/>
                      <w:color w:val="000000"/>
                      <w:sz w:val="28"/>
                    </w:rPr>
                  </w:rPrChange>
                </w:rPr>
                <w:t> </w:t>
              </w:r>
              <w:r w:rsidRPr="00357A8D">
                <w:rPr>
                  <w:rFonts w:ascii="Wingdings 2" w:hAnsi="Wingdings 2" w:eastAsia="Wingdings 2" w:cs="Wingdings 2"/>
                  <w:sz w:val="28"/>
                  <w:rPrChange w:author="PC" w:date="2023-03-31T11:41:00Z" w:id="10480">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8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43DD447" w14:textId="77777777">
            <w:pPr>
              <w:rPr>
                <w:ins w:author="phetc" w:date="2023-02-13T15:44:00Z" w:id="10482"/>
                <w:rFonts w:ascii="Calibri" w:hAnsi="Calibri" w:cs="Calibri"/>
                <w:sz w:val="28"/>
                <w:rPrChange w:author="PC" w:date="2023-03-31T11:41:00Z" w:id="10483">
                  <w:rPr>
                    <w:ins w:author="phetc" w:date="2023-02-13T15:44:00Z" w:id="10484"/>
                    <w:rFonts w:ascii="Calibri" w:hAnsi="Calibri" w:cs="Calibri"/>
                    <w:color w:val="000000"/>
                    <w:sz w:val="28"/>
                  </w:rPr>
                </w:rPrChange>
              </w:rPr>
            </w:pPr>
            <w:ins w:author="phetc" w:date="2023-02-13T15:44:00Z" w:id="10485">
              <w:r w:rsidRPr="00357A8D">
                <w:rPr>
                  <w:rFonts w:ascii="Calibri" w:hAnsi="Calibri" w:cs="Calibri"/>
                  <w:sz w:val="28"/>
                  <w:rPrChange w:author="PC" w:date="2023-03-31T11:41:00Z" w:id="10486">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87">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30576EA" w14:textId="77777777">
            <w:pPr>
              <w:rPr>
                <w:ins w:author="phetc" w:date="2023-02-13T15:44:00Z" w:id="10488"/>
                <w:rFonts w:ascii="Calibri" w:hAnsi="Calibri" w:cs="Calibri"/>
                <w:sz w:val="28"/>
                <w:rPrChange w:author="PC" w:date="2023-03-31T11:41:00Z" w:id="10489">
                  <w:rPr>
                    <w:ins w:author="phetc" w:date="2023-02-13T15:44:00Z" w:id="10490"/>
                    <w:rFonts w:ascii="Calibri" w:hAnsi="Calibri" w:cs="Calibri"/>
                    <w:color w:val="000000"/>
                    <w:sz w:val="28"/>
                  </w:rPr>
                </w:rPrChange>
              </w:rPr>
            </w:pPr>
            <w:ins w:author="phetc" w:date="2023-02-13T15:44:00Z" w:id="10491">
              <w:r w:rsidRPr="00357A8D">
                <w:rPr>
                  <w:rFonts w:ascii="Calibri" w:hAnsi="Calibri" w:cs="Calibri"/>
                  <w:sz w:val="28"/>
                  <w:rPrChange w:author="PC" w:date="2023-03-31T11:41:00Z" w:id="10492">
                    <w:rPr>
                      <w:rFonts w:ascii="Calibri" w:hAnsi="Calibri" w:cs="Calibri"/>
                      <w:color w:val="000000"/>
                      <w:sz w:val="28"/>
                    </w:rPr>
                  </w:rPrChange>
                </w:rPr>
                <w:t> </w:t>
              </w:r>
              <w:r w:rsidRPr="00357A8D">
                <w:rPr>
                  <w:rFonts w:ascii="Wingdings 2" w:hAnsi="Wingdings 2" w:eastAsia="Wingdings 2" w:cs="Wingdings 2"/>
                  <w:sz w:val="28"/>
                  <w:rPrChange w:author="PC" w:date="2023-03-31T11:41:00Z" w:id="10493">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494">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3AFE805" w14:textId="77777777">
            <w:pPr>
              <w:rPr>
                <w:ins w:author="phetc" w:date="2023-02-13T15:44:00Z" w:id="10495"/>
                <w:rFonts w:ascii="Calibri" w:hAnsi="Calibri" w:cs="Calibri"/>
                <w:sz w:val="28"/>
                <w:rPrChange w:author="PC" w:date="2023-03-31T11:41:00Z" w:id="10496">
                  <w:rPr>
                    <w:ins w:author="phetc" w:date="2023-02-13T15:44:00Z" w:id="10497"/>
                    <w:rFonts w:ascii="Calibri" w:hAnsi="Calibri" w:cs="Calibri"/>
                    <w:color w:val="000000"/>
                    <w:sz w:val="28"/>
                  </w:rPr>
                </w:rPrChange>
              </w:rPr>
            </w:pPr>
            <w:ins w:author="phetc" w:date="2023-02-13T15:44:00Z" w:id="10498">
              <w:r w:rsidRPr="00357A8D">
                <w:rPr>
                  <w:rFonts w:ascii="Calibri" w:hAnsi="Calibri" w:cs="Calibri"/>
                  <w:sz w:val="28"/>
                  <w:rPrChange w:author="PC" w:date="2023-03-31T11:41:00Z" w:id="10499">
                    <w:rPr>
                      <w:rFonts w:ascii="Calibri" w:hAnsi="Calibri" w:cs="Calibri"/>
                      <w:color w:val="000000"/>
                      <w:sz w:val="28"/>
                    </w:rPr>
                  </w:rPrChange>
                </w:rPr>
                <w:t> </w:t>
              </w:r>
              <w:r w:rsidRPr="00357A8D">
                <w:rPr>
                  <w:rFonts w:ascii="Wingdings 2" w:hAnsi="Wingdings 2" w:eastAsia="Wingdings 2" w:cs="Wingdings 2"/>
                  <w:sz w:val="28"/>
                  <w:rPrChange w:author="PC" w:date="2023-03-31T11:41:00Z" w:id="10500">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0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E64C8C7" w14:textId="77777777">
            <w:pPr>
              <w:rPr>
                <w:ins w:author="phetc" w:date="2023-02-13T15:44:00Z" w:id="10502"/>
                <w:rFonts w:ascii="Calibri" w:hAnsi="Calibri" w:cs="Calibri"/>
                <w:sz w:val="28"/>
                <w:rPrChange w:author="PC" w:date="2023-03-31T11:41:00Z" w:id="10503">
                  <w:rPr>
                    <w:ins w:author="phetc" w:date="2023-02-13T15:44:00Z" w:id="10504"/>
                    <w:rFonts w:ascii="Calibri" w:hAnsi="Calibri" w:cs="Calibri"/>
                    <w:color w:val="000000"/>
                    <w:sz w:val="28"/>
                  </w:rPr>
                </w:rPrChange>
              </w:rPr>
            </w:pPr>
            <w:ins w:author="phetc" w:date="2023-02-13T15:44:00Z" w:id="10505">
              <w:r w:rsidRPr="00357A8D">
                <w:rPr>
                  <w:rFonts w:ascii="Calibri" w:hAnsi="Calibri" w:cs="Calibri"/>
                  <w:sz w:val="28"/>
                  <w:rPrChange w:author="PC" w:date="2023-03-31T11:41:00Z" w:id="10506">
                    <w:rPr>
                      <w:rFonts w:ascii="Calibri" w:hAnsi="Calibri" w:cs="Calibri"/>
                      <w:color w:val="000000"/>
                      <w:sz w:val="28"/>
                    </w:rPr>
                  </w:rPrChange>
                </w:rPr>
                <w:t> </w:t>
              </w:r>
              <w:r w:rsidRPr="00357A8D">
                <w:rPr>
                  <w:rFonts w:ascii="Wingdings 2" w:hAnsi="Wingdings 2" w:eastAsia="Wingdings 2" w:cs="Wingdings 2"/>
                  <w:sz w:val="28"/>
                  <w:rPrChange w:author="PC" w:date="2023-03-31T11:41:00Z" w:id="10507">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08">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B7766A3" w14:textId="77777777">
            <w:pPr>
              <w:rPr>
                <w:ins w:author="phetc" w:date="2023-02-13T15:44:00Z" w:id="10509"/>
                <w:rFonts w:ascii="Calibri" w:hAnsi="Calibri" w:cs="Calibri"/>
                <w:sz w:val="28"/>
                <w:rPrChange w:author="PC" w:date="2023-03-31T11:41:00Z" w:id="10510">
                  <w:rPr>
                    <w:ins w:author="phetc" w:date="2023-02-13T15:44:00Z" w:id="10511"/>
                    <w:rFonts w:ascii="Calibri" w:hAnsi="Calibri" w:cs="Calibri"/>
                    <w:color w:val="000000"/>
                    <w:sz w:val="28"/>
                  </w:rPr>
                </w:rPrChange>
              </w:rPr>
            </w:pPr>
            <w:ins w:author="phetc" w:date="2023-02-13T15:44:00Z" w:id="10512">
              <w:r w:rsidRPr="00357A8D">
                <w:rPr>
                  <w:rFonts w:ascii="Calibri" w:hAnsi="Calibri" w:cs="Calibri"/>
                  <w:sz w:val="28"/>
                  <w:rPrChange w:author="PC" w:date="2023-03-31T11:41:00Z" w:id="10513">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14">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2EA96E3B" w14:textId="77777777">
            <w:pPr>
              <w:rPr>
                <w:ins w:author="phetc" w:date="2023-02-13T15:44:00Z" w:id="10515"/>
                <w:rFonts w:ascii="Calibri" w:hAnsi="Calibri" w:cs="Calibri"/>
                <w:sz w:val="28"/>
                <w:rPrChange w:author="PC" w:date="2023-03-31T11:41:00Z" w:id="10516">
                  <w:rPr>
                    <w:ins w:author="phetc" w:date="2023-02-13T15:44:00Z" w:id="10517"/>
                    <w:rFonts w:ascii="Calibri" w:hAnsi="Calibri" w:cs="Calibri"/>
                    <w:color w:val="000000"/>
                    <w:sz w:val="28"/>
                  </w:rPr>
                </w:rPrChange>
              </w:rPr>
            </w:pPr>
            <w:ins w:author="phetc" w:date="2023-02-13T15:44:00Z" w:id="10518">
              <w:r w:rsidRPr="00357A8D">
                <w:rPr>
                  <w:rFonts w:ascii="Calibri" w:hAnsi="Calibri" w:cs="Calibri"/>
                  <w:sz w:val="28"/>
                  <w:rPrChange w:author="PC" w:date="2023-03-31T11:41:00Z" w:id="10519">
                    <w:rPr>
                      <w:rFonts w:ascii="Calibri" w:hAnsi="Calibri" w:cs="Calibri"/>
                      <w:color w:val="000000"/>
                      <w:sz w:val="28"/>
                    </w:rPr>
                  </w:rPrChange>
                </w:rPr>
                <w:t> </w:t>
              </w:r>
              <w:r w:rsidRPr="00357A8D">
                <w:rPr>
                  <w:rFonts w:ascii="Wingdings 2" w:hAnsi="Wingdings 2" w:eastAsia="Wingdings 2" w:cs="Wingdings 2"/>
                  <w:sz w:val="28"/>
                  <w:rPrChange w:author="PC" w:date="2023-03-31T11:41:00Z" w:id="10520">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2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4F6A061" w14:textId="77777777">
            <w:pPr>
              <w:rPr>
                <w:ins w:author="phetc" w:date="2023-02-13T15:44:00Z" w:id="10522"/>
                <w:rFonts w:ascii="Calibri" w:hAnsi="Calibri" w:cs="Calibri"/>
                <w:sz w:val="28"/>
                <w:rPrChange w:author="PC" w:date="2023-03-31T11:41:00Z" w:id="10523">
                  <w:rPr>
                    <w:ins w:author="phetc" w:date="2023-02-13T15:44:00Z" w:id="10524"/>
                    <w:rFonts w:ascii="Calibri" w:hAnsi="Calibri" w:cs="Calibri"/>
                    <w:color w:val="000000"/>
                    <w:sz w:val="28"/>
                  </w:rPr>
                </w:rPrChange>
              </w:rPr>
            </w:pPr>
            <w:ins w:author="phetc" w:date="2023-02-13T15:44:00Z" w:id="10525">
              <w:r w:rsidRPr="00357A8D">
                <w:rPr>
                  <w:rFonts w:ascii="Calibri" w:hAnsi="Calibri" w:cs="Calibri"/>
                  <w:sz w:val="28"/>
                  <w:rPrChange w:author="PC" w:date="2023-03-31T11:41:00Z" w:id="10526">
                    <w:rPr>
                      <w:rFonts w:ascii="Calibri" w:hAnsi="Calibri" w:cs="Calibri"/>
                      <w:color w:val="000000"/>
                      <w:sz w:val="28"/>
                    </w:rPr>
                  </w:rPrChange>
                </w:rPr>
                <w:t> </w:t>
              </w:r>
              <w:r w:rsidRPr="00357A8D">
                <w:rPr>
                  <w:rFonts w:ascii="Wingdings 2" w:hAnsi="Wingdings 2" w:eastAsia="Wingdings 2" w:cs="Wingdings 2"/>
                  <w:sz w:val="28"/>
                  <w:rPrChange w:author="PC" w:date="2023-03-31T11:41:00Z" w:id="10527">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28">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747385FF" w14:textId="77777777">
            <w:pPr>
              <w:rPr>
                <w:ins w:author="phetc" w:date="2023-02-13T15:44:00Z" w:id="10529"/>
                <w:rFonts w:ascii="Calibri" w:hAnsi="Calibri" w:cs="Calibri"/>
                <w:sz w:val="28"/>
                <w:rPrChange w:author="PC" w:date="2023-03-31T11:41:00Z" w:id="10530">
                  <w:rPr>
                    <w:ins w:author="phetc" w:date="2023-02-13T15:44:00Z" w:id="10531"/>
                    <w:rFonts w:ascii="Calibri" w:hAnsi="Calibri" w:cs="Calibri"/>
                    <w:color w:val="000000"/>
                    <w:sz w:val="28"/>
                  </w:rPr>
                </w:rPrChange>
              </w:rPr>
            </w:pPr>
            <w:ins w:author="phetc" w:date="2023-02-13T15:44:00Z" w:id="10532">
              <w:r w:rsidRPr="00357A8D">
                <w:rPr>
                  <w:rFonts w:ascii="Wingdings 2" w:hAnsi="Wingdings 2" w:eastAsia="Wingdings 2" w:cs="Wingdings 2"/>
                  <w:sz w:val="28"/>
                  <w:rPrChange w:author="PC" w:date="2023-03-31T11:41:00Z" w:id="10533">
                    <w:rPr>
                      <w:rFonts w:ascii="Calibri" w:hAnsi="Calibri" w:cs="Calibri"/>
                      <w:color w:val="000000"/>
                      <w:sz w:val="28"/>
                    </w:rPr>
                  </w:rPrChange>
                </w:rPr>
                <w:t>P</w:t>
              </w:r>
              <w:r w:rsidRPr="00357A8D">
                <w:rPr>
                  <w:rFonts w:ascii="Calibri" w:hAnsi="Calibri" w:cs="Calibri"/>
                  <w:sz w:val="28"/>
                  <w:rPrChange w:author="PC" w:date="2023-03-31T11:41:00Z" w:id="10534">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35">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0EE882E6" w14:textId="77777777">
            <w:pPr>
              <w:rPr>
                <w:ins w:author="phetc" w:date="2023-02-13T15:44:00Z" w:id="10536"/>
                <w:rFonts w:ascii="Calibri" w:hAnsi="Calibri" w:cs="Calibri"/>
                <w:sz w:val="28"/>
                <w:rPrChange w:author="PC" w:date="2023-03-31T11:41:00Z" w:id="10537">
                  <w:rPr>
                    <w:ins w:author="phetc" w:date="2023-02-13T15:44:00Z" w:id="10538"/>
                    <w:rFonts w:ascii="Calibri" w:hAnsi="Calibri" w:cs="Calibri"/>
                    <w:color w:val="000000"/>
                    <w:sz w:val="28"/>
                  </w:rPr>
                </w:rPrChange>
              </w:rPr>
            </w:pPr>
            <w:ins w:author="phetc" w:date="2023-02-13T15:44:00Z" w:id="10539">
              <w:r w:rsidRPr="00357A8D">
                <w:rPr>
                  <w:rFonts w:ascii="Calibri" w:hAnsi="Calibri" w:cs="Calibri"/>
                  <w:sz w:val="28"/>
                  <w:rPrChange w:author="PC" w:date="2023-03-31T11:41:00Z" w:id="10540">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41">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08F25D64" w14:textId="77777777">
            <w:pPr>
              <w:rPr>
                <w:ins w:author="phetc" w:date="2023-02-13T15:44:00Z" w:id="10542"/>
                <w:rFonts w:ascii="Calibri" w:hAnsi="Calibri" w:cs="Calibri"/>
                <w:sz w:val="28"/>
                <w:rPrChange w:author="PC" w:date="2023-03-31T11:41:00Z" w:id="10543">
                  <w:rPr>
                    <w:ins w:author="phetc" w:date="2023-02-13T15:44:00Z" w:id="10544"/>
                    <w:rFonts w:ascii="Calibri" w:hAnsi="Calibri" w:cs="Calibri"/>
                    <w:color w:val="000000"/>
                    <w:sz w:val="28"/>
                  </w:rPr>
                </w:rPrChange>
              </w:rPr>
            </w:pPr>
            <w:ins w:author="phetc" w:date="2023-02-13T15:44:00Z" w:id="10545">
              <w:r w:rsidRPr="00357A8D">
                <w:rPr>
                  <w:rFonts w:ascii="Wingdings 2" w:hAnsi="Wingdings 2" w:eastAsia="Wingdings 2" w:cs="Wingdings 2"/>
                  <w:sz w:val="28"/>
                  <w:rPrChange w:author="PC" w:date="2023-03-31T11:41:00Z" w:id="10546">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47">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54F582C5" w14:textId="77777777">
            <w:pPr>
              <w:rPr>
                <w:ins w:author="phetc" w:date="2023-02-13T15:44:00Z" w:id="10548"/>
                <w:rFonts w:ascii="Calibri" w:hAnsi="Calibri" w:cs="Calibri"/>
                <w:sz w:val="28"/>
                <w:rPrChange w:author="PC" w:date="2023-03-31T11:41:00Z" w:id="10549">
                  <w:rPr>
                    <w:ins w:author="phetc" w:date="2023-02-13T15:44:00Z" w:id="10550"/>
                    <w:rFonts w:ascii="Calibri" w:hAnsi="Calibri" w:cs="Calibri"/>
                    <w:color w:val="000000"/>
                    <w:sz w:val="28"/>
                  </w:rPr>
                </w:rPrChange>
              </w:rPr>
            </w:pPr>
            <w:ins w:author="phetc" w:date="2023-02-13T15:44:00Z" w:id="10551">
              <w:r w:rsidRPr="00357A8D">
                <w:rPr>
                  <w:rFonts w:ascii="Calibri" w:hAnsi="Calibri" w:cs="Calibri"/>
                  <w:sz w:val="28"/>
                  <w:rPrChange w:author="PC" w:date="2023-03-31T11:41:00Z" w:id="10552">
                    <w:rPr>
                      <w:rFonts w:ascii="Calibri" w:hAnsi="Calibri" w:cs="Calibri"/>
                      <w:color w:val="000000"/>
                      <w:sz w:val="28"/>
                    </w:rPr>
                  </w:rPrChange>
                </w:rPr>
                <w:t> </w:t>
              </w:r>
              <w:r w:rsidRPr="00357A8D">
                <w:rPr>
                  <w:rFonts w:ascii="Wingdings 2" w:hAnsi="Wingdings 2" w:eastAsia="Wingdings 2" w:cs="Wingdings 2"/>
                  <w:sz w:val="28"/>
                  <w:rPrChange w:author="PC" w:date="2023-03-31T11:41:00Z" w:id="10553">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54">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69A6974E" w14:textId="77777777">
            <w:pPr>
              <w:rPr>
                <w:ins w:author="phetc" w:date="2023-02-13T15:44:00Z" w:id="10555"/>
                <w:rFonts w:ascii="Calibri" w:hAnsi="Calibri" w:cs="Calibri"/>
                <w:sz w:val="28"/>
                <w:rPrChange w:author="PC" w:date="2023-03-31T11:41:00Z" w:id="10556">
                  <w:rPr>
                    <w:ins w:author="phetc" w:date="2023-02-13T15:44:00Z" w:id="10557"/>
                    <w:rFonts w:ascii="Calibri" w:hAnsi="Calibri" w:cs="Calibri"/>
                    <w:color w:val="000000"/>
                    <w:sz w:val="28"/>
                  </w:rPr>
                </w:rPrChange>
              </w:rPr>
            </w:pPr>
            <w:ins w:author="phetc" w:date="2023-02-13T15:44:00Z" w:id="10558">
              <w:r w:rsidRPr="00357A8D">
                <w:rPr>
                  <w:rFonts w:ascii="Calibri" w:hAnsi="Calibri" w:cs="Calibri"/>
                  <w:sz w:val="28"/>
                  <w:rPrChange w:author="PC" w:date="2023-03-31T11:41:00Z" w:id="10559">
                    <w:rPr>
                      <w:rFonts w:ascii="Calibri" w:hAnsi="Calibri" w:cs="Calibri"/>
                      <w:color w:val="000000"/>
                      <w:sz w:val="28"/>
                    </w:rPr>
                  </w:rPrChange>
                </w:rPr>
                <w:t> </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60">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7078013" w14:textId="77777777">
            <w:pPr>
              <w:rPr>
                <w:ins w:author="phetc" w:date="2023-02-13T15:44:00Z" w:id="10561"/>
                <w:rFonts w:ascii="Calibri" w:hAnsi="Calibri" w:cs="Calibri"/>
                <w:sz w:val="28"/>
                <w:rPrChange w:author="PC" w:date="2023-03-31T11:41:00Z" w:id="10562">
                  <w:rPr>
                    <w:ins w:author="phetc" w:date="2023-02-13T15:44:00Z" w:id="10563"/>
                    <w:rFonts w:ascii="Calibri" w:hAnsi="Calibri" w:cs="Calibri"/>
                    <w:color w:val="000000"/>
                    <w:sz w:val="28"/>
                  </w:rPr>
                </w:rPrChange>
              </w:rPr>
            </w:pPr>
            <w:ins w:author="phetc" w:date="2023-02-13T15:44:00Z" w:id="10564">
              <w:r w:rsidRPr="00357A8D">
                <w:rPr>
                  <w:rFonts w:ascii="Calibri" w:hAnsi="Calibri" w:cs="Calibri"/>
                  <w:sz w:val="28"/>
                  <w:rPrChange w:author="PC" w:date="2023-03-31T11:41:00Z" w:id="10565">
                    <w:rPr>
                      <w:rFonts w:ascii="Calibri" w:hAnsi="Calibri" w:cs="Calibri"/>
                      <w:color w:val="000000"/>
                      <w:sz w:val="28"/>
                    </w:rPr>
                  </w:rPrChange>
                </w:rPr>
                <w:t> </w:t>
              </w:r>
              <w:r w:rsidRPr="00357A8D">
                <w:rPr>
                  <w:rFonts w:ascii="Wingdings 2" w:hAnsi="Wingdings 2" w:eastAsia="Wingdings 2" w:cs="Wingdings 2"/>
                  <w:sz w:val="28"/>
                  <w:rPrChange w:author="PC" w:date="2023-03-31T11:41:00Z" w:id="10566">
                    <w:rPr>
                      <w:rFonts w:ascii="Calibri" w:hAnsi="Calibri" w:cs="Calibri"/>
                      <w:color w:val="000000"/>
                      <w:sz w:val="28"/>
                    </w:rPr>
                  </w:rPrChange>
                </w:rPr>
                <w:t>P</w:t>
              </w:r>
            </w:ins>
          </w:p>
        </w:tc>
        <w:tc>
          <w:tcPr>
            <w:tcW w:w="620" w:type="dxa"/>
            <w:tcBorders>
              <w:top w:val="single" w:color="auto" w:sz="4" w:space="0"/>
              <w:left w:val="nil"/>
              <w:bottom w:val="single" w:color="auto" w:sz="4" w:space="0"/>
              <w:right w:val="single" w:color="auto" w:sz="4" w:space="0"/>
            </w:tcBorders>
            <w:shd w:val="clear" w:color="auto" w:fill="auto"/>
            <w:noWrap/>
            <w:vAlign w:val="bottom"/>
            <w:hideMark/>
            <w:tcPrChange w:author="PC" w:date="2023-07-03T09:55:00Z" w:id="10567">
              <w:tcPr>
                <w:tcW w:w="620" w:type="dxa"/>
                <w:tcBorders>
                  <w:top w:val="nil"/>
                  <w:left w:val="nil"/>
                  <w:bottom w:val="single" w:color="auto" w:sz="4" w:space="0"/>
                  <w:right w:val="single" w:color="auto" w:sz="4" w:space="0"/>
                </w:tcBorders>
                <w:shd w:val="clear" w:color="auto" w:fill="auto"/>
                <w:noWrap/>
                <w:vAlign w:val="bottom"/>
                <w:hideMark/>
              </w:tcPr>
            </w:tcPrChange>
          </w:tcPr>
          <w:p w:rsidRPr="00357A8D" w:rsidR="00BD3F6C" w:rsidRDefault="00BD3F6C" w14:paraId="35C93298" w14:textId="77777777">
            <w:pPr>
              <w:rPr>
                <w:ins w:author="phetc" w:date="2023-02-13T15:44:00Z" w:id="10568"/>
                <w:rFonts w:ascii="Calibri" w:hAnsi="Calibri" w:cs="Calibri"/>
                <w:sz w:val="28"/>
                <w:rPrChange w:author="PC" w:date="2023-03-31T11:41:00Z" w:id="10569">
                  <w:rPr>
                    <w:ins w:author="phetc" w:date="2023-02-13T15:44:00Z" w:id="10570"/>
                    <w:rFonts w:ascii="Calibri" w:hAnsi="Calibri" w:cs="Calibri"/>
                    <w:color w:val="000000"/>
                    <w:sz w:val="28"/>
                  </w:rPr>
                </w:rPrChange>
              </w:rPr>
            </w:pPr>
            <w:ins w:author="phetc" w:date="2023-02-13T15:44:00Z" w:id="10571">
              <w:r w:rsidRPr="00357A8D">
                <w:rPr>
                  <w:rFonts w:ascii="Calibri" w:hAnsi="Calibri" w:cs="Calibri"/>
                  <w:sz w:val="28"/>
                  <w:rPrChange w:author="PC" w:date="2023-03-31T11:41:00Z" w:id="10572">
                    <w:rPr>
                      <w:rFonts w:ascii="Calibri" w:hAnsi="Calibri" w:cs="Calibri"/>
                      <w:color w:val="000000"/>
                      <w:sz w:val="28"/>
                    </w:rPr>
                  </w:rPrChange>
                </w:rPr>
                <w:t> </w:t>
              </w:r>
            </w:ins>
          </w:p>
        </w:tc>
      </w:tr>
      <w:tr w:rsidRPr="00357A8D" w:rsidR="00567CE2" w:rsidTr="00277A61" w14:paraId="67217B32" w14:textId="77777777">
        <w:trPr>
          <w:trHeight w:val="430"/>
          <w:ins w:author="phetc" w:date="2023-02-13T15:44:00Z" w:id="10573"/>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5078D646" w14:textId="77777777">
            <w:pPr>
              <w:autoSpaceDE w:val="0"/>
              <w:autoSpaceDN w:val="0"/>
              <w:adjustRightInd w:val="0"/>
              <w:spacing w:before="48" w:beforeLines="20"/>
              <w:rPr>
                <w:ins w:author="phetc" w:date="2023-02-13T15:44:00Z" w:id="10574"/>
                <w:rFonts w:ascii="TH Sarabun New" w:hAnsi="TH Sarabun New" w:cs="TH Sarabun New"/>
                <w:sz w:val="28"/>
                <w:cs/>
              </w:rPr>
            </w:pPr>
            <w:ins w:author="phetc" w:date="2023-02-13T15:44:00Z" w:id="10575">
              <w:r w:rsidRPr="00357A8D">
                <w:rPr>
                  <w:rFonts w:ascii="TH Sarabun New" w:hAnsi="TH Sarabun New" w:cs="TH Sarabun New"/>
                  <w:sz w:val="28"/>
                  <w:cs/>
                </w:rPr>
                <w:t>ศ.459 สัมมนาเศรษฐศาสตร์ระหว่างประเทศ</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6C108E8" w14:textId="77777777">
            <w:pPr>
              <w:rPr>
                <w:ins w:author="phetc" w:date="2023-02-13T15:44:00Z" w:id="10576"/>
                <w:rFonts w:ascii="Calibri" w:hAnsi="Calibri" w:cs="Calibri"/>
                <w:sz w:val="28"/>
                <w:rPrChange w:author="PC" w:date="2023-03-31T11:41:00Z" w:id="10577">
                  <w:rPr>
                    <w:ins w:author="phetc" w:date="2023-02-13T15:44:00Z" w:id="10578"/>
                    <w:rFonts w:ascii="Calibri" w:hAnsi="Calibri" w:cs="Calibri"/>
                    <w:color w:val="000000"/>
                    <w:sz w:val="28"/>
                  </w:rPr>
                </w:rPrChange>
              </w:rPr>
            </w:pPr>
            <w:ins w:author="phetc" w:date="2023-02-13T15:44:00Z" w:id="10579">
              <w:r w:rsidRPr="00357A8D">
                <w:rPr>
                  <w:rFonts w:ascii="Wingdings 2" w:hAnsi="Wingdings 2" w:eastAsia="Wingdings 2" w:cs="Wingdings 2"/>
                  <w:sz w:val="28"/>
                  <w:rPrChange w:author="PC" w:date="2023-03-31T11:41:00Z" w:id="105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67F9614" w14:textId="77777777">
            <w:pPr>
              <w:rPr>
                <w:ins w:author="phetc" w:date="2023-02-13T15:44:00Z" w:id="10581"/>
                <w:rFonts w:ascii="Calibri" w:hAnsi="Calibri" w:cs="Calibri"/>
                <w:sz w:val="28"/>
                <w:rPrChange w:author="PC" w:date="2023-03-31T11:41:00Z" w:id="10582">
                  <w:rPr>
                    <w:ins w:author="phetc" w:date="2023-02-13T15:44:00Z" w:id="10583"/>
                    <w:rFonts w:ascii="Calibri" w:hAnsi="Calibri" w:cs="Calibri"/>
                    <w:color w:val="000000"/>
                    <w:sz w:val="28"/>
                  </w:rPr>
                </w:rPrChange>
              </w:rPr>
            </w:pPr>
            <w:ins w:author="phetc" w:date="2023-02-13T15:44:00Z" w:id="10584">
              <w:r w:rsidRPr="00357A8D">
                <w:rPr>
                  <w:rFonts w:ascii="Wingdings 2" w:hAnsi="Wingdings 2" w:eastAsia="Wingdings 2" w:cs="Wingdings 2"/>
                  <w:sz w:val="28"/>
                  <w:rPrChange w:author="PC" w:date="2023-03-31T11:41:00Z" w:id="105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7AD6964" w14:textId="77777777">
            <w:pPr>
              <w:rPr>
                <w:ins w:author="phetc" w:date="2023-02-13T15:44:00Z" w:id="10586"/>
                <w:rFonts w:ascii="Calibri" w:hAnsi="Calibri" w:cs="Calibri"/>
                <w:sz w:val="28"/>
                <w:rPrChange w:author="PC" w:date="2023-03-31T11:41:00Z" w:id="10587">
                  <w:rPr>
                    <w:ins w:author="phetc" w:date="2023-02-13T15:44:00Z" w:id="10588"/>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2B0D8FF" w14:textId="77777777">
            <w:pPr>
              <w:rPr>
                <w:ins w:author="phetc" w:date="2023-02-13T15:44:00Z" w:id="10589"/>
                <w:rFonts w:ascii="Calibri" w:hAnsi="Calibri" w:cs="Calibri"/>
                <w:sz w:val="28"/>
                <w:rPrChange w:author="PC" w:date="2023-03-31T11:41:00Z" w:id="10590">
                  <w:rPr>
                    <w:ins w:author="phetc" w:date="2023-02-13T15:44:00Z" w:id="10591"/>
                    <w:rFonts w:ascii="Calibri" w:hAnsi="Calibri" w:cs="Calibri"/>
                    <w:color w:val="000000"/>
                    <w:sz w:val="28"/>
                  </w:rPr>
                </w:rPrChange>
              </w:rPr>
            </w:pPr>
            <w:ins w:author="phetc" w:date="2023-02-13T15:44:00Z" w:id="10592">
              <w:r w:rsidRPr="00357A8D">
                <w:rPr>
                  <w:rFonts w:ascii="Wingdings 2" w:hAnsi="Wingdings 2" w:eastAsia="Wingdings 2" w:cs="Wingdings 2"/>
                  <w:sz w:val="28"/>
                  <w:rPrChange w:author="PC" w:date="2023-03-31T11:41:00Z" w:id="105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581AD45" w14:textId="77777777">
            <w:pPr>
              <w:rPr>
                <w:ins w:author="phetc" w:date="2023-02-13T15:44:00Z" w:id="10594"/>
                <w:rFonts w:ascii="Calibri" w:hAnsi="Calibri" w:cs="Calibri"/>
                <w:sz w:val="28"/>
                <w:rPrChange w:author="PC" w:date="2023-03-31T11:41:00Z" w:id="10595">
                  <w:rPr>
                    <w:ins w:author="phetc" w:date="2023-02-13T15:44:00Z" w:id="10596"/>
                    <w:rFonts w:ascii="Calibri" w:hAnsi="Calibri" w:cs="Calibri"/>
                    <w:color w:val="000000"/>
                    <w:sz w:val="28"/>
                  </w:rPr>
                </w:rPrChange>
              </w:rPr>
            </w:pPr>
            <w:ins w:author="phetc" w:date="2023-02-13T15:44:00Z" w:id="10597">
              <w:r w:rsidRPr="00357A8D">
                <w:rPr>
                  <w:rFonts w:ascii="Wingdings 2" w:hAnsi="Wingdings 2" w:eastAsia="Wingdings 2" w:cs="Wingdings 2"/>
                  <w:sz w:val="28"/>
                  <w:rPrChange w:author="PC" w:date="2023-03-31T11:41:00Z" w:id="105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AE0E2A4" w14:textId="77777777">
            <w:pPr>
              <w:rPr>
                <w:ins w:author="phetc" w:date="2023-02-13T15:44:00Z" w:id="10599"/>
                <w:rFonts w:ascii="Calibri" w:hAnsi="Calibri" w:cs="Calibri"/>
                <w:sz w:val="28"/>
                <w:rPrChange w:author="PC" w:date="2023-03-31T11:41:00Z" w:id="10600">
                  <w:rPr>
                    <w:ins w:author="phetc" w:date="2023-02-13T15:44:00Z" w:id="10601"/>
                    <w:rFonts w:ascii="Calibri" w:hAnsi="Calibri" w:cs="Calibri"/>
                    <w:color w:val="000000"/>
                    <w:sz w:val="28"/>
                  </w:rPr>
                </w:rPrChange>
              </w:rPr>
            </w:pPr>
            <w:ins w:author="phetc" w:date="2023-02-13T15:44:00Z" w:id="10602">
              <w:r w:rsidRPr="00357A8D">
                <w:rPr>
                  <w:rFonts w:ascii="Wingdings 2" w:hAnsi="Wingdings 2" w:eastAsia="Wingdings 2" w:cs="Wingdings 2"/>
                  <w:sz w:val="28"/>
                  <w:rPrChange w:author="PC" w:date="2023-03-31T11:41:00Z" w:id="106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0639EB9" w14:textId="77777777">
            <w:pPr>
              <w:rPr>
                <w:ins w:author="phetc" w:date="2023-02-13T15:44:00Z" w:id="10604"/>
                <w:rFonts w:ascii="Calibri" w:hAnsi="Calibri" w:cs="Calibri"/>
                <w:sz w:val="28"/>
                <w:rPrChange w:author="PC" w:date="2023-03-31T11:41:00Z" w:id="10605">
                  <w:rPr>
                    <w:ins w:author="phetc" w:date="2023-02-13T15:44:00Z" w:id="10606"/>
                    <w:rFonts w:ascii="Calibri" w:hAnsi="Calibri" w:cs="Calibri"/>
                    <w:color w:val="000000"/>
                    <w:sz w:val="28"/>
                  </w:rPr>
                </w:rPrChange>
              </w:rPr>
            </w:pPr>
            <w:ins w:author="phetc" w:date="2023-02-13T15:44:00Z" w:id="10607">
              <w:r w:rsidRPr="00357A8D">
                <w:rPr>
                  <w:rFonts w:ascii="Wingdings 2" w:hAnsi="Wingdings 2" w:eastAsia="Wingdings 2" w:cs="Wingdings 2"/>
                  <w:sz w:val="28"/>
                  <w:rPrChange w:author="PC" w:date="2023-03-31T11:41:00Z" w:id="106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8CCDD54" w14:textId="77777777">
            <w:pPr>
              <w:rPr>
                <w:ins w:author="phetc" w:date="2023-02-13T15:44:00Z" w:id="10609"/>
                <w:rFonts w:ascii="Calibri" w:hAnsi="Calibri" w:cs="Calibri"/>
                <w:sz w:val="28"/>
                <w:rPrChange w:author="PC" w:date="2023-03-31T11:41:00Z" w:id="10610">
                  <w:rPr>
                    <w:ins w:author="phetc" w:date="2023-02-13T15:44:00Z" w:id="10611"/>
                    <w:rFonts w:ascii="Calibri" w:hAnsi="Calibri" w:cs="Calibri"/>
                    <w:color w:val="000000"/>
                    <w:sz w:val="28"/>
                  </w:rPr>
                </w:rPrChange>
              </w:rPr>
            </w:pPr>
            <w:ins w:author="phetc" w:date="2023-02-13T15:44:00Z" w:id="10612">
              <w:r w:rsidRPr="00357A8D">
                <w:rPr>
                  <w:rFonts w:ascii="Wingdings 2" w:hAnsi="Wingdings 2" w:eastAsia="Wingdings 2" w:cs="Wingdings 2"/>
                  <w:sz w:val="28"/>
                  <w:rPrChange w:author="PC" w:date="2023-03-31T11:41:00Z" w:id="106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65382E2" w14:textId="77777777">
            <w:pPr>
              <w:rPr>
                <w:ins w:author="phetc" w:date="2023-02-13T15:44:00Z" w:id="10614"/>
                <w:rFonts w:ascii="Calibri" w:hAnsi="Calibri" w:cs="Calibri"/>
                <w:sz w:val="28"/>
                <w:rPrChange w:author="PC" w:date="2023-03-31T11:41:00Z" w:id="10615">
                  <w:rPr>
                    <w:ins w:author="phetc" w:date="2023-02-13T15:44:00Z" w:id="10616"/>
                    <w:rFonts w:ascii="Calibri" w:hAnsi="Calibri" w:cs="Calibri"/>
                    <w:color w:val="000000"/>
                    <w:sz w:val="28"/>
                  </w:rPr>
                </w:rPrChange>
              </w:rPr>
            </w:pPr>
            <w:ins w:author="phetc" w:date="2023-02-13T15:44:00Z" w:id="10617">
              <w:r w:rsidRPr="00357A8D">
                <w:rPr>
                  <w:rFonts w:ascii="Wingdings 2" w:hAnsi="Wingdings 2" w:eastAsia="Wingdings 2" w:cs="Wingdings 2"/>
                  <w:sz w:val="28"/>
                  <w:rPrChange w:author="PC" w:date="2023-03-31T11:41:00Z" w:id="106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CD0F621" w14:textId="77777777">
            <w:pPr>
              <w:rPr>
                <w:ins w:author="phetc" w:date="2023-02-13T15:44:00Z" w:id="10619"/>
                <w:rFonts w:ascii="Calibri" w:hAnsi="Calibri" w:cs="Calibri"/>
                <w:sz w:val="28"/>
                <w:rPrChange w:author="PC" w:date="2023-03-31T11:41:00Z" w:id="10620">
                  <w:rPr>
                    <w:ins w:author="phetc" w:date="2023-02-13T15:44:00Z" w:id="10621"/>
                    <w:rFonts w:ascii="Calibri" w:hAnsi="Calibri" w:cs="Calibri"/>
                    <w:color w:val="000000"/>
                    <w:sz w:val="28"/>
                  </w:rPr>
                </w:rPrChange>
              </w:rPr>
            </w:pPr>
            <w:ins w:author="phetc" w:date="2023-02-13T15:44:00Z" w:id="10622">
              <w:r w:rsidRPr="00357A8D">
                <w:rPr>
                  <w:rFonts w:ascii="Wingdings 2" w:hAnsi="Wingdings 2" w:eastAsia="Wingdings 2" w:cs="Wingdings 2"/>
                  <w:sz w:val="28"/>
                  <w:rPrChange w:author="PC" w:date="2023-03-31T11:41:00Z" w:id="106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77F18F8" w14:textId="77777777">
            <w:pPr>
              <w:rPr>
                <w:ins w:author="phetc" w:date="2023-02-13T15:44:00Z" w:id="10624"/>
                <w:rFonts w:ascii="Calibri" w:hAnsi="Calibri" w:cs="Calibri"/>
                <w:sz w:val="28"/>
                <w:rPrChange w:author="PC" w:date="2023-03-31T11:41:00Z" w:id="10625">
                  <w:rPr>
                    <w:ins w:author="phetc" w:date="2023-02-13T15:44:00Z" w:id="10626"/>
                    <w:rFonts w:ascii="Calibri" w:hAnsi="Calibri" w:cs="Calibri"/>
                    <w:color w:val="000000"/>
                    <w:sz w:val="28"/>
                  </w:rPr>
                </w:rPrChange>
              </w:rPr>
            </w:pPr>
            <w:ins w:author="phetc" w:date="2023-02-13T15:44:00Z" w:id="10627">
              <w:r w:rsidRPr="00357A8D">
                <w:rPr>
                  <w:rFonts w:ascii="Wingdings 2" w:hAnsi="Wingdings 2" w:eastAsia="Wingdings 2" w:cs="Wingdings 2"/>
                  <w:sz w:val="28"/>
                  <w:rPrChange w:author="PC" w:date="2023-03-31T11:41:00Z" w:id="106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1EDB8CA" w14:textId="77777777">
            <w:pPr>
              <w:rPr>
                <w:ins w:author="phetc" w:date="2023-02-13T15:44:00Z" w:id="10629"/>
                <w:rFonts w:ascii="Calibri" w:hAnsi="Calibri" w:cs="Calibri"/>
                <w:sz w:val="28"/>
                <w:rPrChange w:author="PC" w:date="2023-03-31T11:41:00Z" w:id="10630">
                  <w:rPr>
                    <w:ins w:author="phetc" w:date="2023-02-13T15:44:00Z" w:id="10631"/>
                    <w:rFonts w:ascii="Calibri" w:hAnsi="Calibri" w:cs="Calibri"/>
                    <w:color w:val="000000"/>
                    <w:sz w:val="28"/>
                  </w:rPr>
                </w:rPrChange>
              </w:rPr>
            </w:pPr>
            <w:ins w:author="phetc" w:date="2023-02-13T15:44:00Z" w:id="10632">
              <w:r w:rsidRPr="00357A8D">
                <w:rPr>
                  <w:rFonts w:ascii="Wingdings 2" w:hAnsi="Wingdings 2" w:eastAsia="Wingdings 2" w:cs="Wingdings 2"/>
                  <w:sz w:val="28"/>
                  <w:rPrChange w:author="PC" w:date="2023-03-31T11:41:00Z" w:id="106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7D6D6EE" w14:textId="77777777">
            <w:pPr>
              <w:rPr>
                <w:ins w:author="phetc" w:date="2023-02-13T15:44:00Z" w:id="10634"/>
                <w:rFonts w:ascii="Calibri" w:hAnsi="Calibri" w:cs="Calibri"/>
                <w:sz w:val="28"/>
                <w:rPrChange w:author="PC" w:date="2023-03-31T11:41:00Z" w:id="10635">
                  <w:rPr>
                    <w:ins w:author="phetc" w:date="2023-02-13T15:44:00Z" w:id="10636"/>
                    <w:rFonts w:ascii="Calibri" w:hAnsi="Calibri" w:cs="Calibri"/>
                    <w:color w:val="000000"/>
                    <w:sz w:val="28"/>
                  </w:rPr>
                </w:rPrChange>
              </w:rPr>
            </w:pPr>
            <w:ins w:author="phetc" w:date="2023-02-13T15:44:00Z" w:id="10637">
              <w:r w:rsidRPr="00357A8D">
                <w:rPr>
                  <w:rFonts w:ascii="Wingdings 2" w:hAnsi="Wingdings 2" w:eastAsia="Wingdings 2" w:cs="Wingdings 2"/>
                  <w:sz w:val="28"/>
                  <w:rPrChange w:author="PC" w:date="2023-03-31T11:41:00Z" w:id="106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8002F1E" w14:textId="77777777">
            <w:pPr>
              <w:rPr>
                <w:ins w:author="phetc" w:date="2023-02-13T15:44:00Z" w:id="10639"/>
                <w:rFonts w:ascii="Calibri" w:hAnsi="Calibri" w:cs="Calibri"/>
                <w:sz w:val="28"/>
                <w:rPrChange w:author="PC" w:date="2023-03-31T11:41:00Z" w:id="10640">
                  <w:rPr>
                    <w:ins w:author="phetc" w:date="2023-02-13T15:44:00Z" w:id="10641"/>
                    <w:rFonts w:ascii="Calibri" w:hAnsi="Calibri" w:cs="Calibri"/>
                    <w:color w:val="000000"/>
                    <w:sz w:val="28"/>
                  </w:rPr>
                </w:rPrChange>
              </w:rPr>
            </w:pPr>
            <w:ins w:author="phetc" w:date="2023-02-13T15:44:00Z" w:id="10642">
              <w:r w:rsidRPr="00357A8D">
                <w:rPr>
                  <w:rFonts w:ascii="Wingdings 2" w:hAnsi="Wingdings 2" w:eastAsia="Wingdings 2" w:cs="Wingdings 2"/>
                  <w:sz w:val="28"/>
                  <w:rPrChange w:author="PC" w:date="2023-03-31T11:41:00Z" w:id="106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A1C76C0" w14:textId="77777777">
            <w:pPr>
              <w:rPr>
                <w:ins w:author="phetc" w:date="2023-02-13T15:44:00Z" w:id="10644"/>
                <w:rFonts w:ascii="Calibri" w:hAnsi="Calibri" w:cs="Calibri"/>
                <w:sz w:val="28"/>
                <w:rPrChange w:author="PC" w:date="2023-03-31T11:41:00Z" w:id="10645">
                  <w:rPr>
                    <w:ins w:author="phetc" w:date="2023-02-13T15:44:00Z" w:id="10646"/>
                    <w:rFonts w:ascii="Calibri" w:hAnsi="Calibri" w:cs="Calibri"/>
                    <w:color w:val="000000"/>
                    <w:sz w:val="28"/>
                  </w:rPr>
                </w:rPrChange>
              </w:rPr>
            </w:pPr>
            <w:ins w:author="phetc" w:date="2023-02-13T15:44:00Z" w:id="10647">
              <w:r w:rsidRPr="00357A8D">
                <w:rPr>
                  <w:rFonts w:ascii="Wingdings 2" w:hAnsi="Wingdings 2" w:eastAsia="Wingdings 2" w:cs="Wingdings 2"/>
                  <w:sz w:val="28"/>
                  <w:rPrChange w:author="PC" w:date="2023-03-31T11:41:00Z" w:id="106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1049052" w14:textId="77777777">
            <w:pPr>
              <w:rPr>
                <w:ins w:author="phetc" w:date="2023-02-13T15:44:00Z" w:id="10649"/>
                <w:rFonts w:ascii="Calibri" w:hAnsi="Calibri" w:cs="Calibri"/>
                <w:sz w:val="28"/>
                <w:rPrChange w:author="PC" w:date="2023-03-31T11:41:00Z" w:id="10650">
                  <w:rPr>
                    <w:ins w:author="phetc" w:date="2023-02-13T15:44:00Z" w:id="10651"/>
                    <w:rFonts w:ascii="Calibri" w:hAnsi="Calibri" w:cs="Calibri"/>
                    <w:color w:val="000000"/>
                    <w:sz w:val="28"/>
                  </w:rPr>
                </w:rPrChange>
              </w:rPr>
            </w:pPr>
            <w:ins w:author="phetc" w:date="2023-02-13T15:44:00Z" w:id="10652">
              <w:r w:rsidRPr="00357A8D">
                <w:rPr>
                  <w:rFonts w:ascii="Wingdings 2" w:hAnsi="Wingdings 2" w:eastAsia="Wingdings 2" w:cs="Wingdings 2"/>
                  <w:sz w:val="28"/>
                  <w:rPrChange w:author="PC" w:date="2023-03-31T11:41:00Z" w:id="10653">
                    <w:rPr>
                      <w:rFonts w:ascii="Calibri" w:hAnsi="Calibri" w:cs="Calibri"/>
                      <w:color w:val="000000"/>
                      <w:sz w:val="28"/>
                    </w:rPr>
                  </w:rPrChange>
                </w:rPr>
                <w:t>P</w:t>
              </w:r>
            </w:ins>
          </w:p>
        </w:tc>
      </w:tr>
      <w:tr w:rsidRPr="00357A8D" w:rsidR="00567CE2" w:rsidTr="00277A61" w14:paraId="32351884" w14:textId="77777777">
        <w:trPr>
          <w:trHeight w:val="430"/>
          <w:ins w:author="phetc" w:date="2023-02-13T15:44:00Z" w:id="1065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A800C1A" w14:textId="77777777">
            <w:pPr>
              <w:autoSpaceDE w:val="0"/>
              <w:autoSpaceDN w:val="0"/>
              <w:adjustRightInd w:val="0"/>
              <w:spacing w:before="48" w:beforeLines="20"/>
              <w:rPr>
                <w:ins w:author="phetc" w:date="2023-02-13T15:44:00Z" w:id="10655"/>
                <w:rFonts w:ascii="TH Sarabun New" w:hAnsi="TH Sarabun New" w:cs="TH Sarabun New"/>
                <w:sz w:val="28"/>
              </w:rPr>
            </w:pPr>
            <w:ins w:author="phetc" w:date="2023-02-13T15:44:00Z" w:id="10656">
              <w:r w:rsidRPr="00357A8D">
                <w:rPr>
                  <w:rFonts w:ascii="TH Sarabun New" w:hAnsi="TH Sarabun New" w:cs="TH Sarabun New"/>
                  <w:sz w:val="28"/>
                  <w:cs/>
                </w:rPr>
                <w:t>ศ</w:t>
              </w:r>
              <w:r w:rsidRPr="00357A8D">
                <w:rPr>
                  <w:rFonts w:ascii="TH Sarabun New" w:hAnsi="TH Sarabun New" w:eastAsia="AngsanaNew-Bold" w:cs="TH Sarabun New"/>
                  <w:sz w:val="28"/>
                  <w:cs/>
                </w:rPr>
                <w:t>.</w:t>
              </w:r>
              <w:r w:rsidRPr="00357A8D">
                <w:rPr>
                  <w:rFonts w:ascii="TH Sarabun New" w:hAnsi="TH Sarabun New" w:eastAsia="AngsanaNew-Bold" w:cs="TH Sarabun New"/>
                  <w:sz w:val="28"/>
                </w:rPr>
                <w:t>55</w:t>
              </w:r>
              <w:r w:rsidRPr="00357A8D">
                <w:rPr>
                  <w:rFonts w:ascii="TH Sarabun New" w:hAnsi="TH Sarabun New" w:eastAsia="AngsanaNew-Bold" w:cs="TH Sarabun New"/>
                  <w:sz w:val="28"/>
                  <w:cs/>
                </w:rPr>
                <w:t>1</w:t>
              </w:r>
              <w:r w:rsidRPr="00357A8D">
                <w:rPr>
                  <w:rFonts w:ascii="TH Sarabun New" w:hAnsi="TH Sarabun New" w:cs="TH Sarabun New"/>
                  <w:sz w:val="28"/>
                  <w:cs/>
                </w:rPr>
                <w:t xml:space="preserve"> เศรษฐศาสตร์ระหว่างประเทศ</w:t>
              </w:r>
              <w:r w:rsidRPr="00357A8D">
                <w:rPr>
                  <w:rFonts w:ascii="TH Sarabun New" w:hAnsi="TH Sarabun New" w:eastAsia="AngsanaNew-Bold" w:cs="TH Sarabun New"/>
                  <w:sz w:val="28"/>
                  <w:cs/>
                </w:rPr>
                <w:t xml:space="preserve">: </w:t>
              </w:r>
            </w:ins>
          </w:p>
          <w:p w:rsidRPr="00357A8D" w:rsidR="00BD3F6C" w:rsidRDefault="00BD3F6C" w14:paraId="6D5CFA3D" w14:textId="77777777">
            <w:pPr>
              <w:rPr>
                <w:ins w:author="phetc" w:date="2023-02-13T15:44:00Z" w:id="10657"/>
                <w:rFonts w:ascii="Calibri" w:hAnsi="Calibri" w:cs="Calibri"/>
                <w:sz w:val="28"/>
                <w:rPrChange w:author="PC" w:date="2023-03-31T11:41:00Z" w:id="10658">
                  <w:rPr>
                    <w:ins w:author="phetc" w:date="2023-02-13T15:44:00Z" w:id="10659"/>
                    <w:rFonts w:ascii="Calibri" w:hAnsi="Calibri" w:cs="Calibri"/>
                    <w:color w:val="000000"/>
                    <w:sz w:val="28"/>
                  </w:rPr>
                </w:rPrChange>
              </w:rPr>
            </w:pPr>
            <w:ins w:author="phetc" w:date="2023-02-13T15:44:00Z" w:id="10660">
              <w:r w:rsidRPr="00357A8D">
                <w:rPr>
                  <w:rFonts w:ascii="TH Sarabun New" w:hAnsi="TH Sarabun New" w:cs="TH Sarabun New"/>
                  <w:sz w:val="28"/>
                  <w:cs/>
                </w:rPr>
                <w:t xml:space="preserve">         ศึกษาเฉพาะเรื่อง</w:t>
              </w:r>
              <w:r w:rsidRPr="00357A8D">
                <w:rPr>
                  <w:rFonts w:ascii="TH Sarabun New" w:hAnsi="TH Sarabun New" w:eastAsia="AngsanaNew-Bold" w:cs="TH Sarabun New"/>
                  <w:sz w:val="28"/>
                </w:rPr>
                <w:t xml:space="preserve"> 1</w:t>
              </w:r>
              <w:r w:rsidRPr="00357A8D">
                <w:rPr>
                  <w:rFonts w:ascii="TH Sarabun New" w:hAnsi="TH Sarabun New" w:eastAsia="AngsanaNew-Bold"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F8EA3A" w14:textId="77777777">
            <w:pPr>
              <w:rPr>
                <w:ins w:author="phetc" w:date="2023-02-13T15:44:00Z" w:id="10661"/>
                <w:rFonts w:ascii="Calibri" w:hAnsi="Calibri" w:cs="Calibri"/>
                <w:sz w:val="28"/>
                <w:rPrChange w:author="PC" w:date="2023-03-31T11:41:00Z" w:id="10662">
                  <w:rPr>
                    <w:ins w:author="phetc" w:date="2023-02-13T15:44:00Z" w:id="10663"/>
                    <w:rFonts w:ascii="Calibri" w:hAnsi="Calibri" w:cs="Calibri"/>
                    <w:color w:val="000000"/>
                    <w:sz w:val="28"/>
                  </w:rPr>
                </w:rPrChange>
              </w:rPr>
            </w:pPr>
            <w:ins w:author="phetc" w:date="2023-02-13T15:44:00Z" w:id="10664">
              <w:r w:rsidRPr="00357A8D">
                <w:rPr>
                  <w:rFonts w:ascii="Calibri" w:hAnsi="Calibri" w:cs="Calibri"/>
                  <w:sz w:val="28"/>
                  <w:rPrChange w:author="PC" w:date="2023-03-31T11:41:00Z" w:id="10665">
                    <w:rPr>
                      <w:rFonts w:ascii="Calibri" w:hAnsi="Calibri" w:cs="Calibri"/>
                      <w:color w:val="000000"/>
                      <w:sz w:val="28"/>
                    </w:rPr>
                  </w:rPrChange>
                </w:rPr>
                <w:t> </w:t>
              </w:r>
              <w:r w:rsidRPr="00357A8D">
                <w:rPr>
                  <w:rFonts w:ascii="Wingdings 2" w:hAnsi="Wingdings 2" w:eastAsia="Wingdings 2" w:cs="Wingdings 2"/>
                  <w:sz w:val="28"/>
                  <w:rPrChange w:author="PC" w:date="2023-03-31T11:41:00Z" w:id="106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3E747C" w14:textId="77777777">
            <w:pPr>
              <w:rPr>
                <w:ins w:author="phetc" w:date="2023-02-13T15:44:00Z" w:id="10667"/>
                <w:rFonts w:ascii="Calibri" w:hAnsi="Calibri" w:cs="Calibri"/>
                <w:sz w:val="28"/>
                <w:rPrChange w:author="PC" w:date="2023-03-31T11:41:00Z" w:id="10668">
                  <w:rPr>
                    <w:ins w:author="phetc" w:date="2023-02-13T15:44:00Z" w:id="10669"/>
                    <w:rFonts w:ascii="Calibri" w:hAnsi="Calibri" w:cs="Calibri"/>
                    <w:color w:val="000000"/>
                    <w:sz w:val="28"/>
                  </w:rPr>
                </w:rPrChange>
              </w:rPr>
            </w:pPr>
            <w:ins w:author="phetc" w:date="2023-02-13T15:44:00Z" w:id="10670">
              <w:r w:rsidRPr="00357A8D">
                <w:rPr>
                  <w:rFonts w:ascii="Calibri" w:hAnsi="Calibri" w:cs="Calibri"/>
                  <w:sz w:val="28"/>
                  <w:rPrChange w:author="PC" w:date="2023-03-31T11:41:00Z" w:id="10671">
                    <w:rPr>
                      <w:rFonts w:ascii="Calibri" w:hAnsi="Calibri" w:cs="Calibri"/>
                      <w:color w:val="000000"/>
                      <w:sz w:val="28"/>
                    </w:rPr>
                  </w:rPrChange>
                </w:rPr>
                <w:t> </w:t>
              </w:r>
              <w:r w:rsidRPr="00357A8D">
                <w:rPr>
                  <w:rFonts w:ascii="Wingdings 2" w:hAnsi="Wingdings 2" w:eastAsia="Wingdings 2" w:cs="Wingdings 2"/>
                  <w:sz w:val="28"/>
                  <w:rPrChange w:author="PC" w:date="2023-03-31T11:41:00Z" w:id="106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078279" w14:textId="77777777">
            <w:pPr>
              <w:rPr>
                <w:ins w:author="phetc" w:date="2023-02-13T15:44:00Z" w:id="10673"/>
                <w:rFonts w:ascii="Calibri" w:hAnsi="Calibri" w:cs="Calibri"/>
                <w:sz w:val="28"/>
                <w:rPrChange w:author="PC" w:date="2023-03-31T11:41:00Z" w:id="10674">
                  <w:rPr>
                    <w:ins w:author="phetc" w:date="2023-02-13T15:44:00Z" w:id="10675"/>
                    <w:rFonts w:ascii="Calibri" w:hAnsi="Calibri" w:cs="Calibri"/>
                    <w:color w:val="000000"/>
                    <w:sz w:val="28"/>
                  </w:rPr>
                </w:rPrChange>
              </w:rPr>
            </w:pPr>
            <w:ins w:author="phetc" w:date="2023-02-13T15:44:00Z" w:id="10676">
              <w:r w:rsidRPr="00357A8D">
                <w:rPr>
                  <w:rFonts w:ascii="Calibri" w:hAnsi="Calibri" w:cs="Calibri"/>
                  <w:sz w:val="28"/>
                  <w:rPrChange w:author="PC" w:date="2023-03-31T11:41:00Z" w:id="106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255C75" w14:textId="77777777">
            <w:pPr>
              <w:rPr>
                <w:ins w:author="phetc" w:date="2023-02-13T15:44:00Z" w:id="10678"/>
                <w:rFonts w:ascii="Calibri" w:hAnsi="Calibri" w:cs="Calibri"/>
                <w:sz w:val="28"/>
                <w:rPrChange w:author="PC" w:date="2023-03-31T11:41:00Z" w:id="10679">
                  <w:rPr>
                    <w:ins w:author="phetc" w:date="2023-02-13T15:44:00Z" w:id="10680"/>
                    <w:rFonts w:ascii="Calibri" w:hAnsi="Calibri" w:cs="Calibri"/>
                    <w:color w:val="000000"/>
                    <w:sz w:val="28"/>
                  </w:rPr>
                </w:rPrChange>
              </w:rPr>
            </w:pPr>
            <w:ins w:author="phetc" w:date="2023-02-13T15:44:00Z" w:id="10681">
              <w:r w:rsidRPr="00357A8D">
                <w:rPr>
                  <w:rFonts w:ascii="Calibri" w:hAnsi="Calibri" w:cs="Calibri"/>
                  <w:sz w:val="28"/>
                  <w:rPrChange w:author="PC" w:date="2023-03-31T11:41:00Z" w:id="10682">
                    <w:rPr>
                      <w:rFonts w:ascii="Calibri" w:hAnsi="Calibri" w:cs="Calibri"/>
                      <w:color w:val="000000"/>
                      <w:sz w:val="28"/>
                    </w:rPr>
                  </w:rPrChange>
                </w:rPr>
                <w:t> </w:t>
              </w:r>
              <w:r w:rsidRPr="00357A8D">
                <w:rPr>
                  <w:rFonts w:ascii="Wingdings 2" w:hAnsi="Wingdings 2" w:eastAsia="Wingdings 2" w:cs="Wingdings 2"/>
                  <w:sz w:val="28"/>
                  <w:rPrChange w:author="PC" w:date="2023-03-31T11:41:00Z" w:id="106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58E21F" w14:textId="77777777">
            <w:pPr>
              <w:rPr>
                <w:ins w:author="phetc" w:date="2023-02-13T15:44:00Z" w:id="10684"/>
                <w:rFonts w:ascii="Calibri" w:hAnsi="Calibri" w:cs="Calibri"/>
                <w:sz w:val="28"/>
                <w:rPrChange w:author="PC" w:date="2023-03-31T11:41:00Z" w:id="10685">
                  <w:rPr>
                    <w:ins w:author="phetc" w:date="2023-02-13T15:44:00Z" w:id="10686"/>
                    <w:rFonts w:ascii="Calibri" w:hAnsi="Calibri" w:cs="Calibri"/>
                    <w:color w:val="000000"/>
                    <w:sz w:val="28"/>
                  </w:rPr>
                </w:rPrChange>
              </w:rPr>
            </w:pPr>
            <w:ins w:author="phetc" w:date="2023-02-13T15:44:00Z" w:id="10687">
              <w:r w:rsidRPr="00357A8D">
                <w:rPr>
                  <w:rFonts w:ascii="Calibri" w:hAnsi="Calibri" w:cs="Calibri"/>
                  <w:sz w:val="28"/>
                  <w:rPrChange w:author="PC" w:date="2023-03-31T11:41:00Z" w:id="10688">
                    <w:rPr>
                      <w:rFonts w:ascii="Calibri" w:hAnsi="Calibri" w:cs="Calibri"/>
                      <w:color w:val="000000"/>
                      <w:sz w:val="28"/>
                    </w:rPr>
                  </w:rPrChange>
                </w:rPr>
                <w:t> </w:t>
              </w:r>
              <w:r w:rsidRPr="00357A8D">
                <w:rPr>
                  <w:rFonts w:ascii="Wingdings 2" w:hAnsi="Wingdings 2" w:eastAsia="Wingdings 2" w:cs="Wingdings 2"/>
                  <w:sz w:val="28"/>
                  <w:rPrChange w:author="PC" w:date="2023-03-31T11:41:00Z" w:id="106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E7B57F" w14:textId="77777777">
            <w:pPr>
              <w:rPr>
                <w:ins w:author="phetc" w:date="2023-02-13T15:44:00Z" w:id="10690"/>
                <w:rFonts w:ascii="Calibri" w:hAnsi="Calibri" w:cs="Calibri"/>
                <w:sz w:val="28"/>
                <w:rPrChange w:author="PC" w:date="2023-03-31T11:41:00Z" w:id="10691">
                  <w:rPr>
                    <w:ins w:author="phetc" w:date="2023-02-13T15:44:00Z" w:id="10692"/>
                    <w:rFonts w:ascii="Calibri" w:hAnsi="Calibri" w:cs="Calibri"/>
                    <w:color w:val="000000"/>
                    <w:sz w:val="28"/>
                  </w:rPr>
                </w:rPrChange>
              </w:rPr>
            </w:pPr>
            <w:ins w:author="phetc" w:date="2023-02-13T15:44:00Z" w:id="10693">
              <w:r w:rsidRPr="00357A8D">
                <w:rPr>
                  <w:rFonts w:ascii="Calibri" w:hAnsi="Calibri" w:cs="Calibri"/>
                  <w:sz w:val="28"/>
                  <w:rPrChange w:author="PC" w:date="2023-03-31T11:41:00Z" w:id="10694">
                    <w:rPr>
                      <w:rFonts w:ascii="Calibri" w:hAnsi="Calibri" w:cs="Calibri"/>
                      <w:color w:val="000000"/>
                      <w:sz w:val="28"/>
                    </w:rPr>
                  </w:rPrChange>
                </w:rPr>
                <w:t> </w:t>
              </w:r>
              <w:r w:rsidRPr="00357A8D">
                <w:rPr>
                  <w:rFonts w:ascii="Wingdings 2" w:hAnsi="Wingdings 2" w:eastAsia="Wingdings 2" w:cs="Wingdings 2"/>
                  <w:sz w:val="28"/>
                  <w:rPrChange w:author="PC" w:date="2023-03-31T11:41:00Z" w:id="106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2ABB1A" w14:textId="77777777">
            <w:pPr>
              <w:rPr>
                <w:ins w:author="phetc" w:date="2023-02-13T15:44:00Z" w:id="10696"/>
                <w:rFonts w:ascii="Calibri" w:hAnsi="Calibri" w:cs="Calibri"/>
                <w:sz w:val="28"/>
                <w:rPrChange w:author="PC" w:date="2023-03-31T11:41:00Z" w:id="10697">
                  <w:rPr>
                    <w:ins w:author="phetc" w:date="2023-02-13T15:44:00Z" w:id="10698"/>
                    <w:rFonts w:ascii="Calibri" w:hAnsi="Calibri" w:cs="Calibri"/>
                    <w:color w:val="000000"/>
                    <w:sz w:val="28"/>
                  </w:rPr>
                </w:rPrChange>
              </w:rPr>
            </w:pPr>
            <w:ins w:author="phetc" w:date="2023-02-13T15:44:00Z" w:id="10699">
              <w:r w:rsidRPr="00357A8D">
                <w:rPr>
                  <w:rFonts w:ascii="Calibri" w:hAnsi="Calibri" w:cs="Calibri"/>
                  <w:sz w:val="28"/>
                  <w:rPrChange w:author="PC" w:date="2023-03-31T11:41:00Z" w:id="1070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58B8DA" w14:textId="77777777">
            <w:pPr>
              <w:rPr>
                <w:ins w:author="phetc" w:date="2023-02-13T15:44:00Z" w:id="10701"/>
                <w:rFonts w:ascii="Calibri" w:hAnsi="Calibri" w:cs="Calibri"/>
                <w:sz w:val="28"/>
                <w:rPrChange w:author="PC" w:date="2023-03-31T11:41:00Z" w:id="10702">
                  <w:rPr>
                    <w:ins w:author="phetc" w:date="2023-02-13T15:44:00Z" w:id="10703"/>
                    <w:rFonts w:ascii="Calibri" w:hAnsi="Calibri" w:cs="Calibri"/>
                    <w:color w:val="000000"/>
                    <w:sz w:val="28"/>
                  </w:rPr>
                </w:rPrChange>
              </w:rPr>
            </w:pPr>
            <w:ins w:author="phetc" w:date="2023-02-13T15:44:00Z" w:id="10704">
              <w:r w:rsidRPr="00357A8D">
                <w:rPr>
                  <w:rFonts w:ascii="Calibri" w:hAnsi="Calibri" w:cs="Calibri"/>
                  <w:sz w:val="28"/>
                  <w:rPrChange w:author="PC" w:date="2023-03-31T11:41:00Z" w:id="10705">
                    <w:rPr>
                      <w:rFonts w:ascii="Calibri" w:hAnsi="Calibri" w:cs="Calibri"/>
                      <w:color w:val="000000"/>
                      <w:sz w:val="28"/>
                    </w:rPr>
                  </w:rPrChange>
                </w:rPr>
                <w:t> </w:t>
              </w:r>
              <w:r w:rsidRPr="00357A8D">
                <w:rPr>
                  <w:rFonts w:ascii="Wingdings 2" w:hAnsi="Wingdings 2" w:eastAsia="Wingdings 2" w:cs="Wingdings 2"/>
                  <w:sz w:val="28"/>
                  <w:rPrChange w:author="PC" w:date="2023-03-31T11:41:00Z" w:id="1070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B845F5" w14:textId="77777777">
            <w:pPr>
              <w:rPr>
                <w:ins w:author="phetc" w:date="2023-02-13T15:44:00Z" w:id="10707"/>
                <w:rFonts w:ascii="Calibri" w:hAnsi="Calibri" w:cs="Calibri"/>
                <w:sz w:val="28"/>
                <w:rPrChange w:author="PC" w:date="2023-03-31T11:41:00Z" w:id="10708">
                  <w:rPr>
                    <w:ins w:author="phetc" w:date="2023-02-13T15:44:00Z" w:id="10709"/>
                    <w:rFonts w:ascii="Calibri" w:hAnsi="Calibri" w:cs="Calibri"/>
                    <w:color w:val="000000"/>
                    <w:sz w:val="28"/>
                  </w:rPr>
                </w:rPrChange>
              </w:rPr>
            </w:pPr>
            <w:ins w:author="phetc" w:date="2023-02-13T15:44:00Z" w:id="10710">
              <w:r w:rsidRPr="00357A8D">
                <w:rPr>
                  <w:rFonts w:ascii="Calibri" w:hAnsi="Calibri" w:cs="Calibri"/>
                  <w:sz w:val="28"/>
                  <w:rPrChange w:author="PC" w:date="2023-03-31T11:41:00Z" w:id="1071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609BC6" w14:textId="77777777">
            <w:pPr>
              <w:rPr>
                <w:ins w:author="phetc" w:date="2023-02-13T15:44:00Z" w:id="10712"/>
                <w:rFonts w:ascii="Calibri" w:hAnsi="Calibri" w:cs="Calibri"/>
                <w:sz w:val="28"/>
                <w:rPrChange w:author="PC" w:date="2023-03-31T11:41:00Z" w:id="10713">
                  <w:rPr>
                    <w:ins w:author="phetc" w:date="2023-02-13T15:44:00Z" w:id="10714"/>
                    <w:rFonts w:ascii="Calibri" w:hAnsi="Calibri" w:cs="Calibri"/>
                    <w:color w:val="000000"/>
                    <w:sz w:val="28"/>
                  </w:rPr>
                </w:rPrChange>
              </w:rPr>
            </w:pPr>
            <w:ins w:author="phetc" w:date="2023-02-13T15:44:00Z" w:id="10715">
              <w:r w:rsidRPr="00357A8D">
                <w:rPr>
                  <w:rFonts w:ascii="Calibri" w:hAnsi="Calibri" w:cs="Calibri"/>
                  <w:sz w:val="28"/>
                  <w:rPrChange w:author="PC" w:date="2023-03-31T11:41:00Z" w:id="10716">
                    <w:rPr>
                      <w:rFonts w:ascii="Calibri" w:hAnsi="Calibri" w:cs="Calibri"/>
                      <w:color w:val="000000"/>
                      <w:sz w:val="28"/>
                    </w:rPr>
                  </w:rPrChange>
                </w:rPr>
                <w:t> </w:t>
              </w:r>
              <w:r w:rsidRPr="00357A8D">
                <w:rPr>
                  <w:rFonts w:ascii="Wingdings 2" w:hAnsi="Wingdings 2" w:eastAsia="Wingdings 2" w:cs="Wingdings 2"/>
                  <w:sz w:val="28"/>
                  <w:rPrChange w:author="PC" w:date="2023-03-31T11:41:00Z" w:id="107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44D79E" w14:textId="77777777">
            <w:pPr>
              <w:rPr>
                <w:ins w:author="phetc" w:date="2023-02-13T15:44:00Z" w:id="10718"/>
                <w:rFonts w:ascii="Calibri" w:hAnsi="Calibri" w:cs="Calibri"/>
                <w:sz w:val="28"/>
                <w:rPrChange w:author="PC" w:date="2023-03-31T11:41:00Z" w:id="10719">
                  <w:rPr>
                    <w:ins w:author="phetc" w:date="2023-02-13T15:44:00Z" w:id="10720"/>
                    <w:rFonts w:ascii="Calibri" w:hAnsi="Calibri" w:cs="Calibri"/>
                    <w:color w:val="000000"/>
                    <w:sz w:val="28"/>
                  </w:rPr>
                </w:rPrChange>
              </w:rPr>
            </w:pPr>
            <w:ins w:author="phetc" w:date="2023-02-13T15:44:00Z" w:id="10721">
              <w:r w:rsidRPr="00357A8D">
                <w:rPr>
                  <w:rFonts w:ascii="Calibri" w:hAnsi="Calibri" w:cs="Calibri"/>
                  <w:sz w:val="28"/>
                  <w:rPrChange w:author="PC" w:date="2023-03-31T11:41:00Z" w:id="107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109654" w14:textId="77777777">
            <w:pPr>
              <w:rPr>
                <w:ins w:author="phetc" w:date="2023-02-13T15:44:00Z" w:id="10723"/>
                <w:rFonts w:ascii="Calibri" w:hAnsi="Calibri" w:cs="Calibri"/>
                <w:sz w:val="28"/>
                <w:rPrChange w:author="PC" w:date="2023-03-31T11:41:00Z" w:id="10724">
                  <w:rPr>
                    <w:ins w:author="phetc" w:date="2023-02-13T15:44:00Z" w:id="10725"/>
                    <w:rFonts w:ascii="Calibri" w:hAnsi="Calibri" w:cs="Calibri"/>
                    <w:color w:val="000000"/>
                    <w:sz w:val="28"/>
                  </w:rPr>
                </w:rPrChange>
              </w:rPr>
            </w:pPr>
            <w:ins w:author="phetc" w:date="2023-02-13T15:44:00Z" w:id="10726">
              <w:r w:rsidRPr="00357A8D">
                <w:rPr>
                  <w:rFonts w:ascii="Calibri" w:hAnsi="Calibri" w:cs="Calibri"/>
                  <w:sz w:val="28"/>
                  <w:rPrChange w:author="PC" w:date="2023-03-31T11:41:00Z" w:id="10727">
                    <w:rPr>
                      <w:rFonts w:ascii="Calibri" w:hAnsi="Calibri" w:cs="Calibri"/>
                      <w:color w:val="000000"/>
                      <w:sz w:val="28"/>
                    </w:rPr>
                  </w:rPrChange>
                </w:rPr>
                <w:t> </w:t>
              </w:r>
              <w:r w:rsidRPr="00357A8D">
                <w:rPr>
                  <w:rFonts w:ascii="Wingdings 2" w:hAnsi="Wingdings 2" w:eastAsia="Wingdings 2" w:cs="Wingdings 2"/>
                  <w:sz w:val="28"/>
                  <w:rPrChange w:author="PC" w:date="2023-03-31T11:41:00Z" w:id="107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63C464" w14:textId="77777777">
            <w:pPr>
              <w:rPr>
                <w:ins w:author="phetc" w:date="2023-02-13T15:44:00Z" w:id="10729"/>
                <w:rFonts w:ascii="Calibri" w:hAnsi="Calibri" w:cs="Calibri"/>
                <w:sz w:val="28"/>
                <w:rPrChange w:author="PC" w:date="2023-03-31T11:41:00Z" w:id="10730">
                  <w:rPr>
                    <w:ins w:author="phetc" w:date="2023-02-13T15:44:00Z" w:id="10731"/>
                    <w:rFonts w:ascii="Calibri" w:hAnsi="Calibri" w:cs="Calibri"/>
                    <w:color w:val="000000"/>
                    <w:sz w:val="28"/>
                  </w:rPr>
                </w:rPrChange>
              </w:rPr>
            </w:pPr>
            <w:ins w:author="phetc" w:date="2023-02-13T15:44:00Z" w:id="10732">
              <w:r w:rsidRPr="00357A8D">
                <w:rPr>
                  <w:rFonts w:ascii="Calibri" w:hAnsi="Calibri" w:cs="Calibri"/>
                  <w:sz w:val="28"/>
                  <w:rPrChange w:author="PC" w:date="2023-03-31T11:41:00Z" w:id="10733">
                    <w:rPr>
                      <w:rFonts w:ascii="Calibri" w:hAnsi="Calibri" w:cs="Calibri"/>
                      <w:color w:val="000000"/>
                      <w:sz w:val="28"/>
                    </w:rPr>
                  </w:rPrChange>
                </w:rPr>
                <w:t> </w:t>
              </w:r>
              <w:r w:rsidRPr="00357A8D">
                <w:rPr>
                  <w:rFonts w:ascii="Wingdings 2" w:hAnsi="Wingdings 2" w:eastAsia="Wingdings 2" w:cs="Wingdings 2"/>
                  <w:sz w:val="28"/>
                  <w:rPrChange w:author="PC" w:date="2023-03-31T11:41:00Z" w:id="107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723328" w14:textId="77777777">
            <w:pPr>
              <w:rPr>
                <w:ins w:author="phetc" w:date="2023-02-13T15:44:00Z" w:id="10735"/>
                <w:rFonts w:ascii="Calibri" w:hAnsi="Calibri" w:cs="Calibri"/>
                <w:sz w:val="28"/>
                <w:rPrChange w:author="PC" w:date="2023-03-31T11:41:00Z" w:id="10736">
                  <w:rPr>
                    <w:ins w:author="phetc" w:date="2023-02-13T15:44:00Z" w:id="10737"/>
                    <w:rFonts w:ascii="Calibri" w:hAnsi="Calibri" w:cs="Calibri"/>
                    <w:color w:val="000000"/>
                    <w:sz w:val="28"/>
                  </w:rPr>
                </w:rPrChange>
              </w:rPr>
            </w:pPr>
            <w:ins w:author="phetc" w:date="2023-02-13T15:44:00Z" w:id="10738">
              <w:r w:rsidRPr="00357A8D">
                <w:rPr>
                  <w:rFonts w:ascii="Calibri" w:hAnsi="Calibri" w:cs="Calibri"/>
                  <w:sz w:val="28"/>
                  <w:rPrChange w:author="PC" w:date="2023-03-31T11:41:00Z" w:id="107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214A17" w14:textId="77777777">
            <w:pPr>
              <w:rPr>
                <w:ins w:author="phetc" w:date="2023-02-13T15:44:00Z" w:id="10740"/>
                <w:rFonts w:ascii="Calibri" w:hAnsi="Calibri" w:cs="Calibri"/>
                <w:sz w:val="28"/>
                <w:rPrChange w:author="PC" w:date="2023-03-31T11:41:00Z" w:id="10741">
                  <w:rPr>
                    <w:ins w:author="phetc" w:date="2023-02-13T15:44:00Z" w:id="10742"/>
                    <w:rFonts w:ascii="Calibri" w:hAnsi="Calibri" w:cs="Calibri"/>
                    <w:color w:val="000000"/>
                    <w:sz w:val="28"/>
                  </w:rPr>
                </w:rPrChange>
              </w:rPr>
            </w:pPr>
            <w:ins w:author="phetc" w:date="2023-02-13T15:44:00Z" w:id="10743">
              <w:r w:rsidRPr="00357A8D">
                <w:rPr>
                  <w:rFonts w:ascii="Calibri" w:hAnsi="Calibri" w:cs="Calibri"/>
                  <w:sz w:val="28"/>
                  <w:rPrChange w:author="PC" w:date="2023-03-31T11:41:00Z" w:id="10744">
                    <w:rPr>
                      <w:rFonts w:ascii="Calibri" w:hAnsi="Calibri" w:cs="Calibri"/>
                      <w:color w:val="000000"/>
                      <w:sz w:val="28"/>
                    </w:rPr>
                  </w:rPrChange>
                </w:rPr>
                <w:t> </w:t>
              </w:r>
              <w:r w:rsidRPr="00357A8D">
                <w:rPr>
                  <w:rFonts w:ascii="Wingdings 2" w:hAnsi="Wingdings 2" w:eastAsia="Wingdings 2" w:cs="Wingdings 2"/>
                  <w:sz w:val="28"/>
                  <w:rPrChange w:author="PC" w:date="2023-03-31T11:41:00Z" w:id="107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2435EA" w14:textId="77777777">
            <w:pPr>
              <w:rPr>
                <w:ins w:author="phetc" w:date="2023-02-13T15:44:00Z" w:id="10746"/>
                <w:rFonts w:ascii="Calibri" w:hAnsi="Calibri" w:cs="Calibri"/>
                <w:sz w:val="28"/>
                <w:rPrChange w:author="PC" w:date="2023-03-31T11:41:00Z" w:id="10747">
                  <w:rPr>
                    <w:ins w:author="phetc" w:date="2023-02-13T15:44:00Z" w:id="10748"/>
                    <w:rFonts w:ascii="Calibri" w:hAnsi="Calibri" w:cs="Calibri"/>
                    <w:color w:val="000000"/>
                    <w:sz w:val="28"/>
                  </w:rPr>
                </w:rPrChange>
              </w:rPr>
            </w:pPr>
            <w:ins w:author="phetc" w:date="2023-02-13T15:44:00Z" w:id="10749">
              <w:r w:rsidRPr="00357A8D">
                <w:rPr>
                  <w:rFonts w:ascii="Calibri" w:hAnsi="Calibri" w:cs="Calibri"/>
                  <w:sz w:val="28"/>
                  <w:rPrChange w:author="PC" w:date="2023-03-31T11:41:00Z" w:id="10750">
                    <w:rPr>
                      <w:rFonts w:ascii="Calibri" w:hAnsi="Calibri" w:cs="Calibri"/>
                      <w:color w:val="000000"/>
                      <w:sz w:val="28"/>
                    </w:rPr>
                  </w:rPrChange>
                </w:rPr>
                <w:t> </w:t>
              </w:r>
            </w:ins>
          </w:p>
        </w:tc>
      </w:tr>
      <w:tr w:rsidRPr="00357A8D" w:rsidR="00567CE2" w:rsidTr="00277A61" w14:paraId="29F644B1" w14:textId="77777777">
        <w:trPr>
          <w:trHeight w:val="430"/>
          <w:ins w:author="phetc" w:date="2023-02-13T15:44:00Z" w:id="1075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9FA56DF" w14:textId="77777777">
            <w:pPr>
              <w:autoSpaceDE w:val="0"/>
              <w:autoSpaceDN w:val="0"/>
              <w:adjustRightInd w:val="0"/>
              <w:spacing w:before="48" w:beforeLines="20"/>
              <w:rPr>
                <w:ins w:author="phetc" w:date="2023-02-13T15:44:00Z" w:id="10752"/>
                <w:rFonts w:ascii="TH Sarabun New" w:hAnsi="TH Sarabun New" w:cs="TH Sarabun New"/>
                <w:sz w:val="28"/>
              </w:rPr>
            </w:pPr>
            <w:ins w:author="phetc" w:date="2023-02-13T15:44:00Z" w:id="10753">
              <w:r w:rsidRPr="00357A8D">
                <w:rPr>
                  <w:rFonts w:ascii="TH Sarabun New" w:hAnsi="TH Sarabun New" w:cs="TH Sarabun New"/>
                  <w:sz w:val="28"/>
                  <w:cs/>
                </w:rPr>
                <w:t>ศ</w:t>
              </w:r>
              <w:r w:rsidRPr="00357A8D">
                <w:rPr>
                  <w:rFonts w:ascii="TH Sarabun New" w:hAnsi="TH Sarabun New" w:eastAsia="AngsanaNew-Bold" w:cs="TH Sarabun New"/>
                  <w:sz w:val="28"/>
                  <w:cs/>
                </w:rPr>
                <w:t>.</w:t>
              </w:r>
              <w:r w:rsidRPr="00357A8D">
                <w:rPr>
                  <w:rFonts w:ascii="TH Sarabun New" w:hAnsi="TH Sarabun New" w:eastAsia="AngsanaNew-Bold" w:cs="TH Sarabun New"/>
                  <w:sz w:val="28"/>
                </w:rPr>
                <w:t>55</w:t>
              </w:r>
              <w:r w:rsidRPr="00357A8D">
                <w:rPr>
                  <w:rFonts w:ascii="TH Sarabun New" w:hAnsi="TH Sarabun New" w:eastAsia="AngsanaNew-Bold" w:cs="TH Sarabun New"/>
                  <w:sz w:val="28"/>
                  <w:cs/>
                </w:rPr>
                <w:t>2</w:t>
              </w:r>
              <w:r w:rsidRPr="00357A8D">
                <w:rPr>
                  <w:rFonts w:ascii="TH Sarabun New" w:hAnsi="TH Sarabun New" w:cs="TH Sarabun New"/>
                  <w:sz w:val="28"/>
                  <w:cs/>
                </w:rPr>
                <w:t xml:space="preserve"> เศรษฐศาสตร์ระหว่างประเทศ</w:t>
              </w:r>
              <w:r w:rsidRPr="00357A8D">
                <w:rPr>
                  <w:rFonts w:ascii="TH Sarabun New" w:hAnsi="TH Sarabun New" w:eastAsia="AngsanaNew-Bold" w:cs="TH Sarabun New"/>
                  <w:sz w:val="28"/>
                  <w:cs/>
                </w:rPr>
                <w:t xml:space="preserve">: </w:t>
              </w:r>
            </w:ins>
          </w:p>
          <w:p w:rsidRPr="00357A8D" w:rsidR="00BD3F6C" w:rsidRDefault="00BD3F6C" w14:paraId="53E37776" w14:textId="77777777">
            <w:pPr>
              <w:rPr>
                <w:ins w:author="phetc" w:date="2023-02-13T15:44:00Z" w:id="10754"/>
                <w:rFonts w:ascii="Calibri" w:hAnsi="Calibri" w:cs="Calibri"/>
                <w:sz w:val="28"/>
                <w:rPrChange w:author="PC" w:date="2023-03-31T11:41:00Z" w:id="10755">
                  <w:rPr>
                    <w:ins w:author="phetc" w:date="2023-02-13T15:44:00Z" w:id="10756"/>
                    <w:rFonts w:ascii="Calibri" w:hAnsi="Calibri" w:cs="Calibri"/>
                    <w:color w:val="000000"/>
                    <w:sz w:val="28"/>
                  </w:rPr>
                </w:rPrChange>
              </w:rPr>
            </w:pPr>
            <w:ins w:author="phetc" w:date="2023-02-13T15:44:00Z" w:id="10757">
              <w:r w:rsidRPr="00357A8D">
                <w:rPr>
                  <w:rFonts w:ascii="TH Sarabun New" w:hAnsi="TH Sarabun New" w:cs="TH Sarabun New"/>
                  <w:sz w:val="28"/>
                  <w:cs/>
                </w:rPr>
                <w:t xml:space="preserve">         ศึกษาเฉพาะเรื่อง</w:t>
              </w:r>
              <w:r w:rsidRPr="00357A8D">
                <w:rPr>
                  <w:rFonts w:ascii="TH Sarabun New" w:hAnsi="TH Sarabun New" w:eastAsia="AngsanaNew-Bold" w:cs="TH Sarabun New"/>
                  <w:sz w:val="28"/>
                </w:rPr>
                <w:t xml:space="preserve"> 2</w:t>
              </w:r>
              <w:r w:rsidRPr="00357A8D">
                <w:rPr>
                  <w:rFonts w:ascii="TH Sarabun New" w:hAnsi="TH Sarabun New" w:eastAsia="AngsanaNew-Bold"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6ACA86" w14:textId="77777777">
            <w:pPr>
              <w:rPr>
                <w:ins w:author="phetc" w:date="2023-02-13T15:44:00Z" w:id="10758"/>
                <w:rFonts w:ascii="Calibri" w:hAnsi="Calibri" w:cs="Calibri"/>
                <w:sz w:val="28"/>
                <w:rPrChange w:author="PC" w:date="2023-03-31T11:41:00Z" w:id="10759">
                  <w:rPr>
                    <w:ins w:author="phetc" w:date="2023-02-13T15:44:00Z" w:id="10760"/>
                    <w:rFonts w:ascii="Calibri" w:hAnsi="Calibri" w:cs="Calibri"/>
                    <w:color w:val="000000"/>
                    <w:sz w:val="28"/>
                  </w:rPr>
                </w:rPrChange>
              </w:rPr>
            </w:pPr>
            <w:ins w:author="phetc" w:date="2023-02-13T15:44:00Z" w:id="10761">
              <w:r w:rsidRPr="00357A8D">
                <w:rPr>
                  <w:rFonts w:ascii="Calibri" w:hAnsi="Calibri" w:cs="Calibri"/>
                  <w:sz w:val="28"/>
                  <w:rPrChange w:author="PC" w:date="2023-03-31T11:41:00Z" w:id="10762">
                    <w:rPr>
                      <w:rFonts w:ascii="Calibri" w:hAnsi="Calibri" w:cs="Calibri"/>
                      <w:color w:val="000000"/>
                      <w:sz w:val="28"/>
                    </w:rPr>
                  </w:rPrChange>
                </w:rPr>
                <w:t> </w:t>
              </w:r>
              <w:r w:rsidRPr="00357A8D">
                <w:rPr>
                  <w:rFonts w:ascii="Wingdings 2" w:hAnsi="Wingdings 2" w:eastAsia="Wingdings 2" w:cs="Wingdings 2"/>
                  <w:sz w:val="28"/>
                  <w:rPrChange w:author="PC" w:date="2023-03-31T11:41:00Z" w:id="107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E85CA9" w14:textId="77777777">
            <w:pPr>
              <w:rPr>
                <w:ins w:author="phetc" w:date="2023-02-13T15:44:00Z" w:id="10764"/>
                <w:rFonts w:ascii="Calibri" w:hAnsi="Calibri" w:cs="Calibri"/>
                <w:sz w:val="28"/>
                <w:rPrChange w:author="PC" w:date="2023-03-31T11:41:00Z" w:id="10765">
                  <w:rPr>
                    <w:ins w:author="phetc" w:date="2023-02-13T15:44:00Z" w:id="10766"/>
                    <w:rFonts w:ascii="Calibri" w:hAnsi="Calibri" w:cs="Calibri"/>
                    <w:color w:val="000000"/>
                    <w:sz w:val="28"/>
                  </w:rPr>
                </w:rPrChange>
              </w:rPr>
            </w:pPr>
            <w:ins w:author="phetc" w:date="2023-02-13T15:44:00Z" w:id="10767">
              <w:r w:rsidRPr="00357A8D">
                <w:rPr>
                  <w:rFonts w:ascii="Calibri" w:hAnsi="Calibri" w:cs="Calibri"/>
                  <w:sz w:val="28"/>
                  <w:rPrChange w:author="PC" w:date="2023-03-31T11:41:00Z" w:id="10768">
                    <w:rPr>
                      <w:rFonts w:ascii="Calibri" w:hAnsi="Calibri" w:cs="Calibri"/>
                      <w:color w:val="000000"/>
                      <w:sz w:val="28"/>
                    </w:rPr>
                  </w:rPrChange>
                </w:rPr>
                <w:t> </w:t>
              </w:r>
              <w:r w:rsidRPr="00357A8D">
                <w:rPr>
                  <w:rFonts w:ascii="Wingdings 2" w:hAnsi="Wingdings 2" w:eastAsia="Wingdings 2" w:cs="Wingdings 2"/>
                  <w:sz w:val="28"/>
                  <w:rPrChange w:author="PC" w:date="2023-03-31T11:41:00Z" w:id="107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377B09" w14:textId="77777777">
            <w:pPr>
              <w:rPr>
                <w:ins w:author="phetc" w:date="2023-02-13T15:44:00Z" w:id="10770"/>
                <w:rFonts w:ascii="Calibri" w:hAnsi="Calibri" w:cs="Calibri"/>
                <w:sz w:val="28"/>
                <w:rPrChange w:author="PC" w:date="2023-03-31T11:41:00Z" w:id="10771">
                  <w:rPr>
                    <w:ins w:author="phetc" w:date="2023-02-13T15:44:00Z" w:id="10772"/>
                    <w:rFonts w:ascii="Calibri" w:hAnsi="Calibri" w:cs="Calibri"/>
                    <w:color w:val="000000"/>
                    <w:sz w:val="28"/>
                  </w:rPr>
                </w:rPrChange>
              </w:rPr>
            </w:pPr>
            <w:ins w:author="phetc" w:date="2023-02-13T15:44:00Z" w:id="10773">
              <w:r w:rsidRPr="00357A8D">
                <w:rPr>
                  <w:rFonts w:ascii="Calibri" w:hAnsi="Calibri" w:cs="Calibri"/>
                  <w:sz w:val="28"/>
                  <w:rPrChange w:author="PC" w:date="2023-03-31T11:41:00Z" w:id="107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77F896" w14:textId="77777777">
            <w:pPr>
              <w:rPr>
                <w:ins w:author="phetc" w:date="2023-02-13T15:44:00Z" w:id="10775"/>
                <w:rFonts w:ascii="Calibri" w:hAnsi="Calibri" w:cs="Calibri"/>
                <w:sz w:val="28"/>
                <w:rPrChange w:author="PC" w:date="2023-03-31T11:41:00Z" w:id="10776">
                  <w:rPr>
                    <w:ins w:author="phetc" w:date="2023-02-13T15:44:00Z" w:id="10777"/>
                    <w:rFonts w:ascii="Calibri" w:hAnsi="Calibri" w:cs="Calibri"/>
                    <w:color w:val="000000"/>
                    <w:sz w:val="28"/>
                  </w:rPr>
                </w:rPrChange>
              </w:rPr>
            </w:pPr>
            <w:ins w:author="phetc" w:date="2023-02-13T15:44:00Z" w:id="10778">
              <w:r w:rsidRPr="00357A8D">
                <w:rPr>
                  <w:rFonts w:ascii="Calibri" w:hAnsi="Calibri" w:cs="Calibri"/>
                  <w:sz w:val="28"/>
                  <w:rPrChange w:author="PC" w:date="2023-03-31T11:41:00Z" w:id="10779">
                    <w:rPr>
                      <w:rFonts w:ascii="Calibri" w:hAnsi="Calibri" w:cs="Calibri"/>
                      <w:color w:val="000000"/>
                      <w:sz w:val="28"/>
                    </w:rPr>
                  </w:rPrChange>
                </w:rPr>
                <w:t> </w:t>
              </w:r>
              <w:r w:rsidRPr="00357A8D">
                <w:rPr>
                  <w:rFonts w:ascii="Wingdings 2" w:hAnsi="Wingdings 2" w:eastAsia="Wingdings 2" w:cs="Wingdings 2"/>
                  <w:sz w:val="28"/>
                  <w:rPrChange w:author="PC" w:date="2023-03-31T11:41:00Z" w:id="107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88770B" w14:textId="77777777">
            <w:pPr>
              <w:rPr>
                <w:ins w:author="phetc" w:date="2023-02-13T15:44:00Z" w:id="10781"/>
                <w:rFonts w:ascii="Calibri" w:hAnsi="Calibri" w:cs="Calibri"/>
                <w:sz w:val="28"/>
                <w:rPrChange w:author="PC" w:date="2023-03-31T11:41:00Z" w:id="10782">
                  <w:rPr>
                    <w:ins w:author="phetc" w:date="2023-02-13T15:44:00Z" w:id="10783"/>
                    <w:rFonts w:ascii="Calibri" w:hAnsi="Calibri" w:cs="Calibri"/>
                    <w:color w:val="000000"/>
                    <w:sz w:val="28"/>
                  </w:rPr>
                </w:rPrChange>
              </w:rPr>
            </w:pPr>
            <w:ins w:author="phetc" w:date="2023-02-13T15:44:00Z" w:id="10784">
              <w:r w:rsidRPr="00357A8D">
                <w:rPr>
                  <w:rFonts w:ascii="Calibri" w:hAnsi="Calibri" w:cs="Calibri"/>
                  <w:sz w:val="28"/>
                  <w:rPrChange w:author="PC" w:date="2023-03-31T11:41:00Z" w:id="10785">
                    <w:rPr>
                      <w:rFonts w:ascii="Calibri" w:hAnsi="Calibri" w:cs="Calibri"/>
                      <w:color w:val="000000"/>
                      <w:sz w:val="28"/>
                    </w:rPr>
                  </w:rPrChange>
                </w:rPr>
                <w:t> </w:t>
              </w:r>
              <w:r w:rsidRPr="00357A8D">
                <w:rPr>
                  <w:rFonts w:ascii="Wingdings 2" w:hAnsi="Wingdings 2" w:eastAsia="Wingdings 2" w:cs="Wingdings 2"/>
                  <w:sz w:val="28"/>
                  <w:rPrChange w:author="PC" w:date="2023-03-31T11:41:00Z" w:id="107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4BD835" w14:textId="77777777">
            <w:pPr>
              <w:rPr>
                <w:ins w:author="phetc" w:date="2023-02-13T15:44:00Z" w:id="10787"/>
                <w:rFonts w:ascii="Calibri" w:hAnsi="Calibri" w:cs="Calibri"/>
                <w:sz w:val="28"/>
                <w:rPrChange w:author="PC" w:date="2023-03-31T11:41:00Z" w:id="10788">
                  <w:rPr>
                    <w:ins w:author="phetc" w:date="2023-02-13T15:44:00Z" w:id="10789"/>
                    <w:rFonts w:ascii="Calibri" w:hAnsi="Calibri" w:cs="Calibri"/>
                    <w:color w:val="000000"/>
                    <w:sz w:val="28"/>
                  </w:rPr>
                </w:rPrChange>
              </w:rPr>
            </w:pPr>
            <w:ins w:author="phetc" w:date="2023-02-13T15:44:00Z" w:id="10790">
              <w:r w:rsidRPr="00357A8D">
                <w:rPr>
                  <w:rFonts w:ascii="Calibri" w:hAnsi="Calibri" w:cs="Calibri"/>
                  <w:sz w:val="28"/>
                  <w:rPrChange w:author="PC" w:date="2023-03-31T11:41:00Z" w:id="10791">
                    <w:rPr>
                      <w:rFonts w:ascii="Calibri" w:hAnsi="Calibri" w:cs="Calibri"/>
                      <w:color w:val="000000"/>
                      <w:sz w:val="28"/>
                    </w:rPr>
                  </w:rPrChange>
                </w:rPr>
                <w:t> </w:t>
              </w:r>
              <w:r w:rsidRPr="00357A8D">
                <w:rPr>
                  <w:rFonts w:ascii="Wingdings 2" w:hAnsi="Wingdings 2" w:eastAsia="Wingdings 2" w:cs="Wingdings 2"/>
                  <w:sz w:val="28"/>
                  <w:rPrChange w:author="PC" w:date="2023-03-31T11:41:00Z" w:id="107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B242B8" w14:textId="77777777">
            <w:pPr>
              <w:rPr>
                <w:ins w:author="phetc" w:date="2023-02-13T15:44:00Z" w:id="10793"/>
                <w:rFonts w:ascii="Calibri" w:hAnsi="Calibri" w:cs="Calibri"/>
                <w:sz w:val="28"/>
                <w:rPrChange w:author="PC" w:date="2023-03-31T11:41:00Z" w:id="10794">
                  <w:rPr>
                    <w:ins w:author="phetc" w:date="2023-02-13T15:44:00Z" w:id="10795"/>
                    <w:rFonts w:ascii="Calibri" w:hAnsi="Calibri" w:cs="Calibri"/>
                    <w:color w:val="000000"/>
                    <w:sz w:val="28"/>
                  </w:rPr>
                </w:rPrChange>
              </w:rPr>
            </w:pPr>
            <w:ins w:author="phetc" w:date="2023-02-13T15:44:00Z" w:id="10796">
              <w:r w:rsidRPr="00357A8D">
                <w:rPr>
                  <w:rFonts w:ascii="Calibri" w:hAnsi="Calibri" w:cs="Calibri"/>
                  <w:sz w:val="28"/>
                  <w:rPrChange w:author="PC" w:date="2023-03-31T11:41:00Z" w:id="1079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B66209" w14:textId="77777777">
            <w:pPr>
              <w:rPr>
                <w:ins w:author="phetc" w:date="2023-02-13T15:44:00Z" w:id="10798"/>
                <w:rFonts w:ascii="Calibri" w:hAnsi="Calibri" w:cs="Calibri"/>
                <w:sz w:val="28"/>
                <w:rPrChange w:author="PC" w:date="2023-03-31T11:41:00Z" w:id="10799">
                  <w:rPr>
                    <w:ins w:author="phetc" w:date="2023-02-13T15:44:00Z" w:id="10800"/>
                    <w:rFonts w:ascii="Calibri" w:hAnsi="Calibri" w:cs="Calibri"/>
                    <w:color w:val="000000"/>
                    <w:sz w:val="28"/>
                  </w:rPr>
                </w:rPrChange>
              </w:rPr>
            </w:pPr>
            <w:ins w:author="phetc" w:date="2023-02-13T15:44:00Z" w:id="10801">
              <w:r w:rsidRPr="00357A8D">
                <w:rPr>
                  <w:rFonts w:ascii="Calibri" w:hAnsi="Calibri" w:cs="Calibri"/>
                  <w:sz w:val="28"/>
                  <w:rPrChange w:author="PC" w:date="2023-03-31T11:41:00Z" w:id="10802">
                    <w:rPr>
                      <w:rFonts w:ascii="Calibri" w:hAnsi="Calibri" w:cs="Calibri"/>
                      <w:color w:val="000000"/>
                      <w:sz w:val="28"/>
                    </w:rPr>
                  </w:rPrChange>
                </w:rPr>
                <w:t> </w:t>
              </w:r>
              <w:r w:rsidRPr="00357A8D">
                <w:rPr>
                  <w:rFonts w:ascii="Wingdings 2" w:hAnsi="Wingdings 2" w:eastAsia="Wingdings 2" w:cs="Wingdings 2"/>
                  <w:sz w:val="28"/>
                  <w:rPrChange w:author="PC" w:date="2023-03-31T11:41:00Z" w:id="108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DBE144" w14:textId="77777777">
            <w:pPr>
              <w:rPr>
                <w:ins w:author="phetc" w:date="2023-02-13T15:44:00Z" w:id="10804"/>
                <w:rFonts w:ascii="Calibri" w:hAnsi="Calibri" w:cs="Calibri"/>
                <w:sz w:val="28"/>
                <w:rPrChange w:author="PC" w:date="2023-03-31T11:41:00Z" w:id="10805">
                  <w:rPr>
                    <w:ins w:author="phetc" w:date="2023-02-13T15:44:00Z" w:id="10806"/>
                    <w:rFonts w:ascii="Calibri" w:hAnsi="Calibri" w:cs="Calibri"/>
                    <w:color w:val="000000"/>
                    <w:sz w:val="28"/>
                  </w:rPr>
                </w:rPrChange>
              </w:rPr>
            </w:pPr>
            <w:ins w:author="phetc" w:date="2023-02-13T15:44:00Z" w:id="10807">
              <w:r w:rsidRPr="00357A8D">
                <w:rPr>
                  <w:rFonts w:ascii="Calibri" w:hAnsi="Calibri" w:cs="Calibri"/>
                  <w:sz w:val="28"/>
                  <w:rPrChange w:author="PC" w:date="2023-03-31T11:41:00Z" w:id="108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5DBA0F" w14:textId="77777777">
            <w:pPr>
              <w:rPr>
                <w:ins w:author="phetc" w:date="2023-02-13T15:44:00Z" w:id="10809"/>
                <w:rFonts w:ascii="Calibri" w:hAnsi="Calibri" w:cs="Calibri"/>
                <w:sz w:val="28"/>
                <w:rPrChange w:author="PC" w:date="2023-03-31T11:41:00Z" w:id="10810">
                  <w:rPr>
                    <w:ins w:author="phetc" w:date="2023-02-13T15:44:00Z" w:id="10811"/>
                    <w:rFonts w:ascii="Calibri" w:hAnsi="Calibri" w:cs="Calibri"/>
                    <w:color w:val="000000"/>
                    <w:sz w:val="28"/>
                  </w:rPr>
                </w:rPrChange>
              </w:rPr>
            </w:pPr>
            <w:ins w:author="phetc" w:date="2023-02-13T15:44:00Z" w:id="10812">
              <w:r w:rsidRPr="00357A8D">
                <w:rPr>
                  <w:rFonts w:ascii="Calibri" w:hAnsi="Calibri" w:cs="Calibri"/>
                  <w:sz w:val="28"/>
                  <w:rPrChange w:author="PC" w:date="2023-03-31T11:41:00Z" w:id="10813">
                    <w:rPr>
                      <w:rFonts w:ascii="Calibri" w:hAnsi="Calibri" w:cs="Calibri"/>
                      <w:color w:val="000000"/>
                      <w:sz w:val="28"/>
                    </w:rPr>
                  </w:rPrChange>
                </w:rPr>
                <w:t> </w:t>
              </w:r>
              <w:r w:rsidRPr="00357A8D">
                <w:rPr>
                  <w:rFonts w:ascii="Wingdings 2" w:hAnsi="Wingdings 2" w:eastAsia="Wingdings 2" w:cs="Wingdings 2"/>
                  <w:sz w:val="28"/>
                  <w:rPrChange w:author="PC" w:date="2023-03-31T11:41:00Z" w:id="108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B78873" w14:textId="77777777">
            <w:pPr>
              <w:rPr>
                <w:ins w:author="phetc" w:date="2023-02-13T15:44:00Z" w:id="10815"/>
                <w:rFonts w:ascii="Calibri" w:hAnsi="Calibri" w:cs="Calibri"/>
                <w:sz w:val="28"/>
                <w:rPrChange w:author="PC" w:date="2023-03-31T11:41:00Z" w:id="10816">
                  <w:rPr>
                    <w:ins w:author="phetc" w:date="2023-02-13T15:44:00Z" w:id="10817"/>
                    <w:rFonts w:ascii="Calibri" w:hAnsi="Calibri" w:cs="Calibri"/>
                    <w:color w:val="000000"/>
                    <w:sz w:val="28"/>
                  </w:rPr>
                </w:rPrChange>
              </w:rPr>
            </w:pPr>
            <w:ins w:author="phetc" w:date="2023-02-13T15:44:00Z" w:id="10818">
              <w:r w:rsidRPr="00357A8D">
                <w:rPr>
                  <w:rFonts w:ascii="Calibri" w:hAnsi="Calibri" w:cs="Calibri"/>
                  <w:sz w:val="28"/>
                  <w:rPrChange w:author="PC" w:date="2023-03-31T11:41:00Z" w:id="108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FA63B1" w14:textId="77777777">
            <w:pPr>
              <w:rPr>
                <w:ins w:author="phetc" w:date="2023-02-13T15:44:00Z" w:id="10820"/>
                <w:rFonts w:ascii="Calibri" w:hAnsi="Calibri" w:cs="Calibri"/>
                <w:sz w:val="28"/>
                <w:rPrChange w:author="PC" w:date="2023-03-31T11:41:00Z" w:id="10821">
                  <w:rPr>
                    <w:ins w:author="phetc" w:date="2023-02-13T15:44:00Z" w:id="10822"/>
                    <w:rFonts w:ascii="Calibri" w:hAnsi="Calibri" w:cs="Calibri"/>
                    <w:color w:val="000000"/>
                    <w:sz w:val="28"/>
                  </w:rPr>
                </w:rPrChange>
              </w:rPr>
            </w:pPr>
            <w:ins w:author="phetc" w:date="2023-02-13T15:44:00Z" w:id="10823">
              <w:r w:rsidRPr="00357A8D">
                <w:rPr>
                  <w:rFonts w:ascii="Calibri" w:hAnsi="Calibri" w:cs="Calibri"/>
                  <w:sz w:val="28"/>
                  <w:rPrChange w:author="PC" w:date="2023-03-31T11:41:00Z" w:id="10824">
                    <w:rPr>
                      <w:rFonts w:ascii="Calibri" w:hAnsi="Calibri" w:cs="Calibri"/>
                      <w:color w:val="000000"/>
                      <w:sz w:val="28"/>
                    </w:rPr>
                  </w:rPrChange>
                </w:rPr>
                <w:t> </w:t>
              </w:r>
              <w:r w:rsidRPr="00357A8D">
                <w:rPr>
                  <w:rFonts w:ascii="Wingdings 2" w:hAnsi="Wingdings 2" w:eastAsia="Wingdings 2" w:cs="Wingdings 2"/>
                  <w:sz w:val="28"/>
                  <w:rPrChange w:author="PC" w:date="2023-03-31T11:41:00Z" w:id="108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CF54D1" w14:textId="77777777">
            <w:pPr>
              <w:rPr>
                <w:ins w:author="phetc" w:date="2023-02-13T15:44:00Z" w:id="10826"/>
                <w:rFonts w:ascii="Calibri" w:hAnsi="Calibri" w:cs="Calibri"/>
                <w:sz w:val="28"/>
                <w:rPrChange w:author="PC" w:date="2023-03-31T11:41:00Z" w:id="10827">
                  <w:rPr>
                    <w:ins w:author="phetc" w:date="2023-02-13T15:44:00Z" w:id="10828"/>
                    <w:rFonts w:ascii="Calibri" w:hAnsi="Calibri" w:cs="Calibri"/>
                    <w:color w:val="000000"/>
                    <w:sz w:val="28"/>
                  </w:rPr>
                </w:rPrChange>
              </w:rPr>
            </w:pPr>
            <w:ins w:author="phetc" w:date="2023-02-13T15:44:00Z" w:id="10829">
              <w:r w:rsidRPr="00357A8D">
                <w:rPr>
                  <w:rFonts w:ascii="Calibri" w:hAnsi="Calibri" w:cs="Calibri"/>
                  <w:sz w:val="28"/>
                  <w:rPrChange w:author="PC" w:date="2023-03-31T11:41:00Z" w:id="10830">
                    <w:rPr>
                      <w:rFonts w:ascii="Calibri" w:hAnsi="Calibri" w:cs="Calibri"/>
                      <w:color w:val="000000"/>
                      <w:sz w:val="28"/>
                    </w:rPr>
                  </w:rPrChange>
                </w:rPr>
                <w:t> </w:t>
              </w:r>
              <w:r w:rsidRPr="00357A8D">
                <w:rPr>
                  <w:rFonts w:ascii="Wingdings 2" w:hAnsi="Wingdings 2" w:eastAsia="Wingdings 2" w:cs="Wingdings 2"/>
                  <w:sz w:val="28"/>
                  <w:rPrChange w:author="PC" w:date="2023-03-31T11:41:00Z" w:id="108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F5B5C2" w14:textId="77777777">
            <w:pPr>
              <w:rPr>
                <w:ins w:author="phetc" w:date="2023-02-13T15:44:00Z" w:id="10832"/>
                <w:rFonts w:ascii="Calibri" w:hAnsi="Calibri" w:cs="Calibri"/>
                <w:sz w:val="28"/>
                <w:rPrChange w:author="PC" w:date="2023-03-31T11:41:00Z" w:id="10833">
                  <w:rPr>
                    <w:ins w:author="phetc" w:date="2023-02-13T15:44:00Z" w:id="10834"/>
                    <w:rFonts w:ascii="Calibri" w:hAnsi="Calibri" w:cs="Calibri"/>
                    <w:color w:val="000000"/>
                    <w:sz w:val="28"/>
                  </w:rPr>
                </w:rPrChange>
              </w:rPr>
            </w:pPr>
            <w:ins w:author="phetc" w:date="2023-02-13T15:44:00Z" w:id="10835">
              <w:r w:rsidRPr="00357A8D">
                <w:rPr>
                  <w:rFonts w:ascii="Calibri" w:hAnsi="Calibri" w:cs="Calibri"/>
                  <w:sz w:val="28"/>
                  <w:rPrChange w:author="PC" w:date="2023-03-31T11:41:00Z" w:id="1083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4AB99A" w14:textId="77777777">
            <w:pPr>
              <w:rPr>
                <w:ins w:author="phetc" w:date="2023-02-13T15:44:00Z" w:id="10837"/>
                <w:rFonts w:ascii="Calibri" w:hAnsi="Calibri" w:cs="Calibri"/>
                <w:sz w:val="28"/>
                <w:rPrChange w:author="PC" w:date="2023-03-31T11:41:00Z" w:id="10838">
                  <w:rPr>
                    <w:ins w:author="phetc" w:date="2023-02-13T15:44:00Z" w:id="10839"/>
                    <w:rFonts w:ascii="Calibri" w:hAnsi="Calibri" w:cs="Calibri"/>
                    <w:color w:val="000000"/>
                    <w:sz w:val="28"/>
                  </w:rPr>
                </w:rPrChange>
              </w:rPr>
            </w:pPr>
            <w:ins w:author="phetc" w:date="2023-02-13T15:44:00Z" w:id="10840">
              <w:r w:rsidRPr="00357A8D">
                <w:rPr>
                  <w:rFonts w:ascii="Calibri" w:hAnsi="Calibri" w:cs="Calibri"/>
                  <w:sz w:val="28"/>
                  <w:rPrChange w:author="PC" w:date="2023-03-31T11:41:00Z" w:id="10841">
                    <w:rPr>
                      <w:rFonts w:ascii="Calibri" w:hAnsi="Calibri" w:cs="Calibri"/>
                      <w:color w:val="000000"/>
                      <w:sz w:val="28"/>
                    </w:rPr>
                  </w:rPrChange>
                </w:rPr>
                <w:t> </w:t>
              </w:r>
              <w:r w:rsidRPr="00357A8D">
                <w:rPr>
                  <w:rFonts w:ascii="Wingdings 2" w:hAnsi="Wingdings 2" w:eastAsia="Wingdings 2" w:cs="Wingdings 2"/>
                  <w:sz w:val="28"/>
                  <w:rPrChange w:author="PC" w:date="2023-03-31T11:41:00Z" w:id="108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BF38E4" w14:textId="77777777">
            <w:pPr>
              <w:rPr>
                <w:ins w:author="phetc" w:date="2023-02-13T15:44:00Z" w:id="10843"/>
                <w:rFonts w:ascii="Calibri" w:hAnsi="Calibri" w:cs="Calibri"/>
                <w:sz w:val="28"/>
                <w:rPrChange w:author="PC" w:date="2023-03-31T11:41:00Z" w:id="10844">
                  <w:rPr>
                    <w:ins w:author="phetc" w:date="2023-02-13T15:44:00Z" w:id="10845"/>
                    <w:rFonts w:ascii="Calibri" w:hAnsi="Calibri" w:cs="Calibri"/>
                    <w:color w:val="000000"/>
                    <w:sz w:val="28"/>
                  </w:rPr>
                </w:rPrChange>
              </w:rPr>
            </w:pPr>
            <w:ins w:author="phetc" w:date="2023-02-13T15:44:00Z" w:id="10846">
              <w:r w:rsidRPr="00357A8D">
                <w:rPr>
                  <w:rFonts w:ascii="Calibri" w:hAnsi="Calibri" w:cs="Calibri"/>
                  <w:sz w:val="28"/>
                  <w:rPrChange w:author="PC" w:date="2023-03-31T11:41:00Z" w:id="10847">
                    <w:rPr>
                      <w:rFonts w:ascii="Calibri" w:hAnsi="Calibri" w:cs="Calibri"/>
                      <w:color w:val="000000"/>
                      <w:sz w:val="28"/>
                    </w:rPr>
                  </w:rPrChange>
                </w:rPr>
                <w:t> </w:t>
              </w:r>
            </w:ins>
          </w:p>
        </w:tc>
      </w:tr>
      <w:tr w:rsidRPr="00357A8D" w:rsidR="00567CE2" w:rsidTr="00277A61" w14:paraId="68CD9D9C" w14:textId="77777777">
        <w:trPr>
          <w:trHeight w:val="430"/>
          <w:ins w:author="phetc" w:date="2023-02-13T15:44:00Z" w:id="1084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7B6072D" w14:textId="77777777">
            <w:pPr>
              <w:rPr>
                <w:ins w:author="phetc" w:date="2023-02-13T15:44:00Z" w:id="10849"/>
                <w:rFonts w:ascii="Calibri" w:hAnsi="Calibri" w:cs="Calibri"/>
                <w:sz w:val="28"/>
                <w:rPrChange w:author="PC" w:date="2023-03-31T11:41:00Z" w:id="10850">
                  <w:rPr>
                    <w:ins w:author="phetc" w:date="2023-02-13T15:44:00Z" w:id="10851"/>
                    <w:rFonts w:ascii="Calibri" w:hAnsi="Calibri" w:cs="Calibri"/>
                    <w:color w:val="000000"/>
                    <w:sz w:val="28"/>
                  </w:rPr>
                </w:rPrChange>
              </w:rPr>
            </w:pPr>
            <w:ins w:author="phetc" w:date="2023-02-13T15:44:00Z" w:id="10852">
              <w:r w:rsidRPr="00357A8D">
                <w:rPr>
                  <w:rFonts w:ascii="TH Sarabun New" w:hAnsi="TH Sarabun New" w:cs="TH Sarabun New"/>
                  <w:b/>
                  <w:bCs/>
                  <w:sz w:val="28"/>
                  <w:u w:val="single"/>
                  <w:cs/>
                </w:rPr>
                <w:t>หมวดเศรษฐศาสตร์การพัฒนา (หมวด 6)</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3E311F" w14:textId="77777777">
            <w:pPr>
              <w:rPr>
                <w:ins w:author="phetc" w:date="2023-02-13T15:44:00Z" w:id="10853"/>
                <w:rFonts w:ascii="Calibri" w:hAnsi="Calibri" w:cs="Calibri"/>
                <w:sz w:val="28"/>
                <w:rPrChange w:author="PC" w:date="2023-03-31T11:41:00Z" w:id="10854">
                  <w:rPr>
                    <w:ins w:author="phetc" w:date="2023-02-13T15:44:00Z" w:id="10855"/>
                    <w:rFonts w:ascii="Calibri" w:hAnsi="Calibri" w:cs="Calibri"/>
                    <w:color w:val="000000"/>
                    <w:sz w:val="28"/>
                  </w:rPr>
                </w:rPrChange>
              </w:rPr>
            </w:pPr>
            <w:ins w:author="phetc" w:date="2023-02-13T15:44:00Z" w:id="10856">
              <w:r w:rsidRPr="00357A8D">
                <w:rPr>
                  <w:rFonts w:ascii="Calibri" w:hAnsi="Calibri" w:cs="Calibri"/>
                  <w:sz w:val="28"/>
                  <w:rPrChange w:author="PC" w:date="2023-03-31T11:41:00Z" w:id="1085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EF620E" w14:textId="77777777">
            <w:pPr>
              <w:rPr>
                <w:ins w:author="phetc" w:date="2023-02-13T15:44:00Z" w:id="10858"/>
                <w:rFonts w:ascii="Calibri" w:hAnsi="Calibri" w:cs="Calibri"/>
                <w:sz w:val="28"/>
                <w:rPrChange w:author="PC" w:date="2023-03-31T11:41:00Z" w:id="10859">
                  <w:rPr>
                    <w:ins w:author="phetc" w:date="2023-02-13T15:44:00Z" w:id="10860"/>
                    <w:rFonts w:ascii="Calibri" w:hAnsi="Calibri" w:cs="Calibri"/>
                    <w:color w:val="000000"/>
                    <w:sz w:val="28"/>
                  </w:rPr>
                </w:rPrChange>
              </w:rPr>
            </w:pPr>
            <w:ins w:author="phetc" w:date="2023-02-13T15:44:00Z" w:id="10861">
              <w:r w:rsidRPr="00357A8D">
                <w:rPr>
                  <w:rFonts w:ascii="Calibri" w:hAnsi="Calibri" w:cs="Calibri"/>
                  <w:sz w:val="28"/>
                  <w:rPrChange w:author="PC" w:date="2023-03-31T11:41:00Z" w:id="108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918D3A" w14:textId="77777777">
            <w:pPr>
              <w:rPr>
                <w:ins w:author="phetc" w:date="2023-02-13T15:44:00Z" w:id="10863"/>
                <w:rFonts w:ascii="Calibri" w:hAnsi="Calibri" w:cs="Calibri"/>
                <w:sz w:val="28"/>
                <w:rPrChange w:author="PC" w:date="2023-03-31T11:41:00Z" w:id="10864">
                  <w:rPr>
                    <w:ins w:author="phetc" w:date="2023-02-13T15:44:00Z" w:id="10865"/>
                    <w:rFonts w:ascii="Calibri" w:hAnsi="Calibri" w:cs="Calibri"/>
                    <w:color w:val="000000"/>
                    <w:sz w:val="28"/>
                  </w:rPr>
                </w:rPrChange>
              </w:rPr>
            </w:pPr>
            <w:ins w:author="phetc" w:date="2023-02-13T15:44:00Z" w:id="10866">
              <w:r w:rsidRPr="00357A8D">
                <w:rPr>
                  <w:rFonts w:ascii="Calibri" w:hAnsi="Calibri" w:cs="Calibri"/>
                  <w:sz w:val="28"/>
                  <w:rPrChange w:author="PC" w:date="2023-03-31T11:41:00Z" w:id="108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E3B141" w14:textId="77777777">
            <w:pPr>
              <w:rPr>
                <w:ins w:author="phetc" w:date="2023-02-13T15:44:00Z" w:id="10868"/>
                <w:rFonts w:ascii="Calibri" w:hAnsi="Calibri" w:cs="Calibri"/>
                <w:sz w:val="28"/>
                <w:rPrChange w:author="PC" w:date="2023-03-31T11:41:00Z" w:id="10869">
                  <w:rPr>
                    <w:ins w:author="phetc" w:date="2023-02-13T15:44:00Z" w:id="10870"/>
                    <w:rFonts w:ascii="Calibri" w:hAnsi="Calibri" w:cs="Calibri"/>
                    <w:color w:val="000000"/>
                    <w:sz w:val="28"/>
                  </w:rPr>
                </w:rPrChange>
              </w:rPr>
            </w:pPr>
            <w:ins w:author="phetc" w:date="2023-02-13T15:44:00Z" w:id="10871">
              <w:r w:rsidRPr="00357A8D">
                <w:rPr>
                  <w:rFonts w:ascii="Calibri" w:hAnsi="Calibri" w:cs="Calibri"/>
                  <w:sz w:val="28"/>
                  <w:rPrChange w:author="PC" w:date="2023-03-31T11:41:00Z" w:id="108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13D384" w14:textId="77777777">
            <w:pPr>
              <w:rPr>
                <w:ins w:author="phetc" w:date="2023-02-13T15:44:00Z" w:id="10873"/>
                <w:rFonts w:ascii="Calibri" w:hAnsi="Calibri" w:cs="Calibri"/>
                <w:sz w:val="28"/>
                <w:rPrChange w:author="PC" w:date="2023-03-31T11:41:00Z" w:id="10874">
                  <w:rPr>
                    <w:ins w:author="phetc" w:date="2023-02-13T15:44:00Z" w:id="10875"/>
                    <w:rFonts w:ascii="Calibri" w:hAnsi="Calibri" w:cs="Calibri"/>
                    <w:color w:val="000000"/>
                    <w:sz w:val="28"/>
                  </w:rPr>
                </w:rPrChange>
              </w:rPr>
            </w:pPr>
            <w:ins w:author="phetc" w:date="2023-02-13T15:44:00Z" w:id="10876">
              <w:r w:rsidRPr="00357A8D">
                <w:rPr>
                  <w:rFonts w:ascii="Calibri" w:hAnsi="Calibri" w:cs="Calibri"/>
                  <w:sz w:val="28"/>
                  <w:rPrChange w:author="PC" w:date="2023-03-31T11:41:00Z" w:id="108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A6650A" w14:textId="77777777">
            <w:pPr>
              <w:rPr>
                <w:ins w:author="phetc" w:date="2023-02-13T15:44:00Z" w:id="10878"/>
                <w:rFonts w:ascii="Calibri" w:hAnsi="Calibri" w:cs="Calibri"/>
                <w:sz w:val="28"/>
                <w:rPrChange w:author="PC" w:date="2023-03-31T11:41:00Z" w:id="10879">
                  <w:rPr>
                    <w:ins w:author="phetc" w:date="2023-02-13T15:44:00Z" w:id="10880"/>
                    <w:rFonts w:ascii="Calibri" w:hAnsi="Calibri" w:cs="Calibri"/>
                    <w:color w:val="000000"/>
                    <w:sz w:val="28"/>
                  </w:rPr>
                </w:rPrChange>
              </w:rPr>
            </w:pPr>
            <w:ins w:author="phetc" w:date="2023-02-13T15:44:00Z" w:id="10881">
              <w:r w:rsidRPr="00357A8D">
                <w:rPr>
                  <w:rFonts w:ascii="Calibri" w:hAnsi="Calibri" w:cs="Calibri"/>
                  <w:sz w:val="28"/>
                  <w:rPrChange w:author="PC" w:date="2023-03-31T11:41:00Z" w:id="108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7F14AA" w14:textId="77777777">
            <w:pPr>
              <w:rPr>
                <w:ins w:author="phetc" w:date="2023-02-13T15:44:00Z" w:id="10883"/>
                <w:rFonts w:ascii="Calibri" w:hAnsi="Calibri" w:cs="Calibri"/>
                <w:sz w:val="28"/>
                <w:rPrChange w:author="PC" w:date="2023-03-31T11:41:00Z" w:id="10884">
                  <w:rPr>
                    <w:ins w:author="phetc" w:date="2023-02-13T15:44:00Z" w:id="10885"/>
                    <w:rFonts w:ascii="Calibri" w:hAnsi="Calibri" w:cs="Calibri"/>
                    <w:color w:val="000000"/>
                    <w:sz w:val="28"/>
                  </w:rPr>
                </w:rPrChange>
              </w:rPr>
            </w:pPr>
            <w:ins w:author="phetc" w:date="2023-02-13T15:44:00Z" w:id="10886">
              <w:r w:rsidRPr="00357A8D">
                <w:rPr>
                  <w:rFonts w:ascii="Calibri" w:hAnsi="Calibri" w:cs="Calibri"/>
                  <w:sz w:val="28"/>
                  <w:rPrChange w:author="PC" w:date="2023-03-31T11:41:00Z" w:id="1088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48840B" w14:textId="77777777">
            <w:pPr>
              <w:rPr>
                <w:ins w:author="phetc" w:date="2023-02-13T15:44:00Z" w:id="10888"/>
                <w:rFonts w:ascii="Calibri" w:hAnsi="Calibri" w:cs="Calibri"/>
                <w:sz w:val="28"/>
                <w:rPrChange w:author="PC" w:date="2023-03-31T11:41:00Z" w:id="10889">
                  <w:rPr>
                    <w:ins w:author="phetc" w:date="2023-02-13T15:44:00Z" w:id="10890"/>
                    <w:rFonts w:ascii="Calibri" w:hAnsi="Calibri" w:cs="Calibri"/>
                    <w:color w:val="000000"/>
                    <w:sz w:val="28"/>
                  </w:rPr>
                </w:rPrChange>
              </w:rPr>
            </w:pPr>
            <w:ins w:author="phetc" w:date="2023-02-13T15:44:00Z" w:id="10891">
              <w:r w:rsidRPr="00357A8D">
                <w:rPr>
                  <w:rFonts w:ascii="Calibri" w:hAnsi="Calibri" w:cs="Calibri"/>
                  <w:sz w:val="28"/>
                  <w:rPrChange w:author="PC" w:date="2023-03-31T11:41:00Z" w:id="1089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FE5C02" w14:textId="77777777">
            <w:pPr>
              <w:rPr>
                <w:ins w:author="phetc" w:date="2023-02-13T15:44:00Z" w:id="10893"/>
                <w:rFonts w:ascii="Calibri" w:hAnsi="Calibri" w:cs="Calibri"/>
                <w:sz w:val="28"/>
                <w:rPrChange w:author="PC" w:date="2023-03-31T11:41:00Z" w:id="10894">
                  <w:rPr>
                    <w:ins w:author="phetc" w:date="2023-02-13T15:44:00Z" w:id="10895"/>
                    <w:rFonts w:ascii="Calibri" w:hAnsi="Calibri" w:cs="Calibri"/>
                    <w:color w:val="000000"/>
                    <w:sz w:val="28"/>
                  </w:rPr>
                </w:rPrChange>
              </w:rPr>
            </w:pPr>
            <w:ins w:author="phetc" w:date="2023-02-13T15:44:00Z" w:id="10896">
              <w:r w:rsidRPr="00357A8D">
                <w:rPr>
                  <w:rFonts w:ascii="Calibri" w:hAnsi="Calibri" w:cs="Calibri"/>
                  <w:sz w:val="28"/>
                  <w:rPrChange w:author="PC" w:date="2023-03-31T11:41:00Z" w:id="1089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1C9389" w14:textId="77777777">
            <w:pPr>
              <w:rPr>
                <w:ins w:author="phetc" w:date="2023-02-13T15:44:00Z" w:id="10898"/>
                <w:rFonts w:ascii="Calibri" w:hAnsi="Calibri" w:cs="Calibri"/>
                <w:sz w:val="28"/>
                <w:rPrChange w:author="PC" w:date="2023-03-31T11:41:00Z" w:id="10899">
                  <w:rPr>
                    <w:ins w:author="phetc" w:date="2023-02-13T15:44:00Z" w:id="10900"/>
                    <w:rFonts w:ascii="Calibri" w:hAnsi="Calibri" w:cs="Calibri"/>
                    <w:color w:val="000000"/>
                    <w:sz w:val="28"/>
                  </w:rPr>
                </w:rPrChange>
              </w:rPr>
            </w:pPr>
            <w:ins w:author="phetc" w:date="2023-02-13T15:44:00Z" w:id="10901">
              <w:r w:rsidRPr="00357A8D">
                <w:rPr>
                  <w:rFonts w:ascii="Calibri" w:hAnsi="Calibri" w:cs="Calibri"/>
                  <w:sz w:val="28"/>
                  <w:rPrChange w:author="PC" w:date="2023-03-31T11:41:00Z" w:id="109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54F4AB" w14:textId="77777777">
            <w:pPr>
              <w:rPr>
                <w:ins w:author="phetc" w:date="2023-02-13T15:44:00Z" w:id="10903"/>
                <w:rFonts w:ascii="Calibri" w:hAnsi="Calibri" w:cs="Calibri"/>
                <w:sz w:val="28"/>
                <w:rPrChange w:author="PC" w:date="2023-03-31T11:41:00Z" w:id="10904">
                  <w:rPr>
                    <w:ins w:author="phetc" w:date="2023-02-13T15:44:00Z" w:id="10905"/>
                    <w:rFonts w:ascii="Calibri" w:hAnsi="Calibri" w:cs="Calibri"/>
                    <w:color w:val="000000"/>
                    <w:sz w:val="28"/>
                  </w:rPr>
                </w:rPrChange>
              </w:rPr>
            </w:pPr>
            <w:ins w:author="phetc" w:date="2023-02-13T15:44:00Z" w:id="10906">
              <w:r w:rsidRPr="00357A8D">
                <w:rPr>
                  <w:rFonts w:ascii="Calibri" w:hAnsi="Calibri" w:cs="Calibri"/>
                  <w:sz w:val="28"/>
                  <w:rPrChange w:author="PC" w:date="2023-03-31T11:41:00Z" w:id="1090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3B0E5F" w14:textId="77777777">
            <w:pPr>
              <w:rPr>
                <w:ins w:author="phetc" w:date="2023-02-13T15:44:00Z" w:id="10908"/>
                <w:rFonts w:ascii="Calibri" w:hAnsi="Calibri" w:cs="Calibri"/>
                <w:sz w:val="28"/>
                <w:rPrChange w:author="PC" w:date="2023-03-31T11:41:00Z" w:id="10909">
                  <w:rPr>
                    <w:ins w:author="phetc" w:date="2023-02-13T15:44:00Z" w:id="10910"/>
                    <w:rFonts w:ascii="Calibri" w:hAnsi="Calibri" w:cs="Calibri"/>
                    <w:color w:val="000000"/>
                    <w:sz w:val="28"/>
                  </w:rPr>
                </w:rPrChange>
              </w:rPr>
            </w:pPr>
            <w:ins w:author="phetc" w:date="2023-02-13T15:44:00Z" w:id="10911">
              <w:r w:rsidRPr="00357A8D">
                <w:rPr>
                  <w:rFonts w:ascii="Calibri" w:hAnsi="Calibri" w:cs="Calibri"/>
                  <w:sz w:val="28"/>
                  <w:rPrChange w:author="PC" w:date="2023-03-31T11:41:00Z" w:id="1091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A352F1" w14:textId="77777777">
            <w:pPr>
              <w:rPr>
                <w:ins w:author="phetc" w:date="2023-02-13T15:44:00Z" w:id="10913"/>
                <w:rFonts w:ascii="Calibri" w:hAnsi="Calibri" w:cs="Calibri"/>
                <w:sz w:val="28"/>
                <w:rPrChange w:author="PC" w:date="2023-03-31T11:41:00Z" w:id="10914">
                  <w:rPr>
                    <w:ins w:author="phetc" w:date="2023-02-13T15:44:00Z" w:id="10915"/>
                    <w:rFonts w:ascii="Calibri" w:hAnsi="Calibri" w:cs="Calibri"/>
                    <w:color w:val="000000"/>
                    <w:sz w:val="28"/>
                  </w:rPr>
                </w:rPrChange>
              </w:rPr>
            </w:pPr>
            <w:ins w:author="phetc" w:date="2023-02-13T15:44:00Z" w:id="10916">
              <w:r w:rsidRPr="00357A8D">
                <w:rPr>
                  <w:rFonts w:ascii="Calibri" w:hAnsi="Calibri" w:cs="Calibri"/>
                  <w:sz w:val="28"/>
                  <w:rPrChange w:author="PC" w:date="2023-03-31T11:41:00Z" w:id="1091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B1A7EA" w14:textId="77777777">
            <w:pPr>
              <w:rPr>
                <w:ins w:author="phetc" w:date="2023-02-13T15:44:00Z" w:id="10918"/>
                <w:rFonts w:ascii="Calibri" w:hAnsi="Calibri" w:cs="Calibri"/>
                <w:sz w:val="28"/>
                <w:rPrChange w:author="PC" w:date="2023-03-31T11:41:00Z" w:id="10919">
                  <w:rPr>
                    <w:ins w:author="phetc" w:date="2023-02-13T15:44:00Z" w:id="10920"/>
                    <w:rFonts w:ascii="Calibri" w:hAnsi="Calibri" w:cs="Calibri"/>
                    <w:color w:val="000000"/>
                    <w:sz w:val="28"/>
                  </w:rPr>
                </w:rPrChange>
              </w:rPr>
            </w:pPr>
            <w:ins w:author="phetc" w:date="2023-02-13T15:44:00Z" w:id="10921">
              <w:r w:rsidRPr="00357A8D">
                <w:rPr>
                  <w:rFonts w:ascii="Calibri" w:hAnsi="Calibri" w:cs="Calibri"/>
                  <w:sz w:val="28"/>
                  <w:rPrChange w:author="PC" w:date="2023-03-31T11:41:00Z" w:id="109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8396F8" w14:textId="77777777">
            <w:pPr>
              <w:rPr>
                <w:ins w:author="phetc" w:date="2023-02-13T15:44:00Z" w:id="10923"/>
                <w:rFonts w:ascii="Calibri" w:hAnsi="Calibri" w:cs="Calibri"/>
                <w:sz w:val="28"/>
                <w:rPrChange w:author="PC" w:date="2023-03-31T11:41:00Z" w:id="10924">
                  <w:rPr>
                    <w:ins w:author="phetc" w:date="2023-02-13T15:44:00Z" w:id="10925"/>
                    <w:rFonts w:ascii="Calibri" w:hAnsi="Calibri" w:cs="Calibri"/>
                    <w:color w:val="000000"/>
                    <w:sz w:val="28"/>
                  </w:rPr>
                </w:rPrChange>
              </w:rPr>
            </w:pPr>
            <w:ins w:author="phetc" w:date="2023-02-13T15:44:00Z" w:id="10926">
              <w:r w:rsidRPr="00357A8D">
                <w:rPr>
                  <w:rFonts w:ascii="Calibri" w:hAnsi="Calibri" w:cs="Calibri"/>
                  <w:sz w:val="28"/>
                  <w:rPrChange w:author="PC" w:date="2023-03-31T11:41:00Z" w:id="1092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439591" w14:textId="77777777">
            <w:pPr>
              <w:rPr>
                <w:ins w:author="phetc" w:date="2023-02-13T15:44:00Z" w:id="10928"/>
                <w:rFonts w:ascii="Calibri" w:hAnsi="Calibri" w:cs="Calibri"/>
                <w:sz w:val="28"/>
                <w:rPrChange w:author="PC" w:date="2023-03-31T11:41:00Z" w:id="10929">
                  <w:rPr>
                    <w:ins w:author="phetc" w:date="2023-02-13T15:44:00Z" w:id="10930"/>
                    <w:rFonts w:ascii="Calibri" w:hAnsi="Calibri" w:cs="Calibri"/>
                    <w:color w:val="000000"/>
                    <w:sz w:val="28"/>
                  </w:rPr>
                </w:rPrChange>
              </w:rPr>
            </w:pPr>
            <w:ins w:author="phetc" w:date="2023-02-13T15:44:00Z" w:id="10931">
              <w:r w:rsidRPr="00357A8D">
                <w:rPr>
                  <w:rFonts w:ascii="Calibri" w:hAnsi="Calibri" w:cs="Calibri"/>
                  <w:sz w:val="28"/>
                  <w:rPrChange w:author="PC" w:date="2023-03-31T11:41:00Z" w:id="10932">
                    <w:rPr>
                      <w:rFonts w:ascii="Calibri" w:hAnsi="Calibri" w:cs="Calibri"/>
                      <w:color w:val="000000"/>
                      <w:sz w:val="28"/>
                    </w:rPr>
                  </w:rPrChange>
                </w:rPr>
                <w:t> </w:t>
              </w:r>
            </w:ins>
          </w:p>
        </w:tc>
      </w:tr>
      <w:tr w:rsidRPr="00357A8D" w:rsidR="00567CE2" w:rsidTr="00277A61" w14:paraId="32F3DB6F" w14:textId="77777777">
        <w:trPr>
          <w:trHeight w:val="430"/>
          <w:ins w:author="phetc" w:date="2023-02-13T15:44:00Z" w:id="1093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32463E2" w14:textId="77777777">
            <w:pPr>
              <w:rPr>
                <w:ins w:author="phetc" w:date="2023-02-13T15:44:00Z" w:id="10934"/>
                <w:rFonts w:ascii="Calibri" w:hAnsi="Calibri" w:cs="Calibri"/>
                <w:sz w:val="28"/>
                <w:rPrChange w:author="PC" w:date="2023-03-31T11:41:00Z" w:id="10935">
                  <w:rPr>
                    <w:ins w:author="phetc" w:date="2023-02-13T15:44:00Z" w:id="10936"/>
                    <w:rFonts w:ascii="Calibri" w:hAnsi="Calibri" w:cs="Calibri"/>
                    <w:color w:val="000000"/>
                    <w:sz w:val="28"/>
                  </w:rPr>
                </w:rPrChange>
              </w:rPr>
            </w:pPr>
            <w:ins w:author="phetc" w:date="2023-02-13T15:44:00Z" w:id="10937">
              <w:r w:rsidRPr="00357A8D">
                <w:rPr>
                  <w:rFonts w:ascii="TH Sarabun New" w:hAnsi="TH Sarabun New" w:cs="TH Sarabun New"/>
                  <w:sz w:val="28"/>
                  <w:cs/>
                </w:rPr>
                <w:t>ศ.</w:t>
              </w:r>
              <w:r w:rsidRPr="00357A8D">
                <w:rPr>
                  <w:rFonts w:ascii="TH Sarabun New" w:hAnsi="TH Sarabun New" w:cs="TH Sarabun New"/>
                  <w:sz w:val="28"/>
                </w:rPr>
                <w:t>361</w:t>
              </w:r>
              <w:r w:rsidRPr="00357A8D">
                <w:rPr>
                  <w:rFonts w:ascii="TH Sarabun New" w:hAnsi="TH Sarabun New" w:cs="TH Sarabun New"/>
                  <w:sz w:val="28"/>
                  <w:cs/>
                </w:rPr>
                <w:t xml:space="preserve"> เศรษฐกิจประเทศในเอเชียและอื่น ๆ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189265" w14:textId="77777777">
            <w:pPr>
              <w:rPr>
                <w:ins w:author="phetc" w:date="2023-02-13T15:44:00Z" w:id="10938"/>
                <w:rFonts w:ascii="Calibri" w:hAnsi="Calibri" w:cs="Calibri"/>
                <w:sz w:val="28"/>
                <w:rPrChange w:author="PC" w:date="2023-03-31T11:41:00Z" w:id="10939">
                  <w:rPr>
                    <w:ins w:author="phetc" w:date="2023-02-13T15:44:00Z" w:id="10940"/>
                    <w:rFonts w:ascii="Calibri" w:hAnsi="Calibri" w:cs="Calibri"/>
                    <w:color w:val="000000"/>
                    <w:sz w:val="28"/>
                  </w:rPr>
                </w:rPrChange>
              </w:rPr>
            </w:pPr>
            <w:ins w:author="phetc" w:date="2023-02-13T15:44:00Z" w:id="10941">
              <w:r w:rsidRPr="00357A8D">
                <w:rPr>
                  <w:rFonts w:ascii="Calibri" w:hAnsi="Calibri" w:cs="Calibri"/>
                  <w:sz w:val="28"/>
                  <w:rPrChange w:author="PC" w:date="2023-03-31T11:41:00Z" w:id="10942">
                    <w:rPr>
                      <w:rFonts w:ascii="Calibri" w:hAnsi="Calibri" w:cs="Calibri"/>
                      <w:color w:val="000000"/>
                      <w:sz w:val="28"/>
                    </w:rPr>
                  </w:rPrChange>
                </w:rPr>
                <w:t> </w:t>
              </w:r>
              <w:r w:rsidRPr="00357A8D">
                <w:rPr>
                  <w:rFonts w:ascii="Wingdings 2" w:hAnsi="Wingdings 2" w:eastAsia="Wingdings 2" w:cs="Wingdings 2"/>
                  <w:sz w:val="28"/>
                  <w:rPrChange w:author="PC" w:date="2023-03-31T11:41:00Z" w:id="109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B4F67F" w14:textId="77777777">
            <w:pPr>
              <w:rPr>
                <w:ins w:author="phetc" w:date="2023-02-13T15:44:00Z" w:id="10944"/>
                <w:rFonts w:ascii="Calibri" w:hAnsi="Calibri" w:cs="Calibri"/>
                <w:sz w:val="28"/>
                <w:rPrChange w:author="PC" w:date="2023-03-31T11:41:00Z" w:id="10945">
                  <w:rPr>
                    <w:ins w:author="phetc" w:date="2023-02-13T15:44:00Z" w:id="10946"/>
                    <w:rFonts w:ascii="Calibri" w:hAnsi="Calibri" w:cs="Calibri"/>
                    <w:color w:val="000000"/>
                    <w:sz w:val="28"/>
                  </w:rPr>
                </w:rPrChange>
              </w:rPr>
            </w:pPr>
            <w:ins w:author="phetc" w:date="2023-02-13T15:44:00Z" w:id="10947">
              <w:r w:rsidRPr="00357A8D">
                <w:rPr>
                  <w:rFonts w:ascii="Calibri" w:hAnsi="Calibri" w:cs="Calibri"/>
                  <w:sz w:val="28"/>
                  <w:rPrChange w:author="PC" w:date="2023-03-31T11:41:00Z" w:id="10948">
                    <w:rPr>
                      <w:rFonts w:ascii="Calibri" w:hAnsi="Calibri" w:cs="Calibri"/>
                      <w:color w:val="000000"/>
                      <w:sz w:val="28"/>
                    </w:rPr>
                  </w:rPrChange>
                </w:rPr>
                <w:t> </w:t>
              </w:r>
              <w:r w:rsidRPr="00357A8D">
                <w:rPr>
                  <w:rFonts w:ascii="Wingdings 2" w:hAnsi="Wingdings 2" w:eastAsia="Wingdings 2" w:cs="Wingdings 2"/>
                  <w:sz w:val="28"/>
                  <w:rPrChange w:author="PC" w:date="2023-03-31T11:41:00Z" w:id="109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613CC2" w14:textId="77777777">
            <w:pPr>
              <w:rPr>
                <w:ins w:author="phetc" w:date="2023-02-13T15:44:00Z" w:id="10950"/>
                <w:rFonts w:ascii="Calibri" w:hAnsi="Calibri" w:cs="Calibri"/>
                <w:sz w:val="28"/>
                <w:rPrChange w:author="PC" w:date="2023-03-31T11:41:00Z" w:id="10951">
                  <w:rPr>
                    <w:ins w:author="phetc" w:date="2023-02-13T15:44:00Z" w:id="10952"/>
                    <w:rFonts w:ascii="Calibri" w:hAnsi="Calibri" w:cs="Calibri"/>
                    <w:color w:val="000000"/>
                    <w:sz w:val="28"/>
                  </w:rPr>
                </w:rPrChange>
              </w:rPr>
            </w:pPr>
            <w:ins w:author="phetc" w:date="2023-02-13T15:44:00Z" w:id="10953">
              <w:r w:rsidRPr="00357A8D">
                <w:rPr>
                  <w:rFonts w:ascii="Calibri" w:hAnsi="Calibri" w:cs="Calibri"/>
                  <w:sz w:val="28"/>
                  <w:rPrChange w:author="PC" w:date="2023-03-31T11:41:00Z" w:id="109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64910E" w14:textId="77777777">
            <w:pPr>
              <w:rPr>
                <w:ins w:author="phetc" w:date="2023-02-13T15:44:00Z" w:id="10955"/>
                <w:rFonts w:ascii="Calibri" w:hAnsi="Calibri" w:cs="Calibri"/>
                <w:sz w:val="28"/>
                <w:rPrChange w:author="PC" w:date="2023-03-31T11:41:00Z" w:id="10956">
                  <w:rPr>
                    <w:ins w:author="phetc" w:date="2023-02-13T15:44:00Z" w:id="10957"/>
                    <w:rFonts w:ascii="Calibri" w:hAnsi="Calibri" w:cs="Calibri"/>
                    <w:color w:val="000000"/>
                    <w:sz w:val="28"/>
                  </w:rPr>
                </w:rPrChange>
              </w:rPr>
            </w:pPr>
            <w:ins w:author="phetc" w:date="2023-02-13T15:44:00Z" w:id="10958">
              <w:r w:rsidRPr="00357A8D">
                <w:rPr>
                  <w:rFonts w:ascii="Calibri" w:hAnsi="Calibri" w:cs="Calibri"/>
                  <w:sz w:val="28"/>
                  <w:rPrChange w:author="PC" w:date="2023-03-31T11:41:00Z" w:id="10959">
                    <w:rPr>
                      <w:rFonts w:ascii="Calibri" w:hAnsi="Calibri" w:cs="Calibri"/>
                      <w:color w:val="000000"/>
                      <w:sz w:val="28"/>
                    </w:rPr>
                  </w:rPrChange>
                </w:rPr>
                <w:t> </w:t>
              </w:r>
              <w:r w:rsidRPr="00357A8D">
                <w:rPr>
                  <w:rFonts w:ascii="Wingdings 2" w:hAnsi="Wingdings 2" w:eastAsia="Wingdings 2" w:cs="Wingdings 2"/>
                  <w:sz w:val="28"/>
                  <w:rPrChange w:author="PC" w:date="2023-03-31T11:41:00Z" w:id="109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1D90DE" w14:textId="77777777">
            <w:pPr>
              <w:rPr>
                <w:ins w:author="phetc" w:date="2023-02-13T15:44:00Z" w:id="10961"/>
                <w:rFonts w:ascii="Calibri" w:hAnsi="Calibri" w:cs="Calibri"/>
                <w:sz w:val="28"/>
                <w:rPrChange w:author="PC" w:date="2023-03-31T11:41:00Z" w:id="10962">
                  <w:rPr>
                    <w:ins w:author="phetc" w:date="2023-02-13T15:44:00Z" w:id="10963"/>
                    <w:rFonts w:ascii="Calibri" w:hAnsi="Calibri" w:cs="Calibri"/>
                    <w:color w:val="000000"/>
                    <w:sz w:val="28"/>
                  </w:rPr>
                </w:rPrChange>
              </w:rPr>
            </w:pPr>
            <w:ins w:author="phetc" w:date="2023-02-13T15:44:00Z" w:id="10964">
              <w:r w:rsidRPr="00357A8D">
                <w:rPr>
                  <w:rFonts w:ascii="Calibri" w:hAnsi="Calibri" w:cs="Calibri"/>
                  <w:sz w:val="28"/>
                  <w:rPrChange w:author="PC" w:date="2023-03-31T11:41:00Z" w:id="10965">
                    <w:rPr>
                      <w:rFonts w:ascii="Calibri" w:hAnsi="Calibri" w:cs="Calibri"/>
                      <w:color w:val="000000"/>
                      <w:sz w:val="28"/>
                    </w:rPr>
                  </w:rPrChange>
                </w:rPr>
                <w:t> </w:t>
              </w:r>
              <w:r w:rsidRPr="00357A8D">
                <w:rPr>
                  <w:rFonts w:ascii="Wingdings 2" w:hAnsi="Wingdings 2" w:eastAsia="Wingdings 2" w:cs="Wingdings 2"/>
                  <w:sz w:val="28"/>
                  <w:rPrChange w:author="PC" w:date="2023-03-31T11:41:00Z" w:id="109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4B52C3" w14:textId="77777777">
            <w:pPr>
              <w:rPr>
                <w:ins w:author="phetc" w:date="2023-02-13T15:44:00Z" w:id="10967"/>
                <w:rFonts w:ascii="Calibri" w:hAnsi="Calibri" w:cs="Calibri"/>
                <w:sz w:val="28"/>
                <w:rPrChange w:author="PC" w:date="2023-03-31T11:41:00Z" w:id="10968">
                  <w:rPr>
                    <w:ins w:author="phetc" w:date="2023-02-13T15:44:00Z" w:id="10969"/>
                    <w:rFonts w:ascii="Calibri" w:hAnsi="Calibri" w:cs="Calibri"/>
                    <w:color w:val="000000"/>
                    <w:sz w:val="28"/>
                  </w:rPr>
                </w:rPrChange>
              </w:rPr>
            </w:pPr>
            <w:ins w:author="phetc" w:date="2023-02-13T15:44:00Z" w:id="10970">
              <w:r w:rsidRPr="00357A8D">
                <w:rPr>
                  <w:rFonts w:ascii="Calibri" w:hAnsi="Calibri" w:cs="Calibri"/>
                  <w:sz w:val="28"/>
                  <w:rPrChange w:author="PC" w:date="2023-03-31T11:41:00Z" w:id="10971">
                    <w:rPr>
                      <w:rFonts w:ascii="Calibri" w:hAnsi="Calibri" w:cs="Calibri"/>
                      <w:color w:val="000000"/>
                      <w:sz w:val="28"/>
                    </w:rPr>
                  </w:rPrChange>
                </w:rPr>
                <w:t> </w:t>
              </w:r>
              <w:r w:rsidRPr="00357A8D">
                <w:rPr>
                  <w:rFonts w:ascii="Wingdings 2" w:hAnsi="Wingdings 2" w:eastAsia="Wingdings 2" w:cs="Wingdings 2"/>
                  <w:sz w:val="28"/>
                  <w:rPrChange w:author="PC" w:date="2023-03-31T11:41:00Z" w:id="109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B2F2EF" w14:textId="77777777">
            <w:pPr>
              <w:rPr>
                <w:ins w:author="phetc" w:date="2023-02-13T15:44:00Z" w:id="10973"/>
                <w:rFonts w:ascii="Calibri" w:hAnsi="Calibri" w:cs="Calibri"/>
                <w:sz w:val="28"/>
                <w:rPrChange w:author="PC" w:date="2023-03-31T11:41:00Z" w:id="10974">
                  <w:rPr>
                    <w:ins w:author="phetc" w:date="2023-02-13T15:44:00Z" w:id="10975"/>
                    <w:rFonts w:ascii="Calibri" w:hAnsi="Calibri" w:cs="Calibri"/>
                    <w:color w:val="000000"/>
                    <w:sz w:val="28"/>
                  </w:rPr>
                </w:rPrChange>
              </w:rPr>
            </w:pPr>
            <w:ins w:author="phetc" w:date="2023-02-13T15:44:00Z" w:id="10976">
              <w:r w:rsidRPr="00357A8D">
                <w:rPr>
                  <w:rFonts w:ascii="Calibri" w:hAnsi="Calibri" w:cs="Calibri"/>
                  <w:sz w:val="28"/>
                  <w:rPrChange w:author="PC" w:date="2023-03-31T11:41:00Z" w:id="109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1E8A7A" w14:textId="77777777">
            <w:pPr>
              <w:rPr>
                <w:ins w:author="phetc" w:date="2023-02-13T15:44:00Z" w:id="10978"/>
                <w:rFonts w:ascii="Calibri" w:hAnsi="Calibri" w:cs="Calibri"/>
                <w:sz w:val="28"/>
                <w:rPrChange w:author="PC" w:date="2023-03-31T11:41:00Z" w:id="10979">
                  <w:rPr>
                    <w:ins w:author="phetc" w:date="2023-02-13T15:44:00Z" w:id="10980"/>
                    <w:rFonts w:ascii="Calibri" w:hAnsi="Calibri" w:cs="Calibri"/>
                    <w:color w:val="000000"/>
                    <w:sz w:val="28"/>
                  </w:rPr>
                </w:rPrChange>
              </w:rPr>
            </w:pPr>
            <w:ins w:author="phetc" w:date="2023-02-13T15:44:00Z" w:id="10981">
              <w:r w:rsidRPr="00357A8D">
                <w:rPr>
                  <w:rFonts w:ascii="Calibri" w:hAnsi="Calibri" w:cs="Calibri"/>
                  <w:sz w:val="28"/>
                  <w:rPrChange w:author="PC" w:date="2023-03-31T11:41:00Z" w:id="10982">
                    <w:rPr>
                      <w:rFonts w:ascii="Calibri" w:hAnsi="Calibri" w:cs="Calibri"/>
                      <w:color w:val="000000"/>
                      <w:sz w:val="28"/>
                    </w:rPr>
                  </w:rPrChange>
                </w:rPr>
                <w:t> </w:t>
              </w:r>
              <w:r w:rsidRPr="00357A8D">
                <w:rPr>
                  <w:rFonts w:ascii="Wingdings 2" w:hAnsi="Wingdings 2" w:eastAsia="Wingdings 2" w:cs="Wingdings 2"/>
                  <w:sz w:val="28"/>
                  <w:rPrChange w:author="PC" w:date="2023-03-31T11:41:00Z" w:id="109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B32104" w14:textId="77777777">
            <w:pPr>
              <w:rPr>
                <w:ins w:author="phetc" w:date="2023-02-13T15:44:00Z" w:id="10984"/>
                <w:rFonts w:ascii="Calibri" w:hAnsi="Calibri" w:cs="Calibri"/>
                <w:sz w:val="28"/>
                <w:rPrChange w:author="PC" w:date="2023-03-31T11:41:00Z" w:id="10985">
                  <w:rPr>
                    <w:ins w:author="phetc" w:date="2023-02-13T15:44:00Z" w:id="10986"/>
                    <w:rFonts w:ascii="Calibri" w:hAnsi="Calibri" w:cs="Calibri"/>
                    <w:color w:val="000000"/>
                    <w:sz w:val="28"/>
                  </w:rPr>
                </w:rPrChange>
              </w:rPr>
            </w:pPr>
            <w:ins w:author="phetc" w:date="2023-02-13T15:44:00Z" w:id="10987">
              <w:r w:rsidRPr="00357A8D">
                <w:rPr>
                  <w:rFonts w:ascii="Calibri" w:hAnsi="Calibri" w:cs="Calibri"/>
                  <w:sz w:val="28"/>
                  <w:rPrChange w:author="PC" w:date="2023-03-31T11:41:00Z" w:id="109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068739" w14:textId="77777777">
            <w:pPr>
              <w:rPr>
                <w:ins w:author="phetc" w:date="2023-02-13T15:44:00Z" w:id="10989"/>
                <w:rFonts w:ascii="Calibri" w:hAnsi="Calibri" w:cs="Calibri"/>
                <w:sz w:val="28"/>
                <w:rPrChange w:author="PC" w:date="2023-03-31T11:41:00Z" w:id="10990">
                  <w:rPr>
                    <w:ins w:author="phetc" w:date="2023-02-13T15:44:00Z" w:id="10991"/>
                    <w:rFonts w:ascii="Calibri" w:hAnsi="Calibri" w:cs="Calibri"/>
                    <w:color w:val="000000"/>
                    <w:sz w:val="28"/>
                  </w:rPr>
                </w:rPrChange>
              </w:rPr>
            </w:pPr>
            <w:ins w:author="phetc" w:date="2023-02-13T15:44:00Z" w:id="10992">
              <w:r w:rsidRPr="00357A8D">
                <w:rPr>
                  <w:rFonts w:ascii="Calibri" w:hAnsi="Calibri" w:cs="Calibri"/>
                  <w:sz w:val="28"/>
                  <w:rPrChange w:author="PC" w:date="2023-03-31T11:41:00Z" w:id="10993">
                    <w:rPr>
                      <w:rFonts w:ascii="Calibri" w:hAnsi="Calibri" w:cs="Calibri"/>
                      <w:color w:val="000000"/>
                      <w:sz w:val="28"/>
                    </w:rPr>
                  </w:rPrChange>
                </w:rPr>
                <w:t> </w:t>
              </w:r>
              <w:r w:rsidRPr="00357A8D">
                <w:rPr>
                  <w:rFonts w:ascii="Wingdings 2" w:hAnsi="Wingdings 2" w:eastAsia="Wingdings 2" w:cs="Wingdings 2"/>
                  <w:sz w:val="28"/>
                  <w:rPrChange w:author="PC" w:date="2023-03-31T11:41:00Z" w:id="109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7E5759" w14:textId="77777777">
            <w:pPr>
              <w:rPr>
                <w:ins w:author="phetc" w:date="2023-02-13T15:44:00Z" w:id="10995"/>
                <w:rFonts w:ascii="Calibri" w:hAnsi="Calibri" w:cs="Calibri"/>
                <w:sz w:val="28"/>
                <w:rPrChange w:author="PC" w:date="2023-03-31T11:41:00Z" w:id="10996">
                  <w:rPr>
                    <w:ins w:author="phetc" w:date="2023-02-13T15:44:00Z" w:id="10997"/>
                    <w:rFonts w:ascii="Calibri" w:hAnsi="Calibri" w:cs="Calibri"/>
                    <w:color w:val="000000"/>
                    <w:sz w:val="28"/>
                  </w:rPr>
                </w:rPrChange>
              </w:rPr>
            </w:pPr>
            <w:ins w:author="phetc" w:date="2023-02-13T15:44:00Z" w:id="10998">
              <w:r w:rsidRPr="00357A8D">
                <w:rPr>
                  <w:rFonts w:ascii="Calibri" w:hAnsi="Calibri" w:cs="Calibri"/>
                  <w:sz w:val="28"/>
                  <w:rPrChange w:author="PC" w:date="2023-03-31T11:41:00Z" w:id="109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E9A94D" w14:textId="77777777">
            <w:pPr>
              <w:rPr>
                <w:ins w:author="phetc" w:date="2023-02-13T15:44:00Z" w:id="11000"/>
                <w:rFonts w:ascii="Calibri" w:hAnsi="Calibri" w:cs="Calibri"/>
                <w:sz w:val="28"/>
                <w:rPrChange w:author="PC" w:date="2023-03-31T11:41:00Z" w:id="11001">
                  <w:rPr>
                    <w:ins w:author="phetc" w:date="2023-02-13T15:44:00Z" w:id="11002"/>
                    <w:rFonts w:ascii="Calibri" w:hAnsi="Calibri" w:cs="Calibri"/>
                    <w:color w:val="000000"/>
                    <w:sz w:val="28"/>
                  </w:rPr>
                </w:rPrChange>
              </w:rPr>
            </w:pPr>
            <w:ins w:author="phetc" w:date="2023-02-13T15:44:00Z" w:id="11003">
              <w:r w:rsidRPr="00357A8D">
                <w:rPr>
                  <w:rFonts w:ascii="Calibri" w:hAnsi="Calibri" w:cs="Calibri"/>
                  <w:sz w:val="28"/>
                  <w:rPrChange w:author="PC" w:date="2023-03-31T11:41:00Z" w:id="11004">
                    <w:rPr>
                      <w:rFonts w:ascii="Calibri" w:hAnsi="Calibri" w:cs="Calibri"/>
                      <w:color w:val="000000"/>
                      <w:sz w:val="28"/>
                    </w:rPr>
                  </w:rPrChange>
                </w:rPr>
                <w:t> </w:t>
              </w:r>
              <w:r w:rsidRPr="00357A8D">
                <w:rPr>
                  <w:rFonts w:ascii="Wingdings 2" w:hAnsi="Wingdings 2" w:eastAsia="Wingdings 2" w:cs="Wingdings 2"/>
                  <w:sz w:val="28"/>
                  <w:rPrChange w:author="PC" w:date="2023-03-31T11:41:00Z" w:id="110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10E31D" w14:textId="77777777">
            <w:pPr>
              <w:rPr>
                <w:ins w:author="phetc" w:date="2023-02-13T15:44:00Z" w:id="11006"/>
                <w:rFonts w:ascii="Calibri" w:hAnsi="Calibri" w:cs="Calibri"/>
                <w:sz w:val="28"/>
                <w:rPrChange w:author="PC" w:date="2023-03-31T11:41:00Z" w:id="11007">
                  <w:rPr>
                    <w:ins w:author="phetc" w:date="2023-02-13T15:44:00Z" w:id="11008"/>
                    <w:rFonts w:ascii="Calibri" w:hAnsi="Calibri" w:cs="Calibri"/>
                    <w:color w:val="000000"/>
                    <w:sz w:val="28"/>
                  </w:rPr>
                </w:rPrChange>
              </w:rPr>
            </w:pPr>
            <w:ins w:author="phetc" w:date="2023-02-13T15:44:00Z" w:id="11009">
              <w:r w:rsidRPr="00357A8D">
                <w:rPr>
                  <w:rFonts w:ascii="Calibri" w:hAnsi="Calibri" w:cs="Calibri"/>
                  <w:sz w:val="28"/>
                  <w:rPrChange w:author="PC" w:date="2023-03-31T11:41:00Z" w:id="11010">
                    <w:rPr>
                      <w:rFonts w:ascii="Calibri" w:hAnsi="Calibri" w:cs="Calibri"/>
                      <w:color w:val="000000"/>
                      <w:sz w:val="28"/>
                    </w:rPr>
                  </w:rPrChange>
                </w:rPr>
                <w:t> </w:t>
              </w:r>
              <w:r w:rsidRPr="00357A8D">
                <w:rPr>
                  <w:rFonts w:ascii="Wingdings 2" w:hAnsi="Wingdings 2" w:eastAsia="Wingdings 2" w:cs="Wingdings 2"/>
                  <w:sz w:val="28"/>
                  <w:rPrChange w:author="PC" w:date="2023-03-31T11:41:00Z" w:id="110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E597FE" w14:textId="77777777">
            <w:pPr>
              <w:rPr>
                <w:ins w:author="phetc" w:date="2023-02-13T15:44:00Z" w:id="11012"/>
                <w:rFonts w:ascii="Calibri" w:hAnsi="Calibri" w:cs="Calibri"/>
                <w:sz w:val="28"/>
                <w:rPrChange w:author="PC" w:date="2023-03-31T11:41:00Z" w:id="11013">
                  <w:rPr>
                    <w:ins w:author="phetc" w:date="2023-02-13T15:44:00Z" w:id="11014"/>
                    <w:rFonts w:ascii="Calibri" w:hAnsi="Calibri" w:cs="Calibri"/>
                    <w:color w:val="000000"/>
                    <w:sz w:val="28"/>
                  </w:rPr>
                </w:rPrChange>
              </w:rPr>
            </w:pPr>
            <w:ins w:author="phetc" w:date="2023-02-13T15:44:00Z" w:id="11015">
              <w:r w:rsidRPr="00357A8D">
                <w:rPr>
                  <w:rFonts w:ascii="Calibri" w:hAnsi="Calibri" w:cs="Calibri"/>
                  <w:sz w:val="28"/>
                  <w:rPrChange w:author="PC" w:date="2023-03-31T11:41:00Z" w:id="110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04B78D" w14:textId="77777777">
            <w:pPr>
              <w:rPr>
                <w:ins w:author="phetc" w:date="2023-02-13T15:44:00Z" w:id="11017"/>
                <w:rFonts w:ascii="Calibri" w:hAnsi="Calibri" w:cs="Calibri"/>
                <w:sz w:val="28"/>
                <w:rPrChange w:author="PC" w:date="2023-03-31T11:41:00Z" w:id="11018">
                  <w:rPr>
                    <w:ins w:author="phetc" w:date="2023-02-13T15:44:00Z" w:id="11019"/>
                    <w:rFonts w:ascii="Calibri" w:hAnsi="Calibri" w:cs="Calibri"/>
                    <w:color w:val="000000"/>
                    <w:sz w:val="28"/>
                  </w:rPr>
                </w:rPrChange>
              </w:rPr>
            </w:pPr>
            <w:ins w:author="phetc" w:date="2023-02-13T15:44:00Z" w:id="11020">
              <w:r w:rsidRPr="00357A8D">
                <w:rPr>
                  <w:rFonts w:ascii="Calibri" w:hAnsi="Calibri" w:cs="Calibri"/>
                  <w:sz w:val="28"/>
                  <w:rPrChange w:author="PC" w:date="2023-03-31T11:41:00Z" w:id="11021">
                    <w:rPr>
                      <w:rFonts w:ascii="Calibri" w:hAnsi="Calibri" w:cs="Calibri"/>
                      <w:color w:val="000000"/>
                      <w:sz w:val="28"/>
                    </w:rPr>
                  </w:rPrChange>
                </w:rPr>
                <w:t> </w:t>
              </w:r>
              <w:r w:rsidRPr="00357A8D">
                <w:rPr>
                  <w:rFonts w:ascii="Wingdings 2" w:hAnsi="Wingdings 2" w:eastAsia="Wingdings 2" w:cs="Wingdings 2"/>
                  <w:sz w:val="28"/>
                  <w:rPrChange w:author="PC" w:date="2023-03-31T11:41:00Z" w:id="110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02729E" w14:textId="77777777">
            <w:pPr>
              <w:rPr>
                <w:ins w:author="phetc" w:date="2023-02-13T15:44:00Z" w:id="11023"/>
                <w:rFonts w:ascii="Calibri" w:hAnsi="Calibri" w:cs="Calibri"/>
                <w:sz w:val="28"/>
                <w:rPrChange w:author="PC" w:date="2023-03-31T11:41:00Z" w:id="11024">
                  <w:rPr>
                    <w:ins w:author="phetc" w:date="2023-02-13T15:44:00Z" w:id="11025"/>
                    <w:rFonts w:ascii="Calibri" w:hAnsi="Calibri" w:cs="Calibri"/>
                    <w:color w:val="000000"/>
                    <w:sz w:val="28"/>
                  </w:rPr>
                </w:rPrChange>
              </w:rPr>
            </w:pPr>
            <w:ins w:author="phetc" w:date="2023-02-13T15:44:00Z" w:id="11026">
              <w:r w:rsidRPr="00357A8D">
                <w:rPr>
                  <w:rFonts w:ascii="Calibri" w:hAnsi="Calibri" w:cs="Calibri"/>
                  <w:sz w:val="28"/>
                  <w:rPrChange w:author="PC" w:date="2023-03-31T11:41:00Z" w:id="11027">
                    <w:rPr>
                      <w:rFonts w:ascii="Calibri" w:hAnsi="Calibri" w:cs="Calibri"/>
                      <w:color w:val="000000"/>
                      <w:sz w:val="28"/>
                    </w:rPr>
                  </w:rPrChange>
                </w:rPr>
                <w:t> </w:t>
              </w:r>
            </w:ins>
          </w:p>
        </w:tc>
      </w:tr>
      <w:tr w:rsidRPr="00357A8D" w:rsidR="00567CE2" w:rsidTr="00277A61" w14:paraId="3335A75B" w14:textId="77777777">
        <w:trPr>
          <w:trHeight w:val="430"/>
          <w:ins w:author="phetc" w:date="2023-02-13T15:44:00Z" w:id="11028"/>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0360878" w14:textId="77777777">
            <w:pPr>
              <w:pStyle w:val="ListParagraph"/>
              <w:tabs>
                <w:tab w:val="left" w:pos="241"/>
              </w:tabs>
              <w:ind w:left="0"/>
              <w:rPr>
                <w:ins w:author="phetc" w:date="2023-02-13T15:44:00Z" w:id="11029"/>
                <w:rFonts w:ascii="TH Sarabun New" w:hAnsi="TH Sarabun New" w:cs="TH Sarabun New"/>
                <w:sz w:val="28"/>
              </w:rPr>
            </w:pPr>
            <w:ins w:author="phetc" w:date="2023-02-13T15:44:00Z" w:id="11030">
              <w:r w:rsidRPr="00357A8D">
                <w:rPr>
                  <w:rFonts w:ascii="TH Sarabun New" w:hAnsi="TH Sarabun New" w:cs="TH Sarabun New"/>
                  <w:sz w:val="28"/>
                  <w:cs/>
                </w:rPr>
                <w:t>ศ.</w:t>
              </w:r>
              <w:r w:rsidRPr="00357A8D">
                <w:rPr>
                  <w:rFonts w:ascii="TH Sarabun New" w:hAnsi="TH Sarabun New" w:cs="TH Sarabun New"/>
                  <w:sz w:val="28"/>
                </w:rPr>
                <w:t xml:space="preserve">362 </w:t>
              </w:r>
              <w:r w:rsidRPr="00357A8D">
                <w:rPr>
                  <w:rFonts w:ascii="TH Sarabun New" w:hAnsi="TH Sarabun New" w:cs="TH Sarabun New"/>
                  <w:sz w:val="28"/>
                  <w:cs/>
                </w:rPr>
                <w:t xml:space="preserve">ประเด็นร่วมสมัยในกลุ่มประเทศอาเซียน        </w:t>
              </w:r>
            </w:ins>
          </w:p>
          <w:p w:rsidRPr="00357A8D" w:rsidR="00BD3F6C" w:rsidRDefault="00BD3F6C" w14:paraId="43EFB797" w14:textId="77777777">
            <w:pPr>
              <w:rPr>
                <w:ins w:author="phetc" w:date="2023-02-13T15:44:00Z" w:id="11031"/>
                <w:rFonts w:ascii="Calibri" w:hAnsi="Calibri" w:cs="Calibri"/>
                <w:sz w:val="28"/>
                <w:rPrChange w:author="PC" w:date="2023-03-31T11:41:00Z" w:id="11032">
                  <w:rPr>
                    <w:ins w:author="phetc" w:date="2023-02-13T15:44:00Z" w:id="11033"/>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62E715" w14:textId="77777777">
            <w:pPr>
              <w:rPr>
                <w:ins w:author="phetc" w:date="2023-02-13T15:44:00Z" w:id="11034"/>
                <w:rFonts w:ascii="Calibri" w:hAnsi="Calibri" w:cs="Calibri"/>
                <w:sz w:val="28"/>
                <w:rPrChange w:author="PC" w:date="2023-03-31T11:41:00Z" w:id="11035">
                  <w:rPr>
                    <w:ins w:author="phetc" w:date="2023-02-13T15:44:00Z" w:id="11036"/>
                    <w:rFonts w:ascii="Calibri" w:hAnsi="Calibri" w:cs="Calibri"/>
                    <w:color w:val="000000"/>
                    <w:sz w:val="28"/>
                  </w:rPr>
                </w:rPrChange>
              </w:rPr>
            </w:pPr>
            <w:ins w:author="phetc" w:date="2023-02-13T15:44:00Z" w:id="11037">
              <w:r w:rsidRPr="00357A8D">
                <w:rPr>
                  <w:rFonts w:ascii="Calibri" w:hAnsi="Calibri" w:cs="Calibri"/>
                  <w:sz w:val="28"/>
                  <w:rPrChange w:author="PC" w:date="2023-03-31T11:41:00Z" w:id="11038">
                    <w:rPr>
                      <w:rFonts w:ascii="Calibri" w:hAnsi="Calibri" w:cs="Calibri"/>
                      <w:color w:val="000000"/>
                      <w:sz w:val="28"/>
                    </w:rPr>
                  </w:rPrChange>
                </w:rPr>
                <w:t> </w:t>
              </w:r>
              <w:r w:rsidRPr="00357A8D">
                <w:rPr>
                  <w:rFonts w:ascii="Wingdings 2" w:hAnsi="Wingdings 2" w:eastAsia="Wingdings 2" w:cs="Wingdings 2"/>
                  <w:sz w:val="28"/>
                  <w:rPrChange w:author="PC" w:date="2023-03-31T11:41:00Z" w:id="110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47F88F" w14:textId="77777777">
            <w:pPr>
              <w:rPr>
                <w:ins w:author="phetc" w:date="2023-02-13T15:44:00Z" w:id="11040"/>
                <w:rFonts w:ascii="Calibri" w:hAnsi="Calibri" w:cs="Calibri"/>
                <w:sz w:val="28"/>
                <w:rPrChange w:author="PC" w:date="2023-03-31T11:41:00Z" w:id="11041">
                  <w:rPr>
                    <w:ins w:author="phetc" w:date="2023-02-13T15:44:00Z" w:id="11042"/>
                    <w:rFonts w:ascii="Calibri" w:hAnsi="Calibri" w:cs="Calibri"/>
                    <w:color w:val="000000"/>
                    <w:sz w:val="28"/>
                  </w:rPr>
                </w:rPrChange>
              </w:rPr>
            </w:pPr>
            <w:ins w:author="phetc" w:date="2023-02-13T15:44:00Z" w:id="11043">
              <w:r w:rsidRPr="00357A8D">
                <w:rPr>
                  <w:rFonts w:ascii="Calibri" w:hAnsi="Calibri" w:cs="Calibri"/>
                  <w:sz w:val="28"/>
                  <w:rPrChange w:author="PC" w:date="2023-03-31T11:41:00Z" w:id="11044">
                    <w:rPr>
                      <w:rFonts w:ascii="Calibri" w:hAnsi="Calibri" w:cs="Calibri"/>
                      <w:color w:val="000000"/>
                      <w:sz w:val="28"/>
                    </w:rPr>
                  </w:rPrChange>
                </w:rPr>
                <w:t> </w:t>
              </w:r>
              <w:r w:rsidRPr="00357A8D">
                <w:rPr>
                  <w:rFonts w:ascii="Wingdings 2" w:hAnsi="Wingdings 2" w:eastAsia="Wingdings 2" w:cs="Wingdings 2"/>
                  <w:sz w:val="28"/>
                  <w:rPrChange w:author="PC" w:date="2023-03-31T11:41:00Z" w:id="110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1736F4" w14:textId="77777777">
            <w:pPr>
              <w:rPr>
                <w:ins w:author="phetc" w:date="2023-02-13T15:44:00Z" w:id="11046"/>
                <w:rFonts w:ascii="Calibri" w:hAnsi="Calibri" w:cs="Calibri"/>
                <w:sz w:val="28"/>
                <w:rPrChange w:author="PC" w:date="2023-03-31T11:41:00Z" w:id="11047">
                  <w:rPr>
                    <w:ins w:author="phetc" w:date="2023-02-13T15:44:00Z" w:id="11048"/>
                    <w:rFonts w:ascii="Calibri" w:hAnsi="Calibri" w:cs="Calibri"/>
                    <w:color w:val="000000"/>
                    <w:sz w:val="28"/>
                  </w:rPr>
                </w:rPrChange>
              </w:rPr>
            </w:pPr>
            <w:ins w:author="phetc" w:date="2023-02-13T15:44:00Z" w:id="11049">
              <w:r w:rsidRPr="00357A8D">
                <w:rPr>
                  <w:rFonts w:ascii="Calibri" w:hAnsi="Calibri" w:cs="Calibri"/>
                  <w:sz w:val="28"/>
                  <w:rPrChange w:author="PC" w:date="2023-03-31T11:41:00Z" w:id="1105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A40089" w14:textId="77777777">
            <w:pPr>
              <w:rPr>
                <w:ins w:author="phetc" w:date="2023-02-13T15:44:00Z" w:id="11051"/>
                <w:rFonts w:ascii="Calibri" w:hAnsi="Calibri" w:cs="Calibri"/>
                <w:sz w:val="28"/>
                <w:rPrChange w:author="PC" w:date="2023-03-31T11:41:00Z" w:id="11052">
                  <w:rPr>
                    <w:ins w:author="phetc" w:date="2023-02-13T15:44:00Z" w:id="11053"/>
                    <w:rFonts w:ascii="Calibri" w:hAnsi="Calibri" w:cs="Calibri"/>
                    <w:color w:val="000000"/>
                    <w:sz w:val="28"/>
                  </w:rPr>
                </w:rPrChange>
              </w:rPr>
            </w:pPr>
            <w:ins w:author="phetc" w:date="2023-02-13T15:44:00Z" w:id="11054">
              <w:r w:rsidRPr="00357A8D">
                <w:rPr>
                  <w:rFonts w:ascii="Calibri" w:hAnsi="Calibri" w:cs="Calibri"/>
                  <w:sz w:val="28"/>
                  <w:rPrChange w:author="PC" w:date="2023-03-31T11:41:00Z" w:id="11055">
                    <w:rPr>
                      <w:rFonts w:ascii="Calibri" w:hAnsi="Calibri" w:cs="Calibri"/>
                      <w:color w:val="000000"/>
                      <w:sz w:val="28"/>
                    </w:rPr>
                  </w:rPrChange>
                </w:rPr>
                <w:t> </w:t>
              </w:r>
              <w:r w:rsidRPr="00357A8D">
                <w:rPr>
                  <w:rFonts w:ascii="Wingdings 2" w:hAnsi="Wingdings 2" w:eastAsia="Wingdings 2" w:cs="Wingdings 2"/>
                  <w:sz w:val="28"/>
                  <w:rPrChange w:author="PC" w:date="2023-03-31T11:41:00Z" w:id="110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B57611" w14:textId="77777777">
            <w:pPr>
              <w:rPr>
                <w:ins w:author="phetc" w:date="2023-02-13T15:44:00Z" w:id="11057"/>
                <w:rFonts w:ascii="Calibri" w:hAnsi="Calibri" w:cs="Calibri"/>
                <w:sz w:val="28"/>
                <w:rPrChange w:author="PC" w:date="2023-03-31T11:41:00Z" w:id="11058">
                  <w:rPr>
                    <w:ins w:author="phetc" w:date="2023-02-13T15:44:00Z" w:id="11059"/>
                    <w:rFonts w:ascii="Calibri" w:hAnsi="Calibri" w:cs="Calibri"/>
                    <w:color w:val="000000"/>
                    <w:sz w:val="28"/>
                  </w:rPr>
                </w:rPrChange>
              </w:rPr>
            </w:pPr>
            <w:ins w:author="phetc" w:date="2023-02-13T15:44:00Z" w:id="11060">
              <w:r w:rsidRPr="00357A8D">
                <w:rPr>
                  <w:rFonts w:ascii="Calibri" w:hAnsi="Calibri" w:cs="Calibri"/>
                  <w:sz w:val="28"/>
                  <w:rPrChange w:author="PC" w:date="2023-03-31T11:41:00Z" w:id="11061">
                    <w:rPr>
                      <w:rFonts w:ascii="Calibri" w:hAnsi="Calibri" w:cs="Calibri"/>
                      <w:color w:val="000000"/>
                      <w:sz w:val="28"/>
                    </w:rPr>
                  </w:rPrChange>
                </w:rPr>
                <w:t> </w:t>
              </w:r>
              <w:r w:rsidRPr="00357A8D">
                <w:rPr>
                  <w:rFonts w:ascii="Wingdings 2" w:hAnsi="Wingdings 2" w:eastAsia="Wingdings 2" w:cs="Wingdings 2"/>
                  <w:sz w:val="28"/>
                  <w:rPrChange w:author="PC" w:date="2023-03-31T11:41:00Z" w:id="110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7F2C09" w14:textId="77777777">
            <w:pPr>
              <w:rPr>
                <w:ins w:author="phetc" w:date="2023-02-13T15:44:00Z" w:id="11063"/>
                <w:rFonts w:ascii="Calibri" w:hAnsi="Calibri" w:cs="Calibri"/>
                <w:sz w:val="28"/>
                <w:rPrChange w:author="PC" w:date="2023-03-31T11:41:00Z" w:id="11064">
                  <w:rPr>
                    <w:ins w:author="phetc" w:date="2023-02-13T15:44:00Z" w:id="11065"/>
                    <w:rFonts w:ascii="Calibri" w:hAnsi="Calibri" w:cs="Calibri"/>
                    <w:color w:val="000000"/>
                    <w:sz w:val="28"/>
                  </w:rPr>
                </w:rPrChange>
              </w:rPr>
            </w:pPr>
            <w:ins w:author="phetc" w:date="2023-02-13T15:44:00Z" w:id="11066">
              <w:r w:rsidRPr="00357A8D">
                <w:rPr>
                  <w:rFonts w:ascii="Calibri" w:hAnsi="Calibri" w:cs="Calibri"/>
                  <w:sz w:val="28"/>
                  <w:rPrChange w:author="PC" w:date="2023-03-31T11:41:00Z" w:id="11067">
                    <w:rPr>
                      <w:rFonts w:ascii="Calibri" w:hAnsi="Calibri" w:cs="Calibri"/>
                      <w:color w:val="000000"/>
                      <w:sz w:val="28"/>
                    </w:rPr>
                  </w:rPrChange>
                </w:rPr>
                <w:t> </w:t>
              </w:r>
              <w:r w:rsidRPr="00357A8D">
                <w:rPr>
                  <w:rFonts w:ascii="Wingdings 2" w:hAnsi="Wingdings 2" w:eastAsia="Wingdings 2" w:cs="Wingdings 2"/>
                  <w:sz w:val="28"/>
                  <w:rPrChange w:author="PC" w:date="2023-03-31T11:41:00Z" w:id="110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C94883" w14:textId="77777777">
            <w:pPr>
              <w:rPr>
                <w:ins w:author="phetc" w:date="2023-02-13T15:44:00Z" w:id="11069"/>
                <w:rFonts w:ascii="Calibri" w:hAnsi="Calibri" w:cs="Calibri"/>
                <w:sz w:val="28"/>
                <w:rPrChange w:author="PC" w:date="2023-03-31T11:41:00Z" w:id="11070">
                  <w:rPr>
                    <w:ins w:author="phetc" w:date="2023-02-13T15:44:00Z" w:id="11071"/>
                    <w:rFonts w:ascii="Calibri" w:hAnsi="Calibri" w:cs="Calibri"/>
                    <w:color w:val="000000"/>
                    <w:sz w:val="28"/>
                  </w:rPr>
                </w:rPrChange>
              </w:rPr>
            </w:pPr>
            <w:ins w:author="phetc" w:date="2023-02-13T15:44:00Z" w:id="11072">
              <w:r w:rsidRPr="00357A8D">
                <w:rPr>
                  <w:rFonts w:ascii="Calibri" w:hAnsi="Calibri" w:cs="Calibri"/>
                  <w:sz w:val="28"/>
                  <w:rPrChange w:author="PC" w:date="2023-03-31T11:41:00Z" w:id="1107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EF8B27" w14:textId="77777777">
            <w:pPr>
              <w:rPr>
                <w:ins w:author="phetc" w:date="2023-02-13T15:44:00Z" w:id="11074"/>
                <w:rFonts w:ascii="Calibri" w:hAnsi="Calibri" w:cs="Calibri"/>
                <w:sz w:val="28"/>
                <w:rPrChange w:author="PC" w:date="2023-03-31T11:41:00Z" w:id="11075">
                  <w:rPr>
                    <w:ins w:author="phetc" w:date="2023-02-13T15:44:00Z" w:id="11076"/>
                    <w:rFonts w:ascii="Calibri" w:hAnsi="Calibri" w:cs="Calibri"/>
                    <w:color w:val="000000"/>
                    <w:sz w:val="28"/>
                  </w:rPr>
                </w:rPrChange>
              </w:rPr>
            </w:pPr>
            <w:ins w:author="phetc" w:date="2023-02-13T15:44:00Z" w:id="11077">
              <w:r w:rsidRPr="00357A8D">
                <w:rPr>
                  <w:rFonts w:ascii="Calibri" w:hAnsi="Calibri" w:cs="Calibri"/>
                  <w:sz w:val="28"/>
                  <w:rPrChange w:author="PC" w:date="2023-03-31T11:41:00Z" w:id="11078">
                    <w:rPr>
                      <w:rFonts w:ascii="Calibri" w:hAnsi="Calibri" w:cs="Calibri"/>
                      <w:color w:val="000000"/>
                      <w:sz w:val="28"/>
                    </w:rPr>
                  </w:rPrChange>
                </w:rPr>
                <w:t> </w:t>
              </w:r>
              <w:r w:rsidRPr="00357A8D">
                <w:rPr>
                  <w:rFonts w:ascii="Wingdings 2" w:hAnsi="Wingdings 2" w:eastAsia="Wingdings 2" w:cs="Wingdings 2"/>
                  <w:sz w:val="28"/>
                  <w:rPrChange w:author="PC" w:date="2023-03-31T11:41:00Z" w:id="110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3BA2E89" w14:textId="77777777">
            <w:pPr>
              <w:rPr>
                <w:ins w:author="phetc" w:date="2023-02-13T15:44:00Z" w:id="11080"/>
                <w:rFonts w:ascii="Calibri" w:hAnsi="Calibri" w:cs="Calibri"/>
                <w:sz w:val="28"/>
                <w:rPrChange w:author="PC" w:date="2023-03-31T11:41:00Z" w:id="11081">
                  <w:rPr>
                    <w:ins w:author="phetc" w:date="2023-02-13T15:44:00Z" w:id="11082"/>
                    <w:rFonts w:ascii="Calibri" w:hAnsi="Calibri" w:cs="Calibri"/>
                    <w:color w:val="000000"/>
                    <w:sz w:val="28"/>
                  </w:rPr>
                </w:rPrChange>
              </w:rPr>
            </w:pPr>
            <w:ins w:author="phetc" w:date="2023-02-13T15:44:00Z" w:id="11083">
              <w:r w:rsidRPr="00357A8D">
                <w:rPr>
                  <w:rFonts w:ascii="Calibri" w:hAnsi="Calibri" w:cs="Calibri"/>
                  <w:sz w:val="28"/>
                  <w:rPrChange w:author="PC" w:date="2023-03-31T11:41:00Z" w:id="1108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980FAB" w14:textId="77777777">
            <w:pPr>
              <w:rPr>
                <w:ins w:author="phetc" w:date="2023-02-13T15:44:00Z" w:id="11085"/>
                <w:rFonts w:ascii="Calibri" w:hAnsi="Calibri" w:cs="Calibri"/>
                <w:sz w:val="28"/>
                <w:rPrChange w:author="PC" w:date="2023-03-31T11:41:00Z" w:id="11086">
                  <w:rPr>
                    <w:ins w:author="phetc" w:date="2023-02-13T15:44:00Z" w:id="11087"/>
                    <w:rFonts w:ascii="Calibri" w:hAnsi="Calibri" w:cs="Calibri"/>
                    <w:color w:val="000000"/>
                    <w:sz w:val="28"/>
                  </w:rPr>
                </w:rPrChange>
              </w:rPr>
            </w:pPr>
            <w:ins w:author="phetc" w:date="2023-02-13T15:44:00Z" w:id="11088">
              <w:r w:rsidRPr="00357A8D">
                <w:rPr>
                  <w:rFonts w:ascii="Calibri" w:hAnsi="Calibri" w:cs="Calibri"/>
                  <w:sz w:val="28"/>
                  <w:rPrChange w:author="PC" w:date="2023-03-31T11:41:00Z" w:id="11089">
                    <w:rPr>
                      <w:rFonts w:ascii="Calibri" w:hAnsi="Calibri" w:cs="Calibri"/>
                      <w:color w:val="000000"/>
                      <w:sz w:val="28"/>
                    </w:rPr>
                  </w:rPrChange>
                </w:rPr>
                <w:t> </w:t>
              </w:r>
              <w:r w:rsidRPr="00357A8D">
                <w:rPr>
                  <w:rFonts w:ascii="Wingdings 2" w:hAnsi="Wingdings 2" w:eastAsia="Wingdings 2" w:cs="Wingdings 2"/>
                  <w:sz w:val="28"/>
                  <w:rPrChange w:author="PC" w:date="2023-03-31T11:41:00Z" w:id="110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9DDB0D" w14:textId="77777777">
            <w:pPr>
              <w:rPr>
                <w:ins w:author="phetc" w:date="2023-02-13T15:44:00Z" w:id="11091"/>
                <w:rFonts w:ascii="Calibri" w:hAnsi="Calibri" w:cs="Calibri"/>
                <w:sz w:val="28"/>
                <w:rPrChange w:author="PC" w:date="2023-03-31T11:41:00Z" w:id="11092">
                  <w:rPr>
                    <w:ins w:author="phetc" w:date="2023-02-13T15:44:00Z" w:id="11093"/>
                    <w:rFonts w:ascii="Calibri" w:hAnsi="Calibri" w:cs="Calibri"/>
                    <w:color w:val="000000"/>
                    <w:sz w:val="28"/>
                  </w:rPr>
                </w:rPrChange>
              </w:rPr>
            </w:pPr>
            <w:ins w:author="phetc" w:date="2023-02-13T15:44:00Z" w:id="11094">
              <w:r w:rsidRPr="00357A8D">
                <w:rPr>
                  <w:rFonts w:ascii="Calibri" w:hAnsi="Calibri" w:cs="Calibri"/>
                  <w:sz w:val="28"/>
                  <w:rPrChange w:author="PC" w:date="2023-03-31T11:41:00Z" w:id="110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E969F2" w14:textId="77777777">
            <w:pPr>
              <w:rPr>
                <w:ins w:author="phetc" w:date="2023-02-13T15:44:00Z" w:id="11096"/>
                <w:rFonts w:ascii="Calibri" w:hAnsi="Calibri" w:cs="Calibri"/>
                <w:sz w:val="28"/>
                <w:rPrChange w:author="PC" w:date="2023-03-31T11:41:00Z" w:id="11097">
                  <w:rPr>
                    <w:ins w:author="phetc" w:date="2023-02-13T15:44:00Z" w:id="11098"/>
                    <w:rFonts w:ascii="Calibri" w:hAnsi="Calibri" w:cs="Calibri"/>
                    <w:color w:val="000000"/>
                    <w:sz w:val="28"/>
                  </w:rPr>
                </w:rPrChange>
              </w:rPr>
            </w:pPr>
            <w:ins w:author="phetc" w:date="2023-02-13T15:44:00Z" w:id="11099">
              <w:r w:rsidRPr="00357A8D">
                <w:rPr>
                  <w:rFonts w:ascii="Calibri" w:hAnsi="Calibri" w:cs="Calibri"/>
                  <w:sz w:val="28"/>
                  <w:rPrChange w:author="PC" w:date="2023-03-31T11:41:00Z" w:id="11100">
                    <w:rPr>
                      <w:rFonts w:ascii="Calibri" w:hAnsi="Calibri" w:cs="Calibri"/>
                      <w:color w:val="000000"/>
                      <w:sz w:val="28"/>
                    </w:rPr>
                  </w:rPrChange>
                </w:rPr>
                <w:t> </w:t>
              </w:r>
              <w:r w:rsidRPr="00357A8D">
                <w:rPr>
                  <w:rFonts w:ascii="Wingdings 2" w:hAnsi="Wingdings 2" w:eastAsia="Wingdings 2" w:cs="Wingdings 2"/>
                  <w:sz w:val="28"/>
                  <w:rPrChange w:author="PC" w:date="2023-03-31T11:41:00Z" w:id="111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925C28" w14:textId="77777777">
            <w:pPr>
              <w:rPr>
                <w:ins w:author="phetc" w:date="2023-02-13T15:44:00Z" w:id="11102"/>
                <w:rFonts w:ascii="Calibri" w:hAnsi="Calibri" w:cs="Calibri"/>
                <w:sz w:val="28"/>
                <w:rPrChange w:author="PC" w:date="2023-03-31T11:41:00Z" w:id="11103">
                  <w:rPr>
                    <w:ins w:author="phetc" w:date="2023-02-13T15:44:00Z" w:id="11104"/>
                    <w:rFonts w:ascii="Calibri" w:hAnsi="Calibri" w:cs="Calibri"/>
                    <w:color w:val="000000"/>
                    <w:sz w:val="28"/>
                  </w:rPr>
                </w:rPrChange>
              </w:rPr>
            </w:pPr>
            <w:ins w:author="phetc" w:date="2023-02-13T15:44:00Z" w:id="11105">
              <w:r w:rsidRPr="00357A8D">
                <w:rPr>
                  <w:rFonts w:ascii="Calibri" w:hAnsi="Calibri" w:cs="Calibri"/>
                  <w:sz w:val="28"/>
                  <w:rPrChange w:author="PC" w:date="2023-03-31T11:41:00Z" w:id="11106">
                    <w:rPr>
                      <w:rFonts w:ascii="Calibri" w:hAnsi="Calibri" w:cs="Calibri"/>
                      <w:color w:val="000000"/>
                      <w:sz w:val="28"/>
                    </w:rPr>
                  </w:rPrChange>
                </w:rPr>
                <w:t> </w:t>
              </w:r>
              <w:r w:rsidRPr="00357A8D">
                <w:rPr>
                  <w:rFonts w:ascii="Wingdings 2" w:hAnsi="Wingdings 2" w:eastAsia="Wingdings 2" w:cs="Wingdings 2"/>
                  <w:sz w:val="28"/>
                  <w:rPrChange w:author="PC" w:date="2023-03-31T11:41:00Z" w:id="111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E62BF1" w14:textId="77777777">
            <w:pPr>
              <w:rPr>
                <w:ins w:author="phetc" w:date="2023-02-13T15:44:00Z" w:id="11108"/>
                <w:rFonts w:ascii="Calibri" w:hAnsi="Calibri" w:cs="Calibri"/>
                <w:sz w:val="28"/>
                <w:rPrChange w:author="PC" w:date="2023-03-31T11:41:00Z" w:id="11109">
                  <w:rPr>
                    <w:ins w:author="phetc" w:date="2023-02-13T15:44:00Z" w:id="11110"/>
                    <w:rFonts w:ascii="Calibri" w:hAnsi="Calibri" w:cs="Calibri"/>
                    <w:color w:val="000000"/>
                    <w:sz w:val="28"/>
                  </w:rPr>
                </w:rPrChange>
              </w:rPr>
            </w:pPr>
            <w:ins w:author="phetc" w:date="2023-02-13T15:44:00Z" w:id="11111">
              <w:r w:rsidRPr="00357A8D">
                <w:rPr>
                  <w:rFonts w:ascii="Calibri" w:hAnsi="Calibri" w:cs="Calibri"/>
                  <w:sz w:val="28"/>
                  <w:rPrChange w:author="PC" w:date="2023-03-31T11:41:00Z" w:id="1111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30AC58" w14:textId="77777777">
            <w:pPr>
              <w:rPr>
                <w:ins w:author="phetc" w:date="2023-02-13T15:44:00Z" w:id="11113"/>
                <w:rFonts w:ascii="Calibri" w:hAnsi="Calibri" w:cs="Calibri"/>
                <w:sz w:val="28"/>
                <w:rPrChange w:author="PC" w:date="2023-03-31T11:41:00Z" w:id="11114">
                  <w:rPr>
                    <w:ins w:author="phetc" w:date="2023-02-13T15:44:00Z" w:id="11115"/>
                    <w:rFonts w:ascii="Calibri" w:hAnsi="Calibri" w:cs="Calibri"/>
                    <w:color w:val="000000"/>
                    <w:sz w:val="28"/>
                  </w:rPr>
                </w:rPrChange>
              </w:rPr>
            </w:pPr>
            <w:ins w:author="phetc" w:date="2023-02-13T15:44:00Z" w:id="11116">
              <w:r w:rsidRPr="00357A8D">
                <w:rPr>
                  <w:rFonts w:ascii="Calibri" w:hAnsi="Calibri" w:cs="Calibri"/>
                  <w:sz w:val="28"/>
                  <w:rPrChange w:author="PC" w:date="2023-03-31T11:41:00Z" w:id="11117">
                    <w:rPr>
                      <w:rFonts w:ascii="Calibri" w:hAnsi="Calibri" w:cs="Calibri"/>
                      <w:color w:val="000000"/>
                      <w:sz w:val="28"/>
                    </w:rPr>
                  </w:rPrChange>
                </w:rPr>
                <w:t> </w:t>
              </w:r>
              <w:r w:rsidRPr="00357A8D">
                <w:rPr>
                  <w:rFonts w:ascii="Wingdings 2" w:hAnsi="Wingdings 2" w:eastAsia="Wingdings 2" w:cs="Wingdings 2"/>
                  <w:sz w:val="28"/>
                  <w:rPrChange w:author="PC" w:date="2023-03-31T11:41:00Z" w:id="111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350861C" w14:textId="77777777">
            <w:pPr>
              <w:rPr>
                <w:ins w:author="phetc" w:date="2023-02-13T15:44:00Z" w:id="11119"/>
                <w:rFonts w:ascii="Calibri" w:hAnsi="Calibri" w:cs="Calibri"/>
                <w:sz w:val="28"/>
                <w:rPrChange w:author="PC" w:date="2023-03-31T11:41:00Z" w:id="11120">
                  <w:rPr>
                    <w:ins w:author="phetc" w:date="2023-02-13T15:44:00Z" w:id="11121"/>
                    <w:rFonts w:ascii="Calibri" w:hAnsi="Calibri" w:cs="Calibri"/>
                    <w:color w:val="000000"/>
                    <w:sz w:val="28"/>
                  </w:rPr>
                </w:rPrChange>
              </w:rPr>
            </w:pPr>
            <w:ins w:author="phetc" w:date="2023-02-13T15:44:00Z" w:id="11122">
              <w:r w:rsidRPr="00357A8D">
                <w:rPr>
                  <w:rFonts w:ascii="Calibri" w:hAnsi="Calibri" w:cs="Calibri"/>
                  <w:sz w:val="28"/>
                  <w:rPrChange w:author="PC" w:date="2023-03-31T11:41:00Z" w:id="11123">
                    <w:rPr>
                      <w:rFonts w:ascii="Calibri" w:hAnsi="Calibri" w:cs="Calibri"/>
                      <w:color w:val="000000"/>
                      <w:sz w:val="28"/>
                    </w:rPr>
                  </w:rPrChange>
                </w:rPr>
                <w:t> </w:t>
              </w:r>
            </w:ins>
          </w:p>
        </w:tc>
      </w:tr>
      <w:tr w:rsidRPr="00357A8D" w:rsidR="00567CE2" w:rsidTr="00277A61" w14:paraId="33740F6D" w14:textId="77777777">
        <w:trPr>
          <w:trHeight w:val="430"/>
          <w:ins w:author="phetc" w:date="2023-02-13T15:44:00Z" w:id="1112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2C6216F7" w14:textId="77777777">
            <w:pPr>
              <w:autoSpaceDE w:val="0"/>
              <w:autoSpaceDN w:val="0"/>
              <w:adjustRightInd w:val="0"/>
              <w:rPr>
                <w:ins w:author="phetc" w:date="2023-02-13T15:44:00Z" w:id="11125"/>
                <w:rFonts w:ascii="TH Sarabun New" w:hAnsi="TH Sarabun New" w:cs="TH Sarabun New"/>
                <w:sz w:val="28"/>
              </w:rPr>
            </w:pPr>
            <w:ins w:author="phetc" w:date="2023-02-13T15:44:00Z" w:id="11126">
              <w:r w:rsidRPr="00357A8D">
                <w:rPr>
                  <w:rFonts w:ascii="TH Sarabun New" w:hAnsi="TH Sarabun New" w:cs="TH Sarabun New"/>
                  <w:sz w:val="28"/>
                  <w:cs/>
                </w:rPr>
                <w:t>ศ.</w:t>
              </w:r>
              <w:r w:rsidRPr="00357A8D">
                <w:rPr>
                  <w:rFonts w:ascii="TH Sarabun New" w:hAnsi="TH Sarabun New" w:cs="TH Sarabun New"/>
                  <w:sz w:val="28"/>
                </w:rPr>
                <w:t>36</w:t>
              </w:r>
              <w:r w:rsidRPr="00357A8D">
                <w:rPr>
                  <w:rFonts w:ascii="TH Sarabun New" w:hAnsi="TH Sarabun New" w:cs="TH Sarabun New"/>
                  <w:sz w:val="28"/>
                  <w:cs/>
                </w:rPr>
                <w:t xml:space="preserve">3 บทบาทหญิงชายในระบบเศรษฐกิจ                                     </w:t>
              </w:r>
            </w:ins>
          </w:p>
          <w:p w:rsidRPr="00357A8D" w:rsidR="00BD3F6C" w:rsidRDefault="00BD3F6C" w14:paraId="4A17D174" w14:textId="77777777">
            <w:pPr>
              <w:rPr>
                <w:ins w:author="phetc" w:date="2023-02-13T15:44:00Z" w:id="11127"/>
                <w:rFonts w:ascii="Calibri" w:hAnsi="Calibri" w:cs="Calibri"/>
                <w:sz w:val="28"/>
                <w:rPrChange w:author="PC" w:date="2023-03-31T11:41:00Z" w:id="11128">
                  <w:rPr>
                    <w:ins w:author="phetc" w:date="2023-02-13T15:44:00Z" w:id="11129"/>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CB332C" w14:textId="77777777">
            <w:pPr>
              <w:rPr>
                <w:ins w:author="phetc" w:date="2023-02-13T15:44:00Z" w:id="11130"/>
                <w:rFonts w:ascii="Calibri" w:hAnsi="Calibri" w:cs="Calibri"/>
                <w:sz w:val="28"/>
                <w:rPrChange w:author="PC" w:date="2023-03-31T11:41:00Z" w:id="11131">
                  <w:rPr>
                    <w:ins w:author="phetc" w:date="2023-02-13T15:44:00Z" w:id="11132"/>
                    <w:rFonts w:ascii="Calibri" w:hAnsi="Calibri" w:cs="Calibri"/>
                    <w:color w:val="000000"/>
                    <w:sz w:val="28"/>
                  </w:rPr>
                </w:rPrChange>
              </w:rPr>
            </w:pPr>
            <w:ins w:author="phetc" w:date="2023-02-13T15:44:00Z" w:id="11133">
              <w:r w:rsidRPr="00357A8D">
                <w:rPr>
                  <w:rFonts w:ascii="Calibri" w:hAnsi="Calibri" w:cs="Calibri"/>
                  <w:sz w:val="28"/>
                  <w:rPrChange w:author="PC" w:date="2023-03-31T11:41:00Z" w:id="11134">
                    <w:rPr>
                      <w:rFonts w:ascii="Calibri" w:hAnsi="Calibri" w:cs="Calibri"/>
                      <w:color w:val="000000"/>
                      <w:sz w:val="28"/>
                    </w:rPr>
                  </w:rPrChange>
                </w:rPr>
                <w:t> </w:t>
              </w:r>
              <w:r w:rsidRPr="00357A8D">
                <w:rPr>
                  <w:rFonts w:ascii="Wingdings 2" w:hAnsi="Wingdings 2" w:eastAsia="Wingdings 2" w:cs="Wingdings 2"/>
                  <w:sz w:val="28"/>
                  <w:rPrChange w:author="PC" w:date="2023-03-31T11:41:00Z" w:id="111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76E545" w14:textId="77777777">
            <w:pPr>
              <w:rPr>
                <w:ins w:author="phetc" w:date="2023-02-13T15:44:00Z" w:id="11136"/>
                <w:rFonts w:ascii="Calibri" w:hAnsi="Calibri" w:cs="Calibri"/>
                <w:sz w:val="28"/>
                <w:rPrChange w:author="PC" w:date="2023-03-31T11:41:00Z" w:id="11137">
                  <w:rPr>
                    <w:ins w:author="phetc" w:date="2023-02-13T15:44:00Z" w:id="11138"/>
                    <w:rFonts w:ascii="Calibri" w:hAnsi="Calibri" w:cs="Calibri"/>
                    <w:color w:val="000000"/>
                    <w:sz w:val="28"/>
                  </w:rPr>
                </w:rPrChange>
              </w:rPr>
            </w:pPr>
            <w:ins w:author="phetc" w:date="2023-02-13T15:44:00Z" w:id="11139">
              <w:r w:rsidRPr="00357A8D">
                <w:rPr>
                  <w:rFonts w:ascii="Calibri" w:hAnsi="Calibri" w:cs="Calibri"/>
                  <w:sz w:val="28"/>
                  <w:rPrChange w:author="PC" w:date="2023-03-31T11:41:00Z" w:id="11140">
                    <w:rPr>
                      <w:rFonts w:ascii="Calibri" w:hAnsi="Calibri" w:cs="Calibri"/>
                      <w:color w:val="000000"/>
                      <w:sz w:val="28"/>
                    </w:rPr>
                  </w:rPrChange>
                </w:rPr>
                <w:t> </w:t>
              </w:r>
              <w:r w:rsidRPr="00357A8D">
                <w:rPr>
                  <w:rFonts w:ascii="Wingdings 2" w:hAnsi="Wingdings 2" w:eastAsia="Wingdings 2" w:cs="Wingdings 2"/>
                  <w:sz w:val="28"/>
                  <w:rPrChange w:author="PC" w:date="2023-03-31T11:41:00Z" w:id="111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464A15" w14:textId="77777777">
            <w:pPr>
              <w:rPr>
                <w:ins w:author="phetc" w:date="2023-02-13T15:44:00Z" w:id="11142"/>
                <w:rFonts w:ascii="Calibri" w:hAnsi="Calibri" w:cs="Calibri"/>
                <w:sz w:val="28"/>
                <w:rPrChange w:author="PC" w:date="2023-03-31T11:41:00Z" w:id="11143">
                  <w:rPr>
                    <w:ins w:author="phetc" w:date="2023-02-13T15:44:00Z" w:id="11144"/>
                    <w:rFonts w:ascii="Calibri" w:hAnsi="Calibri" w:cs="Calibri"/>
                    <w:color w:val="000000"/>
                    <w:sz w:val="28"/>
                  </w:rPr>
                </w:rPrChange>
              </w:rPr>
            </w:pPr>
            <w:ins w:author="phetc" w:date="2023-02-13T15:44:00Z" w:id="11145">
              <w:r w:rsidRPr="00357A8D">
                <w:rPr>
                  <w:rFonts w:ascii="Calibri" w:hAnsi="Calibri" w:cs="Calibri"/>
                  <w:sz w:val="28"/>
                  <w:rPrChange w:author="PC" w:date="2023-03-31T11:41:00Z" w:id="1114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94BC15" w14:textId="77777777">
            <w:pPr>
              <w:rPr>
                <w:ins w:author="phetc" w:date="2023-02-13T15:44:00Z" w:id="11147"/>
                <w:rFonts w:ascii="Calibri" w:hAnsi="Calibri" w:cs="Calibri"/>
                <w:sz w:val="28"/>
                <w:rPrChange w:author="PC" w:date="2023-03-31T11:41:00Z" w:id="11148">
                  <w:rPr>
                    <w:ins w:author="phetc" w:date="2023-02-13T15:44:00Z" w:id="11149"/>
                    <w:rFonts w:ascii="Calibri" w:hAnsi="Calibri" w:cs="Calibri"/>
                    <w:color w:val="000000"/>
                    <w:sz w:val="28"/>
                  </w:rPr>
                </w:rPrChange>
              </w:rPr>
            </w:pPr>
            <w:ins w:author="phetc" w:date="2023-02-13T15:44:00Z" w:id="11150">
              <w:r w:rsidRPr="00357A8D">
                <w:rPr>
                  <w:rFonts w:ascii="Wingdings 2" w:hAnsi="Wingdings 2" w:eastAsia="Wingdings 2" w:cs="Wingdings 2"/>
                  <w:sz w:val="28"/>
                  <w:rPrChange w:author="PC" w:date="2023-03-31T11:41:00Z" w:id="11151">
                    <w:rPr>
                      <w:rFonts w:ascii="Calibri" w:hAnsi="Calibri" w:cs="Calibri"/>
                      <w:color w:val="000000"/>
                      <w:sz w:val="28"/>
                    </w:rPr>
                  </w:rPrChange>
                </w:rPr>
                <w:t>P</w:t>
              </w:r>
              <w:r w:rsidRPr="00357A8D">
                <w:rPr>
                  <w:rFonts w:ascii="Calibri" w:hAnsi="Calibri" w:cs="Calibri"/>
                  <w:sz w:val="28"/>
                  <w:rPrChange w:author="PC" w:date="2023-03-31T11:41:00Z" w:id="1115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002ACE" w14:textId="77777777">
            <w:pPr>
              <w:rPr>
                <w:ins w:author="phetc" w:date="2023-02-13T15:44:00Z" w:id="11153"/>
                <w:rFonts w:ascii="Calibri" w:hAnsi="Calibri" w:cs="Calibri"/>
                <w:sz w:val="28"/>
                <w:rPrChange w:author="PC" w:date="2023-03-31T11:41:00Z" w:id="11154">
                  <w:rPr>
                    <w:ins w:author="phetc" w:date="2023-02-13T15:44:00Z" w:id="11155"/>
                    <w:rFonts w:ascii="Calibri" w:hAnsi="Calibri" w:cs="Calibri"/>
                    <w:color w:val="000000"/>
                    <w:sz w:val="28"/>
                  </w:rPr>
                </w:rPrChange>
              </w:rPr>
            </w:pPr>
            <w:ins w:author="phetc" w:date="2023-02-13T15:44:00Z" w:id="11156">
              <w:r w:rsidRPr="00357A8D">
                <w:rPr>
                  <w:rFonts w:ascii="Calibri" w:hAnsi="Calibri" w:cs="Calibri"/>
                  <w:sz w:val="28"/>
                  <w:rPrChange w:author="PC" w:date="2023-03-31T11:41:00Z" w:id="11157">
                    <w:rPr>
                      <w:rFonts w:ascii="Calibri" w:hAnsi="Calibri" w:cs="Calibri"/>
                      <w:color w:val="000000"/>
                      <w:sz w:val="28"/>
                    </w:rPr>
                  </w:rPrChange>
                </w:rPr>
                <w:t> </w:t>
              </w:r>
              <w:r w:rsidRPr="00357A8D">
                <w:rPr>
                  <w:rFonts w:ascii="Wingdings 2" w:hAnsi="Wingdings 2" w:eastAsia="Wingdings 2" w:cs="Wingdings 2"/>
                  <w:sz w:val="28"/>
                  <w:rPrChange w:author="PC" w:date="2023-03-31T11:41:00Z" w:id="111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76D30A" w14:textId="77777777">
            <w:pPr>
              <w:rPr>
                <w:ins w:author="phetc" w:date="2023-02-13T15:44:00Z" w:id="11159"/>
                <w:rFonts w:ascii="Calibri" w:hAnsi="Calibri" w:cs="Calibri"/>
                <w:sz w:val="28"/>
                <w:rPrChange w:author="PC" w:date="2023-03-31T11:41:00Z" w:id="11160">
                  <w:rPr>
                    <w:ins w:author="phetc" w:date="2023-02-13T15:44:00Z" w:id="11161"/>
                    <w:rFonts w:ascii="Calibri" w:hAnsi="Calibri" w:cs="Calibri"/>
                    <w:color w:val="000000"/>
                    <w:sz w:val="28"/>
                  </w:rPr>
                </w:rPrChange>
              </w:rPr>
            </w:pPr>
            <w:ins w:author="phetc" w:date="2023-02-13T15:44:00Z" w:id="11162">
              <w:r w:rsidRPr="00357A8D">
                <w:rPr>
                  <w:rFonts w:ascii="Calibri" w:hAnsi="Calibri" w:cs="Calibri"/>
                  <w:sz w:val="28"/>
                  <w:rPrChange w:author="PC" w:date="2023-03-31T11:41:00Z" w:id="11163">
                    <w:rPr>
                      <w:rFonts w:ascii="Calibri" w:hAnsi="Calibri" w:cs="Calibri"/>
                      <w:color w:val="000000"/>
                      <w:sz w:val="28"/>
                    </w:rPr>
                  </w:rPrChange>
                </w:rPr>
                <w:t> </w:t>
              </w:r>
              <w:r w:rsidRPr="00357A8D">
                <w:rPr>
                  <w:rFonts w:ascii="Wingdings 2" w:hAnsi="Wingdings 2" w:eastAsia="Wingdings 2" w:cs="Wingdings 2"/>
                  <w:sz w:val="28"/>
                  <w:rPrChange w:author="PC" w:date="2023-03-31T11:41:00Z" w:id="111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8AF4EE" w14:textId="77777777">
            <w:pPr>
              <w:rPr>
                <w:ins w:author="phetc" w:date="2023-02-13T15:44:00Z" w:id="11165"/>
                <w:rFonts w:ascii="Calibri" w:hAnsi="Calibri" w:cs="Calibri"/>
                <w:sz w:val="28"/>
                <w:rPrChange w:author="PC" w:date="2023-03-31T11:41:00Z" w:id="11166">
                  <w:rPr>
                    <w:ins w:author="phetc" w:date="2023-02-13T15:44:00Z" w:id="11167"/>
                    <w:rFonts w:ascii="Calibri" w:hAnsi="Calibri" w:cs="Calibri"/>
                    <w:color w:val="000000"/>
                    <w:sz w:val="28"/>
                  </w:rPr>
                </w:rPrChange>
              </w:rPr>
            </w:pPr>
            <w:ins w:author="phetc" w:date="2023-02-13T15:44:00Z" w:id="11168">
              <w:r w:rsidRPr="00357A8D">
                <w:rPr>
                  <w:rFonts w:ascii="Calibri" w:hAnsi="Calibri" w:cs="Calibri"/>
                  <w:sz w:val="28"/>
                  <w:rPrChange w:author="PC" w:date="2023-03-31T11:41:00Z" w:id="1116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E3478C" w14:textId="77777777">
            <w:pPr>
              <w:rPr>
                <w:ins w:author="phetc" w:date="2023-02-13T15:44:00Z" w:id="11170"/>
                <w:rFonts w:ascii="Calibri" w:hAnsi="Calibri" w:cs="Calibri"/>
                <w:sz w:val="28"/>
                <w:rPrChange w:author="PC" w:date="2023-03-31T11:41:00Z" w:id="11171">
                  <w:rPr>
                    <w:ins w:author="phetc" w:date="2023-02-13T15:44:00Z" w:id="11172"/>
                    <w:rFonts w:ascii="Calibri" w:hAnsi="Calibri" w:cs="Calibri"/>
                    <w:color w:val="000000"/>
                    <w:sz w:val="28"/>
                  </w:rPr>
                </w:rPrChange>
              </w:rPr>
            </w:pPr>
            <w:ins w:author="phetc" w:date="2023-02-13T15:44:00Z" w:id="11173">
              <w:r w:rsidRPr="00357A8D">
                <w:rPr>
                  <w:rFonts w:ascii="Calibri" w:hAnsi="Calibri" w:cs="Calibri"/>
                  <w:sz w:val="28"/>
                  <w:rPrChange w:author="PC" w:date="2023-03-31T11:41:00Z" w:id="11174">
                    <w:rPr>
                      <w:rFonts w:ascii="Calibri" w:hAnsi="Calibri" w:cs="Calibri"/>
                      <w:color w:val="000000"/>
                      <w:sz w:val="28"/>
                    </w:rPr>
                  </w:rPrChange>
                </w:rPr>
                <w:t> </w:t>
              </w:r>
              <w:r w:rsidRPr="00357A8D">
                <w:rPr>
                  <w:rFonts w:ascii="Wingdings 2" w:hAnsi="Wingdings 2" w:eastAsia="Wingdings 2" w:cs="Wingdings 2"/>
                  <w:sz w:val="28"/>
                  <w:rPrChange w:author="PC" w:date="2023-03-31T11:41:00Z" w:id="111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3C8DB7" w14:textId="77777777">
            <w:pPr>
              <w:rPr>
                <w:ins w:author="phetc" w:date="2023-02-13T15:44:00Z" w:id="11176"/>
                <w:rFonts w:ascii="Calibri" w:hAnsi="Calibri" w:cs="Calibri"/>
                <w:sz w:val="28"/>
                <w:rPrChange w:author="PC" w:date="2023-03-31T11:41:00Z" w:id="11177">
                  <w:rPr>
                    <w:ins w:author="phetc" w:date="2023-02-13T15:44:00Z" w:id="11178"/>
                    <w:rFonts w:ascii="Calibri" w:hAnsi="Calibri" w:cs="Calibri"/>
                    <w:color w:val="000000"/>
                    <w:sz w:val="28"/>
                  </w:rPr>
                </w:rPrChange>
              </w:rPr>
            </w:pPr>
            <w:ins w:author="phetc" w:date="2023-02-13T15:44:00Z" w:id="11179">
              <w:r w:rsidRPr="00357A8D">
                <w:rPr>
                  <w:rFonts w:ascii="Calibri" w:hAnsi="Calibri" w:cs="Calibri"/>
                  <w:sz w:val="28"/>
                  <w:rPrChange w:author="PC" w:date="2023-03-31T11:41:00Z" w:id="1118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1586BC" w14:textId="77777777">
            <w:pPr>
              <w:rPr>
                <w:ins w:author="phetc" w:date="2023-02-13T15:44:00Z" w:id="11181"/>
                <w:rFonts w:ascii="Calibri" w:hAnsi="Calibri" w:cs="Calibri"/>
                <w:sz w:val="28"/>
                <w:rPrChange w:author="PC" w:date="2023-03-31T11:41:00Z" w:id="11182">
                  <w:rPr>
                    <w:ins w:author="phetc" w:date="2023-02-13T15:44:00Z" w:id="11183"/>
                    <w:rFonts w:ascii="Calibri" w:hAnsi="Calibri" w:cs="Calibri"/>
                    <w:color w:val="000000"/>
                    <w:sz w:val="28"/>
                  </w:rPr>
                </w:rPrChange>
              </w:rPr>
            </w:pPr>
            <w:ins w:author="phetc" w:date="2023-02-13T15:44:00Z" w:id="11184">
              <w:r w:rsidRPr="00357A8D">
                <w:rPr>
                  <w:rFonts w:ascii="Calibri" w:hAnsi="Calibri" w:cs="Calibri"/>
                  <w:sz w:val="28"/>
                  <w:rPrChange w:author="PC" w:date="2023-03-31T11:41:00Z" w:id="11185">
                    <w:rPr>
                      <w:rFonts w:ascii="Calibri" w:hAnsi="Calibri" w:cs="Calibri"/>
                      <w:color w:val="000000"/>
                      <w:sz w:val="28"/>
                    </w:rPr>
                  </w:rPrChange>
                </w:rPr>
                <w:t> </w:t>
              </w:r>
              <w:r w:rsidRPr="00357A8D">
                <w:rPr>
                  <w:rFonts w:ascii="Wingdings 2" w:hAnsi="Wingdings 2" w:eastAsia="Wingdings 2" w:cs="Wingdings 2"/>
                  <w:sz w:val="28"/>
                  <w:rPrChange w:author="PC" w:date="2023-03-31T11:41:00Z" w:id="111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DED1A9" w14:textId="77777777">
            <w:pPr>
              <w:rPr>
                <w:ins w:author="phetc" w:date="2023-02-13T15:44:00Z" w:id="11187"/>
                <w:rFonts w:ascii="Calibri" w:hAnsi="Calibri" w:cs="Calibri"/>
                <w:sz w:val="28"/>
                <w:rPrChange w:author="PC" w:date="2023-03-31T11:41:00Z" w:id="11188">
                  <w:rPr>
                    <w:ins w:author="phetc" w:date="2023-02-13T15:44:00Z" w:id="11189"/>
                    <w:rFonts w:ascii="Calibri" w:hAnsi="Calibri" w:cs="Calibri"/>
                    <w:color w:val="000000"/>
                    <w:sz w:val="28"/>
                  </w:rPr>
                </w:rPrChange>
              </w:rPr>
            </w:pPr>
            <w:ins w:author="phetc" w:date="2023-02-13T15:44:00Z" w:id="11190">
              <w:r w:rsidRPr="00357A8D">
                <w:rPr>
                  <w:rFonts w:ascii="Calibri" w:hAnsi="Calibri" w:cs="Calibri"/>
                  <w:sz w:val="28"/>
                  <w:rPrChange w:author="PC" w:date="2023-03-31T11:41:00Z" w:id="111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1E0182" w14:textId="77777777">
            <w:pPr>
              <w:rPr>
                <w:ins w:author="phetc" w:date="2023-02-13T15:44:00Z" w:id="11192"/>
                <w:rFonts w:ascii="Calibri" w:hAnsi="Calibri" w:cs="Calibri"/>
                <w:sz w:val="28"/>
                <w:rPrChange w:author="PC" w:date="2023-03-31T11:41:00Z" w:id="11193">
                  <w:rPr>
                    <w:ins w:author="phetc" w:date="2023-02-13T15:44:00Z" w:id="11194"/>
                    <w:rFonts w:ascii="Calibri" w:hAnsi="Calibri" w:cs="Calibri"/>
                    <w:color w:val="000000"/>
                    <w:sz w:val="28"/>
                  </w:rPr>
                </w:rPrChange>
              </w:rPr>
            </w:pPr>
            <w:ins w:author="phetc" w:date="2023-02-13T15:44:00Z" w:id="11195">
              <w:r w:rsidRPr="00357A8D">
                <w:rPr>
                  <w:rFonts w:ascii="Calibri" w:hAnsi="Calibri" w:cs="Calibri"/>
                  <w:sz w:val="28"/>
                  <w:rPrChange w:author="PC" w:date="2023-03-31T11:41:00Z" w:id="11196">
                    <w:rPr>
                      <w:rFonts w:ascii="Calibri" w:hAnsi="Calibri" w:cs="Calibri"/>
                      <w:color w:val="000000"/>
                      <w:sz w:val="28"/>
                    </w:rPr>
                  </w:rPrChange>
                </w:rPr>
                <w:t> </w:t>
              </w:r>
              <w:r w:rsidRPr="00357A8D">
                <w:rPr>
                  <w:rFonts w:ascii="Wingdings 2" w:hAnsi="Wingdings 2" w:eastAsia="Wingdings 2" w:cs="Wingdings 2"/>
                  <w:sz w:val="28"/>
                  <w:rPrChange w:author="PC" w:date="2023-03-31T11:41:00Z" w:id="111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2CAC25" w14:textId="77777777">
            <w:pPr>
              <w:rPr>
                <w:ins w:author="phetc" w:date="2023-02-13T15:44:00Z" w:id="11198"/>
                <w:rFonts w:ascii="Calibri" w:hAnsi="Calibri" w:cs="Calibri"/>
                <w:sz w:val="28"/>
                <w:rPrChange w:author="PC" w:date="2023-03-31T11:41:00Z" w:id="11199">
                  <w:rPr>
                    <w:ins w:author="phetc" w:date="2023-02-13T15:44:00Z" w:id="11200"/>
                    <w:rFonts w:ascii="Calibri" w:hAnsi="Calibri" w:cs="Calibri"/>
                    <w:color w:val="000000"/>
                    <w:sz w:val="28"/>
                  </w:rPr>
                </w:rPrChange>
              </w:rPr>
            </w:pPr>
            <w:ins w:author="phetc" w:date="2023-02-13T15:44:00Z" w:id="11201">
              <w:r w:rsidRPr="00357A8D">
                <w:rPr>
                  <w:rFonts w:ascii="Calibri" w:hAnsi="Calibri" w:cs="Calibri"/>
                  <w:sz w:val="28"/>
                  <w:rPrChange w:author="PC" w:date="2023-03-31T11:41:00Z" w:id="11202">
                    <w:rPr>
                      <w:rFonts w:ascii="Calibri" w:hAnsi="Calibri" w:cs="Calibri"/>
                      <w:color w:val="000000"/>
                      <w:sz w:val="28"/>
                    </w:rPr>
                  </w:rPrChange>
                </w:rPr>
                <w:t> </w:t>
              </w:r>
              <w:r w:rsidRPr="00357A8D">
                <w:rPr>
                  <w:rFonts w:ascii="Wingdings 2" w:hAnsi="Wingdings 2" w:eastAsia="Wingdings 2" w:cs="Wingdings 2"/>
                  <w:sz w:val="28"/>
                  <w:rPrChange w:author="PC" w:date="2023-03-31T11:41:00Z" w:id="112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D4F211" w14:textId="77777777">
            <w:pPr>
              <w:rPr>
                <w:ins w:author="phetc" w:date="2023-02-13T15:44:00Z" w:id="11204"/>
                <w:rFonts w:ascii="Calibri" w:hAnsi="Calibri" w:cs="Calibri"/>
                <w:sz w:val="28"/>
                <w:rPrChange w:author="PC" w:date="2023-03-31T11:41:00Z" w:id="11205">
                  <w:rPr>
                    <w:ins w:author="phetc" w:date="2023-02-13T15:44:00Z" w:id="11206"/>
                    <w:rFonts w:ascii="Calibri" w:hAnsi="Calibri" w:cs="Calibri"/>
                    <w:color w:val="000000"/>
                    <w:sz w:val="28"/>
                  </w:rPr>
                </w:rPrChange>
              </w:rPr>
            </w:pPr>
            <w:ins w:author="phetc" w:date="2023-02-13T15:44:00Z" w:id="11207">
              <w:r w:rsidRPr="00357A8D">
                <w:rPr>
                  <w:rFonts w:ascii="Calibri" w:hAnsi="Calibri" w:cs="Calibri"/>
                  <w:sz w:val="28"/>
                  <w:rPrChange w:author="PC" w:date="2023-03-31T11:41:00Z" w:id="112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573BDC" w14:textId="77777777">
            <w:pPr>
              <w:rPr>
                <w:ins w:author="phetc" w:date="2023-02-13T15:44:00Z" w:id="11209"/>
                <w:rFonts w:ascii="Calibri" w:hAnsi="Calibri" w:cs="Calibri"/>
                <w:sz w:val="28"/>
                <w:rPrChange w:author="PC" w:date="2023-03-31T11:41:00Z" w:id="11210">
                  <w:rPr>
                    <w:ins w:author="phetc" w:date="2023-02-13T15:44:00Z" w:id="11211"/>
                    <w:rFonts w:ascii="Calibri" w:hAnsi="Calibri" w:cs="Calibri"/>
                    <w:color w:val="000000"/>
                    <w:sz w:val="28"/>
                  </w:rPr>
                </w:rPrChange>
              </w:rPr>
            </w:pPr>
            <w:ins w:author="phetc" w:date="2023-02-13T15:44:00Z" w:id="11212">
              <w:r w:rsidRPr="00357A8D">
                <w:rPr>
                  <w:rFonts w:ascii="Calibri" w:hAnsi="Calibri" w:cs="Calibri"/>
                  <w:sz w:val="28"/>
                  <w:rPrChange w:author="PC" w:date="2023-03-31T11:41:00Z" w:id="11213">
                    <w:rPr>
                      <w:rFonts w:ascii="Calibri" w:hAnsi="Calibri" w:cs="Calibri"/>
                      <w:color w:val="000000"/>
                      <w:sz w:val="28"/>
                    </w:rPr>
                  </w:rPrChange>
                </w:rPr>
                <w:t> </w:t>
              </w:r>
              <w:r w:rsidRPr="00357A8D">
                <w:rPr>
                  <w:rFonts w:ascii="Wingdings 2" w:hAnsi="Wingdings 2" w:eastAsia="Wingdings 2" w:cs="Wingdings 2"/>
                  <w:sz w:val="28"/>
                  <w:rPrChange w:author="PC" w:date="2023-03-31T11:41:00Z" w:id="112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A03DEB" w14:textId="77777777">
            <w:pPr>
              <w:rPr>
                <w:ins w:author="phetc" w:date="2023-02-13T15:44:00Z" w:id="11215"/>
                <w:rFonts w:ascii="Calibri" w:hAnsi="Calibri" w:cs="Calibri"/>
                <w:sz w:val="28"/>
                <w:rPrChange w:author="PC" w:date="2023-03-31T11:41:00Z" w:id="11216">
                  <w:rPr>
                    <w:ins w:author="phetc" w:date="2023-02-13T15:44:00Z" w:id="11217"/>
                    <w:rFonts w:ascii="Calibri" w:hAnsi="Calibri" w:cs="Calibri"/>
                    <w:color w:val="000000"/>
                    <w:sz w:val="28"/>
                  </w:rPr>
                </w:rPrChange>
              </w:rPr>
            </w:pPr>
            <w:ins w:author="phetc" w:date="2023-02-13T15:44:00Z" w:id="11218">
              <w:r w:rsidRPr="00357A8D">
                <w:rPr>
                  <w:rFonts w:ascii="Calibri" w:hAnsi="Calibri" w:cs="Calibri"/>
                  <w:sz w:val="28"/>
                  <w:rPrChange w:author="PC" w:date="2023-03-31T11:41:00Z" w:id="11219">
                    <w:rPr>
                      <w:rFonts w:ascii="Calibri" w:hAnsi="Calibri" w:cs="Calibri"/>
                      <w:color w:val="000000"/>
                      <w:sz w:val="28"/>
                    </w:rPr>
                  </w:rPrChange>
                </w:rPr>
                <w:t> </w:t>
              </w:r>
            </w:ins>
          </w:p>
        </w:tc>
      </w:tr>
      <w:tr w:rsidRPr="00357A8D" w:rsidR="00567CE2" w:rsidTr="00277A61" w14:paraId="0F61068C" w14:textId="77777777">
        <w:trPr>
          <w:trHeight w:val="430"/>
          <w:ins w:author="phetc" w:date="2023-02-13T15:44:00Z" w:id="11220"/>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0680A523" w14:textId="77777777">
            <w:pPr>
              <w:rPr>
                <w:ins w:author="phetc" w:date="2023-02-13T15:44:00Z" w:id="11221"/>
                <w:rFonts w:ascii="Calibri" w:hAnsi="Calibri" w:cs="Calibri"/>
                <w:sz w:val="28"/>
                <w:rPrChange w:author="PC" w:date="2023-03-31T11:41:00Z" w:id="11222">
                  <w:rPr>
                    <w:ins w:author="phetc" w:date="2023-02-13T15:44:00Z" w:id="11223"/>
                    <w:rFonts w:ascii="Calibri" w:hAnsi="Calibri" w:cs="Calibri"/>
                    <w:color w:val="000000"/>
                    <w:sz w:val="28"/>
                  </w:rPr>
                </w:rPrChange>
              </w:rPr>
            </w:pPr>
            <w:ins w:author="phetc" w:date="2023-02-13T15:44:00Z" w:id="11224">
              <w:r w:rsidRPr="00357A8D">
                <w:rPr>
                  <w:rFonts w:ascii="TH Sarabun New" w:hAnsi="TH Sarabun New" w:cs="TH Sarabun New"/>
                  <w:sz w:val="28"/>
                  <w:cs/>
                </w:rPr>
                <w:t xml:space="preserve">ศ.364 เศรษฐศาสตร์ว่าด้วยการพัฒนาท้องถิ่น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4BEFB5" w14:textId="77777777">
            <w:pPr>
              <w:rPr>
                <w:ins w:author="phetc" w:date="2023-02-13T15:44:00Z" w:id="11225"/>
                <w:rFonts w:ascii="Calibri" w:hAnsi="Calibri" w:cs="Calibri"/>
                <w:sz w:val="28"/>
                <w:rPrChange w:author="PC" w:date="2023-03-31T11:41:00Z" w:id="11226">
                  <w:rPr>
                    <w:ins w:author="phetc" w:date="2023-02-13T15:44:00Z" w:id="11227"/>
                    <w:rFonts w:ascii="Calibri" w:hAnsi="Calibri" w:cs="Calibri"/>
                    <w:color w:val="000000"/>
                    <w:sz w:val="28"/>
                  </w:rPr>
                </w:rPrChange>
              </w:rPr>
            </w:pPr>
            <w:ins w:author="phetc" w:date="2023-02-13T15:44:00Z" w:id="11228">
              <w:r w:rsidRPr="00357A8D">
                <w:rPr>
                  <w:rFonts w:ascii="Calibri" w:hAnsi="Calibri" w:cs="Calibri"/>
                  <w:sz w:val="28"/>
                  <w:rPrChange w:author="PC" w:date="2023-03-31T11:41:00Z" w:id="11229">
                    <w:rPr>
                      <w:rFonts w:ascii="Calibri" w:hAnsi="Calibri" w:cs="Calibri"/>
                      <w:color w:val="000000"/>
                      <w:sz w:val="28"/>
                    </w:rPr>
                  </w:rPrChange>
                </w:rPr>
                <w:t> </w:t>
              </w:r>
              <w:r w:rsidRPr="00357A8D">
                <w:rPr>
                  <w:rFonts w:ascii="Wingdings 2" w:hAnsi="Wingdings 2" w:eastAsia="Wingdings 2" w:cs="Wingdings 2"/>
                  <w:sz w:val="28"/>
                  <w:rPrChange w:author="PC" w:date="2023-03-31T11:41:00Z" w:id="112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37AAE0" w14:textId="77777777">
            <w:pPr>
              <w:rPr>
                <w:ins w:author="phetc" w:date="2023-02-13T15:44:00Z" w:id="11231"/>
                <w:rFonts w:ascii="Calibri" w:hAnsi="Calibri" w:cs="Calibri"/>
                <w:sz w:val="28"/>
                <w:rPrChange w:author="PC" w:date="2023-03-31T11:41:00Z" w:id="11232">
                  <w:rPr>
                    <w:ins w:author="phetc" w:date="2023-02-13T15:44:00Z" w:id="11233"/>
                    <w:rFonts w:ascii="Calibri" w:hAnsi="Calibri" w:cs="Calibri"/>
                    <w:color w:val="000000"/>
                    <w:sz w:val="28"/>
                  </w:rPr>
                </w:rPrChange>
              </w:rPr>
            </w:pPr>
            <w:ins w:author="phetc" w:date="2023-02-13T15:44:00Z" w:id="11234">
              <w:r w:rsidRPr="00357A8D">
                <w:rPr>
                  <w:rFonts w:ascii="Calibri" w:hAnsi="Calibri" w:cs="Calibri"/>
                  <w:sz w:val="28"/>
                  <w:rPrChange w:author="PC" w:date="2023-03-31T11:41:00Z" w:id="11235">
                    <w:rPr>
                      <w:rFonts w:ascii="Calibri" w:hAnsi="Calibri" w:cs="Calibri"/>
                      <w:color w:val="000000"/>
                      <w:sz w:val="28"/>
                    </w:rPr>
                  </w:rPrChange>
                </w:rPr>
                <w:t> </w:t>
              </w:r>
              <w:r w:rsidRPr="00357A8D">
                <w:rPr>
                  <w:rFonts w:ascii="Wingdings 2" w:hAnsi="Wingdings 2" w:eastAsia="Wingdings 2" w:cs="Wingdings 2"/>
                  <w:sz w:val="28"/>
                  <w:rPrChange w:author="PC" w:date="2023-03-31T11:41:00Z" w:id="112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A32F17" w14:textId="77777777">
            <w:pPr>
              <w:rPr>
                <w:ins w:author="phetc" w:date="2023-02-13T15:44:00Z" w:id="11237"/>
                <w:rFonts w:ascii="Calibri" w:hAnsi="Calibri" w:cs="Calibri"/>
                <w:sz w:val="28"/>
                <w:rPrChange w:author="PC" w:date="2023-03-31T11:41:00Z" w:id="11238">
                  <w:rPr>
                    <w:ins w:author="phetc" w:date="2023-02-13T15:44:00Z" w:id="11239"/>
                    <w:rFonts w:ascii="Calibri" w:hAnsi="Calibri" w:cs="Calibri"/>
                    <w:color w:val="000000"/>
                    <w:sz w:val="28"/>
                  </w:rPr>
                </w:rPrChange>
              </w:rPr>
            </w:pPr>
            <w:ins w:author="phetc" w:date="2023-02-13T15:44:00Z" w:id="11240">
              <w:r w:rsidRPr="00357A8D">
                <w:rPr>
                  <w:rFonts w:ascii="Calibri" w:hAnsi="Calibri" w:cs="Calibri"/>
                  <w:sz w:val="28"/>
                  <w:rPrChange w:author="PC" w:date="2023-03-31T11:41:00Z" w:id="11241">
                    <w:rPr>
                      <w:rFonts w:ascii="Calibri" w:hAnsi="Calibri" w:cs="Calibri"/>
                      <w:color w:val="000000"/>
                      <w:sz w:val="28"/>
                    </w:rPr>
                  </w:rPrChange>
                </w:rPr>
                <w:t> </w:t>
              </w:r>
              <w:r w:rsidRPr="00357A8D">
                <w:rPr>
                  <w:rFonts w:ascii="Wingdings 2" w:hAnsi="Wingdings 2" w:eastAsia="Wingdings 2" w:cs="Wingdings 2"/>
                  <w:sz w:val="28"/>
                  <w:rPrChange w:author="PC" w:date="2023-03-31T11:41:00Z" w:id="112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52456C" w14:textId="77777777">
            <w:pPr>
              <w:rPr>
                <w:ins w:author="phetc" w:date="2023-02-13T15:44:00Z" w:id="11243"/>
                <w:rFonts w:ascii="Calibri" w:hAnsi="Calibri" w:cs="Calibri"/>
                <w:sz w:val="28"/>
                <w:rPrChange w:author="PC" w:date="2023-03-31T11:41:00Z" w:id="11244">
                  <w:rPr>
                    <w:ins w:author="phetc" w:date="2023-02-13T15:44:00Z" w:id="11245"/>
                    <w:rFonts w:ascii="Calibri" w:hAnsi="Calibri" w:cs="Calibri"/>
                    <w:color w:val="000000"/>
                    <w:sz w:val="28"/>
                  </w:rPr>
                </w:rPrChange>
              </w:rPr>
            </w:pPr>
            <w:ins w:author="phetc" w:date="2023-02-13T15:44:00Z" w:id="11246">
              <w:r w:rsidRPr="00357A8D">
                <w:rPr>
                  <w:rFonts w:ascii="Calibri" w:hAnsi="Calibri" w:cs="Calibri"/>
                  <w:sz w:val="28"/>
                  <w:rPrChange w:author="PC" w:date="2023-03-31T11:41:00Z" w:id="11247">
                    <w:rPr>
                      <w:rFonts w:ascii="Calibri" w:hAnsi="Calibri" w:cs="Calibri"/>
                      <w:color w:val="000000"/>
                      <w:sz w:val="28"/>
                    </w:rPr>
                  </w:rPrChange>
                </w:rPr>
                <w:t> </w:t>
              </w:r>
              <w:r w:rsidRPr="00357A8D">
                <w:rPr>
                  <w:rFonts w:ascii="Wingdings 2" w:hAnsi="Wingdings 2" w:eastAsia="Wingdings 2" w:cs="Wingdings 2"/>
                  <w:sz w:val="28"/>
                  <w:rPrChange w:author="PC" w:date="2023-03-31T11:41:00Z" w:id="112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3DFF53" w14:textId="77777777">
            <w:pPr>
              <w:rPr>
                <w:ins w:author="phetc" w:date="2023-02-13T15:44:00Z" w:id="11249"/>
                <w:rFonts w:ascii="Calibri" w:hAnsi="Calibri" w:cs="Calibri"/>
                <w:sz w:val="28"/>
                <w:rPrChange w:author="PC" w:date="2023-03-31T11:41:00Z" w:id="11250">
                  <w:rPr>
                    <w:ins w:author="phetc" w:date="2023-02-13T15:44:00Z" w:id="11251"/>
                    <w:rFonts w:ascii="Calibri" w:hAnsi="Calibri" w:cs="Calibri"/>
                    <w:color w:val="000000"/>
                    <w:sz w:val="28"/>
                  </w:rPr>
                </w:rPrChange>
              </w:rPr>
            </w:pPr>
            <w:ins w:author="phetc" w:date="2023-02-13T15:44:00Z" w:id="11252">
              <w:r w:rsidRPr="00357A8D">
                <w:rPr>
                  <w:rFonts w:ascii="Calibri" w:hAnsi="Calibri" w:cs="Calibri"/>
                  <w:sz w:val="28"/>
                  <w:rPrChange w:author="PC" w:date="2023-03-31T11:41:00Z" w:id="11253">
                    <w:rPr>
                      <w:rFonts w:ascii="Calibri" w:hAnsi="Calibri" w:cs="Calibri"/>
                      <w:color w:val="000000"/>
                      <w:sz w:val="28"/>
                    </w:rPr>
                  </w:rPrChange>
                </w:rPr>
                <w:t> </w:t>
              </w:r>
              <w:r w:rsidRPr="00357A8D">
                <w:rPr>
                  <w:rFonts w:ascii="Wingdings 2" w:hAnsi="Wingdings 2" w:eastAsia="Wingdings 2" w:cs="Wingdings 2"/>
                  <w:sz w:val="28"/>
                  <w:rPrChange w:author="PC" w:date="2023-03-31T11:41:00Z" w:id="112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78EABE" w14:textId="77777777">
            <w:pPr>
              <w:rPr>
                <w:ins w:author="phetc" w:date="2023-02-13T15:44:00Z" w:id="11255"/>
                <w:rFonts w:ascii="Calibri" w:hAnsi="Calibri" w:cs="Calibri"/>
                <w:sz w:val="28"/>
                <w:rPrChange w:author="PC" w:date="2023-03-31T11:41:00Z" w:id="11256">
                  <w:rPr>
                    <w:ins w:author="phetc" w:date="2023-02-13T15:44:00Z" w:id="11257"/>
                    <w:rFonts w:ascii="Calibri" w:hAnsi="Calibri" w:cs="Calibri"/>
                    <w:color w:val="000000"/>
                    <w:sz w:val="28"/>
                  </w:rPr>
                </w:rPrChange>
              </w:rPr>
            </w:pPr>
            <w:ins w:author="phetc" w:date="2023-02-13T15:44:00Z" w:id="11258">
              <w:r w:rsidRPr="00357A8D">
                <w:rPr>
                  <w:rFonts w:ascii="Calibri" w:hAnsi="Calibri" w:cs="Calibri"/>
                  <w:sz w:val="28"/>
                  <w:rPrChange w:author="PC" w:date="2023-03-31T11:41:00Z" w:id="11259">
                    <w:rPr>
                      <w:rFonts w:ascii="Calibri" w:hAnsi="Calibri" w:cs="Calibri"/>
                      <w:color w:val="000000"/>
                      <w:sz w:val="28"/>
                    </w:rPr>
                  </w:rPrChange>
                </w:rPr>
                <w:t> </w:t>
              </w:r>
              <w:r w:rsidRPr="00357A8D">
                <w:rPr>
                  <w:rFonts w:ascii="Wingdings 2" w:hAnsi="Wingdings 2" w:eastAsia="Wingdings 2" w:cs="Wingdings 2"/>
                  <w:sz w:val="28"/>
                  <w:rPrChange w:author="PC" w:date="2023-03-31T11:41:00Z" w:id="112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D261D3" w14:textId="77777777">
            <w:pPr>
              <w:rPr>
                <w:ins w:author="phetc" w:date="2023-02-13T15:44:00Z" w:id="11261"/>
                <w:rFonts w:ascii="Calibri" w:hAnsi="Calibri" w:cs="Calibri"/>
                <w:sz w:val="28"/>
                <w:rPrChange w:author="PC" w:date="2023-03-31T11:41:00Z" w:id="11262">
                  <w:rPr>
                    <w:ins w:author="phetc" w:date="2023-02-13T15:44:00Z" w:id="11263"/>
                    <w:rFonts w:ascii="Calibri" w:hAnsi="Calibri" w:cs="Calibri"/>
                    <w:color w:val="000000"/>
                    <w:sz w:val="28"/>
                  </w:rPr>
                </w:rPrChange>
              </w:rPr>
            </w:pPr>
            <w:ins w:author="phetc" w:date="2023-02-13T15:44:00Z" w:id="11264">
              <w:r w:rsidRPr="00357A8D">
                <w:rPr>
                  <w:rFonts w:ascii="Calibri" w:hAnsi="Calibri" w:cs="Calibri"/>
                  <w:sz w:val="28"/>
                  <w:rPrChange w:author="PC" w:date="2023-03-31T11:41:00Z" w:id="112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FFBD96" w14:textId="77777777">
            <w:pPr>
              <w:rPr>
                <w:ins w:author="phetc" w:date="2023-02-13T15:44:00Z" w:id="11266"/>
                <w:rFonts w:ascii="Calibri" w:hAnsi="Calibri" w:cs="Calibri"/>
                <w:sz w:val="28"/>
                <w:rPrChange w:author="PC" w:date="2023-03-31T11:41:00Z" w:id="11267">
                  <w:rPr>
                    <w:ins w:author="phetc" w:date="2023-02-13T15:44:00Z" w:id="11268"/>
                    <w:rFonts w:ascii="Calibri" w:hAnsi="Calibri" w:cs="Calibri"/>
                    <w:color w:val="000000"/>
                    <w:sz w:val="28"/>
                  </w:rPr>
                </w:rPrChange>
              </w:rPr>
            </w:pPr>
            <w:ins w:author="phetc" w:date="2023-02-13T15:44:00Z" w:id="11269">
              <w:r w:rsidRPr="00357A8D">
                <w:rPr>
                  <w:rFonts w:ascii="Calibri" w:hAnsi="Calibri" w:cs="Calibri"/>
                  <w:sz w:val="28"/>
                  <w:rPrChange w:author="PC" w:date="2023-03-31T11:41:00Z" w:id="11270">
                    <w:rPr>
                      <w:rFonts w:ascii="Calibri" w:hAnsi="Calibri" w:cs="Calibri"/>
                      <w:color w:val="000000"/>
                      <w:sz w:val="28"/>
                    </w:rPr>
                  </w:rPrChange>
                </w:rPr>
                <w:t> </w:t>
              </w:r>
              <w:r w:rsidRPr="00357A8D">
                <w:rPr>
                  <w:rFonts w:ascii="Wingdings 2" w:hAnsi="Wingdings 2" w:eastAsia="Wingdings 2" w:cs="Wingdings 2"/>
                  <w:sz w:val="28"/>
                  <w:rPrChange w:author="PC" w:date="2023-03-31T11:41:00Z" w:id="112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18E67B" w14:textId="77777777">
            <w:pPr>
              <w:rPr>
                <w:ins w:author="phetc" w:date="2023-02-13T15:44:00Z" w:id="11272"/>
                <w:rFonts w:ascii="Calibri" w:hAnsi="Calibri" w:cs="Calibri"/>
                <w:sz w:val="28"/>
                <w:rPrChange w:author="PC" w:date="2023-03-31T11:41:00Z" w:id="11273">
                  <w:rPr>
                    <w:ins w:author="phetc" w:date="2023-02-13T15:44:00Z" w:id="11274"/>
                    <w:rFonts w:ascii="Calibri" w:hAnsi="Calibri" w:cs="Calibri"/>
                    <w:color w:val="000000"/>
                    <w:sz w:val="28"/>
                  </w:rPr>
                </w:rPrChange>
              </w:rPr>
            </w:pPr>
            <w:ins w:author="phetc" w:date="2023-02-13T15:44:00Z" w:id="11275">
              <w:r w:rsidRPr="00357A8D">
                <w:rPr>
                  <w:rFonts w:ascii="Calibri" w:hAnsi="Calibri" w:cs="Calibri"/>
                  <w:sz w:val="28"/>
                  <w:rPrChange w:author="PC" w:date="2023-03-31T11:41:00Z" w:id="11276">
                    <w:rPr>
                      <w:rFonts w:ascii="Calibri" w:hAnsi="Calibri" w:cs="Calibri"/>
                      <w:color w:val="000000"/>
                      <w:sz w:val="28"/>
                    </w:rPr>
                  </w:rPrChange>
                </w:rPr>
                <w:t> </w:t>
              </w:r>
              <w:r w:rsidRPr="00357A8D">
                <w:rPr>
                  <w:rFonts w:ascii="Wingdings 2" w:hAnsi="Wingdings 2" w:eastAsia="Wingdings 2" w:cs="Wingdings 2"/>
                  <w:sz w:val="28"/>
                  <w:rPrChange w:author="PC" w:date="2023-03-31T11:41:00Z" w:id="112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4EBEFF" w14:textId="77777777">
            <w:pPr>
              <w:rPr>
                <w:ins w:author="phetc" w:date="2023-02-13T15:44:00Z" w:id="11278"/>
                <w:rFonts w:ascii="Calibri" w:hAnsi="Calibri" w:cs="Calibri"/>
                <w:sz w:val="28"/>
                <w:rPrChange w:author="PC" w:date="2023-03-31T11:41:00Z" w:id="11279">
                  <w:rPr>
                    <w:ins w:author="phetc" w:date="2023-02-13T15:44:00Z" w:id="11280"/>
                    <w:rFonts w:ascii="Calibri" w:hAnsi="Calibri" w:cs="Calibri"/>
                    <w:color w:val="000000"/>
                    <w:sz w:val="28"/>
                  </w:rPr>
                </w:rPrChange>
              </w:rPr>
            </w:pPr>
            <w:ins w:author="phetc" w:date="2023-02-13T15:44:00Z" w:id="11281">
              <w:r w:rsidRPr="00357A8D">
                <w:rPr>
                  <w:rFonts w:ascii="Calibri" w:hAnsi="Calibri" w:cs="Calibri"/>
                  <w:sz w:val="28"/>
                  <w:rPrChange w:author="PC" w:date="2023-03-31T11:41:00Z" w:id="11282">
                    <w:rPr>
                      <w:rFonts w:ascii="Calibri" w:hAnsi="Calibri" w:cs="Calibri"/>
                      <w:color w:val="000000"/>
                      <w:sz w:val="28"/>
                    </w:rPr>
                  </w:rPrChange>
                </w:rPr>
                <w:t> </w:t>
              </w:r>
              <w:r w:rsidRPr="00357A8D">
                <w:rPr>
                  <w:rFonts w:ascii="Wingdings 2" w:hAnsi="Wingdings 2" w:eastAsia="Wingdings 2" w:cs="Wingdings 2"/>
                  <w:sz w:val="28"/>
                  <w:rPrChange w:author="PC" w:date="2023-03-31T11:41:00Z" w:id="112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020CF7" w14:textId="77777777">
            <w:pPr>
              <w:rPr>
                <w:ins w:author="phetc" w:date="2023-02-13T15:44:00Z" w:id="11284"/>
                <w:rFonts w:ascii="Calibri" w:hAnsi="Calibri" w:cs="Calibri"/>
                <w:sz w:val="28"/>
                <w:rPrChange w:author="PC" w:date="2023-03-31T11:41:00Z" w:id="11285">
                  <w:rPr>
                    <w:ins w:author="phetc" w:date="2023-02-13T15:44:00Z" w:id="11286"/>
                    <w:rFonts w:ascii="Calibri" w:hAnsi="Calibri" w:cs="Calibri"/>
                    <w:color w:val="000000"/>
                    <w:sz w:val="28"/>
                  </w:rPr>
                </w:rPrChange>
              </w:rPr>
            </w:pPr>
            <w:ins w:author="phetc" w:date="2023-02-13T15:44:00Z" w:id="11287">
              <w:r w:rsidRPr="00357A8D">
                <w:rPr>
                  <w:rFonts w:ascii="Calibri" w:hAnsi="Calibri" w:cs="Calibri"/>
                  <w:sz w:val="28"/>
                  <w:rPrChange w:author="PC" w:date="2023-03-31T11:41:00Z" w:id="112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B8086A" w14:textId="77777777">
            <w:pPr>
              <w:rPr>
                <w:ins w:author="phetc" w:date="2023-02-13T15:44:00Z" w:id="11289"/>
                <w:rFonts w:ascii="Calibri" w:hAnsi="Calibri" w:cs="Calibri"/>
                <w:sz w:val="28"/>
                <w:rPrChange w:author="PC" w:date="2023-03-31T11:41:00Z" w:id="11290">
                  <w:rPr>
                    <w:ins w:author="phetc" w:date="2023-02-13T15:44:00Z" w:id="11291"/>
                    <w:rFonts w:ascii="Calibri" w:hAnsi="Calibri" w:cs="Calibri"/>
                    <w:color w:val="000000"/>
                    <w:sz w:val="28"/>
                  </w:rPr>
                </w:rPrChange>
              </w:rPr>
            </w:pPr>
            <w:ins w:author="phetc" w:date="2023-02-13T15:44:00Z" w:id="11292">
              <w:r w:rsidRPr="00357A8D">
                <w:rPr>
                  <w:rFonts w:ascii="Calibri" w:hAnsi="Calibri" w:cs="Calibri"/>
                  <w:sz w:val="28"/>
                  <w:rPrChange w:author="PC" w:date="2023-03-31T11:41:00Z" w:id="11293">
                    <w:rPr>
                      <w:rFonts w:ascii="Calibri" w:hAnsi="Calibri" w:cs="Calibri"/>
                      <w:color w:val="000000"/>
                      <w:sz w:val="28"/>
                    </w:rPr>
                  </w:rPrChange>
                </w:rPr>
                <w:t> </w:t>
              </w:r>
              <w:r w:rsidRPr="00357A8D">
                <w:rPr>
                  <w:rFonts w:ascii="Wingdings 2" w:hAnsi="Wingdings 2" w:eastAsia="Wingdings 2" w:cs="Wingdings 2"/>
                  <w:sz w:val="28"/>
                  <w:rPrChange w:author="PC" w:date="2023-03-31T11:41:00Z" w:id="112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27BC8D" w14:textId="77777777">
            <w:pPr>
              <w:rPr>
                <w:ins w:author="phetc" w:date="2023-02-13T15:44:00Z" w:id="11295"/>
                <w:rFonts w:ascii="Calibri" w:hAnsi="Calibri" w:cs="Calibri"/>
                <w:sz w:val="28"/>
                <w:rPrChange w:author="PC" w:date="2023-03-31T11:41:00Z" w:id="11296">
                  <w:rPr>
                    <w:ins w:author="phetc" w:date="2023-02-13T15:44:00Z" w:id="11297"/>
                    <w:rFonts w:ascii="Calibri" w:hAnsi="Calibri" w:cs="Calibri"/>
                    <w:color w:val="000000"/>
                    <w:sz w:val="28"/>
                  </w:rPr>
                </w:rPrChange>
              </w:rPr>
            </w:pPr>
            <w:ins w:author="phetc" w:date="2023-02-13T15:44:00Z" w:id="11298">
              <w:r w:rsidRPr="00357A8D">
                <w:rPr>
                  <w:rFonts w:ascii="Calibri" w:hAnsi="Calibri" w:cs="Calibri"/>
                  <w:sz w:val="28"/>
                  <w:rPrChange w:author="PC" w:date="2023-03-31T11:41:00Z" w:id="11299">
                    <w:rPr>
                      <w:rFonts w:ascii="Calibri" w:hAnsi="Calibri" w:cs="Calibri"/>
                      <w:color w:val="000000"/>
                      <w:sz w:val="28"/>
                    </w:rPr>
                  </w:rPrChange>
                </w:rPr>
                <w:t> </w:t>
              </w:r>
              <w:r w:rsidRPr="00357A8D">
                <w:rPr>
                  <w:rFonts w:ascii="Wingdings 2" w:hAnsi="Wingdings 2" w:eastAsia="Wingdings 2" w:cs="Wingdings 2"/>
                  <w:sz w:val="28"/>
                  <w:rPrChange w:author="PC" w:date="2023-03-31T11:41:00Z" w:id="113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79323B" w14:textId="77777777">
            <w:pPr>
              <w:rPr>
                <w:ins w:author="phetc" w:date="2023-02-13T15:44:00Z" w:id="11301"/>
                <w:rFonts w:ascii="Calibri" w:hAnsi="Calibri" w:cs="Calibri"/>
                <w:sz w:val="28"/>
                <w:rPrChange w:author="PC" w:date="2023-03-31T11:41:00Z" w:id="11302">
                  <w:rPr>
                    <w:ins w:author="phetc" w:date="2023-02-13T15:44:00Z" w:id="11303"/>
                    <w:rFonts w:ascii="Calibri" w:hAnsi="Calibri" w:cs="Calibri"/>
                    <w:color w:val="000000"/>
                    <w:sz w:val="28"/>
                  </w:rPr>
                </w:rPrChange>
              </w:rPr>
            </w:pPr>
            <w:ins w:author="phetc" w:date="2023-02-13T15:44:00Z" w:id="11304">
              <w:r w:rsidRPr="00357A8D">
                <w:rPr>
                  <w:rFonts w:ascii="Calibri" w:hAnsi="Calibri" w:cs="Calibri"/>
                  <w:sz w:val="28"/>
                  <w:rPrChange w:author="PC" w:date="2023-03-31T11:41:00Z" w:id="113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88E670" w14:textId="77777777">
            <w:pPr>
              <w:rPr>
                <w:ins w:author="phetc" w:date="2023-02-13T15:44:00Z" w:id="11306"/>
                <w:rFonts w:ascii="Calibri" w:hAnsi="Calibri" w:cs="Calibri"/>
                <w:sz w:val="28"/>
                <w:rPrChange w:author="PC" w:date="2023-03-31T11:41:00Z" w:id="11307">
                  <w:rPr>
                    <w:ins w:author="phetc" w:date="2023-02-13T15:44:00Z" w:id="11308"/>
                    <w:rFonts w:ascii="Calibri" w:hAnsi="Calibri" w:cs="Calibri"/>
                    <w:color w:val="000000"/>
                    <w:sz w:val="28"/>
                  </w:rPr>
                </w:rPrChange>
              </w:rPr>
            </w:pPr>
            <w:ins w:author="phetc" w:date="2023-02-13T15:44:00Z" w:id="11309">
              <w:r w:rsidRPr="00357A8D">
                <w:rPr>
                  <w:rFonts w:ascii="Calibri" w:hAnsi="Calibri" w:cs="Calibri"/>
                  <w:sz w:val="28"/>
                  <w:rPrChange w:author="PC" w:date="2023-03-31T11:41:00Z" w:id="11310">
                    <w:rPr>
                      <w:rFonts w:ascii="Calibri" w:hAnsi="Calibri" w:cs="Calibri"/>
                      <w:color w:val="000000"/>
                      <w:sz w:val="28"/>
                    </w:rPr>
                  </w:rPrChange>
                </w:rPr>
                <w:t> </w:t>
              </w:r>
              <w:r w:rsidRPr="00357A8D">
                <w:rPr>
                  <w:rFonts w:ascii="Wingdings 2" w:hAnsi="Wingdings 2" w:eastAsia="Wingdings 2" w:cs="Wingdings 2"/>
                  <w:sz w:val="28"/>
                  <w:rPrChange w:author="PC" w:date="2023-03-31T11:41:00Z" w:id="113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FD2AD5" w14:textId="77777777">
            <w:pPr>
              <w:rPr>
                <w:ins w:author="phetc" w:date="2023-02-13T15:44:00Z" w:id="11312"/>
                <w:rFonts w:ascii="Calibri" w:hAnsi="Calibri" w:cs="Calibri"/>
                <w:sz w:val="28"/>
                <w:rPrChange w:author="PC" w:date="2023-03-31T11:41:00Z" w:id="11313">
                  <w:rPr>
                    <w:ins w:author="phetc" w:date="2023-02-13T15:44:00Z" w:id="11314"/>
                    <w:rFonts w:ascii="Calibri" w:hAnsi="Calibri" w:cs="Calibri"/>
                    <w:color w:val="000000"/>
                    <w:sz w:val="28"/>
                  </w:rPr>
                </w:rPrChange>
              </w:rPr>
            </w:pPr>
            <w:ins w:author="phetc" w:date="2023-02-13T15:44:00Z" w:id="11315">
              <w:r w:rsidRPr="00357A8D">
                <w:rPr>
                  <w:rFonts w:ascii="Calibri" w:hAnsi="Calibri" w:cs="Calibri"/>
                  <w:sz w:val="28"/>
                  <w:rPrChange w:author="PC" w:date="2023-03-31T11:41:00Z" w:id="11316">
                    <w:rPr>
                      <w:rFonts w:ascii="Calibri" w:hAnsi="Calibri" w:cs="Calibri"/>
                      <w:color w:val="000000"/>
                      <w:sz w:val="28"/>
                    </w:rPr>
                  </w:rPrChange>
                </w:rPr>
                <w:t> </w:t>
              </w:r>
            </w:ins>
          </w:p>
        </w:tc>
      </w:tr>
      <w:tr w:rsidRPr="00357A8D" w:rsidR="00567CE2" w:rsidTr="00277A61" w14:paraId="2C811DBF" w14:textId="77777777">
        <w:trPr>
          <w:trHeight w:val="430"/>
          <w:ins w:author="phetc" w:date="2023-02-13T15:44:00Z" w:id="11317"/>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844E22F" w14:textId="77777777">
            <w:pPr>
              <w:rPr>
                <w:ins w:author="phetc" w:date="2023-02-13T15:44:00Z" w:id="11318"/>
                <w:rFonts w:ascii="Calibri" w:hAnsi="Calibri" w:cs="Calibri"/>
                <w:sz w:val="28"/>
                <w:rPrChange w:author="PC" w:date="2023-03-31T11:41:00Z" w:id="11319">
                  <w:rPr>
                    <w:ins w:author="phetc" w:date="2023-02-13T15:44:00Z" w:id="11320"/>
                    <w:rFonts w:ascii="Calibri" w:hAnsi="Calibri" w:cs="Calibri"/>
                    <w:color w:val="000000"/>
                    <w:sz w:val="28"/>
                  </w:rPr>
                </w:rPrChange>
              </w:rPr>
            </w:pPr>
            <w:ins w:author="phetc" w:date="2023-02-13T15:44:00Z" w:id="11321">
              <w:r w:rsidRPr="00357A8D">
                <w:rPr>
                  <w:rFonts w:ascii="TH Sarabun New" w:hAnsi="TH Sarabun New" w:cs="TH Sarabun New"/>
                  <w:sz w:val="28"/>
                  <w:cs/>
                </w:rPr>
                <w:t>ศ.</w:t>
              </w:r>
              <w:r w:rsidRPr="00357A8D">
                <w:rPr>
                  <w:rFonts w:ascii="TH Sarabun New" w:hAnsi="TH Sarabun New" w:cs="TH Sarabun New"/>
                  <w:sz w:val="28"/>
                </w:rPr>
                <w:t>36</w:t>
              </w:r>
              <w:r w:rsidRPr="00357A8D">
                <w:rPr>
                  <w:rFonts w:ascii="TH Sarabun New" w:hAnsi="TH Sarabun New" w:cs="TH Sarabun New"/>
                  <w:sz w:val="28"/>
                  <w:cs/>
                </w:rPr>
                <w:t xml:space="preserve">5 ท้องถิ่นศึกษาและการพัฒนา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A5D6D4" w14:textId="77777777">
            <w:pPr>
              <w:rPr>
                <w:ins w:author="phetc" w:date="2023-02-13T15:44:00Z" w:id="11322"/>
                <w:rFonts w:ascii="Calibri" w:hAnsi="Calibri" w:cs="Calibri"/>
                <w:sz w:val="28"/>
                <w:rPrChange w:author="PC" w:date="2023-03-31T11:41:00Z" w:id="11323">
                  <w:rPr>
                    <w:ins w:author="phetc" w:date="2023-02-13T15:44:00Z" w:id="11324"/>
                    <w:rFonts w:ascii="Calibri" w:hAnsi="Calibri" w:cs="Calibri"/>
                    <w:color w:val="000000"/>
                    <w:sz w:val="28"/>
                  </w:rPr>
                </w:rPrChange>
              </w:rPr>
            </w:pPr>
            <w:ins w:author="phetc" w:date="2023-02-13T15:44:00Z" w:id="11325">
              <w:r w:rsidRPr="00357A8D">
                <w:rPr>
                  <w:rFonts w:ascii="Calibri" w:hAnsi="Calibri" w:cs="Calibri"/>
                  <w:sz w:val="28"/>
                  <w:rPrChange w:author="PC" w:date="2023-03-31T11:41:00Z" w:id="11326">
                    <w:rPr>
                      <w:rFonts w:ascii="Calibri" w:hAnsi="Calibri" w:cs="Calibri"/>
                      <w:color w:val="000000"/>
                      <w:sz w:val="28"/>
                    </w:rPr>
                  </w:rPrChange>
                </w:rPr>
                <w:t> </w:t>
              </w:r>
              <w:r w:rsidRPr="00357A8D">
                <w:rPr>
                  <w:rFonts w:ascii="Wingdings 2" w:hAnsi="Wingdings 2" w:eastAsia="Wingdings 2" w:cs="Wingdings 2"/>
                  <w:sz w:val="28"/>
                  <w:rPrChange w:author="PC" w:date="2023-03-31T11:41:00Z" w:id="113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2F4DDE" w14:textId="77777777">
            <w:pPr>
              <w:rPr>
                <w:ins w:author="phetc" w:date="2023-02-13T15:44:00Z" w:id="11328"/>
                <w:rFonts w:ascii="Calibri" w:hAnsi="Calibri" w:cs="Calibri"/>
                <w:sz w:val="28"/>
                <w:rPrChange w:author="PC" w:date="2023-03-31T11:41:00Z" w:id="11329">
                  <w:rPr>
                    <w:ins w:author="phetc" w:date="2023-02-13T15:44:00Z" w:id="11330"/>
                    <w:rFonts w:ascii="Calibri" w:hAnsi="Calibri" w:cs="Calibri"/>
                    <w:color w:val="000000"/>
                    <w:sz w:val="28"/>
                  </w:rPr>
                </w:rPrChange>
              </w:rPr>
            </w:pPr>
            <w:ins w:author="phetc" w:date="2023-02-13T15:44:00Z" w:id="11331">
              <w:r w:rsidRPr="00357A8D">
                <w:rPr>
                  <w:rFonts w:ascii="Calibri" w:hAnsi="Calibri" w:cs="Calibri"/>
                  <w:sz w:val="28"/>
                  <w:rPrChange w:author="PC" w:date="2023-03-31T11:41:00Z" w:id="11332">
                    <w:rPr>
                      <w:rFonts w:ascii="Calibri" w:hAnsi="Calibri" w:cs="Calibri"/>
                      <w:color w:val="000000"/>
                      <w:sz w:val="28"/>
                    </w:rPr>
                  </w:rPrChange>
                </w:rPr>
                <w:t> </w:t>
              </w:r>
              <w:r w:rsidRPr="00357A8D">
                <w:rPr>
                  <w:rFonts w:ascii="Wingdings 2" w:hAnsi="Wingdings 2" w:eastAsia="Wingdings 2" w:cs="Wingdings 2"/>
                  <w:sz w:val="28"/>
                  <w:rPrChange w:author="PC" w:date="2023-03-31T11:41:00Z" w:id="113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CB2919" w14:textId="77777777">
            <w:pPr>
              <w:rPr>
                <w:ins w:author="phetc" w:date="2023-02-13T15:44:00Z" w:id="11334"/>
                <w:rFonts w:ascii="Calibri" w:hAnsi="Calibri" w:cs="Calibri"/>
                <w:sz w:val="28"/>
                <w:rPrChange w:author="PC" w:date="2023-03-31T11:41:00Z" w:id="11335">
                  <w:rPr>
                    <w:ins w:author="phetc" w:date="2023-02-13T15:44:00Z" w:id="11336"/>
                    <w:rFonts w:ascii="Calibri" w:hAnsi="Calibri" w:cs="Calibri"/>
                    <w:color w:val="000000"/>
                    <w:sz w:val="28"/>
                  </w:rPr>
                </w:rPrChange>
              </w:rPr>
            </w:pPr>
            <w:ins w:author="phetc" w:date="2023-02-13T15:44:00Z" w:id="11337">
              <w:r w:rsidRPr="00357A8D">
                <w:rPr>
                  <w:rFonts w:ascii="Calibri" w:hAnsi="Calibri" w:cs="Calibri"/>
                  <w:sz w:val="28"/>
                  <w:rPrChange w:author="PC" w:date="2023-03-31T11:41:00Z" w:id="11338">
                    <w:rPr>
                      <w:rFonts w:ascii="Calibri" w:hAnsi="Calibri" w:cs="Calibri"/>
                      <w:color w:val="000000"/>
                      <w:sz w:val="28"/>
                    </w:rPr>
                  </w:rPrChange>
                </w:rPr>
                <w:t> </w:t>
              </w:r>
              <w:r w:rsidRPr="00357A8D">
                <w:rPr>
                  <w:rFonts w:ascii="Wingdings 2" w:hAnsi="Wingdings 2" w:eastAsia="Wingdings 2" w:cs="Wingdings 2"/>
                  <w:sz w:val="28"/>
                  <w:rPrChange w:author="PC" w:date="2023-03-31T11:41:00Z" w:id="113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F469B0" w14:textId="77777777">
            <w:pPr>
              <w:rPr>
                <w:ins w:author="phetc" w:date="2023-02-13T15:44:00Z" w:id="11340"/>
                <w:rFonts w:ascii="Calibri" w:hAnsi="Calibri" w:cs="Calibri"/>
                <w:sz w:val="28"/>
                <w:rPrChange w:author="PC" w:date="2023-03-31T11:41:00Z" w:id="11341">
                  <w:rPr>
                    <w:ins w:author="phetc" w:date="2023-02-13T15:44:00Z" w:id="11342"/>
                    <w:rFonts w:ascii="Calibri" w:hAnsi="Calibri" w:cs="Calibri"/>
                    <w:color w:val="000000"/>
                    <w:sz w:val="28"/>
                  </w:rPr>
                </w:rPrChange>
              </w:rPr>
            </w:pPr>
            <w:ins w:author="phetc" w:date="2023-02-13T15:44:00Z" w:id="11343">
              <w:r w:rsidRPr="00357A8D">
                <w:rPr>
                  <w:rFonts w:ascii="Calibri" w:hAnsi="Calibri" w:cs="Calibri"/>
                  <w:sz w:val="28"/>
                  <w:rPrChange w:author="PC" w:date="2023-03-31T11:41:00Z" w:id="11344">
                    <w:rPr>
                      <w:rFonts w:ascii="Calibri" w:hAnsi="Calibri" w:cs="Calibri"/>
                      <w:color w:val="000000"/>
                      <w:sz w:val="28"/>
                    </w:rPr>
                  </w:rPrChange>
                </w:rPr>
                <w:t> </w:t>
              </w:r>
              <w:r w:rsidRPr="00357A8D">
                <w:rPr>
                  <w:rFonts w:ascii="Wingdings 2" w:hAnsi="Wingdings 2" w:eastAsia="Wingdings 2" w:cs="Wingdings 2"/>
                  <w:sz w:val="28"/>
                  <w:rPrChange w:author="PC" w:date="2023-03-31T11:41:00Z" w:id="113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877B54" w14:textId="77777777">
            <w:pPr>
              <w:rPr>
                <w:ins w:author="phetc" w:date="2023-02-13T15:44:00Z" w:id="11346"/>
                <w:rFonts w:ascii="Calibri" w:hAnsi="Calibri" w:cs="Calibri"/>
                <w:sz w:val="28"/>
                <w:rPrChange w:author="PC" w:date="2023-03-31T11:41:00Z" w:id="11347">
                  <w:rPr>
                    <w:ins w:author="phetc" w:date="2023-02-13T15:44:00Z" w:id="11348"/>
                    <w:rFonts w:ascii="Calibri" w:hAnsi="Calibri" w:cs="Calibri"/>
                    <w:color w:val="000000"/>
                    <w:sz w:val="28"/>
                  </w:rPr>
                </w:rPrChange>
              </w:rPr>
            </w:pPr>
            <w:ins w:author="phetc" w:date="2023-02-13T15:44:00Z" w:id="11349">
              <w:r w:rsidRPr="00357A8D">
                <w:rPr>
                  <w:rFonts w:ascii="Calibri" w:hAnsi="Calibri" w:cs="Calibri"/>
                  <w:sz w:val="28"/>
                  <w:rPrChange w:author="PC" w:date="2023-03-31T11:41:00Z" w:id="11350">
                    <w:rPr>
                      <w:rFonts w:ascii="Calibri" w:hAnsi="Calibri" w:cs="Calibri"/>
                      <w:color w:val="000000"/>
                      <w:sz w:val="28"/>
                    </w:rPr>
                  </w:rPrChange>
                </w:rPr>
                <w:t> </w:t>
              </w:r>
              <w:r w:rsidRPr="00357A8D">
                <w:rPr>
                  <w:rFonts w:ascii="Wingdings 2" w:hAnsi="Wingdings 2" w:eastAsia="Wingdings 2" w:cs="Wingdings 2"/>
                  <w:sz w:val="28"/>
                  <w:rPrChange w:author="PC" w:date="2023-03-31T11:41:00Z" w:id="113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92F8B0" w14:textId="77777777">
            <w:pPr>
              <w:rPr>
                <w:ins w:author="phetc" w:date="2023-02-13T15:44:00Z" w:id="11352"/>
                <w:rFonts w:ascii="Calibri" w:hAnsi="Calibri" w:cs="Calibri"/>
                <w:sz w:val="28"/>
                <w:rPrChange w:author="PC" w:date="2023-03-31T11:41:00Z" w:id="11353">
                  <w:rPr>
                    <w:ins w:author="phetc" w:date="2023-02-13T15:44:00Z" w:id="11354"/>
                    <w:rFonts w:ascii="Calibri" w:hAnsi="Calibri" w:cs="Calibri"/>
                    <w:color w:val="000000"/>
                    <w:sz w:val="28"/>
                  </w:rPr>
                </w:rPrChange>
              </w:rPr>
            </w:pPr>
            <w:ins w:author="phetc" w:date="2023-02-13T15:44:00Z" w:id="11355">
              <w:r w:rsidRPr="00357A8D">
                <w:rPr>
                  <w:rFonts w:ascii="Calibri" w:hAnsi="Calibri" w:cs="Calibri"/>
                  <w:sz w:val="28"/>
                  <w:rPrChange w:author="PC" w:date="2023-03-31T11:41:00Z" w:id="11356">
                    <w:rPr>
                      <w:rFonts w:ascii="Calibri" w:hAnsi="Calibri" w:cs="Calibri"/>
                      <w:color w:val="000000"/>
                      <w:sz w:val="28"/>
                    </w:rPr>
                  </w:rPrChange>
                </w:rPr>
                <w:t> </w:t>
              </w:r>
              <w:r w:rsidRPr="00357A8D">
                <w:rPr>
                  <w:rFonts w:ascii="Wingdings 2" w:hAnsi="Wingdings 2" w:eastAsia="Wingdings 2" w:cs="Wingdings 2"/>
                  <w:sz w:val="28"/>
                  <w:rPrChange w:author="PC" w:date="2023-03-31T11:41:00Z" w:id="113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5B7A76" w14:textId="77777777">
            <w:pPr>
              <w:rPr>
                <w:ins w:author="phetc" w:date="2023-02-13T15:44:00Z" w:id="11358"/>
                <w:rFonts w:ascii="Calibri" w:hAnsi="Calibri" w:cs="Calibri"/>
                <w:sz w:val="28"/>
                <w:rPrChange w:author="PC" w:date="2023-03-31T11:41:00Z" w:id="11359">
                  <w:rPr>
                    <w:ins w:author="phetc" w:date="2023-02-13T15:44:00Z" w:id="11360"/>
                    <w:rFonts w:ascii="Calibri" w:hAnsi="Calibri" w:cs="Calibri"/>
                    <w:color w:val="000000"/>
                    <w:sz w:val="28"/>
                  </w:rPr>
                </w:rPrChange>
              </w:rPr>
            </w:pPr>
            <w:ins w:author="phetc" w:date="2023-02-13T15:44:00Z" w:id="11361">
              <w:r w:rsidRPr="00357A8D">
                <w:rPr>
                  <w:rFonts w:ascii="Calibri" w:hAnsi="Calibri" w:cs="Calibri"/>
                  <w:sz w:val="28"/>
                  <w:rPrChange w:author="PC" w:date="2023-03-31T11:41:00Z" w:id="113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75EAE4" w14:textId="77777777">
            <w:pPr>
              <w:rPr>
                <w:ins w:author="phetc" w:date="2023-02-13T15:44:00Z" w:id="11363"/>
                <w:rFonts w:ascii="Calibri" w:hAnsi="Calibri" w:cs="Calibri"/>
                <w:sz w:val="28"/>
                <w:rPrChange w:author="PC" w:date="2023-03-31T11:41:00Z" w:id="11364">
                  <w:rPr>
                    <w:ins w:author="phetc" w:date="2023-02-13T15:44:00Z" w:id="11365"/>
                    <w:rFonts w:ascii="Calibri" w:hAnsi="Calibri" w:cs="Calibri"/>
                    <w:color w:val="000000"/>
                    <w:sz w:val="28"/>
                  </w:rPr>
                </w:rPrChange>
              </w:rPr>
            </w:pPr>
            <w:ins w:author="phetc" w:date="2023-02-13T15:44:00Z" w:id="11366">
              <w:r w:rsidRPr="00357A8D">
                <w:rPr>
                  <w:rFonts w:ascii="Calibri" w:hAnsi="Calibri" w:cs="Calibri"/>
                  <w:sz w:val="28"/>
                  <w:rPrChange w:author="PC" w:date="2023-03-31T11:41:00Z" w:id="11367">
                    <w:rPr>
                      <w:rFonts w:ascii="Calibri" w:hAnsi="Calibri" w:cs="Calibri"/>
                      <w:color w:val="000000"/>
                      <w:sz w:val="28"/>
                    </w:rPr>
                  </w:rPrChange>
                </w:rPr>
                <w:t> </w:t>
              </w:r>
              <w:r w:rsidRPr="00357A8D">
                <w:rPr>
                  <w:rFonts w:ascii="Wingdings 2" w:hAnsi="Wingdings 2" w:eastAsia="Wingdings 2" w:cs="Wingdings 2"/>
                  <w:sz w:val="28"/>
                  <w:rPrChange w:author="PC" w:date="2023-03-31T11:41:00Z" w:id="113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C1077E" w14:textId="77777777">
            <w:pPr>
              <w:rPr>
                <w:ins w:author="phetc" w:date="2023-02-13T15:44:00Z" w:id="11369"/>
                <w:rFonts w:ascii="Calibri" w:hAnsi="Calibri" w:cs="Calibri"/>
                <w:sz w:val="28"/>
                <w:rPrChange w:author="PC" w:date="2023-03-31T11:41:00Z" w:id="11370">
                  <w:rPr>
                    <w:ins w:author="phetc" w:date="2023-02-13T15:44:00Z" w:id="11371"/>
                    <w:rFonts w:ascii="Calibri" w:hAnsi="Calibri" w:cs="Calibri"/>
                    <w:color w:val="000000"/>
                    <w:sz w:val="28"/>
                  </w:rPr>
                </w:rPrChange>
              </w:rPr>
            </w:pPr>
            <w:ins w:author="phetc" w:date="2023-02-13T15:44:00Z" w:id="11372">
              <w:r w:rsidRPr="00357A8D">
                <w:rPr>
                  <w:rFonts w:ascii="Calibri" w:hAnsi="Calibri" w:cs="Calibri"/>
                  <w:sz w:val="28"/>
                  <w:rPrChange w:author="PC" w:date="2023-03-31T11:41:00Z" w:id="11373">
                    <w:rPr>
                      <w:rFonts w:ascii="Calibri" w:hAnsi="Calibri" w:cs="Calibri"/>
                      <w:color w:val="000000"/>
                      <w:sz w:val="28"/>
                    </w:rPr>
                  </w:rPrChange>
                </w:rPr>
                <w:t> </w:t>
              </w:r>
              <w:r w:rsidRPr="00357A8D">
                <w:rPr>
                  <w:rFonts w:ascii="Wingdings 2" w:hAnsi="Wingdings 2" w:eastAsia="Wingdings 2" w:cs="Wingdings 2"/>
                  <w:sz w:val="28"/>
                  <w:rPrChange w:author="PC" w:date="2023-03-31T11:41:00Z" w:id="113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493E5F" w14:textId="77777777">
            <w:pPr>
              <w:rPr>
                <w:ins w:author="phetc" w:date="2023-02-13T15:44:00Z" w:id="11375"/>
                <w:rFonts w:ascii="Calibri" w:hAnsi="Calibri" w:cs="Calibri"/>
                <w:sz w:val="28"/>
                <w:rPrChange w:author="PC" w:date="2023-03-31T11:41:00Z" w:id="11376">
                  <w:rPr>
                    <w:ins w:author="phetc" w:date="2023-02-13T15:44:00Z" w:id="11377"/>
                    <w:rFonts w:ascii="Calibri" w:hAnsi="Calibri" w:cs="Calibri"/>
                    <w:color w:val="000000"/>
                    <w:sz w:val="28"/>
                  </w:rPr>
                </w:rPrChange>
              </w:rPr>
            </w:pPr>
            <w:ins w:author="phetc" w:date="2023-02-13T15:44:00Z" w:id="11378">
              <w:r w:rsidRPr="00357A8D">
                <w:rPr>
                  <w:rFonts w:ascii="Calibri" w:hAnsi="Calibri" w:cs="Calibri"/>
                  <w:sz w:val="28"/>
                  <w:rPrChange w:author="PC" w:date="2023-03-31T11:41:00Z" w:id="11379">
                    <w:rPr>
                      <w:rFonts w:ascii="Calibri" w:hAnsi="Calibri" w:cs="Calibri"/>
                      <w:color w:val="000000"/>
                      <w:sz w:val="28"/>
                    </w:rPr>
                  </w:rPrChange>
                </w:rPr>
                <w:t> </w:t>
              </w:r>
              <w:r w:rsidRPr="00357A8D">
                <w:rPr>
                  <w:rFonts w:ascii="Wingdings 2" w:hAnsi="Wingdings 2" w:eastAsia="Wingdings 2" w:cs="Wingdings 2"/>
                  <w:sz w:val="28"/>
                  <w:rPrChange w:author="PC" w:date="2023-03-31T11:41:00Z" w:id="113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EA94EF" w14:textId="77777777">
            <w:pPr>
              <w:rPr>
                <w:ins w:author="phetc" w:date="2023-02-13T15:44:00Z" w:id="11381"/>
                <w:rFonts w:ascii="Calibri" w:hAnsi="Calibri" w:cs="Calibri"/>
                <w:sz w:val="28"/>
                <w:rPrChange w:author="PC" w:date="2023-03-31T11:41:00Z" w:id="11382">
                  <w:rPr>
                    <w:ins w:author="phetc" w:date="2023-02-13T15:44:00Z" w:id="11383"/>
                    <w:rFonts w:ascii="Calibri" w:hAnsi="Calibri" w:cs="Calibri"/>
                    <w:color w:val="000000"/>
                    <w:sz w:val="28"/>
                  </w:rPr>
                </w:rPrChange>
              </w:rPr>
            </w:pPr>
            <w:ins w:author="phetc" w:date="2023-02-13T15:44:00Z" w:id="11384">
              <w:r w:rsidRPr="00357A8D">
                <w:rPr>
                  <w:rFonts w:ascii="Calibri" w:hAnsi="Calibri" w:cs="Calibri"/>
                  <w:sz w:val="28"/>
                  <w:rPrChange w:author="PC" w:date="2023-03-31T11:41:00Z" w:id="113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60672B" w14:textId="77777777">
            <w:pPr>
              <w:rPr>
                <w:ins w:author="phetc" w:date="2023-02-13T15:44:00Z" w:id="11386"/>
                <w:rFonts w:ascii="Calibri" w:hAnsi="Calibri" w:cs="Calibri"/>
                <w:sz w:val="28"/>
                <w:rPrChange w:author="PC" w:date="2023-03-31T11:41:00Z" w:id="11387">
                  <w:rPr>
                    <w:ins w:author="phetc" w:date="2023-02-13T15:44:00Z" w:id="11388"/>
                    <w:rFonts w:ascii="Calibri" w:hAnsi="Calibri" w:cs="Calibri"/>
                    <w:color w:val="000000"/>
                    <w:sz w:val="28"/>
                  </w:rPr>
                </w:rPrChange>
              </w:rPr>
            </w:pPr>
            <w:ins w:author="phetc" w:date="2023-02-13T15:44:00Z" w:id="11389">
              <w:r w:rsidRPr="00357A8D">
                <w:rPr>
                  <w:rFonts w:ascii="Calibri" w:hAnsi="Calibri" w:cs="Calibri"/>
                  <w:sz w:val="28"/>
                  <w:rPrChange w:author="PC" w:date="2023-03-31T11:41:00Z" w:id="11390">
                    <w:rPr>
                      <w:rFonts w:ascii="Calibri" w:hAnsi="Calibri" w:cs="Calibri"/>
                      <w:color w:val="000000"/>
                      <w:sz w:val="28"/>
                    </w:rPr>
                  </w:rPrChange>
                </w:rPr>
                <w:t> </w:t>
              </w:r>
              <w:r w:rsidRPr="00357A8D">
                <w:rPr>
                  <w:rFonts w:ascii="Wingdings 2" w:hAnsi="Wingdings 2" w:eastAsia="Wingdings 2" w:cs="Wingdings 2"/>
                  <w:sz w:val="28"/>
                  <w:rPrChange w:author="PC" w:date="2023-03-31T11:41:00Z" w:id="113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62CE5D" w14:textId="77777777">
            <w:pPr>
              <w:rPr>
                <w:ins w:author="phetc" w:date="2023-02-13T15:44:00Z" w:id="11392"/>
                <w:rFonts w:ascii="Calibri" w:hAnsi="Calibri" w:cs="Calibri"/>
                <w:sz w:val="28"/>
                <w:rPrChange w:author="PC" w:date="2023-03-31T11:41:00Z" w:id="11393">
                  <w:rPr>
                    <w:ins w:author="phetc" w:date="2023-02-13T15:44:00Z" w:id="11394"/>
                    <w:rFonts w:ascii="Calibri" w:hAnsi="Calibri" w:cs="Calibri"/>
                    <w:color w:val="000000"/>
                    <w:sz w:val="28"/>
                  </w:rPr>
                </w:rPrChange>
              </w:rPr>
            </w:pPr>
            <w:ins w:author="phetc" w:date="2023-02-13T15:44:00Z" w:id="11395">
              <w:r w:rsidRPr="00357A8D">
                <w:rPr>
                  <w:rFonts w:ascii="Calibri" w:hAnsi="Calibri" w:cs="Calibri"/>
                  <w:sz w:val="28"/>
                  <w:rPrChange w:author="PC" w:date="2023-03-31T11:41:00Z" w:id="11396">
                    <w:rPr>
                      <w:rFonts w:ascii="Calibri" w:hAnsi="Calibri" w:cs="Calibri"/>
                      <w:color w:val="000000"/>
                      <w:sz w:val="28"/>
                    </w:rPr>
                  </w:rPrChange>
                </w:rPr>
                <w:t> </w:t>
              </w:r>
              <w:r w:rsidRPr="00357A8D">
                <w:rPr>
                  <w:rFonts w:ascii="Wingdings 2" w:hAnsi="Wingdings 2" w:eastAsia="Wingdings 2" w:cs="Wingdings 2"/>
                  <w:sz w:val="28"/>
                  <w:rPrChange w:author="PC" w:date="2023-03-31T11:41:00Z" w:id="113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939548" w14:textId="77777777">
            <w:pPr>
              <w:rPr>
                <w:ins w:author="phetc" w:date="2023-02-13T15:44:00Z" w:id="11398"/>
                <w:rFonts w:ascii="Calibri" w:hAnsi="Calibri" w:cs="Calibri"/>
                <w:sz w:val="28"/>
                <w:rPrChange w:author="PC" w:date="2023-03-31T11:41:00Z" w:id="11399">
                  <w:rPr>
                    <w:ins w:author="phetc" w:date="2023-02-13T15:44:00Z" w:id="11400"/>
                    <w:rFonts w:ascii="Calibri" w:hAnsi="Calibri" w:cs="Calibri"/>
                    <w:color w:val="000000"/>
                    <w:sz w:val="28"/>
                  </w:rPr>
                </w:rPrChange>
              </w:rPr>
            </w:pPr>
            <w:ins w:author="phetc" w:date="2023-02-13T15:44:00Z" w:id="11401">
              <w:r w:rsidRPr="00357A8D">
                <w:rPr>
                  <w:rFonts w:ascii="Calibri" w:hAnsi="Calibri" w:cs="Calibri"/>
                  <w:sz w:val="28"/>
                  <w:rPrChange w:author="PC" w:date="2023-03-31T11:41:00Z" w:id="114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D2E0A5" w14:textId="77777777">
            <w:pPr>
              <w:rPr>
                <w:ins w:author="phetc" w:date="2023-02-13T15:44:00Z" w:id="11403"/>
                <w:rFonts w:ascii="Calibri" w:hAnsi="Calibri" w:cs="Calibri"/>
                <w:sz w:val="28"/>
                <w:rPrChange w:author="PC" w:date="2023-03-31T11:41:00Z" w:id="11404">
                  <w:rPr>
                    <w:ins w:author="phetc" w:date="2023-02-13T15:44:00Z" w:id="11405"/>
                    <w:rFonts w:ascii="Calibri" w:hAnsi="Calibri" w:cs="Calibri"/>
                    <w:color w:val="000000"/>
                    <w:sz w:val="28"/>
                  </w:rPr>
                </w:rPrChange>
              </w:rPr>
            </w:pPr>
            <w:ins w:author="phetc" w:date="2023-02-13T15:44:00Z" w:id="11406">
              <w:r w:rsidRPr="00357A8D">
                <w:rPr>
                  <w:rFonts w:ascii="Calibri" w:hAnsi="Calibri" w:cs="Calibri"/>
                  <w:sz w:val="28"/>
                  <w:rPrChange w:author="PC" w:date="2023-03-31T11:41:00Z" w:id="11407">
                    <w:rPr>
                      <w:rFonts w:ascii="Calibri" w:hAnsi="Calibri" w:cs="Calibri"/>
                      <w:color w:val="000000"/>
                      <w:sz w:val="28"/>
                    </w:rPr>
                  </w:rPrChange>
                </w:rPr>
                <w:t> </w:t>
              </w:r>
              <w:r w:rsidRPr="00357A8D">
                <w:rPr>
                  <w:rFonts w:ascii="Wingdings 2" w:hAnsi="Wingdings 2" w:eastAsia="Wingdings 2" w:cs="Wingdings 2"/>
                  <w:sz w:val="28"/>
                  <w:rPrChange w:author="PC" w:date="2023-03-31T11:41:00Z" w:id="114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00EC96" w14:textId="77777777">
            <w:pPr>
              <w:rPr>
                <w:ins w:author="phetc" w:date="2023-02-13T15:44:00Z" w:id="11409"/>
                <w:rFonts w:ascii="Calibri" w:hAnsi="Calibri" w:cs="Calibri"/>
                <w:sz w:val="28"/>
                <w:rPrChange w:author="PC" w:date="2023-03-31T11:41:00Z" w:id="11410">
                  <w:rPr>
                    <w:ins w:author="phetc" w:date="2023-02-13T15:44:00Z" w:id="11411"/>
                    <w:rFonts w:ascii="Calibri" w:hAnsi="Calibri" w:cs="Calibri"/>
                    <w:color w:val="000000"/>
                    <w:sz w:val="28"/>
                  </w:rPr>
                </w:rPrChange>
              </w:rPr>
            </w:pPr>
            <w:ins w:author="phetc" w:date="2023-02-13T15:44:00Z" w:id="11412">
              <w:r w:rsidRPr="00357A8D">
                <w:rPr>
                  <w:rFonts w:ascii="Calibri" w:hAnsi="Calibri" w:cs="Calibri"/>
                  <w:sz w:val="28"/>
                  <w:rPrChange w:author="PC" w:date="2023-03-31T11:41:00Z" w:id="11413">
                    <w:rPr>
                      <w:rFonts w:ascii="Calibri" w:hAnsi="Calibri" w:cs="Calibri"/>
                      <w:color w:val="000000"/>
                      <w:sz w:val="28"/>
                    </w:rPr>
                  </w:rPrChange>
                </w:rPr>
                <w:t> </w:t>
              </w:r>
            </w:ins>
          </w:p>
        </w:tc>
      </w:tr>
      <w:tr w:rsidRPr="00357A8D" w:rsidR="00567CE2" w:rsidTr="00277A61" w14:paraId="72CA324B" w14:textId="77777777">
        <w:trPr>
          <w:trHeight w:val="430"/>
          <w:ins w:author="phetc" w:date="2023-02-13T15:44:00Z" w:id="11414"/>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705EE766" w14:textId="77777777">
            <w:pPr>
              <w:rPr>
                <w:ins w:author="phetc" w:date="2023-02-13T15:44:00Z" w:id="11415"/>
                <w:rFonts w:ascii="Calibri" w:hAnsi="Calibri" w:cs="Calibri"/>
                <w:sz w:val="28"/>
                <w:rPrChange w:author="PC" w:date="2023-03-31T11:41:00Z" w:id="11416">
                  <w:rPr>
                    <w:ins w:author="phetc" w:date="2023-02-13T15:44:00Z" w:id="11417"/>
                    <w:rFonts w:ascii="Calibri" w:hAnsi="Calibri" w:cs="Calibri"/>
                    <w:color w:val="000000"/>
                    <w:sz w:val="28"/>
                  </w:rPr>
                </w:rPrChange>
              </w:rPr>
            </w:pPr>
            <w:ins w:author="phetc" w:date="2023-02-13T15:44:00Z" w:id="11418">
              <w:r w:rsidRPr="00357A8D">
                <w:rPr>
                  <w:rFonts w:ascii="TH Sarabun New" w:hAnsi="TH Sarabun New" w:cs="TH Sarabun New"/>
                  <w:sz w:val="28"/>
                  <w:cs/>
                </w:rPr>
                <w:t>ศ.</w:t>
              </w:r>
              <w:r w:rsidRPr="00357A8D">
                <w:rPr>
                  <w:rFonts w:ascii="TH Sarabun New" w:hAnsi="TH Sarabun New" w:cs="TH Sarabun New"/>
                  <w:sz w:val="28"/>
                </w:rPr>
                <w:t xml:space="preserve">460 </w:t>
              </w:r>
              <w:r w:rsidRPr="00357A8D">
                <w:rPr>
                  <w:rFonts w:ascii="TH Sarabun New" w:hAnsi="TH Sarabun New" w:cs="TH Sarabun New"/>
                  <w:sz w:val="28"/>
                  <w:cs/>
                </w:rPr>
                <w:t xml:space="preserve">เศรษฐกิจประเทศไทย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E02B0B" w14:textId="77777777">
            <w:pPr>
              <w:rPr>
                <w:ins w:author="phetc" w:date="2023-02-13T15:44:00Z" w:id="11419"/>
                <w:rFonts w:ascii="Calibri" w:hAnsi="Calibri" w:cs="Calibri"/>
                <w:sz w:val="28"/>
                <w:rPrChange w:author="PC" w:date="2023-03-31T11:41:00Z" w:id="11420">
                  <w:rPr>
                    <w:ins w:author="phetc" w:date="2023-02-13T15:44:00Z" w:id="11421"/>
                    <w:rFonts w:ascii="Calibri" w:hAnsi="Calibri" w:cs="Calibri"/>
                    <w:color w:val="000000"/>
                    <w:sz w:val="28"/>
                  </w:rPr>
                </w:rPrChange>
              </w:rPr>
            </w:pPr>
            <w:ins w:author="phetc" w:date="2023-02-13T15:44:00Z" w:id="11422">
              <w:r w:rsidRPr="00357A8D">
                <w:rPr>
                  <w:rFonts w:ascii="Calibri" w:hAnsi="Calibri" w:cs="Calibri"/>
                  <w:sz w:val="28"/>
                  <w:rPrChange w:author="PC" w:date="2023-03-31T11:41:00Z" w:id="11423">
                    <w:rPr>
                      <w:rFonts w:ascii="Calibri" w:hAnsi="Calibri" w:cs="Calibri"/>
                      <w:color w:val="000000"/>
                      <w:sz w:val="28"/>
                    </w:rPr>
                  </w:rPrChange>
                </w:rPr>
                <w:t> </w:t>
              </w:r>
              <w:r w:rsidRPr="00357A8D">
                <w:rPr>
                  <w:rFonts w:ascii="Wingdings 2" w:hAnsi="Wingdings 2" w:eastAsia="Wingdings 2" w:cs="Wingdings 2"/>
                  <w:sz w:val="28"/>
                  <w:rPrChange w:author="PC" w:date="2023-03-31T11:41:00Z" w:id="114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E0098E" w14:textId="77777777">
            <w:pPr>
              <w:rPr>
                <w:ins w:author="phetc" w:date="2023-02-13T15:44:00Z" w:id="11425"/>
                <w:rFonts w:ascii="Calibri" w:hAnsi="Calibri" w:cs="Calibri"/>
                <w:sz w:val="28"/>
                <w:rPrChange w:author="PC" w:date="2023-03-31T11:41:00Z" w:id="11426">
                  <w:rPr>
                    <w:ins w:author="phetc" w:date="2023-02-13T15:44:00Z" w:id="11427"/>
                    <w:rFonts w:ascii="Calibri" w:hAnsi="Calibri" w:cs="Calibri"/>
                    <w:color w:val="000000"/>
                    <w:sz w:val="28"/>
                  </w:rPr>
                </w:rPrChange>
              </w:rPr>
            </w:pPr>
            <w:ins w:author="phetc" w:date="2023-02-13T15:44:00Z" w:id="11428">
              <w:r w:rsidRPr="00357A8D">
                <w:rPr>
                  <w:rFonts w:ascii="Calibri" w:hAnsi="Calibri" w:cs="Calibri"/>
                  <w:sz w:val="28"/>
                  <w:rPrChange w:author="PC" w:date="2023-03-31T11:41:00Z" w:id="11429">
                    <w:rPr>
                      <w:rFonts w:ascii="Calibri" w:hAnsi="Calibri" w:cs="Calibri"/>
                      <w:color w:val="000000"/>
                      <w:sz w:val="28"/>
                    </w:rPr>
                  </w:rPrChange>
                </w:rPr>
                <w:t> </w:t>
              </w:r>
              <w:r w:rsidRPr="00357A8D">
                <w:rPr>
                  <w:rFonts w:ascii="Wingdings 2" w:hAnsi="Wingdings 2" w:eastAsia="Wingdings 2" w:cs="Wingdings 2"/>
                  <w:sz w:val="28"/>
                  <w:rPrChange w:author="PC" w:date="2023-03-31T11:41:00Z" w:id="114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DB6E25" w14:textId="77777777">
            <w:pPr>
              <w:rPr>
                <w:ins w:author="phetc" w:date="2023-02-13T15:44:00Z" w:id="11431"/>
                <w:rFonts w:ascii="Calibri" w:hAnsi="Calibri" w:cs="Calibri"/>
                <w:sz w:val="28"/>
                <w:rPrChange w:author="PC" w:date="2023-03-31T11:41:00Z" w:id="11432">
                  <w:rPr>
                    <w:ins w:author="phetc" w:date="2023-02-13T15:44:00Z" w:id="11433"/>
                    <w:rFonts w:ascii="Calibri" w:hAnsi="Calibri" w:cs="Calibri"/>
                    <w:color w:val="000000"/>
                    <w:sz w:val="28"/>
                  </w:rPr>
                </w:rPrChange>
              </w:rPr>
            </w:pPr>
            <w:ins w:author="phetc" w:date="2023-02-13T15:44:00Z" w:id="11434">
              <w:r w:rsidRPr="00357A8D">
                <w:rPr>
                  <w:rFonts w:ascii="Calibri" w:hAnsi="Calibri" w:cs="Calibri"/>
                  <w:sz w:val="28"/>
                  <w:rPrChange w:author="PC" w:date="2023-03-31T11:41:00Z" w:id="11435">
                    <w:rPr>
                      <w:rFonts w:ascii="Calibri" w:hAnsi="Calibri" w:cs="Calibri"/>
                      <w:color w:val="000000"/>
                      <w:sz w:val="28"/>
                    </w:rPr>
                  </w:rPrChange>
                </w:rPr>
                <w:t> </w:t>
              </w:r>
              <w:r w:rsidRPr="00357A8D">
                <w:rPr>
                  <w:rFonts w:ascii="Wingdings 2" w:hAnsi="Wingdings 2" w:eastAsia="Wingdings 2" w:cs="Wingdings 2"/>
                  <w:sz w:val="28"/>
                  <w:rPrChange w:author="PC" w:date="2023-03-31T11:41:00Z" w:id="114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1D47F3" w14:textId="77777777">
            <w:pPr>
              <w:rPr>
                <w:ins w:author="phetc" w:date="2023-02-13T15:44:00Z" w:id="11437"/>
                <w:rFonts w:ascii="Calibri" w:hAnsi="Calibri" w:cs="Calibri"/>
                <w:sz w:val="28"/>
                <w:rPrChange w:author="PC" w:date="2023-03-31T11:41:00Z" w:id="11438">
                  <w:rPr>
                    <w:ins w:author="phetc" w:date="2023-02-13T15:44:00Z" w:id="11439"/>
                    <w:rFonts w:ascii="Calibri" w:hAnsi="Calibri" w:cs="Calibri"/>
                    <w:color w:val="000000"/>
                    <w:sz w:val="28"/>
                  </w:rPr>
                </w:rPrChange>
              </w:rPr>
            </w:pPr>
            <w:ins w:author="phetc" w:date="2023-02-13T15:44:00Z" w:id="11440">
              <w:r w:rsidRPr="00357A8D">
                <w:rPr>
                  <w:rFonts w:ascii="Calibri" w:hAnsi="Calibri" w:cs="Calibri"/>
                  <w:sz w:val="28"/>
                  <w:rPrChange w:author="PC" w:date="2023-03-31T11:41:00Z" w:id="11441">
                    <w:rPr>
                      <w:rFonts w:ascii="Calibri" w:hAnsi="Calibri" w:cs="Calibri"/>
                      <w:color w:val="000000"/>
                      <w:sz w:val="28"/>
                    </w:rPr>
                  </w:rPrChange>
                </w:rPr>
                <w:t> </w:t>
              </w:r>
              <w:r w:rsidRPr="00357A8D">
                <w:rPr>
                  <w:rFonts w:ascii="Wingdings 2" w:hAnsi="Wingdings 2" w:eastAsia="Wingdings 2" w:cs="Wingdings 2"/>
                  <w:sz w:val="28"/>
                  <w:rPrChange w:author="PC" w:date="2023-03-31T11:41:00Z" w:id="114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5E0C32" w14:textId="77777777">
            <w:pPr>
              <w:rPr>
                <w:ins w:author="phetc" w:date="2023-02-13T15:44:00Z" w:id="11443"/>
                <w:rFonts w:ascii="Calibri" w:hAnsi="Calibri" w:cs="Calibri"/>
                <w:sz w:val="28"/>
                <w:rPrChange w:author="PC" w:date="2023-03-31T11:41:00Z" w:id="11444">
                  <w:rPr>
                    <w:ins w:author="phetc" w:date="2023-02-13T15:44:00Z" w:id="11445"/>
                    <w:rFonts w:ascii="Calibri" w:hAnsi="Calibri" w:cs="Calibri"/>
                    <w:color w:val="000000"/>
                    <w:sz w:val="28"/>
                  </w:rPr>
                </w:rPrChange>
              </w:rPr>
            </w:pPr>
            <w:ins w:author="phetc" w:date="2023-02-13T15:44:00Z" w:id="11446">
              <w:r w:rsidRPr="00357A8D">
                <w:rPr>
                  <w:rFonts w:ascii="Calibri" w:hAnsi="Calibri" w:cs="Calibri"/>
                  <w:sz w:val="28"/>
                  <w:rPrChange w:author="PC" w:date="2023-03-31T11:41:00Z" w:id="11447">
                    <w:rPr>
                      <w:rFonts w:ascii="Calibri" w:hAnsi="Calibri" w:cs="Calibri"/>
                      <w:color w:val="000000"/>
                      <w:sz w:val="28"/>
                    </w:rPr>
                  </w:rPrChange>
                </w:rPr>
                <w:t> </w:t>
              </w:r>
              <w:r w:rsidRPr="00357A8D">
                <w:rPr>
                  <w:rFonts w:ascii="Wingdings 2" w:hAnsi="Wingdings 2" w:eastAsia="Wingdings 2" w:cs="Wingdings 2"/>
                  <w:sz w:val="28"/>
                  <w:rPrChange w:author="PC" w:date="2023-03-31T11:41:00Z" w:id="114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806A89E" w14:textId="77777777">
            <w:pPr>
              <w:rPr>
                <w:ins w:author="phetc" w:date="2023-02-13T15:44:00Z" w:id="11449"/>
                <w:rFonts w:ascii="Calibri" w:hAnsi="Calibri" w:cs="Calibri"/>
                <w:sz w:val="28"/>
                <w:rPrChange w:author="PC" w:date="2023-03-31T11:41:00Z" w:id="11450">
                  <w:rPr>
                    <w:ins w:author="phetc" w:date="2023-02-13T15:44:00Z" w:id="11451"/>
                    <w:rFonts w:ascii="Calibri" w:hAnsi="Calibri" w:cs="Calibri"/>
                    <w:color w:val="000000"/>
                    <w:sz w:val="28"/>
                  </w:rPr>
                </w:rPrChange>
              </w:rPr>
            </w:pPr>
            <w:ins w:author="phetc" w:date="2023-02-13T15:44:00Z" w:id="11452">
              <w:r w:rsidRPr="00357A8D">
                <w:rPr>
                  <w:rFonts w:ascii="Calibri" w:hAnsi="Calibri" w:cs="Calibri"/>
                  <w:sz w:val="28"/>
                  <w:rPrChange w:author="PC" w:date="2023-03-31T11:41:00Z" w:id="11453">
                    <w:rPr>
                      <w:rFonts w:ascii="Calibri" w:hAnsi="Calibri" w:cs="Calibri"/>
                      <w:color w:val="000000"/>
                      <w:sz w:val="28"/>
                    </w:rPr>
                  </w:rPrChange>
                </w:rPr>
                <w:t> </w:t>
              </w:r>
              <w:r w:rsidRPr="00357A8D">
                <w:rPr>
                  <w:rFonts w:ascii="Wingdings 2" w:hAnsi="Wingdings 2" w:eastAsia="Wingdings 2" w:cs="Wingdings 2"/>
                  <w:sz w:val="28"/>
                  <w:rPrChange w:author="PC" w:date="2023-03-31T11:41:00Z" w:id="114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7F6FB1" w14:textId="77777777">
            <w:pPr>
              <w:rPr>
                <w:ins w:author="phetc" w:date="2023-02-13T15:44:00Z" w:id="11455"/>
                <w:rFonts w:ascii="Calibri" w:hAnsi="Calibri" w:cs="Calibri"/>
                <w:sz w:val="28"/>
                <w:rPrChange w:author="PC" w:date="2023-03-31T11:41:00Z" w:id="11456">
                  <w:rPr>
                    <w:ins w:author="phetc" w:date="2023-02-13T15:44:00Z" w:id="11457"/>
                    <w:rFonts w:ascii="Calibri" w:hAnsi="Calibri" w:cs="Calibri"/>
                    <w:color w:val="000000"/>
                    <w:sz w:val="28"/>
                  </w:rPr>
                </w:rPrChange>
              </w:rPr>
            </w:pPr>
            <w:ins w:author="phetc" w:date="2023-02-13T15:44:00Z" w:id="11458">
              <w:r w:rsidRPr="00357A8D">
                <w:rPr>
                  <w:rFonts w:ascii="Calibri" w:hAnsi="Calibri" w:cs="Calibri"/>
                  <w:sz w:val="28"/>
                  <w:rPrChange w:author="PC" w:date="2023-03-31T11:41:00Z" w:id="114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ECBF46" w14:textId="77777777">
            <w:pPr>
              <w:rPr>
                <w:ins w:author="phetc" w:date="2023-02-13T15:44:00Z" w:id="11460"/>
                <w:rFonts w:ascii="Calibri" w:hAnsi="Calibri" w:cs="Calibri"/>
                <w:sz w:val="28"/>
                <w:rPrChange w:author="PC" w:date="2023-03-31T11:41:00Z" w:id="11461">
                  <w:rPr>
                    <w:ins w:author="phetc" w:date="2023-02-13T15:44:00Z" w:id="11462"/>
                    <w:rFonts w:ascii="Calibri" w:hAnsi="Calibri" w:cs="Calibri"/>
                    <w:color w:val="000000"/>
                    <w:sz w:val="28"/>
                  </w:rPr>
                </w:rPrChange>
              </w:rPr>
            </w:pPr>
            <w:ins w:author="phetc" w:date="2023-02-13T15:44:00Z" w:id="11463">
              <w:r w:rsidRPr="00357A8D">
                <w:rPr>
                  <w:rFonts w:ascii="Calibri" w:hAnsi="Calibri" w:cs="Calibri"/>
                  <w:sz w:val="28"/>
                  <w:rPrChange w:author="PC" w:date="2023-03-31T11:41:00Z" w:id="11464">
                    <w:rPr>
                      <w:rFonts w:ascii="Calibri" w:hAnsi="Calibri" w:cs="Calibri"/>
                      <w:color w:val="000000"/>
                      <w:sz w:val="28"/>
                    </w:rPr>
                  </w:rPrChange>
                </w:rPr>
                <w:t> </w:t>
              </w:r>
              <w:r w:rsidRPr="00357A8D">
                <w:rPr>
                  <w:rFonts w:ascii="Wingdings 2" w:hAnsi="Wingdings 2" w:eastAsia="Wingdings 2" w:cs="Wingdings 2"/>
                  <w:sz w:val="28"/>
                  <w:rPrChange w:author="PC" w:date="2023-03-31T11:41:00Z" w:id="114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72E8CC" w14:textId="77777777">
            <w:pPr>
              <w:rPr>
                <w:ins w:author="phetc" w:date="2023-02-13T15:44:00Z" w:id="11466"/>
                <w:rFonts w:ascii="Calibri" w:hAnsi="Calibri" w:cs="Calibri"/>
                <w:sz w:val="28"/>
                <w:rPrChange w:author="PC" w:date="2023-03-31T11:41:00Z" w:id="11467">
                  <w:rPr>
                    <w:ins w:author="phetc" w:date="2023-02-13T15:44:00Z" w:id="11468"/>
                    <w:rFonts w:ascii="Calibri" w:hAnsi="Calibri" w:cs="Calibri"/>
                    <w:color w:val="000000"/>
                    <w:sz w:val="28"/>
                  </w:rPr>
                </w:rPrChange>
              </w:rPr>
            </w:pPr>
            <w:ins w:author="phetc" w:date="2023-02-13T15:44:00Z" w:id="11469">
              <w:r w:rsidRPr="00357A8D">
                <w:rPr>
                  <w:rFonts w:ascii="Calibri" w:hAnsi="Calibri" w:cs="Calibri"/>
                  <w:sz w:val="28"/>
                  <w:rPrChange w:author="PC" w:date="2023-03-31T11:41:00Z" w:id="11470">
                    <w:rPr>
                      <w:rFonts w:ascii="Calibri" w:hAnsi="Calibri" w:cs="Calibri"/>
                      <w:color w:val="000000"/>
                      <w:sz w:val="28"/>
                    </w:rPr>
                  </w:rPrChange>
                </w:rPr>
                <w:t> </w:t>
              </w:r>
              <w:r w:rsidRPr="00357A8D">
                <w:rPr>
                  <w:rFonts w:ascii="Wingdings 2" w:hAnsi="Wingdings 2" w:eastAsia="Wingdings 2" w:cs="Wingdings 2"/>
                  <w:sz w:val="28"/>
                  <w:rPrChange w:author="PC" w:date="2023-03-31T11:41:00Z" w:id="114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59CA6E" w14:textId="77777777">
            <w:pPr>
              <w:rPr>
                <w:ins w:author="phetc" w:date="2023-02-13T15:44:00Z" w:id="11472"/>
                <w:rFonts w:ascii="Calibri" w:hAnsi="Calibri" w:cs="Calibri"/>
                <w:sz w:val="28"/>
                <w:rPrChange w:author="PC" w:date="2023-03-31T11:41:00Z" w:id="11473">
                  <w:rPr>
                    <w:ins w:author="phetc" w:date="2023-02-13T15:44:00Z" w:id="11474"/>
                    <w:rFonts w:ascii="Calibri" w:hAnsi="Calibri" w:cs="Calibri"/>
                    <w:color w:val="000000"/>
                    <w:sz w:val="28"/>
                  </w:rPr>
                </w:rPrChange>
              </w:rPr>
            </w:pPr>
            <w:ins w:author="phetc" w:date="2023-02-13T15:44:00Z" w:id="11475">
              <w:r w:rsidRPr="00357A8D">
                <w:rPr>
                  <w:rFonts w:ascii="Wingdings 2" w:hAnsi="Wingdings 2" w:eastAsia="Wingdings 2" w:cs="Wingdings 2"/>
                  <w:sz w:val="28"/>
                  <w:rPrChange w:author="PC" w:date="2023-03-31T11:41:00Z" w:id="11476">
                    <w:rPr>
                      <w:rFonts w:ascii="Calibri" w:hAnsi="Calibri" w:cs="Calibri"/>
                      <w:color w:val="000000"/>
                      <w:sz w:val="28"/>
                    </w:rPr>
                  </w:rPrChange>
                </w:rPr>
                <w:t>P</w:t>
              </w:r>
              <w:r w:rsidRPr="00357A8D">
                <w:rPr>
                  <w:rFonts w:ascii="Calibri" w:hAnsi="Calibri" w:cs="Calibri"/>
                  <w:sz w:val="28"/>
                  <w:rPrChange w:author="PC" w:date="2023-03-31T11:41:00Z" w:id="114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B79C3A" w14:textId="77777777">
            <w:pPr>
              <w:rPr>
                <w:ins w:author="phetc" w:date="2023-02-13T15:44:00Z" w:id="11478"/>
                <w:rFonts w:ascii="Calibri" w:hAnsi="Calibri" w:cs="Calibri"/>
                <w:sz w:val="28"/>
                <w:rPrChange w:author="PC" w:date="2023-03-31T11:41:00Z" w:id="11479">
                  <w:rPr>
                    <w:ins w:author="phetc" w:date="2023-02-13T15:44:00Z" w:id="11480"/>
                    <w:rFonts w:ascii="Calibri" w:hAnsi="Calibri" w:cs="Calibri"/>
                    <w:color w:val="000000"/>
                    <w:sz w:val="28"/>
                  </w:rPr>
                </w:rPrChange>
              </w:rPr>
            </w:pPr>
            <w:ins w:author="phetc" w:date="2023-02-13T15:44:00Z" w:id="11481">
              <w:r w:rsidRPr="00357A8D">
                <w:rPr>
                  <w:rFonts w:ascii="Calibri" w:hAnsi="Calibri" w:cs="Calibri"/>
                  <w:sz w:val="28"/>
                  <w:rPrChange w:author="PC" w:date="2023-03-31T11:41:00Z" w:id="114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F134BD" w14:textId="77777777">
            <w:pPr>
              <w:rPr>
                <w:ins w:author="phetc" w:date="2023-02-13T15:44:00Z" w:id="11483"/>
                <w:rFonts w:ascii="Calibri" w:hAnsi="Calibri" w:cs="Calibri"/>
                <w:sz w:val="28"/>
                <w:rPrChange w:author="PC" w:date="2023-03-31T11:41:00Z" w:id="11484">
                  <w:rPr>
                    <w:ins w:author="phetc" w:date="2023-02-13T15:44:00Z" w:id="11485"/>
                    <w:rFonts w:ascii="Calibri" w:hAnsi="Calibri" w:cs="Calibri"/>
                    <w:color w:val="000000"/>
                    <w:sz w:val="28"/>
                  </w:rPr>
                </w:rPrChange>
              </w:rPr>
            </w:pPr>
            <w:ins w:author="phetc" w:date="2023-02-13T15:44:00Z" w:id="11486">
              <w:r w:rsidRPr="00357A8D">
                <w:rPr>
                  <w:rFonts w:ascii="Calibri" w:hAnsi="Calibri" w:cs="Calibri"/>
                  <w:sz w:val="28"/>
                  <w:rPrChange w:author="PC" w:date="2023-03-31T11:41:00Z" w:id="11487">
                    <w:rPr>
                      <w:rFonts w:ascii="Calibri" w:hAnsi="Calibri" w:cs="Calibri"/>
                      <w:color w:val="000000"/>
                      <w:sz w:val="28"/>
                    </w:rPr>
                  </w:rPrChange>
                </w:rPr>
                <w:t> </w:t>
              </w:r>
              <w:r w:rsidRPr="00357A8D">
                <w:rPr>
                  <w:rFonts w:ascii="Wingdings 2" w:hAnsi="Wingdings 2" w:eastAsia="Wingdings 2" w:cs="Wingdings 2"/>
                  <w:sz w:val="28"/>
                  <w:rPrChange w:author="PC" w:date="2023-03-31T11:41:00Z" w:id="114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80FE11" w14:textId="77777777">
            <w:pPr>
              <w:rPr>
                <w:ins w:author="phetc" w:date="2023-02-13T15:44:00Z" w:id="11489"/>
                <w:rFonts w:ascii="Calibri" w:hAnsi="Calibri" w:cs="Calibri"/>
                <w:sz w:val="28"/>
                <w:rPrChange w:author="PC" w:date="2023-03-31T11:41:00Z" w:id="11490">
                  <w:rPr>
                    <w:ins w:author="phetc" w:date="2023-02-13T15:44:00Z" w:id="11491"/>
                    <w:rFonts w:ascii="Calibri" w:hAnsi="Calibri" w:cs="Calibri"/>
                    <w:color w:val="000000"/>
                    <w:sz w:val="28"/>
                  </w:rPr>
                </w:rPrChange>
              </w:rPr>
            </w:pPr>
            <w:ins w:author="phetc" w:date="2023-02-13T15:44:00Z" w:id="11492">
              <w:r w:rsidRPr="00357A8D">
                <w:rPr>
                  <w:rFonts w:ascii="Calibri" w:hAnsi="Calibri" w:cs="Calibri"/>
                  <w:sz w:val="28"/>
                  <w:rPrChange w:author="PC" w:date="2023-03-31T11:41:00Z" w:id="11493">
                    <w:rPr>
                      <w:rFonts w:ascii="Calibri" w:hAnsi="Calibri" w:cs="Calibri"/>
                      <w:color w:val="000000"/>
                      <w:sz w:val="28"/>
                    </w:rPr>
                  </w:rPrChange>
                </w:rPr>
                <w:t> </w:t>
              </w:r>
              <w:r w:rsidRPr="00357A8D">
                <w:rPr>
                  <w:rFonts w:ascii="Wingdings 2" w:hAnsi="Wingdings 2" w:eastAsia="Wingdings 2" w:cs="Wingdings 2"/>
                  <w:sz w:val="28"/>
                  <w:rPrChange w:author="PC" w:date="2023-03-31T11:41:00Z" w:id="114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9FAFFC" w14:textId="77777777">
            <w:pPr>
              <w:rPr>
                <w:ins w:author="phetc" w:date="2023-02-13T15:44:00Z" w:id="11495"/>
                <w:rFonts w:ascii="Calibri" w:hAnsi="Calibri" w:cs="Calibri"/>
                <w:sz w:val="28"/>
                <w:rPrChange w:author="PC" w:date="2023-03-31T11:41:00Z" w:id="11496">
                  <w:rPr>
                    <w:ins w:author="phetc" w:date="2023-02-13T15:44:00Z" w:id="11497"/>
                    <w:rFonts w:ascii="Calibri" w:hAnsi="Calibri" w:cs="Calibri"/>
                    <w:color w:val="000000"/>
                    <w:sz w:val="28"/>
                  </w:rPr>
                </w:rPrChange>
              </w:rPr>
            </w:pPr>
            <w:ins w:author="phetc" w:date="2023-02-13T15:44:00Z" w:id="11498">
              <w:r w:rsidRPr="00357A8D">
                <w:rPr>
                  <w:rFonts w:ascii="Calibri" w:hAnsi="Calibri" w:cs="Calibri"/>
                  <w:sz w:val="28"/>
                  <w:rPrChange w:author="PC" w:date="2023-03-31T11:41:00Z" w:id="114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2F4046" w14:textId="77777777">
            <w:pPr>
              <w:rPr>
                <w:ins w:author="phetc" w:date="2023-02-13T15:44:00Z" w:id="11500"/>
                <w:rFonts w:ascii="Calibri" w:hAnsi="Calibri" w:cs="Calibri"/>
                <w:sz w:val="28"/>
                <w:rPrChange w:author="PC" w:date="2023-03-31T11:41:00Z" w:id="11501">
                  <w:rPr>
                    <w:ins w:author="phetc" w:date="2023-02-13T15:44:00Z" w:id="11502"/>
                    <w:rFonts w:ascii="Calibri" w:hAnsi="Calibri" w:cs="Calibri"/>
                    <w:color w:val="000000"/>
                    <w:sz w:val="28"/>
                  </w:rPr>
                </w:rPrChange>
              </w:rPr>
            </w:pPr>
            <w:ins w:author="phetc" w:date="2023-02-13T15:44:00Z" w:id="11503">
              <w:r w:rsidRPr="00357A8D">
                <w:rPr>
                  <w:rFonts w:ascii="Calibri" w:hAnsi="Calibri" w:cs="Calibri"/>
                  <w:sz w:val="28"/>
                  <w:rPrChange w:author="PC" w:date="2023-03-31T11:41:00Z" w:id="11504">
                    <w:rPr>
                      <w:rFonts w:ascii="Calibri" w:hAnsi="Calibri" w:cs="Calibri"/>
                      <w:color w:val="000000"/>
                      <w:sz w:val="28"/>
                    </w:rPr>
                  </w:rPrChange>
                </w:rPr>
                <w:t> </w:t>
              </w:r>
              <w:r w:rsidRPr="00357A8D">
                <w:rPr>
                  <w:rFonts w:ascii="Wingdings 2" w:hAnsi="Wingdings 2" w:eastAsia="Wingdings 2" w:cs="Wingdings 2"/>
                  <w:sz w:val="28"/>
                  <w:rPrChange w:author="PC" w:date="2023-03-31T11:41:00Z" w:id="115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C17C4C" w14:textId="77777777">
            <w:pPr>
              <w:rPr>
                <w:ins w:author="phetc" w:date="2023-02-13T15:44:00Z" w:id="11506"/>
                <w:rFonts w:ascii="Calibri" w:hAnsi="Calibri" w:cs="Calibri"/>
                <w:sz w:val="28"/>
                <w:rPrChange w:author="PC" w:date="2023-03-31T11:41:00Z" w:id="11507">
                  <w:rPr>
                    <w:ins w:author="phetc" w:date="2023-02-13T15:44:00Z" w:id="11508"/>
                    <w:rFonts w:ascii="Calibri" w:hAnsi="Calibri" w:cs="Calibri"/>
                    <w:color w:val="000000"/>
                    <w:sz w:val="28"/>
                  </w:rPr>
                </w:rPrChange>
              </w:rPr>
            </w:pPr>
            <w:ins w:author="phetc" w:date="2023-02-13T15:44:00Z" w:id="11509">
              <w:r w:rsidRPr="00357A8D">
                <w:rPr>
                  <w:rFonts w:ascii="Calibri" w:hAnsi="Calibri" w:cs="Calibri"/>
                  <w:sz w:val="28"/>
                  <w:rPrChange w:author="PC" w:date="2023-03-31T11:41:00Z" w:id="11510">
                    <w:rPr>
                      <w:rFonts w:ascii="Calibri" w:hAnsi="Calibri" w:cs="Calibri"/>
                      <w:color w:val="000000"/>
                      <w:sz w:val="28"/>
                    </w:rPr>
                  </w:rPrChange>
                </w:rPr>
                <w:t> </w:t>
              </w:r>
            </w:ins>
          </w:p>
        </w:tc>
      </w:tr>
      <w:tr w:rsidRPr="00357A8D" w:rsidR="00567CE2" w:rsidTr="00277A61" w14:paraId="405844AD" w14:textId="77777777">
        <w:trPr>
          <w:trHeight w:val="430"/>
          <w:ins w:author="phetc" w:date="2023-02-13T15:44:00Z" w:id="11511"/>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Del="00D96E86" w:rsidRDefault="00BD3F6C" w14:paraId="51F85A69" w14:textId="77777777">
            <w:pPr>
              <w:contextualSpacing/>
              <w:rPr>
                <w:ins w:author="phetc" w:date="2023-02-13T15:44:00Z" w:id="11512"/>
                <w:del w:author="PC" w:date="2023-07-03T09:55:00Z" w:id="11513"/>
                <w:rFonts w:ascii="TH Sarabun New" w:hAnsi="TH Sarabun New" w:cs="TH Sarabun New"/>
                <w:sz w:val="28"/>
              </w:rPr>
            </w:pPr>
            <w:ins w:author="phetc" w:date="2023-02-13T15:44:00Z" w:id="11514">
              <w:r w:rsidRPr="00357A8D">
                <w:rPr>
                  <w:rFonts w:ascii="TH Sarabun New" w:hAnsi="TH Sarabun New" w:cs="TH Sarabun New"/>
                  <w:sz w:val="28"/>
                  <w:cs/>
                </w:rPr>
                <w:t>ศ.</w:t>
              </w:r>
              <w:r w:rsidRPr="00357A8D">
                <w:rPr>
                  <w:rFonts w:ascii="TH Sarabun New" w:hAnsi="TH Sarabun New" w:cs="TH Sarabun New"/>
                  <w:sz w:val="28"/>
                </w:rPr>
                <w:t>461</w:t>
              </w:r>
              <w:r w:rsidRPr="00357A8D">
                <w:rPr>
                  <w:rFonts w:ascii="TH Sarabun New" w:hAnsi="TH Sarabun New" w:cs="TH Sarabun New"/>
                  <w:sz w:val="28"/>
                  <w:cs/>
                </w:rPr>
                <w:t xml:space="preserve"> เศรษฐศาสตร์จุลภาคว่าด้วยการพัฒนา                      </w:t>
              </w:r>
            </w:ins>
          </w:p>
          <w:p w:rsidRPr="00357A8D" w:rsidR="00BD3F6C" w:rsidRDefault="00BD3F6C" w14:paraId="3FB14F07" w14:textId="77777777">
            <w:pPr>
              <w:contextualSpacing/>
              <w:rPr>
                <w:ins w:author="phetc" w:date="2023-02-13T15:44:00Z" w:id="11515"/>
                <w:rFonts w:ascii="Calibri" w:hAnsi="Calibri" w:cs="Calibri"/>
                <w:sz w:val="28"/>
                <w:rPrChange w:author="PC" w:date="2023-03-31T11:41:00Z" w:id="11516">
                  <w:rPr>
                    <w:ins w:author="phetc" w:date="2023-02-13T15:44:00Z" w:id="11517"/>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319411" w14:textId="77777777">
            <w:pPr>
              <w:rPr>
                <w:ins w:author="phetc" w:date="2023-02-13T15:44:00Z" w:id="11518"/>
                <w:rFonts w:ascii="Calibri" w:hAnsi="Calibri" w:cs="Calibri"/>
                <w:sz w:val="28"/>
                <w:rPrChange w:author="PC" w:date="2023-03-31T11:41:00Z" w:id="11519">
                  <w:rPr>
                    <w:ins w:author="phetc" w:date="2023-02-13T15:44:00Z" w:id="11520"/>
                    <w:rFonts w:ascii="Calibri" w:hAnsi="Calibri" w:cs="Calibri"/>
                    <w:color w:val="000000"/>
                    <w:sz w:val="28"/>
                  </w:rPr>
                </w:rPrChange>
              </w:rPr>
            </w:pPr>
            <w:ins w:author="phetc" w:date="2023-02-13T15:44:00Z" w:id="11521">
              <w:r w:rsidRPr="00357A8D">
                <w:rPr>
                  <w:rFonts w:ascii="Calibri" w:hAnsi="Calibri" w:cs="Calibri"/>
                  <w:sz w:val="28"/>
                  <w:rPrChange w:author="PC" w:date="2023-03-31T11:41:00Z" w:id="11522">
                    <w:rPr>
                      <w:rFonts w:ascii="Calibri" w:hAnsi="Calibri" w:cs="Calibri"/>
                      <w:color w:val="000000"/>
                      <w:sz w:val="28"/>
                    </w:rPr>
                  </w:rPrChange>
                </w:rPr>
                <w:t> </w:t>
              </w:r>
              <w:r w:rsidRPr="00357A8D">
                <w:rPr>
                  <w:rFonts w:ascii="Wingdings 2" w:hAnsi="Wingdings 2" w:eastAsia="Wingdings 2" w:cs="Wingdings 2"/>
                  <w:sz w:val="28"/>
                  <w:rPrChange w:author="PC" w:date="2023-03-31T11:41:00Z" w:id="115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09FF74" w14:textId="77777777">
            <w:pPr>
              <w:rPr>
                <w:ins w:author="phetc" w:date="2023-02-13T15:44:00Z" w:id="11524"/>
                <w:rFonts w:ascii="Calibri" w:hAnsi="Calibri" w:cs="Calibri"/>
                <w:sz w:val="28"/>
                <w:rPrChange w:author="PC" w:date="2023-03-31T11:41:00Z" w:id="11525">
                  <w:rPr>
                    <w:ins w:author="phetc" w:date="2023-02-13T15:44:00Z" w:id="11526"/>
                    <w:rFonts w:ascii="Calibri" w:hAnsi="Calibri" w:cs="Calibri"/>
                    <w:color w:val="000000"/>
                    <w:sz w:val="28"/>
                  </w:rPr>
                </w:rPrChange>
              </w:rPr>
            </w:pPr>
            <w:ins w:author="phetc" w:date="2023-02-13T15:44:00Z" w:id="11527">
              <w:r w:rsidRPr="00357A8D">
                <w:rPr>
                  <w:rFonts w:ascii="Calibri" w:hAnsi="Calibri" w:cs="Calibri"/>
                  <w:sz w:val="28"/>
                  <w:rPrChange w:author="PC" w:date="2023-03-31T11:41:00Z" w:id="11528">
                    <w:rPr>
                      <w:rFonts w:ascii="Calibri" w:hAnsi="Calibri" w:cs="Calibri"/>
                      <w:color w:val="000000"/>
                      <w:sz w:val="28"/>
                    </w:rPr>
                  </w:rPrChange>
                </w:rPr>
                <w:t> </w:t>
              </w:r>
              <w:r w:rsidRPr="00357A8D">
                <w:rPr>
                  <w:rFonts w:ascii="Wingdings 2" w:hAnsi="Wingdings 2" w:eastAsia="Wingdings 2" w:cs="Wingdings 2"/>
                  <w:sz w:val="28"/>
                  <w:rPrChange w:author="PC" w:date="2023-03-31T11:41:00Z" w:id="115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99F694" w14:textId="77777777">
            <w:pPr>
              <w:rPr>
                <w:ins w:author="phetc" w:date="2023-02-13T15:44:00Z" w:id="11530"/>
                <w:rFonts w:ascii="Calibri" w:hAnsi="Calibri" w:cs="Calibri"/>
                <w:sz w:val="28"/>
                <w:rPrChange w:author="PC" w:date="2023-03-31T11:41:00Z" w:id="11531">
                  <w:rPr>
                    <w:ins w:author="phetc" w:date="2023-02-13T15:44:00Z" w:id="11532"/>
                    <w:rFonts w:ascii="Calibri" w:hAnsi="Calibri" w:cs="Calibri"/>
                    <w:color w:val="000000"/>
                    <w:sz w:val="28"/>
                  </w:rPr>
                </w:rPrChange>
              </w:rPr>
            </w:pPr>
            <w:ins w:author="phetc" w:date="2023-02-13T15:44:00Z" w:id="11533">
              <w:r w:rsidRPr="00357A8D">
                <w:rPr>
                  <w:rFonts w:ascii="Calibri" w:hAnsi="Calibri" w:cs="Calibri"/>
                  <w:sz w:val="28"/>
                  <w:rPrChange w:author="PC" w:date="2023-03-31T11:41:00Z" w:id="115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958C1F" w14:textId="77777777">
            <w:pPr>
              <w:rPr>
                <w:ins w:author="phetc" w:date="2023-02-13T15:44:00Z" w:id="11535"/>
                <w:rFonts w:ascii="Calibri" w:hAnsi="Calibri" w:cs="Calibri"/>
                <w:sz w:val="28"/>
                <w:rPrChange w:author="PC" w:date="2023-03-31T11:41:00Z" w:id="11536">
                  <w:rPr>
                    <w:ins w:author="phetc" w:date="2023-02-13T15:44:00Z" w:id="11537"/>
                    <w:rFonts w:ascii="Calibri" w:hAnsi="Calibri" w:cs="Calibri"/>
                    <w:color w:val="000000"/>
                    <w:sz w:val="28"/>
                  </w:rPr>
                </w:rPrChange>
              </w:rPr>
            </w:pPr>
            <w:ins w:author="phetc" w:date="2023-02-13T15:44:00Z" w:id="11538">
              <w:r w:rsidRPr="00357A8D">
                <w:rPr>
                  <w:rFonts w:ascii="Wingdings 2" w:hAnsi="Wingdings 2" w:eastAsia="Wingdings 2" w:cs="Wingdings 2"/>
                  <w:sz w:val="28"/>
                  <w:rPrChange w:author="PC" w:date="2023-03-31T11:41:00Z" w:id="11539">
                    <w:rPr>
                      <w:rFonts w:ascii="Calibri" w:hAnsi="Calibri" w:cs="Calibri"/>
                      <w:color w:val="000000"/>
                      <w:sz w:val="28"/>
                    </w:rPr>
                  </w:rPrChange>
                </w:rPr>
                <w:t>P</w:t>
              </w:r>
              <w:r w:rsidRPr="00357A8D">
                <w:rPr>
                  <w:rFonts w:ascii="Calibri" w:hAnsi="Calibri" w:cs="Calibri"/>
                  <w:sz w:val="28"/>
                  <w:rPrChange w:author="PC" w:date="2023-03-31T11:41:00Z" w:id="1154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2D3A96" w14:textId="77777777">
            <w:pPr>
              <w:rPr>
                <w:ins w:author="phetc" w:date="2023-02-13T15:44:00Z" w:id="11541"/>
                <w:rFonts w:ascii="Calibri" w:hAnsi="Calibri" w:cs="Calibri"/>
                <w:sz w:val="28"/>
                <w:rPrChange w:author="PC" w:date="2023-03-31T11:41:00Z" w:id="11542">
                  <w:rPr>
                    <w:ins w:author="phetc" w:date="2023-02-13T15:44:00Z" w:id="11543"/>
                    <w:rFonts w:ascii="Calibri" w:hAnsi="Calibri" w:cs="Calibri"/>
                    <w:color w:val="000000"/>
                    <w:sz w:val="28"/>
                  </w:rPr>
                </w:rPrChange>
              </w:rPr>
            </w:pPr>
            <w:ins w:author="phetc" w:date="2023-02-13T15:44:00Z" w:id="11544">
              <w:r w:rsidRPr="00357A8D">
                <w:rPr>
                  <w:rFonts w:ascii="Calibri" w:hAnsi="Calibri" w:cs="Calibri"/>
                  <w:sz w:val="28"/>
                  <w:rPrChange w:author="PC" w:date="2023-03-31T11:41:00Z" w:id="11545">
                    <w:rPr>
                      <w:rFonts w:ascii="Calibri" w:hAnsi="Calibri" w:cs="Calibri"/>
                      <w:color w:val="000000"/>
                      <w:sz w:val="28"/>
                    </w:rPr>
                  </w:rPrChange>
                </w:rPr>
                <w:t> </w:t>
              </w:r>
              <w:r w:rsidRPr="00357A8D">
                <w:rPr>
                  <w:rFonts w:ascii="Wingdings 2" w:hAnsi="Wingdings 2" w:eastAsia="Wingdings 2" w:cs="Wingdings 2"/>
                  <w:sz w:val="28"/>
                  <w:rPrChange w:author="PC" w:date="2023-03-31T11:41:00Z" w:id="115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2D3E3F" w14:textId="77777777">
            <w:pPr>
              <w:rPr>
                <w:ins w:author="phetc" w:date="2023-02-13T15:44:00Z" w:id="11547"/>
                <w:rFonts w:ascii="Calibri" w:hAnsi="Calibri" w:cs="Calibri"/>
                <w:sz w:val="28"/>
                <w:rPrChange w:author="PC" w:date="2023-03-31T11:41:00Z" w:id="11548">
                  <w:rPr>
                    <w:ins w:author="phetc" w:date="2023-02-13T15:44:00Z" w:id="11549"/>
                    <w:rFonts w:ascii="Calibri" w:hAnsi="Calibri" w:cs="Calibri"/>
                    <w:color w:val="000000"/>
                    <w:sz w:val="28"/>
                  </w:rPr>
                </w:rPrChange>
              </w:rPr>
            </w:pPr>
            <w:ins w:author="phetc" w:date="2023-02-13T15:44:00Z" w:id="11550">
              <w:r w:rsidRPr="00357A8D">
                <w:rPr>
                  <w:rFonts w:ascii="Calibri" w:hAnsi="Calibri" w:cs="Calibri"/>
                  <w:sz w:val="28"/>
                  <w:rPrChange w:author="PC" w:date="2023-03-31T11:41:00Z" w:id="11551">
                    <w:rPr>
                      <w:rFonts w:ascii="Calibri" w:hAnsi="Calibri" w:cs="Calibri"/>
                      <w:color w:val="000000"/>
                      <w:sz w:val="28"/>
                    </w:rPr>
                  </w:rPrChange>
                </w:rPr>
                <w:t> </w:t>
              </w:r>
              <w:r w:rsidRPr="00357A8D">
                <w:rPr>
                  <w:rFonts w:ascii="Wingdings 2" w:hAnsi="Wingdings 2" w:eastAsia="Wingdings 2" w:cs="Wingdings 2"/>
                  <w:sz w:val="28"/>
                  <w:rPrChange w:author="PC" w:date="2023-03-31T11:41:00Z" w:id="115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B9CD3D" w14:textId="77777777">
            <w:pPr>
              <w:rPr>
                <w:ins w:author="phetc" w:date="2023-02-13T15:44:00Z" w:id="11553"/>
                <w:rFonts w:ascii="Calibri" w:hAnsi="Calibri" w:cs="Calibri"/>
                <w:sz w:val="28"/>
                <w:rPrChange w:author="PC" w:date="2023-03-31T11:41:00Z" w:id="11554">
                  <w:rPr>
                    <w:ins w:author="phetc" w:date="2023-02-13T15:44:00Z" w:id="11555"/>
                    <w:rFonts w:ascii="Calibri" w:hAnsi="Calibri" w:cs="Calibri"/>
                    <w:color w:val="000000"/>
                    <w:sz w:val="28"/>
                  </w:rPr>
                </w:rPrChange>
              </w:rPr>
            </w:pPr>
            <w:ins w:author="phetc" w:date="2023-02-13T15:44:00Z" w:id="11556">
              <w:r w:rsidRPr="00357A8D">
                <w:rPr>
                  <w:rFonts w:ascii="Calibri" w:hAnsi="Calibri" w:cs="Calibri"/>
                  <w:sz w:val="28"/>
                  <w:rPrChange w:author="PC" w:date="2023-03-31T11:41:00Z" w:id="1155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03694A" w14:textId="77777777">
            <w:pPr>
              <w:rPr>
                <w:ins w:author="phetc" w:date="2023-02-13T15:44:00Z" w:id="11558"/>
                <w:rFonts w:ascii="Calibri" w:hAnsi="Calibri" w:cs="Calibri"/>
                <w:sz w:val="28"/>
                <w:rPrChange w:author="PC" w:date="2023-03-31T11:41:00Z" w:id="11559">
                  <w:rPr>
                    <w:ins w:author="phetc" w:date="2023-02-13T15:44:00Z" w:id="11560"/>
                    <w:rFonts w:ascii="Calibri" w:hAnsi="Calibri" w:cs="Calibri"/>
                    <w:color w:val="000000"/>
                    <w:sz w:val="28"/>
                  </w:rPr>
                </w:rPrChange>
              </w:rPr>
            </w:pPr>
            <w:ins w:author="phetc" w:date="2023-02-13T15:44:00Z" w:id="11561">
              <w:r w:rsidRPr="00357A8D">
                <w:rPr>
                  <w:rFonts w:ascii="Calibri" w:hAnsi="Calibri" w:cs="Calibri"/>
                  <w:sz w:val="28"/>
                  <w:rPrChange w:author="PC" w:date="2023-03-31T11:41:00Z" w:id="11562">
                    <w:rPr>
                      <w:rFonts w:ascii="Calibri" w:hAnsi="Calibri" w:cs="Calibri"/>
                      <w:color w:val="000000"/>
                      <w:sz w:val="28"/>
                    </w:rPr>
                  </w:rPrChange>
                </w:rPr>
                <w:t> </w:t>
              </w:r>
              <w:r w:rsidRPr="00357A8D">
                <w:rPr>
                  <w:rFonts w:ascii="Wingdings 2" w:hAnsi="Wingdings 2" w:eastAsia="Wingdings 2" w:cs="Wingdings 2"/>
                  <w:sz w:val="28"/>
                  <w:rPrChange w:author="PC" w:date="2023-03-31T11:41:00Z" w:id="115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EB0458" w14:textId="77777777">
            <w:pPr>
              <w:rPr>
                <w:ins w:author="phetc" w:date="2023-02-13T15:44:00Z" w:id="11564"/>
                <w:rFonts w:ascii="Calibri" w:hAnsi="Calibri" w:cs="Calibri"/>
                <w:sz w:val="28"/>
                <w:rPrChange w:author="PC" w:date="2023-03-31T11:41:00Z" w:id="11565">
                  <w:rPr>
                    <w:ins w:author="phetc" w:date="2023-02-13T15:44:00Z" w:id="11566"/>
                    <w:rFonts w:ascii="Calibri" w:hAnsi="Calibri" w:cs="Calibri"/>
                    <w:color w:val="000000"/>
                    <w:sz w:val="28"/>
                  </w:rPr>
                </w:rPrChange>
              </w:rPr>
            </w:pPr>
            <w:ins w:author="phetc" w:date="2023-02-13T15:44:00Z" w:id="11567">
              <w:r w:rsidRPr="00357A8D">
                <w:rPr>
                  <w:rFonts w:ascii="Calibri" w:hAnsi="Calibri" w:cs="Calibri"/>
                  <w:sz w:val="28"/>
                  <w:rPrChange w:author="PC" w:date="2023-03-31T11:41:00Z" w:id="11568">
                    <w:rPr>
                      <w:rFonts w:ascii="Calibri" w:hAnsi="Calibri" w:cs="Calibri"/>
                      <w:color w:val="000000"/>
                      <w:sz w:val="28"/>
                    </w:rPr>
                  </w:rPrChange>
                </w:rPr>
                <w:t> </w:t>
              </w:r>
              <w:r w:rsidRPr="00357A8D">
                <w:rPr>
                  <w:rFonts w:ascii="Wingdings 2" w:hAnsi="Wingdings 2" w:eastAsia="Wingdings 2" w:cs="Wingdings 2"/>
                  <w:sz w:val="28"/>
                  <w:rPrChange w:author="PC" w:date="2023-03-31T11:41:00Z" w:id="115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1249E2" w14:textId="77777777">
            <w:pPr>
              <w:rPr>
                <w:ins w:author="phetc" w:date="2023-02-13T15:44:00Z" w:id="11570"/>
                <w:rFonts w:ascii="Calibri" w:hAnsi="Calibri" w:cs="Calibri"/>
                <w:sz w:val="28"/>
                <w:rPrChange w:author="PC" w:date="2023-03-31T11:41:00Z" w:id="11571">
                  <w:rPr>
                    <w:ins w:author="phetc" w:date="2023-02-13T15:44:00Z" w:id="11572"/>
                    <w:rFonts w:ascii="Calibri" w:hAnsi="Calibri" w:cs="Calibri"/>
                    <w:color w:val="000000"/>
                    <w:sz w:val="28"/>
                  </w:rPr>
                </w:rPrChange>
              </w:rPr>
            </w:pPr>
            <w:ins w:author="phetc" w:date="2023-02-13T15:44:00Z" w:id="11573">
              <w:r w:rsidRPr="00357A8D">
                <w:rPr>
                  <w:rFonts w:ascii="Calibri" w:hAnsi="Calibri" w:cs="Calibri"/>
                  <w:sz w:val="28"/>
                  <w:rPrChange w:author="PC" w:date="2023-03-31T11:41:00Z" w:id="11574">
                    <w:rPr>
                      <w:rFonts w:ascii="Calibri" w:hAnsi="Calibri" w:cs="Calibri"/>
                      <w:color w:val="000000"/>
                      <w:sz w:val="28"/>
                    </w:rPr>
                  </w:rPrChange>
                </w:rPr>
                <w:t> </w:t>
              </w:r>
              <w:r w:rsidRPr="00357A8D">
                <w:rPr>
                  <w:rFonts w:ascii="Wingdings 2" w:hAnsi="Wingdings 2" w:eastAsia="Wingdings 2" w:cs="Wingdings 2"/>
                  <w:sz w:val="28"/>
                  <w:rPrChange w:author="PC" w:date="2023-03-31T11:41:00Z" w:id="115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A9397F" w14:textId="77777777">
            <w:pPr>
              <w:rPr>
                <w:ins w:author="phetc" w:date="2023-02-13T15:44:00Z" w:id="11576"/>
                <w:rFonts w:ascii="Calibri" w:hAnsi="Calibri" w:cs="Calibri"/>
                <w:sz w:val="28"/>
                <w:rPrChange w:author="PC" w:date="2023-03-31T11:41:00Z" w:id="11577">
                  <w:rPr>
                    <w:ins w:author="phetc" w:date="2023-02-13T15:44:00Z" w:id="11578"/>
                    <w:rFonts w:ascii="Calibri" w:hAnsi="Calibri" w:cs="Calibri"/>
                    <w:color w:val="000000"/>
                    <w:sz w:val="28"/>
                  </w:rPr>
                </w:rPrChange>
              </w:rPr>
            </w:pPr>
            <w:ins w:author="phetc" w:date="2023-02-13T15:44:00Z" w:id="11579">
              <w:r w:rsidRPr="00357A8D">
                <w:rPr>
                  <w:rFonts w:ascii="Calibri" w:hAnsi="Calibri" w:cs="Calibri"/>
                  <w:sz w:val="28"/>
                  <w:rPrChange w:author="PC" w:date="2023-03-31T11:41:00Z" w:id="1158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0F812C" w14:textId="77777777">
            <w:pPr>
              <w:rPr>
                <w:ins w:author="phetc" w:date="2023-02-13T15:44:00Z" w:id="11581"/>
                <w:rFonts w:ascii="Calibri" w:hAnsi="Calibri" w:cs="Calibri"/>
                <w:sz w:val="28"/>
                <w:rPrChange w:author="PC" w:date="2023-03-31T11:41:00Z" w:id="11582">
                  <w:rPr>
                    <w:ins w:author="phetc" w:date="2023-02-13T15:44:00Z" w:id="11583"/>
                    <w:rFonts w:ascii="Calibri" w:hAnsi="Calibri" w:cs="Calibri"/>
                    <w:color w:val="000000"/>
                    <w:sz w:val="28"/>
                  </w:rPr>
                </w:rPrChange>
              </w:rPr>
            </w:pPr>
            <w:ins w:author="phetc" w:date="2023-02-13T15:44:00Z" w:id="11584">
              <w:r w:rsidRPr="00357A8D">
                <w:rPr>
                  <w:rFonts w:ascii="Calibri" w:hAnsi="Calibri" w:cs="Calibri"/>
                  <w:sz w:val="28"/>
                  <w:rPrChange w:author="PC" w:date="2023-03-31T11:41:00Z" w:id="11585">
                    <w:rPr>
                      <w:rFonts w:ascii="Calibri" w:hAnsi="Calibri" w:cs="Calibri"/>
                      <w:color w:val="000000"/>
                      <w:sz w:val="28"/>
                    </w:rPr>
                  </w:rPrChange>
                </w:rPr>
                <w:t> </w:t>
              </w:r>
              <w:r w:rsidRPr="00357A8D">
                <w:rPr>
                  <w:rFonts w:ascii="Wingdings 2" w:hAnsi="Wingdings 2" w:eastAsia="Wingdings 2" w:cs="Wingdings 2"/>
                  <w:sz w:val="28"/>
                  <w:rPrChange w:author="PC" w:date="2023-03-31T11:41:00Z" w:id="115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DB4C21" w14:textId="77777777">
            <w:pPr>
              <w:rPr>
                <w:ins w:author="phetc" w:date="2023-02-13T15:44:00Z" w:id="11587"/>
                <w:rFonts w:ascii="Calibri" w:hAnsi="Calibri" w:cs="Calibri"/>
                <w:sz w:val="28"/>
                <w:rPrChange w:author="PC" w:date="2023-03-31T11:41:00Z" w:id="11588">
                  <w:rPr>
                    <w:ins w:author="phetc" w:date="2023-02-13T15:44:00Z" w:id="11589"/>
                    <w:rFonts w:ascii="Calibri" w:hAnsi="Calibri" w:cs="Calibri"/>
                    <w:color w:val="000000"/>
                    <w:sz w:val="28"/>
                  </w:rPr>
                </w:rPrChange>
              </w:rPr>
            </w:pPr>
            <w:ins w:author="phetc" w:date="2023-02-13T15:44:00Z" w:id="11590">
              <w:r w:rsidRPr="00357A8D">
                <w:rPr>
                  <w:rFonts w:ascii="Calibri" w:hAnsi="Calibri" w:cs="Calibri"/>
                  <w:sz w:val="28"/>
                  <w:rPrChange w:author="PC" w:date="2023-03-31T11:41:00Z" w:id="11591">
                    <w:rPr>
                      <w:rFonts w:ascii="Calibri" w:hAnsi="Calibri" w:cs="Calibri"/>
                      <w:color w:val="000000"/>
                      <w:sz w:val="28"/>
                    </w:rPr>
                  </w:rPrChange>
                </w:rPr>
                <w:t> </w:t>
              </w:r>
              <w:r w:rsidRPr="00357A8D">
                <w:rPr>
                  <w:rFonts w:ascii="Wingdings 2" w:hAnsi="Wingdings 2" w:eastAsia="Wingdings 2" w:cs="Wingdings 2"/>
                  <w:sz w:val="28"/>
                  <w:rPrChange w:author="PC" w:date="2023-03-31T11:41:00Z" w:id="115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044AFB" w14:textId="77777777">
            <w:pPr>
              <w:rPr>
                <w:ins w:author="phetc" w:date="2023-02-13T15:44:00Z" w:id="11593"/>
                <w:rFonts w:ascii="Calibri" w:hAnsi="Calibri" w:cs="Calibri"/>
                <w:sz w:val="28"/>
                <w:rPrChange w:author="PC" w:date="2023-03-31T11:41:00Z" w:id="11594">
                  <w:rPr>
                    <w:ins w:author="phetc" w:date="2023-02-13T15:44:00Z" w:id="11595"/>
                    <w:rFonts w:ascii="Calibri" w:hAnsi="Calibri" w:cs="Calibri"/>
                    <w:color w:val="000000"/>
                    <w:sz w:val="28"/>
                  </w:rPr>
                </w:rPrChange>
              </w:rPr>
            </w:pPr>
            <w:ins w:author="phetc" w:date="2023-02-13T15:44:00Z" w:id="11596">
              <w:r w:rsidRPr="00357A8D">
                <w:rPr>
                  <w:rFonts w:ascii="Calibri" w:hAnsi="Calibri" w:cs="Calibri"/>
                  <w:sz w:val="28"/>
                  <w:rPrChange w:author="PC" w:date="2023-03-31T11:41:00Z" w:id="1159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BD537A" w14:textId="77777777">
            <w:pPr>
              <w:rPr>
                <w:ins w:author="phetc" w:date="2023-02-13T15:44:00Z" w:id="11598"/>
                <w:rFonts w:ascii="Calibri" w:hAnsi="Calibri" w:cs="Calibri"/>
                <w:sz w:val="28"/>
                <w:rPrChange w:author="PC" w:date="2023-03-31T11:41:00Z" w:id="11599">
                  <w:rPr>
                    <w:ins w:author="phetc" w:date="2023-02-13T15:44:00Z" w:id="11600"/>
                    <w:rFonts w:ascii="Calibri" w:hAnsi="Calibri" w:cs="Calibri"/>
                    <w:color w:val="000000"/>
                    <w:sz w:val="28"/>
                  </w:rPr>
                </w:rPrChange>
              </w:rPr>
            </w:pPr>
            <w:ins w:author="phetc" w:date="2023-02-13T15:44:00Z" w:id="11601">
              <w:r w:rsidRPr="00357A8D">
                <w:rPr>
                  <w:rFonts w:ascii="Calibri" w:hAnsi="Calibri" w:cs="Calibri"/>
                  <w:sz w:val="28"/>
                  <w:rPrChange w:author="PC" w:date="2023-03-31T11:41:00Z" w:id="11602">
                    <w:rPr>
                      <w:rFonts w:ascii="Calibri" w:hAnsi="Calibri" w:cs="Calibri"/>
                      <w:color w:val="000000"/>
                      <w:sz w:val="28"/>
                    </w:rPr>
                  </w:rPrChange>
                </w:rPr>
                <w:t> </w:t>
              </w:r>
              <w:r w:rsidRPr="00357A8D">
                <w:rPr>
                  <w:rFonts w:ascii="Wingdings 2" w:hAnsi="Wingdings 2" w:eastAsia="Wingdings 2" w:cs="Wingdings 2"/>
                  <w:sz w:val="28"/>
                  <w:rPrChange w:author="PC" w:date="2023-03-31T11:41:00Z" w:id="116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38566C" w14:textId="77777777">
            <w:pPr>
              <w:rPr>
                <w:ins w:author="phetc" w:date="2023-02-13T15:44:00Z" w:id="11604"/>
                <w:rFonts w:ascii="Calibri" w:hAnsi="Calibri" w:cs="Calibri"/>
                <w:sz w:val="28"/>
                <w:rPrChange w:author="PC" w:date="2023-03-31T11:41:00Z" w:id="11605">
                  <w:rPr>
                    <w:ins w:author="phetc" w:date="2023-02-13T15:44:00Z" w:id="11606"/>
                    <w:rFonts w:ascii="Calibri" w:hAnsi="Calibri" w:cs="Calibri"/>
                    <w:color w:val="000000"/>
                    <w:sz w:val="28"/>
                  </w:rPr>
                </w:rPrChange>
              </w:rPr>
            </w:pPr>
            <w:ins w:author="phetc" w:date="2023-02-13T15:44:00Z" w:id="11607">
              <w:r w:rsidRPr="00357A8D">
                <w:rPr>
                  <w:rFonts w:ascii="Calibri" w:hAnsi="Calibri" w:cs="Calibri"/>
                  <w:sz w:val="28"/>
                  <w:rPrChange w:author="PC" w:date="2023-03-31T11:41:00Z" w:id="11608">
                    <w:rPr>
                      <w:rFonts w:ascii="Calibri" w:hAnsi="Calibri" w:cs="Calibri"/>
                      <w:color w:val="000000"/>
                      <w:sz w:val="28"/>
                    </w:rPr>
                  </w:rPrChange>
                </w:rPr>
                <w:t> </w:t>
              </w:r>
            </w:ins>
          </w:p>
        </w:tc>
      </w:tr>
      <w:tr w:rsidRPr="00357A8D" w:rsidR="00567CE2" w:rsidTr="00277A61" w14:paraId="256BDC3C" w14:textId="77777777">
        <w:trPr>
          <w:trHeight w:val="430"/>
          <w:ins w:author="phetc" w:date="2023-02-13T15:44:00Z" w:id="11609"/>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154F79B7" w14:textId="77777777">
            <w:pPr>
              <w:rPr>
                <w:ins w:author="phetc" w:date="2023-02-13T15:44:00Z" w:id="11610"/>
                <w:rFonts w:ascii="Calibri" w:hAnsi="Calibri" w:cs="Calibri"/>
                <w:sz w:val="28"/>
                <w:rPrChange w:author="PC" w:date="2023-03-31T11:41:00Z" w:id="11611">
                  <w:rPr>
                    <w:ins w:author="phetc" w:date="2023-02-13T15:44:00Z" w:id="11612"/>
                    <w:rFonts w:ascii="Calibri" w:hAnsi="Calibri" w:cs="Calibri"/>
                    <w:color w:val="000000"/>
                    <w:sz w:val="28"/>
                  </w:rPr>
                </w:rPrChange>
              </w:rPr>
            </w:pPr>
            <w:ins w:author="phetc" w:date="2023-02-13T15:44:00Z" w:id="11613">
              <w:r w:rsidRPr="00357A8D">
                <w:rPr>
                  <w:rFonts w:ascii="TH Sarabun New" w:hAnsi="TH Sarabun New" w:cs="TH Sarabun New"/>
                  <w:sz w:val="28"/>
                  <w:cs/>
                </w:rPr>
                <w:t>ศ.</w:t>
              </w:r>
              <w:r w:rsidRPr="00357A8D">
                <w:rPr>
                  <w:rFonts w:ascii="TH Sarabun New" w:hAnsi="TH Sarabun New" w:cs="TH Sarabun New"/>
                  <w:sz w:val="28"/>
                </w:rPr>
                <w:t xml:space="preserve">462 </w:t>
              </w:r>
              <w:r w:rsidRPr="00357A8D">
                <w:rPr>
                  <w:rFonts w:ascii="TH Sarabun New" w:hAnsi="TH Sarabun New" w:cs="TH Sarabun New"/>
                  <w:sz w:val="28"/>
                  <w:cs/>
                </w:rPr>
                <w:t xml:space="preserve">เศรษฐศาสตร์มหภาคว่าด้วยการพัฒนา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FD254B" w14:textId="77777777">
            <w:pPr>
              <w:rPr>
                <w:ins w:author="phetc" w:date="2023-02-13T15:44:00Z" w:id="11614"/>
                <w:rFonts w:ascii="Calibri" w:hAnsi="Calibri" w:cs="Calibri"/>
                <w:sz w:val="28"/>
                <w:rPrChange w:author="PC" w:date="2023-03-31T11:41:00Z" w:id="11615">
                  <w:rPr>
                    <w:ins w:author="phetc" w:date="2023-02-13T15:44:00Z" w:id="11616"/>
                    <w:rFonts w:ascii="Calibri" w:hAnsi="Calibri" w:cs="Calibri"/>
                    <w:color w:val="000000"/>
                    <w:sz w:val="28"/>
                  </w:rPr>
                </w:rPrChange>
              </w:rPr>
            </w:pPr>
            <w:ins w:author="phetc" w:date="2023-02-13T15:44:00Z" w:id="11617">
              <w:r w:rsidRPr="00357A8D">
                <w:rPr>
                  <w:rFonts w:ascii="Calibri" w:hAnsi="Calibri" w:cs="Calibri"/>
                  <w:sz w:val="28"/>
                  <w:rPrChange w:author="PC" w:date="2023-03-31T11:41:00Z" w:id="11618">
                    <w:rPr>
                      <w:rFonts w:ascii="Calibri" w:hAnsi="Calibri" w:cs="Calibri"/>
                      <w:color w:val="000000"/>
                      <w:sz w:val="28"/>
                    </w:rPr>
                  </w:rPrChange>
                </w:rPr>
                <w:t> </w:t>
              </w:r>
              <w:r w:rsidRPr="00357A8D">
                <w:rPr>
                  <w:rFonts w:ascii="Wingdings 2" w:hAnsi="Wingdings 2" w:eastAsia="Wingdings 2" w:cs="Wingdings 2"/>
                  <w:sz w:val="28"/>
                  <w:rPrChange w:author="PC" w:date="2023-03-31T11:41:00Z" w:id="116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8C707C" w14:textId="77777777">
            <w:pPr>
              <w:rPr>
                <w:ins w:author="phetc" w:date="2023-02-13T15:44:00Z" w:id="11620"/>
                <w:rFonts w:ascii="Calibri" w:hAnsi="Calibri" w:cs="Calibri"/>
                <w:sz w:val="28"/>
                <w:rPrChange w:author="PC" w:date="2023-03-31T11:41:00Z" w:id="11621">
                  <w:rPr>
                    <w:ins w:author="phetc" w:date="2023-02-13T15:44:00Z" w:id="11622"/>
                    <w:rFonts w:ascii="Calibri" w:hAnsi="Calibri" w:cs="Calibri"/>
                    <w:color w:val="000000"/>
                    <w:sz w:val="28"/>
                  </w:rPr>
                </w:rPrChange>
              </w:rPr>
            </w:pPr>
            <w:ins w:author="phetc" w:date="2023-02-13T15:44:00Z" w:id="11623">
              <w:r w:rsidRPr="00357A8D">
                <w:rPr>
                  <w:rFonts w:ascii="Calibri" w:hAnsi="Calibri" w:cs="Calibri"/>
                  <w:sz w:val="28"/>
                  <w:rPrChange w:author="PC" w:date="2023-03-31T11:41:00Z" w:id="11624">
                    <w:rPr>
                      <w:rFonts w:ascii="Calibri" w:hAnsi="Calibri" w:cs="Calibri"/>
                      <w:color w:val="000000"/>
                      <w:sz w:val="28"/>
                    </w:rPr>
                  </w:rPrChange>
                </w:rPr>
                <w:t> </w:t>
              </w:r>
              <w:r w:rsidRPr="00357A8D">
                <w:rPr>
                  <w:rFonts w:ascii="Wingdings 2" w:hAnsi="Wingdings 2" w:eastAsia="Wingdings 2" w:cs="Wingdings 2"/>
                  <w:sz w:val="28"/>
                  <w:rPrChange w:author="PC" w:date="2023-03-31T11:41:00Z" w:id="116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C40E68" w14:textId="77777777">
            <w:pPr>
              <w:rPr>
                <w:ins w:author="phetc" w:date="2023-02-13T15:44:00Z" w:id="11626"/>
                <w:rFonts w:ascii="Calibri" w:hAnsi="Calibri" w:cs="Calibri"/>
                <w:sz w:val="28"/>
                <w:rPrChange w:author="PC" w:date="2023-03-31T11:41:00Z" w:id="11627">
                  <w:rPr>
                    <w:ins w:author="phetc" w:date="2023-02-13T15:44:00Z" w:id="11628"/>
                    <w:rFonts w:ascii="Calibri" w:hAnsi="Calibri" w:cs="Calibri"/>
                    <w:color w:val="000000"/>
                    <w:sz w:val="28"/>
                  </w:rPr>
                </w:rPrChange>
              </w:rPr>
            </w:pPr>
            <w:ins w:author="phetc" w:date="2023-02-13T15:44:00Z" w:id="11629">
              <w:r w:rsidRPr="00357A8D">
                <w:rPr>
                  <w:rFonts w:ascii="Calibri" w:hAnsi="Calibri" w:cs="Calibri"/>
                  <w:sz w:val="28"/>
                  <w:rPrChange w:author="PC" w:date="2023-03-31T11:41:00Z" w:id="116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695896" w14:textId="77777777">
            <w:pPr>
              <w:rPr>
                <w:ins w:author="phetc" w:date="2023-02-13T15:44:00Z" w:id="11631"/>
                <w:rFonts w:ascii="Calibri" w:hAnsi="Calibri" w:cs="Calibri"/>
                <w:sz w:val="28"/>
                <w:rPrChange w:author="PC" w:date="2023-03-31T11:41:00Z" w:id="11632">
                  <w:rPr>
                    <w:ins w:author="phetc" w:date="2023-02-13T15:44:00Z" w:id="11633"/>
                    <w:rFonts w:ascii="Calibri" w:hAnsi="Calibri" w:cs="Calibri"/>
                    <w:color w:val="000000"/>
                    <w:sz w:val="28"/>
                  </w:rPr>
                </w:rPrChange>
              </w:rPr>
            </w:pPr>
            <w:ins w:author="phetc" w:date="2023-02-13T15:44:00Z" w:id="11634">
              <w:r w:rsidRPr="00357A8D">
                <w:rPr>
                  <w:rFonts w:ascii="Calibri" w:hAnsi="Calibri" w:cs="Calibri"/>
                  <w:sz w:val="28"/>
                  <w:rPrChange w:author="PC" w:date="2023-03-31T11:41:00Z" w:id="11635">
                    <w:rPr>
                      <w:rFonts w:ascii="Calibri" w:hAnsi="Calibri" w:cs="Calibri"/>
                      <w:color w:val="000000"/>
                      <w:sz w:val="28"/>
                    </w:rPr>
                  </w:rPrChange>
                </w:rPr>
                <w:t> </w:t>
              </w:r>
              <w:r w:rsidRPr="00357A8D">
                <w:rPr>
                  <w:rFonts w:ascii="Wingdings 2" w:hAnsi="Wingdings 2" w:eastAsia="Wingdings 2" w:cs="Wingdings 2"/>
                  <w:sz w:val="28"/>
                  <w:rPrChange w:author="PC" w:date="2023-03-31T11:41:00Z" w:id="116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786428" w14:textId="77777777">
            <w:pPr>
              <w:rPr>
                <w:ins w:author="phetc" w:date="2023-02-13T15:44:00Z" w:id="11637"/>
                <w:rFonts w:ascii="Calibri" w:hAnsi="Calibri" w:cs="Calibri"/>
                <w:sz w:val="28"/>
                <w:rPrChange w:author="PC" w:date="2023-03-31T11:41:00Z" w:id="11638">
                  <w:rPr>
                    <w:ins w:author="phetc" w:date="2023-02-13T15:44:00Z" w:id="11639"/>
                    <w:rFonts w:ascii="Calibri" w:hAnsi="Calibri" w:cs="Calibri"/>
                    <w:color w:val="000000"/>
                    <w:sz w:val="28"/>
                  </w:rPr>
                </w:rPrChange>
              </w:rPr>
            </w:pPr>
            <w:ins w:author="phetc" w:date="2023-02-13T15:44:00Z" w:id="11640">
              <w:r w:rsidRPr="00357A8D">
                <w:rPr>
                  <w:rFonts w:ascii="Calibri" w:hAnsi="Calibri" w:cs="Calibri"/>
                  <w:sz w:val="28"/>
                  <w:rPrChange w:author="PC" w:date="2023-03-31T11:41:00Z" w:id="11641">
                    <w:rPr>
                      <w:rFonts w:ascii="Calibri" w:hAnsi="Calibri" w:cs="Calibri"/>
                      <w:color w:val="000000"/>
                      <w:sz w:val="28"/>
                    </w:rPr>
                  </w:rPrChange>
                </w:rPr>
                <w:t> </w:t>
              </w:r>
              <w:r w:rsidRPr="00357A8D">
                <w:rPr>
                  <w:rFonts w:ascii="Wingdings 2" w:hAnsi="Wingdings 2" w:eastAsia="Wingdings 2" w:cs="Wingdings 2"/>
                  <w:sz w:val="28"/>
                  <w:rPrChange w:author="PC" w:date="2023-03-31T11:41:00Z" w:id="116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A7416E" w14:textId="77777777">
            <w:pPr>
              <w:rPr>
                <w:ins w:author="phetc" w:date="2023-02-13T15:44:00Z" w:id="11643"/>
                <w:rFonts w:ascii="Calibri" w:hAnsi="Calibri" w:cs="Calibri"/>
                <w:sz w:val="28"/>
                <w:rPrChange w:author="PC" w:date="2023-03-31T11:41:00Z" w:id="11644">
                  <w:rPr>
                    <w:ins w:author="phetc" w:date="2023-02-13T15:44:00Z" w:id="11645"/>
                    <w:rFonts w:ascii="Calibri" w:hAnsi="Calibri" w:cs="Calibri"/>
                    <w:color w:val="000000"/>
                    <w:sz w:val="28"/>
                  </w:rPr>
                </w:rPrChange>
              </w:rPr>
            </w:pPr>
            <w:ins w:author="phetc" w:date="2023-02-13T15:44:00Z" w:id="11646">
              <w:r w:rsidRPr="00357A8D">
                <w:rPr>
                  <w:rFonts w:ascii="Calibri" w:hAnsi="Calibri" w:cs="Calibri"/>
                  <w:sz w:val="28"/>
                  <w:rPrChange w:author="PC" w:date="2023-03-31T11:41:00Z" w:id="11647">
                    <w:rPr>
                      <w:rFonts w:ascii="Calibri" w:hAnsi="Calibri" w:cs="Calibri"/>
                      <w:color w:val="000000"/>
                      <w:sz w:val="28"/>
                    </w:rPr>
                  </w:rPrChange>
                </w:rPr>
                <w:t> </w:t>
              </w:r>
              <w:r w:rsidRPr="00357A8D">
                <w:rPr>
                  <w:rFonts w:ascii="Wingdings 2" w:hAnsi="Wingdings 2" w:eastAsia="Wingdings 2" w:cs="Wingdings 2"/>
                  <w:sz w:val="28"/>
                  <w:rPrChange w:author="PC" w:date="2023-03-31T11:41:00Z" w:id="116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85C5D8" w14:textId="77777777">
            <w:pPr>
              <w:rPr>
                <w:ins w:author="phetc" w:date="2023-02-13T15:44:00Z" w:id="11649"/>
                <w:rFonts w:ascii="Calibri" w:hAnsi="Calibri" w:cs="Calibri"/>
                <w:sz w:val="28"/>
                <w:rPrChange w:author="PC" w:date="2023-03-31T11:41:00Z" w:id="11650">
                  <w:rPr>
                    <w:ins w:author="phetc" w:date="2023-02-13T15:44:00Z" w:id="11651"/>
                    <w:rFonts w:ascii="Calibri" w:hAnsi="Calibri" w:cs="Calibri"/>
                    <w:color w:val="000000"/>
                    <w:sz w:val="28"/>
                  </w:rPr>
                </w:rPrChange>
              </w:rPr>
            </w:pPr>
            <w:ins w:author="phetc" w:date="2023-02-13T15:44:00Z" w:id="11652">
              <w:r w:rsidRPr="00357A8D">
                <w:rPr>
                  <w:rFonts w:ascii="Calibri" w:hAnsi="Calibri" w:cs="Calibri"/>
                  <w:sz w:val="28"/>
                  <w:rPrChange w:author="PC" w:date="2023-03-31T11:41:00Z" w:id="116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03C1BE" w14:textId="77777777">
            <w:pPr>
              <w:rPr>
                <w:ins w:author="phetc" w:date="2023-02-13T15:44:00Z" w:id="11654"/>
                <w:rFonts w:ascii="Calibri" w:hAnsi="Calibri" w:cs="Calibri"/>
                <w:sz w:val="28"/>
                <w:rPrChange w:author="PC" w:date="2023-03-31T11:41:00Z" w:id="11655">
                  <w:rPr>
                    <w:ins w:author="phetc" w:date="2023-02-13T15:44:00Z" w:id="11656"/>
                    <w:rFonts w:ascii="Calibri" w:hAnsi="Calibri" w:cs="Calibri"/>
                    <w:color w:val="000000"/>
                    <w:sz w:val="28"/>
                  </w:rPr>
                </w:rPrChange>
              </w:rPr>
            </w:pPr>
            <w:ins w:author="phetc" w:date="2023-02-13T15:44:00Z" w:id="11657">
              <w:r w:rsidRPr="00357A8D">
                <w:rPr>
                  <w:rFonts w:ascii="Calibri" w:hAnsi="Calibri" w:cs="Calibri"/>
                  <w:sz w:val="28"/>
                  <w:rPrChange w:author="PC" w:date="2023-03-31T11:41:00Z" w:id="11658">
                    <w:rPr>
                      <w:rFonts w:ascii="Calibri" w:hAnsi="Calibri" w:cs="Calibri"/>
                      <w:color w:val="000000"/>
                      <w:sz w:val="28"/>
                    </w:rPr>
                  </w:rPrChange>
                </w:rPr>
                <w:t> </w:t>
              </w:r>
              <w:r w:rsidRPr="00357A8D">
                <w:rPr>
                  <w:rFonts w:ascii="Wingdings 2" w:hAnsi="Wingdings 2" w:eastAsia="Wingdings 2" w:cs="Wingdings 2"/>
                  <w:sz w:val="28"/>
                  <w:rPrChange w:author="PC" w:date="2023-03-31T11:41:00Z" w:id="116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2C5A6E" w14:textId="77777777">
            <w:pPr>
              <w:rPr>
                <w:ins w:author="phetc" w:date="2023-02-13T15:44:00Z" w:id="11660"/>
                <w:rFonts w:ascii="Calibri" w:hAnsi="Calibri" w:cs="Calibri"/>
                <w:sz w:val="28"/>
                <w:rPrChange w:author="PC" w:date="2023-03-31T11:41:00Z" w:id="11661">
                  <w:rPr>
                    <w:ins w:author="phetc" w:date="2023-02-13T15:44:00Z" w:id="11662"/>
                    <w:rFonts w:ascii="Calibri" w:hAnsi="Calibri" w:cs="Calibri"/>
                    <w:color w:val="000000"/>
                    <w:sz w:val="28"/>
                  </w:rPr>
                </w:rPrChange>
              </w:rPr>
            </w:pPr>
            <w:ins w:author="phetc" w:date="2023-02-13T15:44:00Z" w:id="11663">
              <w:r w:rsidRPr="00357A8D">
                <w:rPr>
                  <w:rFonts w:ascii="Calibri" w:hAnsi="Calibri" w:cs="Calibri"/>
                  <w:sz w:val="28"/>
                  <w:rPrChange w:author="PC" w:date="2023-03-31T11:41:00Z" w:id="11664">
                    <w:rPr>
                      <w:rFonts w:ascii="Calibri" w:hAnsi="Calibri" w:cs="Calibri"/>
                      <w:color w:val="000000"/>
                      <w:sz w:val="28"/>
                    </w:rPr>
                  </w:rPrChange>
                </w:rPr>
                <w:t> </w:t>
              </w:r>
              <w:r w:rsidRPr="00357A8D">
                <w:rPr>
                  <w:rFonts w:ascii="Wingdings 2" w:hAnsi="Wingdings 2" w:eastAsia="Wingdings 2" w:cs="Wingdings 2"/>
                  <w:sz w:val="28"/>
                  <w:rPrChange w:author="PC" w:date="2023-03-31T11:41:00Z" w:id="116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9627F2" w14:textId="77777777">
            <w:pPr>
              <w:rPr>
                <w:ins w:author="phetc" w:date="2023-02-13T15:44:00Z" w:id="11666"/>
                <w:rFonts w:ascii="Calibri" w:hAnsi="Calibri" w:cs="Calibri"/>
                <w:sz w:val="28"/>
                <w:rPrChange w:author="PC" w:date="2023-03-31T11:41:00Z" w:id="11667">
                  <w:rPr>
                    <w:ins w:author="phetc" w:date="2023-02-13T15:44:00Z" w:id="11668"/>
                    <w:rFonts w:ascii="Calibri" w:hAnsi="Calibri" w:cs="Calibri"/>
                    <w:color w:val="000000"/>
                    <w:sz w:val="28"/>
                  </w:rPr>
                </w:rPrChange>
              </w:rPr>
            </w:pPr>
            <w:ins w:author="phetc" w:date="2023-02-13T15:44:00Z" w:id="11669">
              <w:r w:rsidRPr="00357A8D">
                <w:rPr>
                  <w:rFonts w:ascii="Calibri" w:hAnsi="Calibri" w:cs="Calibri"/>
                  <w:sz w:val="28"/>
                  <w:rPrChange w:author="PC" w:date="2023-03-31T11:41:00Z" w:id="11670">
                    <w:rPr>
                      <w:rFonts w:ascii="Calibri" w:hAnsi="Calibri" w:cs="Calibri"/>
                      <w:color w:val="000000"/>
                      <w:sz w:val="28"/>
                    </w:rPr>
                  </w:rPrChange>
                </w:rPr>
                <w:t> </w:t>
              </w:r>
              <w:r w:rsidRPr="00357A8D">
                <w:rPr>
                  <w:rFonts w:ascii="Wingdings 2" w:hAnsi="Wingdings 2" w:eastAsia="Wingdings 2" w:cs="Wingdings 2"/>
                  <w:sz w:val="28"/>
                  <w:rPrChange w:author="PC" w:date="2023-03-31T11:41:00Z" w:id="116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873DAA" w14:textId="77777777">
            <w:pPr>
              <w:rPr>
                <w:ins w:author="phetc" w:date="2023-02-13T15:44:00Z" w:id="11672"/>
                <w:rFonts w:ascii="Calibri" w:hAnsi="Calibri" w:cs="Calibri"/>
                <w:sz w:val="28"/>
                <w:rPrChange w:author="PC" w:date="2023-03-31T11:41:00Z" w:id="11673">
                  <w:rPr>
                    <w:ins w:author="phetc" w:date="2023-02-13T15:44:00Z" w:id="11674"/>
                    <w:rFonts w:ascii="Calibri" w:hAnsi="Calibri" w:cs="Calibri"/>
                    <w:color w:val="000000"/>
                    <w:sz w:val="28"/>
                  </w:rPr>
                </w:rPrChange>
              </w:rPr>
            </w:pPr>
            <w:ins w:author="phetc" w:date="2023-02-13T15:44:00Z" w:id="11675">
              <w:r w:rsidRPr="00357A8D">
                <w:rPr>
                  <w:rFonts w:ascii="Calibri" w:hAnsi="Calibri" w:cs="Calibri"/>
                  <w:sz w:val="28"/>
                  <w:rPrChange w:author="PC" w:date="2023-03-31T11:41:00Z" w:id="1167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5578EE" w14:textId="77777777">
            <w:pPr>
              <w:rPr>
                <w:ins w:author="phetc" w:date="2023-02-13T15:44:00Z" w:id="11677"/>
                <w:rFonts w:ascii="Calibri" w:hAnsi="Calibri" w:cs="Calibri"/>
                <w:sz w:val="28"/>
                <w:rPrChange w:author="PC" w:date="2023-03-31T11:41:00Z" w:id="11678">
                  <w:rPr>
                    <w:ins w:author="phetc" w:date="2023-02-13T15:44:00Z" w:id="11679"/>
                    <w:rFonts w:ascii="Calibri" w:hAnsi="Calibri" w:cs="Calibri"/>
                    <w:color w:val="000000"/>
                    <w:sz w:val="28"/>
                  </w:rPr>
                </w:rPrChange>
              </w:rPr>
            </w:pPr>
            <w:ins w:author="phetc" w:date="2023-02-13T15:44:00Z" w:id="11680">
              <w:r w:rsidRPr="00357A8D">
                <w:rPr>
                  <w:rFonts w:ascii="Calibri" w:hAnsi="Calibri" w:cs="Calibri"/>
                  <w:sz w:val="28"/>
                  <w:rPrChange w:author="PC" w:date="2023-03-31T11:41:00Z" w:id="11681">
                    <w:rPr>
                      <w:rFonts w:ascii="Calibri" w:hAnsi="Calibri" w:cs="Calibri"/>
                      <w:color w:val="000000"/>
                      <w:sz w:val="28"/>
                    </w:rPr>
                  </w:rPrChange>
                </w:rPr>
                <w:t> </w:t>
              </w:r>
              <w:r w:rsidRPr="00357A8D">
                <w:rPr>
                  <w:rFonts w:ascii="Wingdings 2" w:hAnsi="Wingdings 2" w:eastAsia="Wingdings 2" w:cs="Wingdings 2"/>
                  <w:sz w:val="28"/>
                  <w:rPrChange w:author="PC" w:date="2023-03-31T11:41:00Z" w:id="116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0CF198" w14:textId="77777777">
            <w:pPr>
              <w:rPr>
                <w:ins w:author="phetc" w:date="2023-02-13T15:44:00Z" w:id="11683"/>
                <w:rFonts w:ascii="Calibri" w:hAnsi="Calibri" w:cs="Calibri"/>
                <w:sz w:val="28"/>
                <w:rPrChange w:author="PC" w:date="2023-03-31T11:41:00Z" w:id="11684">
                  <w:rPr>
                    <w:ins w:author="phetc" w:date="2023-02-13T15:44:00Z" w:id="11685"/>
                    <w:rFonts w:ascii="Calibri" w:hAnsi="Calibri" w:cs="Calibri"/>
                    <w:color w:val="000000"/>
                    <w:sz w:val="28"/>
                  </w:rPr>
                </w:rPrChange>
              </w:rPr>
            </w:pPr>
            <w:ins w:author="phetc" w:date="2023-02-13T15:44:00Z" w:id="11686">
              <w:r w:rsidRPr="00357A8D">
                <w:rPr>
                  <w:rFonts w:ascii="Calibri" w:hAnsi="Calibri" w:cs="Calibri"/>
                  <w:sz w:val="28"/>
                  <w:rPrChange w:author="PC" w:date="2023-03-31T11:41:00Z" w:id="11687">
                    <w:rPr>
                      <w:rFonts w:ascii="Calibri" w:hAnsi="Calibri" w:cs="Calibri"/>
                      <w:color w:val="000000"/>
                      <w:sz w:val="28"/>
                    </w:rPr>
                  </w:rPrChange>
                </w:rPr>
                <w:t> </w:t>
              </w:r>
              <w:r w:rsidRPr="00357A8D">
                <w:rPr>
                  <w:rFonts w:ascii="Wingdings 2" w:hAnsi="Wingdings 2" w:eastAsia="Wingdings 2" w:cs="Wingdings 2"/>
                  <w:sz w:val="28"/>
                  <w:rPrChange w:author="PC" w:date="2023-03-31T11:41:00Z" w:id="116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9D115C" w14:textId="77777777">
            <w:pPr>
              <w:rPr>
                <w:ins w:author="phetc" w:date="2023-02-13T15:44:00Z" w:id="11689"/>
                <w:rFonts w:ascii="Calibri" w:hAnsi="Calibri" w:cs="Calibri"/>
                <w:sz w:val="28"/>
                <w:rPrChange w:author="PC" w:date="2023-03-31T11:41:00Z" w:id="11690">
                  <w:rPr>
                    <w:ins w:author="phetc" w:date="2023-02-13T15:44:00Z" w:id="11691"/>
                    <w:rFonts w:ascii="Calibri" w:hAnsi="Calibri" w:cs="Calibri"/>
                    <w:color w:val="000000"/>
                    <w:sz w:val="28"/>
                  </w:rPr>
                </w:rPrChange>
              </w:rPr>
            </w:pPr>
            <w:ins w:author="phetc" w:date="2023-02-13T15:44:00Z" w:id="11692">
              <w:r w:rsidRPr="00357A8D">
                <w:rPr>
                  <w:rFonts w:ascii="Calibri" w:hAnsi="Calibri" w:cs="Calibri"/>
                  <w:sz w:val="28"/>
                  <w:rPrChange w:author="PC" w:date="2023-03-31T11:41:00Z" w:id="116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AFD8A7" w14:textId="77777777">
            <w:pPr>
              <w:rPr>
                <w:ins w:author="phetc" w:date="2023-02-13T15:44:00Z" w:id="11694"/>
                <w:rFonts w:ascii="Calibri" w:hAnsi="Calibri" w:cs="Calibri"/>
                <w:sz w:val="28"/>
                <w:rPrChange w:author="PC" w:date="2023-03-31T11:41:00Z" w:id="11695">
                  <w:rPr>
                    <w:ins w:author="phetc" w:date="2023-02-13T15:44:00Z" w:id="11696"/>
                    <w:rFonts w:ascii="Calibri" w:hAnsi="Calibri" w:cs="Calibri"/>
                    <w:color w:val="000000"/>
                    <w:sz w:val="28"/>
                  </w:rPr>
                </w:rPrChange>
              </w:rPr>
            </w:pPr>
            <w:ins w:author="phetc" w:date="2023-02-13T15:44:00Z" w:id="11697">
              <w:r w:rsidRPr="00357A8D">
                <w:rPr>
                  <w:rFonts w:ascii="Calibri" w:hAnsi="Calibri" w:cs="Calibri"/>
                  <w:sz w:val="28"/>
                  <w:rPrChange w:author="PC" w:date="2023-03-31T11:41:00Z" w:id="11698">
                    <w:rPr>
                      <w:rFonts w:ascii="Calibri" w:hAnsi="Calibri" w:cs="Calibri"/>
                      <w:color w:val="000000"/>
                      <w:sz w:val="28"/>
                    </w:rPr>
                  </w:rPrChange>
                </w:rPr>
                <w:t> </w:t>
              </w:r>
              <w:r w:rsidRPr="00357A8D">
                <w:rPr>
                  <w:rFonts w:ascii="Wingdings 2" w:hAnsi="Wingdings 2" w:eastAsia="Wingdings 2" w:cs="Wingdings 2"/>
                  <w:sz w:val="28"/>
                  <w:rPrChange w:author="PC" w:date="2023-03-31T11:41:00Z" w:id="116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175D88" w14:textId="77777777">
            <w:pPr>
              <w:rPr>
                <w:ins w:author="phetc" w:date="2023-02-13T15:44:00Z" w:id="11700"/>
                <w:rFonts w:ascii="Calibri" w:hAnsi="Calibri" w:cs="Calibri"/>
                <w:sz w:val="28"/>
                <w:rPrChange w:author="PC" w:date="2023-03-31T11:41:00Z" w:id="11701">
                  <w:rPr>
                    <w:ins w:author="phetc" w:date="2023-02-13T15:44:00Z" w:id="11702"/>
                    <w:rFonts w:ascii="Calibri" w:hAnsi="Calibri" w:cs="Calibri"/>
                    <w:color w:val="000000"/>
                    <w:sz w:val="28"/>
                  </w:rPr>
                </w:rPrChange>
              </w:rPr>
            </w:pPr>
            <w:ins w:author="phetc" w:date="2023-02-13T15:44:00Z" w:id="11703">
              <w:r w:rsidRPr="00357A8D">
                <w:rPr>
                  <w:rFonts w:ascii="Calibri" w:hAnsi="Calibri" w:cs="Calibri"/>
                  <w:sz w:val="28"/>
                  <w:rPrChange w:author="PC" w:date="2023-03-31T11:41:00Z" w:id="11704">
                    <w:rPr>
                      <w:rFonts w:ascii="Calibri" w:hAnsi="Calibri" w:cs="Calibri"/>
                      <w:color w:val="000000"/>
                      <w:sz w:val="28"/>
                    </w:rPr>
                  </w:rPrChange>
                </w:rPr>
                <w:t> </w:t>
              </w:r>
            </w:ins>
          </w:p>
        </w:tc>
      </w:tr>
      <w:tr w:rsidRPr="00357A8D" w:rsidR="00567CE2" w:rsidTr="00277A61" w14:paraId="11391D3C" w14:textId="77777777">
        <w:trPr>
          <w:trHeight w:val="430"/>
          <w:ins w:author="phetc" w:date="2023-02-13T15:44:00Z" w:id="11705"/>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5ECBB9F" w14:textId="77777777">
            <w:pPr>
              <w:contextualSpacing/>
              <w:rPr>
                <w:ins w:author="phetc" w:date="2023-02-13T15:44:00Z" w:id="11706"/>
                <w:rFonts w:ascii="TH Sarabun New" w:hAnsi="TH Sarabun New" w:cs="TH Sarabun New"/>
                <w:sz w:val="28"/>
              </w:rPr>
            </w:pPr>
            <w:ins w:author="phetc" w:date="2023-02-13T15:44:00Z" w:id="11707">
              <w:r w:rsidRPr="00357A8D">
                <w:rPr>
                  <w:rFonts w:ascii="TH Sarabun New" w:hAnsi="TH Sarabun New" w:cs="TH Sarabun New"/>
                  <w:sz w:val="28"/>
                  <w:cs/>
                </w:rPr>
                <w:t>ศ.</w:t>
              </w:r>
              <w:r w:rsidRPr="00357A8D">
                <w:rPr>
                  <w:rFonts w:ascii="TH Sarabun New" w:hAnsi="TH Sarabun New" w:cs="TH Sarabun New"/>
                  <w:sz w:val="28"/>
                </w:rPr>
                <w:t xml:space="preserve">463 </w:t>
              </w:r>
              <w:r w:rsidRPr="00357A8D">
                <w:rPr>
                  <w:rFonts w:ascii="TH Sarabun New" w:hAnsi="TH Sarabun New" w:cs="TH Sarabun New"/>
                  <w:sz w:val="28"/>
                  <w:cs/>
                </w:rPr>
                <w:t>โลกาภิวัตน์ และการพัฒนา</w:t>
              </w:r>
            </w:ins>
          </w:p>
          <w:p w:rsidRPr="00357A8D" w:rsidR="00BD3F6C" w:rsidRDefault="00BD3F6C" w14:paraId="55E683B9" w14:textId="77777777">
            <w:pPr>
              <w:rPr>
                <w:ins w:author="phetc" w:date="2023-02-13T15:44:00Z" w:id="11708"/>
                <w:rFonts w:ascii="Calibri" w:hAnsi="Calibri" w:cs="Calibri"/>
                <w:sz w:val="28"/>
                <w:rPrChange w:author="PC" w:date="2023-03-31T11:41:00Z" w:id="11709">
                  <w:rPr>
                    <w:ins w:author="phetc" w:date="2023-02-13T15:44:00Z" w:id="11710"/>
                    <w:rFonts w:ascii="Calibri" w:hAnsi="Calibri" w:cs="Calibri"/>
                    <w:color w:val="000000"/>
                    <w:sz w:val="28"/>
                  </w:rPr>
                </w:rPrChange>
              </w:rPr>
            </w:pPr>
            <w:ins w:author="phetc" w:date="2023-02-13T15:44:00Z" w:id="11711">
              <w:r w:rsidRPr="00357A8D">
                <w:rPr>
                  <w:rFonts w:ascii="TH Sarabun New" w:hAnsi="TH Sarabun New" w:cs="TH Sarabun New"/>
                  <w:sz w:val="28"/>
                  <w:cs/>
                </w:rPr>
                <w:t xml:space="preserve">         ระหว่างประเทศ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583C8F" w14:textId="77777777">
            <w:pPr>
              <w:rPr>
                <w:ins w:author="phetc" w:date="2023-02-13T15:44:00Z" w:id="11712"/>
                <w:rFonts w:ascii="Calibri" w:hAnsi="Calibri" w:cs="Calibri"/>
                <w:sz w:val="28"/>
                <w:rPrChange w:author="PC" w:date="2023-03-31T11:41:00Z" w:id="11713">
                  <w:rPr>
                    <w:ins w:author="phetc" w:date="2023-02-13T15:44:00Z" w:id="11714"/>
                    <w:rFonts w:ascii="Calibri" w:hAnsi="Calibri" w:cs="Calibri"/>
                    <w:color w:val="000000"/>
                    <w:sz w:val="28"/>
                  </w:rPr>
                </w:rPrChange>
              </w:rPr>
            </w:pPr>
            <w:ins w:author="phetc" w:date="2023-02-13T15:44:00Z" w:id="11715">
              <w:r w:rsidRPr="00357A8D">
                <w:rPr>
                  <w:rFonts w:ascii="Calibri" w:hAnsi="Calibri" w:cs="Calibri"/>
                  <w:sz w:val="28"/>
                  <w:rPrChange w:author="PC" w:date="2023-03-31T11:41:00Z" w:id="11716">
                    <w:rPr>
                      <w:rFonts w:ascii="Calibri" w:hAnsi="Calibri" w:cs="Calibri"/>
                      <w:color w:val="000000"/>
                      <w:sz w:val="28"/>
                    </w:rPr>
                  </w:rPrChange>
                </w:rPr>
                <w:t> </w:t>
              </w:r>
              <w:r w:rsidRPr="00357A8D">
                <w:rPr>
                  <w:rFonts w:ascii="Wingdings 2" w:hAnsi="Wingdings 2" w:eastAsia="Wingdings 2" w:cs="Wingdings 2"/>
                  <w:sz w:val="28"/>
                  <w:rPrChange w:author="PC" w:date="2023-03-31T11:41:00Z" w:id="117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17E016" w14:textId="77777777">
            <w:pPr>
              <w:rPr>
                <w:ins w:author="phetc" w:date="2023-02-13T15:44:00Z" w:id="11718"/>
                <w:rFonts w:ascii="Calibri" w:hAnsi="Calibri" w:cs="Calibri"/>
                <w:sz w:val="28"/>
                <w:rPrChange w:author="PC" w:date="2023-03-31T11:41:00Z" w:id="11719">
                  <w:rPr>
                    <w:ins w:author="phetc" w:date="2023-02-13T15:44:00Z" w:id="11720"/>
                    <w:rFonts w:ascii="Calibri" w:hAnsi="Calibri" w:cs="Calibri"/>
                    <w:color w:val="000000"/>
                    <w:sz w:val="28"/>
                  </w:rPr>
                </w:rPrChange>
              </w:rPr>
            </w:pPr>
            <w:ins w:author="phetc" w:date="2023-02-13T15:44:00Z" w:id="11721">
              <w:r w:rsidRPr="00357A8D">
                <w:rPr>
                  <w:rFonts w:ascii="Calibri" w:hAnsi="Calibri" w:cs="Calibri"/>
                  <w:sz w:val="28"/>
                  <w:rPrChange w:author="PC" w:date="2023-03-31T11:41:00Z" w:id="11722">
                    <w:rPr>
                      <w:rFonts w:ascii="Calibri" w:hAnsi="Calibri" w:cs="Calibri"/>
                      <w:color w:val="000000"/>
                      <w:sz w:val="28"/>
                    </w:rPr>
                  </w:rPrChange>
                </w:rPr>
                <w:t> </w:t>
              </w:r>
              <w:r w:rsidRPr="00357A8D">
                <w:rPr>
                  <w:rFonts w:ascii="Wingdings 2" w:hAnsi="Wingdings 2" w:eastAsia="Wingdings 2" w:cs="Wingdings 2"/>
                  <w:sz w:val="28"/>
                  <w:rPrChange w:author="PC" w:date="2023-03-31T11:41:00Z" w:id="117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FC974A" w14:textId="77777777">
            <w:pPr>
              <w:rPr>
                <w:ins w:author="phetc" w:date="2023-02-13T15:44:00Z" w:id="11724"/>
                <w:rFonts w:ascii="Calibri" w:hAnsi="Calibri" w:cs="Calibri"/>
                <w:sz w:val="28"/>
                <w:rPrChange w:author="PC" w:date="2023-03-31T11:41:00Z" w:id="11725">
                  <w:rPr>
                    <w:ins w:author="phetc" w:date="2023-02-13T15:44:00Z" w:id="11726"/>
                    <w:rFonts w:ascii="Calibri" w:hAnsi="Calibri" w:cs="Calibri"/>
                    <w:color w:val="000000"/>
                    <w:sz w:val="28"/>
                  </w:rPr>
                </w:rPrChange>
              </w:rPr>
            </w:pPr>
            <w:ins w:author="phetc" w:date="2023-02-13T15:44:00Z" w:id="11727">
              <w:r w:rsidRPr="00357A8D">
                <w:rPr>
                  <w:rFonts w:ascii="Calibri" w:hAnsi="Calibri" w:cs="Calibri"/>
                  <w:sz w:val="28"/>
                  <w:rPrChange w:author="PC" w:date="2023-03-31T11:41:00Z" w:id="117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44CFEB" w14:textId="77777777">
            <w:pPr>
              <w:rPr>
                <w:ins w:author="phetc" w:date="2023-02-13T15:44:00Z" w:id="11729"/>
                <w:rFonts w:ascii="Calibri" w:hAnsi="Calibri" w:cs="Calibri"/>
                <w:sz w:val="28"/>
                <w:rPrChange w:author="PC" w:date="2023-03-31T11:41:00Z" w:id="11730">
                  <w:rPr>
                    <w:ins w:author="phetc" w:date="2023-02-13T15:44:00Z" w:id="11731"/>
                    <w:rFonts w:ascii="Calibri" w:hAnsi="Calibri" w:cs="Calibri"/>
                    <w:color w:val="000000"/>
                    <w:sz w:val="28"/>
                  </w:rPr>
                </w:rPrChange>
              </w:rPr>
            </w:pPr>
            <w:ins w:author="phetc" w:date="2023-02-13T15:44:00Z" w:id="11732">
              <w:r w:rsidRPr="00357A8D">
                <w:rPr>
                  <w:rFonts w:ascii="Calibri" w:hAnsi="Calibri" w:cs="Calibri"/>
                  <w:sz w:val="28"/>
                  <w:rPrChange w:author="PC" w:date="2023-03-31T11:41:00Z" w:id="11733">
                    <w:rPr>
                      <w:rFonts w:ascii="Calibri" w:hAnsi="Calibri" w:cs="Calibri"/>
                      <w:color w:val="000000"/>
                      <w:sz w:val="28"/>
                    </w:rPr>
                  </w:rPrChange>
                </w:rPr>
                <w:t> </w:t>
              </w:r>
              <w:r w:rsidRPr="00357A8D">
                <w:rPr>
                  <w:rFonts w:ascii="Wingdings 2" w:hAnsi="Wingdings 2" w:eastAsia="Wingdings 2" w:cs="Wingdings 2"/>
                  <w:sz w:val="28"/>
                  <w:rPrChange w:author="PC" w:date="2023-03-31T11:41:00Z" w:id="117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E942A2" w14:textId="77777777">
            <w:pPr>
              <w:rPr>
                <w:ins w:author="phetc" w:date="2023-02-13T15:44:00Z" w:id="11735"/>
                <w:rFonts w:ascii="Calibri" w:hAnsi="Calibri" w:cs="Calibri"/>
                <w:sz w:val="28"/>
                <w:rPrChange w:author="PC" w:date="2023-03-31T11:41:00Z" w:id="11736">
                  <w:rPr>
                    <w:ins w:author="phetc" w:date="2023-02-13T15:44:00Z" w:id="11737"/>
                    <w:rFonts w:ascii="Calibri" w:hAnsi="Calibri" w:cs="Calibri"/>
                    <w:color w:val="000000"/>
                    <w:sz w:val="28"/>
                  </w:rPr>
                </w:rPrChange>
              </w:rPr>
            </w:pPr>
            <w:ins w:author="phetc" w:date="2023-02-13T15:44:00Z" w:id="11738">
              <w:r w:rsidRPr="00357A8D">
                <w:rPr>
                  <w:rFonts w:ascii="Calibri" w:hAnsi="Calibri" w:cs="Calibri"/>
                  <w:sz w:val="28"/>
                  <w:rPrChange w:author="PC" w:date="2023-03-31T11:41:00Z" w:id="11739">
                    <w:rPr>
                      <w:rFonts w:ascii="Calibri" w:hAnsi="Calibri" w:cs="Calibri"/>
                      <w:color w:val="000000"/>
                      <w:sz w:val="28"/>
                    </w:rPr>
                  </w:rPrChange>
                </w:rPr>
                <w:t> </w:t>
              </w:r>
              <w:r w:rsidRPr="00357A8D">
                <w:rPr>
                  <w:rFonts w:ascii="Wingdings 2" w:hAnsi="Wingdings 2" w:eastAsia="Wingdings 2" w:cs="Wingdings 2"/>
                  <w:sz w:val="28"/>
                  <w:rPrChange w:author="PC" w:date="2023-03-31T11:41:00Z" w:id="117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AE4001" w14:textId="77777777">
            <w:pPr>
              <w:rPr>
                <w:ins w:author="phetc" w:date="2023-02-13T15:44:00Z" w:id="11741"/>
                <w:rFonts w:ascii="Calibri" w:hAnsi="Calibri" w:cs="Calibri"/>
                <w:sz w:val="28"/>
                <w:rPrChange w:author="PC" w:date="2023-03-31T11:41:00Z" w:id="11742">
                  <w:rPr>
                    <w:ins w:author="phetc" w:date="2023-02-13T15:44:00Z" w:id="11743"/>
                    <w:rFonts w:ascii="Calibri" w:hAnsi="Calibri" w:cs="Calibri"/>
                    <w:color w:val="000000"/>
                    <w:sz w:val="28"/>
                  </w:rPr>
                </w:rPrChange>
              </w:rPr>
            </w:pPr>
            <w:ins w:author="phetc" w:date="2023-02-13T15:44:00Z" w:id="11744">
              <w:r w:rsidRPr="00357A8D">
                <w:rPr>
                  <w:rFonts w:ascii="Calibri" w:hAnsi="Calibri" w:cs="Calibri"/>
                  <w:sz w:val="28"/>
                  <w:rPrChange w:author="PC" w:date="2023-03-31T11:41:00Z" w:id="11745">
                    <w:rPr>
                      <w:rFonts w:ascii="Calibri" w:hAnsi="Calibri" w:cs="Calibri"/>
                      <w:color w:val="000000"/>
                      <w:sz w:val="28"/>
                    </w:rPr>
                  </w:rPrChange>
                </w:rPr>
                <w:t> </w:t>
              </w:r>
              <w:r w:rsidRPr="00357A8D">
                <w:rPr>
                  <w:rFonts w:ascii="Wingdings 2" w:hAnsi="Wingdings 2" w:eastAsia="Wingdings 2" w:cs="Wingdings 2"/>
                  <w:sz w:val="28"/>
                  <w:rPrChange w:author="PC" w:date="2023-03-31T11:41:00Z" w:id="117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EDA4992" w14:textId="77777777">
            <w:pPr>
              <w:rPr>
                <w:ins w:author="phetc" w:date="2023-02-13T15:44:00Z" w:id="11747"/>
                <w:rFonts w:ascii="Calibri" w:hAnsi="Calibri" w:cs="Calibri"/>
                <w:sz w:val="28"/>
                <w:rPrChange w:author="PC" w:date="2023-03-31T11:41:00Z" w:id="11748">
                  <w:rPr>
                    <w:ins w:author="phetc" w:date="2023-02-13T15:44:00Z" w:id="11749"/>
                    <w:rFonts w:ascii="Calibri" w:hAnsi="Calibri" w:cs="Calibri"/>
                    <w:color w:val="000000"/>
                    <w:sz w:val="28"/>
                  </w:rPr>
                </w:rPrChange>
              </w:rPr>
            </w:pPr>
            <w:ins w:author="phetc" w:date="2023-02-13T15:44:00Z" w:id="11750">
              <w:r w:rsidRPr="00357A8D">
                <w:rPr>
                  <w:rFonts w:ascii="Calibri" w:hAnsi="Calibri" w:cs="Calibri"/>
                  <w:sz w:val="28"/>
                  <w:rPrChange w:author="PC" w:date="2023-03-31T11:41:00Z" w:id="1175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452C67" w14:textId="77777777">
            <w:pPr>
              <w:rPr>
                <w:ins w:author="phetc" w:date="2023-02-13T15:44:00Z" w:id="11752"/>
                <w:rFonts w:ascii="Calibri" w:hAnsi="Calibri" w:cs="Calibri"/>
                <w:sz w:val="28"/>
                <w:rPrChange w:author="PC" w:date="2023-03-31T11:41:00Z" w:id="11753">
                  <w:rPr>
                    <w:ins w:author="phetc" w:date="2023-02-13T15:44:00Z" w:id="11754"/>
                    <w:rFonts w:ascii="Calibri" w:hAnsi="Calibri" w:cs="Calibri"/>
                    <w:color w:val="000000"/>
                    <w:sz w:val="28"/>
                  </w:rPr>
                </w:rPrChange>
              </w:rPr>
            </w:pPr>
            <w:ins w:author="phetc" w:date="2023-02-13T15:44:00Z" w:id="11755">
              <w:r w:rsidRPr="00357A8D">
                <w:rPr>
                  <w:rFonts w:ascii="Wingdings 2" w:hAnsi="Wingdings 2" w:eastAsia="Wingdings 2" w:cs="Wingdings 2"/>
                  <w:sz w:val="28"/>
                  <w:rPrChange w:author="PC" w:date="2023-03-31T11:41:00Z" w:id="11756">
                    <w:rPr>
                      <w:rFonts w:ascii="Calibri" w:hAnsi="Calibri" w:cs="Calibri"/>
                      <w:color w:val="000000"/>
                      <w:sz w:val="28"/>
                    </w:rPr>
                  </w:rPrChange>
                </w:rPr>
                <w:t>P</w:t>
              </w:r>
              <w:r w:rsidRPr="00357A8D">
                <w:rPr>
                  <w:rFonts w:ascii="Calibri" w:hAnsi="Calibri" w:cs="Calibri"/>
                  <w:sz w:val="28"/>
                  <w:rPrChange w:author="PC" w:date="2023-03-31T11:41:00Z" w:id="1175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C50E0A" w14:textId="77777777">
            <w:pPr>
              <w:rPr>
                <w:ins w:author="phetc" w:date="2023-02-13T15:44:00Z" w:id="11758"/>
                <w:rFonts w:ascii="Calibri" w:hAnsi="Calibri" w:cs="Calibri"/>
                <w:sz w:val="28"/>
                <w:rPrChange w:author="PC" w:date="2023-03-31T11:41:00Z" w:id="11759">
                  <w:rPr>
                    <w:ins w:author="phetc" w:date="2023-02-13T15:44:00Z" w:id="11760"/>
                    <w:rFonts w:ascii="Calibri" w:hAnsi="Calibri" w:cs="Calibri"/>
                    <w:color w:val="000000"/>
                    <w:sz w:val="28"/>
                  </w:rPr>
                </w:rPrChange>
              </w:rPr>
            </w:pPr>
            <w:ins w:author="phetc" w:date="2023-02-13T15:44:00Z" w:id="11761">
              <w:r w:rsidRPr="00357A8D">
                <w:rPr>
                  <w:rFonts w:ascii="Calibri" w:hAnsi="Calibri" w:cs="Calibri"/>
                  <w:sz w:val="28"/>
                  <w:rPrChange w:author="PC" w:date="2023-03-31T11:41:00Z" w:id="11762">
                    <w:rPr>
                      <w:rFonts w:ascii="Calibri" w:hAnsi="Calibri" w:cs="Calibri"/>
                      <w:color w:val="000000"/>
                      <w:sz w:val="28"/>
                    </w:rPr>
                  </w:rPrChange>
                </w:rPr>
                <w:t> </w:t>
              </w:r>
              <w:r w:rsidRPr="00357A8D">
                <w:rPr>
                  <w:rFonts w:ascii="Wingdings 2" w:hAnsi="Wingdings 2" w:eastAsia="Wingdings 2" w:cs="Wingdings 2"/>
                  <w:sz w:val="28"/>
                  <w:rPrChange w:author="PC" w:date="2023-03-31T11:41:00Z" w:id="117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B845F6" w14:textId="77777777">
            <w:pPr>
              <w:rPr>
                <w:ins w:author="phetc" w:date="2023-02-13T15:44:00Z" w:id="11764"/>
                <w:rFonts w:ascii="Calibri" w:hAnsi="Calibri" w:cs="Calibri"/>
                <w:sz w:val="28"/>
                <w:rPrChange w:author="PC" w:date="2023-03-31T11:41:00Z" w:id="11765">
                  <w:rPr>
                    <w:ins w:author="phetc" w:date="2023-02-13T15:44:00Z" w:id="11766"/>
                    <w:rFonts w:ascii="Calibri" w:hAnsi="Calibri" w:cs="Calibri"/>
                    <w:color w:val="000000"/>
                    <w:sz w:val="28"/>
                  </w:rPr>
                </w:rPrChange>
              </w:rPr>
            </w:pPr>
            <w:ins w:author="phetc" w:date="2023-02-13T15:44:00Z" w:id="11767">
              <w:r w:rsidRPr="00357A8D">
                <w:rPr>
                  <w:rFonts w:ascii="Calibri" w:hAnsi="Calibri" w:cs="Calibri"/>
                  <w:sz w:val="28"/>
                  <w:rPrChange w:author="PC" w:date="2023-03-31T11:41:00Z" w:id="11768">
                    <w:rPr>
                      <w:rFonts w:ascii="Calibri" w:hAnsi="Calibri" w:cs="Calibri"/>
                      <w:color w:val="000000"/>
                      <w:sz w:val="28"/>
                    </w:rPr>
                  </w:rPrChange>
                </w:rPr>
                <w:t> </w:t>
              </w:r>
              <w:r w:rsidRPr="00357A8D">
                <w:rPr>
                  <w:rFonts w:ascii="Wingdings 2" w:hAnsi="Wingdings 2" w:eastAsia="Wingdings 2" w:cs="Wingdings 2"/>
                  <w:sz w:val="28"/>
                  <w:rPrChange w:author="PC" w:date="2023-03-31T11:41:00Z" w:id="117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60CE46" w14:textId="77777777">
            <w:pPr>
              <w:rPr>
                <w:ins w:author="phetc" w:date="2023-02-13T15:44:00Z" w:id="11770"/>
                <w:rFonts w:ascii="Calibri" w:hAnsi="Calibri" w:cs="Calibri"/>
                <w:sz w:val="28"/>
                <w:rPrChange w:author="PC" w:date="2023-03-31T11:41:00Z" w:id="11771">
                  <w:rPr>
                    <w:ins w:author="phetc" w:date="2023-02-13T15:44:00Z" w:id="11772"/>
                    <w:rFonts w:ascii="Calibri" w:hAnsi="Calibri" w:cs="Calibri"/>
                    <w:color w:val="000000"/>
                    <w:sz w:val="28"/>
                  </w:rPr>
                </w:rPrChange>
              </w:rPr>
            </w:pPr>
            <w:ins w:author="phetc" w:date="2023-02-13T15:44:00Z" w:id="11773">
              <w:r w:rsidRPr="00357A8D">
                <w:rPr>
                  <w:rFonts w:ascii="Calibri" w:hAnsi="Calibri" w:cs="Calibri"/>
                  <w:sz w:val="28"/>
                  <w:rPrChange w:author="PC" w:date="2023-03-31T11:41:00Z" w:id="117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D64074" w14:textId="77777777">
            <w:pPr>
              <w:rPr>
                <w:ins w:author="phetc" w:date="2023-02-13T15:44:00Z" w:id="11775"/>
                <w:rFonts w:ascii="Calibri" w:hAnsi="Calibri" w:cs="Calibri"/>
                <w:sz w:val="28"/>
                <w:rPrChange w:author="PC" w:date="2023-03-31T11:41:00Z" w:id="11776">
                  <w:rPr>
                    <w:ins w:author="phetc" w:date="2023-02-13T15:44:00Z" w:id="11777"/>
                    <w:rFonts w:ascii="Calibri" w:hAnsi="Calibri" w:cs="Calibri"/>
                    <w:color w:val="000000"/>
                    <w:sz w:val="28"/>
                  </w:rPr>
                </w:rPrChange>
              </w:rPr>
            </w:pPr>
            <w:ins w:author="phetc" w:date="2023-02-13T15:44:00Z" w:id="11778">
              <w:r w:rsidRPr="00357A8D">
                <w:rPr>
                  <w:rFonts w:ascii="Calibri" w:hAnsi="Calibri" w:cs="Calibri"/>
                  <w:sz w:val="28"/>
                  <w:rPrChange w:author="PC" w:date="2023-03-31T11:41:00Z" w:id="11779">
                    <w:rPr>
                      <w:rFonts w:ascii="Calibri" w:hAnsi="Calibri" w:cs="Calibri"/>
                      <w:color w:val="000000"/>
                      <w:sz w:val="28"/>
                    </w:rPr>
                  </w:rPrChange>
                </w:rPr>
                <w:t> </w:t>
              </w:r>
              <w:r w:rsidRPr="00357A8D">
                <w:rPr>
                  <w:rFonts w:ascii="Wingdings 2" w:hAnsi="Wingdings 2" w:eastAsia="Wingdings 2" w:cs="Wingdings 2"/>
                  <w:sz w:val="28"/>
                  <w:rPrChange w:author="PC" w:date="2023-03-31T11:41:00Z" w:id="117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7360B4" w14:textId="77777777">
            <w:pPr>
              <w:rPr>
                <w:ins w:author="phetc" w:date="2023-02-13T15:44:00Z" w:id="11781"/>
                <w:rFonts w:ascii="Calibri" w:hAnsi="Calibri" w:cs="Calibri"/>
                <w:sz w:val="28"/>
                <w:rPrChange w:author="PC" w:date="2023-03-31T11:41:00Z" w:id="11782">
                  <w:rPr>
                    <w:ins w:author="phetc" w:date="2023-02-13T15:44:00Z" w:id="11783"/>
                    <w:rFonts w:ascii="Calibri" w:hAnsi="Calibri" w:cs="Calibri"/>
                    <w:color w:val="000000"/>
                    <w:sz w:val="28"/>
                  </w:rPr>
                </w:rPrChange>
              </w:rPr>
            </w:pPr>
            <w:ins w:author="phetc" w:date="2023-02-13T15:44:00Z" w:id="11784">
              <w:r w:rsidRPr="00357A8D">
                <w:rPr>
                  <w:rFonts w:ascii="Calibri" w:hAnsi="Calibri" w:cs="Calibri"/>
                  <w:sz w:val="28"/>
                  <w:rPrChange w:author="PC" w:date="2023-03-31T11:41:00Z" w:id="11785">
                    <w:rPr>
                      <w:rFonts w:ascii="Calibri" w:hAnsi="Calibri" w:cs="Calibri"/>
                      <w:color w:val="000000"/>
                      <w:sz w:val="28"/>
                    </w:rPr>
                  </w:rPrChange>
                </w:rPr>
                <w:t> </w:t>
              </w:r>
              <w:r w:rsidRPr="00357A8D">
                <w:rPr>
                  <w:rFonts w:ascii="Wingdings 2" w:hAnsi="Wingdings 2" w:eastAsia="Wingdings 2" w:cs="Wingdings 2"/>
                  <w:sz w:val="28"/>
                  <w:rPrChange w:author="PC" w:date="2023-03-31T11:41:00Z" w:id="117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51CCEF" w14:textId="77777777">
            <w:pPr>
              <w:rPr>
                <w:ins w:author="phetc" w:date="2023-02-13T15:44:00Z" w:id="11787"/>
                <w:rFonts w:ascii="Calibri" w:hAnsi="Calibri" w:cs="Calibri"/>
                <w:sz w:val="28"/>
                <w:rPrChange w:author="PC" w:date="2023-03-31T11:41:00Z" w:id="11788">
                  <w:rPr>
                    <w:ins w:author="phetc" w:date="2023-02-13T15:44:00Z" w:id="11789"/>
                    <w:rFonts w:ascii="Calibri" w:hAnsi="Calibri" w:cs="Calibri"/>
                    <w:color w:val="000000"/>
                    <w:sz w:val="28"/>
                  </w:rPr>
                </w:rPrChange>
              </w:rPr>
            </w:pPr>
            <w:ins w:author="phetc" w:date="2023-02-13T15:44:00Z" w:id="11790">
              <w:r w:rsidRPr="00357A8D">
                <w:rPr>
                  <w:rFonts w:ascii="Calibri" w:hAnsi="Calibri" w:cs="Calibri"/>
                  <w:sz w:val="28"/>
                  <w:rPrChange w:author="PC" w:date="2023-03-31T11:41:00Z" w:id="117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2FA3E5" w14:textId="77777777">
            <w:pPr>
              <w:rPr>
                <w:ins w:author="phetc" w:date="2023-02-13T15:44:00Z" w:id="11792"/>
                <w:rFonts w:ascii="Calibri" w:hAnsi="Calibri" w:cs="Calibri"/>
                <w:sz w:val="28"/>
                <w:rPrChange w:author="PC" w:date="2023-03-31T11:41:00Z" w:id="11793">
                  <w:rPr>
                    <w:ins w:author="phetc" w:date="2023-02-13T15:44:00Z" w:id="11794"/>
                    <w:rFonts w:ascii="Calibri" w:hAnsi="Calibri" w:cs="Calibri"/>
                    <w:color w:val="000000"/>
                    <w:sz w:val="28"/>
                  </w:rPr>
                </w:rPrChange>
              </w:rPr>
            </w:pPr>
            <w:ins w:author="phetc" w:date="2023-02-13T15:44:00Z" w:id="11795">
              <w:r w:rsidRPr="00357A8D">
                <w:rPr>
                  <w:rFonts w:ascii="Calibri" w:hAnsi="Calibri" w:cs="Calibri"/>
                  <w:sz w:val="28"/>
                  <w:rPrChange w:author="PC" w:date="2023-03-31T11:41:00Z" w:id="11796">
                    <w:rPr>
                      <w:rFonts w:ascii="Calibri" w:hAnsi="Calibri" w:cs="Calibri"/>
                      <w:color w:val="000000"/>
                      <w:sz w:val="28"/>
                    </w:rPr>
                  </w:rPrChange>
                </w:rPr>
                <w:t> </w:t>
              </w:r>
              <w:r w:rsidRPr="00357A8D">
                <w:rPr>
                  <w:rFonts w:ascii="Wingdings 2" w:hAnsi="Wingdings 2" w:eastAsia="Wingdings 2" w:cs="Wingdings 2"/>
                  <w:sz w:val="28"/>
                  <w:rPrChange w:author="PC" w:date="2023-03-31T11:41:00Z" w:id="117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AF7570" w14:textId="77777777">
            <w:pPr>
              <w:rPr>
                <w:ins w:author="phetc" w:date="2023-02-13T15:44:00Z" w:id="11798"/>
                <w:rFonts w:ascii="Calibri" w:hAnsi="Calibri" w:cs="Calibri"/>
                <w:sz w:val="28"/>
                <w:rPrChange w:author="PC" w:date="2023-03-31T11:41:00Z" w:id="11799">
                  <w:rPr>
                    <w:ins w:author="phetc" w:date="2023-02-13T15:44:00Z" w:id="11800"/>
                    <w:rFonts w:ascii="Calibri" w:hAnsi="Calibri" w:cs="Calibri"/>
                    <w:color w:val="000000"/>
                    <w:sz w:val="28"/>
                  </w:rPr>
                </w:rPrChange>
              </w:rPr>
            </w:pPr>
            <w:ins w:author="phetc" w:date="2023-02-13T15:44:00Z" w:id="11801">
              <w:r w:rsidRPr="00357A8D">
                <w:rPr>
                  <w:rFonts w:ascii="Calibri" w:hAnsi="Calibri" w:cs="Calibri"/>
                  <w:sz w:val="28"/>
                  <w:rPrChange w:author="PC" w:date="2023-03-31T11:41:00Z" w:id="11802">
                    <w:rPr>
                      <w:rFonts w:ascii="Calibri" w:hAnsi="Calibri" w:cs="Calibri"/>
                      <w:color w:val="000000"/>
                      <w:sz w:val="28"/>
                    </w:rPr>
                  </w:rPrChange>
                </w:rPr>
                <w:t> </w:t>
              </w:r>
            </w:ins>
          </w:p>
        </w:tc>
      </w:tr>
      <w:tr w:rsidRPr="00357A8D" w:rsidR="00567CE2" w:rsidTr="00277A61" w14:paraId="08C2A361" w14:textId="77777777">
        <w:trPr>
          <w:trHeight w:val="430"/>
          <w:ins w:author="phetc" w:date="2023-02-13T15:44:00Z" w:id="1180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57234E94" w14:textId="77777777">
            <w:pPr>
              <w:rPr>
                <w:ins w:author="phetc" w:date="2023-02-13T15:44:00Z" w:id="11804"/>
                <w:rFonts w:ascii="Calibri" w:hAnsi="Calibri" w:cs="Calibri"/>
                <w:sz w:val="28"/>
                <w:rPrChange w:author="PC" w:date="2023-03-31T11:41:00Z" w:id="11805">
                  <w:rPr>
                    <w:ins w:author="phetc" w:date="2023-02-13T15:44:00Z" w:id="11806"/>
                    <w:rFonts w:ascii="Calibri" w:hAnsi="Calibri" w:cs="Calibri"/>
                    <w:color w:val="000000"/>
                    <w:sz w:val="28"/>
                  </w:rPr>
                </w:rPrChange>
              </w:rPr>
            </w:pPr>
            <w:ins w:author="phetc" w:date="2023-02-13T15:44:00Z" w:id="11807">
              <w:r w:rsidRPr="00357A8D">
                <w:rPr>
                  <w:rFonts w:ascii="TH Sarabun New" w:hAnsi="TH Sarabun New" w:cs="TH Sarabun New"/>
                  <w:sz w:val="28"/>
                  <w:cs/>
                </w:rPr>
                <w:t>ศ.</w:t>
              </w:r>
              <w:r w:rsidRPr="00357A8D">
                <w:rPr>
                  <w:rFonts w:ascii="TH Sarabun New" w:hAnsi="TH Sarabun New" w:cs="TH Sarabun New"/>
                  <w:sz w:val="28"/>
                </w:rPr>
                <w:t>464</w:t>
              </w:r>
              <w:r w:rsidRPr="00357A8D">
                <w:rPr>
                  <w:rFonts w:ascii="TH Sarabun New" w:hAnsi="TH Sarabun New" w:cs="TH Sarabun New"/>
                  <w:sz w:val="28"/>
                  <w:cs/>
                </w:rPr>
                <w:t xml:space="preserve"> เศรษฐศาสตร์เมืองและภูมิภาค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08A5E0F" w14:textId="77777777">
            <w:pPr>
              <w:rPr>
                <w:ins w:author="phetc" w:date="2023-02-13T15:44:00Z" w:id="11808"/>
                <w:rFonts w:ascii="Calibri" w:hAnsi="Calibri" w:cs="Calibri"/>
                <w:sz w:val="28"/>
                <w:rPrChange w:author="PC" w:date="2023-03-31T11:41:00Z" w:id="11809">
                  <w:rPr>
                    <w:ins w:author="phetc" w:date="2023-02-13T15:44:00Z" w:id="11810"/>
                    <w:rFonts w:ascii="Calibri" w:hAnsi="Calibri" w:cs="Calibri"/>
                    <w:color w:val="000000"/>
                    <w:sz w:val="28"/>
                  </w:rPr>
                </w:rPrChange>
              </w:rPr>
            </w:pPr>
            <w:ins w:author="phetc" w:date="2023-02-13T15:44:00Z" w:id="11811">
              <w:r w:rsidRPr="00357A8D">
                <w:rPr>
                  <w:rFonts w:ascii="Calibri" w:hAnsi="Calibri" w:cs="Calibri"/>
                  <w:sz w:val="28"/>
                  <w:rPrChange w:author="PC" w:date="2023-03-31T11:41:00Z" w:id="11812">
                    <w:rPr>
                      <w:rFonts w:ascii="Calibri" w:hAnsi="Calibri" w:cs="Calibri"/>
                      <w:color w:val="000000"/>
                      <w:sz w:val="28"/>
                    </w:rPr>
                  </w:rPrChange>
                </w:rPr>
                <w:t> </w:t>
              </w:r>
              <w:r w:rsidRPr="00357A8D">
                <w:rPr>
                  <w:rFonts w:ascii="Wingdings 2" w:hAnsi="Wingdings 2" w:eastAsia="Wingdings 2" w:cs="Wingdings 2"/>
                  <w:sz w:val="28"/>
                  <w:rPrChange w:author="PC" w:date="2023-03-31T11:41:00Z" w:id="118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471434" w14:textId="77777777">
            <w:pPr>
              <w:rPr>
                <w:ins w:author="phetc" w:date="2023-02-13T15:44:00Z" w:id="11814"/>
                <w:rFonts w:ascii="Calibri" w:hAnsi="Calibri" w:cs="Calibri"/>
                <w:sz w:val="28"/>
                <w:rPrChange w:author="PC" w:date="2023-03-31T11:41:00Z" w:id="11815">
                  <w:rPr>
                    <w:ins w:author="phetc" w:date="2023-02-13T15:44:00Z" w:id="11816"/>
                    <w:rFonts w:ascii="Calibri" w:hAnsi="Calibri" w:cs="Calibri"/>
                    <w:color w:val="000000"/>
                    <w:sz w:val="28"/>
                  </w:rPr>
                </w:rPrChange>
              </w:rPr>
            </w:pPr>
            <w:ins w:author="phetc" w:date="2023-02-13T15:44:00Z" w:id="11817">
              <w:r w:rsidRPr="00357A8D">
                <w:rPr>
                  <w:rFonts w:ascii="Calibri" w:hAnsi="Calibri" w:cs="Calibri"/>
                  <w:sz w:val="28"/>
                  <w:rPrChange w:author="PC" w:date="2023-03-31T11:41:00Z" w:id="11818">
                    <w:rPr>
                      <w:rFonts w:ascii="Calibri" w:hAnsi="Calibri" w:cs="Calibri"/>
                      <w:color w:val="000000"/>
                      <w:sz w:val="28"/>
                    </w:rPr>
                  </w:rPrChange>
                </w:rPr>
                <w:t> </w:t>
              </w:r>
              <w:r w:rsidRPr="00357A8D">
                <w:rPr>
                  <w:rFonts w:ascii="Wingdings 2" w:hAnsi="Wingdings 2" w:eastAsia="Wingdings 2" w:cs="Wingdings 2"/>
                  <w:sz w:val="28"/>
                  <w:rPrChange w:author="PC" w:date="2023-03-31T11:41:00Z" w:id="118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DEF5EB" w14:textId="77777777">
            <w:pPr>
              <w:rPr>
                <w:ins w:author="phetc" w:date="2023-02-13T15:44:00Z" w:id="11820"/>
                <w:rFonts w:ascii="Calibri" w:hAnsi="Calibri" w:cs="Calibri"/>
                <w:sz w:val="28"/>
                <w:rPrChange w:author="PC" w:date="2023-03-31T11:41:00Z" w:id="11821">
                  <w:rPr>
                    <w:ins w:author="phetc" w:date="2023-02-13T15:44:00Z" w:id="11822"/>
                    <w:rFonts w:ascii="Calibri" w:hAnsi="Calibri" w:cs="Calibri"/>
                    <w:color w:val="000000"/>
                    <w:sz w:val="28"/>
                  </w:rPr>
                </w:rPrChange>
              </w:rPr>
            </w:pPr>
            <w:ins w:author="phetc" w:date="2023-02-13T15:44:00Z" w:id="11823">
              <w:r w:rsidRPr="00357A8D">
                <w:rPr>
                  <w:rFonts w:ascii="Calibri" w:hAnsi="Calibri" w:cs="Calibri"/>
                  <w:sz w:val="28"/>
                  <w:rPrChange w:author="PC" w:date="2023-03-31T11:41:00Z" w:id="1182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8D144E" w14:textId="77777777">
            <w:pPr>
              <w:rPr>
                <w:ins w:author="phetc" w:date="2023-02-13T15:44:00Z" w:id="11825"/>
                <w:rFonts w:ascii="Calibri" w:hAnsi="Calibri" w:cs="Calibri"/>
                <w:sz w:val="28"/>
                <w:rPrChange w:author="PC" w:date="2023-03-31T11:41:00Z" w:id="11826">
                  <w:rPr>
                    <w:ins w:author="phetc" w:date="2023-02-13T15:44:00Z" w:id="11827"/>
                    <w:rFonts w:ascii="Calibri" w:hAnsi="Calibri" w:cs="Calibri"/>
                    <w:color w:val="000000"/>
                    <w:sz w:val="28"/>
                  </w:rPr>
                </w:rPrChange>
              </w:rPr>
            </w:pPr>
            <w:ins w:author="phetc" w:date="2023-02-13T15:44:00Z" w:id="11828">
              <w:r w:rsidRPr="00357A8D">
                <w:rPr>
                  <w:rFonts w:ascii="Wingdings 2" w:hAnsi="Wingdings 2" w:eastAsia="Wingdings 2" w:cs="Wingdings 2"/>
                  <w:sz w:val="28"/>
                  <w:rPrChange w:author="PC" w:date="2023-03-31T11:41:00Z" w:id="11829">
                    <w:rPr>
                      <w:rFonts w:ascii="Calibri" w:hAnsi="Calibri" w:cs="Calibri"/>
                      <w:color w:val="000000"/>
                      <w:sz w:val="28"/>
                    </w:rPr>
                  </w:rPrChange>
                </w:rPr>
                <w:t>P</w:t>
              </w:r>
              <w:r w:rsidRPr="00357A8D">
                <w:rPr>
                  <w:rFonts w:ascii="Calibri" w:hAnsi="Calibri" w:cs="Calibri"/>
                  <w:sz w:val="28"/>
                  <w:rPrChange w:author="PC" w:date="2023-03-31T11:41:00Z" w:id="118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50EFAA" w14:textId="77777777">
            <w:pPr>
              <w:rPr>
                <w:ins w:author="phetc" w:date="2023-02-13T15:44:00Z" w:id="11831"/>
                <w:rFonts w:ascii="Calibri" w:hAnsi="Calibri" w:cs="Calibri"/>
                <w:sz w:val="28"/>
                <w:rPrChange w:author="PC" w:date="2023-03-31T11:41:00Z" w:id="11832">
                  <w:rPr>
                    <w:ins w:author="phetc" w:date="2023-02-13T15:44:00Z" w:id="11833"/>
                    <w:rFonts w:ascii="Calibri" w:hAnsi="Calibri" w:cs="Calibri"/>
                    <w:color w:val="000000"/>
                    <w:sz w:val="28"/>
                  </w:rPr>
                </w:rPrChange>
              </w:rPr>
            </w:pPr>
            <w:ins w:author="phetc" w:date="2023-02-13T15:44:00Z" w:id="11834">
              <w:r w:rsidRPr="00357A8D">
                <w:rPr>
                  <w:rFonts w:ascii="Calibri" w:hAnsi="Calibri" w:cs="Calibri"/>
                  <w:sz w:val="28"/>
                  <w:rPrChange w:author="PC" w:date="2023-03-31T11:41:00Z" w:id="11835">
                    <w:rPr>
                      <w:rFonts w:ascii="Calibri" w:hAnsi="Calibri" w:cs="Calibri"/>
                      <w:color w:val="000000"/>
                      <w:sz w:val="28"/>
                    </w:rPr>
                  </w:rPrChange>
                </w:rPr>
                <w:t> </w:t>
              </w:r>
              <w:r w:rsidRPr="00357A8D">
                <w:rPr>
                  <w:rFonts w:ascii="Wingdings 2" w:hAnsi="Wingdings 2" w:eastAsia="Wingdings 2" w:cs="Wingdings 2"/>
                  <w:sz w:val="28"/>
                  <w:rPrChange w:author="PC" w:date="2023-03-31T11:41:00Z" w:id="118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074C5D" w14:textId="77777777">
            <w:pPr>
              <w:rPr>
                <w:ins w:author="phetc" w:date="2023-02-13T15:44:00Z" w:id="11837"/>
                <w:rFonts w:ascii="Calibri" w:hAnsi="Calibri" w:cs="Calibri"/>
                <w:sz w:val="28"/>
                <w:rPrChange w:author="PC" w:date="2023-03-31T11:41:00Z" w:id="11838">
                  <w:rPr>
                    <w:ins w:author="phetc" w:date="2023-02-13T15:44:00Z" w:id="11839"/>
                    <w:rFonts w:ascii="Calibri" w:hAnsi="Calibri" w:cs="Calibri"/>
                    <w:color w:val="000000"/>
                    <w:sz w:val="28"/>
                  </w:rPr>
                </w:rPrChange>
              </w:rPr>
            </w:pPr>
            <w:ins w:author="phetc" w:date="2023-02-13T15:44:00Z" w:id="11840">
              <w:r w:rsidRPr="00357A8D">
                <w:rPr>
                  <w:rFonts w:ascii="Calibri" w:hAnsi="Calibri" w:cs="Calibri"/>
                  <w:sz w:val="28"/>
                  <w:rPrChange w:author="PC" w:date="2023-03-31T11:41:00Z" w:id="11841">
                    <w:rPr>
                      <w:rFonts w:ascii="Calibri" w:hAnsi="Calibri" w:cs="Calibri"/>
                      <w:color w:val="000000"/>
                      <w:sz w:val="28"/>
                    </w:rPr>
                  </w:rPrChange>
                </w:rPr>
                <w:t> </w:t>
              </w:r>
              <w:r w:rsidRPr="00357A8D">
                <w:rPr>
                  <w:rFonts w:ascii="Wingdings 2" w:hAnsi="Wingdings 2" w:eastAsia="Wingdings 2" w:cs="Wingdings 2"/>
                  <w:sz w:val="28"/>
                  <w:rPrChange w:author="PC" w:date="2023-03-31T11:41:00Z" w:id="118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094C27" w14:textId="77777777">
            <w:pPr>
              <w:rPr>
                <w:ins w:author="phetc" w:date="2023-02-13T15:44:00Z" w:id="11843"/>
                <w:rFonts w:ascii="Calibri" w:hAnsi="Calibri" w:cs="Calibri"/>
                <w:sz w:val="28"/>
                <w:rPrChange w:author="PC" w:date="2023-03-31T11:41:00Z" w:id="11844">
                  <w:rPr>
                    <w:ins w:author="phetc" w:date="2023-02-13T15:44:00Z" w:id="11845"/>
                    <w:rFonts w:ascii="Calibri" w:hAnsi="Calibri" w:cs="Calibri"/>
                    <w:color w:val="000000"/>
                    <w:sz w:val="28"/>
                  </w:rPr>
                </w:rPrChange>
              </w:rPr>
            </w:pPr>
            <w:ins w:author="phetc" w:date="2023-02-13T15:44:00Z" w:id="11846">
              <w:r w:rsidRPr="00357A8D">
                <w:rPr>
                  <w:rFonts w:ascii="Calibri" w:hAnsi="Calibri" w:cs="Calibri"/>
                  <w:sz w:val="28"/>
                  <w:rPrChange w:author="PC" w:date="2023-03-31T11:41:00Z" w:id="1184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BB28C4" w14:textId="77777777">
            <w:pPr>
              <w:rPr>
                <w:ins w:author="phetc" w:date="2023-02-13T15:44:00Z" w:id="11848"/>
                <w:rFonts w:ascii="Calibri" w:hAnsi="Calibri" w:cs="Calibri"/>
                <w:sz w:val="28"/>
                <w:rPrChange w:author="PC" w:date="2023-03-31T11:41:00Z" w:id="11849">
                  <w:rPr>
                    <w:ins w:author="phetc" w:date="2023-02-13T15:44:00Z" w:id="11850"/>
                    <w:rFonts w:ascii="Calibri" w:hAnsi="Calibri" w:cs="Calibri"/>
                    <w:color w:val="000000"/>
                    <w:sz w:val="28"/>
                  </w:rPr>
                </w:rPrChange>
              </w:rPr>
            </w:pPr>
            <w:ins w:author="phetc" w:date="2023-02-13T15:44:00Z" w:id="11851">
              <w:r w:rsidRPr="00357A8D">
                <w:rPr>
                  <w:rFonts w:ascii="Calibri" w:hAnsi="Calibri" w:cs="Calibri"/>
                  <w:sz w:val="28"/>
                  <w:rPrChange w:author="PC" w:date="2023-03-31T11:41:00Z" w:id="11852">
                    <w:rPr>
                      <w:rFonts w:ascii="Calibri" w:hAnsi="Calibri" w:cs="Calibri"/>
                      <w:color w:val="000000"/>
                      <w:sz w:val="28"/>
                    </w:rPr>
                  </w:rPrChange>
                </w:rPr>
                <w:t> </w:t>
              </w:r>
              <w:r w:rsidRPr="00357A8D">
                <w:rPr>
                  <w:rFonts w:ascii="Wingdings 2" w:hAnsi="Wingdings 2" w:eastAsia="Wingdings 2" w:cs="Wingdings 2"/>
                  <w:sz w:val="28"/>
                  <w:rPrChange w:author="PC" w:date="2023-03-31T11:41:00Z" w:id="118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17D4AD" w14:textId="77777777">
            <w:pPr>
              <w:rPr>
                <w:ins w:author="phetc" w:date="2023-02-13T15:44:00Z" w:id="11854"/>
                <w:rFonts w:ascii="Calibri" w:hAnsi="Calibri" w:cs="Calibri"/>
                <w:sz w:val="28"/>
                <w:rPrChange w:author="PC" w:date="2023-03-31T11:41:00Z" w:id="11855">
                  <w:rPr>
                    <w:ins w:author="phetc" w:date="2023-02-13T15:44:00Z" w:id="11856"/>
                    <w:rFonts w:ascii="Calibri" w:hAnsi="Calibri" w:cs="Calibri"/>
                    <w:color w:val="000000"/>
                    <w:sz w:val="28"/>
                  </w:rPr>
                </w:rPrChange>
              </w:rPr>
            </w:pPr>
            <w:ins w:author="phetc" w:date="2023-02-13T15:44:00Z" w:id="11857">
              <w:r w:rsidRPr="00357A8D">
                <w:rPr>
                  <w:rFonts w:ascii="Calibri" w:hAnsi="Calibri" w:cs="Calibri"/>
                  <w:sz w:val="28"/>
                  <w:rPrChange w:author="PC" w:date="2023-03-31T11:41:00Z" w:id="11858">
                    <w:rPr>
                      <w:rFonts w:ascii="Calibri" w:hAnsi="Calibri" w:cs="Calibri"/>
                      <w:color w:val="000000"/>
                      <w:sz w:val="28"/>
                    </w:rPr>
                  </w:rPrChange>
                </w:rPr>
                <w:t> </w:t>
              </w:r>
              <w:r w:rsidRPr="00357A8D">
                <w:rPr>
                  <w:rFonts w:ascii="Wingdings 2" w:hAnsi="Wingdings 2" w:eastAsia="Wingdings 2" w:cs="Wingdings 2"/>
                  <w:sz w:val="28"/>
                  <w:rPrChange w:author="PC" w:date="2023-03-31T11:41:00Z" w:id="118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46B2C9" w14:textId="77777777">
            <w:pPr>
              <w:rPr>
                <w:ins w:author="phetc" w:date="2023-02-13T15:44:00Z" w:id="11860"/>
                <w:rFonts w:ascii="Calibri" w:hAnsi="Calibri" w:cs="Calibri"/>
                <w:sz w:val="28"/>
                <w:rPrChange w:author="PC" w:date="2023-03-31T11:41:00Z" w:id="11861">
                  <w:rPr>
                    <w:ins w:author="phetc" w:date="2023-02-13T15:44:00Z" w:id="11862"/>
                    <w:rFonts w:ascii="Calibri" w:hAnsi="Calibri" w:cs="Calibri"/>
                    <w:color w:val="000000"/>
                    <w:sz w:val="28"/>
                  </w:rPr>
                </w:rPrChange>
              </w:rPr>
            </w:pPr>
            <w:ins w:author="phetc" w:date="2023-02-13T15:44:00Z" w:id="11863">
              <w:r w:rsidRPr="00357A8D">
                <w:rPr>
                  <w:rFonts w:ascii="Calibri" w:hAnsi="Calibri" w:cs="Calibri"/>
                  <w:sz w:val="28"/>
                  <w:rPrChange w:author="PC" w:date="2023-03-31T11:41:00Z" w:id="11864">
                    <w:rPr>
                      <w:rFonts w:ascii="Calibri" w:hAnsi="Calibri" w:cs="Calibri"/>
                      <w:color w:val="000000"/>
                      <w:sz w:val="28"/>
                    </w:rPr>
                  </w:rPrChange>
                </w:rPr>
                <w:t> </w:t>
              </w:r>
              <w:r w:rsidRPr="00357A8D">
                <w:rPr>
                  <w:rFonts w:ascii="Wingdings 2" w:hAnsi="Wingdings 2" w:eastAsia="Wingdings 2" w:cs="Wingdings 2"/>
                  <w:sz w:val="28"/>
                  <w:rPrChange w:author="PC" w:date="2023-03-31T11:41:00Z" w:id="118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459CDE" w14:textId="77777777">
            <w:pPr>
              <w:rPr>
                <w:ins w:author="phetc" w:date="2023-02-13T15:44:00Z" w:id="11866"/>
                <w:rFonts w:ascii="Calibri" w:hAnsi="Calibri" w:cs="Calibri"/>
                <w:sz w:val="28"/>
                <w:rPrChange w:author="PC" w:date="2023-03-31T11:41:00Z" w:id="11867">
                  <w:rPr>
                    <w:ins w:author="phetc" w:date="2023-02-13T15:44:00Z" w:id="11868"/>
                    <w:rFonts w:ascii="Calibri" w:hAnsi="Calibri" w:cs="Calibri"/>
                    <w:color w:val="000000"/>
                    <w:sz w:val="28"/>
                  </w:rPr>
                </w:rPrChange>
              </w:rPr>
            </w:pPr>
            <w:ins w:author="phetc" w:date="2023-02-13T15:44:00Z" w:id="11869">
              <w:r w:rsidRPr="00357A8D">
                <w:rPr>
                  <w:rFonts w:ascii="Calibri" w:hAnsi="Calibri" w:cs="Calibri"/>
                  <w:sz w:val="28"/>
                  <w:rPrChange w:author="PC" w:date="2023-03-31T11:41:00Z" w:id="118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9FADF2" w14:textId="77777777">
            <w:pPr>
              <w:rPr>
                <w:ins w:author="phetc" w:date="2023-02-13T15:44:00Z" w:id="11871"/>
                <w:rFonts w:ascii="Calibri" w:hAnsi="Calibri" w:cs="Calibri"/>
                <w:sz w:val="28"/>
                <w:rPrChange w:author="PC" w:date="2023-03-31T11:41:00Z" w:id="11872">
                  <w:rPr>
                    <w:ins w:author="phetc" w:date="2023-02-13T15:44:00Z" w:id="11873"/>
                    <w:rFonts w:ascii="Calibri" w:hAnsi="Calibri" w:cs="Calibri"/>
                    <w:color w:val="000000"/>
                    <w:sz w:val="28"/>
                  </w:rPr>
                </w:rPrChange>
              </w:rPr>
            </w:pPr>
            <w:ins w:author="phetc" w:date="2023-02-13T15:44:00Z" w:id="11874">
              <w:r w:rsidRPr="00357A8D">
                <w:rPr>
                  <w:rFonts w:ascii="Calibri" w:hAnsi="Calibri" w:cs="Calibri"/>
                  <w:sz w:val="28"/>
                  <w:rPrChange w:author="PC" w:date="2023-03-31T11:41:00Z" w:id="11875">
                    <w:rPr>
                      <w:rFonts w:ascii="Calibri" w:hAnsi="Calibri" w:cs="Calibri"/>
                      <w:color w:val="000000"/>
                      <w:sz w:val="28"/>
                    </w:rPr>
                  </w:rPrChange>
                </w:rPr>
                <w:t> </w:t>
              </w:r>
              <w:r w:rsidRPr="00357A8D">
                <w:rPr>
                  <w:rFonts w:ascii="Wingdings 2" w:hAnsi="Wingdings 2" w:eastAsia="Wingdings 2" w:cs="Wingdings 2"/>
                  <w:sz w:val="28"/>
                  <w:rPrChange w:author="PC" w:date="2023-03-31T11:41:00Z" w:id="118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E0C05B" w14:textId="77777777">
            <w:pPr>
              <w:rPr>
                <w:ins w:author="phetc" w:date="2023-02-13T15:44:00Z" w:id="11877"/>
                <w:rFonts w:ascii="Calibri" w:hAnsi="Calibri" w:cs="Calibri"/>
                <w:sz w:val="28"/>
                <w:rPrChange w:author="PC" w:date="2023-03-31T11:41:00Z" w:id="11878">
                  <w:rPr>
                    <w:ins w:author="phetc" w:date="2023-02-13T15:44:00Z" w:id="11879"/>
                    <w:rFonts w:ascii="Calibri" w:hAnsi="Calibri" w:cs="Calibri"/>
                    <w:color w:val="000000"/>
                    <w:sz w:val="28"/>
                  </w:rPr>
                </w:rPrChange>
              </w:rPr>
            </w:pPr>
            <w:ins w:author="phetc" w:date="2023-02-13T15:44:00Z" w:id="11880">
              <w:r w:rsidRPr="00357A8D">
                <w:rPr>
                  <w:rFonts w:ascii="Calibri" w:hAnsi="Calibri" w:cs="Calibri"/>
                  <w:sz w:val="28"/>
                  <w:rPrChange w:author="PC" w:date="2023-03-31T11:41:00Z" w:id="11881">
                    <w:rPr>
                      <w:rFonts w:ascii="Calibri" w:hAnsi="Calibri" w:cs="Calibri"/>
                      <w:color w:val="000000"/>
                      <w:sz w:val="28"/>
                    </w:rPr>
                  </w:rPrChange>
                </w:rPr>
                <w:t> </w:t>
              </w:r>
              <w:r w:rsidRPr="00357A8D">
                <w:rPr>
                  <w:rFonts w:ascii="Wingdings 2" w:hAnsi="Wingdings 2" w:eastAsia="Wingdings 2" w:cs="Wingdings 2"/>
                  <w:sz w:val="28"/>
                  <w:rPrChange w:author="PC" w:date="2023-03-31T11:41:00Z" w:id="118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4039AE" w14:textId="77777777">
            <w:pPr>
              <w:rPr>
                <w:ins w:author="phetc" w:date="2023-02-13T15:44:00Z" w:id="11883"/>
                <w:rFonts w:ascii="Calibri" w:hAnsi="Calibri" w:cs="Calibri"/>
                <w:sz w:val="28"/>
                <w:rPrChange w:author="PC" w:date="2023-03-31T11:41:00Z" w:id="11884">
                  <w:rPr>
                    <w:ins w:author="phetc" w:date="2023-02-13T15:44:00Z" w:id="11885"/>
                    <w:rFonts w:ascii="Calibri" w:hAnsi="Calibri" w:cs="Calibri"/>
                    <w:color w:val="000000"/>
                    <w:sz w:val="28"/>
                  </w:rPr>
                </w:rPrChange>
              </w:rPr>
            </w:pPr>
            <w:ins w:author="phetc" w:date="2023-02-13T15:44:00Z" w:id="11886">
              <w:r w:rsidRPr="00357A8D">
                <w:rPr>
                  <w:rFonts w:ascii="Calibri" w:hAnsi="Calibri" w:cs="Calibri"/>
                  <w:sz w:val="28"/>
                  <w:rPrChange w:author="PC" w:date="2023-03-31T11:41:00Z" w:id="1188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F17ACA" w14:textId="77777777">
            <w:pPr>
              <w:rPr>
                <w:ins w:author="phetc" w:date="2023-02-13T15:44:00Z" w:id="11888"/>
                <w:rFonts w:ascii="Calibri" w:hAnsi="Calibri" w:cs="Calibri"/>
                <w:sz w:val="28"/>
                <w:rPrChange w:author="PC" w:date="2023-03-31T11:41:00Z" w:id="11889">
                  <w:rPr>
                    <w:ins w:author="phetc" w:date="2023-02-13T15:44:00Z" w:id="11890"/>
                    <w:rFonts w:ascii="Calibri" w:hAnsi="Calibri" w:cs="Calibri"/>
                    <w:color w:val="000000"/>
                    <w:sz w:val="28"/>
                  </w:rPr>
                </w:rPrChange>
              </w:rPr>
            </w:pPr>
            <w:ins w:author="phetc" w:date="2023-02-13T15:44:00Z" w:id="11891">
              <w:r w:rsidRPr="00357A8D">
                <w:rPr>
                  <w:rFonts w:ascii="Calibri" w:hAnsi="Calibri" w:cs="Calibri"/>
                  <w:sz w:val="28"/>
                  <w:rPrChange w:author="PC" w:date="2023-03-31T11:41:00Z" w:id="11892">
                    <w:rPr>
                      <w:rFonts w:ascii="Calibri" w:hAnsi="Calibri" w:cs="Calibri"/>
                      <w:color w:val="000000"/>
                      <w:sz w:val="28"/>
                    </w:rPr>
                  </w:rPrChange>
                </w:rPr>
                <w:t> </w:t>
              </w:r>
              <w:r w:rsidRPr="00357A8D">
                <w:rPr>
                  <w:rFonts w:ascii="Wingdings 2" w:hAnsi="Wingdings 2" w:eastAsia="Wingdings 2" w:cs="Wingdings 2"/>
                  <w:sz w:val="28"/>
                  <w:rPrChange w:author="PC" w:date="2023-03-31T11:41:00Z" w:id="118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006229" w14:textId="77777777">
            <w:pPr>
              <w:rPr>
                <w:ins w:author="phetc" w:date="2023-02-13T15:44:00Z" w:id="11894"/>
                <w:rFonts w:ascii="Calibri" w:hAnsi="Calibri" w:cs="Calibri"/>
                <w:sz w:val="28"/>
                <w:rPrChange w:author="PC" w:date="2023-03-31T11:41:00Z" w:id="11895">
                  <w:rPr>
                    <w:ins w:author="phetc" w:date="2023-02-13T15:44:00Z" w:id="11896"/>
                    <w:rFonts w:ascii="Calibri" w:hAnsi="Calibri" w:cs="Calibri"/>
                    <w:color w:val="000000"/>
                    <w:sz w:val="28"/>
                  </w:rPr>
                </w:rPrChange>
              </w:rPr>
            </w:pPr>
            <w:ins w:author="phetc" w:date="2023-02-13T15:44:00Z" w:id="11897">
              <w:r w:rsidRPr="00357A8D">
                <w:rPr>
                  <w:rFonts w:ascii="Calibri" w:hAnsi="Calibri" w:cs="Calibri"/>
                  <w:sz w:val="28"/>
                  <w:rPrChange w:author="PC" w:date="2023-03-31T11:41:00Z" w:id="11898">
                    <w:rPr>
                      <w:rFonts w:ascii="Calibri" w:hAnsi="Calibri" w:cs="Calibri"/>
                      <w:color w:val="000000"/>
                      <w:sz w:val="28"/>
                    </w:rPr>
                  </w:rPrChange>
                </w:rPr>
                <w:t> </w:t>
              </w:r>
            </w:ins>
          </w:p>
        </w:tc>
      </w:tr>
      <w:tr w:rsidRPr="00357A8D" w:rsidR="00567CE2" w:rsidTr="00277A61" w14:paraId="2C417F28" w14:textId="77777777">
        <w:trPr>
          <w:trHeight w:val="430"/>
          <w:ins w:author="phetc" w:date="2023-02-13T15:44:00Z" w:id="11899"/>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2E0263AE" w14:textId="77777777">
            <w:pPr>
              <w:rPr>
                <w:ins w:author="phetc" w:date="2023-02-13T15:44:00Z" w:id="11900"/>
                <w:rFonts w:ascii="Calibri" w:hAnsi="Calibri" w:cs="Calibri"/>
                <w:sz w:val="28"/>
                <w:rPrChange w:author="PC" w:date="2023-03-31T11:41:00Z" w:id="11901">
                  <w:rPr>
                    <w:ins w:author="phetc" w:date="2023-02-13T15:44:00Z" w:id="11902"/>
                    <w:rFonts w:ascii="Calibri" w:hAnsi="Calibri" w:cs="Calibri"/>
                    <w:color w:val="000000"/>
                    <w:sz w:val="28"/>
                  </w:rPr>
                </w:rPrChange>
              </w:rPr>
            </w:pPr>
            <w:ins w:author="phetc" w:date="2023-02-13T15:44:00Z" w:id="11903">
              <w:r w:rsidRPr="00357A8D">
                <w:rPr>
                  <w:rFonts w:ascii="TH Sarabun New" w:hAnsi="TH Sarabun New" w:cs="TH Sarabun New"/>
                  <w:sz w:val="28"/>
                  <w:cs/>
                </w:rPr>
                <w:t>ศ.</w:t>
              </w:r>
              <w:r w:rsidRPr="00357A8D">
                <w:rPr>
                  <w:rFonts w:ascii="TH Sarabun New" w:hAnsi="TH Sarabun New" w:cs="TH Sarabun New"/>
                  <w:sz w:val="28"/>
                </w:rPr>
                <w:t>46</w:t>
              </w:r>
              <w:r w:rsidRPr="00357A8D">
                <w:rPr>
                  <w:rFonts w:ascii="TH Sarabun New" w:hAnsi="TH Sarabun New" w:cs="TH Sarabun New"/>
                  <w:sz w:val="28"/>
                  <w:cs/>
                </w:rPr>
                <w:t xml:space="preserve">5 เศรษฐศาสตร์ว่าด้วยการพัฒนาที่ยั่งยืน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B6E0D4" w14:textId="77777777">
            <w:pPr>
              <w:rPr>
                <w:ins w:author="phetc" w:date="2023-02-13T15:44:00Z" w:id="11904"/>
                <w:rFonts w:ascii="Calibri" w:hAnsi="Calibri" w:cs="Calibri"/>
                <w:sz w:val="28"/>
                <w:rPrChange w:author="PC" w:date="2023-03-31T11:41:00Z" w:id="11905">
                  <w:rPr>
                    <w:ins w:author="phetc" w:date="2023-02-13T15:44:00Z" w:id="11906"/>
                    <w:rFonts w:ascii="Calibri" w:hAnsi="Calibri" w:cs="Calibri"/>
                    <w:color w:val="000000"/>
                    <w:sz w:val="28"/>
                  </w:rPr>
                </w:rPrChange>
              </w:rPr>
            </w:pPr>
            <w:ins w:author="phetc" w:date="2023-02-13T15:44:00Z" w:id="11907">
              <w:r w:rsidRPr="00357A8D">
                <w:rPr>
                  <w:rFonts w:ascii="Wingdings 2" w:hAnsi="Wingdings 2" w:eastAsia="Wingdings 2" w:cs="Wingdings 2"/>
                  <w:sz w:val="28"/>
                  <w:rPrChange w:author="PC" w:date="2023-03-31T11:41:00Z" w:id="11908">
                    <w:rPr>
                      <w:rFonts w:ascii="Calibri" w:hAnsi="Calibri" w:cs="Calibri"/>
                      <w:color w:val="000000"/>
                      <w:sz w:val="28"/>
                    </w:rPr>
                  </w:rPrChange>
                </w:rPr>
                <w:t>P</w:t>
              </w:r>
              <w:r w:rsidRPr="00357A8D">
                <w:rPr>
                  <w:rFonts w:ascii="Calibri" w:hAnsi="Calibri" w:cs="Calibri"/>
                  <w:sz w:val="28"/>
                  <w:rPrChange w:author="PC" w:date="2023-03-31T11:41:00Z" w:id="119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DBFDF4" w14:textId="77777777">
            <w:pPr>
              <w:rPr>
                <w:ins w:author="phetc" w:date="2023-02-13T15:44:00Z" w:id="11910"/>
                <w:rFonts w:ascii="Calibri" w:hAnsi="Calibri" w:cs="Calibri"/>
                <w:sz w:val="28"/>
                <w:rPrChange w:author="PC" w:date="2023-03-31T11:41:00Z" w:id="11911">
                  <w:rPr>
                    <w:ins w:author="phetc" w:date="2023-02-13T15:44:00Z" w:id="11912"/>
                    <w:rFonts w:ascii="Calibri" w:hAnsi="Calibri" w:cs="Calibri"/>
                    <w:color w:val="000000"/>
                    <w:sz w:val="28"/>
                  </w:rPr>
                </w:rPrChange>
              </w:rPr>
            </w:pPr>
            <w:ins w:author="phetc" w:date="2023-02-13T15:44:00Z" w:id="11913">
              <w:r w:rsidRPr="00357A8D">
                <w:rPr>
                  <w:rFonts w:ascii="Calibri" w:hAnsi="Calibri" w:cs="Calibri"/>
                  <w:sz w:val="28"/>
                  <w:rPrChange w:author="PC" w:date="2023-03-31T11:41:00Z" w:id="11914">
                    <w:rPr>
                      <w:rFonts w:ascii="Calibri" w:hAnsi="Calibri" w:cs="Calibri"/>
                      <w:color w:val="000000"/>
                      <w:sz w:val="28"/>
                    </w:rPr>
                  </w:rPrChange>
                </w:rPr>
                <w:t> </w:t>
              </w:r>
              <w:r w:rsidRPr="00357A8D">
                <w:rPr>
                  <w:rFonts w:ascii="Wingdings 2" w:hAnsi="Wingdings 2" w:eastAsia="Wingdings 2" w:cs="Wingdings 2"/>
                  <w:sz w:val="28"/>
                  <w:rPrChange w:author="PC" w:date="2023-03-31T11:41:00Z" w:id="119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AA6AC8" w14:textId="77777777">
            <w:pPr>
              <w:rPr>
                <w:ins w:author="phetc" w:date="2023-02-13T15:44:00Z" w:id="11916"/>
                <w:rFonts w:ascii="Calibri" w:hAnsi="Calibri" w:cs="Calibri"/>
                <w:sz w:val="28"/>
                <w:rPrChange w:author="PC" w:date="2023-03-31T11:41:00Z" w:id="11917">
                  <w:rPr>
                    <w:ins w:author="phetc" w:date="2023-02-13T15:44:00Z" w:id="11918"/>
                    <w:rFonts w:ascii="Calibri" w:hAnsi="Calibri" w:cs="Calibri"/>
                    <w:color w:val="000000"/>
                    <w:sz w:val="28"/>
                  </w:rPr>
                </w:rPrChange>
              </w:rPr>
            </w:pPr>
            <w:ins w:author="phetc" w:date="2023-02-13T15:44:00Z" w:id="11919">
              <w:r w:rsidRPr="00357A8D">
                <w:rPr>
                  <w:rFonts w:ascii="Calibri" w:hAnsi="Calibri" w:cs="Calibri"/>
                  <w:sz w:val="28"/>
                  <w:rPrChange w:author="PC" w:date="2023-03-31T11:41:00Z" w:id="119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CF5F4A" w14:textId="77777777">
            <w:pPr>
              <w:rPr>
                <w:ins w:author="phetc" w:date="2023-02-13T15:44:00Z" w:id="11921"/>
                <w:rFonts w:ascii="Calibri" w:hAnsi="Calibri" w:cs="Calibri"/>
                <w:sz w:val="28"/>
                <w:rPrChange w:author="PC" w:date="2023-03-31T11:41:00Z" w:id="11922">
                  <w:rPr>
                    <w:ins w:author="phetc" w:date="2023-02-13T15:44:00Z" w:id="11923"/>
                    <w:rFonts w:ascii="Calibri" w:hAnsi="Calibri" w:cs="Calibri"/>
                    <w:color w:val="000000"/>
                    <w:sz w:val="28"/>
                  </w:rPr>
                </w:rPrChange>
              </w:rPr>
            </w:pPr>
            <w:ins w:author="phetc" w:date="2023-02-13T15:44:00Z" w:id="11924">
              <w:r w:rsidRPr="00357A8D">
                <w:rPr>
                  <w:rFonts w:ascii="Calibri" w:hAnsi="Calibri" w:cs="Calibri"/>
                  <w:sz w:val="28"/>
                  <w:rPrChange w:author="PC" w:date="2023-03-31T11:41:00Z" w:id="11925">
                    <w:rPr>
                      <w:rFonts w:ascii="Calibri" w:hAnsi="Calibri" w:cs="Calibri"/>
                      <w:color w:val="000000"/>
                      <w:sz w:val="28"/>
                    </w:rPr>
                  </w:rPrChange>
                </w:rPr>
                <w:t> </w:t>
              </w:r>
              <w:r w:rsidRPr="00357A8D">
                <w:rPr>
                  <w:rFonts w:ascii="Wingdings 2" w:hAnsi="Wingdings 2" w:eastAsia="Wingdings 2" w:cs="Wingdings 2"/>
                  <w:sz w:val="28"/>
                  <w:rPrChange w:author="PC" w:date="2023-03-31T11:41:00Z" w:id="119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874B2F" w14:textId="77777777">
            <w:pPr>
              <w:rPr>
                <w:ins w:author="phetc" w:date="2023-02-13T15:44:00Z" w:id="11927"/>
                <w:rFonts w:ascii="Calibri" w:hAnsi="Calibri" w:cs="Calibri"/>
                <w:sz w:val="28"/>
                <w:rPrChange w:author="PC" w:date="2023-03-31T11:41:00Z" w:id="11928">
                  <w:rPr>
                    <w:ins w:author="phetc" w:date="2023-02-13T15:44:00Z" w:id="11929"/>
                    <w:rFonts w:ascii="Calibri" w:hAnsi="Calibri" w:cs="Calibri"/>
                    <w:color w:val="000000"/>
                    <w:sz w:val="28"/>
                  </w:rPr>
                </w:rPrChange>
              </w:rPr>
            </w:pPr>
            <w:ins w:author="phetc" w:date="2023-02-13T15:44:00Z" w:id="11930">
              <w:r w:rsidRPr="00357A8D">
                <w:rPr>
                  <w:rFonts w:ascii="Calibri" w:hAnsi="Calibri" w:cs="Calibri"/>
                  <w:sz w:val="28"/>
                  <w:rPrChange w:author="PC" w:date="2023-03-31T11:41:00Z" w:id="11931">
                    <w:rPr>
                      <w:rFonts w:ascii="Calibri" w:hAnsi="Calibri" w:cs="Calibri"/>
                      <w:color w:val="000000"/>
                      <w:sz w:val="28"/>
                    </w:rPr>
                  </w:rPrChange>
                </w:rPr>
                <w:t> </w:t>
              </w:r>
              <w:r w:rsidRPr="00357A8D">
                <w:rPr>
                  <w:rFonts w:ascii="Wingdings 2" w:hAnsi="Wingdings 2" w:eastAsia="Wingdings 2" w:cs="Wingdings 2"/>
                  <w:sz w:val="28"/>
                  <w:rPrChange w:author="PC" w:date="2023-03-31T11:41:00Z" w:id="119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5C37D9" w14:textId="77777777">
            <w:pPr>
              <w:rPr>
                <w:ins w:author="phetc" w:date="2023-02-13T15:44:00Z" w:id="11933"/>
                <w:rFonts w:ascii="Calibri" w:hAnsi="Calibri" w:cs="Calibri"/>
                <w:sz w:val="28"/>
                <w:rPrChange w:author="PC" w:date="2023-03-31T11:41:00Z" w:id="11934">
                  <w:rPr>
                    <w:ins w:author="phetc" w:date="2023-02-13T15:44:00Z" w:id="11935"/>
                    <w:rFonts w:ascii="Calibri" w:hAnsi="Calibri" w:cs="Calibri"/>
                    <w:color w:val="000000"/>
                    <w:sz w:val="28"/>
                  </w:rPr>
                </w:rPrChange>
              </w:rPr>
            </w:pPr>
            <w:ins w:author="phetc" w:date="2023-02-13T15:44:00Z" w:id="11936">
              <w:r w:rsidRPr="00357A8D">
                <w:rPr>
                  <w:rFonts w:ascii="Calibri" w:hAnsi="Calibri" w:cs="Calibri"/>
                  <w:sz w:val="28"/>
                  <w:rPrChange w:author="PC" w:date="2023-03-31T11:41:00Z" w:id="11937">
                    <w:rPr>
                      <w:rFonts w:ascii="Calibri" w:hAnsi="Calibri" w:cs="Calibri"/>
                      <w:color w:val="000000"/>
                      <w:sz w:val="28"/>
                    </w:rPr>
                  </w:rPrChange>
                </w:rPr>
                <w:t> </w:t>
              </w:r>
              <w:r w:rsidRPr="00357A8D">
                <w:rPr>
                  <w:rFonts w:ascii="Wingdings 2" w:hAnsi="Wingdings 2" w:eastAsia="Wingdings 2" w:cs="Wingdings 2"/>
                  <w:sz w:val="28"/>
                  <w:rPrChange w:author="PC" w:date="2023-03-31T11:41:00Z" w:id="119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D73747" w14:textId="77777777">
            <w:pPr>
              <w:rPr>
                <w:ins w:author="phetc" w:date="2023-02-13T15:44:00Z" w:id="11939"/>
                <w:rFonts w:ascii="Calibri" w:hAnsi="Calibri" w:cs="Calibri"/>
                <w:sz w:val="28"/>
                <w:rPrChange w:author="PC" w:date="2023-03-31T11:41:00Z" w:id="11940">
                  <w:rPr>
                    <w:ins w:author="phetc" w:date="2023-02-13T15:44:00Z" w:id="11941"/>
                    <w:rFonts w:ascii="Calibri" w:hAnsi="Calibri" w:cs="Calibri"/>
                    <w:color w:val="000000"/>
                    <w:sz w:val="28"/>
                  </w:rPr>
                </w:rPrChange>
              </w:rPr>
            </w:pPr>
            <w:ins w:author="phetc" w:date="2023-02-13T15:44:00Z" w:id="11942">
              <w:r w:rsidRPr="00357A8D">
                <w:rPr>
                  <w:rFonts w:ascii="Calibri" w:hAnsi="Calibri" w:cs="Calibri"/>
                  <w:sz w:val="28"/>
                  <w:rPrChange w:author="PC" w:date="2023-03-31T11:41:00Z" w:id="119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708885" w14:textId="77777777">
            <w:pPr>
              <w:rPr>
                <w:ins w:author="phetc" w:date="2023-02-13T15:44:00Z" w:id="11944"/>
                <w:rFonts w:ascii="Calibri" w:hAnsi="Calibri" w:cs="Calibri"/>
                <w:sz w:val="28"/>
                <w:rPrChange w:author="PC" w:date="2023-03-31T11:41:00Z" w:id="11945">
                  <w:rPr>
                    <w:ins w:author="phetc" w:date="2023-02-13T15:44:00Z" w:id="11946"/>
                    <w:rFonts w:ascii="Calibri" w:hAnsi="Calibri" w:cs="Calibri"/>
                    <w:color w:val="000000"/>
                    <w:sz w:val="28"/>
                  </w:rPr>
                </w:rPrChange>
              </w:rPr>
            </w:pPr>
            <w:ins w:author="phetc" w:date="2023-02-13T15:44:00Z" w:id="11947">
              <w:r w:rsidRPr="00357A8D">
                <w:rPr>
                  <w:rFonts w:ascii="Calibri" w:hAnsi="Calibri" w:cs="Calibri"/>
                  <w:sz w:val="28"/>
                  <w:rPrChange w:author="PC" w:date="2023-03-31T11:41:00Z" w:id="11948">
                    <w:rPr>
                      <w:rFonts w:ascii="Calibri" w:hAnsi="Calibri" w:cs="Calibri"/>
                      <w:color w:val="000000"/>
                      <w:sz w:val="28"/>
                    </w:rPr>
                  </w:rPrChange>
                </w:rPr>
                <w:t> </w:t>
              </w:r>
              <w:r w:rsidRPr="00357A8D">
                <w:rPr>
                  <w:rFonts w:ascii="Wingdings 2" w:hAnsi="Wingdings 2" w:eastAsia="Wingdings 2" w:cs="Wingdings 2"/>
                  <w:sz w:val="28"/>
                  <w:rPrChange w:author="PC" w:date="2023-03-31T11:41:00Z" w:id="119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32151C" w14:textId="77777777">
            <w:pPr>
              <w:rPr>
                <w:ins w:author="phetc" w:date="2023-02-13T15:44:00Z" w:id="11950"/>
                <w:rFonts w:ascii="Calibri" w:hAnsi="Calibri" w:cs="Calibri"/>
                <w:sz w:val="28"/>
                <w:rPrChange w:author="PC" w:date="2023-03-31T11:41:00Z" w:id="11951">
                  <w:rPr>
                    <w:ins w:author="phetc" w:date="2023-02-13T15:44:00Z" w:id="11952"/>
                    <w:rFonts w:ascii="Calibri" w:hAnsi="Calibri" w:cs="Calibri"/>
                    <w:color w:val="000000"/>
                    <w:sz w:val="28"/>
                  </w:rPr>
                </w:rPrChange>
              </w:rPr>
            </w:pPr>
            <w:ins w:author="phetc" w:date="2023-02-13T15:44:00Z" w:id="11953">
              <w:r w:rsidRPr="00357A8D">
                <w:rPr>
                  <w:rFonts w:ascii="Calibri" w:hAnsi="Calibri" w:cs="Calibri"/>
                  <w:sz w:val="28"/>
                  <w:rPrChange w:author="PC" w:date="2023-03-31T11:41:00Z" w:id="11954">
                    <w:rPr>
                      <w:rFonts w:ascii="Calibri" w:hAnsi="Calibri" w:cs="Calibri"/>
                      <w:color w:val="000000"/>
                      <w:sz w:val="28"/>
                    </w:rPr>
                  </w:rPrChange>
                </w:rPr>
                <w:t> </w:t>
              </w:r>
              <w:r w:rsidRPr="00357A8D">
                <w:rPr>
                  <w:rFonts w:ascii="Wingdings 2" w:hAnsi="Wingdings 2" w:eastAsia="Wingdings 2" w:cs="Wingdings 2"/>
                  <w:sz w:val="28"/>
                  <w:rPrChange w:author="PC" w:date="2023-03-31T11:41:00Z" w:id="119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608EE4" w14:textId="77777777">
            <w:pPr>
              <w:rPr>
                <w:ins w:author="phetc" w:date="2023-02-13T15:44:00Z" w:id="11956"/>
                <w:rFonts w:ascii="Calibri" w:hAnsi="Calibri" w:cs="Calibri"/>
                <w:sz w:val="28"/>
                <w:rPrChange w:author="PC" w:date="2023-03-31T11:41:00Z" w:id="11957">
                  <w:rPr>
                    <w:ins w:author="phetc" w:date="2023-02-13T15:44:00Z" w:id="11958"/>
                    <w:rFonts w:ascii="Calibri" w:hAnsi="Calibri" w:cs="Calibri"/>
                    <w:color w:val="000000"/>
                    <w:sz w:val="28"/>
                  </w:rPr>
                </w:rPrChange>
              </w:rPr>
            </w:pPr>
            <w:ins w:author="phetc" w:date="2023-02-13T15:44:00Z" w:id="11959">
              <w:r w:rsidRPr="00357A8D">
                <w:rPr>
                  <w:rFonts w:ascii="Calibri" w:hAnsi="Calibri" w:cs="Calibri"/>
                  <w:sz w:val="28"/>
                  <w:rPrChange w:author="PC" w:date="2023-03-31T11:41:00Z" w:id="11960">
                    <w:rPr>
                      <w:rFonts w:ascii="Calibri" w:hAnsi="Calibri" w:cs="Calibri"/>
                      <w:color w:val="000000"/>
                      <w:sz w:val="28"/>
                    </w:rPr>
                  </w:rPrChange>
                </w:rPr>
                <w:t> </w:t>
              </w:r>
              <w:r w:rsidRPr="00357A8D">
                <w:rPr>
                  <w:rFonts w:ascii="Wingdings 2" w:hAnsi="Wingdings 2" w:eastAsia="Wingdings 2" w:cs="Wingdings 2"/>
                  <w:sz w:val="28"/>
                  <w:rPrChange w:author="PC" w:date="2023-03-31T11:41:00Z" w:id="119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56A8C2" w14:textId="77777777">
            <w:pPr>
              <w:rPr>
                <w:ins w:author="phetc" w:date="2023-02-13T15:44:00Z" w:id="11962"/>
                <w:rFonts w:ascii="Calibri" w:hAnsi="Calibri" w:cs="Calibri"/>
                <w:sz w:val="28"/>
                <w:rPrChange w:author="PC" w:date="2023-03-31T11:41:00Z" w:id="11963">
                  <w:rPr>
                    <w:ins w:author="phetc" w:date="2023-02-13T15:44:00Z" w:id="11964"/>
                    <w:rFonts w:ascii="Calibri" w:hAnsi="Calibri" w:cs="Calibri"/>
                    <w:color w:val="000000"/>
                    <w:sz w:val="28"/>
                  </w:rPr>
                </w:rPrChange>
              </w:rPr>
            </w:pPr>
            <w:ins w:author="phetc" w:date="2023-02-13T15:44:00Z" w:id="11965">
              <w:r w:rsidRPr="00357A8D">
                <w:rPr>
                  <w:rFonts w:ascii="Calibri" w:hAnsi="Calibri" w:cs="Calibri"/>
                  <w:sz w:val="28"/>
                  <w:rPrChange w:author="PC" w:date="2023-03-31T11:41:00Z" w:id="1196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94CB7A" w14:textId="77777777">
            <w:pPr>
              <w:rPr>
                <w:ins w:author="phetc" w:date="2023-02-13T15:44:00Z" w:id="11967"/>
                <w:rFonts w:ascii="Calibri" w:hAnsi="Calibri" w:cs="Calibri"/>
                <w:sz w:val="28"/>
                <w:rPrChange w:author="PC" w:date="2023-03-31T11:41:00Z" w:id="11968">
                  <w:rPr>
                    <w:ins w:author="phetc" w:date="2023-02-13T15:44:00Z" w:id="11969"/>
                    <w:rFonts w:ascii="Calibri" w:hAnsi="Calibri" w:cs="Calibri"/>
                    <w:color w:val="000000"/>
                    <w:sz w:val="28"/>
                  </w:rPr>
                </w:rPrChange>
              </w:rPr>
            </w:pPr>
            <w:ins w:author="phetc" w:date="2023-02-13T15:44:00Z" w:id="11970">
              <w:r w:rsidRPr="00357A8D">
                <w:rPr>
                  <w:rFonts w:ascii="Calibri" w:hAnsi="Calibri" w:cs="Calibri"/>
                  <w:sz w:val="28"/>
                  <w:rPrChange w:author="PC" w:date="2023-03-31T11:41:00Z" w:id="11971">
                    <w:rPr>
                      <w:rFonts w:ascii="Calibri" w:hAnsi="Calibri" w:cs="Calibri"/>
                      <w:color w:val="000000"/>
                      <w:sz w:val="28"/>
                    </w:rPr>
                  </w:rPrChange>
                </w:rPr>
                <w:t> </w:t>
              </w:r>
              <w:r w:rsidRPr="00357A8D">
                <w:rPr>
                  <w:rFonts w:ascii="Wingdings 2" w:hAnsi="Wingdings 2" w:eastAsia="Wingdings 2" w:cs="Wingdings 2"/>
                  <w:sz w:val="28"/>
                  <w:rPrChange w:author="PC" w:date="2023-03-31T11:41:00Z" w:id="119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4EFF96" w14:textId="77777777">
            <w:pPr>
              <w:rPr>
                <w:ins w:author="phetc" w:date="2023-02-13T15:44:00Z" w:id="11973"/>
                <w:rFonts w:ascii="Calibri" w:hAnsi="Calibri" w:cs="Calibri"/>
                <w:sz w:val="28"/>
                <w:rPrChange w:author="PC" w:date="2023-03-31T11:41:00Z" w:id="11974">
                  <w:rPr>
                    <w:ins w:author="phetc" w:date="2023-02-13T15:44:00Z" w:id="11975"/>
                    <w:rFonts w:ascii="Calibri" w:hAnsi="Calibri" w:cs="Calibri"/>
                    <w:color w:val="000000"/>
                    <w:sz w:val="28"/>
                  </w:rPr>
                </w:rPrChange>
              </w:rPr>
            </w:pPr>
            <w:ins w:author="phetc" w:date="2023-02-13T15:44:00Z" w:id="11976">
              <w:r w:rsidRPr="00357A8D">
                <w:rPr>
                  <w:rFonts w:ascii="Calibri" w:hAnsi="Calibri" w:cs="Calibri"/>
                  <w:sz w:val="28"/>
                  <w:rPrChange w:author="PC" w:date="2023-03-31T11:41:00Z" w:id="11977">
                    <w:rPr>
                      <w:rFonts w:ascii="Calibri" w:hAnsi="Calibri" w:cs="Calibri"/>
                      <w:color w:val="000000"/>
                      <w:sz w:val="28"/>
                    </w:rPr>
                  </w:rPrChange>
                </w:rPr>
                <w:t> </w:t>
              </w:r>
              <w:r w:rsidRPr="00357A8D">
                <w:rPr>
                  <w:rFonts w:ascii="Wingdings 2" w:hAnsi="Wingdings 2" w:eastAsia="Wingdings 2" w:cs="Wingdings 2"/>
                  <w:sz w:val="28"/>
                  <w:rPrChange w:author="PC" w:date="2023-03-31T11:41:00Z" w:id="119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AFCAAC" w14:textId="77777777">
            <w:pPr>
              <w:rPr>
                <w:ins w:author="phetc" w:date="2023-02-13T15:44:00Z" w:id="11979"/>
                <w:rFonts w:ascii="Calibri" w:hAnsi="Calibri" w:cs="Calibri"/>
                <w:sz w:val="28"/>
                <w:rPrChange w:author="PC" w:date="2023-03-31T11:41:00Z" w:id="11980">
                  <w:rPr>
                    <w:ins w:author="phetc" w:date="2023-02-13T15:44:00Z" w:id="11981"/>
                    <w:rFonts w:ascii="Calibri" w:hAnsi="Calibri" w:cs="Calibri"/>
                    <w:color w:val="000000"/>
                    <w:sz w:val="28"/>
                  </w:rPr>
                </w:rPrChange>
              </w:rPr>
            </w:pPr>
            <w:ins w:author="phetc" w:date="2023-02-13T15:44:00Z" w:id="11982">
              <w:r w:rsidRPr="00357A8D">
                <w:rPr>
                  <w:rFonts w:ascii="Calibri" w:hAnsi="Calibri" w:cs="Calibri"/>
                  <w:sz w:val="28"/>
                  <w:rPrChange w:author="PC" w:date="2023-03-31T11:41:00Z" w:id="119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FF16A2" w14:textId="77777777">
            <w:pPr>
              <w:rPr>
                <w:ins w:author="phetc" w:date="2023-02-13T15:44:00Z" w:id="11984"/>
                <w:rFonts w:ascii="Calibri" w:hAnsi="Calibri" w:cs="Calibri"/>
                <w:sz w:val="28"/>
                <w:rPrChange w:author="PC" w:date="2023-03-31T11:41:00Z" w:id="11985">
                  <w:rPr>
                    <w:ins w:author="phetc" w:date="2023-02-13T15:44:00Z" w:id="11986"/>
                    <w:rFonts w:ascii="Calibri" w:hAnsi="Calibri" w:cs="Calibri"/>
                    <w:color w:val="000000"/>
                    <w:sz w:val="28"/>
                  </w:rPr>
                </w:rPrChange>
              </w:rPr>
            </w:pPr>
            <w:ins w:author="phetc" w:date="2023-02-13T15:44:00Z" w:id="11987">
              <w:r w:rsidRPr="00357A8D">
                <w:rPr>
                  <w:rFonts w:ascii="Calibri" w:hAnsi="Calibri" w:cs="Calibri"/>
                  <w:sz w:val="28"/>
                  <w:rPrChange w:author="PC" w:date="2023-03-31T11:41:00Z" w:id="11988">
                    <w:rPr>
                      <w:rFonts w:ascii="Calibri" w:hAnsi="Calibri" w:cs="Calibri"/>
                      <w:color w:val="000000"/>
                      <w:sz w:val="28"/>
                    </w:rPr>
                  </w:rPrChange>
                </w:rPr>
                <w:t> </w:t>
              </w:r>
              <w:r w:rsidRPr="00357A8D">
                <w:rPr>
                  <w:rFonts w:ascii="Wingdings 2" w:hAnsi="Wingdings 2" w:eastAsia="Wingdings 2" w:cs="Wingdings 2"/>
                  <w:sz w:val="28"/>
                  <w:rPrChange w:author="PC" w:date="2023-03-31T11:41:00Z" w:id="119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13F8EE" w14:textId="77777777">
            <w:pPr>
              <w:rPr>
                <w:ins w:author="phetc" w:date="2023-02-13T15:44:00Z" w:id="11990"/>
                <w:rFonts w:ascii="Calibri" w:hAnsi="Calibri" w:cs="Calibri"/>
                <w:sz w:val="28"/>
                <w:rPrChange w:author="PC" w:date="2023-03-31T11:41:00Z" w:id="11991">
                  <w:rPr>
                    <w:ins w:author="phetc" w:date="2023-02-13T15:44:00Z" w:id="11992"/>
                    <w:rFonts w:ascii="Calibri" w:hAnsi="Calibri" w:cs="Calibri"/>
                    <w:color w:val="000000"/>
                    <w:sz w:val="28"/>
                  </w:rPr>
                </w:rPrChange>
              </w:rPr>
            </w:pPr>
            <w:ins w:author="phetc" w:date="2023-02-13T15:44:00Z" w:id="11993">
              <w:r w:rsidRPr="00357A8D">
                <w:rPr>
                  <w:rFonts w:ascii="Calibri" w:hAnsi="Calibri" w:cs="Calibri"/>
                  <w:sz w:val="28"/>
                  <w:rPrChange w:author="PC" w:date="2023-03-31T11:41:00Z" w:id="11994">
                    <w:rPr>
                      <w:rFonts w:ascii="Calibri" w:hAnsi="Calibri" w:cs="Calibri"/>
                      <w:color w:val="000000"/>
                      <w:sz w:val="28"/>
                    </w:rPr>
                  </w:rPrChange>
                </w:rPr>
                <w:t> </w:t>
              </w:r>
            </w:ins>
          </w:p>
        </w:tc>
      </w:tr>
      <w:tr w:rsidRPr="00357A8D" w:rsidR="00567CE2" w:rsidTr="00277A61" w14:paraId="63C29B0D" w14:textId="77777777">
        <w:trPr>
          <w:trHeight w:val="430"/>
          <w:ins w:author="phetc" w:date="2023-02-13T15:44:00Z" w:id="11995"/>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67B7D9F3" w14:textId="77777777">
            <w:pPr>
              <w:autoSpaceDE w:val="0"/>
              <w:autoSpaceDN w:val="0"/>
              <w:adjustRightInd w:val="0"/>
              <w:rPr>
                <w:ins w:author="phetc" w:date="2023-02-13T15:44:00Z" w:id="11996"/>
                <w:rFonts w:ascii="TH Sarabun New" w:hAnsi="TH Sarabun New" w:cs="TH Sarabun New"/>
                <w:sz w:val="28"/>
              </w:rPr>
            </w:pPr>
            <w:ins w:author="phetc" w:date="2023-02-13T15:44:00Z" w:id="11997">
              <w:r w:rsidRPr="00357A8D">
                <w:rPr>
                  <w:rFonts w:ascii="TH Sarabun New" w:hAnsi="TH Sarabun New" w:cs="TH Sarabun New"/>
                  <w:sz w:val="28"/>
                  <w:cs/>
                </w:rPr>
                <w:t>ศ.467 การประเมินโครงการและการประเมิน</w:t>
              </w:r>
            </w:ins>
          </w:p>
          <w:p w:rsidRPr="00357A8D" w:rsidR="00BD3F6C" w:rsidRDefault="00BD3F6C" w14:paraId="133136DE" w14:textId="77777777">
            <w:pPr>
              <w:rPr>
                <w:ins w:author="phetc" w:date="2023-02-13T15:44:00Z" w:id="11998"/>
                <w:rFonts w:ascii="Calibri" w:hAnsi="Calibri" w:cs="Calibri"/>
                <w:sz w:val="28"/>
                <w:rPrChange w:author="PC" w:date="2023-03-31T11:41:00Z" w:id="11999">
                  <w:rPr>
                    <w:ins w:author="phetc" w:date="2023-02-13T15:44:00Z" w:id="12000"/>
                    <w:rFonts w:ascii="Calibri" w:hAnsi="Calibri" w:cs="Calibri"/>
                    <w:color w:val="000000"/>
                    <w:sz w:val="28"/>
                  </w:rPr>
                </w:rPrChange>
              </w:rPr>
            </w:pPr>
            <w:ins w:author="phetc" w:date="2023-02-13T15:44:00Z" w:id="12001">
              <w:r w:rsidRPr="00357A8D">
                <w:rPr>
                  <w:rFonts w:ascii="TH Sarabun New" w:hAnsi="TH Sarabun New" w:cs="TH Sarabun New"/>
                  <w:sz w:val="28"/>
                  <w:cs/>
                </w:rPr>
                <w:t xml:space="preserve">         มูลค่าทางเศรษฐศาสตร์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12923A" w14:textId="77777777">
            <w:pPr>
              <w:rPr>
                <w:ins w:author="phetc" w:date="2023-02-13T15:44:00Z" w:id="12002"/>
                <w:rFonts w:ascii="Calibri" w:hAnsi="Calibri" w:cs="Calibri"/>
                <w:sz w:val="28"/>
                <w:rPrChange w:author="PC" w:date="2023-03-31T11:41:00Z" w:id="12003">
                  <w:rPr>
                    <w:ins w:author="phetc" w:date="2023-02-13T15:44:00Z" w:id="12004"/>
                    <w:rFonts w:ascii="Calibri" w:hAnsi="Calibri" w:cs="Calibri"/>
                    <w:color w:val="000000"/>
                    <w:sz w:val="28"/>
                  </w:rPr>
                </w:rPrChange>
              </w:rPr>
            </w:pPr>
            <w:ins w:author="phetc" w:date="2023-02-13T15:44:00Z" w:id="12005">
              <w:r w:rsidRPr="00357A8D">
                <w:rPr>
                  <w:rFonts w:ascii="Calibri" w:hAnsi="Calibri" w:cs="Calibri"/>
                  <w:sz w:val="28"/>
                  <w:rPrChange w:author="PC" w:date="2023-03-31T11:41:00Z" w:id="12006">
                    <w:rPr>
                      <w:rFonts w:ascii="Calibri" w:hAnsi="Calibri" w:cs="Calibri"/>
                      <w:color w:val="000000"/>
                      <w:sz w:val="28"/>
                    </w:rPr>
                  </w:rPrChange>
                </w:rPr>
                <w:t> </w:t>
              </w:r>
              <w:r w:rsidRPr="00357A8D">
                <w:rPr>
                  <w:rFonts w:ascii="Wingdings 2" w:hAnsi="Wingdings 2" w:eastAsia="Wingdings 2" w:cs="Wingdings 2"/>
                  <w:sz w:val="28"/>
                  <w:rPrChange w:author="PC" w:date="2023-03-31T11:41:00Z" w:id="120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80A205" w14:textId="77777777">
            <w:pPr>
              <w:rPr>
                <w:ins w:author="phetc" w:date="2023-02-13T15:44:00Z" w:id="12008"/>
                <w:rFonts w:ascii="Calibri" w:hAnsi="Calibri" w:cs="Calibri"/>
                <w:sz w:val="28"/>
                <w:rPrChange w:author="PC" w:date="2023-03-31T11:41:00Z" w:id="12009">
                  <w:rPr>
                    <w:ins w:author="phetc" w:date="2023-02-13T15:44:00Z" w:id="12010"/>
                    <w:rFonts w:ascii="Calibri" w:hAnsi="Calibri" w:cs="Calibri"/>
                    <w:color w:val="000000"/>
                    <w:sz w:val="28"/>
                  </w:rPr>
                </w:rPrChange>
              </w:rPr>
            </w:pPr>
            <w:ins w:author="phetc" w:date="2023-02-13T15:44:00Z" w:id="12011">
              <w:r w:rsidRPr="00357A8D">
                <w:rPr>
                  <w:rFonts w:ascii="Wingdings 2" w:hAnsi="Wingdings 2" w:eastAsia="Wingdings 2" w:cs="Wingdings 2"/>
                  <w:sz w:val="28"/>
                  <w:rPrChange w:author="PC" w:date="2023-03-31T11:41:00Z" w:id="120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D489AF" w14:textId="77777777">
            <w:pPr>
              <w:rPr>
                <w:ins w:author="phetc" w:date="2023-02-13T15:44:00Z" w:id="12013"/>
                <w:rFonts w:ascii="Calibri" w:hAnsi="Calibri" w:cs="Calibri"/>
                <w:sz w:val="28"/>
                <w:rPrChange w:author="PC" w:date="2023-03-31T11:41:00Z" w:id="12014">
                  <w:rPr>
                    <w:ins w:author="phetc" w:date="2023-02-13T15:44:00Z" w:id="12015"/>
                    <w:rFonts w:ascii="Calibri" w:hAnsi="Calibri" w:cs="Calibri"/>
                    <w:color w:val="000000"/>
                    <w:sz w:val="28"/>
                  </w:rPr>
                </w:rPrChange>
              </w:rPr>
            </w:pPr>
            <w:ins w:author="phetc" w:date="2023-02-13T15:44:00Z" w:id="12016">
              <w:r w:rsidRPr="00357A8D">
                <w:rPr>
                  <w:rFonts w:ascii="Calibri" w:hAnsi="Calibri" w:cs="Calibri"/>
                  <w:sz w:val="28"/>
                  <w:rPrChange w:author="PC" w:date="2023-03-31T11:41:00Z" w:id="12017">
                    <w:rPr>
                      <w:rFonts w:ascii="Calibri" w:hAnsi="Calibri" w:cs="Calibri"/>
                      <w:color w:val="000000"/>
                      <w:sz w:val="28"/>
                    </w:rPr>
                  </w:rPrChange>
                </w:rPr>
                <w:t> </w:t>
              </w:r>
              <w:r w:rsidRPr="00357A8D">
                <w:rPr>
                  <w:rFonts w:ascii="Wingdings 2" w:hAnsi="Wingdings 2" w:eastAsia="Wingdings 2" w:cs="Wingdings 2"/>
                  <w:sz w:val="28"/>
                  <w:rPrChange w:author="PC" w:date="2023-03-31T11:41:00Z" w:id="120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B2DFC1" w14:textId="77777777">
            <w:pPr>
              <w:rPr>
                <w:ins w:author="phetc" w:date="2023-02-13T15:44:00Z" w:id="12019"/>
                <w:rFonts w:ascii="Calibri" w:hAnsi="Calibri" w:cs="Calibri"/>
                <w:sz w:val="28"/>
                <w:rPrChange w:author="PC" w:date="2023-03-31T11:41:00Z" w:id="12020">
                  <w:rPr>
                    <w:ins w:author="phetc" w:date="2023-02-13T15:44:00Z" w:id="12021"/>
                    <w:rFonts w:ascii="Calibri" w:hAnsi="Calibri" w:cs="Calibri"/>
                    <w:color w:val="000000"/>
                    <w:sz w:val="28"/>
                  </w:rPr>
                </w:rPrChange>
              </w:rPr>
            </w:pPr>
            <w:ins w:author="phetc" w:date="2023-02-13T15:44:00Z" w:id="12022">
              <w:r w:rsidRPr="00357A8D">
                <w:rPr>
                  <w:rFonts w:ascii="Calibri" w:hAnsi="Calibri" w:cs="Calibri"/>
                  <w:sz w:val="28"/>
                  <w:rPrChange w:author="PC" w:date="2023-03-31T11:41:00Z" w:id="12023">
                    <w:rPr>
                      <w:rFonts w:ascii="Calibri" w:hAnsi="Calibri" w:cs="Calibri"/>
                      <w:color w:val="000000"/>
                      <w:sz w:val="28"/>
                    </w:rPr>
                  </w:rPrChange>
                </w:rPr>
                <w:t> </w:t>
              </w:r>
              <w:r w:rsidRPr="00357A8D">
                <w:rPr>
                  <w:rFonts w:ascii="Wingdings 2" w:hAnsi="Wingdings 2" w:eastAsia="Wingdings 2" w:cs="Wingdings 2"/>
                  <w:sz w:val="28"/>
                  <w:rPrChange w:author="PC" w:date="2023-03-31T11:41:00Z" w:id="120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3EDF82" w14:textId="77777777">
            <w:pPr>
              <w:rPr>
                <w:ins w:author="phetc" w:date="2023-02-13T15:44:00Z" w:id="12025"/>
                <w:rFonts w:ascii="Calibri" w:hAnsi="Calibri" w:cs="Calibri"/>
                <w:sz w:val="28"/>
                <w:rPrChange w:author="PC" w:date="2023-03-31T11:41:00Z" w:id="12026">
                  <w:rPr>
                    <w:ins w:author="phetc" w:date="2023-02-13T15:44:00Z" w:id="12027"/>
                    <w:rFonts w:ascii="Calibri" w:hAnsi="Calibri" w:cs="Calibri"/>
                    <w:color w:val="000000"/>
                    <w:sz w:val="28"/>
                  </w:rPr>
                </w:rPrChange>
              </w:rPr>
            </w:pPr>
            <w:ins w:author="phetc" w:date="2023-02-13T15:44:00Z" w:id="12028">
              <w:r w:rsidRPr="00357A8D">
                <w:rPr>
                  <w:rFonts w:ascii="Calibri" w:hAnsi="Calibri" w:cs="Calibri"/>
                  <w:sz w:val="28"/>
                  <w:rPrChange w:author="PC" w:date="2023-03-31T11:41:00Z" w:id="12029">
                    <w:rPr>
                      <w:rFonts w:ascii="Calibri" w:hAnsi="Calibri" w:cs="Calibri"/>
                      <w:color w:val="000000"/>
                      <w:sz w:val="28"/>
                    </w:rPr>
                  </w:rPrChange>
                </w:rPr>
                <w:t> </w:t>
              </w:r>
              <w:r w:rsidRPr="00357A8D">
                <w:rPr>
                  <w:rFonts w:ascii="Wingdings 2" w:hAnsi="Wingdings 2" w:eastAsia="Wingdings 2" w:cs="Wingdings 2"/>
                  <w:sz w:val="28"/>
                  <w:rPrChange w:author="PC" w:date="2023-03-31T11:41:00Z" w:id="120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114363" w14:textId="77777777">
            <w:pPr>
              <w:rPr>
                <w:ins w:author="phetc" w:date="2023-02-13T15:44:00Z" w:id="12031"/>
                <w:rFonts w:ascii="Calibri" w:hAnsi="Calibri" w:cs="Calibri"/>
                <w:sz w:val="28"/>
                <w:rPrChange w:author="PC" w:date="2023-03-31T11:41:00Z" w:id="12032">
                  <w:rPr>
                    <w:ins w:author="phetc" w:date="2023-02-13T15:44:00Z" w:id="12033"/>
                    <w:rFonts w:ascii="Calibri" w:hAnsi="Calibri" w:cs="Calibri"/>
                    <w:color w:val="000000"/>
                    <w:sz w:val="28"/>
                  </w:rPr>
                </w:rPrChange>
              </w:rPr>
            </w:pPr>
            <w:ins w:author="phetc" w:date="2023-02-13T15:44:00Z" w:id="12034">
              <w:r w:rsidRPr="00357A8D">
                <w:rPr>
                  <w:rFonts w:ascii="Calibri" w:hAnsi="Calibri" w:cs="Calibri"/>
                  <w:sz w:val="28"/>
                  <w:rPrChange w:author="PC" w:date="2023-03-31T11:41:00Z" w:id="12035">
                    <w:rPr>
                      <w:rFonts w:ascii="Calibri" w:hAnsi="Calibri" w:cs="Calibri"/>
                      <w:color w:val="000000"/>
                      <w:sz w:val="28"/>
                    </w:rPr>
                  </w:rPrChange>
                </w:rPr>
                <w:t> </w:t>
              </w:r>
              <w:r w:rsidRPr="00357A8D">
                <w:rPr>
                  <w:rFonts w:ascii="Wingdings 2" w:hAnsi="Wingdings 2" w:eastAsia="Wingdings 2" w:cs="Wingdings 2"/>
                  <w:sz w:val="28"/>
                  <w:rPrChange w:author="PC" w:date="2023-03-31T11:41:00Z" w:id="120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52F98A" w14:textId="77777777">
            <w:pPr>
              <w:rPr>
                <w:ins w:author="phetc" w:date="2023-02-13T15:44:00Z" w:id="12037"/>
                <w:rFonts w:ascii="Calibri" w:hAnsi="Calibri" w:cs="Calibri"/>
                <w:sz w:val="28"/>
                <w:rPrChange w:author="PC" w:date="2023-03-31T11:41:00Z" w:id="12038">
                  <w:rPr>
                    <w:ins w:author="phetc" w:date="2023-02-13T15:44:00Z" w:id="12039"/>
                    <w:rFonts w:ascii="Calibri" w:hAnsi="Calibri" w:cs="Calibri"/>
                    <w:color w:val="000000"/>
                    <w:sz w:val="28"/>
                  </w:rPr>
                </w:rPrChange>
              </w:rPr>
            </w:pPr>
            <w:ins w:author="phetc" w:date="2023-02-13T15:44:00Z" w:id="12040">
              <w:r w:rsidRPr="00357A8D">
                <w:rPr>
                  <w:rFonts w:ascii="Calibri" w:hAnsi="Calibri" w:cs="Calibri"/>
                  <w:sz w:val="28"/>
                  <w:rPrChange w:author="PC" w:date="2023-03-31T11:41:00Z" w:id="1204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3C1567" w14:textId="77777777">
            <w:pPr>
              <w:rPr>
                <w:ins w:author="phetc" w:date="2023-02-13T15:44:00Z" w:id="12042"/>
                <w:rFonts w:ascii="Calibri" w:hAnsi="Calibri" w:cs="Calibri"/>
                <w:sz w:val="28"/>
                <w:rPrChange w:author="PC" w:date="2023-03-31T11:41:00Z" w:id="12043">
                  <w:rPr>
                    <w:ins w:author="phetc" w:date="2023-02-13T15:44:00Z" w:id="12044"/>
                    <w:rFonts w:ascii="Calibri" w:hAnsi="Calibri" w:cs="Calibri"/>
                    <w:color w:val="000000"/>
                    <w:sz w:val="28"/>
                  </w:rPr>
                </w:rPrChange>
              </w:rPr>
            </w:pPr>
            <w:ins w:author="phetc" w:date="2023-02-13T15:44:00Z" w:id="12045">
              <w:r w:rsidRPr="00357A8D">
                <w:rPr>
                  <w:rFonts w:ascii="Calibri" w:hAnsi="Calibri" w:cs="Calibri"/>
                  <w:sz w:val="28"/>
                  <w:rPrChange w:author="PC" w:date="2023-03-31T11:41:00Z" w:id="12046">
                    <w:rPr>
                      <w:rFonts w:ascii="Calibri" w:hAnsi="Calibri" w:cs="Calibri"/>
                      <w:color w:val="000000"/>
                      <w:sz w:val="28"/>
                    </w:rPr>
                  </w:rPrChange>
                </w:rPr>
                <w:t> </w:t>
              </w:r>
              <w:r w:rsidRPr="00357A8D">
                <w:rPr>
                  <w:rFonts w:ascii="Wingdings 2" w:hAnsi="Wingdings 2" w:eastAsia="Wingdings 2" w:cs="Wingdings 2"/>
                  <w:sz w:val="28"/>
                  <w:rPrChange w:author="PC" w:date="2023-03-31T11:41:00Z" w:id="120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0DC3F8" w14:textId="77777777">
            <w:pPr>
              <w:rPr>
                <w:ins w:author="phetc" w:date="2023-02-13T15:44:00Z" w:id="12048"/>
                <w:rFonts w:ascii="Calibri" w:hAnsi="Calibri" w:cs="Calibri"/>
                <w:sz w:val="28"/>
                <w:rPrChange w:author="PC" w:date="2023-03-31T11:41:00Z" w:id="12049">
                  <w:rPr>
                    <w:ins w:author="phetc" w:date="2023-02-13T15:44:00Z" w:id="12050"/>
                    <w:rFonts w:ascii="Calibri" w:hAnsi="Calibri" w:cs="Calibri"/>
                    <w:color w:val="000000"/>
                    <w:sz w:val="28"/>
                  </w:rPr>
                </w:rPrChange>
              </w:rPr>
            </w:pPr>
            <w:ins w:author="phetc" w:date="2023-02-13T15:44:00Z" w:id="12051">
              <w:r w:rsidRPr="00357A8D">
                <w:rPr>
                  <w:rFonts w:ascii="Calibri" w:hAnsi="Calibri" w:cs="Calibri"/>
                  <w:sz w:val="28"/>
                  <w:rPrChange w:author="PC" w:date="2023-03-31T11:41:00Z" w:id="12052">
                    <w:rPr>
                      <w:rFonts w:ascii="Calibri" w:hAnsi="Calibri" w:cs="Calibri"/>
                      <w:color w:val="000000"/>
                      <w:sz w:val="28"/>
                    </w:rPr>
                  </w:rPrChange>
                </w:rPr>
                <w:t> </w:t>
              </w:r>
              <w:r w:rsidRPr="00357A8D">
                <w:rPr>
                  <w:rFonts w:ascii="Wingdings 2" w:hAnsi="Wingdings 2" w:eastAsia="Wingdings 2" w:cs="Wingdings 2"/>
                  <w:sz w:val="28"/>
                  <w:rPrChange w:author="PC" w:date="2023-03-31T11:41:00Z" w:id="120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23D9BB" w14:textId="77777777">
            <w:pPr>
              <w:rPr>
                <w:ins w:author="phetc" w:date="2023-02-13T15:44:00Z" w:id="12054"/>
                <w:rFonts w:ascii="Calibri" w:hAnsi="Calibri" w:cs="Calibri"/>
                <w:sz w:val="28"/>
                <w:rPrChange w:author="PC" w:date="2023-03-31T11:41:00Z" w:id="12055">
                  <w:rPr>
                    <w:ins w:author="phetc" w:date="2023-02-13T15:44:00Z" w:id="12056"/>
                    <w:rFonts w:ascii="Calibri" w:hAnsi="Calibri" w:cs="Calibri"/>
                    <w:color w:val="000000"/>
                    <w:sz w:val="28"/>
                  </w:rPr>
                </w:rPrChange>
              </w:rPr>
            </w:pPr>
            <w:ins w:author="phetc" w:date="2023-02-13T15:44:00Z" w:id="12057">
              <w:r w:rsidRPr="00357A8D">
                <w:rPr>
                  <w:rFonts w:ascii="Calibri" w:hAnsi="Calibri" w:cs="Calibri"/>
                  <w:sz w:val="28"/>
                  <w:rPrChange w:author="PC" w:date="2023-03-31T11:41:00Z" w:id="12058">
                    <w:rPr>
                      <w:rFonts w:ascii="Calibri" w:hAnsi="Calibri" w:cs="Calibri"/>
                      <w:color w:val="000000"/>
                      <w:sz w:val="28"/>
                    </w:rPr>
                  </w:rPrChange>
                </w:rPr>
                <w:t> </w:t>
              </w:r>
              <w:r w:rsidRPr="00357A8D">
                <w:rPr>
                  <w:rFonts w:ascii="Wingdings 2" w:hAnsi="Wingdings 2" w:eastAsia="Wingdings 2" w:cs="Wingdings 2"/>
                  <w:sz w:val="28"/>
                  <w:rPrChange w:author="PC" w:date="2023-03-31T11:41:00Z" w:id="120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64D692" w14:textId="77777777">
            <w:pPr>
              <w:rPr>
                <w:ins w:author="phetc" w:date="2023-02-13T15:44:00Z" w:id="12060"/>
                <w:rFonts w:ascii="Calibri" w:hAnsi="Calibri" w:cs="Calibri"/>
                <w:sz w:val="28"/>
                <w:rPrChange w:author="PC" w:date="2023-03-31T11:41:00Z" w:id="12061">
                  <w:rPr>
                    <w:ins w:author="phetc" w:date="2023-02-13T15:44:00Z" w:id="12062"/>
                    <w:rFonts w:ascii="Calibri" w:hAnsi="Calibri" w:cs="Calibri"/>
                    <w:color w:val="000000"/>
                    <w:sz w:val="28"/>
                  </w:rPr>
                </w:rPrChange>
              </w:rPr>
            </w:pPr>
            <w:ins w:author="phetc" w:date="2023-02-13T15:44:00Z" w:id="12063">
              <w:r w:rsidRPr="00357A8D">
                <w:rPr>
                  <w:rFonts w:ascii="Calibri" w:hAnsi="Calibri" w:cs="Calibri"/>
                  <w:sz w:val="28"/>
                  <w:rPrChange w:author="PC" w:date="2023-03-31T11:41:00Z" w:id="1206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88476D" w14:textId="77777777">
            <w:pPr>
              <w:rPr>
                <w:ins w:author="phetc" w:date="2023-02-13T15:44:00Z" w:id="12065"/>
                <w:rFonts w:ascii="Calibri" w:hAnsi="Calibri" w:cs="Calibri"/>
                <w:sz w:val="28"/>
                <w:rPrChange w:author="PC" w:date="2023-03-31T11:41:00Z" w:id="12066">
                  <w:rPr>
                    <w:ins w:author="phetc" w:date="2023-02-13T15:44:00Z" w:id="12067"/>
                    <w:rFonts w:ascii="Calibri" w:hAnsi="Calibri" w:cs="Calibri"/>
                    <w:color w:val="000000"/>
                    <w:sz w:val="28"/>
                  </w:rPr>
                </w:rPrChange>
              </w:rPr>
            </w:pPr>
            <w:ins w:author="phetc" w:date="2023-02-13T15:44:00Z" w:id="12068">
              <w:r w:rsidRPr="00357A8D">
                <w:rPr>
                  <w:rFonts w:ascii="Calibri" w:hAnsi="Calibri" w:cs="Calibri"/>
                  <w:sz w:val="28"/>
                  <w:rPrChange w:author="PC" w:date="2023-03-31T11:41:00Z" w:id="12069">
                    <w:rPr>
                      <w:rFonts w:ascii="Calibri" w:hAnsi="Calibri" w:cs="Calibri"/>
                      <w:color w:val="000000"/>
                      <w:sz w:val="28"/>
                    </w:rPr>
                  </w:rPrChange>
                </w:rPr>
                <w:t> </w:t>
              </w:r>
              <w:r w:rsidRPr="00357A8D">
                <w:rPr>
                  <w:rFonts w:ascii="Wingdings 2" w:hAnsi="Wingdings 2" w:eastAsia="Wingdings 2" w:cs="Wingdings 2"/>
                  <w:sz w:val="28"/>
                  <w:rPrChange w:author="PC" w:date="2023-03-31T11:41:00Z" w:id="120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28F6C4" w14:textId="77777777">
            <w:pPr>
              <w:rPr>
                <w:ins w:author="phetc" w:date="2023-02-13T15:44:00Z" w:id="12071"/>
                <w:rFonts w:ascii="Calibri" w:hAnsi="Calibri" w:cs="Calibri"/>
                <w:sz w:val="28"/>
                <w:rPrChange w:author="PC" w:date="2023-03-31T11:41:00Z" w:id="12072">
                  <w:rPr>
                    <w:ins w:author="phetc" w:date="2023-02-13T15:44:00Z" w:id="12073"/>
                    <w:rFonts w:ascii="Calibri" w:hAnsi="Calibri" w:cs="Calibri"/>
                    <w:color w:val="000000"/>
                    <w:sz w:val="28"/>
                  </w:rPr>
                </w:rPrChange>
              </w:rPr>
            </w:pPr>
            <w:ins w:author="phetc" w:date="2023-02-13T15:44:00Z" w:id="12074">
              <w:r w:rsidRPr="00357A8D">
                <w:rPr>
                  <w:rFonts w:ascii="Calibri" w:hAnsi="Calibri" w:cs="Calibri"/>
                  <w:sz w:val="28"/>
                  <w:rPrChange w:author="PC" w:date="2023-03-31T11:41:00Z" w:id="12075">
                    <w:rPr>
                      <w:rFonts w:ascii="Calibri" w:hAnsi="Calibri" w:cs="Calibri"/>
                      <w:color w:val="000000"/>
                      <w:sz w:val="28"/>
                    </w:rPr>
                  </w:rPrChange>
                </w:rPr>
                <w:t> </w:t>
              </w:r>
              <w:r w:rsidRPr="00357A8D">
                <w:rPr>
                  <w:rFonts w:ascii="Wingdings 2" w:hAnsi="Wingdings 2" w:eastAsia="Wingdings 2" w:cs="Wingdings 2"/>
                  <w:sz w:val="28"/>
                  <w:rPrChange w:author="PC" w:date="2023-03-31T11:41:00Z" w:id="120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8F92B2" w14:textId="77777777">
            <w:pPr>
              <w:rPr>
                <w:ins w:author="phetc" w:date="2023-02-13T15:44:00Z" w:id="12077"/>
                <w:rFonts w:ascii="Calibri" w:hAnsi="Calibri" w:cs="Calibri"/>
                <w:sz w:val="28"/>
                <w:rPrChange w:author="PC" w:date="2023-03-31T11:41:00Z" w:id="12078">
                  <w:rPr>
                    <w:ins w:author="phetc" w:date="2023-02-13T15:44:00Z" w:id="12079"/>
                    <w:rFonts w:ascii="Calibri" w:hAnsi="Calibri" w:cs="Calibri"/>
                    <w:color w:val="000000"/>
                    <w:sz w:val="28"/>
                  </w:rPr>
                </w:rPrChange>
              </w:rPr>
            </w:pPr>
            <w:ins w:author="phetc" w:date="2023-02-13T15:44:00Z" w:id="12080">
              <w:r w:rsidRPr="00357A8D">
                <w:rPr>
                  <w:rFonts w:ascii="Calibri" w:hAnsi="Calibri" w:cs="Calibri"/>
                  <w:sz w:val="28"/>
                  <w:rPrChange w:author="PC" w:date="2023-03-31T11:41:00Z" w:id="1208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FB9A2B" w14:textId="77777777">
            <w:pPr>
              <w:rPr>
                <w:ins w:author="phetc" w:date="2023-02-13T15:44:00Z" w:id="12082"/>
                <w:rFonts w:ascii="Calibri" w:hAnsi="Calibri" w:cs="Calibri"/>
                <w:sz w:val="28"/>
                <w:rPrChange w:author="PC" w:date="2023-03-31T11:41:00Z" w:id="12083">
                  <w:rPr>
                    <w:ins w:author="phetc" w:date="2023-02-13T15:44:00Z" w:id="12084"/>
                    <w:rFonts w:ascii="Calibri" w:hAnsi="Calibri" w:cs="Calibri"/>
                    <w:color w:val="000000"/>
                    <w:sz w:val="28"/>
                  </w:rPr>
                </w:rPrChange>
              </w:rPr>
            </w:pPr>
            <w:ins w:author="phetc" w:date="2023-02-13T15:44:00Z" w:id="12085">
              <w:r w:rsidRPr="00357A8D">
                <w:rPr>
                  <w:rFonts w:ascii="Calibri" w:hAnsi="Calibri" w:cs="Calibri"/>
                  <w:sz w:val="28"/>
                  <w:rPrChange w:author="PC" w:date="2023-03-31T11:41:00Z" w:id="12086">
                    <w:rPr>
                      <w:rFonts w:ascii="Calibri" w:hAnsi="Calibri" w:cs="Calibri"/>
                      <w:color w:val="000000"/>
                      <w:sz w:val="28"/>
                    </w:rPr>
                  </w:rPrChange>
                </w:rPr>
                <w:t> </w:t>
              </w:r>
              <w:r w:rsidRPr="00357A8D">
                <w:rPr>
                  <w:rFonts w:ascii="Wingdings 2" w:hAnsi="Wingdings 2" w:eastAsia="Wingdings 2" w:cs="Wingdings 2"/>
                  <w:sz w:val="28"/>
                  <w:rPrChange w:author="PC" w:date="2023-03-31T11:41:00Z" w:id="120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5645DB" w14:textId="77777777">
            <w:pPr>
              <w:rPr>
                <w:ins w:author="phetc" w:date="2023-02-13T15:44:00Z" w:id="12088"/>
                <w:rFonts w:ascii="Calibri" w:hAnsi="Calibri" w:cs="Calibri"/>
                <w:sz w:val="28"/>
                <w:rPrChange w:author="PC" w:date="2023-03-31T11:41:00Z" w:id="12089">
                  <w:rPr>
                    <w:ins w:author="phetc" w:date="2023-02-13T15:44:00Z" w:id="12090"/>
                    <w:rFonts w:ascii="Calibri" w:hAnsi="Calibri" w:cs="Calibri"/>
                    <w:color w:val="000000"/>
                    <w:sz w:val="28"/>
                  </w:rPr>
                </w:rPrChange>
              </w:rPr>
            </w:pPr>
            <w:ins w:author="phetc" w:date="2023-02-13T15:44:00Z" w:id="12091">
              <w:r w:rsidRPr="00357A8D">
                <w:rPr>
                  <w:rFonts w:ascii="Calibri" w:hAnsi="Calibri" w:cs="Calibri"/>
                  <w:sz w:val="28"/>
                  <w:rPrChange w:author="PC" w:date="2023-03-31T11:41:00Z" w:id="12092">
                    <w:rPr>
                      <w:rFonts w:ascii="Calibri" w:hAnsi="Calibri" w:cs="Calibri"/>
                      <w:color w:val="000000"/>
                      <w:sz w:val="28"/>
                    </w:rPr>
                  </w:rPrChange>
                </w:rPr>
                <w:t> </w:t>
              </w:r>
            </w:ins>
          </w:p>
        </w:tc>
      </w:tr>
      <w:tr w:rsidRPr="00357A8D" w:rsidR="00567CE2" w:rsidTr="00277A61" w14:paraId="7FF66F1D" w14:textId="77777777">
        <w:trPr>
          <w:trHeight w:val="430"/>
          <w:ins w:author="phetc" w:date="2023-02-13T15:44:00Z" w:id="12093"/>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3BC34047" w14:textId="77777777">
            <w:pPr>
              <w:autoSpaceDE w:val="0"/>
              <w:autoSpaceDN w:val="0"/>
              <w:adjustRightInd w:val="0"/>
              <w:rPr>
                <w:ins w:author="phetc" w:date="2023-02-13T15:44:00Z" w:id="12094"/>
                <w:rFonts w:ascii="TH Sarabun New" w:hAnsi="TH Sarabun New" w:cs="TH Sarabun New"/>
                <w:sz w:val="28"/>
              </w:rPr>
            </w:pPr>
            <w:ins w:author="phetc" w:date="2023-02-13T15:44:00Z" w:id="12095">
              <w:r w:rsidRPr="00357A8D">
                <w:rPr>
                  <w:rFonts w:ascii="TH Sarabun New" w:hAnsi="TH Sarabun New" w:cs="TH Sarabun New"/>
                  <w:sz w:val="28"/>
                  <w:cs/>
                </w:rPr>
                <w:t>ศ.</w:t>
              </w:r>
              <w:r w:rsidRPr="00357A8D">
                <w:rPr>
                  <w:rFonts w:ascii="TH Sarabun New" w:hAnsi="TH Sarabun New" w:cs="TH Sarabun New"/>
                  <w:sz w:val="28"/>
                </w:rPr>
                <w:t xml:space="preserve">468 </w:t>
              </w:r>
              <w:r w:rsidRPr="00357A8D">
                <w:rPr>
                  <w:rFonts w:ascii="TH Sarabun New" w:hAnsi="TH Sarabun New" w:cs="TH Sarabun New"/>
                  <w:sz w:val="28"/>
                  <w:cs/>
                </w:rPr>
                <w:t>บูรณาการเศรษฐศาสตร์สาธารณะ การ</w:t>
              </w:r>
            </w:ins>
          </w:p>
          <w:p w:rsidRPr="00357A8D" w:rsidR="00BD3F6C" w:rsidRDefault="00BD3F6C" w14:paraId="4C85B59D" w14:textId="77777777">
            <w:pPr>
              <w:rPr>
                <w:ins w:author="phetc" w:date="2023-02-13T15:44:00Z" w:id="12096"/>
                <w:rFonts w:ascii="Calibri" w:hAnsi="Calibri" w:cs="Calibri"/>
                <w:sz w:val="28"/>
                <w:rPrChange w:author="PC" w:date="2023-03-31T11:41:00Z" w:id="12097">
                  <w:rPr>
                    <w:ins w:author="phetc" w:date="2023-02-13T15:44:00Z" w:id="12098"/>
                    <w:rFonts w:ascii="Calibri" w:hAnsi="Calibri" w:cs="Calibri"/>
                    <w:color w:val="000000"/>
                    <w:sz w:val="28"/>
                  </w:rPr>
                </w:rPrChange>
              </w:rPr>
            </w:pPr>
            <w:ins w:author="phetc" w:date="2023-02-13T15:44:00Z" w:id="12099">
              <w:r w:rsidRPr="00357A8D">
                <w:rPr>
                  <w:rFonts w:ascii="TH Sarabun New" w:hAnsi="TH Sarabun New" w:cs="TH Sarabun New"/>
                  <w:sz w:val="28"/>
                  <w:cs/>
                </w:rPr>
                <w:t xml:space="preserve">         พัฒนาและการเมือง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952F5D" w14:textId="77777777">
            <w:pPr>
              <w:rPr>
                <w:ins w:author="phetc" w:date="2023-02-13T15:44:00Z" w:id="12100"/>
                <w:rFonts w:ascii="Calibri" w:hAnsi="Calibri" w:cs="Calibri"/>
                <w:sz w:val="28"/>
                <w:rPrChange w:author="PC" w:date="2023-03-31T11:41:00Z" w:id="12101">
                  <w:rPr>
                    <w:ins w:author="phetc" w:date="2023-02-13T15:44:00Z" w:id="12102"/>
                    <w:rFonts w:ascii="Calibri" w:hAnsi="Calibri" w:cs="Calibri"/>
                    <w:color w:val="000000"/>
                    <w:sz w:val="28"/>
                  </w:rPr>
                </w:rPrChange>
              </w:rPr>
            </w:pPr>
            <w:ins w:author="phetc" w:date="2023-02-13T15:44:00Z" w:id="12103">
              <w:r w:rsidRPr="00357A8D">
                <w:rPr>
                  <w:rFonts w:ascii="Calibri" w:hAnsi="Calibri" w:cs="Calibri"/>
                  <w:sz w:val="28"/>
                  <w:rPrChange w:author="PC" w:date="2023-03-31T11:41:00Z" w:id="12104">
                    <w:rPr>
                      <w:rFonts w:ascii="Calibri" w:hAnsi="Calibri" w:cs="Calibri"/>
                      <w:color w:val="000000"/>
                      <w:sz w:val="28"/>
                    </w:rPr>
                  </w:rPrChange>
                </w:rPr>
                <w:t> </w:t>
              </w:r>
              <w:r w:rsidRPr="00357A8D">
                <w:rPr>
                  <w:rFonts w:ascii="Wingdings 2" w:hAnsi="Wingdings 2" w:eastAsia="Wingdings 2" w:cs="Wingdings 2"/>
                  <w:sz w:val="28"/>
                  <w:rPrChange w:author="PC" w:date="2023-03-31T11:41:00Z" w:id="121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46C8C5" w14:textId="77777777">
            <w:pPr>
              <w:rPr>
                <w:ins w:author="phetc" w:date="2023-02-13T15:44:00Z" w:id="12106"/>
                <w:rFonts w:ascii="Calibri" w:hAnsi="Calibri" w:cs="Calibri"/>
                <w:sz w:val="28"/>
                <w:rPrChange w:author="PC" w:date="2023-03-31T11:41:00Z" w:id="12107">
                  <w:rPr>
                    <w:ins w:author="phetc" w:date="2023-02-13T15:44:00Z" w:id="12108"/>
                    <w:rFonts w:ascii="Calibri" w:hAnsi="Calibri" w:cs="Calibri"/>
                    <w:color w:val="000000"/>
                    <w:sz w:val="28"/>
                  </w:rPr>
                </w:rPrChange>
              </w:rPr>
            </w:pPr>
            <w:ins w:author="phetc" w:date="2023-02-13T15:44:00Z" w:id="12109">
              <w:r w:rsidRPr="00357A8D">
                <w:rPr>
                  <w:rFonts w:ascii="Calibri" w:hAnsi="Calibri" w:cs="Calibri"/>
                  <w:sz w:val="28"/>
                  <w:rPrChange w:author="PC" w:date="2023-03-31T11:41:00Z" w:id="12110">
                    <w:rPr>
                      <w:rFonts w:ascii="Calibri" w:hAnsi="Calibri" w:cs="Calibri"/>
                      <w:color w:val="000000"/>
                      <w:sz w:val="28"/>
                    </w:rPr>
                  </w:rPrChange>
                </w:rPr>
                <w:t> </w:t>
              </w:r>
              <w:r w:rsidRPr="00357A8D">
                <w:rPr>
                  <w:rFonts w:ascii="Wingdings 2" w:hAnsi="Wingdings 2" w:eastAsia="Wingdings 2" w:cs="Wingdings 2"/>
                  <w:sz w:val="28"/>
                  <w:rPrChange w:author="PC" w:date="2023-03-31T11:41:00Z" w:id="121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90FA11" w14:textId="77777777">
            <w:pPr>
              <w:rPr>
                <w:ins w:author="phetc" w:date="2023-02-13T15:44:00Z" w:id="12112"/>
                <w:rFonts w:ascii="Calibri" w:hAnsi="Calibri" w:cs="Calibri"/>
                <w:sz w:val="28"/>
                <w:rPrChange w:author="PC" w:date="2023-03-31T11:41:00Z" w:id="12113">
                  <w:rPr>
                    <w:ins w:author="phetc" w:date="2023-02-13T15:44:00Z" w:id="12114"/>
                    <w:rFonts w:ascii="Calibri" w:hAnsi="Calibri" w:cs="Calibri"/>
                    <w:color w:val="000000"/>
                    <w:sz w:val="28"/>
                  </w:rPr>
                </w:rPrChange>
              </w:rPr>
            </w:pPr>
            <w:ins w:author="phetc" w:date="2023-02-13T15:44:00Z" w:id="12115">
              <w:r w:rsidRPr="00357A8D">
                <w:rPr>
                  <w:rFonts w:ascii="Calibri" w:hAnsi="Calibri" w:cs="Calibri"/>
                  <w:sz w:val="28"/>
                  <w:rPrChange w:author="PC" w:date="2023-03-31T11:41:00Z" w:id="12116">
                    <w:rPr>
                      <w:rFonts w:ascii="Calibri" w:hAnsi="Calibri" w:cs="Calibri"/>
                      <w:color w:val="000000"/>
                      <w:sz w:val="28"/>
                    </w:rPr>
                  </w:rPrChange>
                </w:rPr>
                <w:t> </w:t>
              </w:r>
              <w:r w:rsidRPr="00357A8D">
                <w:rPr>
                  <w:rFonts w:ascii="Wingdings 2" w:hAnsi="Wingdings 2" w:eastAsia="Wingdings 2" w:cs="Wingdings 2"/>
                  <w:sz w:val="28"/>
                  <w:rPrChange w:author="PC" w:date="2023-03-31T11:41:00Z" w:id="121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D64979" w14:textId="77777777">
            <w:pPr>
              <w:rPr>
                <w:ins w:author="phetc" w:date="2023-02-13T15:44:00Z" w:id="12118"/>
                <w:rFonts w:ascii="Calibri" w:hAnsi="Calibri" w:cs="Calibri"/>
                <w:sz w:val="28"/>
                <w:rPrChange w:author="PC" w:date="2023-03-31T11:41:00Z" w:id="12119">
                  <w:rPr>
                    <w:ins w:author="phetc" w:date="2023-02-13T15:44:00Z" w:id="12120"/>
                    <w:rFonts w:ascii="Calibri" w:hAnsi="Calibri" w:cs="Calibri"/>
                    <w:color w:val="000000"/>
                    <w:sz w:val="28"/>
                  </w:rPr>
                </w:rPrChange>
              </w:rPr>
            </w:pPr>
            <w:ins w:author="phetc" w:date="2023-02-13T15:44:00Z" w:id="12121">
              <w:r w:rsidRPr="00357A8D">
                <w:rPr>
                  <w:rFonts w:ascii="Calibri" w:hAnsi="Calibri" w:cs="Calibri"/>
                  <w:sz w:val="28"/>
                  <w:rPrChange w:author="PC" w:date="2023-03-31T11:41:00Z" w:id="12122">
                    <w:rPr>
                      <w:rFonts w:ascii="Calibri" w:hAnsi="Calibri" w:cs="Calibri"/>
                      <w:color w:val="000000"/>
                      <w:sz w:val="28"/>
                    </w:rPr>
                  </w:rPrChange>
                </w:rPr>
                <w:t> </w:t>
              </w:r>
              <w:r w:rsidRPr="00357A8D">
                <w:rPr>
                  <w:rFonts w:ascii="Wingdings 2" w:hAnsi="Wingdings 2" w:eastAsia="Wingdings 2" w:cs="Wingdings 2"/>
                  <w:sz w:val="28"/>
                  <w:rPrChange w:author="PC" w:date="2023-03-31T11:41:00Z" w:id="1212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CD84FE" w14:textId="77777777">
            <w:pPr>
              <w:rPr>
                <w:ins w:author="phetc" w:date="2023-02-13T15:44:00Z" w:id="12124"/>
                <w:rFonts w:ascii="Calibri" w:hAnsi="Calibri" w:cs="Calibri"/>
                <w:sz w:val="28"/>
                <w:rPrChange w:author="PC" w:date="2023-03-31T11:41:00Z" w:id="12125">
                  <w:rPr>
                    <w:ins w:author="phetc" w:date="2023-02-13T15:44:00Z" w:id="12126"/>
                    <w:rFonts w:ascii="Calibri" w:hAnsi="Calibri" w:cs="Calibri"/>
                    <w:color w:val="000000"/>
                    <w:sz w:val="28"/>
                  </w:rPr>
                </w:rPrChange>
              </w:rPr>
            </w:pPr>
            <w:ins w:author="phetc" w:date="2023-02-13T15:44:00Z" w:id="12127">
              <w:r w:rsidRPr="00357A8D">
                <w:rPr>
                  <w:rFonts w:ascii="Calibri" w:hAnsi="Calibri" w:cs="Calibri"/>
                  <w:sz w:val="28"/>
                  <w:rPrChange w:author="PC" w:date="2023-03-31T11:41:00Z" w:id="12128">
                    <w:rPr>
                      <w:rFonts w:ascii="Calibri" w:hAnsi="Calibri" w:cs="Calibri"/>
                      <w:color w:val="000000"/>
                      <w:sz w:val="28"/>
                    </w:rPr>
                  </w:rPrChange>
                </w:rPr>
                <w:t> </w:t>
              </w:r>
              <w:r w:rsidRPr="00357A8D">
                <w:rPr>
                  <w:rFonts w:ascii="Wingdings 2" w:hAnsi="Wingdings 2" w:eastAsia="Wingdings 2" w:cs="Wingdings 2"/>
                  <w:sz w:val="28"/>
                  <w:rPrChange w:author="PC" w:date="2023-03-31T11:41:00Z" w:id="121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73DC89" w14:textId="77777777">
            <w:pPr>
              <w:rPr>
                <w:ins w:author="phetc" w:date="2023-02-13T15:44:00Z" w:id="12130"/>
                <w:rFonts w:ascii="Calibri" w:hAnsi="Calibri" w:cs="Calibri"/>
                <w:sz w:val="28"/>
                <w:rPrChange w:author="PC" w:date="2023-03-31T11:41:00Z" w:id="12131">
                  <w:rPr>
                    <w:ins w:author="phetc" w:date="2023-02-13T15:44:00Z" w:id="12132"/>
                    <w:rFonts w:ascii="Calibri" w:hAnsi="Calibri" w:cs="Calibri"/>
                    <w:color w:val="000000"/>
                    <w:sz w:val="28"/>
                  </w:rPr>
                </w:rPrChange>
              </w:rPr>
            </w:pPr>
            <w:ins w:author="phetc" w:date="2023-02-13T15:44:00Z" w:id="12133">
              <w:r w:rsidRPr="00357A8D">
                <w:rPr>
                  <w:rFonts w:ascii="Calibri" w:hAnsi="Calibri" w:cs="Calibri"/>
                  <w:sz w:val="28"/>
                  <w:rPrChange w:author="PC" w:date="2023-03-31T11:41:00Z" w:id="12134">
                    <w:rPr>
                      <w:rFonts w:ascii="Calibri" w:hAnsi="Calibri" w:cs="Calibri"/>
                      <w:color w:val="000000"/>
                      <w:sz w:val="28"/>
                    </w:rPr>
                  </w:rPrChange>
                </w:rPr>
                <w:t> </w:t>
              </w:r>
              <w:r w:rsidRPr="00357A8D">
                <w:rPr>
                  <w:rFonts w:ascii="Wingdings 2" w:hAnsi="Wingdings 2" w:eastAsia="Wingdings 2" w:cs="Wingdings 2"/>
                  <w:sz w:val="28"/>
                  <w:rPrChange w:author="PC" w:date="2023-03-31T11:41:00Z" w:id="121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E072EC" w14:textId="77777777">
            <w:pPr>
              <w:rPr>
                <w:ins w:author="phetc" w:date="2023-02-13T15:44:00Z" w:id="12136"/>
                <w:rFonts w:ascii="Calibri" w:hAnsi="Calibri" w:cs="Calibri"/>
                <w:sz w:val="28"/>
                <w:rPrChange w:author="PC" w:date="2023-03-31T11:41:00Z" w:id="12137">
                  <w:rPr>
                    <w:ins w:author="phetc" w:date="2023-02-13T15:44:00Z" w:id="12138"/>
                    <w:rFonts w:ascii="Calibri" w:hAnsi="Calibri" w:cs="Calibri"/>
                    <w:color w:val="000000"/>
                    <w:sz w:val="28"/>
                  </w:rPr>
                </w:rPrChange>
              </w:rPr>
            </w:pPr>
            <w:ins w:author="phetc" w:date="2023-02-13T15:44:00Z" w:id="12139">
              <w:r w:rsidRPr="00357A8D">
                <w:rPr>
                  <w:rFonts w:ascii="Calibri" w:hAnsi="Calibri" w:cs="Calibri"/>
                  <w:sz w:val="28"/>
                  <w:rPrChange w:author="PC" w:date="2023-03-31T11:41:00Z" w:id="1214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A5AB04" w14:textId="77777777">
            <w:pPr>
              <w:rPr>
                <w:ins w:author="phetc" w:date="2023-02-13T15:44:00Z" w:id="12141"/>
                <w:rFonts w:ascii="Calibri" w:hAnsi="Calibri" w:cs="Calibri"/>
                <w:sz w:val="28"/>
                <w:rPrChange w:author="PC" w:date="2023-03-31T11:41:00Z" w:id="12142">
                  <w:rPr>
                    <w:ins w:author="phetc" w:date="2023-02-13T15:44:00Z" w:id="12143"/>
                    <w:rFonts w:ascii="Calibri" w:hAnsi="Calibri" w:cs="Calibri"/>
                    <w:color w:val="000000"/>
                    <w:sz w:val="28"/>
                  </w:rPr>
                </w:rPrChange>
              </w:rPr>
            </w:pPr>
            <w:ins w:author="phetc" w:date="2023-02-13T15:44:00Z" w:id="12144">
              <w:r w:rsidRPr="00357A8D">
                <w:rPr>
                  <w:rFonts w:ascii="Calibri" w:hAnsi="Calibri" w:cs="Calibri"/>
                  <w:sz w:val="28"/>
                  <w:rPrChange w:author="PC" w:date="2023-03-31T11:41:00Z" w:id="12145">
                    <w:rPr>
                      <w:rFonts w:ascii="Calibri" w:hAnsi="Calibri" w:cs="Calibri"/>
                      <w:color w:val="000000"/>
                      <w:sz w:val="28"/>
                    </w:rPr>
                  </w:rPrChange>
                </w:rPr>
                <w:t> </w:t>
              </w:r>
              <w:r w:rsidRPr="00357A8D">
                <w:rPr>
                  <w:rFonts w:ascii="Wingdings 2" w:hAnsi="Wingdings 2" w:eastAsia="Wingdings 2" w:cs="Wingdings 2"/>
                  <w:sz w:val="28"/>
                  <w:rPrChange w:author="PC" w:date="2023-03-31T11:41:00Z" w:id="121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9E85C7" w14:textId="77777777">
            <w:pPr>
              <w:rPr>
                <w:ins w:author="phetc" w:date="2023-02-13T15:44:00Z" w:id="12147"/>
                <w:rFonts w:ascii="Calibri" w:hAnsi="Calibri" w:cs="Calibri"/>
                <w:sz w:val="28"/>
                <w:rPrChange w:author="PC" w:date="2023-03-31T11:41:00Z" w:id="12148">
                  <w:rPr>
                    <w:ins w:author="phetc" w:date="2023-02-13T15:44:00Z" w:id="12149"/>
                    <w:rFonts w:ascii="Calibri" w:hAnsi="Calibri" w:cs="Calibri"/>
                    <w:color w:val="000000"/>
                    <w:sz w:val="28"/>
                  </w:rPr>
                </w:rPrChange>
              </w:rPr>
            </w:pPr>
            <w:ins w:author="phetc" w:date="2023-02-13T15:44:00Z" w:id="12150">
              <w:r w:rsidRPr="00357A8D">
                <w:rPr>
                  <w:rFonts w:ascii="Calibri" w:hAnsi="Calibri" w:cs="Calibri"/>
                  <w:sz w:val="28"/>
                  <w:rPrChange w:author="PC" w:date="2023-03-31T11:41:00Z" w:id="12151">
                    <w:rPr>
                      <w:rFonts w:ascii="Calibri" w:hAnsi="Calibri" w:cs="Calibri"/>
                      <w:color w:val="000000"/>
                      <w:sz w:val="28"/>
                    </w:rPr>
                  </w:rPrChange>
                </w:rPr>
                <w:t> </w:t>
              </w:r>
              <w:r w:rsidRPr="00357A8D">
                <w:rPr>
                  <w:rFonts w:ascii="Wingdings 2" w:hAnsi="Wingdings 2" w:eastAsia="Wingdings 2" w:cs="Wingdings 2"/>
                  <w:sz w:val="28"/>
                  <w:rPrChange w:author="PC" w:date="2023-03-31T11:41:00Z" w:id="121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7F0E84" w14:textId="77777777">
            <w:pPr>
              <w:rPr>
                <w:ins w:author="phetc" w:date="2023-02-13T15:44:00Z" w:id="12153"/>
                <w:rFonts w:ascii="Calibri" w:hAnsi="Calibri" w:cs="Calibri"/>
                <w:sz w:val="28"/>
                <w:rPrChange w:author="PC" w:date="2023-03-31T11:41:00Z" w:id="12154">
                  <w:rPr>
                    <w:ins w:author="phetc" w:date="2023-02-13T15:44:00Z" w:id="12155"/>
                    <w:rFonts w:ascii="Calibri" w:hAnsi="Calibri" w:cs="Calibri"/>
                    <w:color w:val="000000"/>
                    <w:sz w:val="28"/>
                  </w:rPr>
                </w:rPrChange>
              </w:rPr>
            </w:pPr>
            <w:ins w:author="phetc" w:date="2023-02-13T15:44:00Z" w:id="12156">
              <w:r w:rsidRPr="00357A8D">
                <w:rPr>
                  <w:rFonts w:ascii="Calibri" w:hAnsi="Calibri" w:cs="Calibri"/>
                  <w:sz w:val="28"/>
                  <w:rPrChange w:author="PC" w:date="2023-03-31T11:41:00Z" w:id="12157">
                    <w:rPr>
                      <w:rFonts w:ascii="Calibri" w:hAnsi="Calibri" w:cs="Calibri"/>
                      <w:color w:val="000000"/>
                      <w:sz w:val="28"/>
                    </w:rPr>
                  </w:rPrChange>
                </w:rPr>
                <w:t> </w:t>
              </w:r>
              <w:r w:rsidRPr="00357A8D">
                <w:rPr>
                  <w:rFonts w:ascii="Wingdings 2" w:hAnsi="Wingdings 2" w:eastAsia="Wingdings 2" w:cs="Wingdings 2"/>
                  <w:sz w:val="28"/>
                  <w:rPrChange w:author="PC" w:date="2023-03-31T11:41:00Z" w:id="121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5CB505" w14:textId="77777777">
            <w:pPr>
              <w:rPr>
                <w:ins w:author="phetc" w:date="2023-02-13T15:44:00Z" w:id="12159"/>
                <w:rFonts w:ascii="Calibri" w:hAnsi="Calibri" w:cs="Calibri"/>
                <w:sz w:val="28"/>
                <w:rPrChange w:author="PC" w:date="2023-03-31T11:41:00Z" w:id="12160">
                  <w:rPr>
                    <w:ins w:author="phetc" w:date="2023-02-13T15:44:00Z" w:id="12161"/>
                    <w:rFonts w:ascii="Calibri" w:hAnsi="Calibri" w:cs="Calibri"/>
                    <w:color w:val="000000"/>
                    <w:sz w:val="28"/>
                  </w:rPr>
                </w:rPrChange>
              </w:rPr>
            </w:pPr>
            <w:ins w:author="phetc" w:date="2023-02-13T15:44:00Z" w:id="12162">
              <w:r w:rsidRPr="00357A8D">
                <w:rPr>
                  <w:rFonts w:ascii="Calibri" w:hAnsi="Calibri" w:cs="Calibri"/>
                  <w:sz w:val="28"/>
                  <w:rPrChange w:author="PC" w:date="2023-03-31T11:41:00Z" w:id="121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995D34" w14:textId="77777777">
            <w:pPr>
              <w:rPr>
                <w:ins w:author="phetc" w:date="2023-02-13T15:44:00Z" w:id="12164"/>
                <w:rFonts w:ascii="Calibri" w:hAnsi="Calibri" w:cs="Calibri"/>
                <w:sz w:val="28"/>
                <w:rPrChange w:author="PC" w:date="2023-03-31T11:41:00Z" w:id="12165">
                  <w:rPr>
                    <w:ins w:author="phetc" w:date="2023-02-13T15:44:00Z" w:id="12166"/>
                    <w:rFonts w:ascii="Calibri" w:hAnsi="Calibri" w:cs="Calibri"/>
                    <w:color w:val="000000"/>
                    <w:sz w:val="28"/>
                  </w:rPr>
                </w:rPrChange>
              </w:rPr>
            </w:pPr>
            <w:ins w:author="phetc" w:date="2023-02-13T15:44:00Z" w:id="12167">
              <w:r w:rsidRPr="00357A8D">
                <w:rPr>
                  <w:rFonts w:ascii="Calibri" w:hAnsi="Calibri" w:cs="Calibri"/>
                  <w:sz w:val="28"/>
                  <w:rPrChange w:author="PC" w:date="2023-03-31T11:41:00Z" w:id="12168">
                    <w:rPr>
                      <w:rFonts w:ascii="Calibri" w:hAnsi="Calibri" w:cs="Calibri"/>
                      <w:color w:val="000000"/>
                      <w:sz w:val="28"/>
                    </w:rPr>
                  </w:rPrChange>
                </w:rPr>
                <w:t> </w:t>
              </w:r>
              <w:r w:rsidRPr="00357A8D">
                <w:rPr>
                  <w:rFonts w:ascii="Wingdings 2" w:hAnsi="Wingdings 2" w:eastAsia="Wingdings 2" w:cs="Wingdings 2"/>
                  <w:sz w:val="28"/>
                  <w:rPrChange w:author="PC" w:date="2023-03-31T11:41:00Z" w:id="121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996C4E" w14:textId="77777777">
            <w:pPr>
              <w:rPr>
                <w:ins w:author="phetc" w:date="2023-02-13T15:44:00Z" w:id="12170"/>
                <w:rFonts w:ascii="Calibri" w:hAnsi="Calibri" w:cs="Calibri"/>
                <w:sz w:val="28"/>
                <w:rPrChange w:author="PC" w:date="2023-03-31T11:41:00Z" w:id="12171">
                  <w:rPr>
                    <w:ins w:author="phetc" w:date="2023-02-13T15:44:00Z" w:id="12172"/>
                    <w:rFonts w:ascii="Calibri" w:hAnsi="Calibri" w:cs="Calibri"/>
                    <w:color w:val="000000"/>
                    <w:sz w:val="28"/>
                  </w:rPr>
                </w:rPrChange>
              </w:rPr>
            </w:pPr>
            <w:ins w:author="phetc" w:date="2023-02-13T15:44:00Z" w:id="12173">
              <w:r w:rsidRPr="00357A8D">
                <w:rPr>
                  <w:rFonts w:ascii="Calibri" w:hAnsi="Calibri" w:cs="Calibri"/>
                  <w:sz w:val="28"/>
                  <w:rPrChange w:author="PC" w:date="2023-03-31T11:41:00Z" w:id="12174">
                    <w:rPr>
                      <w:rFonts w:ascii="Calibri" w:hAnsi="Calibri" w:cs="Calibri"/>
                      <w:color w:val="000000"/>
                      <w:sz w:val="28"/>
                    </w:rPr>
                  </w:rPrChange>
                </w:rPr>
                <w:t> </w:t>
              </w:r>
              <w:r w:rsidRPr="00357A8D">
                <w:rPr>
                  <w:rFonts w:ascii="Wingdings 2" w:hAnsi="Wingdings 2" w:eastAsia="Wingdings 2" w:cs="Wingdings 2"/>
                  <w:sz w:val="28"/>
                  <w:rPrChange w:author="PC" w:date="2023-03-31T11:41:00Z" w:id="121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DCD30F" w14:textId="77777777">
            <w:pPr>
              <w:rPr>
                <w:ins w:author="phetc" w:date="2023-02-13T15:44:00Z" w:id="12176"/>
                <w:rFonts w:ascii="Calibri" w:hAnsi="Calibri" w:cs="Calibri"/>
                <w:sz w:val="28"/>
                <w:rPrChange w:author="PC" w:date="2023-03-31T11:41:00Z" w:id="12177">
                  <w:rPr>
                    <w:ins w:author="phetc" w:date="2023-02-13T15:44:00Z" w:id="12178"/>
                    <w:rFonts w:ascii="Calibri" w:hAnsi="Calibri" w:cs="Calibri"/>
                    <w:color w:val="000000"/>
                    <w:sz w:val="28"/>
                  </w:rPr>
                </w:rPrChange>
              </w:rPr>
            </w:pPr>
            <w:ins w:author="phetc" w:date="2023-02-13T15:44:00Z" w:id="12179">
              <w:r w:rsidRPr="00357A8D">
                <w:rPr>
                  <w:rFonts w:ascii="Calibri" w:hAnsi="Calibri" w:cs="Calibri"/>
                  <w:sz w:val="28"/>
                  <w:rPrChange w:author="PC" w:date="2023-03-31T11:41:00Z" w:id="1218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99E7DA" w14:textId="77777777">
            <w:pPr>
              <w:rPr>
                <w:ins w:author="phetc" w:date="2023-02-13T15:44:00Z" w:id="12181"/>
                <w:rFonts w:ascii="Calibri" w:hAnsi="Calibri" w:cs="Calibri"/>
                <w:sz w:val="28"/>
                <w:rPrChange w:author="PC" w:date="2023-03-31T11:41:00Z" w:id="12182">
                  <w:rPr>
                    <w:ins w:author="phetc" w:date="2023-02-13T15:44:00Z" w:id="12183"/>
                    <w:rFonts w:ascii="Calibri" w:hAnsi="Calibri" w:cs="Calibri"/>
                    <w:color w:val="000000"/>
                    <w:sz w:val="28"/>
                  </w:rPr>
                </w:rPrChange>
              </w:rPr>
            </w:pPr>
            <w:ins w:author="phetc" w:date="2023-02-13T15:44:00Z" w:id="12184">
              <w:r w:rsidRPr="00357A8D">
                <w:rPr>
                  <w:rFonts w:ascii="Calibri" w:hAnsi="Calibri" w:cs="Calibri"/>
                  <w:sz w:val="28"/>
                  <w:rPrChange w:author="PC" w:date="2023-03-31T11:41:00Z" w:id="12185">
                    <w:rPr>
                      <w:rFonts w:ascii="Calibri" w:hAnsi="Calibri" w:cs="Calibri"/>
                      <w:color w:val="000000"/>
                      <w:sz w:val="28"/>
                    </w:rPr>
                  </w:rPrChange>
                </w:rPr>
                <w:t> </w:t>
              </w:r>
              <w:r w:rsidRPr="00357A8D">
                <w:rPr>
                  <w:rFonts w:ascii="Wingdings 2" w:hAnsi="Wingdings 2" w:eastAsia="Wingdings 2" w:cs="Wingdings 2"/>
                  <w:sz w:val="28"/>
                  <w:rPrChange w:author="PC" w:date="2023-03-31T11:41:00Z" w:id="121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606459" w14:textId="77777777">
            <w:pPr>
              <w:rPr>
                <w:ins w:author="phetc" w:date="2023-02-13T15:44:00Z" w:id="12187"/>
                <w:rFonts w:ascii="Calibri" w:hAnsi="Calibri" w:cs="Calibri"/>
                <w:sz w:val="28"/>
                <w:rPrChange w:author="PC" w:date="2023-03-31T11:41:00Z" w:id="12188">
                  <w:rPr>
                    <w:ins w:author="phetc" w:date="2023-02-13T15:44:00Z" w:id="12189"/>
                    <w:rFonts w:ascii="Calibri" w:hAnsi="Calibri" w:cs="Calibri"/>
                    <w:color w:val="000000"/>
                    <w:sz w:val="28"/>
                  </w:rPr>
                </w:rPrChange>
              </w:rPr>
            </w:pPr>
            <w:ins w:author="phetc" w:date="2023-02-13T15:44:00Z" w:id="12190">
              <w:r w:rsidRPr="00357A8D">
                <w:rPr>
                  <w:rFonts w:ascii="Calibri" w:hAnsi="Calibri" w:cs="Calibri"/>
                  <w:sz w:val="28"/>
                  <w:rPrChange w:author="PC" w:date="2023-03-31T11:41:00Z" w:id="12191">
                    <w:rPr>
                      <w:rFonts w:ascii="Calibri" w:hAnsi="Calibri" w:cs="Calibri"/>
                      <w:color w:val="000000"/>
                      <w:sz w:val="28"/>
                    </w:rPr>
                  </w:rPrChange>
                </w:rPr>
                <w:t> </w:t>
              </w:r>
            </w:ins>
          </w:p>
        </w:tc>
      </w:tr>
      <w:tr w:rsidRPr="00357A8D" w:rsidR="00567CE2" w:rsidTr="00277A61" w14:paraId="738EFC87" w14:textId="77777777">
        <w:trPr>
          <w:trHeight w:val="430"/>
          <w:ins w:author="phetc" w:date="2023-02-13T15:44:00Z" w:id="12192"/>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2C11A200" w14:textId="77777777">
            <w:pPr>
              <w:rPr>
                <w:ins w:author="phetc" w:date="2023-02-13T15:44:00Z" w:id="12193"/>
                <w:rFonts w:ascii="Calibri" w:hAnsi="Calibri" w:cs="Calibri"/>
                <w:sz w:val="28"/>
                <w:rPrChange w:author="PC" w:date="2023-03-31T11:41:00Z" w:id="12194">
                  <w:rPr>
                    <w:ins w:author="phetc" w:date="2023-02-13T15:44:00Z" w:id="12195"/>
                    <w:rFonts w:ascii="Calibri" w:hAnsi="Calibri" w:cs="Calibri"/>
                    <w:color w:val="000000"/>
                    <w:sz w:val="28"/>
                  </w:rPr>
                </w:rPrChange>
              </w:rPr>
            </w:pPr>
            <w:ins w:author="phetc" w:date="2023-02-13T15:44:00Z" w:id="12196">
              <w:r w:rsidRPr="00357A8D">
                <w:rPr>
                  <w:rFonts w:ascii="TH Sarabun New" w:hAnsi="TH Sarabun New" w:cs="TH Sarabun New"/>
                  <w:sz w:val="28"/>
                  <w:cs/>
                </w:rPr>
                <w:t>ศ.</w:t>
              </w:r>
              <w:r w:rsidRPr="00357A8D">
                <w:rPr>
                  <w:rFonts w:ascii="TH Sarabun New" w:hAnsi="TH Sarabun New" w:cs="TH Sarabun New"/>
                  <w:sz w:val="28"/>
                </w:rPr>
                <w:t xml:space="preserve">469 </w:t>
              </w:r>
              <w:r w:rsidRPr="00357A8D">
                <w:rPr>
                  <w:rFonts w:ascii="TH Sarabun New" w:hAnsi="TH Sarabun New" w:cs="TH Sarabun New"/>
                  <w:sz w:val="28"/>
                  <w:cs/>
                </w:rPr>
                <w:t xml:space="preserve">สัมมนาเศรษฐศาสตร์การพัฒนา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809438" w14:textId="77777777">
            <w:pPr>
              <w:rPr>
                <w:ins w:author="phetc" w:date="2023-02-13T15:44:00Z" w:id="12197"/>
                <w:rFonts w:ascii="Calibri" w:hAnsi="Calibri" w:cs="Calibri"/>
                <w:sz w:val="28"/>
                <w:rPrChange w:author="PC" w:date="2023-03-31T11:41:00Z" w:id="12198">
                  <w:rPr>
                    <w:ins w:author="phetc" w:date="2023-02-13T15:44:00Z" w:id="12199"/>
                    <w:rFonts w:ascii="Calibri" w:hAnsi="Calibri" w:cs="Calibri"/>
                    <w:color w:val="000000"/>
                    <w:sz w:val="28"/>
                  </w:rPr>
                </w:rPrChange>
              </w:rPr>
            </w:pPr>
            <w:ins w:author="phetc" w:date="2023-02-13T15:44:00Z" w:id="12200">
              <w:r w:rsidRPr="00357A8D">
                <w:rPr>
                  <w:rFonts w:ascii="Calibri" w:hAnsi="Calibri" w:cs="Calibri"/>
                  <w:sz w:val="28"/>
                  <w:rPrChange w:author="PC" w:date="2023-03-31T11:41:00Z" w:id="12201">
                    <w:rPr>
                      <w:rFonts w:ascii="Calibri" w:hAnsi="Calibri" w:cs="Calibri"/>
                      <w:color w:val="000000"/>
                      <w:sz w:val="28"/>
                    </w:rPr>
                  </w:rPrChange>
                </w:rPr>
                <w:t> </w:t>
              </w:r>
              <w:r w:rsidRPr="00357A8D">
                <w:rPr>
                  <w:rFonts w:ascii="Wingdings 2" w:hAnsi="Wingdings 2" w:eastAsia="Wingdings 2" w:cs="Wingdings 2"/>
                  <w:sz w:val="28"/>
                  <w:rPrChange w:author="PC" w:date="2023-03-31T11:41:00Z" w:id="1220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C3075A" w14:textId="77777777">
            <w:pPr>
              <w:rPr>
                <w:ins w:author="phetc" w:date="2023-02-13T15:44:00Z" w:id="12203"/>
                <w:rFonts w:ascii="Calibri" w:hAnsi="Calibri" w:cs="Calibri"/>
                <w:sz w:val="28"/>
                <w:rPrChange w:author="PC" w:date="2023-03-31T11:41:00Z" w:id="12204">
                  <w:rPr>
                    <w:ins w:author="phetc" w:date="2023-02-13T15:44:00Z" w:id="12205"/>
                    <w:rFonts w:ascii="Calibri" w:hAnsi="Calibri" w:cs="Calibri"/>
                    <w:color w:val="000000"/>
                    <w:sz w:val="28"/>
                  </w:rPr>
                </w:rPrChange>
              </w:rPr>
            </w:pPr>
            <w:ins w:author="phetc" w:date="2023-02-13T15:44:00Z" w:id="12206">
              <w:r w:rsidRPr="00357A8D">
                <w:rPr>
                  <w:rFonts w:ascii="Calibri" w:hAnsi="Calibri" w:cs="Calibri"/>
                  <w:sz w:val="28"/>
                  <w:rPrChange w:author="PC" w:date="2023-03-31T11:41:00Z" w:id="12207">
                    <w:rPr>
                      <w:rFonts w:ascii="Calibri" w:hAnsi="Calibri" w:cs="Calibri"/>
                      <w:color w:val="000000"/>
                      <w:sz w:val="28"/>
                    </w:rPr>
                  </w:rPrChange>
                </w:rPr>
                <w:t> </w:t>
              </w:r>
              <w:r w:rsidRPr="00357A8D">
                <w:rPr>
                  <w:rFonts w:ascii="Wingdings 2" w:hAnsi="Wingdings 2" w:eastAsia="Wingdings 2" w:cs="Wingdings 2"/>
                  <w:sz w:val="28"/>
                  <w:rPrChange w:author="PC" w:date="2023-03-31T11:41:00Z" w:id="122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FDEDD3" w14:textId="77777777">
            <w:pPr>
              <w:rPr>
                <w:ins w:author="phetc" w:date="2023-02-13T15:44:00Z" w:id="12209"/>
                <w:rFonts w:ascii="Calibri" w:hAnsi="Calibri" w:cs="Calibri"/>
                <w:sz w:val="28"/>
                <w:rPrChange w:author="PC" w:date="2023-03-31T11:41:00Z" w:id="12210">
                  <w:rPr>
                    <w:ins w:author="phetc" w:date="2023-02-13T15:44:00Z" w:id="12211"/>
                    <w:rFonts w:ascii="Calibri" w:hAnsi="Calibri" w:cs="Calibri"/>
                    <w:color w:val="000000"/>
                    <w:sz w:val="28"/>
                  </w:rPr>
                </w:rPrChange>
              </w:rPr>
            </w:pPr>
            <w:ins w:author="phetc" w:date="2023-02-13T15:44:00Z" w:id="12212">
              <w:r w:rsidRPr="00357A8D">
                <w:rPr>
                  <w:rFonts w:ascii="Calibri" w:hAnsi="Calibri" w:cs="Calibri"/>
                  <w:sz w:val="28"/>
                  <w:rPrChange w:author="PC" w:date="2023-03-31T11:41:00Z" w:id="1221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99813B" w14:textId="77777777">
            <w:pPr>
              <w:rPr>
                <w:ins w:author="phetc" w:date="2023-02-13T15:44:00Z" w:id="12214"/>
                <w:rFonts w:ascii="Calibri" w:hAnsi="Calibri" w:cs="Calibri"/>
                <w:sz w:val="28"/>
                <w:rPrChange w:author="PC" w:date="2023-03-31T11:41:00Z" w:id="12215">
                  <w:rPr>
                    <w:ins w:author="phetc" w:date="2023-02-13T15:44:00Z" w:id="12216"/>
                    <w:rFonts w:ascii="Calibri" w:hAnsi="Calibri" w:cs="Calibri"/>
                    <w:color w:val="000000"/>
                    <w:sz w:val="28"/>
                  </w:rPr>
                </w:rPrChange>
              </w:rPr>
            </w:pPr>
            <w:ins w:author="phetc" w:date="2023-02-13T15:44:00Z" w:id="12217">
              <w:r w:rsidRPr="00357A8D">
                <w:rPr>
                  <w:rFonts w:ascii="Calibri" w:hAnsi="Calibri" w:cs="Calibri"/>
                  <w:sz w:val="28"/>
                  <w:rPrChange w:author="PC" w:date="2023-03-31T11:41:00Z" w:id="12218">
                    <w:rPr>
                      <w:rFonts w:ascii="Calibri" w:hAnsi="Calibri" w:cs="Calibri"/>
                      <w:color w:val="000000"/>
                      <w:sz w:val="28"/>
                    </w:rPr>
                  </w:rPrChange>
                </w:rPr>
                <w:t> </w:t>
              </w:r>
              <w:r w:rsidRPr="00357A8D">
                <w:rPr>
                  <w:rFonts w:ascii="Wingdings 2" w:hAnsi="Wingdings 2" w:eastAsia="Wingdings 2" w:cs="Wingdings 2"/>
                  <w:sz w:val="28"/>
                  <w:rPrChange w:author="PC" w:date="2023-03-31T11:41:00Z" w:id="122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FF9C83" w14:textId="77777777">
            <w:pPr>
              <w:rPr>
                <w:ins w:author="phetc" w:date="2023-02-13T15:44:00Z" w:id="12220"/>
                <w:rFonts w:ascii="Calibri" w:hAnsi="Calibri" w:cs="Calibri"/>
                <w:sz w:val="28"/>
                <w:rPrChange w:author="PC" w:date="2023-03-31T11:41:00Z" w:id="12221">
                  <w:rPr>
                    <w:ins w:author="phetc" w:date="2023-02-13T15:44:00Z" w:id="12222"/>
                    <w:rFonts w:ascii="Calibri" w:hAnsi="Calibri" w:cs="Calibri"/>
                    <w:color w:val="000000"/>
                    <w:sz w:val="28"/>
                  </w:rPr>
                </w:rPrChange>
              </w:rPr>
            </w:pPr>
            <w:ins w:author="phetc" w:date="2023-02-13T15:44:00Z" w:id="12223">
              <w:r w:rsidRPr="00357A8D">
                <w:rPr>
                  <w:rFonts w:ascii="Calibri" w:hAnsi="Calibri" w:cs="Calibri"/>
                  <w:sz w:val="28"/>
                  <w:rPrChange w:author="PC" w:date="2023-03-31T11:41:00Z" w:id="12224">
                    <w:rPr>
                      <w:rFonts w:ascii="Calibri" w:hAnsi="Calibri" w:cs="Calibri"/>
                      <w:color w:val="000000"/>
                      <w:sz w:val="28"/>
                    </w:rPr>
                  </w:rPrChange>
                </w:rPr>
                <w:t> </w:t>
              </w:r>
              <w:r w:rsidRPr="00357A8D">
                <w:rPr>
                  <w:rFonts w:ascii="Wingdings 2" w:hAnsi="Wingdings 2" w:eastAsia="Wingdings 2" w:cs="Wingdings 2"/>
                  <w:sz w:val="28"/>
                  <w:rPrChange w:author="PC" w:date="2023-03-31T11:41:00Z" w:id="122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240C87" w14:textId="77777777">
            <w:pPr>
              <w:rPr>
                <w:ins w:author="phetc" w:date="2023-02-13T15:44:00Z" w:id="12226"/>
                <w:rFonts w:ascii="Calibri" w:hAnsi="Calibri" w:cs="Calibri"/>
                <w:sz w:val="28"/>
                <w:rPrChange w:author="PC" w:date="2023-03-31T11:41:00Z" w:id="12227">
                  <w:rPr>
                    <w:ins w:author="phetc" w:date="2023-02-13T15:44:00Z" w:id="12228"/>
                    <w:rFonts w:ascii="Calibri" w:hAnsi="Calibri" w:cs="Calibri"/>
                    <w:color w:val="000000"/>
                    <w:sz w:val="28"/>
                  </w:rPr>
                </w:rPrChange>
              </w:rPr>
            </w:pPr>
            <w:ins w:author="phetc" w:date="2023-02-13T15:44:00Z" w:id="12229">
              <w:r w:rsidRPr="00357A8D">
                <w:rPr>
                  <w:rFonts w:ascii="Calibri" w:hAnsi="Calibri" w:cs="Calibri"/>
                  <w:sz w:val="28"/>
                  <w:rPrChange w:author="PC" w:date="2023-03-31T11:41:00Z" w:id="12230">
                    <w:rPr>
                      <w:rFonts w:ascii="Calibri" w:hAnsi="Calibri" w:cs="Calibri"/>
                      <w:color w:val="000000"/>
                      <w:sz w:val="28"/>
                    </w:rPr>
                  </w:rPrChange>
                </w:rPr>
                <w:t> </w:t>
              </w:r>
              <w:r w:rsidRPr="00357A8D">
                <w:rPr>
                  <w:rFonts w:ascii="Wingdings 2" w:hAnsi="Wingdings 2" w:eastAsia="Wingdings 2" w:cs="Wingdings 2"/>
                  <w:sz w:val="28"/>
                  <w:rPrChange w:author="PC" w:date="2023-03-31T11:41:00Z" w:id="122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01870F" w14:textId="77777777">
            <w:pPr>
              <w:rPr>
                <w:ins w:author="phetc" w:date="2023-02-13T15:44:00Z" w:id="12232"/>
                <w:rFonts w:ascii="Calibri" w:hAnsi="Calibri" w:cs="Calibri"/>
                <w:sz w:val="28"/>
                <w:rPrChange w:author="PC" w:date="2023-03-31T11:41:00Z" w:id="12233">
                  <w:rPr>
                    <w:ins w:author="phetc" w:date="2023-02-13T15:44:00Z" w:id="12234"/>
                    <w:rFonts w:ascii="Calibri" w:hAnsi="Calibri" w:cs="Calibri"/>
                    <w:color w:val="000000"/>
                    <w:sz w:val="28"/>
                  </w:rPr>
                </w:rPrChange>
              </w:rPr>
            </w:pPr>
            <w:ins w:author="phetc" w:date="2023-02-13T15:44:00Z" w:id="12235">
              <w:r w:rsidRPr="00357A8D">
                <w:rPr>
                  <w:rFonts w:ascii="Calibri" w:hAnsi="Calibri" w:cs="Calibri"/>
                  <w:sz w:val="28"/>
                  <w:rPrChange w:author="PC" w:date="2023-03-31T11:41:00Z" w:id="12236">
                    <w:rPr>
                      <w:rFonts w:ascii="Calibri" w:hAnsi="Calibri" w:cs="Calibri"/>
                      <w:color w:val="000000"/>
                      <w:sz w:val="28"/>
                    </w:rPr>
                  </w:rPrChange>
                </w:rPr>
                <w:t> </w:t>
              </w:r>
              <w:r w:rsidRPr="00357A8D">
                <w:rPr>
                  <w:rFonts w:ascii="Wingdings 2" w:hAnsi="Wingdings 2" w:eastAsia="Wingdings 2" w:cs="Wingdings 2"/>
                  <w:sz w:val="28"/>
                  <w:rPrChange w:author="PC" w:date="2023-03-31T11:41:00Z" w:id="122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A73992" w14:textId="77777777">
            <w:pPr>
              <w:rPr>
                <w:ins w:author="phetc" w:date="2023-02-13T15:44:00Z" w:id="12238"/>
                <w:rFonts w:ascii="Calibri" w:hAnsi="Calibri" w:cs="Calibri"/>
                <w:sz w:val="28"/>
                <w:rPrChange w:author="PC" w:date="2023-03-31T11:41:00Z" w:id="12239">
                  <w:rPr>
                    <w:ins w:author="phetc" w:date="2023-02-13T15:44:00Z" w:id="12240"/>
                    <w:rFonts w:ascii="Calibri" w:hAnsi="Calibri" w:cs="Calibri"/>
                    <w:color w:val="000000"/>
                    <w:sz w:val="28"/>
                  </w:rPr>
                </w:rPrChange>
              </w:rPr>
            </w:pPr>
            <w:ins w:author="phetc" w:date="2023-02-13T15:44:00Z" w:id="12241">
              <w:r w:rsidRPr="00357A8D">
                <w:rPr>
                  <w:rFonts w:ascii="Calibri" w:hAnsi="Calibri" w:cs="Calibri"/>
                  <w:sz w:val="28"/>
                  <w:rPrChange w:author="PC" w:date="2023-03-31T11:41:00Z" w:id="12242">
                    <w:rPr>
                      <w:rFonts w:ascii="Calibri" w:hAnsi="Calibri" w:cs="Calibri"/>
                      <w:color w:val="000000"/>
                      <w:sz w:val="28"/>
                    </w:rPr>
                  </w:rPrChange>
                </w:rPr>
                <w:t> </w:t>
              </w:r>
              <w:r w:rsidRPr="00357A8D">
                <w:rPr>
                  <w:rFonts w:ascii="Wingdings 2" w:hAnsi="Wingdings 2" w:eastAsia="Wingdings 2" w:cs="Wingdings 2"/>
                  <w:sz w:val="28"/>
                  <w:rPrChange w:author="PC" w:date="2023-03-31T11:41:00Z" w:id="122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5857E6" w14:textId="77777777">
            <w:pPr>
              <w:rPr>
                <w:ins w:author="phetc" w:date="2023-02-13T15:44:00Z" w:id="12244"/>
                <w:rFonts w:ascii="Calibri" w:hAnsi="Calibri" w:cs="Calibri"/>
                <w:sz w:val="28"/>
                <w:rPrChange w:author="PC" w:date="2023-03-31T11:41:00Z" w:id="12245">
                  <w:rPr>
                    <w:ins w:author="phetc" w:date="2023-02-13T15:44:00Z" w:id="12246"/>
                    <w:rFonts w:ascii="Calibri" w:hAnsi="Calibri" w:cs="Calibri"/>
                    <w:color w:val="000000"/>
                    <w:sz w:val="28"/>
                  </w:rPr>
                </w:rPrChange>
              </w:rPr>
            </w:pPr>
            <w:ins w:author="phetc" w:date="2023-02-13T15:44:00Z" w:id="12247">
              <w:r w:rsidRPr="00357A8D">
                <w:rPr>
                  <w:rFonts w:ascii="Calibri" w:hAnsi="Calibri" w:cs="Calibri"/>
                  <w:sz w:val="28"/>
                  <w:rPrChange w:author="PC" w:date="2023-03-31T11:41:00Z" w:id="12248">
                    <w:rPr>
                      <w:rFonts w:ascii="Calibri" w:hAnsi="Calibri" w:cs="Calibri"/>
                      <w:color w:val="000000"/>
                      <w:sz w:val="28"/>
                    </w:rPr>
                  </w:rPrChange>
                </w:rPr>
                <w:t> </w:t>
              </w:r>
              <w:r w:rsidRPr="00357A8D">
                <w:rPr>
                  <w:rFonts w:ascii="Wingdings 2" w:hAnsi="Wingdings 2" w:eastAsia="Wingdings 2" w:cs="Wingdings 2"/>
                  <w:sz w:val="28"/>
                  <w:rPrChange w:author="PC" w:date="2023-03-31T11:41:00Z" w:id="122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3105CB" w14:textId="77777777">
            <w:pPr>
              <w:rPr>
                <w:ins w:author="phetc" w:date="2023-02-13T15:44:00Z" w:id="12250"/>
                <w:rFonts w:ascii="Calibri" w:hAnsi="Calibri" w:cs="Calibri"/>
                <w:sz w:val="28"/>
                <w:rPrChange w:author="PC" w:date="2023-03-31T11:41:00Z" w:id="12251">
                  <w:rPr>
                    <w:ins w:author="phetc" w:date="2023-02-13T15:44:00Z" w:id="12252"/>
                    <w:rFonts w:ascii="Calibri" w:hAnsi="Calibri" w:cs="Calibri"/>
                    <w:color w:val="000000"/>
                    <w:sz w:val="28"/>
                  </w:rPr>
                </w:rPrChange>
              </w:rPr>
            </w:pPr>
            <w:ins w:author="phetc" w:date="2023-02-13T15:44:00Z" w:id="12253">
              <w:r w:rsidRPr="00357A8D">
                <w:rPr>
                  <w:rFonts w:ascii="Calibri" w:hAnsi="Calibri" w:cs="Calibri"/>
                  <w:sz w:val="28"/>
                  <w:rPrChange w:author="PC" w:date="2023-03-31T11:41:00Z" w:id="12254">
                    <w:rPr>
                      <w:rFonts w:ascii="Calibri" w:hAnsi="Calibri" w:cs="Calibri"/>
                      <w:color w:val="000000"/>
                      <w:sz w:val="28"/>
                    </w:rPr>
                  </w:rPrChange>
                </w:rPr>
                <w:t> </w:t>
              </w:r>
              <w:r w:rsidRPr="00357A8D">
                <w:rPr>
                  <w:rFonts w:ascii="Wingdings 2" w:hAnsi="Wingdings 2" w:eastAsia="Wingdings 2" w:cs="Wingdings 2"/>
                  <w:sz w:val="28"/>
                  <w:rPrChange w:author="PC" w:date="2023-03-31T11:41:00Z" w:id="122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B82486" w14:textId="77777777">
            <w:pPr>
              <w:rPr>
                <w:ins w:author="phetc" w:date="2023-02-13T15:44:00Z" w:id="12256"/>
                <w:rFonts w:ascii="Calibri" w:hAnsi="Calibri" w:cs="Calibri"/>
                <w:sz w:val="28"/>
                <w:rPrChange w:author="PC" w:date="2023-03-31T11:41:00Z" w:id="12257">
                  <w:rPr>
                    <w:ins w:author="phetc" w:date="2023-02-13T15:44:00Z" w:id="12258"/>
                    <w:rFonts w:ascii="Calibri" w:hAnsi="Calibri" w:cs="Calibri"/>
                    <w:color w:val="000000"/>
                    <w:sz w:val="28"/>
                  </w:rPr>
                </w:rPrChange>
              </w:rPr>
            </w:pPr>
            <w:ins w:author="phetc" w:date="2023-02-13T15:44:00Z" w:id="12259">
              <w:r w:rsidRPr="00357A8D">
                <w:rPr>
                  <w:rFonts w:ascii="Calibri" w:hAnsi="Calibri" w:cs="Calibri"/>
                  <w:sz w:val="28"/>
                  <w:rPrChange w:author="PC" w:date="2023-03-31T11:41:00Z" w:id="12260">
                    <w:rPr>
                      <w:rFonts w:ascii="Calibri" w:hAnsi="Calibri" w:cs="Calibri"/>
                      <w:color w:val="000000"/>
                      <w:sz w:val="28"/>
                    </w:rPr>
                  </w:rPrChange>
                </w:rPr>
                <w:t> </w:t>
              </w:r>
              <w:r w:rsidRPr="00357A8D">
                <w:rPr>
                  <w:rFonts w:ascii="Wingdings 2" w:hAnsi="Wingdings 2" w:eastAsia="Wingdings 2" w:cs="Wingdings 2"/>
                  <w:sz w:val="28"/>
                  <w:rPrChange w:author="PC" w:date="2023-03-31T11:41:00Z" w:id="122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5DF22F" w14:textId="77777777">
            <w:pPr>
              <w:rPr>
                <w:ins w:author="phetc" w:date="2023-02-13T15:44:00Z" w:id="12262"/>
                <w:rFonts w:ascii="Calibri" w:hAnsi="Calibri" w:cs="Calibri"/>
                <w:sz w:val="28"/>
                <w:rPrChange w:author="PC" w:date="2023-03-31T11:41:00Z" w:id="12263">
                  <w:rPr>
                    <w:ins w:author="phetc" w:date="2023-02-13T15:44:00Z" w:id="12264"/>
                    <w:rFonts w:ascii="Calibri" w:hAnsi="Calibri" w:cs="Calibri"/>
                    <w:color w:val="000000"/>
                    <w:sz w:val="28"/>
                  </w:rPr>
                </w:rPrChange>
              </w:rPr>
            </w:pPr>
            <w:ins w:author="phetc" w:date="2023-02-13T15:44:00Z" w:id="12265">
              <w:r w:rsidRPr="00357A8D">
                <w:rPr>
                  <w:rFonts w:ascii="Calibri" w:hAnsi="Calibri" w:cs="Calibri"/>
                  <w:sz w:val="28"/>
                  <w:rPrChange w:author="PC" w:date="2023-03-31T11:41:00Z" w:id="12266">
                    <w:rPr>
                      <w:rFonts w:ascii="Calibri" w:hAnsi="Calibri" w:cs="Calibri"/>
                      <w:color w:val="000000"/>
                      <w:sz w:val="28"/>
                    </w:rPr>
                  </w:rPrChange>
                </w:rPr>
                <w:t> </w:t>
              </w:r>
              <w:r w:rsidRPr="00357A8D">
                <w:rPr>
                  <w:rFonts w:ascii="Wingdings 2" w:hAnsi="Wingdings 2" w:eastAsia="Wingdings 2" w:cs="Wingdings 2"/>
                  <w:sz w:val="28"/>
                  <w:rPrChange w:author="PC" w:date="2023-03-31T11:41:00Z" w:id="122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20D62E" w14:textId="77777777">
            <w:pPr>
              <w:rPr>
                <w:ins w:author="phetc" w:date="2023-02-13T15:44:00Z" w:id="12268"/>
                <w:rFonts w:ascii="Calibri" w:hAnsi="Calibri" w:cs="Calibri"/>
                <w:sz w:val="28"/>
                <w:rPrChange w:author="PC" w:date="2023-03-31T11:41:00Z" w:id="12269">
                  <w:rPr>
                    <w:ins w:author="phetc" w:date="2023-02-13T15:44:00Z" w:id="12270"/>
                    <w:rFonts w:ascii="Calibri" w:hAnsi="Calibri" w:cs="Calibri"/>
                    <w:color w:val="000000"/>
                    <w:sz w:val="28"/>
                  </w:rPr>
                </w:rPrChange>
              </w:rPr>
            </w:pPr>
            <w:ins w:author="phetc" w:date="2023-02-13T15:44:00Z" w:id="12271">
              <w:r w:rsidRPr="00357A8D">
                <w:rPr>
                  <w:rFonts w:ascii="Calibri" w:hAnsi="Calibri" w:cs="Calibri"/>
                  <w:sz w:val="28"/>
                  <w:rPrChange w:author="PC" w:date="2023-03-31T11:41:00Z" w:id="12272">
                    <w:rPr>
                      <w:rFonts w:ascii="Calibri" w:hAnsi="Calibri" w:cs="Calibri"/>
                      <w:color w:val="000000"/>
                      <w:sz w:val="28"/>
                    </w:rPr>
                  </w:rPrChange>
                </w:rPr>
                <w:t> </w:t>
              </w:r>
              <w:r w:rsidRPr="00357A8D">
                <w:rPr>
                  <w:rFonts w:ascii="Wingdings 2" w:hAnsi="Wingdings 2" w:eastAsia="Wingdings 2" w:cs="Wingdings 2"/>
                  <w:sz w:val="28"/>
                  <w:rPrChange w:author="PC" w:date="2023-03-31T11:41:00Z" w:id="122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C58C23" w14:textId="77777777">
            <w:pPr>
              <w:rPr>
                <w:ins w:author="phetc" w:date="2023-02-13T15:44:00Z" w:id="12274"/>
                <w:rFonts w:ascii="Calibri" w:hAnsi="Calibri" w:cs="Calibri"/>
                <w:sz w:val="28"/>
                <w:rPrChange w:author="PC" w:date="2023-03-31T11:41:00Z" w:id="12275">
                  <w:rPr>
                    <w:ins w:author="phetc" w:date="2023-02-13T15:44:00Z" w:id="12276"/>
                    <w:rFonts w:ascii="Calibri" w:hAnsi="Calibri" w:cs="Calibri"/>
                    <w:color w:val="000000"/>
                    <w:sz w:val="28"/>
                  </w:rPr>
                </w:rPrChange>
              </w:rPr>
            </w:pPr>
            <w:ins w:author="phetc" w:date="2023-02-13T15:44:00Z" w:id="12277">
              <w:r w:rsidRPr="00357A8D">
                <w:rPr>
                  <w:rFonts w:ascii="Calibri" w:hAnsi="Calibri" w:cs="Calibri"/>
                  <w:sz w:val="28"/>
                  <w:rPrChange w:author="PC" w:date="2023-03-31T11:41:00Z" w:id="12278">
                    <w:rPr>
                      <w:rFonts w:ascii="Calibri" w:hAnsi="Calibri" w:cs="Calibri"/>
                      <w:color w:val="000000"/>
                      <w:sz w:val="28"/>
                    </w:rPr>
                  </w:rPrChange>
                </w:rPr>
                <w:t> </w:t>
              </w:r>
              <w:r w:rsidRPr="00357A8D">
                <w:rPr>
                  <w:rFonts w:ascii="Wingdings 2" w:hAnsi="Wingdings 2" w:eastAsia="Wingdings 2" w:cs="Wingdings 2"/>
                  <w:sz w:val="28"/>
                  <w:rPrChange w:author="PC" w:date="2023-03-31T11:41:00Z" w:id="122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9DE3FF" w14:textId="77777777">
            <w:pPr>
              <w:rPr>
                <w:ins w:author="phetc" w:date="2023-02-13T15:44:00Z" w:id="12280"/>
                <w:rFonts w:ascii="Calibri" w:hAnsi="Calibri" w:cs="Calibri"/>
                <w:sz w:val="28"/>
                <w:rPrChange w:author="PC" w:date="2023-03-31T11:41:00Z" w:id="12281">
                  <w:rPr>
                    <w:ins w:author="phetc" w:date="2023-02-13T15:44:00Z" w:id="12282"/>
                    <w:rFonts w:ascii="Calibri" w:hAnsi="Calibri" w:cs="Calibri"/>
                    <w:color w:val="000000"/>
                    <w:sz w:val="28"/>
                  </w:rPr>
                </w:rPrChange>
              </w:rPr>
            </w:pPr>
            <w:ins w:author="phetc" w:date="2023-02-13T15:44:00Z" w:id="12283">
              <w:r w:rsidRPr="00357A8D">
                <w:rPr>
                  <w:rFonts w:ascii="Calibri" w:hAnsi="Calibri" w:cs="Calibri"/>
                  <w:sz w:val="28"/>
                  <w:rPrChange w:author="PC" w:date="2023-03-31T11:41:00Z" w:id="12284">
                    <w:rPr>
                      <w:rFonts w:ascii="Calibri" w:hAnsi="Calibri" w:cs="Calibri"/>
                      <w:color w:val="000000"/>
                      <w:sz w:val="28"/>
                    </w:rPr>
                  </w:rPrChange>
                </w:rPr>
                <w:t> </w:t>
              </w:r>
              <w:r w:rsidRPr="00357A8D">
                <w:rPr>
                  <w:rFonts w:ascii="Wingdings 2" w:hAnsi="Wingdings 2" w:eastAsia="Wingdings 2" w:cs="Wingdings 2"/>
                  <w:sz w:val="28"/>
                  <w:rPrChange w:author="PC" w:date="2023-03-31T11:41:00Z" w:id="122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4079D6" w14:textId="77777777">
            <w:pPr>
              <w:rPr>
                <w:ins w:author="phetc" w:date="2023-02-13T15:44:00Z" w:id="12286"/>
                <w:rFonts w:ascii="Calibri" w:hAnsi="Calibri" w:cs="Calibri"/>
                <w:sz w:val="28"/>
                <w:rPrChange w:author="PC" w:date="2023-03-31T11:41:00Z" w:id="12287">
                  <w:rPr>
                    <w:ins w:author="phetc" w:date="2023-02-13T15:44:00Z" w:id="12288"/>
                    <w:rFonts w:ascii="Calibri" w:hAnsi="Calibri" w:cs="Calibri"/>
                    <w:color w:val="000000"/>
                    <w:sz w:val="28"/>
                  </w:rPr>
                </w:rPrChange>
              </w:rPr>
            </w:pPr>
            <w:ins w:author="phetc" w:date="2023-02-13T15:44:00Z" w:id="12289">
              <w:r w:rsidRPr="00357A8D">
                <w:rPr>
                  <w:rFonts w:ascii="Calibri" w:hAnsi="Calibri" w:cs="Calibri"/>
                  <w:sz w:val="28"/>
                  <w:rPrChange w:author="PC" w:date="2023-03-31T11:41:00Z" w:id="12290">
                    <w:rPr>
                      <w:rFonts w:ascii="Calibri" w:hAnsi="Calibri" w:cs="Calibri"/>
                      <w:color w:val="000000"/>
                      <w:sz w:val="28"/>
                    </w:rPr>
                  </w:rPrChange>
                </w:rPr>
                <w:t> </w:t>
              </w:r>
              <w:r w:rsidRPr="00357A8D">
                <w:rPr>
                  <w:rFonts w:ascii="Wingdings 2" w:hAnsi="Wingdings 2" w:eastAsia="Wingdings 2" w:cs="Wingdings 2"/>
                  <w:sz w:val="28"/>
                  <w:rPrChange w:author="PC" w:date="2023-03-31T11:41:00Z" w:id="12291">
                    <w:rPr>
                      <w:rFonts w:ascii="Calibri" w:hAnsi="Calibri" w:cs="Calibri"/>
                      <w:color w:val="000000"/>
                      <w:sz w:val="28"/>
                    </w:rPr>
                  </w:rPrChange>
                </w:rPr>
                <w:t>P</w:t>
              </w:r>
            </w:ins>
          </w:p>
        </w:tc>
      </w:tr>
      <w:tr w:rsidRPr="00357A8D" w:rsidR="00567CE2" w:rsidTr="00277A61" w14:paraId="442044B6" w14:textId="77777777">
        <w:trPr>
          <w:trHeight w:val="430"/>
          <w:ins w:author="phetc" w:date="2023-02-13T15:44:00Z" w:id="12292"/>
        </w:trPr>
        <w:tc>
          <w:tcPr>
            <w:tcW w:w="4261" w:type="dxa"/>
            <w:tcBorders>
              <w:top w:val="nil"/>
              <w:left w:val="single" w:color="auto" w:sz="4" w:space="0"/>
              <w:bottom w:val="single" w:color="auto" w:sz="4" w:space="0"/>
              <w:right w:val="single" w:color="auto" w:sz="4" w:space="0"/>
            </w:tcBorders>
            <w:shd w:val="clear" w:color="auto" w:fill="auto"/>
            <w:noWrap/>
            <w:hideMark/>
          </w:tcPr>
          <w:p w:rsidRPr="00357A8D" w:rsidR="00BD3F6C" w:rsidRDefault="00BD3F6C" w14:paraId="4F7AB590" w14:textId="77777777">
            <w:pPr>
              <w:rPr>
                <w:ins w:author="phetc" w:date="2023-02-13T15:44:00Z" w:id="12293"/>
                <w:rFonts w:ascii="Calibri" w:hAnsi="Calibri" w:cs="Calibri"/>
                <w:sz w:val="28"/>
                <w:rPrChange w:author="PC" w:date="2023-03-31T11:41:00Z" w:id="12294">
                  <w:rPr>
                    <w:ins w:author="phetc" w:date="2023-02-13T15:44:00Z" w:id="12295"/>
                    <w:rFonts w:ascii="Calibri" w:hAnsi="Calibri" w:cs="Calibri"/>
                    <w:color w:val="000000"/>
                    <w:sz w:val="28"/>
                  </w:rPr>
                </w:rPrChange>
              </w:rPr>
            </w:pPr>
            <w:ins w:author="phetc" w:date="2023-02-13T15:44:00Z" w:id="12296">
              <w:r w:rsidRPr="00357A8D">
                <w:rPr>
                  <w:rFonts w:ascii="TH Sarabun New" w:hAnsi="TH Sarabun New" w:cs="TH Sarabun New"/>
                  <w:sz w:val="28"/>
                  <w:cs/>
                </w:rPr>
                <w:t>ศ.</w:t>
              </w:r>
              <w:r w:rsidRPr="00357A8D">
                <w:rPr>
                  <w:rFonts w:ascii="TH Sarabun New" w:hAnsi="TH Sarabun New" w:cs="TH Sarabun New"/>
                  <w:sz w:val="28"/>
                </w:rPr>
                <w:t xml:space="preserve">561 </w:t>
              </w:r>
              <w:r w:rsidRPr="00357A8D">
                <w:rPr>
                  <w:rFonts w:ascii="TH Sarabun New" w:hAnsi="TH Sarabun New" w:cs="TH Sarabun New"/>
                  <w:sz w:val="28"/>
                  <w:cs/>
                </w:rPr>
                <w:t xml:space="preserve">เศรษฐศาสตร์การพัฒนา: ศึกษาเฉพาะเรื่อง 1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942C28" w14:textId="77777777">
            <w:pPr>
              <w:rPr>
                <w:ins w:author="phetc" w:date="2023-02-13T15:44:00Z" w:id="12297"/>
                <w:rFonts w:ascii="Calibri" w:hAnsi="Calibri" w:cs="Calibri"/>
                <w:sz w:val="28"/>
                <w:rPrChange w:author="PC" w:date="2023-03-31T11:41:00Z" w:id="12298">
                  <w:rPr>
                    <w:ins w:author="phetc" w:date="2023-02-13T15:44:00Z" w:id="12299"/>
                    <w:rFonts w:ascii="Calibri" w:hAnsi="Calibri" w:cs="Calibri"/>
                    <w:color w:val="000000"/>
                    <w:sz w:val="28"/>
                  </w:rPr>
                </w:rPrChange>
              </w:rPr>
            </w:pPr>
            <w:ins w:author="phetc" w:date="2023-02-13T15:44:00Z" w:id="12300">
              <w:r w:rsidRPr="00357A8D">
                <w:rPr>
                  <w:rFonts w:ascii="Calibri" w:hAnsi="Calibri" w:cs="Calibri"/>
                  <w:sz w:val="28"/>
                  <w:rPrChange w:author="PC" w:date="2023-03-31T11:41:00Z" w:id="12301">
                    <w:rPr>
                      <w:rFonts w:ascii="Calibri" w:hAnsi="Calibri" w:cs="Calibri"/>
                      <w:color w:val="000000"/>
                      <w:sz w:val="28"/>
                    </w:rPr>
                  </w:rPrChange>
                </w:rPr>
                <w:t> </w:t>
              </w:r>
              <w:r w:rsidRPr="00357A8D">
                <w:rPr>
                  <w:rFonts w:ascii="Wingdings 2" w:hAnsi="Wingdings 2" w:eastAsia="Wingdings 2" w:cs="Wingdings 2"/>
                  <w:sz w:val="28"/>
                  <w:rPrChange w:author="PC" w:date="2023-03-31T11:41:00Z" w:id="1230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6EC204" w14:textId="77777777">
            <w:pPr>
              <w:rPr>
                <w:ins w:author="phetc" w:date="2023-02-13T15:44:00Z" w:id="12303"/>
                <w:rFonts w:ascii="Calibri" w:hAnsi="Calibri" w:cs="Calibri"/>
                <w:sz w:val="28"/>
                <w:rPrChange w:author="PC" w:date="2023-03-31T11:41:00Z" w:id="12304">
                  <w:rPr>
                    <w:ins w:author="phetc" w:date="2023-02-13T15:44:00Z" w:id="12305"/>
                    <w:rFonts w:ascii="Calibri" w:hAnsi="Calibri" w:cs="Calibri"/>
                    <w:color w:val="000000"/>
                    <w:sz w:val="28"/>
                  </w:rPr>
                </w:rPrChange>
              </w:rPr>
            </w:pPr>
            <w:ins w:author="phetc" w:date="2023-02-13T15:44:00Z" w:id="12306">
              <w:r w:rsidRPr="00357A8D">
                <w:rPr>
                  <w:rFonts w:ascii="Calibri" w:hAnsi="Calibri" w:cs="Calibri"/>
                  <w:sz w:val="28"/>
                  <w:rPrChange w:author="PC" w:date="2023-03-31T11:41:00Z" w:id="12307">
                    <w:rPr>
                      <w:rFonts w:ascii="Calibri" w:hAnsi="Calibri" w:cs="Calibri"/>
                      <w:color w:val="000000"/>
                      <w:sz w:val="28"/>
                    </w:rPr>
                  </w:rPrChange>
                </w:rPr>
                <w:t> </w:t>
              </w:r>
              <w:r w:rsidRPr="00357A8D">
                <w:rPr>
                  <w:rFonts w:ascii="Wingdings 2" w:hAnsi="Wingdings 2" w:eastAsia="Wingdings 2" w:cs="Wingdings 2"/>
                  <w:sz w:val="28"/>
                  <w:rPrChange w:author="PC" w:date="2023-03-31T11:41:00Z" w:id="123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15D1DE" w14:textId="77777777">
            <w:pPr>
              <w:rPr>
                <w:ins w:author="phetc" w:date="2023-02-13T15:44:00Z" w:id="12309"/>
                <w:rFonts w:ascii="Calibri" w:hAnsi="Calibri" w:cs="Calibri"/>
                <w:sz w:val="28"/>
                <w:rPrChange w:author="PC" w:date="2023-03-31T11:41:00Z" w:id="12310">
                  <w:rPr>
                    <w:ins w:author="phetc" w:date="2023-02-13T15:44:00Z" w:id="12311"/>
                    <w:rFonts w:ascii="Calibri" w:hAnsi="Calibri" w:cs="Calibri"/>
                    <w:color w:val="000000"/>
                    <w:sz w:val="28"/>
                  </w:rPr>
                </w:rPrChange>
              </w:rPr>
            </w:pPr>
            <w:ins w:author="phetc" w:date="2023-02-13T15:44:00Z" w:id="12312">
              <w:r w:rsidRPr="00357A8D">
                <w:rPr>
                  <w:rFonts w:ascii="Calibri" w:hAnsi="Calibri" w:cs="Calibri"/>
                  <w:sz w:val="28"/>
                  <w:rPrChange w:author="PC" w:date="2023-03-31T11:41:00Z" w:id="1231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211740" w14:textId="77777777">
            <w:pPr>
              <w:rPr>
                <w:ins w:author="phetc" w:date="2023-02-13T15:44:00Z" w:id="12314"/>
                <w:rFonts w:ascii="Calibri" w:hAnsi="Calibri" w:cs="Calibri"/>
                <w:sz w:val="28"/>
                <w:rPrChange w:author="PC" w:date="2023-03-31T11:41:00Z" w:id="12315">
                  <w:rPr>
                    <w:ins w:author="phetc" w:date="2023-02-13T15:44:00Z" w:id="12316"/>
                    <w:rFonts w:ascii="Calibri" w:hAnsi="Calibri" w:cs="Calibri"/>
                    <w:color w:val="000000"/>
                    <w:sz w:val="28"/>
                  </w:rPr>
                </w:rPrChange>
              </w:rPr>
            </w:pPr>
            <w:ins w:author="phetc" w:date="2023-02-13T15:44:00Z" w:id="12317">
              <w:r w:rsidRPr="00357A8D">
                <w:rPr>
                  <w:rFonts w:ascii="Calibri" w:hAnsi="Calibri" w:cs="Calibri"/>
                  <w:sz w:val="28"/>
                  <w:rPrChange w:author="PC" w:date="2023-03-31T11:41:00Z" w:id="12318">
                    <w:rPr>
                      <w:rFonts w:ascii="Calibri" w:hAnsi="Calibri" w:cs="Calibri"/>
                      <w:color w:val="000000"/>
                      <w:sz w:val="28"/>
                    </w:rPr>
                  </w:rPrChange>
                </w:rPr>
                <w:t> </w:t>
              </w:r>
              <w:r w:rsidRPr="00357A8D">
                <w:rPr>
                  <w:rFonts w:ascii="Wingdings 2" w:hAnsi="Wingdings 2" w:eastAsia="Wingdings 2" w:cs="Wingdings 2"/>
                  <w:sz w:val="28"/>
                  <w:rPrChange w:author="PC" w:date="2023-03-31T11:41:00Z" w:id="123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85D7C7" w14:textId="77777777">
            <w:pPr>
              <w:rPr>
                <w:ins w:author="phetc" w:date="2023-02-13T15:44:00Z" w:id="12320"/>
                <w:rFonts w:ascii="Calibri" w:hAnsi="Calibri" w:cs="Calibri"/>
                <w:sz w:val="28"/>
                <w:rPrChange w:author="PC" w:date="2023-03-31T11:41:00Z" w:id="12321">
                  <w:rPr>
                    <w:ins w:author="phetc" w:date="2023-02-13T15:44:00Z" w:id="12322"/>
                    <w:rFonts w:ascii="Calibri" w:hAnsi="Calibri" w:cs="Calibri"/>
                    <w:color w:val="000000"/>
                    <w:sz w:val="28"/>
                  </w:rPr>
                </w:rPrChange>
              </w:rPr>
            </w:pPr>
            <w:ins w:author="phetc" w:date="2023-02-13T15:44:00Z" w:id="12323">
              <w:r w:rsidRPr="00357A8D">
                <w:rPr>
                  <w:rFonts w:ascii="Calibri" w:hAnsi="Calibri" w:cs="Calibri"/>
                  <w:sz w:val="28"/>
                  <w:rPrChange w:author="PC" w:date="2023-03-31T11:41:00Z" w:id="12324">
                    <w:rPr>
                      <w:rFonts w:ascii="Calibri" w:hAnsi="Calibri" w:cs="Calibri"/>
                      <w:color w:val="000000"/>
                      <w:sz w:val="28"/>
                    </w:rPr>
                  </w:rPrChange>
                </w:rPr>
                <w:t> </w:t>
              </w:r>
              <w:r w:rsidRPr="00357A8D">
                <w:rPr>
                  <w:rFonts w:ascii="Wingdings 2" w:hAnsi="Wingdings 2" w:eastAsia="Wingdings 2" w:cs="Wingdings 2"/>
                  <w:sz w:val="28"/>
                  <w:rPrChange w:author="PC" w:date="2023-03-31T11:41:00Z" w:id="123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B3CBDA" w14:textId="77777777">
            <w:pPr>
              <w:rPr>
                <w:ins w:author="phetc" w:date="2023-02-13T15:44:00Z" w:id="12326"/>
                <w:rFonts w:ascii="Calibri" w:hAnsi="Calibri" w:cs="Calibri"/>
                <w:sz w:val="28"/>
                <w:rPrChange w:author="PC" w:date="2023-03-31T11:41:00Z" w:id="12327">
                  <w:rPr>
                    <w:ins w:author="phetc" w:date="2023-02-13T15:44:00Z" w:id="12328"/>
                    <w:rFonts w:ascii="Calibri" w:hAnsi="Calibri" w:cs="Calibri"/>
                    <w:color w:val="000000"/>
                    <w:sz w:val="28"/>
                  </w:rPr>
                </w:rPrChange>
              </w:rPr>
            </w:pPr>
            <w:ins w:author="phetc" w:date="2023-02-13T15:44:00Z" w:id="12329">
              <w:r w:rsidRPr="00357A8D">
                <w:rPr>
                  <w:rFonts w:ascii="Calibri" w:hAnsi="Calibri" w:cs="Calibri"/>
                  <w:sz w:val="28"/>
                  <w:rPrChange w:author="PC" w:date="2023-03-31T11:41:00Z" w:id="12330">
                    <w:rPr>
                      <w:rFonts w:ascii="Calibri" w:hAnsi="Calibri" w:cs="Calibri"/>
                      <w:color w:val="000000"/>
                      <w:sz w:val="28"/>
                    </w:rPr>
                  </w:rPrChange>
                </w:rPr>
                <w:t> </w:t>
              </w:r>
              <w:r w:rsidRPr="00357A8D">
                <w:rPr>
                  <w:rFonts w:ascii="Wingdings 2" w:hAnsi="Wingdings 2" w:eastAsia="Wingdings 2" w:cs="Wingdings 2"/>
                  <w:sz w:val="28"/>
                  <w:rPrChange w:author="PC" w:date="2023-03-31T11:41:00Z" w:id="123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A04CE0" w14:textId="77777777">
            <w:pPr>
              <w:rPr>
                <w:ins w:author="phetc" w:date="2023-02-13T15:44:00Z" w:id="12332"/>
                <w:rFonts w:ascii="Calibri" w:hAnsi="Calibri" w:cs="Calibri"/>
                <w:sz w:val="28"/>
                <w:rPrChange w:author="PC" w:date="2023-03-31T11:41:00Z" w:id="12333">
                  <w:rPr>
                    <w:ins w:author="phetc" w:date="2023-02-13T15:44:00Z" w:id="12334"/>
                    <w:rFonts w:ascii="Calibri" w:hAnsi="Calibri" w:cs="Calibri"/>
                    <w:color w:val="000000"/>
                    <w:sz w:val="28"/>
                  </w:rPr>
                </w:rPrChange>
              </w:rPr>
            </w:pPr>
            <w:ins w:author="phetc" w:date="2023-02-13T15:44:00Z" w:id="12335">
              <w:r w:rsidRPr="00357A8D">
                <w:rPr>
                  <w:rFonts w:ascii="Calibri" w:hAnsi="Calibri" w:cs="Calibri"/>
                  <w:sz w:val="28"/>
                  <w:rPrChange w:author="PC" w:date="2023-03-31T11:41:00Z" w:id="1233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B20FAE" w14:textId="77777777">
            <w:pPr>
              <w:rPr>
                <w:ins w:author="phetc" w:date="2023-02-13T15:44:00Z" w:id="12337"/>
                <w:rFonts w:ascii="Calibri" w:hAnsi="Calibri" w:cs="Calibri"/>
                <w:sz w:val="28"/>
                <w:rPrChange w:author="PC" w:date="2023-03-31T11:41:00Z" w:id="12338">
                  <w:rPr>
                    <w:ins w:author="phetc" w:date="2023-02-13T15:44:00Z" w:id="12339"/>
                    <w:rFonts w:ascii="Calibri" w:hAnsi="Calibri" w:cs="Calibri"/>
                    <w:color w:val="000000"/>
                    <w:sz w:val="28"/>
                  </w:rPr>
                </w:rPrChange>
              </w:rPr>
            </w:pPr>
            <w:ins w:author="phetc" w:date="2023-02-13T15:44:00Z" w:id="12340">
              <w:r w:rsidRPr="00357A8D">
                <w:rPr>
                  <w:rFonts w:ascii="Calibri" w:hAnsi="Calibri" w:cs="Calibri"/>
                  <w:sz w:val="28"/>
                  <w:rPrChange w:author="PC" w:date="2023-03-31T11:41:00Z" w:id="12341">
                    <w:rPr>
                      <w:rFonts w:ascii="Calibri" w:hAnsi="Calibri" w:cs="Calibri"/>
                      <w:color w:val="000000"/>
                      <w:sz w:val="28"/>
                    </w:rPr>
                  </w:rPrChange>
                </w:rPr>
                <w:t> </w:t>
              </w:r>
              <w:r w:rsidRPr="00357A8D">
                <w:rPr>
                  <w:rFonts w:ascii="Wingdings 2" w:hAnsi="Wingdings 2" w:eastAsia="Wingdings 2" w:cs="Wingdings 2"/>
                  <w:sz w:val="28"/>
                  <w:rPrChange w:author="PC" w:date="2023-03-31T11:41:00Z" w:id="123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106C09" w14:textId="77777777">
            <w:pPr>
              <w:rPr>
                <w:ins w:author="phetc" w:date="2023-02-13T15:44:00Z" w:id="12343"/>
                <w:rFonts w:ascii="Calibri" w:hAnsi="Calibri" w:cs="Calibri"/>
                <w:sz w:val="28"/>
                <w:rPrChange w:author="PC" w:date="2023-03-31T11:41:00Z" w:id="12344">
                  <w:rPr>
                    <w:ins w:author="phetc" w:date="2023-02-13T15:44:00Z" w:id="12345"/>
                    <w:rFonts w:ascii="Calibri" w:hAnsi="Calibri" w:cs="Calibri"/>
                    <w:color w:val="000000"/>
                    <w:sz w:val="28"/>
                  </w:rPr>
                </w:rPrChange>
              </w:rPr>
            </w:pPr>
            <w:ins w:author="phetc" w:date="2023-02-13T15:44:00Z" w:id="12346">
              <w:r w:rsidRPr="00357A8D">
                <w:rPr>
                  <w:rFonts w:ascii="Calibri" w:hAnsi="Calibri" w:cs="Calibri"/>
                  <w:sz w:val="28"/>
                  <w:rPrChange w:author="PC" w:date="2023-03-31T11:41:00Z" w:id="1234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0D8FB4" w14:textId="77777777">
            <w:pPr>
              <w:rPr>
                <w:ins w:author="phetc" w:date="2023-02-13T15:44:00Z" w:id="12348"/>
                <w:rFonts w:ascii="Calibri" w:hAnsi="Calibri" w:cs="Calibri"/>
                <w:sz w:val="28"/>
                <w:rPrChange w:author="PC" w:date="2023-03-31T11:41:00Z" w:id="12349">
                  <w:rPr>
                    <w:ins w:author="phetc" w:date="2023-02-13T15:44:00Z" w:id="12350"/>
                    <w:rFonts w:ascii="Calibri" w:hAnsi="Calibri" w:cs="Calibri"/>
                    <w:color w:val="000000"/>
                    <w:sz w:val="28"/>
                  </w:rPr>
                </w:rPrChange>
              </w:rPr>
            </w:pPr>
            <w:ins w:author="phetc" w:date="2023-02-13T15:44:00Z" w:id="12351">
              <w:r w:rsidRPr="00357A8D">
                <w:rPr>
                  <w:rFonts w:ascii="Calibri" w:hAnsi="Calibri" w:cs="Calibri"/>
                  <w:sz w:val="28"/>
                  <w:rPrChange w:author="PC" w:date="2023-03-31T11:41:00Z" w:id="12352">
                    <w:rPr>
                      <w:rFonts w:ascii="Calibri" w:hAnsi="Calibri" w:cs="Calibri"/>
                      <w:color w:val="000000"/>
                      <w:sz w:val="28"/>
                    </w:rPr>
                  </w:rPrChange>
                </w:rPr>
                <w:t> </w:t>
              </w:r>
              <w:r w:rsidRPr="00357A8D">
                <w:rPr>
                  <w:rFonts w:ascii="Wingdings 2" w:hAnsi="Wingdings 2" w:eastAsia="Wingdings 2" w:cs="Wingdings 2"/>
                  <w:sz w:val="28"/>
                  <w:rPrChange w:author="PC" w:date="2023-03-31T11:41:00Z" w:id="123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4EBEBD" w14:textId="77777777">
            <w:pPr>
              <w:rPr>
                <w:ins w:author="phetc" w:date="2023-02-13T15:44:00Z" w:id="12354"/>
                <w:rFonts w:ascii="Calibri" w:hAnsi="Calibri" w:cs="Calibri"/>
                <w:sz w:val="28"/>
                <w:rPrChange w:author="PC" w:date="2023-03-31T11:41:00Z" w:id="12355">
                  <w:rPr>
                    <w:ins w:author="phetc" w:date="2023-02-13T15:44:00Z" w:id="12356"/>
                    <w:rFonts w:ascii="Calibri" w:hAnsi="Calibri" w:cs="Calibri"/>
                    <w:color w:val="000000"/>
                    <w:sz w:val="28"/>
                  </w:rPr>
                </w:rPrChange>
              </w:rPr>
            </w:pPr>
            <w:ins w:author="phetc" w:date="2023-02-13T15:44:00Z" w:id="12357">
              <w:r w:rsidRPr="00357A8D">
                <w:rPr>
                  <w:rFonts w:ascii="Calibri" w:hAnsi="Calibri" w:cs="Calibri"/>
                  <w:sz w:val="28"/>
                  <w:rPrChange w:author="PC" w:date="2023-03-31T11:41:00Z" w:id="1235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F8240A" w14:textId="77777777">
            <w:pPr>
              <w:rPr>
                <w:ins w:author="phetc" w:date="2023-02-13T15:44:00Z" w:id="12359"/>
                <w:rFonts w:ascii="Calibri" w:hAnsi="Calibri" w:cs="Calibri"/>
                <w:sz w:val="28"/>
                <w:rPrChange w:author="PC" w:date="2023-03-31T11:41:00Z" w:id="12360">
                  <w:rPr>
                    <w:ins w:author="phetc" w:date="2023-02-13T15:44:00Z" w:id="12361"/>
                    <w:rFonts w:ascii="Calibri" w:hAnsi="Calibri" w:cs="Calibri"/>
                    <w:color w:val="000000"/>
                    <w:sz w:val="28"/>
                  </w:rPr>
                </w:rPrChange>
              </w:rPr>
            </w:pPr>
            <w:ins w:author="phetc" w:date="2023-02-13T15:44:00Z" w:id="12362">
              <w:r w:rsidRPr="00357A8D">
                <w:rPr>
                  <w:rFonts w:ascii="Calibri" w:hAnsi="Calibri" w:cs="Calibri"/>
                  <w:sz w:val="28"/>
                  <w:rPrChange w:author="PC" w:date="2023-03-31T11:41:00Z" w:id="12363">
                    <w:rPr>
                      <w:rFonts w:ascii="Calibri" w:hAnsi="Calibri" w:cs="Calibri"/>
                      <w:color w:val="000000"/>
                      <w:sz w:val="28"/>
                    </w:rPr>
                  </w:rPrChange>
                </w:rPr>
                <w:t> </w:t>
              </w:r>
              <w:r w:rsidRPr="00357A8D">
                <w:rPr>
                  <w:rFonts w:ascii="Wingdings 2" w:hAnsi="Wingdings 2" w:eastAsia="Wingdings 2" w:cs="Wingdings 2"/>
                  <w:sz w:val="28"/>
                  <w:rPrChange w:author="PC" w:date="2023-03-31T11:41:00Z" w:id="123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8B6321" w14:textId="77777777">
            <w:pPr>
              <w:rPr>
                <w:ins w:author="phetc" w:date="2023-02-13T15:44:00Z" w:id="12365"/>
                <w:rFonts w:ascii="Calibri" w:hAnsi="Calibri" w:cs="Calibri"/>
                <w:sz w:val="28"/>
                <w:rPrChange w:author="PC" w:date="2023-03-31T11:41:00Z" w:id="12366">
                  <w:rPr>
                    <w:ins w:author="phetc" w:date="2023-02-13T15:44:00Z" w:id="12367"/>
                    <w:rFonts w:ascii="Calibri" w:hAnsi="Calibri" w:cs="Calibri"/>
                    <w:color w:val="000000"/>
                    <w:sz w:val="28"/>
                  </w:rPr>
                </w:rPrChange>
              </w:rPr>
            </w:pPr>
            <w:ins w:author="phetc" w:date="2023-02-13T15:44:00Z" w:id="12368">
              <w:r w:rsidRPr="00357A8D">
                <w:rPr>
                  <w:rFonts w:ascii="Wingdings 2" w:hAnsi="Wingdings 2" w:eastAsia="Wingdings 2" w:cs="Wingdings 2"/>
                  <w:sz w:val="28"/>
                  <w:rPrChange w:author="PC" w:date="2023-03-31T11:41:00Z" w:id="123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66DE7A" w14:textId="77777777">
            <w:pPr>
              <w:rPr>
                <w:ins w:author="phetc" w:date="2023-02-13T15:44:00Z" w:id="12370"/>
                <w:rFonts w:ascii="Calibri" w:hAnsi="Calibri" w:cs="Calibri"/>
                <w:sz w:val="28"/>
                <w:rPrChange w:author="PC" w:date="2023-03-31T11:41:00Z" w:id="12371">
                  <w:rPr>
                    <w:ins w:author="phetc" w:date="2023-02-13T15:44:00Z" w:id="12372"/>
                    <w:rFonts w:ascii="Calibri" w:hAnsi="Calibri" w:cs="Calibri"/>
                    <w:color w:val="000000"/>
                    <w:sz w:val="28"/>
                  </w:rPr>
                </w:rPrChange>
              </w:rPr>
            </w:pPr>
            <w:ins w:author="phetc" w:date="2023-02-13T15:44:00Z" w:id="12373">
              <w:r w:rsidRPr="00357A8D">
                <w:rPr>
                  <w:rFonts w:ascii="Calibri" w:hAnsi="Calibri" w:cs="Calibri"/>
                  <w:sz w:val="28"/>
                  <w:rPrChange w:author="PC" w:date="2023-03-31T11:41:00Z" w:id="123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71C0F7" w14:textId="77777777">
            <w:pPr>
              <w:rPr>
                <w:ins w:author="phetc" w:date="2023-02-13T15:44:00Z" w:id="12375"/>
                <w:rFonts w:ascii="Calibri" w:hAnsi="Calibri" w:cs="Calibri"/>
                <w:sz w:val="28"/>
                <w:rPrChange w:author="PC" w:date="2023-03-31T11:41:00Z" w:id="12376">
                  <w:rPr>
                    <w:ins w:author="phetc" w:date="2023-02-13T15:44:00Z" w:id="12377"/>
                    <w:rFonts w:ascii="Calibri" w:hAnsi="Calibri" w:cs="Calibri"/>
                    <w:color w:val="000000"/>
                    <w:sz w:val="28"/>
                  </w:rPr>
                </w:rPrChange>
              </w:rPr>
            </w:pPr>
            <w:ins w:author="phetc" w:date="2023-02-13T15:44:00Z" w:id="12378">
              <w:r w:rsidRPr="00357A8D">
                <w:rPr>
                  <w:rFonts w:ascii="Calibri" w:hAnsi="Calibri" w:cs="Calibri"/>
                  <w:sz w:val="28"/>
                  <w:rPrChange w:author="PC" w:date="2023-03-31T11:41:00Z" w:id="12379">
                    <w:rPr>
                      <w:rFonts w:ascii="Calibri" w:hAnsi="Calibri" w:cs="Calibri"/>
                      <w:color w:val="000000"/>
                      <w:sz w:val="28"/>
                    </w:rPr>
                  </w:rPrChange>
                </w:rPr>
                <w:t> </w:t>
              </w:r>
              <w:r w:rsidRPr="00357A8D">
                <w:rPr>
                  <w:rFonts w:ascii="Wingdings 2" w:hAnsi="Wingdings 2" w:eastAsia="Wingdings 2" w:cs="Wingdings 2"/>
                  <w:sz w:val="28"/>
                  <w:rPrChange w:author="PC" w:date="2023-03-31T11:41:00Z" w:id="123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04AAFB" w14:textId="77777777">
            <w:pPr>
              <w:rPr>
                <w:ins w:author="phetc" w:date="2023-02-13T15:44:00Z" w:id="12381"/>
                <w:rFonts w:ascii="Calibri" w:hAnsi="Calibri" w:cs="Calibri"/>
                <w:sz w:val="28"/>
                <w:rPrChange w:author="PC" w:date="2023-03-31T11:41:00Z" w:id="12382">
                  <w:rPr>
                    <w:ins w:author="phetc" w:date="2023-02-13T15:44:00Z" w:id="12383"/>
                    <w:rFonts w:ascii="Calibri" w:hAnsi="Calibri" w:cs="Calibri"/>
                    <w:color w:val="000000"/>
                    <w:sz w:val="28"/>
                  </w:rPr>
                </w:rPrChange>
              </w:rPr>
            </w:pPr>
            <w:ins w:author="phetc" w:date="2023-02-13T15:44:00Z" w:id="12384">
              <w:r w:rsidRPr="00357A8D">
                <w:rPr>
                  <w:rFonts w:ascii="Calibri" w:hAnsi="Calibri" w:cs="Calibri"/>
                  <w:sz w:val="28"/>
                  <w:rPrChange w:author="PC" w:date="2023-03-31T11:41:00Z" w:id="12385">
                    <w:rPr>
                      <w:rFonts w:ascii="Calibri" w:hAnsi="Calibri" w:cs="Calibri"/>
                      <w:color w:val="000000"/>
                      <w:sz w:val="28"/>
                    </w:rPr>
                  </w:rPrChange>
                </w:rPr>
                <w:t> </w:t>
              </w:r>
            </w:ins>
          </w:p>
        </w:tc>
      </w:tr>
      <w:tr w:rsidRPr="00357A8D" w:rsidR="00567CE2" w:rsidTr="00EA674D" w14:paraId="7E411CCC" w14:textId="77777777">
        <w:trPr>
          <w:trHeight w:val="430"/>
          <w:ins w:author="phetc" w:date="2023-02-13T15:44:00Z" w:id="12386"/>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81D761B" w14:textId="77777777">
            <w:pPr>
              <w:contextualSpacing/>
              <w:rPr>
                <w:ins w:author="PC" w:date="2023-03-31T11:40:00Z" w:id="12387"/>
                <w:rFonts w:ascii="TH Sarabun New" w:hAnsi="TH Sarabun New" w:cs="TH Sarabun New"/>
                <w:sz w:val="28"/>
              </w:rPr>
            </w:pPr>
            <w:ins w:author="phetc" w:date="2023-02-13T15:44:00Z" w:id="12388">
              <w:r w:rsidRPr="00357A8D">
                <w:rPr>
                  <w:rFonts w:ascii="TH Sarabun New" w:hAnsi="TH Sarabun New" w:cs="TH Sarabun New"/>
                  <w:sz w:val="28"/>
                  <w:cs/>
                </w:rPr>
                <w:t>ศ.</w:t>
              </w:r>
              <w:r w:rsidRPr="00357A8D">
                <w:rPr>
                  <w:rFonts w:ascii="TH Sarabun New" w:hAnsi="TH Sarabun New" w:cs="TH Sarabun New"/>
                  <w:sz w:val="28"/>
                </w:rPr>
                <w:t xml:space="preserve">562 </w:t>
              </w:r>
              <w:r w:rsidRPr="00357A8D">
                <w:rPr>
                  <w:rFonts w:ascii="TH Sarabun New" w:hAnsi="TH Sarabun New" w:cs="TH Sarabun New"/>
                  <w:sz w:val="28"/>
                  <w:cs/>
                </w:rPr>
                <w:t>เศรษฐศาสตร์การพัฒนา: ศึกษาเฉพาะเรื่อง 2</w:t>
              </w:r>
            </w:ins>
          </w:p>
          <w:p w:rsidR="00D96E86" w:rsidRDefault="00D96E86" w14:paraId="2B983FB1" w14:textId="03344532">
            <w:pPr>
              <w:contextualSpacing/>
              <w:rPr>
                <w:ins w:author="PC" w:date="2023-07-03T09:55:00Z" w:id="12389"/>
                <w:rFonts w:ascii="TH Sarabun New" w:hAnsi="TH Sarabun New" w:cs="TH Sarabun New"/>
                <w:sz w:val="28"/>
              </w:rPr>
            </w:pPr>
          </w:p>
          <w:p w:rsidRPr="00357A8D" w:rsidR="00D96E86" w:rsidRDefault="00D96E86" w14:paraId="074F37B4" w14:textId="77777777">
            <w:pPr>
              <w:contextualSpacing/>
              <w:rPr>
                <w:ins w:author="PC" w:date="2023-03-31T11:40:00Z" w:id="12390"/>
                <w:rFonts w:ascii="TH Sarabun New" w:hAnsi="TH Sarabun New" w:cs="TH Sarabun New"/>
                <w:sz w:val="28"/>
              </w:rPr>
            </w:pPr>
          </w:p>
          <w:p w:rsidRPr="00357A8D" w:rsidR="00EA674D" w:rsidRDefault="00EA674D" w14:paraId="24F8D8C1" w14:textId="32C82D5D">
            <w:pPr>
              <w:contextualSpacing/>
              <w:rPr>
                <w:ins w:author="phetc" w:date="2023-02-13T15:44:00Z" w:id="12391"/>
                <w:rFonts w:ascii="Calibri" w:hAnsi="Calibri" w:cs="Calibri"/>
                <w:sz w:val="28"/>
                <w:rPrChange w:author="PC" w:date="2023-03-31T11:41:00Z" w:id="12392">
                  <w:rPr>
                    <w:ins w:author="phetc" w:date="2023-02-13T15:44:00Z" w:id="12393"/>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79A02765" w14:textId="77777777">
            <w:pPr>
              <w:rPr>
                <w:ins w:author="phetc" w:date="2023-02-13T15:44:00Z" w:id="12394"/>
                <w:rFonts w:ascii="Calibri" w:hAnsi="Calibri" w:cs="Calibri"/>
                <w:sz w:val="28"/>
                <w:rPrChange w:author="PC" w:date="2023-03-31T11:41:00Z" w:id="12395">
                  <w:rPr>
                    <w:ins w:author="phetc" w:date="2023-02-13T15:44:00Z" w:id="12396"/>
                    <w:rFonts w:ascii="Calibri" w:hAnsi="Calibri" w:cs="Calibri"/>
                    <w:color w:val="000000"/>
                    <w:sz w:val="28"/>
                  </w:rPr>
                </w:rPrChange>
              </w:rPr>
            </w:pPr>
            <w:ins w:author="phetc" w:date="2023-02-13T15:44:00Z" w:id="12397">
              <w:r w:rsidRPr="00357A8D">
                <w:rPr>
                  <w:rFonts w:ascii="Calibri" w:hAnsi="Calibri" w:cs="Calibri"/>
                  <w:sz w:val="28"/>
                  <w:rPrChange w:author="PC" w:date="2023-03-31T11:41:00Z" w:id="12398">
                    <w:rPr>
                      <w:rFonts w:ascii="Calibri" w:hAnsi="Calibri" w:cs="Calibri"/>
                      <w:color w:val="000000"/>
                      <w:sz w:val="28"/>
                    </w:rPr>
                  </w:rPrChange>
                </w:rPr>
                <w:t> </w:t>
              </w:r>
              <w:r w:rsidRPr="00357A8D">
                <w:rPr>
                  <w:rFonts w:ascii="Wingdings 2" w:hAnsi="Wingdings 2" w:eastAsia="Wingdings 2" w:cs="Wingdings 2"/>
                  <w:sz w:val="28"/>
                  <w:rPrChange w:author="PC" w:date="2023-03-31T11:41:00Z" w:id="123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1014523E" w14:textId="77777777">
            <w:pPr>
              <w:rPr>
                <w:ins w:author="phetc" w:date="2023-02-13T15:44:00Z" w:id="12400"/>
                <w:rFonts w:ascii="Calibri" w:hAnsi="Calibri" w:cs="Calibri"/>
                <w:sz w:val="28"/>
                <w:rPrChange w:author="PC" w:date="2023-03-31T11:41:00Z" w:id="12401">
                  <w:rPr>
                    <w:ins w:author="phetc" w:date="2023-02-13T15:44:00Z" w:id="12402"/>
                    <w:rFonts w:ascii="Calibri" w:hAnsi="Calibri" w:cs="Calibri"/>
                    <w:color w:val="000000"/>
                    <w:sz w:val="28"/>
                  </w:rPr>
                </w:rPrChange>
              </w:rPr>
            </w:pPr>
            <w:ins w:author="phetc" w:date="2023-02-13T15:44:00Z" w:id="12403">
              <w:r w:rsidRPr="00357A8D">
                <w:rPr>
                  <w:rFonts w:ascii="Calibri" w:hAnsi="Calibri" w:cs="Calibri"/>
                  <w:sz w:val="28"/>
                  <w:rPrChange w:author="PC" w:date="2023-03-31T11:41:00Z" w:id="12404">
                    <w:rPr>
                      <w:rFonts w:ascii="Calibri" w:hAnsi="Calibri" w:cs="Calibri"/>
                      <w:color w:val="000000"/>
                      <w:sz w:val="28"/>
                    </w:rPr>
                  </w:rPrChange>
                </w:rPr>
                <w:t> </w:t>
              </w:r>
              <w:r w:rsidRPr="00357A8D">
                <w:rPr>
                  <w:rFonts w:ascii="Wingdings 2" w:hAnsi="Wingdings 2" w:eastAsia="Wingdings 2" w:cs="Wingdings 2"/>
                  <w:sz w:val="28"/>
                  <w:rPrChange w:author="PC" w:date="2023-03-31T11:41:00Z" w:id="124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76A3D46F" w14:textId="77777777">
            <w:pPr>
              <w:rPr>
                <w:ins w:author="phetc" w:date="2023-02-13T15:44:00Z" w:id="12406"/>
                <w:rFonts w:ascii="Calibri" w:hAnsi="Calibri" w:cs="Calibri"/>
                <w:sz w:val="28"/>
                <w:rPrChange w:author="PC" w:date="2023-03-31T11:41:00Z" w:id="12407">
                  <w:rPr>
                    <w:ins w:author="phetc" w:date="2023-02-13T15:44:00Z" w:id="12408"/>
                    <w:rFonts w:ascii="Calibri" w:hAnsi="Calibri" w:cs="Calibri"/>
                    <w:color w:val="000000"/>
                    <w:sz w:val="28"/>
                  </w:rPr>
                </w:rPrChange>
              </w:rPr>
            </w:pPr>
            <w:ins w:author="phetc" w:date="2023-02-13T15:44:00Z" w:id="12409">
              <w:r w:rsidRPr="00357A8D">
                <w:rPr>
                  <w:rFonts w:ascii="Calibri" w:hAnsi="Calibri" w:cs="Calibri"/>
                  <w:sz w:val="28"/>
                  <w:rPrChange w:author="PC" w:date="2023-03-31T11:41:00Z" w:id="124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0619A435" w14:textId="77777777">
            <w:pPr>
              <w:rPr>
                <w:ins w:author="phetc" w:date="2023-02-13T15:44:00Z" w:id="12411"/>
                <w:rFonts w:ascii="Calibri" w:hAnsi="Calibri" w:cs="Calibri"/>
                <w:sz w:val="28"/>
                <w:rPrChange w:author="PC" w:date="2023-03-31T11:41:00Z" w:id="12412">
                  <w:rPr>
                    <w:ins w:author="phetc" w:date="2023-02-13T15:44:00Z" w:id="12413"/>
                    <w:rFonts w:ascii="Calibri" w:hAnsi="Calibri" w:cs="Calibri"/>
                    <w:color w:val="000000"/>
                    <w:sz w:val="28"/>
                  </w:rPr>
                </w:rPrChange>
              </w:rPr>
            </w:pPr>
            <w:ins w:author="phetc" w:date="2023-02-13T15:44:00Z" w:id="12414">
              <w:r w:rsidRPr="00357A8D">
                <w:rPr>
                  <w:rFonts w:ascii="Wingdings 2" w:hAnsi="Wingdings 2" w:eastAsia="Wingdings 2" w:cs="Wingdings 2"/>
                  <w:sz w:val="28"/>
                  <w:rPrChange w:author="PC" w:date="2023-03-31T11:41:00Z" w:id="12415">
                    <w:rPr>
                      <w:rFonts w:ascii="Calibri" w:hAnsi="Calibri" w:cs="Calibri"/>
                      <w:color w:val="000000"/>
                      <w:sz w:val="28"/>
                    </w:rPr>
                  </w:rPrChange>
                </w:rPr>
                <w:t>P</w:t>
              </w:r>
              <w:r w:rsidRPr="00357A8D">
                <w:rPr>
                  <w:rFonts w:ascii="Calibri" w:hAnsi="Calibri" w:cs="Calibri"/>
                  <w:sz w:val="28"/>
                  <w:rPrChange w:author="PC" w:date="2023-03-31T11:41:00Z" w:id="124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20BD3EBA" w14:textId="77777777">
            <w:pPr>
              <w:rPr>
                <w:ins w:author="phetc" w:date="2023-02-13T15:44:00Z" w:id="12417"/>
                <w:rFonts w:ascii="Calibri" w:hAnsi="Calibri" w:cs="Calibri"/>
                <w:sz w:val="28"/>
                <w:rPrChange w:author="PC" w:date="2023-03-31T11:41:00Z" w:id="12418">
                  <w:rPr>
                    <w:ins w:author="phetc" w:date="2023-02-13T15:44:00Z" w:id="12419"/>
                    <w:rFonts w:ascii="Calibri" w:hAnsi="Calibri" w:cs="Calibri"/>
                    <w:color w:val="000000"/>
                    <w:sz w:val="28"/>
                  </w:rPr>
                </w:rPrChange>
              </w:rPr>
            </w:pPr>
            <w:ins w:author="phetc" w:date="2023-02-13T15:44:00Z" w:id="12420">
              <w:r w:rsidRPr="00357A8D">
                <w:rPr>
                  <w:rFonts w:ascii="Calibri" w:hAnsi="Calibri" w:cs="Calibri"/>
                  <w:sz w:val="28"/>
                  <w:rPrChange w:author="PC" w:date="2023-03-31T11:41:00Z" w:id="12421">
                    <w:rPr>
                      <w:rFonts w:ascii="Calibri" w:hAnsi="Calibri" w:cs="Calibri"/>
                      <w:color w:val="000000"/>
                      <w:sz w:val="28"/>
                    </w:rPr>
                  </w:rPrChange>
                </w:rPr>
                <w:t> </w:t>
              </w:r>
              <w:r w:rsidRPr="00357A8D">
                <w:rPr>
                  <w:rFonts w:ascii="Wingdings 2" w:hAnsi="Wingdings 2" w:eastAsia="Wingdings 2" w:cs="Wingdings 2"/>
                  <w:sz w:val="28"/>
                  <w:rPrChange w:author="PC" w:date="2023-03-31T11:41:00Z" w:id="124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171C2543" w14:textId="77777777">
            <w:pPr>
              <w:rPr>
                <w:ins w:author="phetc" w:date="2023-02-13T15:44:00Z" w:id="12423"/>
                <w:rFonts w:ascii="Calibri" w:hAnsi="Calibri" w:cs="Calibri"/>
                <w:sz w:val="28"/>
                <w:rPrChange w:author="PC" w:date="2023-03-31T11:41:00Z" w:id="12424">
                  <w:rPr>
                    <w:ins w:author="phetc" w:date="2023-02-13T15:44:00Z" w:id="12425"/>
                    <w:rFonts w:ascii="Calibri" w:hAnsi="Calibri" w:cs="Calibri"/>
                    <w:color w:val="000000"/>
                    <w:sz w:val="28"/>
                  </w:rPr>
                </w:rPrChange>
              </w:rPr>
            </w:pPr>
            <w:ins w:author="phetc" w:date="2023-02-13T15:44:00Z" w:id="12426">
              <w:r w:rsidRPr="00357A8D">
                <w:rPr>
                  <w:rFonts w:ascii="Calibri" w:hAnsi="Calibri" w:cs="Calibri"/>
                  <w:sz w:val="28"/>
                  <w:rPrChange w:author="PC" w:date="2023-03-31T11:41:00Z" w:id="12427">
                    <w:rPr>
                      <w:rFonts w:ascii="Calibri" w:hAnsi="Calibri" w:cs="Calibri"/>
                      <w:color w:val="000000"/>
                      <w:sz w:val="28"/>
                    </w:rPr>
                  </w:rPrChange>
                </w:rPr>
                <w:t> </w:t>
              </w:r>
              <w:r w:rsidRPr="00357A8D">
                <w:rPr>
                  <w:rFonts w:ascii="Wingdings 2" w:hAnsi="Wingdings 2" w:eastAsia="Wingdings 2" w:cs="Wingdings 2"/>
                  <w:sz w:val="28"/>
                  <w:rPrChange w:author="PC" w:date="2023-03-31T11:41:00Z" w:id="124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2DCE3DF4" w14:textId="77777777">
            <w:pPr>
              <w:rPr>
                <w:ins w:author="phetc" w:date="2023-02-13T15:44:00Z" w:id="12429"/>
                <w:rFonts w:ascii="Calibri" w:hAnsi="Calibri" w:cs="Calibri"/>
                <w:sz w:val="28"/>
                <w:rPrChange w:author="PC" w:date="2023-03-31T11:41:00Z" w:id="12430">
                  <w:rPr>
                    <w:ins w:author="phetc" w:date="2023-02-13T15:44:00Z" w:id="12431"/>
                    <w:rFonts w:ascii="Calibri" w:hAnsi="Calibri" w:cs="Calibri"/>
                    <w:color w:val="000000"/>
                    <w:sz w:val="28"/>
                  </w:rPr>
                </w:rPrChange>
              </w:rPr>
            </w:pPr>
            <w:ins w:author="phetc" w:date="2023-02-13T15:44:00Z" w:id="12432">
              <w:r w:rsidRPr="00357A8D">
                <w:rPr>
                  <w:rFonts w:ascii="Calibri" w:hAnsi="Calibri" w:cs="Calibri"/>
                  <w:sz w:val="28"/>
                  <w:rPrChange w:author="PC" w:date="2023-03-31T11:41:00Z" w:id="124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5C2B7F79" w14:textId="77777777">
            <w:pPr>
              <w:rPr>
                <w:ins w:author="phetc" w:date="2023-02-13T15:44:00Z" w:id="12434"/>
                <w:rFonts w:ascii="Calibri" w:hAnsi="Calibri" w:cs="Calibri"/>
                <w:sz w:val="28"/>
                <w:rPrChange w:author="PC" w:date="2023-03-31T11:41:00Z" w:id="12435">
                  <w:rPr>
                    <w:ins w:author="phetc" w:date="2023-02-13T15:44:00Z" w:id="12436"/>
                    <w:rFonts w:ascii="Calibri" w:hAnsi="Calibri" w:cs="Calibri"/>
                    <w:color w:val="000000"/>
                    <w:sz w:val="28"/>
                  </w:rPr>
                </w:rPrChange>
              </w:rPr>
            </w:pPr>
            <w:ins w:author="phetc" w:date="2023-02-13T15:44:00Z" w:id="12437">
              <w:r w:rsidRPr="00357A8D">
                <w:rPr>
                  <w:rFonts w:ascii="Calibri" w:hAnsi="Calibri" w:cs="Calibri"/>
                  <w:sz w:val="28"/>
                  <w:rPrChange w:author="PC" w:date="2023-03-31T11:41:00Z" w:id="12438">
                    <w:rPr>
                      <w:rFonts w:ascii="Calibri" w:hAnsi="Calibri" w:cs="Calibri"/>
                      <w:color w:val="000000"/>
                      <w:sz w:val="28"/>
                    </w:rPr>
                  </w:rPrChange>
                </w:rPr>
                <w:t> </w:t>
              </w:r>
              <w:r w:rsidRPr="00357A8D">
                <w:rPr>
                  <w:rFonts w:ascii="Wingdings 2" w:hAnsi="Wingdings 2" w:eastAsia="Wingdings 2" w:cs="Wingdings 2"/>
                  <w:sz w:val="28"/>
                  <w:rPrChange w:author="PC" w:date="2023-03-31T11:41:00Z" w:id="124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0BC629E4" w14:textId="77777777">
            <w:pPr>
              <w:rPr>
                <w:ins w:author="phetc" w:date="2023-02-13T15:44:00Z" w:id="12440"/>
                <w:rFonts w:ascii="Calibri" w:hAnsi="Calibri" w:cs="Calibri"/>
                <w:sz w:val="28"/>
                <w:rPrChange w:author="PC" w:date="2023-03-31T11:41:00Z" w:id="12441">
                  <w:rPr>
                    <w:ins w:author="phetc" w:date="2023-02-13T15:44:00Z" w:id="12442"/>
                    <w:rFonts w:ascii="Calibri" w:hAnsi="Calibri" w:cs="Calibri"/>
                    <w:color w:val="000000"/>
                    <w:sz w:val="28"/>
                  </w:rPr>
                </w:rPrChange>
              </w:rPr>
            </w:pPr>
            <w:ins w:author="phetc" w:date="2023-02-13T15:44:00Z" w:id="12443">
              <w:r w:rsidRPr="00357A8D">
                <w:rPr>
                  <w:rFonts w:ascii="Calibri" w:hAnsi="Calibri" w:cs="Calibri"/>
                  <w:sz w:val="28"/>
                  <w:rPrChange w:author="PC" w:date="2023-03-31T11:41:00Z" w:id="124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4C41B6A4" w14:textId="77777777">
            <w:pPr>
              <w:rPr>
                <w:ins w:author="phetc" w:date="2023-02-13T15:44:00Z" w:id="12445"/>
                <w:rFonts w:ascii="Calibri" w:hAnsi="Calibri" w:cs="Calibri"/>
                <w:sz w:val="28"/>
                <w:rPrChange w:author="PC" w:date="2023-03-31T11:41:00Z" w:id="12446">
                  <w:rPr>
                    <w:ins w:author="phetc" w:date="2023-02-13T15:44:00Z" w:id="12447"/>
                    <w:rFonts w:ascii="Calibri" w:hAnsi="Calibri" w:cs="Calibri"/>
                    <w:color w:val="000000"/>
                    <w:sz w:val="28"/>
                  </w:rPr>
                </w:rPrChange>
              </w:rPr>
            </w:pPr>
            <w:ins w:author="phetc" w:date="2023-02-13T15:44:00Z" w:id="12448">
              <w:r w:rsidRPr="00357A8D">
                <w:rPr>
                  <w:rFonts w:ascii="Calibri" w:hAnsi="Calibri" w:cs="Calibri"/>
                  <w:sz w:val="28"/>
                  <w:rPrChange w:author="PC" w:date="2023-03-31T11:41:00Z" w:id="12449">
                    <w:rPr>
                      <w:rFonts w:ascii="Calibri" w:hAnsi="Calibri" w:cs="Calibri"/>
                      <w:color w:val="000000"/>
                      <w:sz w:val="28"/>
                    </w:rPr>
                  </w:rPrChange>
                </w:rPr>
                <w:t> </w:t>
              </w:r>
              <w:r w:rsidRPr="00357A8D">
                <w:rPr>
                  <w:rFonts w:ascii="Wingdings 2" w:hAnsi="Wingdings 2" w:eastAsia="Wingdings 2" w:cs="Wingdings 2"/>
                  <w:sz w:val="28"/>
                  <w:rPrChange w:author="PC" w:date="2023-03-31T11:41:00Z" w:id="124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10088EDE" w14:textId="77777777">
            <w:pPr>
              <w:rPr>
                <w:ins w:author="phetc" w:date="2023-02-13T15:44:00Z" w:id="12451"/>
                <w:rFonts w:ascii="Calibri" w:hAnsi="Calibri" w:cs="Calibri"/>
                <w:sz w:val="28"/>
                <w:rPrChange w:author="PC" w:date="2023-03-31T11:41:00Z" w:id="12452">
                  <w:rPr>
                    <w:ins w:author="phetc" w:date="2023-02-13T15:44:00Z" w:id="12453"/>
                    <w:rFonts w:ascii="Calibri" w:hAnsi="Calibri" w:cs="Calibri"/>
                    <w:color w:val="000000"/>
                    <w:sz w:val="28"/>
                  </w:rPr>
                </w:rPrChange>
              </w:rPr>
            </w:pPr>
            <w:ins w:author="phetc" w:date="2023-02-13T15:44:00Z" w:id="12454">
              <w:r w:rsidRPr="00357A8D">
                <w:rPr>
                  <w:rFonts w:ascii="Calibri" w:hAnsi="Calibri" w:cs="Calibri"/>
                  <w:sz w:val="28"/>
                  <w:rPrChange w:author="PC" w:date="2023-03-31T11:41:00Z" w:id="1245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335D9398" w14:textId="77777777">
            <w:pPr>
              <w:rPr>
                <w:ins w:author="phetc" w:date="2023-02-13T15:44:00Z" w:id="12456"/>
                <w:rFonts w:ascii="Calibri" w:hAnsi="Calibri" w:cs="Calibri"/>
                <w:sz w:val="28"/>
                <w:rPrChange w:author="PC" w:date="2023-03-31T11:41:00Z" w:id="12457">
                  <w:rPr>
                    <w:ins w:author="phetc" w:date="2023-02-13T15:44:00Z" w:id="12458"/>
                    <w:rFonts w:ascii="Calibri" w:hAnsi="Calibri" w:cs="Calibri"/>
                    <w:color w:val="000000"/>
                    <w:sz w:val="28"/>
                  </w:rPr>
                </w:rPrChange>
              </w:rPr>
            </w:pPr>
            <w:ins w:author="phetc" w:date="2023-02-13T15:44:00Z" w:id="12459">
              <w:r w:rsidRPr="00357A8D">
                <w:rPr>
                  <w:rFonts w:ascii="Calibri" w:hAnsi="Calibri" w:cs="Calibri"/>
                  <w:sz w:val="28"/>
                  <w:rPrChange w:author="PC" w:date="2023-03-31T11:41:00Z" w:id="12460">
                    <w:rPr>
                      <w:rFonts w:ascii="Calibri" w:hAnsi="Calibri" w:cs="Calibri"/>
                      <w:color w:val="000000"/>
                      <w:sz w:val="28"/>
                    </w:rPr>
                  </w:rPrChange>
                </w:rPr>
                <w:t> </w:t>
              </w:r>
              <w:r w:rsidRPr="00357A8D">
                <w:rPr>
                  <w:rFonts w:ascii="Wingdings 2" w:hAnsi="Wingdings 2" w:eastAsia="Wingdings 2" w:cs="Wingdings 2"/>
                  <w:sz w:val="28"/>
                  <w:rPrChange w:author="PC" w:date="2023-03-31T11:41:00Z" w:id="124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27F409DC" w14:textId="77777777">
            <w:pPr>
              <w:rPr>
                <w:ins w:author="phetc" w:date="2023-02-13T15:44:00Z" w:id="12462"/>
                <w:rFonts w:ascii="Calibri" w:hAnsi="Calibri" w:cs="Calibri"/>
                <w:sz w:val="28"/>
                <w:rPrChange w:author="PC" w:date="2023-03-31T11:41:00Z" w:id="12463">
                  <w:rPr>
                    <w:ins w:author="phetc" w:date="2023-02-13T15:44:00Z" w:id="12464"/>
                    <w:rFonts w:ascii="Calibri" w:hAnsi="Calibri" w:cs="Calibri"/>
                    <w:color w:val="000000"/>
                    <w:sz w:val="28"/>
                  </w:rPr>
                </w:rPrChange>
              </w:rPr>
            </w:pPr>
            <w:ins w:author="phetc" w:date="2023-02-13T15:44:00Z" w:id="12465">
              <w:r w:rsidRPr="00357A8D">
                <w:rPr>
                  <w:rFonts w:ascii="Calibri" w:hAnsi="Calibri" w:cs="Calibri"/>
                  <w:sz w:val="28"/>
                  <w:rPrChange w:author="PC" w:date="2023-03-31T11:41:00Z" w:id="12466">
                    <w:rPr>
                      <w:rFonts w:ascii="Calibri" w:hAnsi="Calibri" w:cs="Calibri"/>
                      <w:color w:val="000000"/>
                      <w:sz w:val="28"/>
                    </w:rPr>
                  </w:rPrChange>
                </w:rPr>
                <w:t> </w:t>
              </w:r>
              <w:r w:rsidRPr="00357A8D">
                <w:rPr>
                  <w:rFonts w:ascii="Wingdings 2" w:hAnsi="Wingdings 2" w:eastAsia="Wingdings 2" w:cs="Wingdings 2"/>
                  <w:sz w:val="28"/>
                  <w:rPrChange w:author="PC" w:date="2023-03-31T11:41:00Z" w:id="124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582AF604" w14:textId="77777777">
            <w:pPr>
              <w:rPr>
                <w:ins w:author="phetc" w:date="2023-02-13T15:44:00Z" w:id="12468"/>
                <w:rFonts w:ascii="Calibri" w:hAnsi="Calibri" w:cs="Calibri"/>
                <w:sz w:val="28"/>
                <w:rPrChange w:author="PC" w:date="2023-03-31T11:41:00Z" w:id="12469">
                  <w:rPr>
                    <w:ins w:author="phetc" w:date="2023-02-13T15:44:00Z" w:id="12470"/>
                    <w:rFonts w:ascii="Calibri" w:hAnsi="Calibri" w:cs="Calibri"/>
                    <w:color w:val="000000"/>
                    <w:sz w:val="28"/>
                  </w:rPr>
                </w:rPrChange>
              </w:rPr>
            </w:pPr>
            <w:ins w:author="phetc" w:date="2023-02-13T15:44:00Z" w:id="12471">
              <w:r w:rsidRPr="00357A8D">
                <w:rPr>
                  <w:rFonts w:ascii="Calibri" w:hAnsi="Calibri" w:cs="Calibri"/>
                  <w:sz w:val="28"/>
                  <w:rPrChange w:author="PC" w:date="2023-03-31T11:41:00Z" w:id="124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032CE108" w14:textId="77777777">
            <w:pPr>
              <w:rPr>
                <w:ins w:author="phetc" w:date="2023-02-13T15:44:00Z" w:id="12473"/>
                <w:rFonts w:ascii="Calibri" w:hAnsi="Calibri" w:cs="Calibri"/>
                <w:sz w:val="28"/>
                <w:rPrChange w:author="PC" w:date="2023-03-31T11:41:00Z" w:id="12474">
                  <w:rPr>
                    <w:ins w:author="phetc" w:date="2023-02-13T15:44:00Z" w:id="12475"/>
                    <w:rFonts w:ascii="Calibri" w:hAnsi="Calibri" w:cs="Calibri"/>
                    <w:color w:val="000000"/>
                    <w:sz w:val="28"/>
                  </w:rPr>
                </w:rPrChange>
              </w:rPr>
            </w:pPr>
            <w:ins w:author="phetc" w:date="2023-02-13T15:44:00Z" w:id="12476">
              <w:r w:rsidRPr="00357A8D">
                <w:rPr>
                  <w:rFonts w:ascii="Calibri" w:hAnsi="Calibri" w:cs="Calibri"/>
                  <w:sz w:val="28"/>
                  <w:rPrChange w:author="PC" w:date="2023-03-31T11:41:00Z" w:id="12477">
                    <w:rPr>
                      <w:rFonts w:ascii="Calibri" w:hAnsi="Calibri" w:cs="Calibri"/>
                      <w:color w:val="000000"/>
                      <w:sz w:val="28"/>
                    </w:rPr>
                  </w:rPrChange>
                </w:rPr>
                <w:t> </w:t>
              </w:r>
              <w:r w:rsidRPr="00357A8D">
                <w:rPr>
                  <w:rFonts w:ascii="Wingdings 2" w:hAnsi="Wingdings 2" w:eastAsia="Wingdings 2" w:cs="Wingdings 2"/>
                  <w:sz w:val="28"/>
                  <w:rPrChange w:author="PC" w:date="2023-03-31T11:41:00Z" w:id="124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hideMark/>
          </w:tcPr>
          <w:p w:rsidRPr="00357A8D" w:rsidR="00BD3F6C" w:rsidRDefault="00BD3F6C" w14:paraId="6BC1A0C2" w14:textId="77777777">
            <w:pPr>
              <w:rPr>
                <w:ins w:author="phetc" w:date="2023-02-13T15:44:00Z" w:id="12479"/>
                <w:rFonts w:ascii="Calibri" w:hAnsi="Calibri" w:cs="Calibri"/>
                <w:sz w:val="28"/>
                <w:rPrChange w:author="PC" w:date="2023-03-31T11:41:00Z" w:id="12480">
                  <w:rPr>
                    <w:ins w:author="phetc" w:date="2023-02-13T15:44:00Z" w:id="12481"/>
                    <w:rFonts w:ascii="Calibri" w:hAnsi="Calibri" w:cs="Calibri"/>
                    <w:color w:val="000000"/>
                    <w:sz w:val="28"/>
                  </w:rPr>
                </w:rPrChange>
              </w:rPr>
            </w:pPr>
            <w:ins w:author="phetc" w:date="2023-02-13T15:44:00Z" w:id="12482">
              <w:r w:rsidRPr="00357A8D">
                <w:rPr>
                  <w:rFonts w:ascii="Calibri" w:hAnsi="Calibri" w:cs="Calibri"/>
                  <w:sz w:val="28"/>
                  <w:rPrChange w:author="PC" w:date="2023-03-31T11:41:00Z" w:id="12483">
                    <w:rPr>
                      <w:rFonts w:ascii="Calibri" w:hAnsi="Calibri" w:cs="Calibri"/>
                      <w:color w:val="000000"/>
                      <w:sz w:val="28"/>
                    </w:rPr>
                  </w:rPrChange>
                </w:rPr>
                <w:t> </w:t>
              </w:r>
            </w:ins>
          </w:p>
        </w:tc>
      </w:tr>
      <w:tr w:rsidRPr="00357A8D" w:rsidR="00567CE2" w:rsidTr="00EA674D" w14:paraId="19485056" w14:textId="77777777">
        <w:trPr>
          <w:trHeight w:val="430"/>
          <w:ins w:author="phetc" w:date="2023-02-13T15:44:00Z" w:id="12484"/>
        </w:trPr>
        <w:tc>
          <w:tcPr>
            <w:tcW w:w="4261" w:type="dxa"/>
            <w:tcBorders>
              <w:top w:val="nil"/>
              <w:left w:val="single" w:color="auto" w:sz="4" w:space="0"/>
              <w:right w:val="single" w:color="auto" w:sz="4" w:space="0"/>
            </w:tcBorders>
            <w:shd w:val="clear" w:color="auto" w:fill="auto"/>
            <w:noWrap/>
          </w:tcPr>
          <w:p w:rsidRPr="00357A8D" w:rsidR="00BD3F6C" w:rsidRDefault="00BD3F6C" w14:paraId="22FACBA7" w14:textId="77777777">
            <w:pPr>
              <w:rPr>
                <w:ins w:author="phetc" w:date="2023-02-13T15:44:00Z" w:id="12485"/>
                <w:rFonts w:ascii="Calibri" w:hAnsi="Calibri" w:cs="Calibri"/>
                <w:sz w:val="28"/>
                <w:rPrChange w:author="PC" w:date="2023-03-31T11:41:00Z" w:id="12486">
                  <w:rPr>
                    <w:ins w:author="phetc" w:date="2023-02-13T15:44:00Z" w:id="12487"/>
                    <w:rFonts w:ascii="Calibri" w:hAnsi="Calibri" w:cs="Calibri"/>
                    <w:color w:val="000000"/>
                    <w:sz w:val="28"/>
                  </w:rPr>
                </w:rPrChange>
              </w:rPr>
            </w:pPr>
            <w:ins w:author="phetc" w:date="2023-02-13T15:44:00Z" w:id="12488">
              <w:r w:rsidRPr="00357A8D">
                <w:rPr>
                  <w:rFonts w:ascii="TH Sarabun New" w:hAnsi="TH Sarabun New" w:eastAsia="Angsana New" w:cs="TH Sarabun New"/>
                  <w:b/>
                  <w:bCs/>
                  <w:sz w:val="28"/>
                  <w:u w:val="single"/>
                  <w:cs/>
                </w:rPr>
                <w:t>หมวดเศรษฐศาสตร์ทรัพยากรมนุษย์ทรัพยากรธรรมชาติและสิ่งแวดล้อม (หมวด 7)</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0A637DCB" w14:textId="77777777">
            <w:pPr>
              <w:rPr>
                <w:ins w:author="phetc" w:date="2023-02-13T15:44:00Z" w:id="12489"/>
                <w:rFonts w:ascii="Calibri" w:hAnsi="Calibri" w:cs="Calibri"/>
                <w:sz w:val="28"/>
                <w:rPrChange w:author="PC" w:date="2023-03-31T11:41:00Z" w:id="12490">
                  <w:rPr>
                    <w:ins w:author="phetc" w:date="2023-02-13T15:44:00Z" w:id="12491"/>
                    <w:rFonts w:ascii="Calibri" w:hAnsi="Calibri" w:cs="Calibri"/>
                    <w:color w:val="000000"/>
                    <w:sz w:val="28"/>
                  </w:rPr>
                </w:rPrChange>
              </w:rPr>
            </w:pPr>
            <w:ins w:author="phetc" w:date="2023-02-13T15:44:00Z" w:id="12492">
              <w:r w:rsidRPr="00357A8D">
                <w:rPr>
                  <w:rFonts w:ascii="Calibri" w:hAnsi="Calibri" w:cs="Calibri"/>
                  <w:sz w:val="28"/>
                  <w:rPrChange w:author="PC" w:date="2023-03-31T11:41:00Z" w:id="1249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25DD8A19" w14:textId="77777777">
            <w:pPr>
              <w:rPr>
                <w:ins w:author="phetc" w:date="2023-02-13T15:44:00Z" w:id="12494"/>
                <w:rFonts w:ascii="Calibri" w:hAnsi="Calibri" w:cs="Calibri"/>
                <w:sz w:val="28"/>
                <w:rPrChange w:author="PC" w:date="2023-03-31T11:41:00Z" w:id="12495">
                  <w:rPr>
                    <w:ins w:author="phetc" w:date="2023-02-13T15:44:00Z" w:id="12496"/>
                    <w:rFonts w:ascii="Calibri" w:hAnsi="Calibri" w:cs="Calibri"/>
                    <w:color w:val="000000"/>
                    <w:sz w:val="28"/>
                  </w:rPr>
                </w:rPrChange>
              </w:rPr>
            </w:pPr>
            <w:ins w:author="phetc" w:date="2023-02-13T15:44:00Z" w:id="12497">
              <w:r w:rsidRPr="00357A8D">
                <w:rPr>
                  <w:rFonts w:ascii="Calibri" w:hAnsi="Calibri" w:cs="Calibri"/>
                  <w:sz w:val="28"/>
                  <w:rPrChange w:author="PC" w:date="2023-03-31T11:41:00Z" w:id="1249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3F07A125" w14:textId="77777777">
            <w:pPr>
              <w:rPr>
                <w:ins w:author="phetc" w:date="2023-02-13T15:44:00Z" w:id="12499"/>
                <w:rFonts w:ascii="Calibri" w:hAnsi="Calibri" w:cs="Calibri"/>
                <w:sz w:val="28"/>
                <w:rPrChange w:author="PC" w:date="2023-03-31T11:41:00Z" w:id="12500">
                  <w:rPr>
                    <w:ins w:author="phetc" w:date="2023-02-13T15:44:00Z" w:id="12501"/>
                    <w:rFonts w:ascii="Calibri" w:hAnsi="Calibri" w:cs="Calibri"/>
                    <w:color w:val="000000"/>
                    <w:sz w:val="28"/>
                  </w:rPr>
                </w:rPrChange>
              </w:rPr>
            </w:pPr>
            <w:ins w:author="phetc" w:date="2023-02-13T15:44:00Z" w:id="12502">
              <w:r w:rsidRPr="00357A8D">
                <w:rPr>
                  <w:rFonts w:ascii="Calibri" w:hAnsi="Calibri" w:cs="Calibri"/>
                  <w:sz w:val="28"/>
                  <w:rPrChange w:author="PC" w:date="2023-03-31T11:41:00Z" w:id="1250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22BDEDE5" w14:textId="77777777">
            <w:pPr>
              <w:rPr>
                <w:ins w:author="phetc" w:date="2023-02-13T15:44:00Z" w:id="12504"/>
                <w:rFonts w:ascii="Calibri" w:hAnsi="Calibri" w:cs="Calibri"/>
                <w:sz w:val="28"/>
                <w:rPrChange w:author="PC" w:date="2023-03-31T11:41:00Z" w:id="12505">
                  <w:rPr>
                    <w:ins w:author="phetc" w:date="2023-02-13T15:44:00Z" w:id="12506"/>
                    <w:rFonts w:ascii="Calibri" w:hAnsi="Calibri" w:cs="Calibri"/>
                    <w:color w:val="000000"/>
                    <w:sz w:val="28"/>
                  </w:rPr>
                </w:rPrChange>
              </w:rPr>
            </w:pPr>
            <w:ins w:author="phetc" w:date="2023-02-13T15:44:00Z" w:id="12507">
              <w:r w:rsidRPr="00357A8D">
                <w:rPr>
                  <w:rFonts w:ascii="Calibri" w:hAnsi="Calibri" w:cs="Calibri"/>
                  <w:sz w:val="28"/>
                  <w:rPrChange w:author="PC" w:date="2023-03-31T11:41:00Z" w:id="1250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6B5C41C8" w14:textId="77777777">
            <w:pPr>
              <w:rPr>
                <w:ins w:author="phetc" w:date="2023-02-13T15:44:00Z" w:id="12509"/>
                <w:rFonts w:ascii="Calibri" w:hAnsi="Calibri" w:cs="Calibri"/>
                <w:sz w:val="28"/>
                <w:rPrChange w:author="PC" w:date="2023-03-31T11:41:00Z" w:id="12510">
                  <w:rPr>
                    <w:ins w:author="phetc" w:date="2023-02-13T15:44:00Z" w:id="12511"/>
                    <w:rFonts w:ascii="Calibri" w:hAnsi="Calibri" w:cs="Calibri"/>
                    <w:color w:val="000000"/>
                    <w:sz w:val="28"/>
                  </w:rPr>
                </w:rPrChange>
              </w:rPr>
            </w:pPr>
            <w:ins w:author="phetc" w:date="2023-02-13T15:44:00Z" w:id="12512">
              <w:r w:rsidRPr="00357A8D">
                <w:rPr>
                  <w:rFonts w:ascii="Calibri" w:hAnsi="Calibri" w:cs="Calibri"/>
                  <w:sz w:val="28"/>
                  <w:rPrChange w:author="PC" w:date="2023-03-31T11:41:00Z" w:id="1251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4D547C75" w14:textId="77777777">
            <w:pPr>
              <w:rPr>
                <w:ins w:author="phetc" w:date="2023-02-13T15:44:00Z" w:id="12514"/>
                <w:rFonts w:ascii="Calibri" w:hAnsi="Calibri" w:cs="Calibri"/>
                <w:sz w:val="28"/>
                <w:rPrChange w:author="PC" w:date="2023-03-31T11:41:00Z" w:id="12515">
                  <w:rPr>
                    <w:ins w:author="phetc" w:date="2023-02-13T15:44:00Z" w:id="12516"/>
                    <w:rFonts w:ascii="Calibri" w:hAnsi="Calibri" w:cs="Calibri"/>
                    <w:color w:val="000000"/>
                    <w:sz w:val="28"/>
                  </w:rPr>
                </w:rPrChange>
              </w:rPr>
            </w:pPr>
            <w:ins w:author="phetc" w:date="2023-02-13T15:44:00Z" w:id="12517">
              <w:r w:rsidRPr="00357A8D">
                <w:rPr>
                  <w:rFonts w:ascii="Calibri" w:hAnsi="Calibri" w:cs="Calibri"/>
                  <w:sz w:val="28"/>
                  <w:rPrChange w:author="PC" w:date="2023-03-31T11:41:00Z" w:id="1251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3D377670" w14:textId="77777777">
            <w:pPr>
              <w:rPr>
                <w:ins w:author="phetc" w:date="2023-02-13T15:44:00Z" w:id="12519"/>
                <w:rFonts w:ascii="Calibri" w:hAnsi="Calibri" w:cs="Calibri"/>
                <w:sz w:val="28"/>
                <w:rPrChange w:author="PC" w:date="2023-03-31T11:41:00Z" w:id="12520">
                  <w:rPr>
                    <w:ins w:author="phetc" w:date="2023-02-13T15:44:00Z" w:id="12521"/>
                    <w:rFonts w:ascii="Calibri" w:hAnsi="Calibri" w:cs="Calibri"/>
                    <w:color w:val="000000"/>
                    <w:sz w:val="28"/>
                  </w:rPr>
                </w:rPrChange>
              </w:rPr>
            </w:pPr>
            <w:ins w:author="phetc" w:date="2023-02-13T15:44:00Z" w:id="12522">
              <w:r w:rsidRPr="00357A8D">
                <w:rPr>
                  <w:rFonts w:ascii="Calibri" w:hAnsi="Calibri" w:cs="Calibri"/>
                  <w:sz w:val="28"/>
                  <w:rPrChange w:author="PC" w:date="2023-03-31T11:41:00Z" w:id="1252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13C769AD" w14:textId="77777777">
            <w:pPr>
              <w:rPr>
                <w:ins w:author="phetc" w:date="2023-02-13T15:44:00Z" w:id="12524"/>
                <w:rFonts w:ascii="Calibri" w:hAnsi="Calibri" w:cs="Calibri"/>
                <w:sz w:val="28"/>
                <w:rPrChange w:author="PC" w:date="2023-03-31T11:41:00Z" w:id="12525">
                  <w:rPr>
                    <w:ins w:author="phetc" w:date="2023-02-13T15:44:00Z" w:id="12526"/>
                    <w:rFonts w:ascii="Calibri" w:hAnsi="Calibri" w:cs="Calibri"/>
                    <w:color w:val="000000"/>
                    <w:sz w:val="28"/>
                  </w:rPr>
                </w:rPrChange>
              </w:rPr>
            </w:pPr>
            <w:ins w:author="phetc" w:date="2023-02-13T15:44:00Z" w:id="12527">
              <w:r w:rsidRPr="00357A8D">
                <w:rPr>
                  <w:rFonts w:ascii="Calibri" w:hAnsi="Calibri" w:cs="Calibri"/>
                  <w:sz w:val="28"/>
                  <w:rPrChange w:author="PC" w:date="2023-03-31T11:41:00Z" w:id="1252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642DD428" w14:textId="77777777">
            <w:pPr>
              <w:rPr>
                <w:ins w:author="phetc" w:date="2023-02-13T15:44:00Z" w:id="12529"/>
                <w:rFonts w:ascii="Calibri" w:hAnsi="Calibri" w:cs="Calibri"/>
                <w:sz w:val="28"/>
                <w:rPrChange w:author="PC" w:date="2023-03-31T11:41:00Z" w:id="12530">
                  <w:rPr>
                    <w:ins w:author="phetc" w:date="2023-02-13T15:44:00Z" w:id="12531"/>
                    <w:rFonts w:ascii="Calibri" w:hAnsi="Calibri" w:cs="Calibri"/>
                    <w:color w:val="000000"/>
                    <w:sz w:val="28"/>
                  </w:rPr>
                </w:rPrChange>
              </w:rPr>
            </w:pPr>
            <w:ins w:author="phetc" w:date="2023-02-13T15:44:00Z" w:id="12532">
              <w:r w:rsidRPr="00357A8D">
                <w:rPr>
                  <w:rFonts w:ascii="Calibri" w:hAnsi="Calibri" w:cs="Calibri"/>
                  <w:sz w:val="28"/>
                  <w:rPrChange w:author="PC" w:date="2023-03-31T11:41:00Z" w:id="1253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4D30F938" w14:textId="77777777">
            <w:pPr>
              <w:rPr>
                <w:ins w:author="phetc" w:date="2023-02-13T15:44:00Z" w:id="12534"/>
                <w:rFonts w:ascii="Calibri" w:hAnsi="Calibri" w:cs="Calibri"/>
                <w:sz w:val="28"/>
                <w:rPrChange w:author="PC" w:date="2023-03-31T11:41:00Z" w:id="12535">
                  <w:rPr>
                    <w:ins w:author="phetc" w:date="2023-02-13T15:44:00Z" w:id="12536"/>
                    <w:rFonts w:ascii="Calibri" w:hAnsi="Calibri" w:cs="Calibri"/>
                    <w:color w:val="000000"/>
                    <w:sz w:val="28"/>
                  </w:rPr>
                </w:rPrChange>
              </w:rPr>
            </w:pPr>
            <w:ins w:author="phetc" w:date="2023-02-13T15:44:00Z" w:id="12537">
              <w:r w:rsidRPr="00357A8D">
                <w:rPr>
                  <w:rFonts w:ascii="Calibri" w:hAnsi="Calibri" w:cs="Calibri"/>
                  <w:sz w:val="28"/>
                  <w:rPrChange w:author="PC" w:date="2023-03-31T11:41:00Z" w:id="1253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6AD5A864" w14:textId="77777777">
            <w:pPr>
              <w:rPr>
                <w:ins w:author="phetc" w:date="2023-02-13T15:44:00Z" w:id="12539"/>
                <w:rFonts w:ascii="Calibri" w:hAnsi="Calibri" w:cs="Calibri"/>
                <w:sz w:val="28"/>
                <w:rPrChange w:author="PC" w:date="2023-03-31T11:41:00Z" w:id="12540">
                  <w:rPr>
                    <w:ins w:author="phetc" w:date="2023-02-13T15:44:00Z" w:id="12541"/>
                    <w:rFonts w:ascii="Calibri" w:hAnsi="Calibri" w:cs="Calibri"/>
                    <w:color w:val="000000"/>
                    <w:sz w:val="28"/>
                  </w:rPr>
                </w:rPrChange>
              </w:rPr>
            </w:pPr>
            <w:ins w:author="phetc" w:date="2023-02-13T15:44:00Z" w:id="12542">
              <w:r w:rsidRPr="00357A8D">
                <w:rPr>
                  <w:rFonts w:ascii="Calibri" w:hAnsi="Calibri" w:cs="Calibri"/>
                  <w:sz w:val="28"/>
                  <w:rPrChange w:author="PC" w:date="2023-03-31T11:41:00Z" w:id="1254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21A9F65F" w14:textId="77777777">
            <w:pPr>
              <w:rPr>
                <w:ins w:author="phetc" w:date="2023-02-13T15:44:00Z" w:id="12544"/>
                <w:rFonts w:ascii="Calibri" w:hAnsi="Calibri" w:cs="Calibri"/>
                <w:sz w:val="28"/>
                <w:rPrChange w:author="PC" w:date="2023-03-31T11:41:00Z" w:id="12545">
                  <w:rPr>
                    <w:ins w:author="phetc" w:date="2023-02-13T15:44:00Z" w:id="12546"/>
                    <w:rFonts w:ascii="Calibri" w:hAnsi="Calibri" w:cs="Calibri"/>
                    <w:color w:val="000000"/>
                    <w:sz w:val="28"/>
                  </w:rPr>
                </w:rPrChange>
              </w:rPr>
            </w:pPr>
            <w:ins w:author="phetc" w:date="2023-02-13T15:44:00Z" w:id="12547">
              <w:r w:rsidRPr="00357A8D">
                <w:rPr>
                  <w:rFonts w:ascii="Calibri" w:hAnsi="Calibri" w:cs="Calibri"/>
                  <w:sz w:val="28"/>
                  <w:rPrChange w:author="PC" w:date="2023-03-31T11:41:00Z" w:id="1254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105D5FAC" w14:textId="77777777">
            <w:pPr>
              <w:rPr>
                <w:ins w:author="phetc" w:date="2023-02-13T15:44:00Z" w:id="12549"/>
                <w:rFonts w:ascii="Calibri" w:hAnsi="Calibri" w:cs="Calibri"/>
                <w:sz w:val="28"/>
                <w:rPrChange w:author="PC" w:date="2023-03-31T11:41:00Z" w:id="12550">
                  <w:rPr>
                    <w:ins w:author="phetc" w:date="2023-02-13T15:44:00Z" w:id="12551"/>
                    <w:rFonts w:ascii="Calibri" w:hAnsi="Calibri" w:cs="Calibri"/>
                    <w:color w:val="000000"/>
                    <w:sz w:val="28"/>
                  </w:rPr>
                </w:rPrChange>
              </w:rPr>
            </w:pPr>
            <w:ins w:author="phetc" w:date="2023-02-13T15:44:00Z" w:id="12552">
              <w:r w:rsidRPr="00357A8D">
                <w:rPr>
                  <w:rFonts w:ascii="Calibri" w:hAnsi="Calibri" w:cs="Calibri"/>
                  <w:sz w:val="28"/>
                  <w:rPrChange w:author="PC" w:date="2023-03-31T11:41:00Z" w:id="1255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692C160F" w14:textId="77777777">
            <w:pPr>
              <w:rPr>
                <w:ins w:author="phetc" w:date="2023-02-13T15:44:00Z" w:id="12554"/>
                <w:rFonts w:ascii="Calibri" w:hAnsi="Calibri" w:cs="Calibri"/>
                <w:sz w:val="28"/>
                <w:rPrChange w:author="PC" w:date="2023-03-31T11:41:00Z" w:id="12555">
                  <w:rPr>
                    <w:ins w:author="phetc" w:date="2023-02-13T15:44:00Z" w:id="12556"/>
                    <w:rFonts w:ascii="Calibri" w:hAnsi="Calibri" w:cs="Calibri"/>
                    <w:color w:val="000000"/>
                    <w:sz w:val="28"/>
                  </w:rPr>
                </w:rPrChange>
              </w:rPr>
            </w:pPr>
            <w:ins w:author="phetc" w:date="2023-02-13T15:44:00Z" w:id="12557">
              <w:r w:rsidRPr="00357A8D">
                <w:rPr>
                  <w:rFonts w:ascii="Calibri" w:hAnsi="Calibri" w:cs="Calibri"/>
                  <w:sz w:val="28"/>
                  <w:rPrChange w:author="PC" w:date="2023-03-31T11:41:00Z" w:id="12558">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5B572FB7" w14:textId="77777777">
            <w:pPr>
              <w:rPr>
                <w:ins w:author="phetc" w:date="2023-02-13T15:44:00Z" w:id="12559"/>
                <w:rFonts w:ascii="Calibri" w:hAnsi="Calibri" w:cs="Calibri"/>
                <w:sz w:val="28"/>
                <w:rPrChange w:author="PC" w:date="2023-03-31T11:41:00Z" w:id="12560">
                  <w:rPr>
                    <w:ins w:author="phetc" w:date="2023-02-13T15:44:00Z" w:id="12561"/>
                    <w:rFonts w:ascii="Calibri" w:hAnsi="Calibri" w:cs="Calibri"/>
                    <w:color w:val="000000"/>
                    <w:sz w:val="28"/>
                  </w:rPr>
                </w:rPrChange>
              </w:rPr>
            </w:pPr>
            <w:ins w:author="phetc" w:date="2023-02-13T15:44:00Z" w:id="12562">
              <w:r w:rsidRPr="00357A8D">
                <w:rPr>
                  <w:rFonts w:ascii="Calibri" w:hAnsi="Calibri" w:cs="Calibri"/>
                  <w:sz w:val="28"/>
                  <w:rPrChange w:author="PC" w:date="2023-03-31T11:41:00Z" w:id="12563">
                    <w:rPr>
                      <w:rFonts w:ascii="Calibri" w:hAnsi="Calibri" w:cs="Calibri"/>
                      <w:color w:val="000000"/>
                      <w:sz w:val="28"/>
                    </w:rPr>
                  </w:rPrChange>
                </w:rPr>
                <w:t> </w:t>
              </w:r>
            </w:ins>
          </w:p>
        </w:tc>
        <w:tc>
          <w:tcPr>
            <w:tcW w:w="620" w:type="dxa"/>
            <w:tcBorders>
              <w:top w:val="nil"/>
              <w:left w:val="nil"/>
              <w:right w:val="single" w:color="auto" w:sz="4" w:space="0"/>
            </w:tcBorders>
            <w:shd w:val="clear" w:color="auto" w:fill="auto"/>
            <w:noWrap/>
            <w:vAlign w:val="bottom"/>
            <w:hideMark/>
          </w:tcPr>
          <w:p w:rsidRPr="00357A8D" w:rsidR="00BD3F6C" w:rsidRDefault="00BD3F6C" w14:paraId="3ACE5965" w14:textId="77777777">
            <w:pPr>
              <w:rPr>
                <w:ins w:author="phetc" w:date="2023-02-13T15:44:00Z" w:id="12564"/>
                <w:rFonts w:ascii="Calibri" w:hAnsi="Calibri" w:cs="Calibri"/>
                <w:sz w:val="28"/>
                <w:rPrChange w:author="PC" w:date="2023-03-31T11:41:00Z" w:id="12565">
                  <w:rPr>
                    <w:ins w:author="phetc" w:date="2023-02-13T15:44:00Z" w:id="12566"/>
                    <w:rFonts w:ascii="Calibri" w:hAnsi="Calibri" w:cs="Calibri"/>
                    <w:color w:val="000000"/>
                    <w:sz w:val="28"/>
                  </w:rPr>
                </w:rPrChange>
              </w:rPr>
            </w:pPr>
            <w:ins w:author="phetc" w:date="2023-02-13T15:44:00Z" w:id="12567">
              <w:r w:rsidRPr="00357A8D">
                <w:rPr>
                  <w:rFonts w:ascii="Calibri" w:hAnsi="Calibri" w:cs="Calibri"/>
                  <w:sz w:val="28"/>
                  <w:rPrChange w:author="PC" w:date="2023-03-31T11:41:00Z" w:id="12568">
                    <w:rPr>
                      <w:rFonts w:ascii="Calibri" w:hAnsi="Calibri" w:cs="Calibri"/>
                      <w:color w:val="000000"/>
                      <w:sz w:val="28"/>
                    </w:rPr>
                  </w:rPrChange>
                </w:rPr>
                <w:t> </w:t>
              </w:r>
            </w:ins>
          </w:p>
        </w:tc>
      </w:tr>
      <w:tr w:rsidRPr="00357A8D" w:rsidR="00567CE2" w:rsidTr="00277A61" w14:paraId="0E4F5D20" w14:textId="77777777">
        <w:trPr>
          <w:trHeight w:val="430"/>
          <w:ins w:author="phetc" w:date="2023-02-13T15:44:00Z" w:id="12569"/>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63EA227" w14:textId="77777777">
            <w:pPr>
              <w:rPr>
                <w:ins w:author="phetc" w:date="2023-02-13T15:44:00Z" w:id="12570"/>
                <w:rFonts w:ascii="Calibri" w:hAnsi="Calibri" w:cs="Calibri"/>
                <w:sz w:val="28"/>
                <w:rPrChange w:author="PC" w:date="2023-03-31T11:41:00Z" w:id="12571">
                  <w:rPr>
                    <w:ins w:author="phetc" w:date="2023-02-13T15:44:00Z" w:id="12572"/>
                    <w:rFonts w:ascii="Calibri" w:hAnsi="Calibri" w:cs="Calibri"/>
                    <w:color w:val="000000"/>
                    <w:sz w:val="28"/>
                  </w:rPr>
                </w:rPrChange>
              </w:rPr>
            </w:pPr>
            <w:ins w:author="phetc" w:date="2023-02-13T15:44:00Z" w:id="12573">
              <w:r w:rsidRPr="00357A8D">
                <w:rPr>
                  <w:rFonts w:ascii="TH Sarabun New" w:hAnsi="TH Sarabun New" w:cs="TH Sarabun New"/>
                  <w:b/>
                  <w:bCs/>
                  <w:sz w:val="28"/>
                  <w:u w:val="single"/>
                  <w:cs/>
                </w:rPr>
                <w:t>หมวดย่อยเศรษฐศาสตร์ทรัพยากรมนุษย์</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DF5A68" w14:textId="77777777">
            <w:pPr>
              <w:rPr>
                <w:ins w:author="phetc" w:date="2023-02-13T15:44:00Z" w:id="12574"/>
                <w:rFonts w:ascii="Calibri" w:hAnsi="Calibri" w:cs="Calibri"/>
                <w:sz w:val="28"/>
                <w:rPrChange w:author="PC" w:date="2023-03-31T11:41:00Z" w:id="12575">
                  <w:rPr>
                    <w:ins w:author="phetc" w:date="2023-02-13T15:44:00Z" w:id="12576"/>
                    <w:rFonts w:ascii="Calibri" w:hAnsi="Calibri" w:cs="Calibri"/>
                    <w:color w:val="000000"/>
                    <w:sz w:val="28"/>
                  </w:rPr>
                </w:rPrChange>
              </w:rPr>
            </w:pPr>
            <w:ins w:author="phetc" w:date="2023-02-13T15:44:00Z" w:id="12577">
              <w:r w:rsidRPr="00357A8D">
                <w:rPr>
                  <w:rFonts w:ascii="Calibri" w:hAnsi="Calibri" w:cs="Calibri"/>
                  <w:sz w:val="28"/>
                  <w:rPrChange w:author="PC" w:date="2023-03-31T11:41:00Z" w:id="125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9C1003" w14:textId="77777777">
            <w:pPr>
              <w:rPr>
                <w:ins w:author="phetc" w:date="2023-02-13T15:44:00Z" w:id="12579"/>
                <w:rFonts w:ascii="Calibri" w:hAnsi="Calibri" w:cs="Calibri"/>
                <w:sz w:val="28"/>
                <w:rPrChange w:author="PC" w:date="2023-03-31T11:41:00Z" w:id="12580">
                  <w:rPr>
                    <w:ins w:author="phetc" w:date="2023-02-13T15:44:00Z" w:id="12581"/>
                    <w:rFonts w:ascii="Calibri" w:hAnsi="Calibri" w:cs="Calibri"/>
                    <w:color w:val="000000"/>
                    <w:sz w:val="28"/>
                  </w:rPr>
                </w:rPrChange>
              </w:rPr>
            </w:pPr>
            <w:ins w:author="phetc" w:date="2023-02-13T15:44:00Z" w:id="12582">
              <w:r w:rsidRPr="00357A8D">
                <w:rPr>
                  <w:rFonts w:ascii="Calibri" w:hAnsi="Calibri" w:cs="Calibri"/>
                  <w:sz w:val="28"/>
                  <w:rPrChange w:author="PC" w:date="2023-03-31T11:41:00Z" w:id="125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1F20D4" w14:textId="77777777">
            <w:pPr>
              <w:rPr>
                <w:ins w:author="phetc" w:date="2023-02-13T15:44:00Z" w:id="12584"/>
                <w:rFonts w:ascii="Calibri" w:hAnsi="Calibri" w:cs="Calibri"/>
                <w:sz w:val="28"/>
                <w:rPrChange w:author="PC" w:date="2023-03-31T11:41:00Z" w:id="12585">
                  <w:rPr>
                    <w:ins w:author="phetc" w:date="2023-02-13T15:44:00Z" w:id="12586"/>
                    <w:rFonts w:ascii="Calibri" w:hAnsi="Calibri" w:cs="Calibri"/>
                    <w:color w:val="000000"/>
                    <w:sz w:val="28"/>
                  </w:rPr>
                </w:rPrChange>
              </w:rPr>
            </w:pPr>
            <w:ins w:author="phetc" w:date="2023-02-13T15:44:00Z" w:id="12587">
              <w:r w:rsidRPr="00357A8D">
                <w:rPr>
                  <w:rFonts w:ascii="Calibri" w:hAnsi="Calibri" w:cs="Calibri"/>
                  <w:sz w:val="28"/>
                  <w:rPrChange w:author="PC" w:date="2023-03-31T11:41:00Z" w:id="125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3B2168" w14:textId="77777777">
            <w:pPr>
              <w:rPr>
                <w:ins w:author="phetc" w:date="2023-02-13T15:44:00Z" w:id="12589"/>
                <w:rFonts w:ascii="Calibri" w:hAnsi="Calibri" w:cs="Calibri"/>
                <w:sz w:val="28"/>
                <w:rPrChange w:author="PC" w:date="2023-03-31T11:41:00Z" w:id="12590">
                  <w:rPr>
                    <w:ins w:author="phetc" w:date="2023-02-13T15:44:00Z" w:id="12591"/>
                    <w:rFonts w:ascii="Calibri" w:hAnsi="Calibri" w:cs="Calibri"/>
                    <w:color w:val="000000"/>
                    <w:sz w:val="28"/>
                  </w:rPr>
                </w:rPrChange>
              </w:rPr>
            </w:pPr>
            <w:ins w:author="phetc" w:date="2023-02-13T15:44:00Z" w:id="12592">
              <w:r w:rsidRPr="00357A8D">
                <w:rPr>
                  <w:rFonts w:ascii="Calibri" w:hAnsi="Calibri" w:cs="Calibri"/>
                  <w:sz w:val="28"/>
                  <w:rPrChange w:author="PC" w:date="2023-03-31T11:41:00Z" w:id="125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7D7C0E" w14:textId="77777777">
            <w:pPr>
              <w:rPr>
                <w:ins w:author="phetc" w:date="2023-02-13T15:44:00Z" w:id="12594"/>
                <w:rFonts w:ascii="Calibri" w:hAnsi="Calibri" w:cs="Calibri"/>
                <w:sz w:val="28"/>
                <w:rPrChange w:author="PC" w:date="2023-03-31T11:41:00Z" w:id="12595">
                  <w:rPr>
                    <w:ins w:author="phetc" w:date="2023-02-13T15:44:00Z" w:id="12596"/>
                    <w:rFonts w:ascii="Calibri" w:hAnsi="Calibri" w:cs="Calibri"/>
                    <w:color w:val="000000"/>
                    <w:sz w:val="28"/>
                  </w:rPr>
                </w:rPrChange>
              </w:rPr>
            </w:pPr>
            <w:ins w:author="phetc" w:date="2023-02-13T15:44:00Z" w:id="12597">
              <w:r w:rsidRPr="00357A8D">
                <w:rPr>
                  <w:rFonts w:ascii="Calibri" w:hAnsi="Calibri" w:cs="Calibri"/>
                  <w:sz w:val="28"/>
                  <w:rPrChange w:author="PC" w:date="2023-03-31T11:41:00Z" w:id="125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0D06CC" w14:textId="77777777">
            <w:pPr>
              <w:rPr>
                <w:ins w:author="phetc" w:date="2023-02-13T15:44:00Z" w:id="12599"/>
                <w:rFonts w:ascii="Calibri" w:hAnsi="Calibri" w:cs="Calibri"/>
                <w:sz w:val="28"/>
                <w:rPrChange w:author="PC" w:date="2023-03-31T11:41:00Z" w:id="12600">
                  <w:rPr>
                    <w:ins w:author="phetc" w:date="2023-02-13T15:44:00Z" w:id="12601"/>
                    <w:rFonts w:ascii="Calibri" w:hAnsi="Calibri" w:cs="Calibri"/>
                    <w:color w:val="000000"/>
                    <w:sz w:val="28"/>
                  </w:rPr>
                </w:rPrChange>
              </w:rPr>
            </w:pPr>
            <w:ins w:author="phetc" w:date="2023-02-13T15:44:00Z" w:id="12602">
              <w:r w:rsidRPr="00357A8D">
                <w:rPr>
                  <w:rFonts w:ascii="Calibri" w:hAnsi="Calibri" w:cs="Calibri"/>
                  <w:sz w:val="28"/>
                  <w:rPrChange w:author="PC" w:date="2023-03-31T11:41:00Z" w:id="126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CA6E31" w14:textId="77777777">
            <w:pPr>
              <w:rPr>
                <w:ins w:author="phetc" w:date="2023-02-13T15:44:00Z" w:id="12604"/>
                <w:rFonts w:ascii="Calibri" w:hAnsi="Calibri" w:cs="Calibri"/>
                <w:sz w:val="28"/>
                <w:rPrChange w:author="PC" w:date="2023-03-31T11:41:00Z" w:id="12605">
                  <w:rPr>
                    <w:ins w:author="phetc" w:date="2023-02-13T15:44:00Z" w:id="12606"/>
                    <w:rFonts w:ascii="Calibri" w:hAnsi="Calibri" w:cs="Calibri"/>
                    <w:color w:val="000000"/>
                    <w:sz w:val="28"/>
                  </w:rPr>
                </w:rPrChange>
              </w:rPr>
            </w:pPr>
            <w:ins w:author="phetc" w:date="2023-02-13T15:44:00Z" w:id="12607">
              <w:r w:rsidRPr="00357A8D">
                <w:rPr>
                  <w:rFonts w:ascii="Calibri" w:hAnsi="Calibri" w:cs="Calibri"/>
                  <w:sz w:val="28"/>
                  <w:rPrChange w:author="PC" w:date="2023-03-31T11:41:00Z" w:id="126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F21C7A" w14:textId="77777777">
            <w:pPr>
              <w:rPr>
                <w:ins w:author="phetc" w:date="2023-02-13T15:44:00Z" w:id="12609"/>
                <w:rFonts w:ascii="Calibri" w:hAnsi="Calibri" w:cs="Calibri"/>
                <w:sz w:val="28"/>
                <w:rPrChange w:author="PC" w:date="2023-03-31T11:41:00Z" w:id="12610">
                  <w:rPr>
                    <w:ins w:author="phetc" w:date="2023-02-13T15:44:00Z" w:id="12611"/>
                    <w:rFonts w:ascii="Calibri" w:hAnsi="Calibri" w:cs="Calibri"/>
                    <w:color w:val="000000"/>
                    <w:sz w:val="28"/>
                  </w:rPr>
                </w:rPrChange>
              </w:rPr>
            </w:pPr>
            <w:ins w:author="phetc" w:date="2023-02-13T15:44:00Z" w:id="12612">
              <w:r w:rsidRPr="00357A8D">
                <w:rPr>
                  <w:rFonts w:ascii="Calibri" w:hAnsi="Calibri" w:cs="Calibri"/>
                  <w:sz w:val="28"/>
                  <w:rPrChange w:author="PC" w:date="2023-03-31T11:41:00Z" w:id="1261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3B4386" w14:textId="77777777">
            <w:pPr>
              <w:rPr>
                <w:ins w:author="phetc" w:date="2023-02-13T15:44:00Z" w:id="12614"/>
                <w:rFonts w:ascii="Calibri" w:hAnsi="Calibri" w:cs="Calibri"/>
                <w:sz w:val="28"/>
                <w:rPrChange w:author="PC" w:date="2023-03-31T11:41:00Z" w:id="12615">
                  <w:rPr>
                    <w:ins w:author="phetc" w:date="2023-02-13T15:44:00Z" w:id="12616"/>
                    <w:rFonts w:ascii="Calibri" w:hAnsi="Calibri" w:cs="Calibri"/>
                    <w:color w:val="000000"/>
                    <w:sz w:val="28"/>
                  </w:rPr>
                </w:rPrChange>
              </w:rPr>
            </w:pPr>
            <w:ins w:author="phetc" w:date="2023-02-13T15:44:00Z" w:id="12617">
              <w:r w:rsidRPr="00357A8D">
                <w:rPr>
                  <w:rFonts w:ascii="Calibri" w:hAnsi="Calibri" w:cs="Calibri"/>
                  <w:sz w:val="28"/>
                  <w:rPrChange w:author="PC" w:date="2023-03-31T11:41:00Z" w:id="1261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9A1EEF" w14:textId="77777777">
            <w:pPr>
              <w:rPr>
                <w:ins w:author="phetc" w:date="2023-02-13T15:44:00Z" w:id="12619"/>
                <w:rFonts w:ascii="Calibri" w:hAnsi="Calibri" w:cs="Calibri"/>
                <w:sz w:val="28"/>
                <w:rPrChange w:author="PC" w:date="2023-03-31T11:41:00Z" w:id="12620">
                  <w:rPr>
                    <w:ins w:author="phetc" w:date="2023-02-13T15:44:00Z" w:id="12621"/>
                    <w:rFonts w:ascii="Calibri" w:hAnsi="Calibri" w:cs="Calibri"/>
                    <w:color w:val="000000"/>
                    <w:sz w:val="28"/>
                  </w:rPr>
                </w:rPrChange>
              </w:rPr>
            </w:pPr>
            <w:ins w:author="phetc" w:date="2023-02-13T15:44:00Z" w:id="12622">
              <w:r w:rsidRPr="00357A8D">
                <w:rPr>
                  <w:rFonts w:ascii="Calibri" w:hAnsi="Calibri" w:cs="Calibri"/>
                  <w:sz w:val="28"/>
                  <w:rPrChange w:author="PC" w:date="2023-03-31T11:41:00Z" w:id="1262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A17397" w14:textId="77777777">
            <w:pPr>
              <w:rPr>
                <w:ins w:author="phetc" w:date="2023-02-13T15:44:00Z" w:id="12624"/>
                <w:rFonts w:ascii="Calibri" w:hAnsi="Calibri" w:cs="Calibri"/>
                <w:sz w:val="28"/>
                <w:rPrChange w:author="PC" w:date="2023-03-31T11:41:00Z" w:id="12625">
                  <w:rPr>
                    <w:ins w:author="phetc" w:date="2023-02-13T15:44:00Z" w:id="12626"/>
                    <w:rFonts w:ascii="Calibri" w:hAnsi="Calibri" w:cs="Calibri"/>
                    <w:color w:val="000000"/>
                    <w:sz w:val="28"/>
                  </w:rPr>
                </w:rPrChange>
              </w:rPr>
            </w:pPr>
            <w:ins w:author="phetc" w:date="2023-02-13T15:44:00Z" w:id="12627">
              <w:r w:rsidRPr="00357A8D">
                <w:rPr>
                  <w:rFonts w:ascii="Calibri" w:hAnsi="Calibri" w:cs="Calibri"/>
                  <w:sz w:val="28"/>
                  <w:rPrChange w:author="PC" w:date="2023-03-31T11:41:00Z" w:id="1262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DC4D9B" w14:textId="77777777">
            <w:pPr>
              <w:rPr>
                <w:ins w:author="phetc" w:date="2023-02-13T15:44:00Z" w:id="12629"/>
                <w:rFonts w:ascii="Calibri" w:hAnsi="Calibri" w:cs="Calibri"/>
                <w:sz w:val="28"/>
                <w:rPrChange w:author="PC" w:date="2023-03-31T11:41:00Z" w:id="12630">
                  <w:rPr>
                    <w:ins w:author="phetc" w:date="2023-02-13T15:44:00Z" w:id="12631"/>
                    <w:rFonts w:ascii="Calibri" w:hAnsi="Calibri" w:cs="Calibri"/>
                    <w:color w:val="000000"/>
                    <w:sz w:val="28"/>
                  </w:rPr>
                </w:rPrChange>
              </w:rPr>
            </w:pPr>
            <w:ins w:author="phetc" w:date="2023-02-13T15:44:00Z" w:id="12632">
              <w:r w:rsidRPr="00357A8D">
                <w:rPr>
                  <w:rFonts w:ascii="Calibri" w:hAnsi="Calibri" w:cs="Calibri"/>
                  <w:sz w:val="28"/>
                  <w:rPrChange w:author="PC" w:date="2023-03-31T11:41:00Z" w:id="126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9A26C7" w14:textId="77777777">
            <w:pPr>
              <w:rPr>
                <w:ins w:author="phetc" w:date="2023-02-13T15:44:00Z" w:id="12634"/>
                <w:rFonts w:ascii="Calibri" w:hAnsi="Calibri" w:cs="Calibri"/>
                <w:sz w:val="28"/>
                <w:rPrChange w:author="PC" w:date="2023-03-31T11:41:00Z" w:id="12635">
                  <w:rPr>
                    <w:ins w:author="phetc" w:date="2023-02-13T15:44:00Z" w:id="12636"/>
                    <w:rFonts w:ascii="Calibri" w:hAnsi="Calibri" w:cs="Calibri"/>
                    <w:color w:val="000000"/>
                    <w:sz w:val="28"/>
                  </w:rPr>
                </w:rPrChange>
              </w:rPr>
            </w:pPr>
            <w:ins w:author="phetc" w:date="2023-02-13T15:44:00Z" w:id="12637">
              <w:r w:rsidRPr="00357A8D">
                <w:rPr>
                  <w:rFonts w:ascii="Calibri" w:hAnsi="Calibri" w:cs="Calibri"/>
                  <w:sz w:val="28"/>
                  <w:rPrChange w:author="PC" w:date="2023-03-31T11:41:00Z" w:id="1263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CE5052" w14:textId="77777777">
            <w:pPr>
              <w:rPr>
                <w:ins w:author="phetc" w:date="2023-02-13T15:44:00Z" w:id="12639"/>
                <w:rFonts w:ascii="Calibri" w:hAnsi="Calibri" w:cs="Calibri"/>
                <w:sz w:val="28"/>
                <w:rPrChange w:author="PC" w:date="2023-03-31T11:41:00Z" w:id="12640">
                  <w:rPr>
                    <w:ins w:author="phetc" w:date="2023-02-13T15:44:00Z" w:id="12641"/>
                    <w:rFonts w:ascii="Calibri" w:hAnsi="Calibri" w:cs="Calibri"/>
                    <w:color w:val="000000"/>
                    <w:sz w:val="28"/>
                  </w:rPr>
                </w:rPrChange>
              </w:rPr>
            </w:pPr>
            <w:ins w:author="phetc" w:date="2023-02-13T15:44:00Z" w:id="12642">
              <w:r w:rsidRPr="00357A8D">
                <w:rPr>
                  <w:rFonts w:ascii="Calibri" w:hAnsi="Calibri" w:cs="Calibri"/>
                  <w:sz w:val="28"/>
                  <w:rPrChange w:author="PC" w:date="2023-03-31T11:41:00Z" w:id="126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EC4430" w14:textId="77777777">
            <w:pPr>
              <w:rPr>
                <w:ins w:author="phetc" w:date="2023-02-13T15:44:00Z" w:id="12644"/>
                <w:rFonts w:ascii="Calibri" w:hAnsi="Calibri" w:cs="Calibri"/>
                <w:sz w:val="28"/>
                <w:rPrChange w:author="PC" w:date="2023-03-31T11:41:00Z" w:id="12645">
                  <w:rPr>
                    <w:ins w:author="phetc" w:date="2023-02-13T15:44:00Z" w:id="12646"/>
                    <w:rFonts w:ascii="Calibri" w:hAnsi="Calibri" w:cs="Calibri"/>
                    <w:color w:val="000000"/>
                    <w:sz w:val="28"/>
                  </w:rPr>
                </w:rPrChange>
              </w:rPr>
            </w:pPr>
            <w:ins w:author="phetc" w:date="2023-02-13T15:44:00Z" w:id="12647">
              <w:r w:rsidRPr="00357A8D">
                <w:rPr>
                  <w:rFonts w:ascii="Calibri" w:hAnsi="Calibri" w:cs="Calibri"/>
                  <w:sz w:val="28"/>
                  <w:rPrChange w:author="PC" w:date="2023-03-31T11:41:00Z" w:id="126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00BC94" w14:textId="77777777">
            <w:pPr>
              <w:rPr>
                <w:ins w:author="phetc" w:date="2023-02-13T15:44:00Z" w:id="12649"/>
                <w:rFonts w:ascii="Calibri" w:hAnsi="Calibri" w:cs="Calibri"/>
                <w:sz w:val="28"/>
                <w:rPrChange w:author="PC" w:date="2023-03-31T11:41:00Z" w:id="12650">
                  <w:rPr>
                    <w:ins w:author="phetc" w:date="2023-02-13T15:44:00Z" w:id="12651"/>
                    <w:rFonts w:ascii="Calibri" w:hAnsi="Calibri" w:cs="Calibri"/>
                    <w:color w:val="000000"/>
                    <w:sz w:val="28"/>
                  </w:rPr>
                </w:rPrChange>
              </w:rPr>
            </w:pPr>
            <w:ins w:author="phetc" w:date="2023-02-13T15:44:00Z" w:id="12652">
              <w:r w:rsidRPr="00357A8D">
                <w:rPr>
                  <w:rFonts w:ascii="Calibri" w:hAnsi="Calibri" w:cs="Calibri"/>
                  <w:sz w:val="28"/>
                  <w:rPrChange w:author="PC" w:date="2023-03-31T11:41:00Z" w:id="12653">
                    <w:rPr>
                      <w:rFonts w:ascii="Calibri" w:hAnsi="Calibri" w:cs="Calibri"/>
                      <w:color w:val="000000"/>
                      <w:sz w:val="28"/>
                    </w:rPr>
                  </w:rPrChange>
                </w:rPr>
                <w:t> </w:t>
              </w:r>
            </w:ins>
          </w:p>
        </w:tc>
      </w:tr>
      <w:tr w:rsidRPr="00357A8D" w:rsidR="00567CE2" w:rsidTr="00277A61" w14:paraId="2C860BB0" w14:textId="77777777">
        <w:trPr>
          <w:trHeight w:val="430"/>
          <w:ins w:author="phetc" w:date="2023-02-13T15:44:00Z" w:id="1265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5B4428F" w14:textId="77777777">
            <w:pPr>
              <w:rPr>
                <w:ins w:author="phetc" w:date="2023-02-13T15:44:00Z" w:id="12655"/>
                <w:rFonts w:ascii="TH Sarabun New" w:hAnsi="TH Sarabun New" w:cs="TH Sarabun New"/>
                <w:sz w:val="28"/>
                <w:cs/>
              </w:rPr>
            </w:pPr>
            <w:ins w:author="phetc" w:date="2023-02-13T15:44:00Z" w:id="12656">
              <w:r w:rsidRPr="00357A8D">
                <w:rPr>
                  <w:rFonts w:ascii="TH Sarabun New" w:hAnsi="TH Sarabun New" w:cs="TH Sarabun New"/>
                  <w:sz w:val="28"/>
                  <w:cs/>
                </w:rPr>
                <w:t>ศ.470 สัมมนาเศรษฐศาสตร์ทรัพยากรมนุษย์</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F6A28B0" w14:textId="77777777">
            <w:pPr>
              <w:rPr>
                <w:ins w:author="phetc" w:date="2023-02-13T15:44:00Z" w:id="12657"/>
                <w:rFonts w:ascii="Calibri" w:hAnsi="Calibri" w:cs="Calibri"/>
                <w:sz w:val="28"/>
                <w:rPrChange w:author="PC" w:date="2023-03-31T11:41:00Z" w:id="12658">
                  <w:rPr>
                    <w:ins w:author="phetc" w:date="2023-02-13T15:44:00Z" w:id="12659"/>
                    <w:rFonts w:ascii="Calibri" w:hAnsi="Calibri" w:cs="Calibri"/>
                    <w:color w:val="000000"/>
                    <w:sz w:val="28"/>
                  </w:rPr>
                </w:rPrChange>
              </w:rPr>
            </w:pPr>
            <w:ins w:author="phetc" w:date="2023-02-13T15:44:00Z" w:id="12660">
              <w:r w:rsidRPr="00357A8D">
                <w:rPr>
                  <w:rFonts w:ascii="Wingdings 2" w:hAnsi="Wingdings 2" w:eastAsia="Wingdings 2" w:cs="Wingdings 2"/>
                  <w:sz w:val="28"/>
                  <w:rPrChange w:author="PC" w:date="2023-03-31T11:41:00Z" w:id="126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6A7BF60" w14:textId="77777777">
            <w:pPr>
              <w:rPr>
                <w:ins w:author="phetc" w:date="2023-02-13T15:44:00Z" w:id="12662"/>
                <w:rFonts w:ascii="Calibri" w:hAnsi="Calibri" w:cs="Calibri"/>
                <w:sz w:val="28"/>
                <w:rPrChange w:author="PC" w:date="2023-03-31T11:41:00Z" w:id="12663">
                  <w:rPr>
                    <w:ins w:author="phetc" w:date="2023-02-13T15:44:00Z" w:id="12664"/>
                    <w:rFonts w:ascii="Calibri" w:hAnsi="Calibri" w:cs="Calibri"/>
                    <w:color w:val="000000"/>
                    <w:sz w:val="28"/>
                  </w:rPr>
                </w:rPrChange>
              </w:rPr>
            </w:pPr>
            <w:ins w:author="phetc" w:date="2023-02-13T15:44:00Z" w:id="12665">
              <w:r w:rsidRPr="00357A8D">
                <w:rPr>
                  <w:rFonts w:ascii="Wingdings 2" w:hAnsi="Wingdings 2" w:eastAsia="Wingdings 2" w:cs="Wingdings 2"/>
                  <w:sz w:val="28"/>
                  <w:rPrChange w:author="PC" w:date="2023-03-31T11:41:00Z" w:id="126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C65C51A" w14:textId="77777777">
            <w:pPr>
              <w:rPr>
                <w:ins w:author="phetc" w:date="2023-02-13T15:44:00Z" w:id="12667"/>
                <w:rFonts w:ascii="Calibri" w:hAnsi="Calibri" w:cs="Calibri"/>
                <w:sz w:val="28"/>
                <w:rPrChange w:author="PC" w:date="2023-03-31T11:41:00Z" w:id="12668">
                  <w:rPr>
                    <w:ins w:author="phetc" w:date="2023-02-13T15:44:00Z" w:id="12669"/>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747609E" w14:textId="77777777">
            <w:pPr>
              <w:rPr>
                <w:ins w:author="phetc" w:date="2023-02-13T15:44:00Z" w:id="12670"/>
                <w:rFonts w:ascii="Calibri" w:hAnsi="Calibri" w:cs="Calibri"/>
                <w:sz w:val="28"/>
                <w:rPrChange w:author="PC" w:date="2023-03-31T11:41:00Z" w:id="12671">
                  <w:rPr>
                    <w:ins w:author="phetc" w:date="2023-02-13T15:44:00Z" w:id="12672"/>
                    <w:rFonts w:ascii="Calibri" w:hAnsi="Calibri" w:cs="Calibri"/>
                    <w:color w:val="000000"/>
                    <w:sz w:val="28"/>
                  </w:rPr>
                </w:rPrChange>
              </w:rPr>
            </w:pPr>
            <w:ins w:author="phetc" w:date="2023-02-13T15:44:00Z" w:id="12673">
              <w:r w:rsidRPr="00357A8D">
                <w:rPr>
                  <w:rFonts w:ascii="Wingdings 2" w:hAnsi="Wingdings 2" w:eastAsia="Wingdings 2" w:cs="Wingdings 2"/>
                  <w:sz w:val="28"/>
                  <w:rPrChange w:author="PC" w:date="2023-03-31T11:41:00Z" w:id="126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8527601" w14:textId="77777777">
            <w:pPr>
              <w:rPr>
                <w:ins w:author="phetc" w:date="2023-02-13T15:44:00Z" w:id="12675"/>
                <w:rFonts w:ascii="Calibri" w:hAnsi="Calibri" w:cs="Calibri"/>
                <w:sz w:val="28"/>
                <w:rPrChange w:author="PC" w:date="2023-03-31T11:41:00Z" w:id="12676">
                  <w:rPr>
                    <w:ins w:author="phetc" w:date="2023-02-13T15:44:00Z" w:id="12677"/>
                    <w:rFonts w:ascii="Calibri" w:hAnsi="Calibri" w:cs="Calibri"/>
                    <w:color w:val="000000"/>
                    <w:sz w:val="28"/>
                  </w:rPr>
                </w:rPrChange>
              </w:rPr>
            </w:pPr>
            <w:ins w:author="phetc" w:date="2023-02-13T15:44:00Z" w:id="12678">
              <w:r w:rsidRPr="00357A8D">
                <w:rPr>
                  <w:rFonts w:ascii="Wingdings 2" w:hAnsi="Wingdings 2" w:eastAsia="Wingdings 2" w:cs="Wingdings 2"/>
                  <w:sz w:val="28"/>
                  <w:rPrChange w:author="PC" w:date="2023-03-31T11:41:00Z" w:id="126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E85A75A" w14:textId="77777777">
            <w:pPr>
              <w:rPr>
                <w:ins w:author="phetc" w:date="2023-02-13T15:44:00Z" w:id="12680"/>
                <w:rFonts w:ascii="Calibri" w:hAnsi="Calibri" w:cs="Calibri"/>
                <w:sz w:val="28"/>
                <w:rPrChange w:author="PC" w:date="2023-03-31T11:41:00Z" w:id="12681">
                  <w:rPr>
                    <w:ins w:author="phetc" w:date="2023-02-13T15:44:00Z" w:id="12682"/>
                    <w:rFonts w:ascii="Calibri" w:hAnsi="Calibri" w:cs="Calibri"/>
                    <w:color w:val="000000"/>
                    <w:sz w:val="28"/>
                  </w:rPr>
                </w:rPrChange>
              </w:rPr>
            </w:pPr>
            <w:ins w:author="phetc" w:date="2023-02-13T15:44:00Z" w:id="12683">
              <w:r w:rsidRPr="00357A8D">
                <w:rPr>
                  <w:rFonts w:ascii="Wingdings 2" w:hAnsi="Wingdings 2" w:eastAsia="Wingdings 2" w:cs="Wingdings 2"/>
                  <w:sz w:val="28"/>
                  <w:rPrChange w:author="PC" w:date="2023-03-31T11:41:00Z" w:id="126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872213B" w14:textId="77777777">
            <w:pPr>
              <w:rPr>
                <w:ins w:author="phetc" w:date="2023-02-13T15:44:00Z" w:id="12685"/>
                <w:rFonts w:ascii="Calibri" w:hAnsi="Calibri" w:cs="Calibri"/>
                <w:sz w:val="28"/>
                <w:rPrChange w:author="PC" w:date="2023-03-31T11:41:00Z" w:id="12686">
                  <w:rPr>
                    <w:ins w:author="phetc" w:date="2023-02-13T15:44:00Z" w:id="12687"/>
                    <w:rFonts w:ascii="Calibri" w:hAnsi="Calibri" w:cs="Calibri"/>
                    <w:color w:val="000000"/>
                    <w:sz w:val="28"/>
                  </w:rPr>
                </w:rPrChange>
              </w:rPr>
            </w:pPr>
            <w:ins w:author="phetc" w:date="2023-02-13T15:44:00Z" w:id="12688">
              <w:r w:rsidRPr="00357A8D">
                <w:rPr>
                  <w:rFonts w:ascii="Wingdings 2" w:hAnsi="Wingdings 2" w:eastAsia="Wingdings 2" w:cs="Wingdings 2"/>
                  <w:sz w:val="28"/>
                  <w:rPrChange w:author="PC" w:date="2023-03-31T11:41:00Z" w:id="126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D719FBC" w14:textId="77777777">
            <w:pPr>
              <w:rPr>
                <w:ins w:author="phetc" w:date="2023-02-13T15:44:00Z" w:id="12690"/>
                <w:rFonts w:ascii="Calibri" w:hAnsi="Calibri" w:cs="Calibri"/>
                <w:sz w:val="28"/>
                <w:rPrChange w:author="PC" w:date="2023-03-31T11:41:00Z" w:id="12691">
                  <w:rPr>
                    <w:ins w:author="phetc" w:date="2023-02-13T15:44:00Z" w:id="12692"/>
                    <w:rFonts w:ascii="Calibri" w:hAnsi="Calibri" w:cs="Calibri"/>
                    <w:color w:val="000000"/>
                    <w:sz w:val="28"/>
                  </w:rPr>
                </w:rPrChange>
              </w:rPr>
            </w:pPr>
            <w:ins w:author="phetc" w:date="2023-02-13T15:44:00Z" w:id="12693">
              <w:r w:rsidRPr="00357A8D">
                <w:rPr>
                  <w:rFonts w:ascii="Wingdings 2" w:hAnsi="Wingdings 2" w:eastAsia="Wingdings 2" w:cs="Wingdings 2"/>
                  <w:sz w:val="28"/>
                  <w:rPrChange w:author="PC" w:date="2023-03-31T11:41:00Z" w:id="126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B09DE30" w14:textId="77777777">
            <w:pPr>
              <w:rPr>
                <w:ins w:author="phetc" w:date="2023-02-13T15:44:00Z" w:id="12695"/>
                <w:rFonts w:ascii="Calibri" w:hAnsi="Calibri" w:cs="Calibri"/>
                <w:sz w:val="28"/>
                <w:rPrChange w:author="PC" w:date="2023-03-31T11:41:00Z" w:id="12696">
                  <w:rPr>
                    <w:ins w:author="phetc" w:date="2023-02-13T15:44:00Z" w:id="12697"/>
                    <w:rFonts w:ascii="Calibri" w:hAnsi="Calibri" w:cs="Calibri"/>
                    <w:color w:val="000000"/>
                    <w:sz w:val="28"/>
                  </w:rPr>
                </w:rPrChange>
              </w:rPr>
            </w:pPr>
            <w:ins w:author="phetc" w:date="2023-02-13T15:44:00Z" w:id="12698">
              <w:r w:rsidRPr="00357A8D">
                <w:rPr>
                  <w:rFonts w:ascii="Wingdings 2" w:hAnsi="Wingdings 2" w:eastAsia="Wingdings 2" w:cs="Wingdings 2"/>
                  <w:sz w:val="28"/>
                  <w:rPrChange w:author="PC" w:date="2023-03-31T11:41:00Z" w:id="126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49DD10B" w14:textId="77777777">
            <w:pPr>
              <w:rPr>
                <w:ins w:author="phetc" w:date="2023-02-13T15:44:00Z" w:id="12700"/>
                <w:rFonts w:ascii="Calibri" w:hAnsi="Calibri" w:cs="Calibri"/>
                <w:sz w:val="28"/>
                <w:rPrChange w:author="PC" w:date="2023-03-31T11:41:00Z" w:id="12701">
                  <w:rPr>
                    <w:ins w:author="phetc" w:date="2023-02-13T15:44:00Z" w:id="12702"/>
                    <w:rFonts w:ascii="Calibri" w:hAnsi="Calibri" w:cs="Calibri"/>
                    <w:color w:val="000000"/>
                    <w:sz w:val="28"/>
                  </w:rPr>
                </w:rPrChange>
              </w:rPr>
            </w:pPr>
            <w:ins w:author="phetc" w:date="2023-02-13T15:44:00Z" w:id="12703">
              <w:r w:rsidRPr="00357A8D">
                <w:rPr>
                  <w:rFonts w:ascii="Wingdings 2" w:hAnsi="Wingdings 2" w:eastAsia="Wingdings 2" w:cs="Wingdings 2"/>
                  <w:sz w:val="28"/>
                  <w:rPrChange w:author="PC" w:date="2023-03-31T11:41:00Z" w:id="127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5698BB4" w14:textId="77777777">
            <w:pPr>
              <w:rPr>
                <w:ins w:author="phetc" w:date="2023-02-13T15:44:00Z" w:id="12705"/>
                <w:rFonts w:ascii="Calibri" w:hAnsi="Calibri" w:cs="Calibri"/>
                <w:sz w:val="28"/>
                <w:rPrChange w:author="PC" w:date="2023-03-31T11:41:00Z" w:id="12706">
                  <w:rPr>
                    <w:ins w:author="phetc" w:date="2023-02-13T15:44:00Z" w:id="12707"/>
                    <w:rFonts w:ascii="Calibri" w:hAnsi="Calibri" w:cs="Calibri"/>
                    <w:color w:val="000000"/>
                    <w:sz w:val="28"/>
                  </w:rPr>
                </w:rPrChange>
              </w:rPr>
            </w:pPr>
            <w:ins w:author="phetc" w:date="2023-02-13T15:44:00Z" w:id="12708">
              <w:r w:rsidRPr="00357A8D">
                <w:rPr>
                  <w:rFonts w:ascii="Wingdings 2" w:hAnsi="Wingdings 2" w:eastAsia="Wingdings 2" w:cs="Wingdings 2"/>
                  <w:sz w:val="28"/>
                  <w:rPrChange w:author="PC" w:date="2023-03-31T11:41:00Z" w:id="127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D216A36" w14:textId="77777777">
            <w:pPr>
              <w:rPr>
                <w:ins w:author="phetc" w:date="2023-02-13T15:44:00Z" w:id="12710"/>
                <w:rFonts w:ascii="Calibri" w:hAnsi="Calibri" w:cs="Calibri"/>
                <w:sz w:val="28"/>
                <w:rPrChange w:author="PC" w:date="2023-03-31T11:41:00Z" w:id="12711">
                  <w:rPr>
                    <w:ins w:author="phetc" w:date="2023-02-13T15:44:00Z" w:id="12712"/>
                    <w:rFonts w:ascii="Calibri" w:hAnsi="Calibri" w:cs="Calibri"/>
                    <w:color w:val="000000"/>
                    <w:sz w:val="28"/>
                  </w:rPr>
                </w:rPrChange>
              </w:rPr>
            </w:pPr>
            <w:ins w:author="phetc" w:date="2023-02-13T15:44:00Z" w:id="12713">
              <w:r w:rsidRPr="00357A8D">
                <w:rPr>
                  <w:rFonts w:ascii="Wingdings 2" w:hAnsi="Wingdings 2" w:eastAsia="Wingdings 2" w:cs="Wingdings 2"/>
                  <w:sz w:val="28"/>
                  <w:rPrChange w:author="PC" w:date="2023-03-31T11:41:00Z" w:id="127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5F449B9" w14:textId="77777777">
            <w:pPr>
              <w:rPr>
                <w:ins w:author="phetc" w:date="2023-02-13T15:44:00Z" w:id="12715"/>
                <w:rFonts w:ascii="Calibri" w:hAnsi="Calibri" w:cs="Calibri"/>
                <w:sz w:val="28"/>
                <w:rPrChange w:author="PC" w:date="2023-03-31T11:41:00Z" w:id="12716">
                  <w:rPr>
                    <w:ins w:author="phetc" w:date="2023-02-13T15:44:00Z" w:id="12717"/>
                    <w:rFonts w:ascii="Calibri" w:hAnsi="Calibri" w:cs="Calibri"/>
                    <w:color w:val="000000"/>
                    <w:sz w:val="28"/>
                  </w:rPr>
                </w:rPrChange>
              </w:rPr>
            </w:pPr>
            <w:ins w:author="phetc" w:date="2023-02-13T15:44:00Z" w:id="12718">
              <w:r w:rsidRPr="00357A8D">
                <w:rPr>
                  <w:rFonts w:ascii="Wingdings 2" w:hAnsi="Wingdings 2" w:eastAsia="Wingdings 2" w:cs="Wingdings 2"/>
                  <w:sz w:val="28"/>
                  <w:rPrChange w:author="PC" w:date="2023-03-31T11:41:00Z" w:id="127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7BD0936" w14:textId="77777777">
            <w:pPr>
              <w:rPr>
                <w:ins w:author="phetc" w:date="2023-02-13T15:44:00Z" w:id="12720"/>
                <w:rFonts w:ascii="Calibri" w:hAnsi="Calibri" w:cs="Calibri"/>
                <w:sz w:val="28"/>
                <w:rPrChange w:author="PC" w:date="2023-03-31T11:41:00Z" w:id="12721">
                  <w:rPr>
                    <w:ins w:author="phetc" w:date="2023-02-13T15:44:00Z" w:id="12722"/>
                    <w:rFonts w:ascii="Calibri" w:hAnsi="Calibri" w:cs="Calibri"/>
                    <w:color w:val="000000"/>
                    <w:sz w:val="28"/>
                  </w:rPr>
                </w:rPrChange>
              </w:rPr>
            </w:pPr>
            <w:ins w:author="phetc" w:date="2023-02-13T15:44:00Z" w:id="12723">
              <w:r w:rsidRPr="00357A8D">
                <w:rPr>
                  <w:rFonts w:ascii="Wingdings 2" w:hAnsi="Wingdings 2" w:eastAsia="Wingdings 2" w:cs="Wingdings 2"/>
                  <w:sz w:val="28"/>
                  <w:rPrChange w:author="PC" w:date="2023-03-31T11:41:00Z" w:id="127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1A172FA4" w14:textId="77777777">
            <w:pPr>
              <w:rPr>
                <w:ins w:author="phetc" w:date="2023-02-13T15:44:00Z" w:id="12725"/>
                <w:rFonts w:ascii="Calibri" w:hAnsi="Calibri" w:cs="Calibri"/>
                <w:sz w:val="28"/>
                <w:rPrChange w:author="PC" w:date="2023-03-31T11:41:00Z" w:id="12726">
                  <w:rPr>
                    <w:ins w:author="phetc" w:date="2023-02-13T15:44:00Z" w:id="12727"/>
                    <w:rFonts w:ascii="Calibri" w:hAnsi="Calibri" w:cs="Calibri"/>
                    <w:color w:val="000000"/>
                    <w:sz w:val="28"/>
                  </w:rPr>
                </w:rPrChange>
              </w:rPr>
            </w:pPr>
            <w:ins w:author="phetc" w:date="2023-02-13T15:44:00Z" w:id="12728">
              <w:r w:rsidRPr="00357A8D">
                <w:rPr>
                  <w:rFonts w:ascii="Wingdings 2" w:hAnsi="Wingdings 2" w:eastAsia="Wingdings 2" w:cs="Wingdings 2"/>
                  <w:sz w:val="28"/>
                  <w:rPrChange w:author="PC" w:date="2023-03-31T11:41:00Z" w:id="1272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68B63F3" w14:textId="77777777">
            <w:pPr>
              <w:rPr>
                <w:ins w:author="phetc" w:date="2023-02-13T15:44:00Z" w:id="12730"/>
                <w:rFonts w:ascii="Calibri" w:hAnsi="Calibri" w:cs="Calibri"/>
                <w:sz w:val="28"/>
                <w:rPrChange w:author="PC" w:date="2023-03-31T11:41:00Z" w:id="12731">
                  <w:rPr>
                    <w:ins w:author="phetc" w:date="2023-02-13T15:44:00Z" w:id="12732"/>
                    <w:rFonts w:ascii="Calibri" w:hAnsi="Calibri" w:cs="Calibri"/>
                    <w:color w:val="000000"/>
                    <w:sz w:val="28"/>
                  </w:rPr>
                </w:rPrChange>
              </w:rPr>
            </w:pPr>
            <w:ins w:author="phetc" w:date="2023-02-13T15:44:00Z" w:id="12733">
              <w:r w:rsidRPr="00357A8D">
                <w:rPr>
                  <w:rFonts w:ascii="Wingdings 2" w:hAnsi="Wingdings 2" w:eastAsia="Wingdings 2" w:cs="Wingdings 2"/>
                  <w:sz w:val="28"/>
                  <w:rPrChange w:author="PC" w:date="2023-03-31T11:41:00Z" w:id="12734">
                    <w:rPr>
                      <w:rFonts w:ascii="Calibri" w:hAnsi="Calibri" w:cs="Calibri"/>
                      <w:color w:val="000000"/>
                      <w:sz w:val="28"/>
                    </w:rPr>
                  </w:rPrChange>
                </w:rPr>
                <w:t>P</w:t>
              </w:r>
            </w:ins>
          </w:p>
        </w:tc>
      </w:tr>
      <w:tr w:rsidRPr="00357A8D" w:rsidR="00567CE2" w:rsidTr="00277A61" w14:paraId="622ABAAD" w14:textId="77777777">
        <w:trPr>
          <w:trHeight w:val="430"/>
          <w:ins w:author="phetc" w:date="2023-02-13T15:44:00Z" w:id="12735"/>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D7B316F" w14:textId="77777777">
            <w:pPr>
              <w:rPr>
                <w:ins w:author="phetc" w:date="2023-02-13T15:44:00Z" w:id="12736"/>
                <w:rFonts w:ascii="Calibri" w:hAnsi="Calibri" w:cs="Calibri"/>
                <w:sz w:val="28"/>
                <w:rPrChange w:author="PC" w:date="2023-03-31T11:41:00Z" w:id="12737">
                  <w:rPr>
                    <w:ins w:author="phetc" w:date="2023-02-13T15:44:00Z" w:id="12738"/>
                    <w:rFonts w:ascii="Calibri" w:hAnsi="Calibri" w:cs="Calibri"/>
                    <w:color w:val="000000"/>
                    <w:sz w:val="28"/>
                  </w:rPr>
                </w:rPrChange>
              </w:rPr>
            </w:pPr>
            <w:ins w:author="phetc" w:date="2023-02-13T15:44:00Z" w:id="12739">
              <w:r w:rsidRPr="00357A8D">
                <w:rPr>
                  <w:rFonts w:ascii="TH Sarabun New" w:hAnsi="TH Sarabun New" w:cs="TH Sarabun New"/>
                  <w:sz w:val="28"/>
                  <w:cs/>
                </w:rPr>
                <w:t>ศ.</w:t>
              </w:r>
              <w:r w:rsidRPr="00357A8D">
                <w:rPr>
                  <w:rFonts w:ascii="TH Sarabun New" w:hAnsi="TH Sarabun New" w:cs="TH Sarabun New"/>
                  <w:sz w:val="28"/>
                </w:rPr>
                <w:t xml:space="preserve">471 </w:t>
              </w:r>
              <w:r w:rsidRPr="00357A8D">
                <w:rPr>
                  <w:rFonts w:ascii="TH Sarabun New" w:hAnsi="TH Sarabun New" w:cs="TH Sarabun New"/>
                  <w:sz w:val="28"/>
                  <w:cs/>
                </w:rPr>
                <w:t xml:space="preserve">เศรษฐศาสตร์แรงงาน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2448A3" w14:textId="77777777">
            <w:pPr>
              <w:rPr>
                <w:ins w:author="phetc" w:date="2023-02-13T15:44:00Z" w:id="12740"/>
                <w:rFonts w:ascii="Calibri" w:hAnsi="Calibri" w:cs="Calibri"/>
                <w:sz w:val="28"/>
                <w:rPrChange w:author="PC" w:date="2023-03-31T11:41:00Z" w:id="12741">
                  <w:rPr>
                    <w:ins w:author="phetc" w:date="2023-02-13T15:44:00Z" w:id="12742"/>
                    <w:rFonts w:ascii="Calibri" w:hAnsi="Calibri" w:cs="Calibri"/>
                    <w:color w:val="000000"/>
                    <w:sz w:val="28"/>
                  </w:rPr>
                </w:rPrChange>
              </w:rPr>
            </w:pPr>
            <w:ins w:author="phetc" w:date="2023-02-13T15:44:00Z" w:id="12743">
              <w:r w:rsidRPr="00357A8D">
                <w:rPr>
                  <w:rFonts w:ascii="Calibri" w:hAnsi="Calibri" w:cs="Calibri"/>
                  <w:sz w:val="28"/>
                  <w:rPrChange w:author="PC" w:date="2023-03-31T11:41:00Z" w:id="12744">
                    <w:rPr>
                      <w:rFonts w:ascii="Calibri" w:hAnsi="Calibri" w:cs="Calibri"/>
                      <w:color w:val="000000"/>
                      <w:sz w:val="28"/>
                    </w:rPr>
                  </w:rPrChange>
                </w:rPr>
                <w:t> </w:t>
              </w:r>
              <w:r w:rsidRPr="00357A8D">
                <w:rPr>
                  <w:rFonts w:ascii="Wingdings 2" w:hAnsi="Wingdings 2" w:eastAsia="Wingdings 2" w:cs="Wingdings 2"/>
                  <w:sz w:val="28"/>
                  <w:rPrChange w:author="PC" w:date="2023-03-31T11:41:00Z" w:id="127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0382D7" w14:textId="77777777">
            <w:pPr>
              <w:rPr>
                <w:ins w:author="phetc" w:date="2023-02-13T15:44:00Z" w:id="12746"/>
                <w:rFonts w:ascii="Calibri" w:hAnsi="Calibri" w:cs="Calibri"/>
                <w:sz w:val="28"/>
                <w:rPrChange w:author="PC" w:date="2023-03-31T11:41:00Z" w:id="12747">
                  <w:rPr>
                    <w:ins w:author="phetc" w:date="2023-02-13T15:44:00Z" w:id="12748"/>
                    <w:rFonts w:ascii="Calibri" w:hAnsi="Calibri" w:cs="Calibri"/>
                    <w:color w:val="000000"/>
                    <w:sz w:val="28"/>
                  </w:rPr>
                </w:rPrChange>
              </w:rPr>
            </w:pPr>
            <w:ins w:author="phetc" w:date="2023-02-13T15:44:00Z" w:id="12749">
              <w:r w:rsidRPr="00357A8D">
                <w:rPr>
                  <w:rFonts w:ascii="Calibri" w:hAnsi="Calibri" w:cs="Calibri"/>
                  <w:sz w:val="28"/>
                  <w:rPrChange w:author="PC" w:date="2023-03-31T11:41:00Z" w:id="12750">
                    <w:rPr>
                      <w:rFonts w:ascii="Calibri" w:hAnsi="Calibri" w:cs="Calibri"/>
                      <w:color w:val="000000"/>
                      <w:sz w:val="28"/>
                    </w:rPr>
                  </w:rPrChange>
                </w:rPr>
                <w:t> </w:t>
              </w:r>
              <w:r w:rsidRPr="00357A8D">
                <w:rPr>
                  <w:rFonts w:ascii="Wingdings 2" w:hAnsi="Wingdings 2" w:eastAsia="Wingdings 2" w:cs="Wingdings 2"/>
                  <w:sz w:val="28"/>
                  <w:rPrChange w:author="PC" w:date="2023-03-31T11:41:00Z" w:id="127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BF1B9D" w14:textId="77777777">
            <w:pPr>
              <w:rPr>
                <w:ins w:author="phetc" w:date="2023-02-13T15:44:00Z" w:id="12752"/>
                <w:rFonts w:ascii="Calibri" w:hAnsi="Calibri" w:cs="Calibri"/>
                <w:sz w:val="28"/>
                <w:rPrChange w:author="PC" w:date="2023-03-31T11:41:00Z" w:id="12753">
                  <w:rPr>
                    <w:ins w:author="phetc" w:date="2023-02-13T15:44:00Z" w:id="12754"/>
                    <w:rFonts w:ascii="Calibri" w:hAnsi="Calibri" w:cs="Calibri"/>
                    <w:color w:val="000000"/>
                    <w:sz w:val="28"/>
                  </w:rPr>
                </w:rPrChange>
              </w:rPr>
            </w:pPr>
            <w:ins w:author="phetc" w:date="2023-02-13T15:44:00Z" w:id="12755">
              <w:r w:rsidRPr="00357A8D">
                <w:rPr>
                  <w:rFonts w:ascii="Calibri" w:hAnsi="Calibri" w:cs="Calibri"/>
                  <w:sz w:val="28"/>
                  <w:rPrChange w:author="PC" w:date="2023-03-31T11:41:00Z" w:id="127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934800" w14:textId="77777777">
            <w:pPr>
              <w:rPr>
                <w:ins w:author="phetc" w:date="2023-02-13T15:44:00Z" w:id="12757"/>
                <w:rFonts w:ascii="Calibri" w:hAnsi="Calibri" w:cs="Calibri"/>
                <w:sz w:val="28"/>
                <w:rPrChange w:author="PC" w:date="2023-03-31T11:41:00Z" w:id="12758">
                  <w:rPr>
                    <w:ins w:author="phetc" w:date="2023-02-13T15:44:00Z" w:id="12759"/>
                    <w:rFonts w:ascii="Calibri" w:hAnsi="Calibri" w:cs="Calibri"/>
                    <w:color w:val="000000"/>
                    <w:sz w:val="28"/>
                  </w:rPr>
                </w:rPrChange>
              </w:rPr>
            </w:pPr>
            <w:ins w:author="phetc" w:date="2023-02-13T15:44:00Z" w:id="12760">
              <w:r w:rsidRPr="00357A8D">
                <w:rPr>
                  <w:rFonts w:ascii="Calibri" w:hAnsi="Calibri" w:cs="Calibri"/>
                  <w:sz w:val="28"/>
                  <w:rPrChange w:author="PC" w:date="2023-03-31T11:41:00Z" w:id="12761">
                    <w:rPr>
                      <w:rFonts w:ascii="Calibri" w:hAnsi="Calibri" w:cs="Calibri"/>
                      <w:color w:val="000000"/>
                      <w:sz w:val="28"/>
                    </w:rPr>
                  </w:rPrChange>
                </w:rPr>
                <w:t> </w:t>
              </w:r>
              <w:r w:rsidRPr="00357A8D">
                <w:rPr>
                  <w:rFonts w:ascii="Wingdings 2" w:hAnsi="Wingdings 2" w:eastAsia="Wingdings 2" w:cs="Wingdings 2"/>
                  <w:sz w:val="28"/>
                  <w:rPrChange w:author="PC" w:date="2023-03-31T11:41:00Z" w:id="127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3E0C67" w14:textId="77777777">
            <w:pPr>
              <w:rPr>
                <w:ins w:author="phetc" w:date="2023-02-13T15:44:00Z" w:id="12763"/>
                <w:rFonts w:ascii="Calibri" w:hAnsi="Calibri" w:cs="Calibri"/>
                <w:sz w:val="28"/>
                <w:rPrChange w:author="PC" w:date="2023-03-31T11:41:00Z" w:id="12764">
                  <w:rPr>
                    <w:ins w:author="phetc" w:date="2023-02-13T15:44:00Z" w:id="12765"/>
                    <w:rFonts w:ascii="Calibri" w:hAnsi="Calibri" w:cs="Calibri"/>
                    <w:color w:val="000000"/>
                    <w:sz w:val="28"/>
                  </w:rPr>
                </w:rPrChange>
              </w:rPr>
            </w:pPr>
            <w:ins w:author="phetc" w:date="2023-02-13T15:44:00Z" w:id="12766">
              <w:r w:rsidRPr="00357A8D">
                <w:rPr>
                  <w:rFonts w:ascii="Calibri" w:hAnsi="Calibri" w:cs="Calibri"/>
                  <w:sz w:val="28"/>
                  <w:rPrChange w:author="PC" w:date="2023-03-31T11:41:00Z" w:id="12767">
                    <w:rPr>
                      <w:rFonts w:ascii="Calibri" w:hAnsi="Calibri" w:cs="Calibri"/>
                      <w:color w:val="000000"/>
                      <w:sz w:val="28"/>
                    </w:rPr>
                  </w:rPrChange>
                </w:rPr>
                <w:t> </w:t>
              </w:r>
              <w:r w:rsidRPr="00357A8D">
                <w:rPr>
                  <w:rFonts w:ascii="Wingdings 2" w:hAnsi="Wingdings 2" w:eastAsia="Wingdings 2" w:cs="Wingdings 2"/>
                  <w:sz w:val="28"/>
                  <w:rPrChange w:author="PC" w:date="2023-03-31T11:41:00Z" w:id="127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6EB48B" w14:textId="77777777">
            <w:pPr>
              <w:rPr>
                <w:ins w:author="phetc" w:date="2023-02-13T15:44:00Z" w:id="12769"/>
                <w:rFonts w:ascii="Calibri" w:hAnsi="Calibri" w:cs="Calibri"/>
                <w:sz w:val="28"/>
                <w:rPrChange w:author="PC" w:date="2023-03-31T11:41:00Z" w:id="12770">
                  <w:rPr>
                    <w:ins w:author="phetc" w:date="2023-02-13T15:44:00Z" w:id="12771"/>
                    <w:rFonts w:ascii="Calibri" w:hAnsi="Calibri" w:cs="Calibri"/>
                    <w:color w:val="000000"/>
                    <w:sz w:val="28"/>
                  </w:rPr>
                </w:rPrChange>
              </w:rPr>
            </w:pPr>
            <w:ins w:author="phetc" w:date="2023-02-13T15:44:00Z" w:id="12772">
              <w:r w:rsidRPr="00357A8D">
                <w:rPr>
                  <w:rFonts w:ascii="Calibri" w:hAnsi="Calibri" w:cs="Calibri"/>
                  <w:sz w:val="28"/>
                  <w:rPrChange w:author="PC" w:date="2023-03-31T11:41:00Z" w:id="12773">
                    <w:rPr>
                      <w:rFonts w:ascii="Calibri" w:hAnsi="Calibri" w:cs="Calibri"/>
                      <w:color w:val="000000"/>
                      <w:sz w:val="28"/>
                    </w:rPr>
                  </w:rPrChange>
                </w:rPr>
                <w:t> </w:t>
              </w:r>
              <w:r w:rsidRPr="00357A8D">
                <w:rPr>
                  <w:rFonts w:ascii="Wingdings 2" w:hAnsi="Wingdings 2" w:eastAsia="Wingdings 2" w:cs="Wingdings 2"/>
                  <w:sz w:val="28"/>
                  <w:rPrChange w:author="PC" w:date="2023-03-31T11:41:00Z" w:id="127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110C45" w14:textId="77777777">
            <w:pPr>
              <w:rPr>
                <w:ins w:author="phetc" w:date="2023-02-13T15:44:00Z" w:id="12775"/>
                <w:rFonts w:ascii="Calibri" w:hAnsi="Calibri" w:cs="Calibri"/>
                <w:sz w:val="28"/>
                <w:rPrChange w:author="PC" w:date="2023-03-31T11:41:00Z" w:id="12776">
                  <w:rPr>
                    <w:ins w:author="phetc" w:date="2023-02-13T15:44:00Z" w:id="12777"/>
                    <w:rFonts w:ascii="Calibri" w:hAnsi="Calibri" w:cs="Calibri"/>
                    <w:color w:val="000000"/>
                    <w:sz w:val="28"/>
                  </w:rPr>
                </w:rPrChange>
              </w:rPr>
            </w:pPr>
            <w:ins w:author="phetc" w:date="2023-02-13T15:44:00Z" w:id="12778">
              <w:r w:rsidRPr="00357A8D">
                <w:rPr>
                  <w:rFonts w:ascii="Calibri" w:hAnsi="Calibri" w:cs="Calibri"/>
                  <w:sz w:val="28"/>
                  <w:rPrChange w:author="PC" w:date="2023-03-31T11:41:00Z" w:id="1277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106965" w14:textId="77777777">
            <w:pPr>
              <w:rPr>
                <w:ins w:author="phetc" w:date="2023-02-13T15:44:00Z" w:id="12780"/>
                <w:rFonts w:ascii="Calibri" w:hAnsi="Calibri" w:cs="Calibri"/>
                <w:sz w:val="28"/>
                <w:rPrChange w:author="PC" w:date="2023-03-31T11:41:00Z" w:id="12781">
                  <w:rPr>
                    <w:ins w:author="phetc" w:date="2023-02-13T15:44:00Z" w:id="12782"/>
                    <w:rFonts w:ascii="Calibri" w:hAnsi="Calibri" w:cs="Calibri"/>
                    <w:color w:val="000000"/>
                    <w:sz w:val="28"/>
                  </w:rPr>
                </w:rPrChange>
              </w:rPr>
            </w:pPr>
            <w:ins w:author="phetc" w:date="2023-02-13T15:44:00Z" w:id="12783">
              <w:r w:rsidRPr="00357A8D">
                <w:rPr>
                  <w:rFonts w:ascii="Calibri" w:hAnsi="Calibri" w:cs="Calibri"/>
                  <w:sz w:val="28"/>
                  <w:rPrChange w:author="PC" w:date="2023-03-31T11:41:00Z" w:id="12784">
                    <w:rPr>
                      <w:rFonts w:ascii="Calibri" w:hAnsi="Calibri" w:cs="Calibri"/>
                      <w:color w:val="000000"/>
                      <w:sz w:val="28"/>
                    </w:rPr>
                  </w:rPrChange>
                </w:rPr>
                <w:t> </w:t>
              </w:r>
              <w:r w:rsidRPr="00357A8D">
                <w:rPr>
                  <w:rFonts w:ascii="Wingdings 2" w:hAnsi="Wingdings 2" w:eastAsia="Wingdings 2" w:cs="Wingdings 2"/>
                  <w:sz w:val="28"/>
                  <w:rPrChange w:author="PC" w:date="2023-03-31T11:41:00Z" w:id="127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A7EF41" w14:textId="77777777">
            <w:pPr>
              <w:rPr>
                <w:ins w:author="phetc" w:date="2023-02-13T15:44:00Z" w:id="12786"/>
                <w:rFonts w:ascii="Calibri" w:hAnsi="Calibri" w:cs="Calibri"/>
                <w:sz w:val="28"/>
                <w:rPrChange w:author="PC" w:date="2023-03-31T11:41:00Z" w:id="12787">
                  <w:rPr>
                    <w:ins w:author="phetc" w:date="2023-02-13T15:44:00Z" w:id="12788"/>
                    <w:rFonts w:ascii="Calibri" w:hAnsi="Calibri" w:cs="Calibri"/>
                    <w:color w:val="000000"/>
                    <w:sz w:val="28"/>
                  </w:rPr>
                </w:rPrChange>
              </w:rPr>
            </w:pPr>
            <w:ins w:author="phetc" w:date="2023-02-13T15:44:00Z" w:id="12789">
              <w:r w:rsidRPr="00357A8D">
                <w:rPr>
                  <w:rFonts w:ascii="Wingdings 2" w:hAnsi="Wingdings 2" w:eastAsia="Wingdings 2" w:cs="Wingdings 2"/>
                  <w:sz w:val="28"/>
                  <w:rPrChange w:author="PC" w:date="2023-03-31T11:41:00Z" w:id="12790">
                    <w:rPr>
                      <w:rFonts w:ascii="Calibri" w:hAnsi="Calibri" w:cs="Calibri"/>
                      <w:color w:val="000000"/>
                      <w:sz w:val="28"/>
                    </w:rPr>
                  </w:rPrChange>
                </w:rPr>
                <w:t>P</w:t>
              </w:r>
              <w:r w:rsidRPr="00357A8D">
                <w:rPr>
                  <w:rFonts w:ascii="Calibri" w:hAnsi="Calibri" w:cs="Calibri"/>
                  <w:sz w:val="28"/>
                  <w:rPrChange w:author="PC" w:date="2023-03-31T11:41:00Z" w:id="127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9266DB" w14:textId="77777777">
            <w:pPr>
              <w:rPr>
                <w:ins w:author="phetc" w:date="2023-02-13T15:44:00Z" w:id="12792"/>
                <w:rFonts w:ascii="Calibri" w:hAnsi="Calibri" w:cs="Calibri"/>
                <w:sz w:val="28"/>
                <w:rPrChange w:author="PC" w:date="2023-03-31T11:41:00Z" w:id="12793">
                  <w:rPr>
                    <w:ins w:author="phetc" w:date="2023-02-13T15:44:00Z" w:id="12794"/>
                    <w:rFonts w:ascii="Calibri" w:hAnsi="Calibri" w:cs="Calibri"/>
                    <w:color w:val="000000"/>
                    <w:sz w:val="28"/>
                  </w:rPr>
                </w:rPrChange>
              </w:rPr>
            </w:pPr>
            <w:ins w:author="phetc" w:date="2023-02-13T15:44:00Z" w:id="12795">
              <w:r w:rsidRPr="00357A8D">
                <w:rPr>
                  <w:rFonts w:ascii="Calibri" w:hAnsi="Calibri" w:cs="Calibri"/>
                  <w:sz w:val="28"/>
                  <w:rPrChange w:author="PC" w:date="2023-03-31T11:41:00Z" w:id="12796">
                    <w:rPr>
                      <w:rFonts w:ascii="Calibri" w:hAnsi="Calibri" w:cs="Calibri"/>
                      <w:color w:val="000000"/>
                      <w:sz w:val="28"/>
                    </w:rPr>
                  </w:rPrChange>
                </w:rPr>
                <w:t> </w:t>
              </w:r>
              <w:r w:rsidRPr="00357A8D">
                <w:rPr>
                  <w:rFonts w:ascii="Wingdings 2" w:hAnsi="Wingdings 2" w:eastAsia="Wingdings 2" w:cs="Wingdings 2"/>
                  <w:sz w:val="28"/>
                  <w:rPrChange w:author="PC" w:date="2023-03-31T11:41:00Z" w:id="127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80D306" w14:textId="77777777">
            <w:pPr>
              <w:rPr>
                <w:ins w:author="phetc" w:date="2023-02-13T15:44:00Z" w:id="12798"/>
                <w:rFonts w:ascii="Calibri" w:hAnsi="Calibri" w:cs="Calibri"/>
                <w:sz w:val="28"/>
                <w:rPrChange w:author="PC" w:date="2023-03-31T11:41:00Z" w:id="12799">
                  <w:rPr>
                    <w:ins w:author="phetc" w:date="2023-02-13T15:44:00Z" w:id="12800"/>
                    <w:rFonts w:ascii="Calibri" w:hAnsi="Calibri" w:cs="Calibri"/>
                    <w:color w:val="000000"/>
                    <w:sz w:val="28"/>
                  </w:rPr>
                </w:rPrChange>
              </w:rPr>
            </w:pPr>
            <w:ins w:author="phetc" w:date="2023-02-13T15:44:00Z" w:id="12801">
              <w:r w:rsidRPr="00357A8D">
                <w:rPr>
                  <w:rFonts w:ascii="Calibri" w:hAnsi="Calibri" w:cs="Calibri"/>
                  <w:sz w:val="28"/>
                  <w:rPrChange w:author="PC" w:date="2023-03-31T11:41:00Z" w:id="1280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2C6392" w14:textId="77777777">
            <w:pPr>
              <w:rPr>
                <w:ins w:author="phetc" w:date="2023-02-13T15:44:00Z" w:id="12803"/>
                <w:rFonts w:ascii="Calibri" w:hAnsi="Calibri" w:cs="Calibri"/>
                <w:sz w:val="28"/>
                <w:rPrChange w:author="PC" w:date="2023-03-31T11:41:00Z" w:id="12804">
                  <w:rPr>
                    <w:ins w:author="phetc" w:date="2023-02-13T15:44:00Z" w:id="12805"/>
                    <w:rFonts w:ascii="Calibri" w:hAnsi="Calibri" w:cs="Calibri"/>
                    <w:color w:val="000000"/>
                    <w:sz w:val="28"/>
                  </w:rPr>
                </w:rPrChange>
              </w:rPr>
            </w:pPr>
            <w:ins w:author="phetc" w:date="2023-02-13T15:44:00Z" w:id="12806">
              <w:r w:rsidRPr="00357A8D">
                <w:rPr>
                  <w:rFonts w:ascii="Calibri" w:hAnsi="Calibri" w:cs="Calibri"/>
                  <w:sz w:val="28"/>
                  <w:rPrChange w:author="PC" w:date="2023-03-31T11:41:00Z" w:id="12807">
                    <w:rPr>
                      <w:rFonts w:ascii="Calibri" w:hAnsi="Calibri" w:cs="Calibri"/>
                      <w:color w:val="000000"/>
                      <w:sz w:val="28"/>
                    </w:rPr>
                  </w:rPrChange>
                </w:rPr>
                <w:t> </w:t>
              </w:r>
              <w:r w:rsidRPr="00357A8D">
                <w:rPr>
                  <w:rFonts w:ascii="Wingdings 2" w:hAnsi="Wingdings 2" w:eastAsia="Wingdings 2" w:cs="Wingdings 2"/>
                  <w:sz w:val="28"/>
                  <w:rPrChange w:author="PC" w:date="2023-03-31T11:41:00Z" w:id="128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F4C270" w14:textId="77777777">
            <w:pPr>
              <w:rPr>
                <w:ins w:author="phetc" w:date="2023-02-13T15:44:00Z" w:id="12809"/>
                <w:rFonts w:ascii="Calibri" w:hAnsi="Calibri" w:cs="Calibri"/>
                <w:sz w:val="28"/>
                <w:rPrChange w:author="PC" w:date="2023-03-31T11:41:00Z" w:id="12810">
                  <w:rPr>
                    <w:ins w:author="phetc" w:date="2023-02-13T15:44:00Z" w:id="12811"/>
                    <w:rFonts w:ascii="Calibri" w:hAnsi="Calibri" w:cs="Calibri"/>
                    <w:color w:val="000000"/>
                    <w:sz w:val="28"/>
                  </w:rPr>
                </w:rPrChange>
              </w:rPr>
            </w:pPr>
            <w:ins w:author="phetc" w:date="2023-02-13T15:44:00Z" w:id="12812">
              <w:r w:rsidRPr="00357A8D">
                <w:rPr>
                  <w:rFonts w:ascii="Calibri" w:hAnsi="Calibri" w:cs="Calibri"/>
                  <w:sz w:val="28"/>
                  <w:rPrChange w:author="PC" w:date="2023-03-31T11:41:00Z" w:id="12813">
                    <w:rPr>
                      <w:rFonts w:ascii="Calibri" w:hAnsi="Calibri" w:cs="Calibri"/>
                      <w:color w:val="000000"/>
                      <w:sz w:val="28"/>
                    </w:rPr>
                  </w:rPrChange>
                </w:rPr>
                <w:t> </w:t>
              </w:r>
              <w:r w:rsidRPr="00357A8D">
                <w:rPr>
                  <w:rFonts w:ascii="Wingdings 2" w:hAnsi="Wingdings 2" w:eastAsia="Wingdings 2" w:cs="Wingdings 2"/>
                  <w:sz w:val="28"/>
                  <w:rPrChange w:author="PC" w:date="2023-03-31T11:41:00Z" w:id="128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D419D3" w14:textId="77777777">
            <w:pPr>
              <w:rPr>
                <w:ins w:author="phetc" w:date="2023-02-13T15:44:00Z" w:id="12815"/>
                <w:rFonts w:ascii="Calibri" w:hAnsi="Calibri" w:cs="Calibri"/>
                <w:sz w:val="28"/>
                <w:rPrChange w:author="PC" w:date="2023-03-31T11:41:00Z" w:id="12816">
                  <w:rPr>
                    <w:ins w:author="phetc" w:date="2023-02-13T15:44:00Z" w:id="12817"/>
                    <w:rFonts w:ascii="Calibri" w:hAnsi="Calibri" w:cs="Calibri"/>
                    <w:color w:val="000000"/>
                    <w:sz w:val="28"/>
                  </w:rPr>
                </w:rPrChange>
              </w:rPr>
            </w:pPr>
            <w:ins w:author="phetc" w:date="2023-02-13T15:44:00Z" w:id="12818">
              <w:r w:rsidRPr="00357A8D">
                <w:rPr>
                  <w:rFonts w:ascii="Calibri" w:hAnsi="Calibri" w:cs="Calibri"/>
                  <w:sz w:val="28"/>
                  <w:rPrChange w:author="PC" w:date="2023-03-31T11:41:00Z" w:id="128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EFBD5F" w14:textId="77777777">
            <w:pPr>
              <w:rPr>
                <w:ins w:author="phetc" w:date="2023-02-13T15:44:00Z" w:id="12820"/>
                <w:rFonts w:ascii="Calibri" w:hAnsi="Calibri" w:cs="Calibri"/>
                <w:sz w:val="28"/>
                <w:rPrChange w:author="PC" w:date="2023-03-31T11:41:00Z" w:id="12821">
                  <w:rPr>
                    <w:ins w:author="phetc" w:date="2023-02-13T15:44:00Z" w:id="12822"/>
                    <w:rFonts w:ascii="Calibri" w:hAnsi="Calibri" w:cs="Calibri"/>
                    <w:color w:val="000000"/>
                    <w:sz w:val="28"/>
                  </w:rPr>
                </w:rPrChange>
              </w:rPr>
            </w:pPr>
            <w:ins w:author="phetc" w:date="2023-02-13T15:44:00Z" w:id="12823">
              <w:r w:rsidRPr="00357A8D">
                <w:rPr>
                  <w:rFonts w:ascii="Calibri" w:hAnsi="Calibri" w:cs="Calibri"/>
                  <w:sz w:val="28"/>
                  <w:rPrChange w:author="PC" w:date="2023-03-31T11:41:00Z" w:id="12824">
                    <w:rPr>
                      <w:rFonts w:ascii="Calibri" w:hAnsi="Calibri" w:cs="Calibri"/>
                      <w:color w:val="000000"/>
                      <w:sz w:val="28"/>
                    </w:rPr>
                  </w:rPrChange>
                </w:rPr>
                <w:t> </w:t>
              </w:r>
              <w:r w:rsidRPr="00357A8D">
                <w:rPr>
                  <w:rFonts w:ascii="Wingdings 2" w:hAnsi="Wingdings 2" w:eastAsia="Wingdings 2" w:cs="Wingdings 2"/>
                  <w:sz w:val="28"/>
                  <w:rPrChange w:author="PC" w:date="2023-03-31T11:41:00Z" w:id="128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40B9F5" w14:textId="77777777">
            <w:pPr>
              <w:rPr>
                <w:ins w:author="phetc" w:date="2023-02-13T15:44:00Z" w:id="12826"/>
                <w:rFonts w:ascii="Calibri" w:hAnsi="Calibri" w:cs="Calibri"/>
                <w:sz w:val="28"/>
                <w:rPrChange w:author="PC" w:date="2023-03-31T11:41:00Z" w:id="12827">
                  <w:rPr>
                    <w:ins w:author="phetc" w:date="2023-02-13T15:44:00Z" w:id="12828"/>
                    <w:rFonts w:ascii="Calibri" w:hAnsi="Calibri" w:cs="Calibri"/>
                    <w:color w:val="000000"/>
                    <w:sz w:val="28"/>
                  </w:rPr>
                </w:rPrChange>
              </w:rPr>
            </w:pPr>
            <w:ins w:author="phetc" w:date="2023-02-13T15:44:00Z" w:id="12829">
              <w:r w:rsidRPr="00357A8D">
                <w:rPr>
                  <w:rFonts w:ascii="Calibri" w:hAnsi="Calibri" w:cs="Calibri"/>
                  <w:sz w:val="28"/>
                  <w:rPrChange w:author="PC" w:date="2023-03-31T11:41:00Z" w:id="12830">
                    <w:rPr>
                      <w:rFonts w:ascii="Calibri" w:hAnsi="Calibri" w:cs="Calibri"/>
                      <w:color w:val="000000"/>
                      <w:sz w:val="28"/>
                    </w:rPr>
                  </w:rPrChange>
                </w:rPr>
                <w:t> </w:t>
              </w:r>
            </w:ins>
          </w:p>
        </w:tc>
      </w:tr>
      <w:tr w:rsidRPr="00357A8D" w:rsidR="00567CE2" w:rsidTr="00277A61" w14:paraId="27D7E8B7" w14:textId="77777777">
        <w:trPr>
          <w:trHeight w:val="430"/>
          <w:ins w:author="phetc" w:date="2023-02-13T15:44:00Z" w:id="1283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C48746A" w14:textId="77777777">
            <w:pPr>
              <w:rPr>
                <w:ins w:author="phetc" w:date="2023-02-13T15:44:00Z" w:id="12832"/>
                <w:rFonts w:ascii="Calibri" w:hAnsi="Calibri" w:cs="Calibri"/>
                <w:sz w:val="28"/>
                <w:rPrChange w:author="PC" w:date="2023-03-31T11:41:00Z" w:id="12833">
                  <w:rPr>
                    <w:ins w:author="phetc" w:date="2023-02-13T15:44:00Z" w:id="12834"/>
                    <w:rFonts w:ascii="Calibri" w:hAnsi="Calibri" w:cs="Calibri"/>
                    <w:color w:val="000000"/>
                    <w:sz w:val="28"/>
                  </w:rPr>
                </w:rPrChange>
              </w:rPr>
            </w:pPr>
            <w:ins w:author="phetc" w:date="2023-02-13T15:44:00Z" w:id="12835">
              <w:r w:rsidRPr="00357A8D">
                <w:rPr>
                  <w:rFonts w:ascii="TH Sarabun New" w:hAnsi="TH Sarabun New" w:cs="TH Sarabun New"/>
                  <w:sz w:val="28"/>
                  <w:cs/>
                </w:rPr>
                <w:t>ศ.</w:t>
              </w:r>
              <w:r w:rsidRPr="00357A8D">
                <w:rPr>
                  <w:rFonts w:ascii="TH Sarabun New" w:hAnsi="TH Sarabun New" w:cs="TH Sarabun New"/>
                  <w:sz w:val="28"/>
                </w:rPr>
                <w:t xml:space="preserve">472 </w:t>
              </w:r>
              <w:r w:rsidRPr="00357A8D">
                <w:rPr>
                  <w:rFonts w:ascii="TH Sarabun New" w:hAnsi="TH Sarabun New" w:cs="TH Sarabun New"/>
                  <w:sz w:val="28"/>
                  <w:cs/>
                </w:rPr>
                <w:t xml:space="preserve">เศรษฐศาสตร์ประชากรและครอบครัว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A6B9C3" w14:textId="77777777">
            <w:pPr>
              <w:rPr>
                <w:ins w:author="phetc" w:date="2023-02-13T15:44:00Z" w:id="12836"/>
                <w:rFonts w:ascii="Calibri" w:hAnsi="Calibri" w:cs="Calibri"/>
                <w:sz w:val="28"/>
                <w:rPrChange w:author="PC" w:date="2023-03-31T11:41:00Z" w:id="12837">
                  <w:rPr>
                    <w:ins w:author="phetc" w:date="2023-02-13T15:44:00Z" w:id="12838"/>
                    <w:rFonts w:ascii="Calibri" w:hAnsi="Calibri" w:cs="Calibri"/>
                    <w:color w:val="000000"/>
                    <w:sz w:val="28"/>
                  </w:rPr>
                </w:rPrChange>
              </w:rPr>
            </w:pPr>
            <w:ins w:author="phetc" w:date="2023-02-13T15:44:00Z" w:id="12839">
              <w:r w:rsidRPr="00357A8D">
                <w:rPr>
                  <w:rFonts w:ascii="Calibri" w:hAnsi="Calibri" w:cs="Calibri"/>
                  <w:sz w:val="28"/>
                  <w:rPrChange w:author="PC" w:date="2023-03-31T11:41:00Z" w:id="12840">
                    <w:rPr>
                      <w:rFonts w:ascii="Calibri" w:hAnsi="Calibri" w:cs="Calibri"/>
                      <w:color w:val="000000"/>
                      <w:sz w:val="28"/>
                    </w:rPr>
                  </w:rPrChange>
                </w:rPr>
                <w:t> </w:t>
              </w:r>
              <w:r w:rsidRPr="00357A8D">
                <w:rPr>
                  <w:rFonts w:ascii="Wingdings 2" w:hAnsi="Wingdings 2" w:eastAsia="Wingdings 2" w:cs="Wingdings 2"/>
                  <w:sz w:val="28"/>
                  <w:rPrChange w:author="PC" w:date="2023-03-31T11:41:00Z" w:id="128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312A9B" w14:textId="77777777">
            <w:pPr>
              <w:rPr>
                <w:ins w:author="phetc" w:date="2023-02-13T15:44:00Z" w:id="12842"/>
                <w:rFonts w:ascii="Calibri" w:hAnsi="Calibri" w:cs="Calibri"/>
                <w:sz w:val="28"/>
                <w:rPrChange w:author="PC" w:date="2023-03-31T11:41:00Z" w:id="12843">
                  <w:rPr>
                    <w:ins w:author="phetc" w:date="2023-02-13T15:44:00Z" w:id="12844"/>
                    <w:rFonts w:ascii="Calibri" w:hAnsi="Calibri" w:cs="Calibri"/>
                    <w:color w:val="000000"/>
                    <w:sz w:val="28"/>
                  </w:rPr>
                </w:rPrChange>
              </w:rPr>
            </w:pPr>
            <w:ins w:author="phetc" w:date="2023-02-13T15:44:00Z" w:id="12845">
              <w:r w:rsidRPr="00357A8D">
                <w:rPr>
                  <w:rFonts w:ascii="Calibri" w:hAnsi="Calibri" w:cs="Calibri"/>
                  <w:sz w:val="28"/>
                  <w:rPrChange w:author="PC" w:date="2023-03-31T11:41:00Z" w:id="12846">
                    <w:rPr>
                      <w:rFonts w:ascii="Calibri" w:hAnsi="Calibri" w:cs="Calibri"/>
                      <w:color w:val="000000"/>
                      <w:sz w:val="28"/>
                    </w:rPr>
                  </w:rPrChange>
                </w:rPr>
                <w:t> </w:t>
              </w:r>
              <w:r w:rsidRPr="00357A8D">
                <w:rPr>
                  <w:rFonts w:ascii="Wingdings 2" w:hAnsi="Wingdings 2" w:eastAsia="Wingdings 2" w:cs="Wingdings 2"/>
                  <w:sz w:val="28"/>
                  <w:rPrChange w:author="PC" w:date="2023-03-31T11:41:00Z" w:id="128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3C6211" w14:textId="77777777">
            <w:pPr>
              <w:rPr>
                <w:ins w:author="phetc" w:date="2023-02-13T15:44:00Z" w:id="12848"/>
                <w:rFonts w:ascii="Calibri" w:hAnsi="Calibri" w:cs="Calibri"/>
                <w:sz w:val="28"/>
                <w:rPrChange w:author="PC" w:date="2023-03-31T11:41:00Z" w:id="12849">
                  <w:rPr>
                    <w:ins w:author="phetc" w:date="2023-02-13T15:44:00Z" w:id="12850"/>
                    <w:rFonts w:ascii="Calibri" w:hAnsi="Calibri" w:cs="Calibri"/>
                    <w:color w:val="000000"/>
                    <w:sz w:val="28"/>
                  </w:rPr>
                </w:rPrChange>
              </w:rPr>
            </w:pPr>
            <w:ins w:author="phetc" w:date="2023-02-13T15:44:00Z" w:id="12851">
              <w:r w:rsidRPr="00357A8D">
                <w:rPr>
                  <w:rFonts w:ascii="Calibri" w:hAnsi="Calibri" w:cs="Calibri"/>
                  <w:sz w:val="28"/>
                  <w:rPrChange w:author="PC" w:date="2023-03-31T11:41:00Z" w:id="12852">
                    <w:rPr>
                      <w:rFonts w:ascii="Calibri" w:hAnsi="Calibri" w:cs="Calibri"/>
                      <w:color w:val="000000"/>
                      <w:sz w:val="28"/>
                    </w:rPr>
                  </w:rPrChange>
                </w:rPr>
                <w:t> </w:t>
              </w:r>
              <w:r w:rsidRPr="00357A8D">
                <w:rPr>
                  <w:rFonts w:ascii="Wingdings 2" w:hAnsi="Wingdings 2" w:eastAsia="Wingdings 2" w:cs="Wingdings 2"/>
                  <w:sz w:val="28"/>
                  <w:rPrChange w:author="PC" w:date="2023-03-31T11:41:00Z" w:id="128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8ACD10" w14:textId="77777777">
            <w:pPr>
              <w:rPr>
                <w:ins w:author="phetc" w:date="2023-02-13T15:44:00Z" w:id="12854"/>
                <w:rFonts w:ascii="Calibri" w:hAnsi="Calibri" w:cs="Calibri"/>
                <w:sz w:val="28"/>
                <w:rPrChange w:author="PC" w:date="2023-03-31T11:41:00Z" w:id="12855">
                  <w:rPr>
                    <w:ins w:author="phetc" w:date="2023-02-13T15:44:00Z" w:id="12856"/>
                    <w:rFonts w:ascii="Calibri" w:hAnsi="Calibri" w:cs="Calibri"/>
                    <w:color w:val="000000"/>
                    <w:sz w:val="28"/>
                  </w:rPr>
                </w:rPrChange>
              </w:rPr>
            </w:pPr>
            <w:ins w:author="phetc" w:date="2023-02-13T15:44:00Z" w:id="12857">
              <w:r w:rsidRPr="00357A8D">
                <w:rPr>
                  <w:rFonts w:ascii="Calibri" w:hAnsi="Calibri" w:cs="Calibri"/>
                  <w:sz w:val="28"/>
                  <w:rPrChange w:author="PC" w:date="2023-03-31T11:41:00Z" w:id="12858">
                    <w:rPr>
                      <w:rFonts w:ascii="Calibri" w:hAnsi="Calibri" w:cs="Calibri"/>
                      <w:color w:val="000000"/>
                      <w:sz w:val="28"/>
                    </w:rPr>
                  </w:rPrChange>
                </w:rPr>
                <w:t> </w:t>
              </w:r>
              <w:r w:rsidRPr="00357A8D">
                <w:rPr>
                  <w:rFonts w:ascii="Wingdings 2" w:hAnsi="Wingdings 2" w:eastAsia="Wingdings 2" w:cs="Wingdings 2"/>
                  <w:sz w:val="28"/>
                  <w:rPrChange w:author="PC" w:date="2023-03-31T11:41:00Z" w:id="128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E9C311" w14:textId="77777777">
            <w:pPr>
              <w:rPr>
                <w:ins w:author="phetc" w:date="2023-02-13T15:44:00Z" w:id="12860"/>
                <w:rFonts w:ascii="Calibri" w:hAnsi="Calibri" w:cs="Calibri"/>
                <w:sz w:val="28"/>
                <w:rPrChange w:author="PC" w:date="2023-03-31T11:41:00Z" w:id="12861">
                  <w:rPr>
                    <w:ins w:author="phetc" w:date="2023-02-13T15:44:00Z" w:id="12862"/>
                    <w:rFonts w:ascii="Calibri" w:hAnsi="Calibri" w:cs="Calibri"/>
                    <w:color w:val="000000"/>
                    <w:sz w:val="28"/>
                  </w:rPr>
                </w:rPrChange>
              </w:rPr>
            </w:pPr>
            <w:ins w:author="phetc" w:date="2023-02-13T15:44:00Z" w:id="12863">
              <w:r w:rsidRPr="00357A8D">
                <w:rPr>
                  <w:rFonts w:ascii="Calibri" w:hAnsi="Calibri" w:cs="Calibri"/>
                  <w:sz w:val="28"/>
                  <w:rPrChange w:author="PC" w:date="2023-03-31T11:41:00Z" w:id="12864">
                    <w:rPr>
                      <w:rFonts w:ascii="Calibri" w:hAnsi="Calibri" w:cs="Calibri"/>
                      <w:color w:val="000000"/>
                      <w:sz w:val="28"/>
                    </w:rPr>
                  </w:rPrChange>
                </w:rPr>
                <w:t> </w:t>
              </w:r>
              <w:r w:rsidRPr="00357A8D">
                <w:rPr>
                  <w:rFonts w:ascii="Wingdings 2" w:hAnsi="Wingdings 2" w:eastAsia="Wingdings 2" w:cs="Wingdings 2"/>
                  <w:sz w:val="28"/>
                  <w:rPrChange w:author="PC" w:date="2023-03-31T11:41:00Z" w:id="128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ED3E5D" w14:textId="77777777">
            <w:pPr>
              <w:rPr>
                <w:ins w:author="phetc" w:date="2023-02-13T15:44:00Z" w:id="12866"/>
                <w:rFonts w:ascii="Calibri" w:hAnsi="Calibri" w:cs="Calibri"/>
                <w:sz w:val="28"/>
                <w:rPrChange w:author="PC" w:date="2023-03-31T11:41:00Z" w:id="12867">
                  <w:rPr>
                    <w:ins w:author="phetc" w:date="2023-02-13T15:44:00Z" w:id="12868"/>
                    <w:rFonts w:ascii="Calibri" w:hAnsi="Calibri" w:cs="Calibri"/>
                    <w:color w:val="000000"/>
                    <w:sz w:val="28"/>
                  </w:rPr>
                </w:rPrChange>
              </w:rPr>
            </w:pPr>
            <w:ins w:author="phetc" w:date="2023-02-13T15:44:00Z" w:id="12869">
              <w:r w:rsidRPr="00357A8D">
                <w:rPr>
                  <w:rFonts w:ascii="Calibri" w:hAnsi="Calibri" w:cs="Calibri"/>
                  <w:sz w:val="28"/>
                  <w:rPrChange w:author="PC" w:date="2023-03-31T11:41:00Z" w:id="12870">
                    <w:rPr>
                      <w:rFonts w:ascii="Calibri" w:hAnsi="Calibri" w:cs="Calibri"/>
                      <w:color w:val="000000"/>
                      <w:sz w:val="28"/>
                    </w:rPr>
                  </w:rPrChange>
                </w:rPr>
                <w:t> </w:t>
              </w:r>
              <w:r w:rsidRPr="00357A8D">
                <w:rPr>
                  <w:rFonts w:ascii="Wingdings 2" w:hAnsi="Wingdings 2" w:eastAsia="Wingdings 2" w:cs="Wingdings 2"/>
                  <w:sz w:val="28"/>
                  <w:rPrChange w:author="PC" w:date="2023-03-31T11:41:00Z" w:id="128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7E51CD" w14:textId="77777777">
            <w:pPr>
              <w:rPr>
                <w:ins w:author="phetc" w:date="2023-02-13T15:44:00Z" w:id="12872"/>
                <w:rFonts w:ascii="Calibri" w:hAnsi="Calibri" w:cs="Calibri"/>
                <w:sz w:val="28"/>
                <w:rPrChange w:author="PC" w:date="2023-03-31T11:41:00Z" w:id="12873">
                  <w:rPr>
                    <w:ins w:author="phetc" w:date="2023-02-13T15:44:00Z" w:id="12874"/>
                    <w:rFonts w:ascii="Calibri" w:hAnsi="Calibri" w:cs="Calibri"/>
                    <w:color w:val="000000"/>
                    <w:sz w:val="28"/>
                  </w:rPr>
                </w:rPrChange>
              </w:rPr>
            </w:pPr>
            <w:ins w:author="phetc" w:date="2023-02-13T15:44:00Z" w:id="12875">
              <w:r w:rsidRPr="00357A8D">
                <w:rPr>
                  <w:rFonts w:ascii="Calibri" w:hAnsi="Calibri" w:cs="Calibri"/>
                  <w:sz w:val="28"/>
                  <w:rPrChange w:author="PC" w:date="2023-03-31T11:41:00Z" w:id="1287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14DB0C" w14:textId="77777777">
            <w:pPr>
              <w:rPr>
                <w:ins w:author="phetc" w:date="2023-02-13T15:44:00Z" w:id="12877"/>
                <w:rFonts w:ascii="Calibri" w:hAnsi="Calibri" w:cs="Calibri"/>
                <w:sz w:val="28"/>
                <w:rPrChange w:author="PC" w:date="2023-03-31T11:41:00Z" w:id="12878">
                  <w:rPr>
                    <w:ins w:author="phetc" w:date="2023-02-13T15:44:00Z" w:id="12879"/>
                    <w:rFonts w:ascii="Calibri" w:hAnsi="Calibri" w:cs="Calibri"/>
                    <w:color w:val="000000"/>
                    <w:sz w:val="28"/>
                  </w:rPr>
                </w:rPrChange>
              </w:rPr>
            </w:pPr>
            <w:ins w:author="phetc" w:date="2023-02-13T15:44:00Z" w:id="12880">
              <w:r w:rsidRPr="00357A8D">
                <w:rPr>
                  <w:rFonts w:ascii="Calibri" w:hAnsi="Calibri" w:cs="Calibri"/>
                  <w:sz w:val="28"/>
                  <w:rPrChange w:author="PC" w:date="2023-03-31T11:41:00Z" w:id="12881">
                    <w:rPr>
                      <w:rFonts w:ascii="Calibri" w:hAnsi="Calibri" w:cs="Calibri"/>
                      <w:color w:val="000000"/>
                      <w:sz w:val="28"/>
                    </w:rPr>
                  </w:rPrChange>
                </w:rPr>
                <w:t> </w:t>
              </w:r>
              <w:r w:rsidRPr="00357A8D">
                <w:rPr>
                  <w:rFonts w:ascii="Wingdings 2" w:hAnsi="Wingdings 2" w:eastAsia="Wingdings 2" w:cs="Wingdings 2"/>
                  <w:sz w:val="28"/>
                  <w:rPrChange w:author="PC" w:date="2023-03-31T11:41:00Z" w:id="128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243054" w14:textId="77777777">
            <w:pPr>
              <w:rPr>
                <w:ins w:author="phetc" w:date="2023-02-13T15:44:00Z" w:id="12883"/>
                <w:rFonts w:ascii="Calibri" w:hAnsi="Calibri" w:cs="Calibri"/>
                <w:sz w:val="28"/>
                <w:rPrChange w:author="PC" w:date="2023-03-31T11:41:00Z" w:id="12884">
                  <w:rPr>
                    <w:ins w:author="phetc" w:date="2023-02-13T15:44:00Z" w:id="12885"/>
                    <w:rFonts w:ascii="Calibri" w:hAnsi="Calibri" w:cs="Calibri"/>
                    <w:color w:val="000000"/>
                    <w:sz w:val="28"/>
                  </w:rPr>
                </w:rPrChange>
              </w:rPr>
            </w:pPr>
            <w:ins w:author="phetc" w:date="2023-02-13T15:44:00Z" w:id="12886">
              <w:r w:rsidRPr="00357A8D">
                <w:rPr>
                  <w:rFonts w:ascii="Calibri" w:hAnsi="Calibri" w:cs="Calibri"/>
                  <w:sz w:val="28"/>
                  <w:rPrChange w:author="PC" w:date="2023-03-31T11:41:00Z" w:id="12887">
                    <w:rPr>
                      <w:rFonts w:ascii="Calibri" w:hAnsi="Calibri" w:cs="Calibri"/>
                      <w:color w:val="000000"/>
                      <w:sz w:val="28"/>
                    </w:rPr>
                  </w:rPrChange>
                </w:rPr>
                <w:t> </w:t>
              </w:r>
              <w:r w:rsidRPr="00357A8D">
                <w:rPr>
                  <w:rFonts w:ascii="Wingdings 2" w:hAnsi="Wingdings 2" w:eastAsia="Wingdings 2" w:cs="Wingdings 2"/>
                  <w:sz w:val="28"/>
                  <w:rPrChange w:author="PC" w:date="2023-03-31T11:41:00Z" w:id="128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5EDF9B" w14:textId="77777777">
            <w:pPr>
              <w:rPr>
                <w:ins w:author="phetc" w:date="2023-02-13T15:44:00Z" w:id="12889"/>
                <w:rFonts w:ascii="Calibri" w:hAnsi="Calibri" w:cs="Calibri"/>
                <w:sz w:val="28"/>
                <w:rPrChange w:author="PC" w:date="2023-03-31T11:41:00Z" w:id="12890">
                  <w:rPr>
                    <w:ins w:author="phetc" w:date="2023-02-13T15:44:00Z" w:id="12891"/>
                    <w:rFonts w:ascii="Calibri" w:hAnsi="Calibri" w:cs="Calibri"/>
                    <w:color w:val="000000"/>
                    <w:sz w:val="28"/>
                  </w:rPr>
                </w:rPrChange>
              </w:rPr>
            </w:pPr>
            <w:ins w:author="phetc" w:date="2023-02-13T15:44:00Z" w:id="12892">
              <w:r w:rsidRPr="00357A8D">
                <w:rPr>
                  <w:rFonts w:ascii="Calibri" w:hAnsi="Calibri" w:cs="Calibri"/>
                  <w:sz w:val="28"/>
                  <w:rPrChange w:author="PC" w:date="2023-03-31T11:41:00Z" w:id="12893">
                    <w:rPr>
                      <w:rFonts w:ascii="Calibri" w:hAnsi="Calibri" w:cs="Calibri"/>
                      <w:color w:val="000000"/>
                      <w:sz w:val="28"/>
                    </w:rPr>
                  </w:rPrChange>
                </w:rPr>
                <w:t> </w:t>
              </w:r>
              <w:r w:rsidRPr="00357A8D">
                <w:rPr>
                  <w:rFonts w:ascii="Wingdings 2" w:hAnsi="Wingdings 2" w:eastAsia="Wingdings 2" w:cs="Wingdings 2"/>
                  <w:sz w:val="28"/>
                  <w:rPrChange w:author="PC" w:date="2023-03-31T11:41:00Z" w:id="128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B51607" w14:textId="77777777">
            <w:pPr>
              <w:rPr>
                <w:ins w:author="phetc" w:date="2023-02-13T15:44:00Z" w:id="12895"/>
                <w:rFonts w:ascii="Calibri" w:hAnsi="Calibri" w:cs="Calibri"/>
                <w:sz w:val="28"/>
                <w:rPrChange w:author="PC" w:date="2023-03-31T11:41:00Z" w:id="12896">
                  <w:rPr>
                    <w:ins w:author="phetc" w:date="2023-02-13T15:44:00Z" w:id="12897"/>
                    <w:rFonts w:ascii="Calibri" w:hAnsi="Calibri" w:cs="Calibri"/>
                    <w:color w:val="000000"/>
                    <w:sz w:val="28"/>
                  </w:rPr>
                </w:rPrChange>
              </w:rPr>
            </w:pPr>
            <w:ins w:author="phetc" w:date="2023-02-13T15:44:00Z" w:id="12898">
              <w:r w:rsidRPr="00357A8D">
                <w:rPr>
                  <w:rFonts w:ascii="Calibri" w:hAnsi="Calibri" w:cs="Calibri"/>
                  <w:sz w:val="28"/>
                  <w:rPrChange w:author="PC" w:date="2023-03-31T11:41:00Z" w:id="128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1AC06B" w14:textId="77777777">
            <w:pPr>
              <w:rPr>
                <w:ins w:author="phetc" w:date="2023-02-13T15:44:00Z" w:id="12900"/>
                <w:rFonts w:ascii="Calibri" w:hAnsi="Calibri" w:cs="Calibri"/>
                <w:sz w:val="28"/>
                <w:rPrChange w:author="PC" w:date="2023-03-31T11:41:00Z" w:id="12901">
                  <w:rPr>
                    <w:ins w:author="phetc" w:date="2023-02-13T15:44:00Z" w:id="12902"/>
                    <w:rFonts w:ascii="Calibri" w:hAnsi="Calibri" w:cs="Calibri"/>
                    <w:color w:val="000000"/>
                    <w:sz w:val="28"/>
                  </w:rPr>
                </w:rPrChange>
              </w:rPr>
            </w:pPr>
            <w:ins w:author="phetc" w:date="2023-02-13T15:44:00Z" w:id="12903">
              <w:r w:rsidRPr="00357A8D">
                <w:rPr>
                  <w:rFonts w:ascii="Calibri" w:hAnsi="Calibri" w:cs="Calibri"/>
                  <w:sz w:val="28"/>
                  <w:rPrChange w:author="PC" w:date="2023-03-31T11:41:00Z" w:id="12904">
                    <w:rPr>
                      <w:rFonts w:ascii="Calibri" w:hAnsi="Calibri" w:cs="Calibri"/>
                      <w:color w:val="000000"/>
                      <w:sz w:val="28"/>
                    </w:rPr>
                  </w:rPrChange>
                </w:rPr>
                <w:t> </w:t>
              </w:r>
              <w:r w:rsidRPr="00357A8D">
                <w:rPr>
                  <w:rFonts w:ascii="Wingdings 2" w:hAnsi="Wingdings 2" w:eastAsia="Wingdings 2" w:cs="Wingdings 2"/>
                  <w:sz w:val="28"/>
                  <w:rPrChange w:author="PC" w:date="2023-03-31T11:41:00Z" w:id="129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54935A" w14:textId="77777777">
            <w:pPr>
              <w:rPr>
                <w:ins w:author="phetc" w:date="2023-02-13T15:44:00Z" w:id="12906"/>
                <w:rFonts w:ascii="Calibri" w:hAnsi="Calibri" w:cs="Calibri"/>
                <w:sz w:val="28"/>
                <w:rPrChange w:author="PC" w:date="2023-03-31T11:41:00Z" w:id="12907">
                  <w:rPr>
                    <w:ins w:author="phetc" w:date="2023-02-13T15:44:00Z" w:id="12908"/>
                    <w:rFonts w:ascii="Calibri" w:hAnsi="Calibri" w:cs="Calibri"/>
                    <w:color w:val="000000"/>
                    <w:sz w:val="28"/>
                  </w:rPr>
                </w:rPrChange>
              </w:rPr>
            </w:pPr>
            <w:ins w:author="phetc" w:date="2023-02-13T15:44:00Z" w:id="12909">
              <w:r w:rsidRPr="00357A8D">
                <w:rPr>
                  <w:rFonts w:ascii="Calibri" w:hAnsi="Calibri" w:cs="Calibri"/>
                  <w:sz w:val="28"/>
                  <w:rPrChange w:author="PC" w:date="2023-03-31T11:41:00Z" w:id="12910">
                    <w:rPr>
                      <w:rFonts w:ascii="Calibri" w:hAnsi="Calibri" w:cs="Calibri"/>
                      <w:color w:val="000000"/>
                      <w:sz w:val="28"/>
                    </w:rPr>
                  </w:rPrChange>
                </w:rPr>
                <w:t> </w:t>
              </w:r>
              <w:r w:rsidRPr="00357A8D">
                <w:rPr>
                  <w:rFonts w:ascii="Wingdings 2" w:hAnsi="Wingdings 2" w:eastAsia="Wingdings 2" w:cs="Wingdings 2"/>
                  <w:sz w:val="28"/>
                  <w:rPrChange w:author="PC" w:date="2023-03-31T11:41:00Z" w:id="129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A5AC4E" w14:textId="77777777">
            <w:pPr>
              <w:rPr>
                <w:ins w:author="phetc" w:date="2023-02-13T15:44:00Z" w:id="12912"/>
                <w:rFonts w:ascii="Calibri" w:hAnsi="Calibri" w:cs="Calibri"/>
                <w:sz w:val="28"/>
                <w:rPrChange w:author="PC" w:date="2023-03-31T11:41:00Z" w:id="12913">
                  <w:rPr>
                    <w:ins w:author="phetc" w:date="2023-02-13T15:44:00Z" w:id="12914"/>
                    <w:rFonts w:ascii="Calibri" w:hAnsi="Calibri" w:cs="Calibri"/>
                    <w:color w:val="000000"/>
                    <w:sz w:val="28"/>
                  </w:rPr>
                </w:rPrChange>
              </w:rPr>
            </w:pPr>
            <w:ins w:author="phetc" w:date="2023-02-13T15:44:00Z" w:id="12915">
              <w:r w:rsidRPr="00357A8D">
                <w:rPr>
                  <w:rFonts w:ascii="Calibri" w:hAnsi="Calibri" w:cs="Calibri"/>
                  <w:sz w:val="28"/>
                  <w:rPrChange w:author="PC" w:date="2023-03-31T11:41:00Z" w:id="129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CFE02F" w14:textId="77777777">
            <w:pPr>
              <w:rPr>
                <w:ins w:author="phetc" w:date="2023-02-13T15:44:00Z" w:id="12917"/>
                <w:rFonts w:ascii="Calibri" w:hAnsi="Calibri" w:cs="Calibri"/>
                <w:sz w:val="28"/>
                <w:rPrChange w:author="PC" w:date="2023-03-31T11:41:00Z" w:id="12918">
                  <w:rPr>
                    <w:ins w:author="phetc" w:date="2023-02-13T15:44:00Z" w:id="12919"/>
                    <w:rFonts w:ascii="Calibri" w:hAnsi="Calibri" w:cs="Calibri"/>
                    <w:color w:val="000000"/>
                    <w:sz w:val="28"/>
                  </w:rPr>
                </w:rPrChange>
              </w:rPr>
            </w:pPr>
            <w:ins w:author="phetc" w:date="2023-02-13T15:44:00Z" w:id="12920">
              <w:r w:rsidRPr="00357A8D">
                <w:rPr>
                  <w:rFonts w:ascii="Wingdings 2" w:hAnsi="Wingdings 2" w:eastAsia="Wingdings 2" w:cs="Wingdings 2"/>
                  <w:sz w:val="28"/>
                  <w:rPrChange w:author="PC" w:date="2023-03-31T11:41:00Z" w:id="12921">
                    <w:rPr>
                      <w:rFonts w:ascii="Calibri" w:hAnsi="Calibri" w:cs="Calibri"/>
                      <w:color w:val="000000"/>
                      <w:sz w:val="28"/>
                    </w:rPr>
                  </w:rPrChange>
                </w:rPr>
                <w:t>P</w:t>
              </w:r>
              <w:r w:rsidRPr="00357A8D">
                <w:rPr>
                  <w:rFonts w:ascii="Calibri" w:hAnsi="Calibri" w:cs="Calibri"/>
                  <w:sz w:val="28"/>
                  <w:rPrChange w:author="PC" w:date="2023-03-31T11:41:00Z" w:id="129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D85F97" w14:textId="77777777">
            <w:pPr>
              <w:rPr>
                <w:ins w:author="phetc" w:date="2023-02-13T15:44:00Z" w:id="12923"/>
                <w:rFonts w:ascii="Calibri" w:hAnsi="Calibri" w:cs="Calibri"/>
                <w:sz w:val="28"/>
                <w:rPrChange w:author="PC" w:date="2023-03-31T11:41:00Z" w:id="12924">
                  <w:rPr>
                    <w:ins w:author="phetc" w:date="2023-02-13T15:44:00Z" w:id="12925"/>
                    <w:rFonts w:ascii="Calibri" w:hAnsi="Calibri" w:cs="Calibri"/>
                    <w:color w:val="000000"/>
                    <w:sz w:val="28"/>
                  </w:rPr>
                </w:rPrChange>
              </w:rPr>
            </w:pPr>
            <w:ins w:author="phetc" w:date="2023-02-13T15:44:00Z" w:id="12926">
              <w:r w:rsidRPr="00357A8D">
                <w:rPr>
                  <w:rFonts w:ascii="Calibri" w:hAnsi="Calibri" w:cs="Calibri"/>
                  <w:sz w:val="28"/>
                  <w:rPrChange w:author="PC" w:date="2023-03-31T11:41:00Z" w:id="12927">
                    <w:rPr>
                      <w:rFonts w:ascii="Calibri" w:hAnsi="Calibri" w:cs="Calibri"/>
                      <w:color w:val="000000"/>
                      <w:sz w:val="28"/>
                    </w:rPr>
                  </w:rPrChange>
                </w:rPr>
                <w:t> </w:t>
              </w:r>
            </w:ins>
          </w:p>
        </w:tc>
      </w:tr>
      <w:tr w:rsidRPr="00357A8D" w:rsidR="00567CE2" w:rsidTr="00277A61" w14:paraId="31B4A7B2" w14:textId="77777777">
        <w:trPr>
          <w:trHeight w:val="430"/>
          <w:ins w:author="phetc" w:date="2023-02-13T15:44:00Z" w:id="1292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1078B8D" w14:textId="77777777">
            <w:pPr>
              <w:rPr>
                <w:ins w:author="phetc" w:date="2023-02-13T15:44:00Z" w:id="12929"/>
                <w:rFonts w:ascii="Calibri" w:hAnsi="Calibri" w:cs="Calibri"/>
                <w:sz w:val="28"/>
                <w:rPrChange w:author="PC" w:date="2023-03-31T11:41:00Z" w:id="12930">
                  <w:rPr>
                    <w:ins w:author="phetc" w:date="2023-02-13T15:44:00Z" w:id="12931"/>
                    <w:rFonts w:ascii="Calibri" w:hAnsi="Calibri" w:cs="Calibri"/>
                    <w:color w:val="000000"/>
                    <w:sz w:val="28"/>
                  </w:rPr>
                </w:rPrChange>
              </w:rPr>
            </w:pPr>
            <w:ins w:author="phetc" w:date="2023-02-13T15:44:00Z" w:id="12932">
              <w:r w:rsidRPr="00357A8D">
                <w:rPr>
                  <w:rFonts w:ascii="TH Sarabun New" w:hAnsi="TH Sarabun New" w:cs="TH Sarabun New"/>
                  <w:sz w:val="28"/>
                  <w:cs/>
                </w:rPr>
                <w:t>ศ.</w:t>
              </w:r>
              <w:r w:rsidRPr="00357A8D">
                <w:rPr>
                  <w:rFonts w:ascii="TH Sarabun New" w:hAnsi="TH Sarabun New" w:cs="TH Sarabun New"/>
                  <w:sz w:val="28"/>
                </w:rPr>
                <w:t xml:space="preserve">473 </w:t>
              </w:r>
              <w:r w:rsidRPr="00357A8D">
                <w:rPr>
                  <w:rFonts w:ascii="TH Sarabun New" w:hAnsi="TH Sarabun New" w:cs="TH Sarabun New"/>
                  <w:sz w:val="28"/>
                  <w:cs/>
                </w:rPr>
                <w:t xml:space="preserve">เศรษฐศาสตร์การศึกษา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81563F" w14:textId="77777777">
            <w:pPr>
              <w:rPr>
                <w:ins w:author="phetc" w:date="2023-02-13T15:44:00Z" w:id="12933"/>
                <w:rFonts w:ascii="Calibri" w:hAnsi="Calibri" w:cs="Calibri"/>
                <w:sz w:val="28"/>
                <w:rPrChange w:author="PC" w:date="2023-03-31T11:41:00Z" w:id="12934">
                  <w:rPr>
                    <w:ins w:author="phetc" w:date="2023-02-13T15:44:00Z" w:id="12935"/>
                    <w:rFonts w:ascii="Calibri" w:hAnsi="Calibri" w:cs="Calibri"/>
                    <w:color w:val="000000"/>
                    <w:sz w:val="28"/>
                  </w:rPr>
                </w:rPrChange>
              </w:rPr>
            </w:pPr>
            <w:ins w:author="phetc" w:date="2023-02-13T15:44:00Z" w:id="12936">
              <w:r w:rsidRPr="00357A8D">
                <w:rPr>
                  <w:rFonts w:ascii="Calibri" w:hAnsi="Calibri" w:cs="Calibri"/>
                  <w:sz w:val="28"/>
                  <w:rPrChange w:author="PC" w:date="2023-03-31T11:41:00Z" w:id="12937">
                    <w:rPr>
                      <w:rFonts w:ascii="Calibri" w:hAnsi="Calibri" w:cs="Calibri"/>
                      <w:color w:val="000000"/>
                      <w:sz w:val="28"/>
                    </w:rPr>
                  </w:rPrChange>
                </w:rPr>
                <w:t> </w:t>
              </w:r>
              <w:r w:rsidRPr="00357A8D">
                <w:rPr>
                  <w:rFonts w:ascii="Wingdings 2" w:hAnsi="Wingdings 2" w:eastAsia="Wingdings 2" w:cs="Wingdings 2"/>
                  <w:sz w:val="28"/>
                  <w:rPrChange w:author="PC" w:date="2023-03-31T11:41:00Z" w:id="129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D6874E" w14:textId="77777777">
            <w:pPr>
              <w:rPr>
                <w:ins w:author="phetc" w:date="2023-02-13T15:44:00Z" w:id="12939"/>
                <w:rFonts w:ascii="Calibri" w:hAnsi="Calibri" w:cs="Calibri"/>
                <w:sz w:val="28"/>
                <w:rPrChange w:author="PC" w:date="2023-03-31T11:41:00Z" w:id="12940">
                  <w:rPr>
                    <w:ins w:author="phetc" w:date="2023-02-13T15:44:00Z" w:id="12941"/>
                    <w:rFonts w:ascii="Calibri" w:hAnsi="Calibri" w:cs="Calibri"/>
                    <w:color w:val="000000"/>
                    <w:sz w:val="28"/>
                  </w:rPr>
                </w:rPrChange>
              </w:rPr>
            </w:pPr>
            <w:ins w:author="phetc" w:date="2023-02-13T15:44:00Z" w:id="12942">
              <w:r w:rsidRPr="00357A8D">
                <w:rPr>
                  <w:rFonts w:ascii="Calibri" w:hAnsi="Calibri" w:cs="Calibri"/>
                  <w:sz w:val="28"/>
                  <w:rPrChange w:author="PC" w:date="2023-03-31T11:41:00Z" w:id="12943">
                    <w:rPr>
                      <w:rFonts w:ascii="Calibri" w:hAnsi="Calibri" w:cs="Calibri"/>
                      <w:color w:val="000000"/>
                      <w:sz w:val="28"/>
                    </w:rPr>
                  </w:rPrChange>
                </w:rPr>
                <w:t> </w:t>
              </w:r>
              <w:r w:rsidRPr="00357A8D">
                <w:rPr>
                  <w:rFonts w:ascii="Wingdings 2" w:hAnsi="Wingdings 2" w:eastAsia="Wingdings 2" w:cs="Wingdings 2"/>
                  <w:sz w:val="28"/>
                  <w:rPrChange w:author="PC" w:date="2023-03-31T11:41:00Z" w:id="129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117BB4" w14:textId="77777777">
            <w:pPr>
              <w:rPr>
                <w:ins w:author="phetc" w:date="2023-02-13T15:44:00Z" w:id="12945"/>
                <w:rFonts w:ascii="Calibri" w:hAnsi="Calibri" w:cs="Calibri"/>
                <w:sz w:val="28"/>
                <w:rPrChange w:author="PC" w:date="2023-03-31T11:41:00Z" w:id="12946">
                  <w:rPr>
                    <w:ins w:author="phetc" w:date="2023-02-13T15:44:00Z" w:id="12947"/>
                    <w:rFonts w:ascii="Calibri" w:hAnsi="Calibri" w:cs="Calibri"/>
                    <w:color w:val="000000"/>
                    <w:sz w:val="28"/>
                  </w:rPr>
                </w:rPrChange>
              </w:rPr>
            </w:pPr>
            <w:ins w:author="phetc" w:date="2023-02-13T15:44:00Z" w:id="12948">
              <w:r w:rsidRPr="00357A8D">
                <w:rPr>
                  <w:rFonts w:ascii="Calibri" w:hAnsi="Calibri" w:cs="Calibri"/>
                  <w:sz w:val="28"/>
                  <w:rPrChange w:author="PC" w:date="2023-03-31T11:41:00Z" w:id="129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C35CFD" w14:textId="77777777">
            <w:pPr>
              <w:rPr>
                <w:ins w:author="phetc" w:date="2023-02-13T15:44:00Z" w:id="12950"/>
                <w:rFonts w:ascii="Calibri" w:hAnsi="Calibri" w:cs="Calibri"/>
                <w:sz w:val="28"/>
                <w:rPrChange w:author="PC" w:date="2023-03-31T11:41:00Z" w:id="12951">
                  <w:rPr>
                    <w:ins w:author="phetc" w:date="2023-02-13T15:44:00Z" w:id="12952"/>
                    <w:rFonts w:ascii="Calibri" w:hAnsi="Calibri" w:cs="Calibri"/>
                    <w:color w:val="000000"/>
                    <w:sz w:val="28"/>
                  </w:rPr>
                </w:rPrChange>
              </w:rPr>
            </w:pPr>
            <w:ins w:author="phetc" w:date="2023-02-13T15:44:00Z" w:id="12953">
              <w:r w:rsidRPr="00357A8D">
                <w:rPr>
                  <w:rFonts w:ascii="Calibri" w:hAnsi="Calibri" w:cs="Calibri"/>
                  <w:sz w:val="28"/>
                  <w:rPrChange w:author="PC" w:date="2023-03-31T11:41:00Z" w:id="12954">
                    <w:rPr>
                      <w:rFonts w:ascii="Calibri" w:hAnsi="Calibri" w:cs="Calibri"/>
                      <w:color w:val="000000"/>
                      <w:sz w:val="28"/>
                    </w:rPr>
                  </w:rPrChange>
                </w:rPr>
                <w:t> </w:t>
              </w:r>
              <w:r w:rsidRPr="00357A8D">
                <w:rPr>
                  <w:rFonts w:ascii="Wingdings 2" w:hAnsi="Wingdings 2" w:eastAsia="Wingdings 2" w:cs="Wingdings 2"/>
                  <w:sz w:val="28"/>
                  <w:rPrChange w:author="PC" w:date="2023-03-31T11:41:00Z" w:id="129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D34362" w14:textId="77777777">
            <w:pPr>
              <w:rPr>
                <w:ins w:author="phetc" w:date="2023-02-13T15:44:00Z" w:id="12956"/>
                <w:rFonts w:ascii="Calibri" w:hAnsi="Calibri" w:cs="Calibri"/>
                <w:sz w:val="28"/>
                <w:rPrChange w:author="PC" w:date="2023-03-31T11:41:00Z" w:id="12957">
                  <w:rPr>
                    <w:ins w:author="phetc" w:date="2023-02-13T15:44:00Z" w:id="12958"/>
                    <w:rFonts w:ascii="Calibri" w:hAnsi="Calibri" w:cs="Calibri"/>
                    <w:color w:val="000000"/>
                    <w:sz w:val="28"/>
                  </w:rPr>
                </w:rPrChange>
              </w:rPr>
            </w:pPr>
            <w:ins w:author="phetc" w:date="2023-02-13T15:44:00Z" w:id="12959">
              <w:r w:rsidRPr="00357A8D">
                <w:rPr>
                  <w:rFonts w:ascii="Calibri" w:hAnsi="Calibri" w:cs="Calibri"/>
                  <w:sz w:val="28"/>
                  <w:rPrChange w:author="PC" w:date="2023-03-31T11:41:00Z" w:id="12960">
                    <w:rPr>
                      <w:rFonts w:ascii="Calibri" w:hAnsi="Calibri" w:cs="Calibri"/>
                      <w:color w:val="000000"/>
                      <w:sz w:val="28"/>
                    </w:rPr>
                  </w:rPrChange>
                </w:rPr>
                <w:t> </w:t>
              </w:r>
              <w:r w:rsidRPr="00357A8D">
                <w:rPr>
                  <w:rFonts w:ascii="Wingdings 2" w:hAnsi="Wingdings 2" w:eastAsia="Wingdings 2" w:cs="Wingdings 2"/>
                  <w:sz w:val="28"/>
                  <w:rPrChange w:author="PC" w:date="2023-03-31T11:41:00Z" w:id="129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CCC88B" w14:textId="77777777">
            <w:pPr>
              <w:rPr>
                <w:ins w:author="phetc" w:date="2023-02-13T15:44:00Z" w:id="12962"/>
                <w:rFonts w:ascii="Calibri" w:hAnsi="Calibri" w:cs="Calibri"/>
                <w:sz w:val="28"/>
                <w:rPrChange w:author="PC" w:date="2023-03-31T11:41:00Z" w:id="12963">
                  <w:rPr>
                    <w:ins w:author="phetc" w:date="2023-02-13T15:44:00Z" w:id="12964"/>
                    <w:rFonts w:ascii="Calibri" w:hAnsi="Calibri" w:cs="Calibri"/>
                    <w:color w:val="000000"/>
                    <w:sz w:val="28"/>
                  </w:rPr>
                </w:rPrChange>
              </w:rPr>
            </w:pPr>
            <w:ins w:author="phetc" w:date="2023-02-13T15:44:00Z" w:id="12965">
              <w:r w:rsidRPr="00357A8D">
                <w:rPr>
                  <w:rFonts w:ascii="Calibri" w:hAnsi="Calibri" w:cs="Calibri"/>
                  <w:sz w:val="28"/>
                  <w:rPrChange w:author="PC" w:date="2023-03-31T11:41:00Z" w:id="12966">
                    <w:rPr>
                      <w:rFonts w:ascii="Calibri" w:hAnsi="Calibri" w:cs="Calibri"/>
                      <w:color w:val="000000"/>
                      <w:sz w:val="28"/>
                    </w:rPr>
                  </w:rPrChange>
                </w:rPr>
                <w:t> </w:t>
              </w:r>
              <w:r w:rsidRPr="00357A8D">
                <w:rPr>
                  <w:rFonts w:ascii="Wingdings 2" w:hAnsi="Wingdings 2" w:eastAsia="Wingdings 2" w:cs="Wingdings 2"/>
                  <w:sz w:val="28"/>
                  <w:rPrChange w:author="PC" w:date="2023-03-31T11:41:00Z" w:id="129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3629FA" w14:textId="77777777">
            <w:pPr>
              <w:rPr>
                <w:ins w:author="phetc" w:date="2023-02-13T15:44:00Z" w:id="12968"/>
                <w:rFonts w:ascii="Calibri" w:hAnsi="Calibri" w:cs="Calibri"/>
                <w:sz w:val="28"/>
                <w:rPrChange w:author="PC" w:date="2023-03-31T11:41:00Z" w:id="12969">
                  <w:rPr>
                    <w:ins w:author="phetc" w:date="2023-02-13T15:44:00Z" w:id="12970"/>
                    <w:rFonts w:ascii="Calibri" w:hAnsi="Calibri" w:cs="Calibri"/>
                    <w:color w:val="000000"/>
                    <w:sz w:val="28"/>
                  </w:rPr>
                </w:rPrChange>
              </w:rPr>
            </w:pPr>
            <w:ins w:author="phetc" w:date="2023-02-13T15:44:00Z" w:id="12971">
              <w:r w:rsidRPr="00357A8D">
                <w:rPr>
                  <w:rFonts w:ascii="Calibri" w:hAnsi="Calibri" w:cs="Calibri"/>
                  <w:sz w:val="28"/>
                  <w:rPrChange w:author="PC" w:date="2023-03-31T11:41:00Z" w:id="129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F53F79" w14:textId="77777777">
            <w:pPr>
              <w:rPr>
                <w:ins w:author="phetc" w:date="2023-02-13T15:44:00Z" w:id="12973"/>
                <w:rFonts w:ascii="Calibri" w:hAnsi="Calibri" w:cs="Calibri"/>
                <w:sz w:val="28"/>
                <w:rPrChange w:author="PC" w:date="2023-03-31T11:41:00Z" w:id="12974">
                  <w:rPr>
                    <w:ins w:author="phetc" w:date="2023-02-13T15:44:00Z" w:id="12975"/>
                    <w:rFonts w:ascii="Calibri" w:hAnsi="Calibri" w:cs="Calibri"/>
                    <w:color w:val="000000"/>
                    <w:sz w:val="28"/>
                  </w:rPr>
                </w:rPrChange>
              </w:rPr>
            </w:pPr>
            <w:ins w:author="phetc" w:date="2023-02-13T15:44:00Z" w:id="12976">
              <w:r w:rsidRPr="00357A8D">
                <w:rPr>
                  <w:rFonts w:ascii="Calibri" w:hAnsi="Calibri" w:cs="Calibri"/>
                  <w:sz w:val="28"/>
                  <w:rPrChange w:author="PC" w:date="2023-03-31T11:41:00Z" w:id="12977">
                    <w:rPr>
                      <w:rFonts w:ascii="Calibri" w:hAnsi="Calibri" w:cs="Calibri"/>
                      <w:color w:val="000000"/>
                      <w:sz w:val="28"/>
                    </w:rPr>
                  </w:rPrChange>
                </w:rPr>
                <w:t> </w:t>
              </w:r>
              <w:r w:rsidRPr="00357A8D">
                <w:rPr>
                  <w:rFonts w:ascii="Wingdings 2" w:hAnsi="Wingdings 2" w:eastAsia="Wingdings 2" w:cs="Wingdings 2"/>
                  <w:sz w:val="28"/>
                  <w:rPrChange w:author="PC" w:date="2023-03-31T11:41:00Z" w:id="129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90F520" w14:textId="77777777">
            <w:pPr>
              <w:rPr>
                <w:ins w:author="phetc" w:date="2023-02-13T15:44:00Z" w:id="12979"/>
                <w:rFonts w:ascii="Calibri" w:hAnsi="Calibri" w:cs="Calibri"/>
                <w:sz w:val="28"/>
                <w:rPrChange w:author="PC" w:date="2023-03-31T11:41:00Z" w:id="12980">
                  <w:rPr>
                    <w:ins w:author="phetc" w:date="2023-02-13T15:44:00Z" w:id="12981"/>
                    <w:rFonts w:ascii="Calibri" w:hAnsi="Calibri" w:cs="Calibri"/>
                    <w:color w:val="000000"/>
                    <w:sz w:val="28"/>
                  </w:rPr>
                </w:rPrChange>
              </w:rPr>
            </w:pPr>
            <w:ins w:author="phetc" w:date="2023-02-13T15:44:00Z" w:id="12982">
              <w:r w:rsidRPr="00357A8D">
                <w:rPr>
                  <w:rFonts w:ascii="Calibri" w:hAnsi="Calibri" w:cs="Calibri"/>
                  <w:sz w:val="28"/>
                  <w:rPrChange w:author="PC" w:date="2023-03-31T11:41:00Z" w:id="12983">
                    <w:rPr>
                      <w:rFonts w:ascii="Calibri" w:hAnsi="Calibri" w:cs="Calibri"/>
                      <w:color w:val="000000"/>
                      <w:sz w:val="28"/>
                    </w:rPr>
                  </w:rPrChange>
                </w:rPr>
                <w:t> </w:t>
              </w:r>
              <w:r w:rsidRPr="00357A8D">
                <w:rPr>
                  <w:rFonts w:ascii="Wingdings 2" w:hAnsi="Wingdings 2" w:eastAsia="Wingdings 2" w:cs="Wingdings 2"/>
                  <w:sz w:val="28"/>
                  <w:rPrChange w:author="PC" w:date="2023-03-31T11:41:00Z" w:id="129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18A352" w14:textId="77777777">
            <w:pPr>
              <w:rPr>
                <w:ins w:author="phetc" w:date="2023-02-13T15:44:00Z" w:id="12985"/>
                <w:rFonts w:ascii="Calibri" w:hAnsi="Calibri" w:cs="Calibri"/>
                <w:sz w:val="28"/>
                <w:rPrChange w:author="PC" w:date="2023-03-31T11:41:00Z" w:id="12986">
                  <w:rPr>
                    <w:ins w:author="phetc" w:date="2023-02-13T15:44:00Z" w:id="12987"/>
                    <w:rFonts w:ascii="Calibri" w:hAnsi="Calibri" w:cs="Calibri"/>
                    <w:color w:val="000000"/>
                    <w:sz w:val="28"/>
                  </w:rPr>
                </w:rPrChange>
              </w:rPr>
            </w:pPr>
            <w:ins w:author="phetc" w:date="2023-02-13T15:44:00Z" w:id="12988">
              <w:r w:rsidRPr="00357A8D">
                <w:rPr>
                  <w:rFonts w:ascii="Calibri" w:hAnsi="Calibri" w:cs="Calibri"/>
                  <w:sz w:val="28"/>
                  <w:rPrChange w:author="PC" w:date="2023-03-31T11:41:00Z" w:id="12989">
                    <w:rPr>
                      <w:rFonts w:ascii="Calibri" w:hAnsi="Calibri" w:cs="Calibri"/>
                      <w:color w:val="000000"/>
                      <w:sz w:val="28"/>
                    </w:rPr>
                  </w:rPrChange>
                </w:rPr>
                <w:t> </w:t>
              </w:r>
              <w:r w:rsidRPr="00357A8D">
                <w:rPr>
                  <w:rFonts w:ascii="Wingdings 2" w:hAnsi="Wingdings 2" w:eastAsia="Wingdings 2" w:cs="Wingdings 2"/>
                  <w:sz w:val="28"/>
                  <w:rPrChange w:author="PC" w:date="2023-03-31T11:41:00Z" w:id="1299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3E3A56" w14:textId="77777777">
            <w:pPr>
              <w:rPr>
                <w:ins w:author="phetc" w:date="2023-02-13T15:44:00Z" w:id="12991"/>
                <w:rFonts w:ascii="Calibri" w:hAnsi="Calibri" w:cs="Calibri"/>
                <w:sz w:val="28"/>
                <w:rPrChange w:author="PC" w:date="2023-03-31T11:41:00Z" w:id="12992">
                  <w:rPr>
                    <w:ins w:author="phetc" w:date="2023-02-13T15:44:00Z" w:id="12993"/>
                    <w:rFonts w:ascii="Calibri" w:hAnsi="Calibri" w:cs="Calibri"/>
                    <w:color w:val="000000"/>
                    <w:sz w:val="28"/>
                  </w:rPr>
                </w:rPrChange>
              </w:rPr>
            </w:pPr>
            <w:ins w:author="phetc" w:date="2023-02-13T15:44:00Z" w:id="12994">
              <w:r w:rsidRPr="00357A8D">
                <w:rPr>
                  <w:rFonts w:ascii="Calibri" w:hAnsi="Calibri" w:cs="Calibri"/>
                  <w:sz w:val="28"/>
                  <w:rPrChange w:author="PC" w:date="2023-03-31T11:41:00Z" w:id="129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50BBE7" w14:textId="77777777">
            <w:pPr>
              <w:rPr>
                <w:ins w:author="phetc" w:date="2023-02-13T15:44:00Z" w:id="12996"/>
                <w:rFonts w:ascii="Calibri" w:hAnsi="Calibri" w:cs="Calibri"/>
                <w:sz w:val="28"/>
                <w:rPrChange w:author="PC" w:date="2023-03-31T11:41:00Z" w:id="12997">
                  <w:rPr>
                    <w:ins w:author="phetc" w:date="2023-02-13T15:44:00Z" w:id="12998"/>
                    <w:rFonts w:ascii="Calibri" w:hAnsi="Calibri" w:cs="Calibri"/>
                    <w:color w:val="000000"/>
                    <w:sz w:val="28"/>
                  </w:rPr>
                </w:rPrChange>
              </w:rPr>
            </w:pPr>
            <w:ins w:author="phetc" w:date="2023-02-13T15:44:00Z" w:id="12999">
              <w:r w:rsidRPr="00357A8D">
                <w:rPr>
                  <w:rFonts w:ascii="Calibri" w:hAnsi="Calibri" w:cs="Calibri"/>
                  <w:sz w:val="28"/>
                  <w:rPrChange w:author="PC" w:date="2023-03-31T11:41:00Z" w:id="13000">
                    <w:rPr>
                      <w:rFonts w:ascii="Calibri" w:hAnsi="Calibri" w:cs="Calibri"/>
                      <w:color w:val="000000"/>
                      <w:sz w:val="28"/>
                    </w:rPr>
                  </w:rPrChange>
                </w:rPr>
                <w:t> </w:t>
              </w:r>
              <w:r w:rsidRPr="00357A8D">
                <w:rPr>
                  <w:rFonts w:ascii="Wingdings 2" w:hAnsi="Wingdings 2" w:eastAsia="Wingdings 2" w:cs="Wingdings 2"/>
                  <w:sz w:val="28"/>
                  <w:rPrChange w:author="PC" w:date="2023-03-31T11:41:00Z" w:id="130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454B6A" w14:textId="77777777">
            <w:pPr>
              <w:rPr>
                <w:ins w:author="phetc" w:date="2023-02-13T15:44:00Z" w:id="13002"/>
                <w:rFonts w:ascii="Calibri" w:hAnsi="Calibri" w:cs="Calibri"/>
                <w:sz w:val="28"/>
                <w:rPrChange w:author="PC" w:date="2023-03-31T11:41:00Z" w:id="13003">
                  <w:rPr>
                    <w:ins w:author="phetc" w:date="2023-02-13T15:44:00Z" w:id="13004"/>
                    <w:rFonts w:ascii="Calibri" w:hAnsi="Calibri" w:cs="Calibri"/>
                    <w:color w:val="000000"/>
                    <w:sz w:val="28"/>
                  </w:rPr>
                </w:rPrChange>
              </w:rPr>
            </w:pPr>
            <w:ins w:author="phetc" w:date="2023-02-13T15:44:00Z" w:id="13005">
              <w:r w:rsidRPr="00357A8D">
                <w:rPr>
                  <w:rFonts w:ascii="Calibri" w:hAnsi="Calibri" w:cs="Calibri"/>
                  <w:sz w:val="28"/>
                  <w:rPrChange w:author="PC" w:date="2023-03-31T11:41:00Z" w:id="13006">
                    <w:rPr>
                      <w:rFonts w:ascii="Calibri" w:hAnsi="Calibri" w:cs="Calibri"/>
                      <w:color w:val="000000"/>
                      <w:sz w:val="28"/>
                    </w:rPr>
                  </w:rPrChange>
                </w:rPr>
                <w:t> </w:t>
              </w:r>
              <w:r w:rsidRPr="00357A8D">
                <w:rPr>
                  <w:rFonts w:ascii="Wingdings 2" w:hAnsi="Wingdings 2" w:eastAsia="Wingdings 2" w:cs="Wingdings 2"/>
                  <w:sz w:val="28"/>
                  <w:rPrChange w:author="PC" w:date="2023-03-31T11:41:00Z" w:id="130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6AC15B" w14:textId="77777777">
            <w:pPr>
              <w:rPr>
                <w:ins w:author="phetc" w:date="2023-02-13T15:44:00Z" w:id="13008"/>
                <w:rFonts w:ascii="Calibri" w:hAnsi="Calibri" w:cs="Calibri"/>
                <w:sz w:val="28"/>
                <w:rPrChange w:author="PC" w:date="2023-03-31T11:41:00Z" w:id="13009">
                  <w:rPr>
                    <w:ins w:author="phetc" w:date="2023-02-13T15:44:00Z" w:id="13010"/>
                    <w:rFonts w:ascii="Calibri" w:hAnsi="Calibri" w:cs="Calibri"/>
                    <w:color w:val="000000"/>
                    <w:sz w:val="28"/>
                  </w:rPr>
                </w:rPrChange>
              </w:rPr>
            </w:pPr>
            <w:ins w:author="phetc" w:date="2023-02-13T15:44:00Z" w:id="13011">
              <w:r w:rsidRPr="00357A8D">
                <w:rPr>
                  <w:rFonts w:ascii="Calibri" w:hAnsi="Calibri" w:cs="Calibri"/>
                  <w:sz w:val="28"/>
                  <w:rPrChange w:author="PC" w:date="2023-03-31T11:41:00Z" w:id="1301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887B1A" w14:textId="77777777">
            <w:pPr>
              <w:rPr>
                <w:ins w:author="phetc" w:date="2023-02-13T15:44:00Z" w:id="13013"/>
                <w:rFonts w:ascii="Calibri" w:hAnsi="Calibri" w:cs="Calibri"/>
                <w:sz w:val="28"/>
                <w:rPrChange w:author="PC" w:date="2023-03-31T11:41:00Z" w:id="13014">
                  <w:rPr>
                    <w:ins w:author="phetc" w:date="2023-02-13T15:44:00Z" w:id="13015"/>
                    <w:rFonts w:ascii="Calibri" w:hAnsi="Calibri" w:cs="Calibri"/>
                    <w:color w:val="000000"/>
                    <w:sz w:val="28"/>
                  </w:rPr>
                </w:rPrChange>
              </w:rPr>
            </w:pPr>
            <w:ins w:author="phetc" w:date="2023-02-13T15:44:00Z" w:id="13016">
              <w:r w:rsidRPr="00357A8D">
                <w:rPr>
                  <w:rFonts w:ascii="Calibri" w:hAnsi="Calibri" w:cs="Calibri"/>
                  <w:sz w:val="28"/>
                  <w:rPrChange w:author="PC" w:date="2023-03-31T11:41:00Z" w:id="13017">
                    <w:rPr>
                      <w:rFonts w:ascii="Calibri" w:hAnsi="Calibri" w:cs="Calibri"/>
                      <w:color w:val="000000"/>
                      <w:sz w:val="28"/>
                    </w:rPr>
                  </w:rPrChange>
                </w:rPr>
                <w:t> </w:t>
              </w:r>
              <w:r w:rsidRPr="00357A8D">
                <w:rPr>
                  <w:rFonts w:ascii="Wingdings 2" w:hAnsi="Wingdings 2" w:eastAsia="Wingdings 2" w:cs="Wingdings 2"/>
                  <w:sz w:val="28"/>
                  <w:rPrChange w:author="PC" w:date="2023-03-31T11:41:00Z" w:id="130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E78A62" w14:textId="77777777">
            <w:pPr>
              <w:rPr>
                <w:ins w:author="phetc" w:date="2023-02-13T15:44:00Z" w:id="13019"/>
                <w:rFonts w:ascii="Calibri" w:hAnsi="Calibri" w:cs="Calibri"/>
                <w:sz w:val="28"/>
                <w:rPrChange w:author="PC" w:date="2023-03-31T11:41:00Z" w:id="13020">
                  <w:rPr>
                    <w:ins w:author="phetc" w:date="2023-02-13T15:44:00Z" w:id="13021"/>
                    <w:rFonts w:ascii="Calibri" w:hAnsi="Calibri" w:cs="Calibri"/>
                    <w:color w:val="000000"/>
                    <w:sz w:val="28"/>
                  </w:rPr>
                </w:rPrChange>
              </w:rPr>
            </w:pPr>
            <w:ins w:author="phetc" w:date="2023-02-13T15:44:00Z" w:id="13022">
              <w:r w:rsidRPr="00357A8D">
                <w:rPr>
                  <w:rFonts w:ascii="Calibri" w:hAnsi="Calibri" w:cs="Calibri"/>
                  <w:sz w:val="28"/>
                  <w:rPrChange w:author="PC" w:date="2023-03-31T11:41:00Z" w:id="13023">
                    <w:rPr>
                      <w:rFonts w:ascii="Calibri" w:hAnsi="Calibri" w:cs="Calibri"/>
                      <w:color w:val="000000"/>
                      <w:sz w:val="28"/>
                    </w:rPr>
                  </w:rPrChange>
                </w:rPr>
                <w:t> </w:t>
              </w:r>
            </w:ins>
          </w:p>
        </w:tc>
      </w:tr>
      <w:tr w:rsidRPr="00357A8D" w:rsidR="00567CE2" w:rsidTr="00277A61" w14:paraId="1E517985" w14:textId="77777777">
        <w:trPr>
          <w:trHeight w:val="430"/>
          <w:ins w:author="phetc" w:date="2023-02-13T15:44:00Z" w:id="1302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A922630" w14:textId="77777777">
            <w:pPr>
              <w:rPr>
                <w:ins w:author="phetc" w:date="2023-02-13T15:44:00Z" w:id="13025"/>
                <w:rFonts w:ascii="Calibri" w:hAnsi="Calibri" w:cs="Calibri"/>
                <w:sz w:val="28"/>
                <w:rPrChange w:author="PC" w:date="2023-03-31T11:41:00Z" w:id="13026">
                  <w:rPr>
                    <w:ins w:author="phetc" w:date="2023-02-13T15:44:00Z" w:id="13027"/>
                    <w:rFonts w:ascii="Calibri" w:hAnsi="Calibri" w:cs="Calibri"/>
                    <w:color w:val="000000"/>
                    <w:sz w:val="28"/>
                  </w:rPr>
                </w:rPrChange>
              </w:rPr>
            </w:pPr>
            <w:ins w:author="phetc" w:date="2023-02-13T15:44:00Z" w:id="13028">
              <w:r w:rsidRPr="00357A8D">
                <w:rPr>
                  <w:rFonts w:ascii="TH Sarabun New" w:hAnsi="TH Sarabun New" w:cs="TH Sarabun New"/>
                  <w:sz w:val="28"/>
                  <w:cs/>
                </w:rPr>
                <w:t>ศ.</w:t>
              </w:r>
              <w:r w:rsidRPr="00357A8D">
                <w:rPr>
                  <w:rFonts w:ascii="TH Sarabun New" w:hAnsi="TH Sarabun New" w:cs="TH Sarabun New"/>
                  <w:sz w:val="28"/>
                </w:rPr>
                <w:t xml:space="preserve">474 </w:t>
              </w:r>
              <w:r w:rsidRPr="00357A8D">
                <w:rPr>
                  <w:rFonts w:ascii="TH Sarabun New" w:hAnsi="TH Sarabun New" w:cs="TH Sarabun New"/>
                  <w:sz w:val="28"/>
                  <w:cs/>
                </w:rPr>
                <w:t xml:space="preserve">เศรษฐศาสตร์สุขภาพ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CFE710" w14:textId="77777777">
            <w:pPr>
              <w:rPr>
                <w:ins w:author="phetc" w:date="2023-02-13T15:44:00Z" w:id="13029"/>
                <w:rFonts w:ascii="Calibri" w:hAnsi="Calibri" w:cs="Calibri"/>
                <w:sz w:val="28"/>
                <w:rPrChange w:author="PC" w:date="2023-03-31T11:41:00Z" w:id="13030">
                  <w:rPr>
                    <w:ins w:author="phetc" w:date="2023-02-13T15:44:00Z" w:id="13031"/>
                    <w:rFonts w:ascii="Calibri" w:hAnsi="Calibri" w:cs="Calibri"/>
                    <w:color w:val="000000"/>
                    <w:sz w:val="28"/>
                  </w:rPr>
                </w:rPrChange>
              </w:rPr>
            </w:pPr>
            <w:ins w:author="phetc" w:date="2023-02-13T15:44:00Z" w:id="13032">
              <w:r w:rsidRPr="00357A8D">
                <w:rPr>
                  <w:rFonts w:ascii="Calibri" w:hAnsi="Calibri" w:cs="Calibri"/>
                  <w:sz w:val="28"/>
                  <w:rPrChange w:author="PC" w:date="2023-03-31T11:41:00Z" w:id="13033">
                    <w:rPr>
                      <w:rFonts w:ascii="Calibri" w:hAnsi="Calibri" w:cs="Calibri"/>
                      <w:color w:val="000000"/>
                      <w:sz w:val="28"/>
                    </w:rPr>
                  </w:rPrChange>
                </w:rPr>
                <w:t> </w:t>
              </w:r>
              <w:r w:rsidRPr="00357A8D">
                <w:rPr>
                  <w:rFonts w:ascii="Wingdings 2" w:hAnsi="Wingdings 2" w:eastAsia="Wingdings 2" w:cs="Wingdings 2"/>
                  <w:sz w:val="28"/>
                  <w:rPrChange w:author="PC" w:date="2023-03-31T11:41:00Z" w:id="130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E032BE" w14:textId="77777777">
            <w:pPr>
              <w:rPr>
                <w:ins w:author="phetc" w:date="2023-02-13T15:44:00Z" w:id="13035"/>
                <w:rFonts w:ascii="Calibri" w:hAnsi="Calibri" w:cs="Calibri"/>
                <w:sz w:val="28"/>
                <w:rPrChange w:author="PC" w:date="2023-03-31T11:41:00Z" w:id="13036">
                  <w:rPr>
                    <w:ins w:author="phetc" w:date="2023-02-13T15:44:00Z" w:id="13037"/>
                    <w:rFonts w:ascii="Calibri" w:hAnsi="Calibri" w:cs="Calibri"/>
                    <w:color w:val="000000"/>
                    <w:sz w:val="28"/>
                  </w:rPr>
                </w:rPrChange>
              </w:rPr>
            </w:pPr>
            <w:ins w:author="phetc" w:date="2023-02-13T15:44:00Z" w:id="13038">
              <w:r w:rsidRPr="00357A8D">
                <w:rPr>
                  <w:rFonts w:ascii="Calibri" w:hAnsi="Calibri" w:cs="Calibri"/>
                  <w:sz w:val="28"/>
                  <w:rPrChange w:author="PC" w:date="2023-03-31T11:41:00Z" w:id="13039">
                    <w:rPr>
                      <w:rFonts w:ascii="Calibri" w:hAnsi="Calibri" w:cs="Calibri"/>
                      <w:color w:val="000000"/>
                      <w:sz w:val="28"/>
                    </w:rPr>
                  </w:rPrChange>
                </w:rPr>
                <w:t> </w:t>
              </w:r>
              <w:r w:rsidRPr="00357A8D">
                <w:rPr>
                  <w:rFonts w:ascii="Wingdings 2" w:hAnsi="Wingdings 2" w:eastAsia="Wingdings 2" w:cs="Wingdings 2"/>
                  <w:sz w:val="28"/>
                  <w:rPrChange w:author="PC" w:date="2023-03-31T11:41:00Z" w:id="130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078C5F" w14:textId="77777777">
            <w:pPr>
              <w:rPr>
                <w:ins w:author="phetc" w:date="2023-02-13T15:44:00Z" w:id="13041"/>
                <w:rFonts w:ascii="Calibri" w:hAnsi="Calibri" w:cs="Calibri"/>
                <w:sz w:val="28"/>
                <w:rPrChange w:author="PC" w:date="2023-03-31T11:41:00Z" w:id="13042">
                  <w:rPr>
                    <w:ins w:author="phetc" w:date="2023-02-13T15:44:00Z" w:id="13043"/>
                    <w:rFonts w:ascii="Calibri" w:hAnsi="Calibri" w:cs="Calibri"/>
                    <w:color w:val="000000"/>
                    <w:sz w:val="28"/>
                  </w:rPr>
                </w:rPrChange>
              </w:rPr>
            </w:pPr>
            <w:ins w:author="phetc" w:date="2023-02-13T15:44:00Z" w:id="13044">
              <w:r w:rsidRPr="00357A8D">
                <w:rPr>
                  <w:rFonts w:ascii="Calibri" w:hAnsi="Calibri" w:cs="Calibri"/>
                  <w:sz w:val="28"/>
                  <w:rPrChange w:author="PC" w:date="2023-03-31T11:41:00Z" w:id="13045">
                    <w:rPr>
                      <w:rFonts w:ascii="Calibri" w:hAnsi="Calibri" w:cs="Calibri"/>
                      <w:color w:val="000000"/>
                      <w:sz w:val="28"/>
                    </w:rPr>
                  </w:rPrChange>
                </w:rPr>
                <w:t> </w:t>
              </w:r>
              <w:r w:rsidRPr="00357A8D">
                <w:rPr>
                  <w:rFonts w:ascii="Wingdings 2" w:hAnsi="Wingdings 2" w:eastAsia="Wingdings 2" w:cs="Wingdings 2"/>
                  <w:sz w:val="28"/>
                  <w:rPrChange w:author="PC" w:date="2023-03-31T11:41:00Z" w:id="130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A10131" w14:textId="77777777">
            <w:pPr>
              <w:rPr>
                <w:ins w:author="phetc" w:date="2023-02-13T15:44:00Z" w:id="13047"/>
                <w:rFonts w:ascii="Calibri" w:hAnsi="Calibri" w:cs="Calibri"/>
                <w:sz w:val="28"/>
                <w:rPrChange w:author="PC" w:date="2023-03-31T11:41:00Z" w:id="13048">
                  <w:rPr>
                    <w:ins w:author="phetc" w:date="2023-02-13T15:44:00Z" w:id="13049"/>
                    <w:rFonts w:ascii="Calibri" w:hAnsi="Calibri" w:cs="Calibri"/>
                    <w:color w:val="000000"/>
                    <w:sz w:val="28"/>
                  </w:rPr>
                </w:rPrChange>
              </w:rPr>
            </w:pPr>
            <w:ins w:author="phetc" w:date="2023-02-13T15:44:00Z" w:id="13050">
              <w:r w:rsidRPr="00357A8D">
                <w:rPr>
                  <w:rFonts w:ascii="Calibri" w:hAnsi="Calibri" w:cs="Calibri"/>
                  <w:sz w:val="28"/>
                  <w:rPrChange w:author="PC" w:date="2023-03-31T11:41:00Z" w:id="13051">
                    <w:rPr>
                      <w:rFonts w:ascii="Calibri" w:hAnsi="Calibri" w:cs="Calibri"/>
                      <w:color w:val="000000"/>
                      <w:sz w:val="28"/>
                    </w:rPr>
                  </w:rPrChange>
                </w:rPr>
                <w:t> </w:t>
              </w:r>
              <w:r w:rsidRPr="00357A8D">
                <w:rPr>
                  <w:rFonts w:ascii="Wingdings 2" w:hAnsi="Wingdings 2" w:eastAsia="Wingdings 2" w:cs="Wingdings 2"/>
                  <w:sz w:val="28"/>
                  <w:rPrChange w:author="PC" w:date="2023-03-31T11:41:00Z" w:id="1305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B75EC2" w14:textId="77777777">
            <w:pPr>
              <w:rPr>
                <w:ins w:author="phetc" w:date="2023-02-13T15:44:00Z" w:id="13053"/>
                <w:rFonts w:ascii="Calibri" w:hAnsi="Calibri" w:cs="Calibri"/>
                <w:sz w:val="28"/>
                <w:rPrChange w:author="PC" w:date="2023-03-31T11:41:00Z" w:id="13054">
                  <w:rPr>
                    <w:ins w:author="phetc" w:date="2023-02-13T15:44:00Z" w:id="13055"/>
                    <w:rFonts w:ascii="Calibri" w:hAnsi="Calibri" w:cs="Calibri"/>
                    <w:color w:val="000000"/>
                    <w:sz w:val="28"/>
                  </w:rPr>
                </w:rPrChange>
              </w:rPr>
            </w:pPr>
            <w:ins w:author="phetc" w:date="2023-02-13T15:44:00Z" w:id="13056">
              <w:r w:rsidRPr="00357A8D">
                <w:rPr>
                  <w:rFonts w:ascii="Calibri" w:hAnsi="Calibri" w:cs="Calibri"/>
                  <w:sz w:val="28"/>
                  <w:rPrChange w:author="PC" w:date="2023-03-31T11:41:00Z" w:id="13057">
                    <w:rPr>
                      <w:rFonts w:ascii="Calibri" w:hAnsi="Calibri" w:cs="Calibri"/>
                      <w:color w:val="000000"/>
                      <w:sz w:val="28"/>
                    </w:rPr>
                  </w:rPrChange>
                </w:rPr>
                <w:t> </w:t>
              </w:r>
              <w:r w:rsidRPr="00357A8D">
                <w:rPr>
                  <w:rFonts w:ascii="Wingdings 2" w:hAnsi="Wingdings 2" w:eastAsia="Wingdings 2" w:cs="Wingdings 2"/>
                  <w:sz w:val="28"/>
                  <w:rPrChange w:author="PC" w:date="2023-03-31T11:41:00Z" w:id="130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BB2DE3" w14:textId="77777777">
            <w:pPr>
              <w:rPr>
                <w:ins w:author="phetc" w:date="2023-02-13T15:44:00Z" w:id="13059"/>
                <w:rFonts w:ascii="Calibri" w:hAnsi="Calibri" w:cs="Calibri"/>
                <w:sz w:val="28"/>
                <w:rPrChange w:author="PC" w:date="2023-03-31T11:41:00Z" w:id="13060">
                  <w:rPr>
                    <w:ins w:author="phetc" w:date="2023-02-13T15:44:00Z" w:id="13061"/>
                    <w:rFonts w:ascii="Calibri" w:hAnsi="Calibri" w:cs="Calibri"/>
                    <w:color w:val="000000"/>
                    <w:sz w:val="28"/>
                  </w:rPr>
                </w:rPrChange>
              </w:rPr>
            </w:pPr>
            <w:ins w:author="phetc" w:date="2023-02-13T15:44:00Z" w:id="13062">
              <w:r w:rsidRPr="00357A8D">
                <w:rPr>
                  <w:rFonts w:ascii="Calibri" w:hAnsi="Calibri" w:cs="Calibri"/>
                  <w:sz w:val="28"/>
                  <w:rPrChange w:author="PC" w:date="2023-03-31T11:41:00Z" w:id="13063">
                    <w:rPr>
                      <w:rFonts w:ascii="Calibri" w:hAnsi="Calibri" w:cs="Calibri"/>
                      <w:color w:val="000000"/>
                      <w:sz w:val="28"/>
                    </w:rPr>
                  </w:rPrChange>
                </w:rPr>
                <w:t> </w:t>
              </w:r>
              <w:r w:rsidRPr="00357A8D">
                <w:rPr>
                  <w:rFonts w:ascii="Wingdings 2" w:hAnsi="Wingdings 2" w:eastAsia="Wingdings 2" w:cs="Wingdings 2"/>
                  <w:sz w:val="28"/>
                  <w:rPrChange w:author="PC" w:date="2023-03-31T11:41:00Z" w:id="1306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DC4F81" w14:textId="77777777">
            <w:pPr>
              <w:rPr>
                <w:ins w:author="phetc" w:date="2023-02-13T15:44:00Z" w:id="13065"/>
                <w:rFonts w:ascii="Calibri" w:hAnsi="Calibri" w:cs="Calibri"/>
                <w:sz w:val="28"/>
                <w:rPrChange w:author="PC" w:date="2023-03-31T11:41:00Z" w:id="13066">
                  <w:rPr>
                    <w:ins w:author="phetc" w:date="2023-02-13T15:44:00Z" w:id="13067"/>
                    <w:rFonts w:ascii="Calibri" w:hAnsi="Calibri" w:cs="Calibri"/>
                    <w:color w:val="000000"/>
                    <w:sz w:val="28"/>
                  </w:rPr>
                </w:rPrChange>
              </w:rPr>
            </w:pPr>
            <w:ins w:author="phetc" w:date="2023-02-13T15:44:00Z" w:id="13068">
              <w:r w:rsidRPr="00357A8D">
                <w:rPr>
                  <w:rFonts w:ascii="Calibri" w:hAnsi="Calibri" w:cs="Calibri"/>
                  <w:sz w:val="28"/>
                  <w:rPrChange w:author="PC" w:date="2023-03-31T11:41:00Z" w:id="1306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E2F33C" w14:textId="77777777">
            <w:pPr>
              <w:rPr>
                <w:ins w:author="phetc" w:date="2023-02-13T15:44:00Z" w:id="13070"/>
                <w:rFonts w:ascii="Calibri" w:hAnsi="Calibri" w:cs="Calibri"/>
                <w:sz w:val="28"/>
                <w:rPrChange w:author="PC" w:date="2023-03-31T11:41:00Z" w:id="13071">
                  <w:rPr>
                    <w:ins w:author="phetc" w:date="2023-02-13T15:44:00Z" w:id="13072"/>
                    <w:rFonts w:ascii="Calibri" w:hAnsi="Calibri" w:cs="Calibri"/>
                    <w:color w:val="000000"/>
                    <w:sz w:val="28"/>
                  </w:rPr>
                </w:rPrChange>
              </w:rPr>
            </w:pPr>
            <w:ins w:author="phetc" w:date="2023-02-13T15:44:00Z" w:id="13073">
              <w:r w:rsidRPr="00357A8D">
                <w:rPr>
                  <w:rFonts w:ascii="Calibri" w:hAnsi="Calibri" w:cs="Calibri"/>
                  <w:sz w:val="28"/>
                  <w:rPrChange w:author="PC" w:date="2023-03-31T11:41:00Z" w:id="13074">
                    <w:rPr>
                      <w:rFonts w:ascii="Calibri" w:hAnsi="Calibri" w:cs="Calibri"/>
                      <w:color w:val="000000"/>
                      <w:sz w:val="28"/>
                    </w:rPr>
                  </w:rPrChange>
                </w:rPr>
                <w:t> </w:t>
              </w:r>
              <w:r w:rsidRPr="00357A8D">
                <w:rPr>
                  <w:rFonts w:ascii="Wingdings 2" w:hAnsi="Wingdings 2" w:eastAsia="Wingdings 2" w:cs="Wingdings 2"/>
                  <w:sz w:val="28"/>
                  <w:rPrChange w:author="PC" w:date="2023-03-31T11:41:00Z" w:id="130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9A29DF" w14:textId="77777777">
            <w:pPr>
              <w:rPr>
                <w:ins w:author="phetc" w:date="2023-02-13T15:44:00Z" w:id="13076"/>
                <w:rFonts w:ascii="Calibri" w:hAnsi="Calibri" w:cs="Calibri"/>
                <w:sz w:val="28"/>
                <w:rPrChange w:author="PC" w:date="2023-03-31T11:41:00Z" w:id="13077">
                  <w:rPr>
                    <w:ins w:author="phetc" w:date="2023-02-13T15:44:00Z" w:id="13078"/>
                    <w:rFonts w:ascii="Calibri" w:hAnsi="Calibri" w:cs="Calibri"/>
                    <w:color w:val="000000"/>
                    <w:sz w:val="28"/>
                  </w:rPr>
                </w:rPrChange>
              </w:rPr>
            </w:pPr>
            <w:ins w:author="phetc" w:date="2023-02-13T15:44:00Z" w:id="13079">
              <w:r w:rsidRPr="00357A8D">
                <w:rPr>
                  <w:rFonts w:ascii="Calibri" w:hAnsi="Calibri" w:cs="Calibri"/>
                  <w:sz w:val="28"/>
                  <w:rPrChange w:author="PC" w:date="2023-03-31T11:41:00Z" w:id="13080">
                    <w:rPr>
                      <w:rFonts w:ascii="Calibri" w:hAnsi="Calibri" w:cs="Calibri"/>
                      <w:color w:val="000000"/>
                      <w:sz w:val="28"/>
                    </w:rPr>
                  </w:rPrChange>
                </w:rPr>
                <w:t> </w:t>
              </w:r>
              <w:r w:rsidRPr="00357A8D">
                <w:rPr>
                  <w:rFonts w:ascii="Wingdings 2" w:hAnsi="Wingdings 2" w:eastAsia="Wingdings 2" w:cs="Wingdings 2"/>
                  <w:sz w:val="28"/>
                  <w:rPrChange w:author="PC" w:date="2023-03-31T11:41:00Z" w:id="130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45517C" w14:textId="77777777">
            <w:pPr>
              <w:rPr>
                <w:ins w:author="phetc" w:date="2023-02-13T15:44:00Z" w:id="13082"/>
                <w:rFonts w:ascii="Calibri" w:hAnsi="Calibri" w:cs="Calibri"/>
                <w:sz w:val="28"/>
                <w:rPrChange w:author="PC" w:date="2023-03-31T11:41:00Z" w:id="13083">
                  <w:rPr>
                    <w:ins w:author="phetc" w:date="2023-02-13T15:44:00Z" w:id="13084"/>
                    <w:rFonts w:ascii="Calibri" w:hAnsi="Calibri" w:cs="Calibri"/>
                    <w:color w:val="000000"/>
                    <w:sz w:val="28"/>
                  </w:rPr>
                </w:rPrChange>
              </w:rPr>
            </w:pPr>
            <w:ins w:author="phetc" w:date="2023-02-13T15:44:00Z" w:id="13085">
              <w:r w:rsidRPr="00357A8D">
                <w:rPr>
                  <w:rFonts w:ascii="Calibri" w:hAnsi="Calibri" w:cs="Calibri"/>
                  <w:sz w:val="28"/>
                  <w:rPrChange w:author="PC" w:date="2023-03-31T11:41:00Z" w:id="13086">
                    <w:rPr>
                      <w:rFonts w:ascii="Calibri" w:hAnsi="Calibri" w:cs="Calibri"/>
                      <w:color w:val="000000"/>
                      <w:sz w:val="28"/>
                    </w:rPr>
                  </w:rPrChange>
                </w:rPr>
                <w:t> </w:t>
              </w:r>
              <w:r w:rsidRPr="00357A8D">
                <w:rPr>
                  <w:rFonts w:ascii="Wingdings 2" w:hAnsi="Wingdings 2" w:eastAsia="Wingdings 2" w:cs="Wingdings 2"/>
                  <w:sz w:val="28"/>
                  <w:rPrChange w:author="PC" w:date="2023-03-31T11:41:00Z" w:id="130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53FD75" w14:textId="77777777">
            <w:pPr>
              <w:rPr>
                <w:ins w:author="phetc" w:date="2023-02-13T15:44:00Z" w:id="13088"/>
                <w:rFonts w:ascii="Calibri" w:hAnsi="Calibri" w:cs="Calibri"/>
                <w:sz w:val="28"/>
                <w:rPrChange w:author="PC" w:date="2023-03-31T11:41:00Z" w:id="13089">
                  <w:rPr>
                    <w:ins w:author="phetc" w:date="2023-02-13T15:44:00Z" w:id="13090"/>
                    <w:rFonts w:ascii="Calibri" w:hAnsi="Calibri" w:cs="Calibri"/>
                    <w:color w:val="000000"/>
                    <w:sz w:val="28"/>
                  </w:rPr>
                </w:rPrChange>
              </w:rPr>
            </w:pPr>
            <w:ins w:author="phetc" w:date="2023-02-13T15:44:00Z" w:id="13091">
              <w:r w:rsidRPr="00357A8D">
                <w:rPr>
                  <w:rFonts w:ascii="Calibri" w:hAnsi="Calibri" w:cs="Calibri"/>
                  <w:sz w:val="28"/>
                  <w:rPrChange w:author="PC" w:date="2023-03-31T11:41:00Z" w:id="1309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2F2B46" w14:textId="77777777">
            <w:pPr>
              <w:rPr>
                <w:ins w:author="phetc" w:date="2023-02-13T15:44:00Z" w:id="13093"/>
                <w:rFonts w:ascii="Calibri" w:hAnsi="Calibri" w:cs="Calibri"/>
                <w:sz w:val="28"/>
                <w:rPrChange w:author="PC" w:date="2023-03-31T11:41:00Z" w:id="13094">
                  <w:rPr>
                    <w:ins w:author="phetc" w:date="2023-02-13T15:44:00Z" w:id="13095"/>
                    <w:rFonts w:ascii="Calibri" w:hAnsi="Calibri" w:cs="Calibri"/>
                    <w:color w:val="000000"/>
                    <w:sz w:val="28"/>
                  </w:rPr>
                </w:rPrChange>
              </w:rPr>
            </w:pPr>
            <w:ins w:author="phetc" w:date="2023-02-13T15:44:00Z" w:id="13096">
              <w:r w:rsidRPr="00357A8D">
                <w:rPr>
                  <w:rFonts w:ascii="Calibri" w:hAnsi="Calibri" w:cs="Calibri"/>
                  <w:sz w:val="28"/>
                  <w:rPrChange w:author="PC" w:date="2023-03-31T11:41:00Z" w:id="13097">
                    <w:rPr>
                      <w:rFonts w:ascii="Calibri" w:hAnsi="Calibri" w:cs="Calibri"/>
                      <w:color w:val="000000"/>
                      <w:sz w:val="28"/>
                    </w:rPr>
                  </w:rPrChange>
                </w:rPr>
                <w:t> </w:t>
              </w:r>
              <w:r w:rsidRPr="00357A8D">
                <w:rPr>
                  <w:rFonts w:ascii="Wingdings 2" w:hAnsi="Wingdings 2" w:eastAsia="Wingdings 2" w:cs="Wingdings 2"/>
                  <w:sz w:val="28"/>
                  <w:rPrChange w:author="PC" w:date="2023-03-31T11:41:00Z" w:id="130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9BF7FE" w14:textId="77777777">
            <w:pPr>
              <w:rPr>
                <w:ins w:author="phetc" w:date="2023-02-13T15:44:00Z" w:id="13099"/>
                <w:rFonts w:ascii="Calibri" w:hAnsi="Calibri" w:cs="Calibri"/>
                <w:sz w:val="28"/>
                <w:rPrChange w:author="PC" w:date="2023-03-31T11:41:00Z" w:id="13100">
                  <w:rPr>
                    <w:ins w:author="phetc" w:date="2023-02-13T15:44:00Z" w:id="13101"/>
                    <w:rFonts w:ascii="Calibri" w:hAnsi="Calibri" w:cs="Calibri"/>
                    <w:color w:val="000000"/>
                    <w:sz w:val="28"/>
                  </w:rPr>
                </w:rPrChange>
              </w:rPr>
            </w:pPr>
            <w:ins w:author="phetc" w:date="2023-02-13T15:44:00Z" w:id="13102">
              <w:r w:rsidRPr="00357A8D">
                <w:rPr>
                  <w:rFonts w:ascii="Calibri" w:hAnsi="Calibri" w:cs="Calibri"/>
                  <w:sz w:val="28"/>
                  <w:rPrChange w:author="PC" w:date="2023-03-31T11:41:00Z" w:id="13103">
                    <w:rPr>
                      <w:rFonts w:ascii="Calibri" w:hAnsi="Calibri" w:cs="Calibri"/>
                      <w:color w:val="000000"/>
                      <w:sz w:val="28"/>
                    </w:rPr>
                  </w:rPrChange>
                </w:rPr>
                <w:t> </w:t>
              </w:r>
              <w:r w:rsidRPr="00357A8D">
                <w:rPr>
                  <w:rFonts w:ascii="Wingdings 2" w:hAnsi="Wingdings 2" w:eastAsia="Wingdings 2" w:cs="Wingdings 2"/>
                  <w:sz w:val="28"/>
                  <w:rPrChange w:author="PC" w:date="2023-03-31T11:41:00Z" w:id="131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85A3C4" w14:textId="77777777">
            <w:pPr>
              <w:rPr>
                <w:ins w:author="phetc" w:date="2023-02-13T15:44:00Z" w:id="13105"/>
                <w:rFonts w:ascii="Calibri" w:hAnsi="Calibri" w:cs="Calibri"/>
                <w:sz w:val="28"/>
                <w:rPrChange w:author="PC" w:date="2023-03-31T11:41:00Z" w:id="13106">
                  <w:rPr>
                    <w:ins w:author="phetc" w:date="2023-02-13T15:44:00Z" w:id="13107"/>
                    <w:rFonts w:ascii="Calibri" w:hAnsi="Calibri" w:cs="Calibri"/>
                    <w:color w:val="000000"/>
                    <w:sz w:val="28"/>
                  </w:rPr>
                </w:rPrChange>
              </w:rPr>
            </w:pPr>
            <w:ins w:author="phetc" w:date="2023-02-13T15:44:00Z" w:id="13108">
              <w:r w:rsidRPr="00357A8D">
                <w:rPr>
                  <w:rFonts w:ascii="Calibri" w:hAnsi="Calibri" w:cs="Calibri"/>
                  <w:sz w:val="28"/>
                  <w:rPrChange w:author="PC" w:date="2023-03-31T11:41:00Z" w:id="131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E85D8A" w14:textId="77777777">
            <w:pPr>
              <w:rPr>
                <w:ins w:author="phetc" w:date="2023-02-13T15:44:00Z" w:id="13110"/>
                <w:rFonts w:ascii="Calibri" w:hAnsi="Calibri" w:cs="Calibri"/>
                <w:sz w:val="28"/>
                <w:rPrChange w:author="PC" w:date="2023-03-31T11:41:00Z" w:id="13111">
                  <w:rPr>
                    <w:ins w:author="phetc" w:date="2023-02-13T15:44:00Z" w:id="13112"/>
                    <w:rFonts w:ascii="Calibri" w:hAnsi="Calibri" w:cs="Calibri"/>
                    <w:color w:val="000000"/>
                    <w:sz w:val="28"/>
                  </w:rPr>
                </w:rPrChange>
              </w:rPr>
            </w:pPr>
            <w:ins w:author="phetc" w:date="2023-02-13T15:44:00Z" w:id="13113">
              <w:r w:rsidRPr="00357A8D">
                <w:rPr>
                  <w:rFonts w:ascii="Calibri" w:hAnsi="Calibri" w:cs="Calibri"/>
                  <w:sz w:val="28"/>
                  <w:rPrChange w:author="PC" w:date="2023-03-31T11:41:00Z" w:id="13114">
                    <w:rPr>
                      <w:rFonts w:ascii="Calibri" w:hAnsi="Calibri" w:cs="Calibri"/>
                      <w:color w:val="000000"/>
                      <w:sz w:val="28"/>
                    </w:rPr>
                  </w:rPrChange>
                </w:rPr>
                <w:t> </w:t>
              </w:r>
              <w:r w:rsidRPr="00357A8D">
                <w:rPr>
                  <w:rFonts w:ascii="Wingdings 2" w:hAnsi="Wingdings 2" w:eastAsia="Wingdings 2" w:cs="Wingdings 2"/>
                  <w:sz w:val="28"/>
                  <w:rPrChange w:author="PC" w:date="2023-03-31T11:41:00Z" w:id="131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59279C" w14:textId="77777777">
            <w:pPr>
              <w:rPr>
                <w:ins w:author="phetc" w:date="2023-02-13T15:44:00Z" w:id="13116"/>
                <w:rFonts w:ascii="Calibri" w:hAnsi="Calibri" w:cs="Calibri"/>
                <w:sz w:val="28"/>
                <w:rPrChange w:author="PC" w:date="2023-03-31T11:41:00Z" w:id="13117">
                  <w:rPr>
                    <w:ins w:author="phetc" w:date="2023-02-13T15:44:00Z" w:id="13118"/>
                    <w:rFonts w:ascii="Calibri" w:hAnsi="Calibri" w:cs="Calibri"/>
                    <w:color w:val="000000"/>
                    <w:sz w:val="28"/>
                  </w:rPr>
                </w:rPrChange>
              </w:rPr>
            </w:pPr>
            <w:ins w:author="phetc" w:date="2023-02-13T15:44:00Z" w:id="13119">
              <w:r w:rsidRPr="00357A8D">
                <w:rPr>
                  <w:rFonts w:ascii="Calibri" w:hAnsi="Calibri" w:cs="Calibri"/>
                  <w:sz w:val="28"/>
                  <w:rPrChange w:author="PC" w:date="2023-03-31T11:41:00Z" w:id="13120">
                    <w:rPr>
                      <w:rFonts w:ascii="Calibri" w:hAnsi="Calibri" w:cs="Calibri"/>
                      <w:color w:val="000000"/>
                      <w:sz w:val="28"/>
                    </w:rPr>
                  </w:rPrChange>
                </w:rPr>
                <w:t> </w:t>
              </w:r>
            </w:ins>
          </w:p>
        </w:tc>
      </w:tr>
      <w:tr w:rsidRPr="00357A8D" w:rsidR="00567CE2" w:rsidTr="00277A61" w14:paraId="0F807D32" w14:textId="77777777">
        <w:trPr>
          <w:trHeight w:val="430"/>
          <w:ins w:author="phetc" w:date="2023-02-13T15:44:00Z" w:id="1312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36AFA1BC" w14:textId="77777777">
            <w:pPr>
              <w:autoSpaceDE w:val="0"/>
              <w:autoSpaceDN w:val="0"/>
              <w:adjustRightInd w:val="0"/>
              <w:spacing w:before="48" w:beforeLines="20"/>
              <w:rPr>
                <w:ins w:author="phetc" w:date="2023-02-13T15:44:00Z" w:id="13122"/>
                <w:rFonts w:ascii="TH Sarabun New" w:hAnsi="TH Sarabun New" w:cs="TH Sarabun New"/>
                <w:sz w:val="28"/>
              </w:rPr>
            </w:pPr>
            <w:ins w:author="phetc" w:date="2023-02-13T15:44:00Z" w:id="13123">
              <w:r w:rsidRPr="00357A8D">
                <w:rPr>
                  <w:rFonts w:ascii="TH Sarabun New" w:hAnsi="TH Sarabun New" w:cs="TH Sarabun New"/>
                  <w:sz w:val="28"/>
                  <w:cs/>
                </w:rPr>
                <w:t>ศ.</w:t>
              </w:r>
              <w:r w:rsidRPr="00357A8D">
                <w:rPr>
                  <w:rFonts w:ascii="TH Sarabun New" w:hAnsi="TH Sarabun New" w:cs="TH Sarabun New"/>
                  <w:sz w:val="28"/>
                </w:rPr>
                <w:t xml:space="preserve">571 </w:t>
              </w:r>
              <w:r w:rsidRPr="00357A8D">
                <w:rPr>
                  <w:rFonts w:ascii="TH Sarabun New" w:hAnsi="TH Sarabun New" w:cs="TH Sarabun New"/>
                  <w:sz w:val="28"/>
                  <w:cs/>
                </w:rPr>
                <w:t xml:space="preserve">เศรษฐศาสตร์ทรัพยากรมนุษย์: </w:t>
              </w:r>
            </w:ins>
          </w:p>
          <w:p w:rsidRPr="00357A8D" w:rsidR="00BD3F6C" w:rsidRDefault="00BD3F6C" w14:paraId="0ADC688A" w14:textId="77777777">
            <w:pPr>
              <w:autoSpaceDE w:val="0"/>
              <w:autoSpaceDN w:val="0"/>
              <w:adjustRightInd w:val="0"/>
              <w:spacing w:before="48" w:beforeLines="20"/>
              <w:rPr>
                <w:ins w:author="phetc" w:date="2023-02-13T15:44:00Z" w:id="13124"/>
                <w:rFonts w:ascii="Calibri" w:hAnsi="Calibri" w:cs="Calibri"/>
                <w:sz w:val="28"/>
                <w:rPrChange w:author="PC" w:date="2023-03-31T11:41:00Z" w:id="13125">
                  <w:rPr>
                    <w:ins w:author="phetc" w:date="2023-02-13T15:44:00Z" w:id="13126"/>
                    <w:rFonts w:ascii="Calibri" w:hAnsi="Calibri" w:cs="Calibri"/>
                    <w:color w:val="000000"/>
                    <w:sz w:val="28"/>
                  </w:rPr>
                </w:rPrChange>
              </w:rPr>
            </w:pPr>
            <w:ins w:author="phetc" w:date="2023-02-13T15:44:00Z" w:id="13127">
              <w:r w:rsidRPr="00357A8D">
                <w:rPr>
                  <w:rFonts w:ascii="TH Sarabun New" w:hAnsi="TH Sarabun New" w:cs="TH Sarabun New"/>
                  <w:sz w:val="28"/>
                  <w:cs/>
                </w:rPr>
                <w:t xml:space="preserve">         ศึกษาเฉพาะเรื่อง</w:t>
              </w:r>
              <w:r w:rsidRPr="00357A8D">
                <w:rPr>
                  <w:rFonts w:ascii="TH Sarabun New" w:hAnsi="TH Sarabun New" w:cs="TH Sarabun New"/>
                  <w:sz w:val="28"/>
                </w:rPr>
                <w:t xml:space="preserve"> 1</w:t>
              </w:r>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A3354C" w14:textId="77777777">
            <w:pPr>
              <w:rPr>
                <w:ins w:author="phetc" w:date="2023-02-13T15:44:00Z" w:id="13128"/>
                <w:rFonts w:ascii="Calibri" w:hAnsi="Calibri" w:cs="Calibri"/>
                <w:sz w:val="28"/>
                <w:rPrChange w:author="PC" w:date="2023-03-31T11:41:00Z" w:id="13129">
                  <w:rPr>
                    <w:ins w:author="phetc" w:date="2023-02-13T15:44:00Z" w:id="13130"/>
                    <w:rFonts w:ascii="Calibri" w:hAnsi="Calibri" w:cs="Calibri"/>
                    <w:color w:val="000000"/>
                    <w:sz w:val="28"/>
                  </w:rPr>
                </w:rPrChange>
              </w:rPr>
            </w:pPr>
            <w:ins w:author="phetc" w:date="2023-02-13T15:44:00Z" w:id="13131">
              <w:r w:rsidRPr="00357A8D">
                <w:rPr>
                  <w:rFonts w:ascii="Calibri" w:hAnsi="Calibri" w:cs="Calibri"/>
                  <w:sz w:val="28"/>
                  <w:rPrChange w:author="PC" w:date="2023-03-31T11:41:00Z" w:id="13132">
                    <w:rPr>
                      <w:rFonts w:ascii="Calibri" w:hAnsi="Calibri" w:cs="Calibri"/>
                      <w:color w:val="000000"/>
                      <w:sz w:val="28"/>
                    </w:rPr>
                  </w:rPrChange>
                </w:rPr>
                <w:t> </w:t>
              </w:r>
              <w:r w:rsidRPr="00357A8D">
                <w:rPr>
                  <w:rFonts w:ascii="Wingdings 2" w:hAnsi="Wingdings 2" w:eastAsia="Wingdings 2" w:cs="Wingdings 2"/>
                  <w:sz w:val="28"/>
                  <w:rPrChange w:author="PC" w:date="2023-03-31T11:41:00Z" w:id="131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40832B" w14:textId="77777777">
            <w:pPr>
              <w:rPr>
                <w:ins w:author="phetc" w:date="2023-02-13T15:44:00Z" w:id="13134"/>
                <w:rFonts w:ascii="Calibri" w:hAnsi="Calibri" w:cs="Calibri"/>
                <w:sz w:val="28"/>
                <w:rPrChange w:author="PC" w:date="2023-03-31T11:41:00Z" w:id="13135">
                  <w:rPr>
                    <w:ins w:author="phetc" w:date="2023-02-13T15:44:00Z" w:id="13136"/>
                    <w:rFonts w:ascii="Calibri" w:hAnsi="Calibri" w:cs="Calibri"/>
                    <w:color w:val="000000"/>
                    <w:sz w:val="28"/>
                  </w:rPr>
                </w:rPrChange>
              </w:rPr>
            </w:pPr>
            <w:ins w:author="phetc" w:date="2023-02-13T15:44:00Z" w:id="13137">
              <w:r w:rsidRPr="00357A8D">
                <w:rPr>
                  <w:rFonts w:ascii="Calibri" w:hAnsi="Calibri" w:cs="Calibri"/>
                  <w:sz w:val="28"/>
                  <w:rPrChange w:author="PC" w:date="2023-03-31T11:41:00Z" w:id="13138">
                    <w:rPr>
                      <w:rFonts w:ascii="Calibri" w:hAnsi="Calibri" w:cs="Calibri"/>
                      <w:color w:val="000000"/>
                      <w:sz w:val="28"/>
                    </w:rPr>
                  </w:rPrChange>
                </w:rPr>
                <w:t> </w:t>
              </w:r>
              <w:r w:rsidRPr="00357A8D">
                <w:rPr>
                  <w:rFonts w:ascii="Wingdings 2" w:hAnsi="Wingdings 2" w:eastAsia="Wingdings 2" w:cs="Wingdings 2"/>
                  <w:sz w:val="28"/>
                  <w:rPrChange w:author="PC" w:date="2023-03-31T11:41:00Z" w:id="131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F4EB4C" w14:textId="77777777">
            <w:pPr>
              <w:rPr>
                <w:ins w:author="phetc" w:date="2023-02-13T15:44:00Z" w:id="13140"/>
                <w:rFonts w:ascii="Calibri" w:hAnsi="Calibri" w:cs="Calibri"/>
                <w:sz w:val="28"/>
                <w:rPrChange w:author="PC" w:date="2023-03-31T11:41:00Z" w:id="13141">
                  <w:rPr>
                    <w:ins w:author="phetc" w:date="2023-02-13T15:44:00Z" w:id="13142"/>
                    <w:rFonts w:ascii="Calibri" w:hAnsi="Calibri" w:cs="Calibri"/>
                    <w:color w:val="000000"/>
                    <w:sz w:val="28"/>
                  </w:rPr>
                </w:rPrChange>
              </w:rPr>
            </w:pPr>
            <w:ins w:author="phetc" w:date="2023-02-13T15:44:00Z" w:id="13143">
              <w:r w:rsidRPr="00357A8D">
                <w:rPr>
                  <w:rFonts w:ascii="Calibri" w:hAnsi="Calibri" w:cs="Calibri"/>
                  <w:sz w:val="28"/>
                  <w:rPrChange w:author="PC" w:date="2023-03-31T11:41:00Z" w:id="131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F3CB47" w14:textId="77777777">
            <w:pPr>
              <w:rPr>
                <w:ins w:author="phetc" w:date="2023-02-13T15:44:00Z" w:id="13145"/>
                <w:rFonts w:ascii="Calibri" w:hAnsi="Calibri" w:cs="Calibri"/>
                <w:sz w:val="28"/>
                <w:rPrChange w:author="PC" w:date="2023-03-31T11:41:00Z" w:id="13146">
                  <w:rPr>
                    <w:ins w:author="phetc" w:date="2023-02-13T15:44:00Z" w:id="13147"/>
                    <w:rFonts w:ascii="Calibri" w:hAnsi="Calibri" w:cs="Calibri"/>
                    <w:color w:val="000000"/>
                    <w:sz w:val="28"/>
                  </w:rPr>
                </w:rPrChange>
              </w:rPr>
            </w:pPr>
            <w:ins w:author="phetc" w:date="2023-02-13T15:44:00Z" w:id="13148">
              <w:r w:rsidRPr="00357A8D">
                <w:rPr>
                  <w:rFonts w:ascii="Calibri" w:hAnsi="Calibri" w:cs="Calibri"/>
                  <w:sz w:val="28"/>
                  <w:rPrChange w:author="PC" w:date="2023-03-31T11:41:00Z" w:id="13149">
                    <w:rPr>
                      <w:rFonts w:ascii="Calibri" w:hAnsi="Calibri" w:cs="Calibri"/>
                      <w:color w:val="000000"/>
                      <w:sz w:val="28"/>
                    </w:rPr>
                  </w:rPrChange>
                </w:rPr>
                <w:t> </w:t>
              </w:r>
              <w:r w:rsidRPr="00357A8D">
                <w:rPr>
                  <w:rFonts w:ascii="Wingdings 2" w:hAnsi="Wingdings 2" w:eastAsia="Wingdings 2" w:cs="Wingdings 2"/>
                  <w:sz w:val="28"/>
                  <w:rPrChange w:author="PC" w:date="2023-03-31T11:41:00Z" w:id="131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CA489E" w14:textId="77777777">
            <w:pPr>
              <w:rPr>
                <w:ins w:author="phetc" w:date="2023-02-13T15:44:00Z" w:id="13151"/>
                <w:rFonts w:ascii="Calibri" w:hAnsi="Calibri" w:cs="Calibri"/>
                <w:sz w:val="28"/>
                <w:rPrChange w:author="PC" w:date="2023-03-31T11:41:00Z" w:id="13152">
                  <w:rPr>
                    <w:ins w:author="phetc" w:date="2023-02-13T15:44:00Z" w:id="13153"/>
                    <w:rFonts w:ascii="Calibri" w:hAnsi="Calibri" w:cs="Calibri"/>
                    <w:color w:val="000000"/>
                    <w:sz w:val="28"/>
                  </w:rPr>
                </w:rPrChange>
              </w:rPr>
            </w:pPr>
            <w:ins w:author="phetc" w:date="2023-02-13T15:44:00Z" w:id="13154">
              <w:r w:rsidRPr="00357A8D">
                <w:rPr>
                  <w:rFonts w:ascii="Calibri" w:hAnsi="Calibri" w:cs="Calibri"/>
                  <w:sz w:val="28"/>
                  <w:rPrChange w:author="PC" w:date="2023-03-31T11:41:00Z" w:id="13155">
                    <w:rPr>
                      <w:rFonts w:ascii="Calibri" w:hAnsi="Calibri" w:cs="Calibri"/>
                      <w:color w:val="000000"/>
                      <w:sz w:val="28"/>
                    </w:rPr>
                  </w:rPrChange>
                </w:rPr>
                <w:t> </w:t>
              </w:r>
              <w:r w:rsidRPr="00357A8D">
                <w:rPr>
                  <w:rFonts w:ascii="Wingdings 2" w:hAnsi="Wingdings 2" w:eastAsia="Wingdings 2" w:cs="Wingdings 2"/>
                  <w:sz w:val="28"/>
                  <w:rPrChange w:author="PC" w:date="2023-03-31T11:41:00Z" w:id="131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50CFD5" w14:textId="77777777">
            <w:pPr>
              <w:rPr>
                <w:ins w:author="phetc" w:date="2023-02-13T15:44:00Z" w:id="13157"/>
                <w:rFonts w:ascii="Calibri" w:hAnsi="Calibri" w:cs="Calibri"/>
                <w:sz w:val="28"/>
                <w:rPrChange w:author="PC" w:date="2023-03-31T11:41:00Z" w:id="13158">
                  <w:rPr>
                    <w:ins w:author="phetc" w:date="2023-02-13T15:44:00Z" w:id="13159"/>
                    <w:rFonts w:ascii="Calibri" w:hAnsi="Calibri" w:cs="Calibri"/>
                    <w:color w:val="000000"/>
                    <w:sz w:val="28"/>
                  </w:rPr>
                </w:rPrChange>
              </w:rPr>
            </w:pPr>
            <w:ins w:author="phetc" w:date="2023-02-13T15:44:00Z" w:id="13160">
              <w:r w:rsidRPr="00357A8D">
                <w:rPr>
                  <w:rFonts w:ascii="Calibri" w:hAnsi="Calibri" w:cs="Calibri"/>
                  <w:sz w:val="28"/>
                  <w:rPrChange w:author="PC" w:date="2023-03-31T11:41:00Z" w:id="13161">
                    <w:rPr>
                      <w:rFonts w:ascii="Calibri" w:hAnsi="Calibri" w:cs="Calibri"/>
                      <w:color w:val="000000"/>
                      <w:sz w:val="28"/>
                    </w:rPr>
                  </w:rPrChange>
                </w:rPr>
                <w:t> </w:t>
              </w:r>
              <w:r w:rsidRPr="00357A8D">
                <w:rPr>
                  <w:rFonts w:ascii="Wingdings 2" w:hAnsi="Wingdings 2" w:eastAsia="Wingdings 2" w:cs="Wingdings 2"/>
                  <w:sz w:val="28"/>
                  <w:rPrChange w:author="PC" w:date="2023-03-31T11:41:00Z" w:id="131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41F0B9" w14:textId="77777777">
            <w:pPr>
              <w:rPr>
                <w:ins w:author="phetc" w:date="2023-02-13T15:44:00Z" w:id="13163"/>
                <w:rFonts w:ascii="Calibri" w:hAnsi="Calibri" w:cs="Calibri"/>
                <w:sz w:val="28"/>
                <w:rPrChange w:author="PC" w:date="2023-03-31T11:41:00Z" w:id="13164">
                  <w:rPr>
                    <w:ins w:author="phetc" w:date="2023-02-13T15:44:00Z" w:id="13165"/>
                    <w:rFonts w:ascii="Calibri" w:hAnsi="Calibri" w:cs="Calibri"/>
                    <w:color w:val="000000"/>
                    <w:sz w:val="28"/>
                  </w:rPr>
                </w:rPrChange>
              </w:rPr>
            </w:pPr>
            <w:ins w:author="phetc" w:date="2023-02-13T15:44:00Z" w:id="13166">
              <w:r w:rsidRPr="00357A8D">
                <w:rPr>
                  <w:rFonts w:ascii="Calibri" w:hAnsi="Calibri" w:cs="Calibri"/>
                  <w:sz w:val="28"/>
                  <w:rPrChange w:author="PC" w:date="2023-03-31T11:41:00Z" w:id="131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BCDAF2" w14:textId="77777777">
            <w:pPr>
              <w:rPr>
                <w:ins w:author="phetc" w:date="2023-02-13T15:44:00Z" w:id="13168"/>
                <w:rFonts w:ascii="Calibri" w:hAnsi="Calibri" w:cs="Calibri"/>
                <w:sz w:val="28"/>
                <w:rPrChange w:author="PC" w:date="2023-03-31T11:41:00Z" w:id="13169">
                  <w:rPr>
                    <w:ins w:author="phetc" w:date="2023-02-13T15:44:00Z" w:id="13170"/>
                    <w:rFonts w:ascii="Calibri" w:hAnsi="Calibri" w:cs="Calibri"/>
                    <w:color w:val="000000"/>
                    <w:sz w:val="28"/>
                  </w:rPr>
                </w:rPrChange>
              </w:rPr>
            </w:pPr>
            <w:ins w:author="phetc" w:date="2023-02-13T15:44:00Z" w:id="13171">
              <w:r w:rsidRPr="00357A8D">
                <w:rPr>
                  <w:rFonts w:ascii="Calibri" w:hAnsi="Calibri" w:cs="Calibri"/>
                  <w:sz w:val="28"/>
                  <w:rPrChange w:author="PC" w:date="2023-03-31T11:41:00Z" w:id="13172">
                    <w:rPr>
                      <w:rFonts w:ascii="Calibri" w:hAnsi="Calibri" w:cs="Calibri"/>
                      <w:color w:val="000000"/>
                      <w:sz w:val="28"/>
                    </w:rPr>
                  </w:rPrChange>
                </w:rPr>
                <w:t> </w:t>
              </w:r>
              <w:r w:rsidRPr="00357A8D">
                <w:rPr>
                  <w:rFonts w:ascii="Wingdings 2" w:hAnsi="Wingdings 2" w:eastAsia="Wingdings 2" w:cs="Wingdings 2"/>
                  <w:sz w:val="28"/>
                  <w:rPrChange w:author="PC" w:date="2023-03-31T11:41:00Z" w:id="131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286BC6" w14:textId="77777777">
            <w:pPr>
              <w:rPr>
                <w:ins w:author="phetc" w:date="2023-02-13T15:44:00Z" w:id="13174"/>
                <w:rFonts w:ascii="Calibri" w:hAnsi="Calibri" w:cs="Calibri"/>
                <w:sz w:val="28"/>
                <w:rPrChange w:author="PC" w:date="2023-03-31T11:41:00Z" w:id="13175">
                  <w:rPr>
                    <w:ins w:author="phetc" w:date="2023-02-13T15:44:00Z" w:id="13176"/>
                    <w:rFonts w:ascii="Calibri" w:hAnsi="Calibri" w:cs="Calibri"/>
                    <w:color w:val="000000"/>
                    <w:sz w:val="28"/>
                  </w:rPr>
                </w:rPrChange>
              </w:rPr>
            </w:pPr>
            <w:ins w:author="phetc" w:date="2023-02-13T15:44:00Z" w:id="13177">
              <w:r w:rsidRPr="00357A8D">
                <w:rPr>
                  <w:rFonts w:ascii="Calibri" w:hAnsi="Calibri" w:cs="Calibri"/>
                  <w:sz w:val="28"/>
                  <w:rPrChange w:author="PC" w:date="2023-03-31T11:41:00Z" w:id="131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BB806B" w14:textId="77777777">
            <w:pPr>
              <w:rPr>
                <w:ins w:author="phetc" w:date="2023-02-13T15:44:00Z" w:id="13179"/>
                <w:rFonts w:ascii="Calibri" w:hAnsi="Calibri" w:cs="Calibri"/>
                <w:sz w:val="28"/>
                <w:rPrChange w:author="PC" w:date="2023-03-31T11:41:00Z" w:id="13180">
                  <w:rPr>
                    <w:ins w:author="phetc" w:date="2023-02-13T15:44:00Z" w:id="13181"/>
                    <w:rFonts w:ascii="Calibri" w:hAnsi="Calibri" w:cs="Calibri"/>
                    <w:color w:val="000000"/>
                    <w:sz w:val="28"/>
                  </w:rPr>
                </w:rPrChange>
              </w:rPr>
            </w:pPr>
            <w:ins w:author="phetc" w:date="2023-02-13T15:44:00Z" w:id="13182">
              <w:r w:rsidRPr="00357A8D">
                <w:rPr>
                  <w:rFonts w:ascii="Calibri" w:hAnsi="Calibri" w:cs="Calibri"/>
                  <w:sz w:val="28"/>
                  <w:rPrChange w:author="PC" w:date="2023-03-31T11:41:00Z" w:id="13183">
                    <w:rPr>
                      <w:rFonts w:ascii="Calibri" w:hAnsi="Calibri" w:cs="Calibri"/>
                      <w:color w:val="000000"/>
                      <w:sz w:val="28"/>
                    </w:rPr>
                  </w:rPrChange>
                </w:rPr>
                <w:t> </w:t>
              </w:r>
              <w:r w:rsidRPr="00357A8D">
                <w:rPr>
                  <w:rFonts w:ascii="Wingdings 2" w:hAnsi="Wingdings 2" w:eastAsia="Wingdings 2" w:cs="Wingdings 2"/>
                  <w:sz w:val="28"/>
                  <w:rPrChange w:author="PC" w:date="2023-03-31T11:41:00Z" w:id="131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3A5B85" w14:textId="77777777">
            <w:pPr>
              <w:rPr>
                <w:ins w:author="phetc" w:date="2023-02-13T15:44:00Z" w:id="13185"/>
                <w:rFonts w:ascii="Calibri" w:hAnsi="Calibri" w:cs="Calibri"/>
                <w:sz w:val="28"/>
                <w:rPrChange w:author="PC" w:date="2023-03-31T11:41:00Z" w:id="13186">
                  <w:rPr>
                    <w:ins w:author="phetc" w:date="2023-02-13T15:44:00Z" w:id="13187"/>
                    <w:rFonts w:ascii="Calibri" w:hAnsi="Calibri" w:cs="Calibri"/>
                    <w:color w:val="000000"/>
                    <w:sz w:val="28"/>
                  </w:rPr>
                </w:rPrChange>
              </w:rPr>
            </w:pPr>
            <w:ins w:author="phetc" w:date="2023-02-13T15:44:00Z" w:id="13188">
              <w:r w:rsidRPr="00357A8D">
                <w:rPr>
                  <w:rFonts w:ascii="Calibri" w:hAnsi="Calibri" w:cs="Calibri"/>
                  <w:sz w:val="28"/>
                  <w:rPrChange w:author="PC" w:date="2023-03-31T11:41:00Z" w:id="131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D5BE35" w14:textId="77777777">
            <w:pPr>
              <w:rPr>
                <w:ins w:author="phetc" w:date="2023-02-13T15:44:00Z" w:id="13190"/>
                <w:rFonts w:ascii="Calibri" w:hAnsi="Calibri" w:cs="Calibri"/>
                <w:sz w:val="28"/>
                <w:rPrChange w:author="PC" w:date="2023-03-31T11:41:00Z" w:id="13191">
                  <w:rPr>
                    <w:ins w:author="phetc" w:date="2023-02-13T15:44:00Z" w:id="13192"/>
                    <w:rFonts w:ascii="Calibri" w:hAnsi="Calibri" w:cs="Calibri"/>
                    <w:color w:val="000000"/>
                    <w:sz w:val="28"/>
                  </w:rPr>
                </w:rPrChange>
              </w:rPr>
            </w:pPr>
            <w:ins w:author="phetc" w:date="2023-02-13T15:44:00Z" w:id="13193">
              <w:r w:rsidRPr="00357A8D">
                <w:rPr>
                  <w:rFonts w:ascii="Wingdings 2" w:hAnsi="Wingdings 2" w:eastAsia="Wingdings 2" w:cs="Wingdings 2"/>
                  <w:sz w:val="28"/>
                  <w:rPrChange w:author="PC" w:date="2023-03-31T11:41:00Z" w:id="13194">
                    <w:rPr>
                      <w:rFonts w:ascii="Calibri" w:hAnsi="Calibri" w:cs="Calibri"/>
                      <w:color w:val="000000"/>
                      <w:sz w:val="28"/>
                    </w:rPr>
                  </w:rPrChange>
                </w:rPr>
                <w:t>P</w:t>
              </w:r>
              <w:r w:rsidRPr="00357A8D">
                <w:rPr>
                  <w:rFonts w:ascii="Calibri" w:hAnsi="Calibri" w:cs="Calibri"/>
                  <w:sz w:val="28"/>
                  <w:rPrChange w:author="PC" w:date="2023-03-31T11:41:00Z" w:id="1319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EEB645" w14:textId="77777777">
            <w:pPr>
              <w:rPr>
                <w:ins w:author="phetc" w:date="2023-02-13T15:44:00Z" w:id="13196"/>
                <w:rFonts w:ascii="Calibri" w:hAnsi="Calibri" w:cs="Calibri"/>
                <w:sz w:val="28"/>
                <w:rPrChange w:author="PC" w:date="2023-03-31T11:41:00Z" w:id="13197">
                  <w:rPr>
                    <w:ins w:author="phetc" w:date="2023-02-13T15:44:00Z" w:id="13198"/>
                    <w:rFonts w:ascii="Calibri" w:hAnsi="Calibri" w:cs="Calibri"/>
                    <w:color w:val="000000"/>
                    <w:sz w:val="28"/>
                  </w:rPr>
                </w:rPrChange>
              </w:rPr>
            </w:pPr>
            <w:ins w:author="phetc" w:date="2023-02-13T15:44:00Z" w:id="13199">
              <w:r w:rsidRPr="00357A8D">
                <w:rPr>
                  <w:rFonts w:ascii="Calibri" w:hAnsi="Calibri" w:cs="Calibri"/>
                  <w:sz w:val="28"/>
                  <w:rPrChange w:author="PC" w:date="2023-03-31T11:41:00Z" w:id="13200">
                    <w:rPr>
                      <w:rFonts w:ascii="Calibri" w:hAnsi="Calibri" w:cs="Calibri"/>
                      <w:color w:val="000000"/>
                      <w:sz w:val="28"/>
                    </w:rPr>
                  </w:rPrChange>
                </w:rPr>
                <w:t> </w:t>
              </w:r>
              <w:r w:rsidRPr="00357A8D">
                <w:rPr>
                  <w:rFonts w:ascii="Wingdings 2" w:hAnsi="Wingdings 2" w:eastAsia="Wingdings 2" w:cs="Wingdings 2"/>
                  <w:sz w:val="28"/>
                  <w:rPrChange w:author="PC" w:date="2023-03-31T11:41:00Z" w:id="132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D345B0" w14:textId="77777777">
            <w:pPr>
              <w:rPr>
                <w:ins w:author="phetc" w:date="2023-02-13T15:44:00Z" w:id="13202"/>
                <w:rFonts w:ascii="Calibri" w:hAnsi="Calibri" w:cs="Calibri"/>
                <w:sz w:val="28"/>
                <w:rPrChange w:author="PC" w:date="2023-03-31T11:41:00Z" w:id="13203">
                  <w:rPr>
                    <w:ins w:author="phetc" w:date="2023-02-13T15:44:00Z" w:id="13204"/>
                    <w:rFonts w:ascii="Calibri" w:hAnsi="Calibri" w:cs="Calibri"/>
                    <w:color w:val="000000"/>
                    <w:sz w:val="28"/>
                  </w:rPr>
                </w:rPrChange>
              </w:rPr>
            </w:pPr>
            <w:ins w:author="phetc" w:date="2023-02-13T15:44:00Z" w:id="13205">
              <w:r w:rsidRPr="00357A8D">
                <w:rPr>
                  <w:rFonts w:ascii="Calibri" w:hAnsi="Calibri" w:cs="Calibri"/>
                  <w:sz w:val="28"/>
                  <w:rPrChange w:author="PC" w:date="2023-03-31T11:41:00Z" w:id="1320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255BDD" w14:textId="77777777">
            <w:pPr>
              <w:rPr>
                <w:ins w:author="phetc" w:date="2023-02-13T15:44:00Z" w:id="13207"/>
                <w:rFonts w:ascii="Calibri" w:hAnsi="Calibri" w:cs="Calibri"/>
                <w:sz w:val="28"/>
                <w:rPrChange w:author="PC" w:date="2023-03-31T11:41:00Z" w:id="13208">
                  <w:rPr>
                    <w:ins w:author="phetc" w:date="2023-02-13T15:44:00Z" w:id="13209"/>
                    <w:rFonts w:ascii="Calibri" w:hAnsi="Calibri" w:cs="Calibri"/>
                    <w:color w:val="000000"/>
                    <w:sz w:val="28"/>
                  </w:rPr>
                </w:rPrChange>
              </w:rPr>
            </w:pPr>
            <w:ins w:author="phetc" w:date="2023-02-13T15:44:00Z" w:id="13210">
              <w:r w:rsidRPr="00357A8D">
                <w:rPr>
                  <w:rFonts w:ascii="Calibri" w:hAnsi="Calibri" w:cs="Calibri"/>
                  <w:sz w:val="28"/>
                  <w:rPrChange w:author="PC" w:date="2023-03-31T11:41:00Z" w:id="13211">
                    <w:rPr>
                      <w:rFonts w:ascii="Calibri" w:hAnsi="Calibri" w:cs="Calibri"/>
                      <w:color w:val="000000"/>
                      <w:sz w:val="28"/>
                    </w:rPr>
                  </w:rPrChange>
                </w:rPr>
                <w:t> </w:t>
              </w:r>
              <w:r w:rsidRPr="00357A8D">
                <w:rPr>
                  <w:rFonts w:ascii="Wingdings 2" w:hAnsi="Wingdings 2" w:eastAsia="Wingdings 2" w:cs="Wingdings 2"/>
                  <w:sz w:val="28"/>
                  <w:rPrChange w:author="PC" w:date="2023-03-31T11:41:00Z" w:id="132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41E87B" w14:textId="77777777">
            <w:pPr>
              <w:rPr>
                <w:ins w:author="phetc" w:date="2023-02-13T15:44:00Z" w:id="13213"/>
                <w:rFonts w:ascii="Calibri" w:hAnsi="Calibri" w:cs="Calibri"/>
                <w:sz w:val="28"/>
                <w:rPrChange w:author="PC" w:date="2023-03-31T11:41:00Z" w:id="13214">
                  <w:rPr>
                    <w:ins w:author="phetc" w:date="2023-02-13T15:44:00Z" w:id="13215"/>
                    <w:rFonts w:ascii="Calibri" w:hAnsi="Calibri" w:cs="Calibri"/>
                    <w:color w:val="000000"/>
                    <w:sz w:val="28"/>
                  </w:rPr>
                </w:rPrChange>
              </w:rPr>
            </w:pPr>
            <w:ins w:author="phetc" w:date="2023-02-13T15:44:00Z" w:id="13216">
              <w:r w:rsidRPr="00357A8D">
                <w:rPr>
                  <w:rFonts w:ascii="Calibri" w:hAnsi="Calibri" w:cs="Calibri"/>
                  <w:sz w:val="28"/>
                  <w:rPrChange w:author="PC" w:date="2023-03-31T11:41:00Z" w:id="13217">
                    <w:rPr>
                      <w:rFonts w:ascii="Calibri" w:hAnsi="Calibri" w:cs="Calibri"/>
                      <w:color w:val="000000"/>
                      <w:sz w:val="28"/>
                    </w:rPr>
                  </w:rPrChange>
                </w:rPr>
                <w:t> </w:t>
              </w:r>
            </w:ins>
          </w:p>
        </w:tc>
      </w:tr>
      <w:tr w:rsidRPr="00357A8D" w:rsidR="00567CE2" w:rsidTr="00277A61" w14:paraId="1EC294AB" w14:textId="77777777">
        <w:trPr>
          <w:trHeight w:val="430"/>
          <w:ins w:author="phetc" w:date="2023-02-13T15:44:00Z" w:id="1321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F4F97B8" w14:textId="77777777">
            <w:pPr>
              <w:autoSpaceDE w:val="0"/>
              <w:autoSpaceDN w:val="0"/>
              <w:adjustRightInd w:val="0"/>
              <w:spacing w:before="48" w:beforeLines="20"/>
              <w:rPr>
                <w:ins w:author="phetc" w:date="2023-02-13T15:44:00Z" w:id="13219"/>
                <w:rFonts w:ascii="TH Sarabun New" w:hAnsi="TH Sarabun New" w:cs="TH Sarabun New"/>
                <w:sz w:val="28"/>
              </w:rPr>
            </w:pPr>
            <w:ins w:author="phetc" w:date="2023-02-13T15:44:00Z" w:id="13220">
              <w:r w:rsidRPr="00357A8D">
                <w:rPr>
                  <w:rFonts w:ascii="TH Sarabun New" w:hAnsi="TH Sarabun New" w:cs="TH Sarabun New"/>
                  <w:sz w:val="28"/>
                  <w:cs/>
                </w:rPr>
                <w:t>ศ.</w:t>
              </w:r>
              <w:r w:rsidRPr="00357A8D">
                <w:rPr>
                  <w:rFonts w:ascii="TH Sarabun New" w:hAnsi="TH Sarabun New" w:cs="TH Sarabun New"/>
                  <w:sz w:val="28"/>
                </w:rPr>
                <w:t>57</w:t>
              </w:r>
              <w:r w:rsidRPr="00357A8D">
                <w:rPr>
                  <w:rFonts w:ascii="TH Sarabun New" w:hAnsi="TH Sarabun New" w:cs="TH Sarabun New"/>
                  <w:sz w:val="28"/>
                  <w:cs/>
                </w:rPr>
                <w:t xml:space="preserve">2 เศรษฐศาสตร์ทรัพยากรมนุษย์: </w:t>
              </w:r>
            </w:ins>
          </w:p>
          <w:p w:rsidRPr="00357A8D" w:rsidR="00BD3F6C" w:rsidRDefault="00BD3F6C" w14:paraId="3B7C3C4B" w14:textId="77777777">
            <w:pPr>
              <w:rPr>
                <w:ins w:author="phetc" w:date="2023-02-13T15:44:00Z" w:id="13221"/>
                <w:rFonts w:ascii="Calibri" w:hAnsi="Calibri" w:cs="Calibri"/>
                <w:sz w:val="28"/>
                <w:rPrChange w:author="PC" w:date="2023-03-31T11:41:00Z" w:id="13222">
                  <w:rPr>
                    <w:ins w:author="phetc" w:date="2023-02-13T15:44:00Z" w:id="13223"/>
                    <w:rFonts w:ascii="Calibri" w:hAnsi="Calibri" w:cs="Calibri"/>
                    <w:color w:val="000000"/>
                    <w:sz w:val="28"/>
                  </w:rPr>
                </w:rPrChange>
              </w:rPr>
            </w:pPr>
            <w:ins w:author="phetc" w:date="2023-02-13T15:44:00Z" w:id="13224">
              <w:r w:rsidRPr="00357A8D">
                <w:rPr>
                  <w:rFonts w:ascii="TH Sarabun New" w:hAnsi="TH Sarabun New" w:cs="TH Sarabun New"/>
                  <w:sz w:val="28"/>
                  <w:cs/>
                </w:rPr>
                <w:t xml:space="preserve">         ศึกษาเฉพาะเรื่อง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21E9E8" w14:textId="77777777">
            <w:pPr>
              <w:rPr>
                <w:ins w:author="phetc" w:date="2023-02-13T15:44:00Z" w:id="13225"/>
                <w:rFonts w:ascii="Calibri" w:hAnsi="Calibri" w:cs="Calibri"/>
                <w:sz w:val="28"/>
                <w:rPrChange w:author="PC" w:date="2023-03-31T11:41:00Z" w:id="13226">
                  <w:rPr>
                    <w:ins w:author="phetc" w:date="2023-02-13T15:44:00Z" w:id="13227"/>
                    <w:rFonts w:ascii="Calibri" w:hAnsi="Calibri" w:cs="Calibri"/>
                    <w:color w:val="000000"/>
                    <w:sz w:val="28"/>
                  </w:rPr>
                </w:rPrChange>
              </w:rPr>
            </w:pPr>
            <w:ins w:author="phetc" w:date="2023-02-13T15:44:00Z" w:id="13228">
              <w:r w:rsidRPr="00357A8D">
                <w:rPr>
                  <w:rFonts w:ascii="Calibri" w:hAnsi="Calibri" w:cs="Calibri"/>
                  <w:sz w:val="28"/>
                  <w:rPrChange w:author="PC" w:date="2023-03-31T11:41:00Z" w:id="13229">
                    <w:rPr>
                      <w:rFonts w:ascii="Calibri" w:hAnsi="Calibri" w:cs="Calibri"/>
                      <w:color w:val="000000"/>
                      <w:sz w:val="28"/>
                    </w:rPr>
                  </w:rPrChange>
                </w:rPr>
                <w:t> </w:t>
              </w:r>
              <w:r w:rsidRPr="00357A8D">
                <w:rPr>
                  <w:rFonts w:ascii="Wingdings 2" w:hAnsi="Wingdings 2" w:eastAsia="Wingdings 2" w:cs="Wingdings 2"/>
                  <w:sz w:val="28"/>
                  <w:rPrChange w:author="PC" w:date="2023-03-31T11:41:00Z" w:id="1323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1728E5" w14:textId="77777777">
            <w:pPr>
              <w:rPr>
                <w:ins w:author="phetc" w:date="2023-02-13T15:44:00Z" w:id="13231"/>
                <w:rFonts w:ascii="Calibri" w:hAnsi="Calibri" w:cs="Calibri"/>
                <w:sz w:val="28"/>
                <w:rPrChange w:author="PC" w:date="2023-03-31T11:41:00Z" w:id="13232">
                  <w:rPr>
                    <w:ins w:author="phetc" w:date="2023-02-13T15:44:00Z" w:id="13233"/>
                    <w:rFonts w:ascii="Calibri" w:hAnsi="Calibri" w:cs="Calibri"/>
                    <w:color w:val="000000"/>
                    <w:sz w:val="28"/>
                  </w:rPr>
                </w:rPrChange>
              </w:rPr>
            </w:pPr>
            <w:ins w:author="phetc" w:date="2023-02-13T15:44:00Z" w:id="13234">
              <w:r w:rsidRPr="00357A8D">
                <w:rPr>
                  <w:rFonts w:ascii="Calibri" w:hAnsi="Calibri" w:cs="Calibri"/>
                  <w:sz w:val="28"/>
                  <w:rPrChange w:author="PC" w:date="2023-03-31T11:41:00Z" w:id="13235">
                    <w:rPr>
                      <w:rFonts w:ascii="Calibri" w:hAnsi="Calibri" w:cs="Calibri"/>
                      <w:color w:val="000000"/>
                      <w:sz w:val="28"/>
                    </w:rPr>
                  </w:rPrChange>
                </w:rPr>
                <w:t> </w:t>
              </w:r>
              <w:r w:rsidRPr="00357A8D">
                <w:rPr>
                  <w:rFonts w:ascii="Wingdings 2" w:hAnsi="Wingdings 2" w:eastAsia="Wingdings 2" w:cs="Wingdings 2"/>
                  <w:sz w:val="28"/>
                  <w:rPrChange w:author="PC" w:date="2023-03-31T11:41:00Z" w:id="132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88BB32" w14:textId="77777777">
            <w:pPr>
              <w:rPr>
                <w:ins w:author="phetc" w:date="2023-02-13T15:44:00Z" w:id="13237"/>
                <w:rFonts w:ascii="Calibri" w:hAnsi="Calibri" w:cs="Calibri"/>
                <w:sz w:val="28"/>
                <w:rPrChange w:author="PC" w:date="2023-03-31T11:41:00Z" w:id="13238">
                  <w:rPr>
                    <w:ins w:author="phetc" w:date="2023-02-13T15:44:00Z" w:id="13239"/>
                    <w:rFonts w:ascii="Calibri" w:hAnsi="Calibri" w:cs="Calibri"/>
                    <w:color w:val="000000"/>
                    <w:sz w:val="28"/>
                  </w:rPr>
                </w:rPrChange>
              </w:rPr>
            </w:pPr>
            <w:ins w:author="phetc" w:date="2023-02-13T15:44:00Z" w:id="13240">
              <w:r w:rsidRPr="00357A8D">
                <w:rPr>
                  <w:rFonts w:ascii="Calibri" w:hAnsi="Calibri" w:cs="Calibri"/>
                  <w:sz w:val="28"/>
                  <w:rPrChange w:author="PC" w:date="2023-03-31T11:41:00Z" w:id="1324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825D7A" w14:textId="77777777">
            <w:pPr>
              <w:rPr>
                <w:ins w:author="phetc" w:date="2023-02-13T15:44:00Z" w:id="13242"/>
                <w:rFonts w:ascii="Calibri" w:hAnsi="Calibri" w:cs="Calibri"/>
                <w:sz w:val="28"/>
                <w:rPrChange w:author="PC" w:date="2023-03-31T11:41:00Z" w:id="13243">
                  <w:rPr>
                    <w:ins w:author="phetc" w:date="2023-02-13T15:44:00Z" w:id="13244"/>
                    <w:rFonts w:ascii="Calibri" w:hAnsi="Calibri" w:cs="Calibri"/>
                    <w:color w:val="000000"/>
                    <w:sz w:val="28"/>
                  </w:rPr>
                </w:rPrChange>
              </w:rPr>
            </w:pPr>
            <w:ins w:author="phetc" w:date="2023-02-13T15:44:00Z" w:id="13245">
              <w:r w:rsidRPr="00357A8D">
                <w:rPr>
                  <w:rFonts w:ascii="Calibri" w:hAnsi="Calibri" w:cs="Calibri"/>
                  <w:sz w:val="28"/>
                  <w:rPrChange w:author="PC" w:date="2023-03-31T11:41:00Z" w:id="13246">
                    <w:rPr>
                      <w:rFonts w:ascii="Calibri" w:hAnsi="Calibri" w:cs="Calibri"/>
                      <w:color w:val="000000"/>
                      <w:sz w:val="28"/>
                    </w:rPr>
                  </w:rPrChange>
                </w:rPr>
                <w:t> </w:t>
              </w:r>
              <w:r w:rsidRPr="00357A8D">
                <w:rPr>
                  <w:rFonts w:ascii="Wingdings 2" w:hAnsi="Wingdings 2" w:eastAsia="Wingdings 2" w:cs="Wingdings 2"/>
                  <w:sz w:val="28"/>
                  <w:rPrChange w:author="PC" w:date="2023-03-31T11:41:00Z" w:id="1324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491C50" w14:textId="77777777">
            <w:pPr>
              <w:rPr>
                <w:ins w:author="phetc" w:date="2023-02-13T15:44:00Z" w:id="13248"/>
                <w:rFonts w:ascii="Calibri" w:hAnsi="Calibri" w:cs="Calibri"/>
                <w:sz w:val="28"/>
                <w:rPrChange w:author="PC" w:date="2023-03-31T11:41:00Z" w:id="13249">
                  <w:rPr>
                    <w:ins w:author="phetc" w:date="2023-02-13T15:44:00Z" w:id="13250"/>
                    <w:rFonts w:ascii="Calibri" w:hAnsi="Calibri" w:cs="Calibri"/>
                    <w:color w:val="000000"/>
                    <w:sz w:val="28"/>
                  </w:rPr>
                </w:rPrChange>
              </w:rPr>
            </w:pPr>
            <w:ins w:author="phetc" w:date="2023-02-13T15:44:00Z" w:id="13251">
              <w:r w:rsidRPr="00357A8D">
                <w:rPr>
                  <w:rFonts w:ascii="Calibri" w:hAnsi="Calibri" w:cs="Calibri"/>
                  <w:sz w:val="28"/>
                  <w:rPrChange w:author="PC" w:date="2023-03-31T11:41:00Z" w:id="13252">
                    <w:rPr>
                      <w:rFonts w:ascii="Calibri" w:hAnsi="Calibri" w:cs="Calibri"/>
                      <w:color w:val="000000"/>
                      <w:sz w:val="28"/>
                    </w:rPr>
                  </w:rPrChange>
                </w:rPr>
                <w:t> </w:t>
              </w:r>
              <w:r w:rsidRPr="00357A8D">
                <w:rPr>
                  <w:rFonts w:ascii="Wingdings 2" w:hAnsi="Wingdings 2" w:eastAsia="Wingdings 2" w:cs="Wingdings 2"/>
                  <w:sz w:val="28"/>
                  <w:rPrChange w:author="PC" w:date="2023-03-31T11:41:00Z" w:id="132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D000CE" w14:textId="77777777">
            <w:pPr>
              <w:rPr>
                <w:ins w:author="phetc" w:date="2023-02-13T15:44:00Z" w:id="13254"/>
                <w:rFonts w:ascii="Calibri" w:hAnsi="Calibri" w:cs="Calibri"/>
                <w:sz w:val="28"/>
                <w:rPrChange w:author="PC" w:date="2023-03-31T11:41:00Z" w:id="13255">
                  <w:rPr>
                    <w:ins w:author="phetc" w:date="2023-02-13T15:44:00Z" w:id="13256"/>
                    <w:rFonts w:ascii="Calibri" w:hAnsi="Calibri" w:cs="Calibri"/>
                    <w:color w:val="000000"/>
                    <w:sz w:val="28"/>
                  </w:rPr>
                </w:rPrChange>
              </w:rPr>
            </w:pPr>
            <w:ins w:author="phetc" w:date="2023-02-13T15:44:00Z" w:id="13257">
              <w:r w:rsidRPr="00357A8D">
                <w:rPr>
                  <w:rFonts w:ascii="Calibri" w:hAnsi="Calibri" w:cs="Calibri"/>
                  <w:sz w:val="28"/>
                  <w:rPrChange w:author="PC" w:date="2023-03-31T11:41:00Z" w:id="13258">
                    <w:rPr>
                      <w:rFonts w:ascii="Calibri" w:hAnsi="Calibri" w:cs="Calibri"/>
                      <w:color w:val="000000"/>
                      <w:sz w:val="28"/>
                    </w:rPr>
                  </w:rPrChange>
                </w:rPr>
                <w:t> </w:t>
              </w:r>
              <w:r w:rsidRPr="00357A8D">
                <w:rPr>
                  <w:rFonts w:ascii="Wingdings 2" w:hAnsi="Wingdings 2" w:eastAsia="Wingdings 2" w:cs="Wingdings 2"/>
                  <w:sz w:val="28"/>
                  <w:rPrChange w:author="PC" w:date="2023-03-31T11:41:00Z" w:id="132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BBAD36" w14:textId="77777777">
            <w:pPr>
              <w:rPr>
                <w:ins w:author="phetc" w:date="2023-02-13T15:44:00Z" w:id="13260"/>
                <w:rFonts w:ascii="Calibri" w:hAnsi="Calibri" w:cs="Calibri"/>
                <w:sz w:val="28"/>
                <w:rPrChange w:author="PC" w:date="2023-03-31T11:41:00Z" w:id="13261">
                  <w:rPr>
                    <w:ins w:author="phetc" w:date="2023-02-13T15:44:00Z" w:id="13262"/>
                    <w:rFonts w:ascii="Calibri" w:hAnsi="Calibri" w:cs="Calibri"/>
                    <w:color w:val="000000"/>
                    <w:sz w:val="28"/>
                  </w:rPr>
                </w:rPrChange>
              </w:rPr>
            </w:pPr>
            <w:ins w:author="phetc" w:date="2023-02-13T15:44:00Z" w:id="13263">
              <w:r w:rsidRPr="00357A8D">
                <w:rPr>
                  <w:rFonts w:ascii="Calibri" w:hAnsi="Calibri" w:cs="Calibri"/>
                  <w:sz w:val="28"/>
                  <w:rPrChange w:author="PC" w:date="2023-03-31T11:41:00Z" w:id="1326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F0CA4E" w14:textId="77777777">
            <w:pPr>
              <w:rPr>
                <w:ins w:author="phetc" w:date="2023-02-13T15:44:00Z" w:id="13265"/>
                <w:rFonts w:ascii="Calibri" w:hAnsi="Calibri" w:cs="Calibri"/>
                <w:sz w:val="28"/>
                <w:rPrChange w:author="PC" w:date="2023-03-31T11:41:00Z" w:id="13266">
                  <w:rPr>
                    <w:ins w:author="phetc" w:date="2023-02-13T15:44:00Z" w:id="13267"/>
                    <w:rFonts w:ascii="Calibri" w:hAnsi="Calibri" w:cs="Calibri"/>
                    <w:color w:val="000000"/>
                    <w:sz w:val="28"/>
                  </w:rPr>
                </w:rPrChange>
              </w:rPr>
            </w:pPr>
            <w:ins w:author="phetc" w:date="2023-02-13T15:44:00Z" w:id="13268">
              <w:r w:rsidRPr="00357A8D">
                <w:rPr>
                  <w:rFonts w:ascii="Calibri" w:hAnsi="Calibri" w:cs="Calibri"/>
                  <w:sz w:val="28"/>
                  <w:rPrChange w:author="PC" w:date="2023-03-31T11:41:00Z" w:id="13269">
                    <w:rPr>
                      <w:rFonts w:ascii="Calibri" w:hAnsi="Calibri" w:cs="Calibri"/>
                      <w:color w:val="000000"/>
                      <w:sz w:val="28"/>
                    </w:rPr>
                  </w:rPrChange>
                </w:rPr>
                <w:t> </w:t>
              </w:r>
              <w:r w:rsidRPr="00357A8D">
                <w:rPr>
                  <w:rFonts w:ascii="Wingdings 2" w:hAnsi="Wingdings 2" w:eastAsia="Wingdings 2" w:cs="Wingdings 2"/>
                  <w:sz w:val="28"/>
                  <w:rPrChange w:author="PC" w:date="2023-03-31T11:41:00Z" w:id="132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8DFC70" w14:textId="77777777">
            <w:pPr>
              <w:rPr>
                <w:ins w:author="phetc" w:date="2023-02-13T15:44:00Z" w:id="13271"/>
                <w:rFonts w:ascii="Calibri" w:hAnsi="Calibri" w:cs="Calibri"/>
                <w:sz w:val="28"/>
                <w:rPrChange w:author="PC" w:date="2023-03-31T11:41:00Z" w:id="13272">
                  <w:rPr>
                    <w:ins w:author="phetc" w:date="2023-02-13T15:44:00Z" w:id="13273"/>
                    <w:rFonts w:ascii="Calibri" w:hAnsi="Calibri" w:cs="Calibri"/>
                    <w:color w:val="000000"/>
                    <w:sz w:val="28"/>
                  </w:rPr>
                </w:rPrChange>
              </w:rPr>
            </w:pPr>
            <w:ins w:author="phetc" w:date="2023-02-13T15:44:00Z" w:id="13274">
              <w:r w:rsidRPr="00357A8D">
                <w:rPr>
                  <w:rFonts w:ascii="Calibri" w:hAnsi="Calibri" w:cs="Calibri"/>
                  <w:sz w:val="28"/>
                  <w:rPrChange w:author="PC" w:date="2023-03-31T11:41:00Z" w:id="1327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1A0FF4" w14:textId="77777777">
            <w:pPr>
              <w:rPr>
                <w:ins w:author="phetc" w:date="2023-02-13T15:44:00Z" w:id="13276"/>
                <w:rFonts w:ascii="Calibri" w:hAnsi="Calibri" w:cs="Calibri"/>
                <w:sz w:val="28"/>
                <w:rPrChange w:author="PC" w:date="2023-03-31T11:41:00Z" w:id="13277">
                  <w:rPr>
                    <w:ins w:author="phetc" w:date="2023-02-13T15:44:00Z" w:id="13278"/>
                    <w:rFonts w:ascii="Calibri" w:hAnsi="Calibri" w:cs="Calibri"/>
                    <w:color w:val="000000"/>
                    <w:sz w:val="28"/>
                  </w:rPr>
                </w:rPrChange>
              </w:rPr>
            </w:pPr>
            <w:ins w:author="phetc" w:date="2023-02-13T15:44:00Z" w:id="13279">
              <w:r w:rsidRPr="00357A8D">
                <w:rPr>
                  <w:rFonts w:ascii="Calibri" w:hAnsi="Calibri" w:cs="Calibri"/>
                  <w:sz w:val="28"/>
                  <w:rPrChange w:author="PC" w:date="2023-03-31T11:41:00Z" w:id="13280">
                    <w:rPr>
                      <w:rFonts w:ascii="Calibri" w:hAnsi="Calibri" w:cs="Calibri"/>
                      <w:color w:val="000000"/>
                      <w:sz w:val="28"/>
                    </w:rPr>
                  </w:rPrChange>
                </w:rPr>
                <w:t> </w:t>
              </w:r>
              <w:r w:rsidRPr="00357A8D">
                <w:rPr>
                  <w:rFonts w:ascii="Wingdings 2" w:hAnsi="Wingdings 2" w:eastAsia="Wingdings 2" w:cs="Wingdings 2"/>
                  <w:sz w:val="28"/>
                  <w:rPrChange w:author="PC" w:date="2023-03-31T11:41:00Z" w:id="132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E2F77B" w14:textId="77777777">
            <w:pPr>
              <w:rPr>
                <w:ins w:author="phetc" w:date="2023-02-13T15:44:00Z" w:id="13282"/>
                <w:rFonts w:ascii="Calibri" w:hAnsi="Calibri" w:cs="Calibri"/>
                <w:sz w:val="28"/>
                <w:rPrChange w:author="PC" w:date="2023-03-31T11:41:00Z" w:id="13283">
                  <w:rPr>
                    <w:ins w:author="phetc" w:date="2023-02-13T15:44:00Z" w:id="13284"/>
                    <w:rFonts w:ascii="Calibri" w:hAnsi="Calibri" w:cs="Calibri"/>
                    <w:color w:val="000000"/>
                    <w:sz w:val="28"/>
                  </w:rPr>
                </w:rPrChange>
              </w:rPr>
            </w:pPr>
            <w:ins w:author="phetc" w:date="2023-02-13T15:44:00Z" w:id="13285">
              <w:r w:rsidRPr="00357A8D">
                <w:rPr>
                  <w:rFonts w:ascii="Calibri" w:hAnsi="Calibri" w:cs="Calibri"/>
                  <w:sz w:val="28"/>
                  <w:rPrChange w:author="PC" w:date="2023-03-31T11:41:00Z" w:id="1328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3CFCA2" w14:textId="77777777">
            <w:pPr>
              <w:rPr>
                <w:ins w:author="phetc" w:date="2023-02-13T15:44:00Z" w:id="13287"/>
                <w:rFonts w:ascii="Calibri" w:hAnsi="Calibri" w:cs="Calibri"/>
                <w:sz w:val="28"/>
                <w:rPrChange w:author="PC" w:date="2023-03-31T11:41:00Z" w:id="13288">
                  <w:rPr>
                    <w:ins w:author="phetc" w:date="2023-02-13T15:44:00Z" w:id="13289"/>
                    <w:rFonts w:ascii="Calibri" w:hAnsi="Calibri" w:cs="Calibri"/>
                    <w:color w:val="000000"/>
                    <w:sz w:val="28"/>
                  </w:rPr>
                </w:rPrChange>
              </w:rPr>
            </w:pPr>
            <w:ins w:author="phetc" w:date="2023-02-13T15:44:00Z" w:id="13290">
              <w:r w:rsidRPr="00357A8D">
                <w:rPr>
                  <w:rFonts w:ascii="Calibri" w:hAnsi="Calibri" w:cs="Calibri"/>
                  <w:sz w:val="28"/>
                  <w:rPrChange w:author="PC" w:date="2023-03-31T11:41:00Z" w:id="13291">
                    <w:rPr>
                      <w:rFonts w:ascii="Calibri" w:hAnsi="Calibri" w:cs="Calibri"/>
                      <w:color w:val="000000"/>
                      <w:sz w:val="28"/>
                    </w:rPr>
                  </w:rPrChange>
                </w:rPr>
                <w:t> </w:t>
              </w:r>
              <w:r w:rsidRPr="00357A8D">
                <w:rPr>
                  <w:rFonts w:ascii="Wingdings 2" w:hAnsi="Wingdings 2" w:eastAsia="Wingdings 2" w:cs="Wingdings 2"/>
                  <w:sz w:val="28"/>
                  <w:rPrChange w:author="PC" w:date="2023-03-31T11:41:00Z" w:id="132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B48940" w14:textId="77777777">
            <w:pPr>
              <w:rPr>
                <w:ins w:author="phetc" w:date="2023-02-13T15:44:00Z" w:id="13293"/>
                <w:rFonts w:ascii="Calibri" w:hAnsi="Calibri" w:cs="Calibri"/>
                <w:sz w:val="28"/>
                <w:rPrChange w:author="PC" w:date="2023-03-31T11:41:00Z" w:id="13294">
                  <w:rPr>
                    <w:ins w:author="phetc" w:date="2023-02-13T15:44:00Z" w:id="13295"/>
                    <w:rFonts w:ascii="Calibri" w:hAnsi="Calibri" w:cs="Calibri"/>
                    <w:color w:val="000000"/>
                    <w:sz w:val="28"/>
                  </w:rPr>
                </w:rPrChange>
              </w:rPr>
            </w:pPr>
            <w:ins w:author="phetc" w:date="2023-02-13T15:44:00Z" w:id="13296">
              <w:r w:rsidRPr="00357A8D">
                <w:rPr>
                  <w:rFonts w:ascii="Calibri" w:hAnsi="Calibri" w:cs="Calibri"/>
                  <w:sz w:val="28"/>
                  <w:rPrChange w:author="PC" w:date="2023-03-31T11:41:00Z" w:id="13297">
                    <w:rPr>
                      <w:rFonts w:ascii="Calibri" w:hAnsi="Calibri" w:cs="Calibri"/>
                      <w:color w:val="000000"/>
                      <w:sz w:val="28"/>
                    </w:rPr>
                  </w:rPrChange>
                </w:rPr>
                <w:t> </w:t>
              </w:r>
              <w:r w:rsidRPr="00357A8D">
                <w:rPr>
                  <w:rFonts w:ascii="Wingdings 2" w:hAnsi="Wingdings 2" w:eastAsia="Wingdings 2" w:cs="Wingdings 2"/>
                  <w:sz w:val="28"/>
                  <w:rPrChange w:author="PC" w:date="2023-03-31T11:41:00Z" w:id="132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023124" w14:textId="77777777">
            <w:pPr>
              <w:rPr>
                <w:ins w:author="phetc" w:date="2023-02-13T15:44:00Z" w:id="13299"/>
                <w:rFonts w:ascii="Calibri" w:hAnsi="Calibri" w:cs="Calibri"/>
                <w:sz w:val="28"/>
                <w:rPrChange w:author="PC" w:date="2023-03-31T11:41:00Z" w:id="13300">
                  <w:rPr>
                    <w:ins w:author="phetc" w:date="2023-02-13T15:44:00Z" w:id="13301"/>
                    <w:rFonts w:ascii="Calibri" w:hAnsi="Calibri" w:cs="Calibri"/>
                    <w:color w:val="000000"/>
                    <w:sz w:val="28"/>
                  </w:rPr>
                </w:rPrChange>
              </w:rPr>
            </w:pPr>
            <w:ins w:author="phetc" w:date="2023-02-13T15:44:00Z" w:id="13302">
              <w:r w:rsidRPr="00357A8D">
                <w:rPr>
                  <w:rFonts w:ascii="Calibri" w:hAnsi="Calibri" w:cs="Calibri"/>
                  <w:sz w:val="28"/>
                  <w:rPrChange w:author="PC" w:date="2023-03-31T11:41:00Z" w:id="1330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242A90" w14:textId="77777777">
            <w:pPr>
              <w:rPr>
                <w:ins w:author="phetc" w:date="2023-02-13T15:44:00Z" w:id="13304"/>
                <w:rFonts w:ascii="Calibri" w:hAnsi="Calibri" w:cs="Calibri"/>
                <w:sz w:val="28"/>
                <w:rPrChange w:author="PC" w:date="2023-03-31T11:41:00Z" w:id="13305">
                  <w:rPr>
                    <w:ins w:author="phetc" w:date="2023-02-13T15:44:00Z" w:id="13306"/>
                    <w:rFonts w:ascii="Calibri" w:hAnsi="Calibri" w:cs="Calibri"/>
                    <w:color w:val="000000"/>
                    <w:sz w:val="28"/>
                  </w:rPr>
                </w:rPrChange>
              </w:rPr>
            </w:pPr>
            <w:ins w:author="phetc" w:date="2023-02-13T15:44:00Z" w:id="13307">
              <w:r w:rsidRPr="00357A8D">
                <w:rPr>
                  <w:rFonts w:ascii="Calibri" w:hAnsi="Calibri" w:cs="Calibri"/>
                  <w:sz w:val="28"/>
                  <w:rPrChange w:author="PC" w:date="2023-03-31T11:41:00Z" w:id="13308">
                    <w:rPr>
                      <w:rFonts w:ascii="Calibri" w:hAnsi="Calibri" w:cs="Calibri"/>
                      <w:color w:val="000000"/>
                      <w:sz w:val="28"/>
                    </w:rPr>
                  </w:rPrChange>
                </w:rPr>
                <w:t> </w:t>
              </w:r>
              <w:r w:rsidRPr="00357A8D">
                <w:rPr>
                  <w:rFonts w:ascii="Wingdings 2" w:hAnsi="Wingdings 2" w:eastAsia="Wingdings 2" w:cs="Wingdings 2"/>
                  <w:sz w:val="28"/>
                  <w:rPrChange w:author="PC" w:date="2023-03-31T11:41:00Z" w:id="133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81B327" w14:textId="77777777">
            <w:pPr>
              <w:rPr>
                <w:ins w:author="phetc" w:date="2023-02-13T15:44:00Z" w:id="13310"/>
                <w:rFonts w:ascii="Calibri" w:hAnsi="Calibri" w:cs="Calibri"/>
                <w:sz w:val="28"/>
                <w:rPrChange w:author="PC" w:date="2023-03-31T11:41:00Z" w:id="13311">
                  <w:rPr>
                    <w:ins w:author="phetc" w:date="2023-02-13T15:44:00Z" w:id="13312"/>
                    <w:rFonts w:ascii="Calibri" w:hAnsi="Calibri" w:cs="Calibri"/>
                    <w:color w:val="000000"/>
                    <w:sz w:val="28"/>
                  </w:rPr>
                </w:rPrChange>
              </w:rPr>
            </w:pPr>
            <w:ins w:author="phetc" w:date="2023-02-13T15:44:00Z" w:id="13313">
              <w:r w:rsidRPr="00357A8D">
                <w:rPr>
                  <w:rFonts w:ascii="Calibri" w:hAnsi="Calibri" w:cs="Calibri"/>
                  <w:sz w:val="28"/>
                  <w:rPrChange w:author="PC" w:date="2023-03-31T11:41:00Z" w:id="13314">
                    <w:rPr>
                      <w:rFonts w:ascii="Calibri" w:hAnsi="Calibri" w:cs="Calibri"/>
                      <w:color w:val="000000"/>
                      <w:sz w:val="28"/>
                    </w:rPr>
                  </w:rPrChange>
                </w:rPr>
                <w:t> </w:t>
              </w:r>
            </w:ins>
          </w:p>
        </w:tc>
      </w:tr>
      <w:tr w:rsidRPr="00357A8D" w:rsidR="00567CE2" w:rsidTr="00277A61" w14:paraId="03788CB6" w14:textId="77777777">
        <w:trPr>
          <w:trHeight w:val="430"/>
          <w:ins w:author="phetc" w:date="2023-02-13T15:44:00Z" w:id="13315"/>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9CE3220" w14:textId="77777777">
            <w:pPr>
              <w:rPr>
                <w:ins w:author="phetc" w:date="2023-02-13T15:44:00Z" w:id="13316"/>
                <w:rFonts w:ascii="Calibri" w:hAnsi="Calibri" w:cs="Calibri"/>
                <w:sz w:val="28"/>
                <w:rPrChange w:author="PC" w:date="2023-03-31T11:41:00Z" w:id="13317">
                  <w:rPr>
                    <w:ins w:author="phetc" w:date="2023-02-13T15:44:00Z" w:id="13318"/>
                    <w:rFonts w:ascii="Calibri" w:hAnsi="Calibri" w:cs="Calibri"/>
                    <w:color w:val="000000"/>
                    <w:sz w:val="28"/>
                  </w:rPr>
                </w:rPrChange>
              </w:rPr>
            </w:pPr>
            <w:ins w:author="phetc" w:date="2023-02-13T15:44:00Z" w:id="13319">
              <w:r w:rsidRPr="00357A8D">
                <w:rPr>
                  <w:rFonts w:ascii="TH Sarabun New" w:hAnsi="TH Sarabun New" w:cs="TH Sarabun New"/>
                  <w:b/>
                  <w:bCs/>
                  <w:sz w:val="28"/>
                  <w:u w:val="single"/>
                  <w:cs/>
                </w:rPr>
                <w:t>หมวดย่อยเศรษฐศาสตร์ทรัพยากรธรรมชาติและสิ่งแวดล้อม</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65AC78" w14:textId="77777777">
            <w:pPr>
              <w:rPr>
                <w:ins w:author="phetc" w:date="2023-02-13T15:44:00Z" w:id="13320"/>
                <w:rFonts w:ascii="Calibri" w:hAnsi="Calibri" w:cs="Calibri"/>
                <w:sz w:val="28"/>
                <w:rPrChange w:author="PC" w:date="2023-03-31T11:41:00Z" w:id="13321">
                  <w:rPr>
                    <w:ins w:author="phetc" w:date="2023-02-13T15:44:00Z" w:id="13322"/>
                    <w:rFonts w:ascii="Calibri" w:hAnsi="Calibri" w:cs="Calibri"/>
                    <w:color w:val="000000"/>
                    <w:sz w:val="28"/>
                  </w:rPr>
                </w:rPrChange>
              </w:rPr>
            </w:pPr>
            <w:ins w:author="phetc" w:date="2023-02-13T15:44:00Z" w:id="13323">
              <w:r w:rsidRPr="00357A8D">
                <w:rPr>
                  <w:rFonts w:ascii="Calibri" w:hAnsi="Calibri" w:cs="Calibri"/>
                  <w:sz w:val="28"/>
                  <w:rPrChange w:author="PC" w:date="2023-03-31T11:41:00Z" w:id="1332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96764C" w14:textId="77777777">
            <w:pPr>
              <w:rPr>
                <w:ins w:author="phetc" w:date="2023-02-13T15:44:00Z" w:id="13325"/>
                <w:rFonts w:ascii="Calibri" w:hAnsi="Calibri" w:cs="Calibri"/>
                <w:sz w:val="28"/>
                <w:rPrChange w:author="PC" w:date="2023-03-31T11:41:00Z" w:id="13326">
                  <w:rPr>
                    <w:ins w:author="phetc" w:date="2023-02-13T15:44:00Z" w:id="13327"/>
                    <w:rFonts w:ascii="Calibri" w:hAnsi="Calibri" w:cs="Calibri"/>
                    <w:color w:val="000000"/>
                    <w:sz w:val="28"/>
                  </w:rPr>
                </w:rPrChange>
              </w:rPr>
            </w:pPr>
            <w:ins w:author="phetc" w:date="2023-02-13T15:44:00Z" w:id="13328">
              <w:r w:rsidRPr="00357A8D">
                <w:rPr>
                  <w:rFonts w:ascii="Calibri" w:hAnsi="Calibri" w:cs="Calibri"/>
                  <w:sz w:val="28"/>
                  <w:rPrChange w:author="PC" w:date="2023-03-31T11:41:00Z" w:id="133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45215E" w14:textId="77777777">
            <w:pPr>
              <w:rPr>
                <w:ins w:author="phetc" w:date="2023-02-13T15:44:00Z" w:id="13330"/>
                <w:rFonts w:ascii="Calibri" w:hAnsi="Calibri" w:cs="Calibri"/>
                <w:sz w:val="28"/>
                <w:rPrChange w:author="PC" w:date="2023-03-31T11:41:00Z" w:id="13331">
                  <w:rPr>
                    <w:ins w:author="phetc" w:date="2023-02-13T15:44:00Z" w:id="13332"/>
                    <w:rFonts w:ascii="Calibri" w:hAnsi="Calibri" w:cs="Calibri"/>
                    <w:color w:val="000000"/>
                    <w:sz w:val="28"/>
                  </w:rPr>
                </w:rPrChange>
              </w:rPr>
            </w:pPr>
            <w:ins w:author="phetc" w:date="2023-02-13T15:44:00Z" w:id="13333">
              <w:r w:rsidRPr="00357A8D">
                <w:rPr>
                  <w:rFonts w:ascii="Calibri" w:hAnsi="Calibri" w:cs="Calibri"/>
                  <w:sz w:val="28"/>
                  <w:rPrChange w:author="PC" w:date="2023-03-31T11:41:00Z" w:id="133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1DF23B" w14:textId="77777777">
            <w:pPr>
              <w:rPr>
                <w:ins w:author="phetc" w:date="2023-02-13T15:44:00Z" w:id="13335"/>
                <w:rFonts w:ascii="Calibri" w:hAnsi="Calibri" w:cs="Calibri"/>
                <w:sz w:val="28"/>
                <w:rPrChange w:author="PC" w:date="2023-03-31T11:41:00Z" w:id="13336">
                  <w:rPr>
                    <w:ins w:author="phetc" w:date="2023-02-13T15:44:00Z" w:id="13337"/>
                    <w:rFonts w:ascii="Calibri" w:hAnsi="Calibri" w:cs="Calibri"/>
                    <w:color w:val="000000"/>
                    <w:sz w:val="28"/>
                  </w:rPr>
                </w:rPrChange>
              </w:rPr>
            </w:pPr>
            <w:ins w:author="phetc" w:date="2023-02-13T15:44:00Z" w:id="13338">
              <w:r w:rsidRPr="00357A8D">
                <w:rPr>
                  <w:rFonts w:ascii="Calibri" w:hAnsi="Calibri" w:cs="Calibri"/>
                  <w:sz w:val="28"/>
                  <w:rPrChange w:author="PC" w:date="2023-03-31T11:41:00Z" w:id="133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E2AE87" w14:textId="77777777">
            <w:pPr>
              <w:rPr>
                <w:ins w:author="phetc" w:date="2023-02-13T15:44:00Z" w:id="13340"/>
                <w:rFonts w:ascii="Calibri" w:hAnsi="Calibri" w:cs="Calibri"/>
                <w:sz w:val="28"/>
                <w:rPrChange w:author="PC" w:date="2023-03-31T11:41:00Z" w:id="13341">
                  <w:rPr>
                    <w:ins w:author="phetc" w:date="2023-02-13T15:44:00Z" w:id="13342"/>
                    <w:rFonts w:ascii="Calibri" w:hAnsi="Calibri" w:cs="Calibri"/>
                    <w:color w:val="000000"/>
                    <w:sz w:val="28"/>
                  </w:rPr>
                </w:rPrChange>
              </w:rPr>
            </w:pPr>
            <w:ins w:author="phetc" w:date="2023-02-13T15:44:00Z" w:id="13343">
              <w:r w:rsidRPr="00357A8D">
                <w:rPr>
                  <w:rFonts w:ascii="Calibri" w:hAnsi="Calibri" w:cs="Calibri"/>
                  <w:sz w:val="28"/>
                  <w:rPrChange w:author="PC" w:date="2023-03-31T11:41:00Z" w:id="133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4E5CDE" w14:textId="77777777">
            <w:pPr>
              <w:rPr>
                <w:ins w:author="phetc" w:date="2023-02-13T15:44:00Z" w:id="13345"/>
                <w:rFonts w:ascii="Calibri" w:hAnsi="Calibri" w:cs="Calibri"/>
                <w:sz w:val="28"/>
                <w:rPrChange w:author="PC" w:date="2023-03-31T11:41:00Z" w:id="13346">
                  <w:rPr>
                    <w:ins w:author="phetc" w:date="2023-02-13T15:44:00Z" w:id="13347"/>
                    <w:rFonts w:ascii="Calibri" w:hAnsi="Calibri" w:cs="Calibri"/>
                    <w:color w:val="000000"/>
                    <w:sz w:val="28"/>
                  </w:rPr>
                </w:rPrChange>
              </w:rPr>
            </w:pPr>
            <w:ins w:author="phetc" w:date="2023-02-13T15:44:00Z" w:id="13348">
              <w:r w:rsidRPr="00357A8D">
                <w:rPr>
                  <w:rFonts w:ascii="Calibri" w:hAnsi="Calibri" w:cs="Calibri"/>
                  <w:sz w:val="28"/>
                  <w:rPrChange w:author="PC" w:date="2023-03-31T11:41:00Z" w:id="133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4D72CF" w14:textId="77777777">
            <w:pPr>
              <w:rPr>
                <w:ins w:author="phetc" w:date="2023-02-13T15:44:00Z" w:id="13350"/>
                <w:rFonts w:ascii="Calibri" w:hAnsi="Calibri" w:cs="Calibri"/>
                <w:sz w:val="28"/>
                <w:rPrChange w:author="PC" w:date="2023-03-31T11:41:00Z" w:id="13351">
                  <w:rPr>
                    <w:ins w:author="phetc" w:date="2023-02-13T15:44:00Z" w:id="13352"/>
                    <w:rFonts w:ascii="Calibri" w:hAnsi="Calibri" w:cs="Calibri"/>
                    <w:color w:val="000000"/>
                    <w:sz w:val="28"/>
                  </w:rPr>
                </w:rPrChange>
              </w:rPr>
            </w:pPr>
            <w:ins w:author="phetc" w:date="2023-02-13T15:44:00Z" w:id="13353">
              <w:r w:rsidRPr="00357A8D">
                <w:rPr>
                  <w:rFonts w:ascii="Calibri" w:hAnsi="Calibri" w:cs="Calibri"/>
                  <w:sz w:val="28"/>
                  <w:rPrChange w:author="PC" w:date="2023-03-31T11:41:00Z" w:id="133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3A57F4" w14:textId="77777777">
            <w:pPr>
              <w:rPr>
                <w:ins w:author="phetc" w:date="2023-02-13T15:44:00Z" w:id="13355"/>
                <w:rFonts w:ascii="Calibri" w:hAnsi="Calibri" w:cs="Calibri"/>
                <w:sz w:val="28"/>
                <w:rPrChange w:author="PC" w:date="2023-03-31T11:41:00Z" w:id="13356">
                  <w:rPr>
                    <w:ins w:author="phetc" w:date="2023-02-13T15:44:00Z" w:id="13357"/>
                    <w:rFonts w:ascii="Calibri" w:hAnsi="Calibri" w:cs="Calibri"/>
                    <w:color w:val="000000"/>
                    <w:sz w:val="28"/>
                  </w:rPr>
                </w:rPrChange>
              </w:rPr>
            </w:pPr>
            <w:ins w:author="phetc" w:date="2023-02-13T15:44:00Z" w:id="13358">
              <w:r w:rsidRPr="00357A8D">
                <w:rPr>
                  <w:rFonts w:ascii="Calibri" w:hAnsi="Calibri" w:cs="Calibri"/>
                  <w:sz w:val="28"/>
                  <w:rPrChange w:author="PC" w:date="2023-03-31T11:41:00Z" w:id="133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4CDCB8" w14:textId="77777777">
            <w:pPr>
              <w:rPr>
                <w:ins w:author="phetc" w:date="2023-02-13T15:44:00Z" w:id="13360"/>
                <w:rFonts w:ascii="Calibri" w:hAnsi="Calibri" w:cs="Calibri"/>
                <w:sz w:val="28"/>
                <w:rPrChange w:author="PC" w:date="2023-03-31T11:41:00Z" w:id="13361">
                  <w:rPr>
                    <w:ins w:author="phetc" w:date="2023-02-13T15:44:00Z" w:id="13362"/>
                    <w:rFonts w:ascii="Calibri" w:hAnsi="Calibri" w:cs="Calibri"/>
                    <w:color w:val="000000"/>
                    <w:sz w:val="28"/>
                  </w:rPr>
                </w:rPrChange>
              </w:rPr>
            </w:pPr>
            <w:ins w:author="phetc" w:date="2023-02-13T15:44:00Z" w:id="13363">
              <w:r w:rsidRPr="00357A8D">
                <w:rPr>
                  <w:rFonts w:ascii="Calibri" w:hAnsi="Calibri" w:cs="Calibri"/>
                  <w:sz w:val="28"/>
                  <w:rPrChange w:author="PC" w:date="2023-03-31T11:41:00Z" w:id="1336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BC57B6" w14:textId="77777777">
            <w:pPr>
              <w:rPr>
                <w:ins w:author="phetc" w:date="2023-02-13T15:44:00Z" w:id="13365"/>
                <w:rFonts w:ascii="Calibri" w:hAnsi="Calibri" w:cs="Calibri"/>
                <w:sz w:val="28"/>
                <w:rPrChange w:author="PC" w:date="2023-03-31T11:41:00Z" w:id="13366">
                  <w:rPr>
                    <w:ins w:author="phetc" w:date="2023-02-13T15:44:00Z" w:id="13367"/>
                    <w:rFonts w:ascii="Calibri" w:hAnsi="Calibri" w:cs="Calibri"/>
                    <w:color w:val="000000"/>
                    <w:sz w:val="28"/>
                  </w:rPr>
                </w:rPrChange>
              </w:rPr>
            </w:pPr>
            <w:ins w:author="phetc" w:date="2023-02-13T15:44:00Z" w:id="13368">
              <w:r w:rsidRPr="00357A8D">
                <w:rPr>
                  <w:rFonts w:ascii="Calibri" w:hAnsi="Calibri" w:cs="Calibri"/>
                  <w:sz w:val="28"/>
                  <w:rPrChange w:author="PC" w:date="2023-03-31T11:41:00Z" w:id="1336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7DA4EE" w14:textId="77777777">
            <w:pPr>
              <w:rPr>
                <w:ins w:author="phetc" w:date="2023-02-13T15:44:00Z" w:id="13370"/>
                <w:rFonts w:ascii="Calibri" w:hAnsi="Calibri" w:cs="Calibri"/>
                <w:sz w:val="28"/>
                <w:rPrChange w:author="PC" w:date="2023-03-31T11:41:00Z" w:id="13371">
                  <w:rPr>
                    <w:ins w:author="phetc" w:date="2023-02-13T15:44:00Z" w:id="13372"/>
                    <w:rFonts w:ascii="Calibri" w:hAnsi="Calibri" w:cs="Calibri"/>
                    <w:color w:val="000000"/>
                    <w:sz w:val="28"/>
                  </w:rPr>
                </w:rPrChange>
              </w:rPr>
            </w:pPr>
            <w:ins w:author="phetc" w:date="2023-02-13T15:44:00Z" w:id="13373">
              <w:r w:rsidRPr="00357A8D">
                <w:rPr>
                  <w:rFonts w:ascii="Calibri" w:hAnsi="Calibri" w:cs="Calibri"/>
                  <w:sz w:val="28"/>
                  <w:rPrChange w:author="PC" w:date="2023-03-31T11:41:00Z" w:id="1337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2D00B3" w14:textId="77777777">
            <w:pPr>
              <w:rPr>
                <w:ins w:author="phetc" w:date="2023-02-13T15:44:00Z" w:id="13375"/>
                <w:rFonts w:ascii="Calibri" w:hAnsi="Calibri" w:cs="Calibri"/>
                <w:sz w:val="28"/>
                <w:rPrChange w:author="PC" w:date="2023-03-31T11:41:00Z" w:id="13376">
                  <w:rPr>
                    <w:ins w:author="phetc" w:date="2023-02-13T15:44:00Z" w:id="13377"/>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809C62" w14:textId="77777777">
            <w:pPr>
              <w:rPr>
                <w:ins w:author="phetc" w:date="2023-02-13T15:44:00Z" w:id="13378"/>
                <w:rFonts w:ascii="Calibri" w:hAnsi="Calibri" w:cs="Calibri"/>
                <w:sz w:val="28"/>
                <w:rPrChange w:author="PC" w:date="2023-03-31T11:41:00Z" w:id="13379">
                  <w:rPr>
                    <w:ins w:author="phetc" w:date="2023-02-13T15:44:00Z" w:id="13380"/>
                    <w:rFonts w:ascii="Calibri" w:hAnsi="Calibri" w:cs="Calibri"/>
                    <w:color w:val="000000"/>
                    <w:sz w:val="28"/>
                  </w:rPr>
                </w:rPrChange>
              </w:rPr>
            </w:pPr>
            <w:ins w:author="phetc" w:date="2023-02-13T15:44:00Z" w:id="13381">
              <w:r w:rsidRPr="00357A8D">
                <w:rPr>
                  <w:rFonts w:ascii="Calibri" w:hAnsi="Calibri" w:cs="Calibri"/>
                  <w:sz w:val="28"/>
                  <w:rPrChange w:author="PC" w:date="2023-03-31T11:41:00Z" w:id="133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FC2EC5" w14:textId="77777777">
            <w:pPr>
              <w:rPr>
                <w:ins w:author="phetc" w:date="2023-02-13T15:44:00Z" w:id="13383"/>
                <w:rFonts w:ascii="Calibri" w:hAnsi="Calibri" w:cs="Calibri"/>
                <w:sz w:val="28"/>
                <w:rPrChange w:author="PC" w:date="2023-03-31T11:41:00Z" w:id="13384">
                  <w:rPr>
                    <w:ins w:author="phetc" w:date="2023-02-13T15:44:00Z" w:id="13385"/>
                    <w:rFonts w:ascii="Calibri" w:hAnsi="Calibri" w:cs="Calibri"/>
                    <w:color w:val="000000"/>
                    <w:sz w:val="28"/>
                  </w:rPr>
                </w:rPrChange>
              </w:rPr>
            </w:pPr>
            <w:ins w:author="phetc" w:date="2023-02-13T15:44:00Z" w:id="13386">
              <w:r w:rsidRPr="00357A8D">
                <w:rPr>
                  <w:rFonts w:ascii="Calibri" w:hAnsi="Calibri" w:cs="Calibri"/>
                  <w:sz w:val="28"/>
                  <w:rPrChange w:author="PC" w:date="2023-03-31T11:41:00Z" w:id="1338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9B2D3B" w14:textId="77777777">
            <w:pPr>
              <w:rPr>
                <w:ins w:author="phetc" w:date="2023-02-13T15:44:00Z" w:id="13388"/>
                <w:rFonts w:ascii="Calibri" w:hAnsi="Calibri" w:cs="Calibri"/>
                <w:sz w:val="28"/>
                <w:rPrChange w:author="PC" w:date="2023-03-31T11:41:00Z" w:id="13389">
                  <w:rPr>
                    <w:ins w:author="phetc" w:date="2023-02-13T15:44:00Z" w:id="13390"/>
                    <w:rFonts w:ascii="Calibri" w:hAnsi="Calibri" w:cs="Calibri"/>
                    <w:color w:val="000000"/>
                    <w:sz w:val="28"/>
                  </w:rPr>
                </w:rPrChange>
              </w:rPr>
            </w:pPr>
            <w:ins w:author="phetc" w:date="2023-02-13T15:44:00Z" w:id="13391">
              <w:r w:rsidRPr="00357A8D">
                <w:rPr>
                  <w:rFonts w:ascii="Calibri" w:hAnsi="Calibri" w:cs="Calibri"/>
                  <w:sz w:val="28"/>
                  <w:rPrChange w:author="PC" w:date="2023-03-31T11:41:00Z" w:id="1339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231F66" w14:textId="77777777">
            <w:pPr>
              <w:rPr>
                <w:ins w:author="phetc" w:date="2023-02-13T15:44:00Z" w:id="13393"/>
                <w:rFonts w:ascii="Calibri" w:hAnsi="Calibri" w:cs="Calibri"/>
                <w:sz w:val="28"/>
                <w:rPrChange w:author="PC" w:date="2023-03-31T11:41:00Z" w:id="13394">
                  <w:rPr>
                    <w:ins w:author="phetc" w:date="2023-02-13T15:44:00Z" w:id="13395"/>
                    <w:rFonts w:ascii="Calibri" w:hAnsi="Calibri" w:cs="Calibri"/>
                    <w:color w:val="000000"/>
                    <w:sz w:val="28"/>
                  </w:rPr>
                </w:rPrChange>
              </w:rPr>
            </w:pPr>
            <w:ins w:author="phetc" w:date="2023-02-13T15:44:00Z" w:id="13396">
              <w:r w:rsidRPr="00357A8D">
                <w:rPr>
                  <w:rFonts w:ascii="Calibri" w:hAnsi="Calibri" w:cs="Calibri"/>
                  <w:sz w:val="28"/>
                  <w:rPrChange w:author="PC" w:date="2023-03-31T11:41:00Z" w:id="13397">
                    <w:rPr>
                      <w:rFonts w:ascii="Calibri" w:hAnsi="Calibri" w:cs="Calibri"/>
                      <w:color w:val="000000"/>
                      <w:sz w:val="28"/>
                    </w:rPr>
                  </w:rPrChange>
                </w:rPr>
                <w:t> </w:t>
              </w:r>
            </w:ins>
          </w:p>
        </w:tc>
      </w:tr>
      <w:tr w:rsidRPr="00357A8D" w:rsidR="00567CE2" w:rsidTr="00277A61" w14:paraId="1F82F8F1" w14:textId="77777777">
        <w:trPr>
          <w:trHeight w:val="430"/>
          <w:ins w:author="phetc" w:date="2023-02-13T15:44:00Z" w:id="1339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2BAD0DF" w14:textId="77777777">
            <w:pPr>
              <w:autoSpaceDE w:val="0"/>
              <w:autoSpaceDN w:val="0"/>
              <w:adjustRightInd w:val="0"/>
              <w:spacing w:before="48" w:beforeLines="20"/>
              <w:rPr>
                <w:ins w:author="phetc" w:date="2023-02-13T15:44:00Z" w:id="13399"/>
                <w:rFonts w:ascii="TH Sarabun New" w:hAnsi="TH Sarabun New" w:cs="TH Sarabun New"/>
                <w:sz w:val="28"/>
              </w:rPr>
            </w:pPr>
            <w:ins w:author="phetc" w:date="2023-02-13T15:44:00Z" w:id="13400">
              <w:r w:rsidRPr="00357A8D">
                <w:rPr>
                  <w:rFonts w:ascii="TH Sarabun New" w:hAnsi="TH Sarabun New" w:cs="TH Sarabun New"/>
                  <w:sz w:val="28"/>
                  <w:cs/>
                </w:rPr>
                <w:t>ศ.</w:t>
              </w:r>
              <w:r w:rsidRPr="00357A8D">
                <w:rPr>
                  <w:rFonts w:ascii="TH Sarabun New" w:hAnsi="TH Sarabun New" w:cs="TH Sarabun New"/>
                  <w:sz w:val="28"/>
                </w:rPr>
                <w:t xml:space="preserve">375 </w:t>
              </w:r>
              <w:r w:rsidRPr="00357A8D">
                <w:rPr>
                  <w:rFonts w:ascii="TH Sarabun New" w:hAnsi="TH Sarabun New" w:cs="TH Sarabun New"/>
                  <w:sz w:val="28"/>
                  <w:cs/>
                </w:rPr>
                <w:t xml:space="preserve">เศรษฐศาสตร์ประยุกต์ด้านทรัพยากรธรรม     </w:t>
              </w:r>
            </w:ins>
          </w:p>
          <w:p w:rsidRPr="00357A8D" w:rsidR="00BD3F6C" w:rsidRDefault="00BD3F6C" w14:paraId="13EBE20B" w14:textId="77777777">
            <w:pPr>
              <w:rPr>
                <w:ins w:author="phetc" w:date="2023-02-13T15:44:00Z" w:id="13401"/>
                <w:rFonts w:ascii="Calibri" w:hAnsi="Calibri" w:cs="Calibri"/>
                <w:sz w:val="28"/>
                <w:rPrChange w:author="PC" w:date="2023-03-31T11:41:00Z" w:id="13402">
                  <w:rPr>
                    <w:ins w:author="phetc" w:date="2023-02-13T15:44:00Z" w:id="13403"/>
                    <w:rFonts w:ascii="Calibri" w:hAnsi="Calibri" w:cs="Calibri"/>
                    <w:color w:val="000000"/>
                    <w:sz w:val="28"/>
                  </w:rPr>
                </w:rPrChange>
              </w:rPr>
            </w:pPr>
            <w:ins w:author="phetc" w:date="2023-02-13T15:44:00Z" w:id="13404">
              <w:r w:rsidRPr="00357A8D">
                <w:rPr>
                  <w:rFonts w:ascii="TH Sarabun New" w:hAnsi="TH Sarabun New" w:cs="TH Sarabun New"/>
                  <w:sz w:val="28"/>
                  <w:cs/>
                </w:rPr>
                <w:t xml:space="preserve">         ชาติและสิ่งแวดล้อม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4B6A1B" w14:textId="77777777">
            <w:pPr>
              <w:rPr>
                <w:ins w:author="phetc" w:date="2023-02-13T15:44:00Z" w:id="13405"/>
                <w:rFonts w:ascii="Calibri" w:hAnsi="Calibri" w:cs="Calibri"/>
                <w:sz w:val="28"/>
                <w:rPrChange w:author="PC" w:date="2023-03-31T11:41:00Z" w:id="13406">
                  <w:rPr>
                    <w:ins w:author="phetc" w:date="2023-02-13T15:44:00Z" w:id="13407"/>
                    <w:rFonts w:ascii="Calibri" w:hAnsi="Calibri" w:cs="Calibri"/>
                    <w:color w:val="000000"/>
                    <w:sz w:val="28"/>
                  </w:rPr>
                </w:rPrChange>
              </w:rPr>
            </w:pPr>
            <w:ins w:author="phetc" w:date="2023-02-13T15:44:00Z" w:id="13408">
              <w:r w:rsidRPr="00357A8D">
                <w:rPr>
                  <w:rFonts w:ascii="Calibri" w:hAnsi="Calibri" w:cs="Calibri"/>
                  <w:sz w:val="28"/>
                  <w:rPrChange w:author="PC" w:date="2023-03-31T11:41:00Z" w:id="13409">
                    <w:rPr>
                      <w:rFonts w:ascii="Calibri" w:hAnsi="Calibri" w:cs="Calibri"/>
                      <w:color w:val="000000"/>
                      <w:sz w:val="28"/>
                    </w:rPr>
                  </w:rPrChange>
                </w:rPr>
                <w:t> </w:t>
              </w:r>
              <w:r w:rsidRPr="00357A8D">
                <w:rPr>
                  <w:rFonts w:ascii="Wingdings 2" w:hAnsi="Wingdings 2" w:eastAsia="Wingdings 2" w:cs="Wingdings 2"/>
                  <w:sz w:val="28"/>
                  <w:rPrChange w:author="PC" w:date="2023-03-31T11:41:00Z" w:id="134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326ACB" w14:textId="77777777">
            <w:pPr>
              <w:rPr>
                <w:ins w:author="phetc" w:date="2023-02-13T15:44:00Z" w:id="13411"/>
                <w:rFonts w:ascii="Calibri" w:hAnsi="Calibri" w:cs="Calibri"/>
                <w:sz w:val="28"/>
                <w:rPrChange w:author="PC" w:date="2023-03-31T11:41:00Z" w:id="13412">
                  <w:rPr>
                    <w:ins w:author="phetc" w:date="2023-02-13T15:44:00Z" w:id="13413"/>
                    <w:rFonts w:ascii="Calibri" w:hAnsi="Calibri" w:cs="Calibri"/>
                    <w:color w:val="000000"/>
                    <w:sz w:val="28"/>
                  </w:rPr>
                </w:rPrChange>
              </w:rPr>
            </w:pPr>
            <w:ins w:author="phetc" w:date="2023-02-13T15:44:00Z" w:id="13414">
              <w:r w:rsidRPr="00357A8D">
                <w:rPr>
                  <w:rFonts w:ascii="Calibri" w:hAnsi="Calibri" w:cs="Calibri"/>
                  <w:sz w:val="28"/>
                  <w:rPrChange w:author="PC" w:date="2023-03-31T11:41:00Z" w:id="13415">
                    <w:rPr>
                      <w:rFonts w:ascii="Calibri" w:hAnsi="Calibri" w:cs="Calibri"/>
                      <w:color w:val="000000"/>
                      <w:sz w:val="28"/>
                    </w:rPr>
                  </w:rPrChange>
                </w:rPr>
                <w:t> </w:t>
              </w:r>
              <w:r w:rsidRPr="00357A8D">
                <w:rPr>
                  <w:rFonts w:ascii="Wingdings 2" w:hAnsi="Wingdings 2" w:eastAsia="Wingdings 2" w:cs="Wingdings 2"/>
                  <w:sz w:val="28"/>
                  <w:rPrChange w:author="PC" w:date="2023-03-31T11:41:00Z" w:id="134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37D78B" w14:textId="77777777">
            <w:pPr>
              <w:rPr>
                <w:ins w:author="phetc" w:date="2023-02-13T15:44:00Z" w:id="13417"/>
                <w:rFonts w:ascii="Calibri" w:hAnsi="Calibri" w:cs="Calibri"/>
                <w:sz w:val="28"/>
                <w:rPrChange w:author="PC" w:date="2023-03-31T11:41:00Z" w:id="13418">
                  <w:rPr>
                    <w:ins w:author="phetc" w:date="2023-02-13T15:44:00Z" w:id="13419"/>
                    <w:rFonts w:ascii="Calibri" w:hAnsi="Calibri" w:cs="Calibri"/>
                    <w:color w:val="000000"/>
                    <w:sz w:val="28"/>
                  </w:rPr>
                </w:rPrChange>
              </w:rPr>
            </w:pPr>
            <w:ins w:author="phetc" w:date="2023-02-13T15:44:00Z" w:id="13420">
              <w:r w:rsidRPr="00357A8D">
                <w:rPr>
                  <w:rFonts w:ascii="Calibri" w:hAnsi="Calibri" w:cs="Calibri"/>
                  <w:sz w:val="28"/>
                  <w:rPrChange w:author="PC" w:date="2023-03-31T11:41:00Z" w:id="13421">
                    <w:rPr>
                      <w:rFonts w:ascii="Calibri" w:hAnsi="Calibri" w:cs="Calibri"/>
                      <w:color w:val="000000"/>
                      <w:sz w:val="28"/>
                    </w:rPr>
                  </w:rPrChange>
                </w:rPr>
                <w:t> </w:t>
              </w:r>
              <w:r w:rsidRPr="00357A8D">
                <w:rPr>
                  <w:rFonts w:ascii="Wingdings 2" w:hAnsi="Wingdings 2" w:eastAsia="Wingdings 2" w:cs="Wingdings 2"/>
                  <w:sz w:val="28"/>
                  <w:rPrChange w:author="PC" w:date="2023-03-31T11:41:00Z" w:id="134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54DB9E" w14:textId="77777777">
            <w:pPr>
              <w:rPr>
                <w:ins w:author="phetc" w:date="2023-02-13T15:44:00Z" w:id="13423"/>
                <w:rFonts w:ascii="Calibri" w:hAnsi="Calibri" w:cs="Calibri"/>
                <w:sz w:val="28"/>
                <w:rPrChange w:author="PC" w:date="2023-03-31T11:41:00Z" w:id="13424">
                  <w:rPr>
                    <w:ins w:author="phetc" w:date="2023-02-13T15:44:00Z" w:id="13425"/>
                    <w:rFonts w:ascii="Calibri" w:hAnsi="Calibri" w:cs="Calibri"/>
                    <w:color w:val="000000"/>
                    <w:sz w:val="28"/>
                  </w:rPr>
                </w:rPrChange>
              </w:rPr>
            </w:pPr>
            <w:ins w:author="phetc" w:date="2023-02-13T15:44:00Z" w:id="13426">
              <w:r w:rsidRPr="00357A8D">
                <w:rPr>
                  <w:rFonts w:ascii="Calibri" w:hAnsi="Calibri" w:cs="Calibri"/>
                  <w:sz w:val="28"/>
                  <w:rPrChange w:author="PC" w:date="2023-03-31T11:41:00Z" w:id="13427">
                    <w:rPr>
                      <w:rFonts w:ascii="Calibri" w:hAnsi="Calibri" w:cs="Calibri"/>
                      <w:color w:val="000000"/>
                      <w:sz w:val="28"/>
                    </w:rPr>
                  </w:rPrChange>
                </w:rPr>
                <w:t> </w:t>
              </w:r>
              <w:r w:rsidRPr="00357A8D">
                <w:rPr>
                  <w:rFonts w:ascii="Wingdings 2" w:hAnsi="Wingdings 2" w:eastAsia="Wingdings 2" w:cs="Wingdings 2"/>
                  <w:sz w:val="28"/>
                  <w:rPrChange w:author="PC" w:date="2023-03-31T11:41:00Z" w:id="134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7A1A5C" w14:textId="77777777">
            <w:pPr>
              <w:rPr>
                <w:ins w:author="phetc" w:date="2023-02-13T15:44:00Z" w:id="13429"/>
                <w:rFonts w:ascii="Calibri" w:hAnsi="Calibri" w:cs="Calibri"/>
                <w:sz w:val="28"/>
                <w:rPrChange w:author="PC" w:date="2023-03-31T11:41:00Z" w:id="13430">
                  <w:rPr>
                    <w:ins w:author="phetc" w:date="2023-02-13T15:44:00Z" w:id="13431"/>
                    <w:rFonts w:ascii="Calibri" w:hAnsi="Calibri" w:cs="Calibri"/>
                    <w:color w:val="000000"/>
                    <w:sz w:val="28"/>
                  </w:rPr>
                </w:rPrChange>
              </w:rPr>
            </w:pPr>
            <w:ins w:author="phetc" w:date="2023-02-13T15:44:00Z" w:id="13432">
              <w:r w:rsidRPr="00357A8D">
                <w:rPr>
                  <w:rFonts w:ascii="Calibri" w:hAnsi="Calibri" w:cs="Calibri"/>
                  <w:sz w:val="28"/>
                  <w:rPrChange w:author="PC" w:date="2023-03-31T11:41:00Z" w:id="13433">
                    <w:rPr>
                      <w:rFonts w:ascii="Calibri" w:hAnsi="Calibri" w:cs="Calibri"/>
                      <w:color w:val="000000"/>
                      <w:sz w:val="28"/>
                    </w:rPr>
                  </w:rPrChange>
                </w:rPr>
                <w:t> </w:t>
              </w:r>
              <w:r w:rsidRPr="00357A8D">
                <w:rPr>
                  <w:rFonts w:ascii="Wingdings 2" w:hAnsi="Wingdings 2" w:eastAsia="Wingdings 2" w:cs="Wingdings 2"/>
                  <w:sz w:val="28"/>
                  <w:rPrChange w:author="PC" w:date="2023-03-31T11:41:00Z" w:id="134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520CB9" w14:textId="77777777">
            <w:pPr>
              <w:rPr>
                <w:ins w:author="phetc" w:date="2023-02-13T15:44:00Z" w:id="13435"/>
                <w:rFonts w:ascii="Calibri" w:hAnsi="Calibri" w:cs="Calibri"/>
                <w:sz w:val="28"/>
                <w:rPrChange w:author="PC" w:date="2023-03-31T11:41:00Z" w:id="13436">
                  <w:rPr>
                    <w:ins w:author="phetc" w:date="2023-02-13T15:44:00Z" w:id="13437"/>
                    <w:rFonts w:ascii="Calibri" w:hAnsi="Calibri" w:cs="Calibri"/>
                    <w:color w:val="000000"/>
                    <w:sz w:val="28"/>
                  </w:rPr>
                </w:rPrChange>
              </w:rPr>
            </w:pPr>
            <w:ins w:author="phetc" w:date="2023-02-13T15:44:00Z" w:id="13438">
              <w:r w:rsidRPr="00357A8D">
                <w:rPr>
                  <w:rFonts w:ascii="Calibri" w:hAnsi="Calibri" w:cs="Calibri"/>
                  <w:sz w:val="28"/>
                  <w:rPrChange w:author="PC" w:date="2023-03-31T11:41:00Z" w:id="13439">
                    <w:rPr>
                      <w:rFonts w:ascii="Calibri" w:hAnsi="Calibri" w:cs="Calibri"/>
                      <w:color w:val="000000"/>
                      <w:sz w:val="28"/>
                    </w:rPr>
                  </w:rPrChange>
                </w:rPr>
                <w:t> </w:t>
              </w:r>
              <w:r w:rsidRPr="00357A8D">
                <w:rPr>
                  <w:rFonts w:ascii="Wingdings 2" w:hAnsi="Wingdings 2" w:eastAsia="Wingdings 2" w:cs="Wingdings 2"/>
                  <w:sz w:val="28"/>
                  <w:rPrChange w:author="PC" w:date="2023-03-31T11:41:00Z" w:id="134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BECBC1" w14:textId="77777777">
            <w:pPr>
              <w:rPr>
                <w:ins w:author="phetc" w:date="2023-02-13T15:44:00Z" w:id="13441"/>
                <w:rFonts w:ascii="Calibri" w:hAnsi="Calibri" w:cs="Calibri"/>
                <w:sz w:val="28"/>
                <w:rPrChange w:author="PC" w:date="2023-03-31T11:41:00Z" w:id="13442">
                  <w:rPr>
                    <w:ins w:author="phetc" w:date="2023-02-13T15:44:00Z" w:id="13443"/>
                    <w:rFonts w:ascii="Calibri" w:hAnsi="Calibri" w:cs="Calibri"/>
                    <w:color w:val="000000"/>
                    <w:sz w:val="28"/>
                  </w:rPr>
                </w:rPrChange>
              </w:rPr>
            </w:pPr>
            <w:ins w:author="phetc" w:date="2023-02-13T15:44:00Z" w:id="13444">
              <w:r w:rsidRPr="00357A8D">
                <w:rPr>
                  <w:rFonts w:ascii="Calibri" w:hAnsi="Calibri" w:cs="Calibri"/>
                  <w:sz w:val="28"/>
                  <w:rPrChange w:author="PC" w:date="2023-03-31T11:41:00Z" w:id="1344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9B8DF2" w14:textId="77777777">
            <w:pPr>
              <w:rPr>
                <w:ins w:author="phetc" w:date="2023-02-13T15:44:00Z" w:id="13446"/>
                <w:rFonts w:ascii="Calibri" w:hAnsi="Calibri" w:cs="Calibri"/>
                <w:sz w:val="28"/>
                <w:rPrChange w:author="PC" w:date="2023-03-31T11:41:00Z" w:id="13447">
                  <w:rPr>
                    <w:ins w:author="phetc" w:date="2023-02-13T15:44:00Z" w:id="13448"/>
                    <w:rFonts w:ascii="Calibri" w:hAnsi="Calibri" w:cs="Calibri"/>
                    <w:color w:val="000000"/>
                    <w:sz w:val="28"/>
                  </w:rPr>
                </w:rPrChange>
              </w:rPr>
            </w:pPr>
            <w:ins w:author="phetc" w:date="2023-02-13T15:44:00Z" w:id="13449">
              <w:r w:rsidRPr="00357A8D">
                <w:rPr>
                  <w:rFonts w:ascii="Calibri" w:hAnsi="Calibri" w:cs="Calibri"/>
                  <w:sz w:val="28"/>
                  <w:rPrChange w:author="PC" w:date="2023-03-31T11:41:00Z" w:id="13450">
                    <w:rPr>
                      <w:rFonts w:ascii="Calibri" w:hAnsi="Calibri" w:cs="Calibri"/>
                      <w:color w:val="000000"/>
                      <w:sz w:val="28"/>
                    </w:rPr>
                  </w:rPrChange>
                </w:rPr>
                <w:t> </w:t>
              </w:r>
              <w:r w:rsidRPr="00357A8D">
                <w:rPr>
                  <w:rFonts w:ascii="Wingdings 2" w:hAnsi="Wingdings 2" w:eastAsia="Wingdings 2" w:cs="Wingdings 2"/>
                  <w:sz w:val="28"/>
                  <w:rPrChange w:author="PC" w:date="2023-03-31T11:41:00Z" w:id="134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A146CB" w14:textId="77777777">
            <w:pPr>
              <w:rPr>
                <w:ins w:author="phetc" w:date="2023-02-13T15:44:00Z" w:id="13452"/>
                <w:rFonts w:ascii="Calibri" w:hAnsi="Calibri" w:cs="Calibri"/>
                <w:sz w:val="28"/>
                <w:rPrChange w:author="PC" w:date="2023-03-31T11:41:00Z" w:id="13453">
                  <w:rPr>
                    <w:ins w:author="phetc" w:date="2023-02-13T15:44:00Z" w:id="13454"/>
                    <w:rFonts w:ascii="Calibri" w:hAnsi="Calibri" w:cs="Calibri"/>
                    <w:color w:val="000000"/>
                    <w:sz w:val="28"/>
                  </w:rPr>
                </w:rPrChange>
              </w:rPr>
            </w:pPr>
            <w:ins w:author="phetc" w:date="2023-02-13T15:44:00Z" w:id="13455">
              <w:r w:rsidRPr="00357A8D">
                <w:rPr>
                  <w:rFonts w:ascii="Calibri" w:hAnsi="Calibri" w:cs="Calibri"/>
                  <w:sz w:val="28"/>
                  <w:rPrChange w:author="PC" w:date="2023-03-31T11:41:00Z" w:id="13456">
                    <w:rPr>
                      <w:rFonts w:ascii="Calibri" w:hAnsi="Calibri" w:cs="Calibri"/>
                      <w:color w:val="000000"/>
                      <w:sz w:val="28"/>
                    </w:rPr>
                  </w:rPrChange>
                </w:rPr>
                <w:t> </w:t>
              </w:r>
              <w:r w:rsidRPr="00357A8D">
                <w:rPr>
                  <w:rFonts w:ascii="Wingdings 2" w:hAnsi="Wingdings 2" w:eastAsia="Wingdings 2" w:cs="Wingdings 2"/>
                  <w:sz w:val="28"/>
                  <w:rPrChange w:author="PC" w:date="2023-03-31T11:41:00Z" w:id="134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25B756" w14:textId="77777777">
            <w:pPr>
              <w:rPr>
                <w:ins w:author="phetc" w:date="2023-02-13T15:44:00Z" w:id="13458"/>
                <w:rFonts w:ascii="Calibri" w:hAnsi="Calibri" w:cs="Calibri"/>
                <w:sz w:val="28"/>
                <w:rPrChange w:author="PC" w:date="2023-03-31T11:41:00Z" w:id="13459">
                  <w:rPr>
                    <w:ins w:author="phetc" w:date="2023-02-13T15:44:00Z" w:id="13460"/>
                    <w:rFonts w:ascii="Calibri" w:hAnsi="Calibri" w:cs="Calibri"/>
                    <w:color w:val="000000"/>
                    <w:sz w:val="28"/>
                  </w:rPr>
                </w:rPrChange>
              </w:rPr>
            </w:pPr>
            <w:ins w:author="phetc" w:date="2023-02-13T15:44:00Z" w:id="13461">
              <w:r w:rsidRPr="00357A8D">
                <w:rPr>
                  <w:rFonts w:ascii="Calibri" w:hAnsi="Calibri" w:cs="Calibri"/>
                  <w:sz w:val="28"/>
                  <w:rPrChange w:author="PC" w:date="2023-03-31T11:41:00Z" w:id="13462">
                    <w:rPr>
                      <w:rFonts w:ascii="Calibri" w:hAnsi="Calibri" w:cs="Calibri"/>
                      <w:color w:val="000000"/>
                      <w:sz w:val="28"/>
                    </w:rPr>
                  </w:rPrChange>
                </w:rPr>
                <w:t> </w:t>
              </w:r>
              <w:r w:rsidRPr="00357A8D">
                <w:rPr>
                  <w:rFonts w:ascii="Wingdings 2" w:hAnsi="Wingdings 2" w:eastAsia="Wingdings 2" w:cs="Wingdings 2"/>
                  <w:sz w:val="28"/>
                  <w:rPrChange w:author="PC" w:date="2023-03-31T11:41:00Z" w:id="134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F70CB2" w14:textId="77777777">
            <w:pPr>
              <w:rPr>
                <w:ins w:author="phetc" w:date="2023-02-13T15:44:00Z" w:id="13464"/>
                <w:rFonts w:ascii="Calibri" w:hAnsi="Calibri" w:cs="Calibri"/>
                <w:sz w:val="28"/>
                <w:rPrChange w:author="PC" w:date="2023-03-31T11:41:00Z" w:id="13465">
                  <w:rPr>
                    <w:ins w:author="phetc" w:date="2023-02-13T15:44:00Z" w:id="13466"/>
                    <w:rFonts w:ascii="Calibri" w:hAnsi="Calibri" w:cs="Calibri"/>
                    <w:color w:val="000000"/>
                    <w:sz w:val="28"/>
                  </w:rPr>
                </w:rPrChange>
              </w:rPr>
            </w:pPr>
            <w:ins w:author="phetc" w:date="2023-02-13T15:44:00Z" w:id="13467">
              <w:r w:rsidRPr="00357A8D">
                <w:rPr>
                  <w:rFonts w:ascii="Calibri" w:hAnsi="Calibri" w:cs="Calibri"/>
                  <w:sz w:val="28"/>
                  <w:rPrChange w:author="PC" w:date="2023-03-31T11:41:00Z" w:id="134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AEFA2E" w14:textId="77777777">
            <w:pPr>
              <w:rPr>
                <w:ins w:author="phetc" w:date="2023-02-13T15:44:00Z" w:id="13469"/>
                <w:rFonts w:ascii="Calibri" w:hAnsi="Calibri" w:cs="Calibri"/>
                <w:sz w:val="28"/>
                <w:rPrChange w:author="PC" w:date="2023-03-31T11:41:00Z" w:id="13470">
                  <w:rPr>
                    <w:ins w:author="phetc" w:date="2023-02-13T15:44:00Z" w:id="13471"/>
                    <w:rFonts w:ascii="Calibri" w:hAnsi="Calibri" w:cs="Calibri"/>
                    <w:color w:val="000000"/>
                    <w:sz w:val="28"/>
                  </w:rPr>
                </w:rPrChange>
              </w:rPr>
            </w:pPr>
            <w:ins w:author="phetc" w:date="2023-02-13T15:44:00Z" w:id="13472">
              <w:r w:rsidRPr="00357A8D">
                <w:rPr>
                  <w:rFonts w:ascii="Calibri" w:hAnsi="Calibri" w:cs="Calibri"/>
                  <w:sz w:val="28"/>
                  <w:rPrChange w:author="PC" w:date="2023-03-31T11:41:00Z" w:id="13473">
                    <w:rPr>
                      <w:rFonts w:ascii="Calibri" w:hAnsi="Calibri" w:cs="Calibri"/>
                      <w:color w:val="000000"/>
                      <w:sz w:val="28"/>
                    </w:rPr>
                  </w:rPrChange>
                </w:rPr>
                <w:t> </w:t>
              </w:r>
              <w:r w:rsidRPr="00357A8D">
                <w:rPr>
                  <w:rFonts w:ascii="Wingdings 2" w:hAnsi="Wingdings 2" w:eastAsia="Wingdings 2" w:cs="Wingdings 2"/>
                  <w:sz w:val="28"/>
                  <w:rPrChange w:author="PC" w:date="2023-03-31T11:41:00Z" w:id="134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C097AB" w14:textId="77777777">
            <w:pPr>
              <w:rPr>
                <w:ins w:author="phetc" w:date="2023-02-13T15:44:00Z" w:id="13475"/>
                <w:rFonts w:ascii="Calibri" w:hAnsi="Calibri" w:cs="Calibri"/>
                <w:sz w:val="28"/>
                <w:rPrChange w:author="PC" w:date="2023-03-31T11:41:00Z" w:id="13476">
                  <w:rPr>
                    <w:ins w:author="phetc" w:date="2023-02-13T15:44:00Z" w:id="13477"/>
                    <w:rFonts w:ascii="Calibri" w:hAnsi="Calibri" w:cs="Calibri"/>
                    <w:color w:val="000000"/>
                    <w:sz w:val="28"/>
                  </w:rPr>
                </w:rPrChange>
              </w:rPr>
            </w:pPr>
            <w:ins w:author="phetc" w:date="2023-02-13T15:44:00Z" w:id="13478">
              <w:r w:rsidRPr="00357A8D">
                <w:rPr>
                  <w:rFonts w:ascii="Calibri" w:hAnsi="Calibri" w:cs="Calibri"/>
                  <w:sz w:val="28"/>
                  <w:rPrChange w:author="PC" w:date="2023-03-31T11:41:00Z" w:id="13479">
                    <w:rPr>
                      <w:rFonts w:ascii="Calibri" w:hAnsi="Calibri" w:cs="Calibri"/>
                      <w:color w:val="000000"/>
                      <w:sz w:val="28"/>
                    </w:rPr>
                  </w:rPrChange>
                </w:rPr>
                <w:t> </w:t>
              </w:r>
              <w:r w:rsidRPr="00357A8D">
                <w:rPr>
                  <w:rFonts w:ascii="Wingdings 2" w:hAnsi="Wingdings 2" w:eastAsia="Wingdings 2" w:cs="Wingdings 2"/>
                  <w:sz w:val="28"/>
                  <w:rPrChange w:author="PC" w:date="2023-03-31T11:41:00Z" w:id="134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87569B" w14:textId="77777777">
            <w:pPr>
              <w:rPr>
                <w:ins w:author="phetc" w:date="2023-02-13T15:44:00Z" w:id="13481"/>
                <w:rFonts w:ascii="Calibri" w:hAnsi="Calibri" w:cs="Calibri"/>
                <w:sz w:val="28"/>
                <w:rPrChange w:author="PC" w:date="2023-03-31T11:41:00Z" w:id="13482">
                  <w:rPr>
                    <w:ins w:author="phetc" w:date="2023-02-13T15:44:00Z" w:id="13483"/>
                    <w:rFonts w:ascii="Calibri" w:hAnsi="Calibri" w:cs="Calibri"/>
                    <w:color w:val="000000"/>
                    <w:sz w:val="28"/>
                  </w:rPr>
                </w:rPrChange>
              </w:rPr>
            </w:pPr>
            <w:ins w:author="phetc" w:date="2023-02-13T15:44:00Z" w:id="13484">
              <w:r w:rsidRPr="00357A8D">
                <w:rPr>
                  <w:rFonts w:ascii="Calibri" w:hAnsi="Calibri" w:cs="Calibri"/>
                  <w:sz w:val="28"/>
                  <w:rPrChange w:author="PC" w:date="2023-03-31T11:41:00Z" w:id="134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127031" w14:textId="77777777">
            <w:pPr>
              <w:rPr>
                <w:ins w:author="phetc" w:date="2023-02-13T15:44:00Z" w:id="13486"/>
                <w:rFonts w:ascii="Calibri" w:hAnsi="Calibri" w:cs="Calibri"/>
                <w:sz w:val="28"/>
                <w:rPrChange w:author="PC" w:date="2023-03-31T11:41:00Z" w:id="13487">
                  <w:rPr>
                    <w:ins w:author="phetc" w:date="2023-02-13T15:44:00Z" w:id="13488"/>
                    <w:rFonts w:ascii="Calibri" w:hAnsi="Calibri" w:cs="Calibri"/>
                    <w:color w:val="000000"/>
                    <w:sz w:val="28"/>
                  </w:rPr>
                </w:rPrChange>
              </w:rPr>
            </w:pPr>
            <w:ins w:author="phetc" w:date="2023-02-13T15:44:00Z" w:id="13489">
              <w:r w:rsidRPr="00357A8D">
                <w:rPr>
                  <w:rFonts w:ascii="Calibri" w:hAnsi="Calibri" w:cs="Calibri"/>
                  <w:sz w:val="28"/>
                  <w:rPrChange w:author="PC" w:date="2023-03-31T11:41:00Z" w:id="13490">
                    <w:rPr>
                      <w:rFonts w:ascii="Calibri" w:hAnsi="Calibri" w:cs="Calibri"/>
                      <w:color w:val="000000"/>
                      <w:sz w:val="28"/>
                    </w:rPr>
                  </w:rPrChange>
                </w:rPr>
                <w:t> </w:t>
              </w:r>
              <w:r w:rsidRPr="00357A8D">
                <w:rPr>
                  <w:rFonts w:ascii="Wingdings 2" w:hAnsi="Wingdings 2" w:eastAsia="Wingdings 2" w:cs="Wingdings 2"/>
                  <w:sz w:val="28"/>
                  <w:rPrChange w:author="PC" w:date="2023-03-31T11:41:00Z" w:id="134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66F99F" w14:textId="77777777">
            <w:pPr>
              <w:rPr>
                <w:ins w:author="phetc" w:date="2023-02-13T15:44:00Z" w:id="13492"/>
                <w:rFonts w:ascii="Calibri" w:hAnsi="Calibri" w:cs="Calibri"/>
                <w:sz w:val="28"/>
                <w:rPrChange w:author="PC" w:date="2023-03-31T11:41:00Z" w:id="13493">
                  <w:rPr>
                    <w:ins w:author="phetc" w:date="2023-02-13T15:44:00Z" w:id="13494"/>
                    <w:rFonts w:ascii="Calibri" w:hAnsi="Calibri" w:cs="Calibri"/>
                    <w:color w:val="000000"/>
                    <w:sz w:val="28"/>
                  </w:rPr>
                </w:rPrChange>
              </w:rPr>
            </w:pPr>
            <w:ins w:author="phetc" w:date="2023-02-13T15:44:00Z" w:id="13495">
              <w:r w:rsidRPr="00357A8D">
                <w:rPr>
                  <w:rFonts w:ascii="Calibri" w:hAnsi="Calibri" w:cs="Calibri"/>
                  <w:sz w:val="28"/>
                  <w:rPrChange w:author="PC" w:date="2023-03-31T11:41:00Z" w:id="13496">
                    <w:rPr>
                      <w:rFonts w:ascii="Calibri" w:hAnsi="Calibri" w:cs="Calibri"/>
                      <w:color w:val="000000"/>
                      <w:sz w:val="28"/>
                    </w:rPr>
                  </w:rPrChange>
                </w:rPr>
                <w:t> </w:t>
              </w:r>
            </w:ins>
          </w:p>
        </w:tc>
      </w:tr>
      <w:tr w:rsidRPr="00357A8D" w:rsidR="00567CE2" w:rsidTr="00277A61" w14:paraId="0A826252" w14:textId="77777777">
        <w:trPr>
          <w:trHeight w:val="430"/>
          <w:ins w:author="phetc" w:date="2023-02-13T15:44:00Z" w:id="13497"/>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E950785" w14:textId="77777777">
            <w:pPr>
              <w:rPr>
                <w:ins w:author="phetc" w:date="2023-02-13T15:44:00Z" w:id="13498"/>
                <w:rFonts w:ascii="Calibri" w:hAnsi="Calibri" w:cs="Calibri"/>
                <w:sz w:val="28"/>
                <w:rPrChange w:author="PC" w:date="2023-03-31T11:41:00Z" w:id="13499">
                  <w:rPr>
                    <w:ins w:author="phetc" w:date="2023-02-13T15:44:00Z" w:id="13500"/>
                    <w:rFonts w:ascii="Calibri" w:hAnsi="Calibri" w:cs="Calibri"/>
                    <w:color w:val="000000"/>
                    <w:sz w:val="28"/>
                  </w:rPr>
                </w:rPrChange>
              </w:rPr>
            </w:pPr>
            <w:ins w:author="phetc" w:date="2023-02-13T15:44:00Z" w:id="13501">
              <w:r w:rsidRPr="00357A8D">
                <w:rPr>
                  <w:rFonts w:ascii="TH Sarabun New" w:hAnsi="TH Sarabun New" w:cs="TH Sarabun New"/>
                  <w:sz w:val="28"/>
                  <w:cs/>
                </w:rPr>
                <w:t xml:space="preserve">ศ.376 เศรษฐศาสตร์ว่าด้วยการเปลี่ยนแปลงภูมิอากาศ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4E6E95" w14:textId="77777777">
            <w:pPr>
              <w:rPr>
                <w:ins w:author="phetc" w:date="2023-02-13T15:44:00Z" w:id="13502"/>
                <w:rFonts w:ascii="Calibri" w:hAnsi="Calibri" w:cs="Calibri"/>
                <w:sz w:val="28"/>
                <w:rPrChange w:author="PC" w:date="2023-03-31T11:41:00Z" w:id="13503">
                  <w:rPr>
                    <w:ins w:author="phetc" w:date="2023-02-13T15:44:00Z" w:id="13504"/>
                    <w:rFonts w:ascii="Calibri" w:hAnsi="Calibri" w:cs="Calibri"/>
                    <w:color w:val="000000"/>
                    <w:sz w:val="28"/>
                  </w:rPr>
                </w:rPrChange>
              </w:rPr>
            </w:pPr>
            <w:ins w:author="phetc" w:date="2023-02-13T15:44:00Z" w:id="13505">
              <w:r w:rsidRPr="00357A8D">
                <w:rPr>
                  <w:rFonts w:ascii="Calibri" w:hAnsi="Calibri" w:cs="Calibri"/>
                  <w:sz w:val="28"/>
                  <w:rPrChange w:author="PC" w:date="2023-03-31T11:41:00Z" w:id="13506">
                    <w:rPr>
                      <w:rFonts w:ascii="Calibri" w:hAnsi="Calibri" w:cs="Calibri"/>
                      <w:color w:val="000000"/>
                      <w:sz w:val="28"/>
                    </w:rPr>
                  </w:rPrChange>
                </w:rPr>
                <w:t> </w:t>
              </w:r>
              <w:r w:rsidRPr="00357A8D">
                <w:rPr>
                  <w:rFonts w:ascii="Wingdings 2" w:hAnsi="Wingdings 2" w:eastAsia="Wingdings 2" w:cs="Wingdings 2"/>
                  <w:sz w:val="28"/>
                  <w:rPrChange w:author="PC" w:date="2023-03-31T11:41:00Z" w:id="135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F507F1" w14:textId="77777777">
            <w:pPr>
              <w:rPr>
                <w:ins w:author="phetc" w:date="2023-02-13T15:44:00Z" w:id="13508"/>
                <w:rFonts w:ascii="Calibri" w:hAnsi="Calibri" w:cs="Calibri"/>
                <w:sz w:val="28"/>
                <w:rPrChange w:author="PC" w:date="2023-03-31T11:41:00Z" w:id="13509">
                  <w:rPr>
                    <w:ins w:author="phetc" w:date="2023-02-13T15:44:00Z" w:id="13510"/>
                    <w:rFonts w:ascii="Calibri" w:hAnsi="Calibri" w:cs="Calibri"/>
                    <w:color w:val="000000"/>
                    <w:sz w:val="28"/>
                  </w:rPr>
                </w:rPrChange>
              </w:rPr>
            </w:pPr>
            <w:ins w:author="phetc" w:date="2023-02-13T15:44:00Z" w:id="13511">
              <w:r w:rsidRPr="00357A8D">
                <w:rPr>
                  <w:rFonts w:ascii="Calibri" w:hAnsi="Calibri" w:cs="Calibri"/>
                  <w:sz w:val="28"/>
                  <w:rPrChange w:author="PC" w:date="2023-03-31T11:41:00Z" w:id="13512">
                    <w:rPr>
                      <w:rFonts w:ascii="Calibri" w:hAnsi="Calibri" w:cs="Calibri"/>
                      <w:color w:val="000000"/>
                      <w:sz w:val="28"/>
                    </w:rPr>
                  </w:rPrChange>
                </w:rPr>
                <w:t> </w:t>
              </w:r>
              <w:r w:rsidRPr="00357A8D">
                <w:rPr>
                  <w:rFonts w:ascii="Wingdings 2" w:hAnsi="Wingdings 2" w:eastAsia="Wingdings 2" w:cs="Wingdings 2"/>
                  <w:sz w:val="28"/>
                  <w:rPrChange w:author="PC" w:date="2023-03-31T11:41:00Z" w:id="135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3EA322" w14:textId="77777777">
            <w:pPr>
              <w:rPr>
                <w:ins w:author="phetc" w:date="2023-02-13T15:44:00Z" w:id="13514"/>
                <w:rFonts w:ascii="Calibri" w:hAnsi="Calibri" w:cs="Calibri"/>
                <w:sz w:val="28"/>
                <w:rPrChange w:author="PC" w:date="2023-03-31T11:41:00Z" w:id="13515">
                  <w:rPr>
                    <w:ins w:author="phetc" w:date="2023-02-13T15:44:00Z" w:id="13516"/>
                    <w:rFonts w:ascii="Calibri" w:hAnsi="Calibri" w:cs="Calibri"/>
                    <w:color w:val="000000"/>
                    <w:sz w:val="28"/>
                  </w:rPr>
                </w:rPrChange>
              </w:rPr>
            </w:pPr>
            <w:ins w:author="phetc" w:date="2023-02-13T15:44:00Z" w:id="13517">
              <w:r w:rsidRPr="00357A8D">
                <w:rPr>
                  <w:rFonts w:ascii="Calibri" w:hAnsi="Calibri" w:cs="Calibri"/>
                  <w:sz w:val="28"/>
                  <w:rPrChange w:author="PC" w:date="2023-03-31T11:41:00Z" w:id="13518">
                    <w:rPr>
                      <w:rFonts w:ascii="Calibri" w:hAnsi="Calibri" w:cs="Calibri"/>
                      <w:color w:val="000000"/>
                      <w:sz w:val="28"/>
                    </w:rPr>
                  </w:rPrChange>
                </w:rPr>
                <w:t> </w:t>
              </w:r>
              <w:r w:rsidRPr="00357A8D">
                <w:rPr>
                  <w:rFonts w:ascii="Wingdings 2" w:hAnsi="Wingdings 2" w:eastAsia="Wingdings 2" w:cs="Wingdings 2"/>
                  <w:sz w:val="28"/>
                  <w:rPrChange w:author="PC" w:date="2023-03-31T11:41:00Z" w:id="135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052F7D" w14:textId="77777777">
            <w:pPr>
              <w:rPr>
                <w:ins w:author="phetc" w:date="2023-02-13T15:44:00Z" w:id="13520"/>
                <w:rFonts w:ascii="Calibri" w:hAnsi="Calibri" w:cs="Calibri"/>
                <w:sz w:val="28"/>
                <w:rPrChange w:author="PC" w:date="2023-03-31T11:41:00Z" w:id="13521">
                  <w:rPr>
                    <w:ins w:author="phetc" w:date="2023-02-13T15:44:00Z" w:id="13522"/>
                    <w:rFonts w:ascii="Calibri" w:hAnsi="Calibri" w:cs="Calibri"/>
                    <w:color w:val="000000"/>
                    <w:sz w:val="28"/>
                  </w:rPr>
                </w:rPrChange>
              </w:rPr>
            </w:pPr>
            <w:ins w:author="phetc" w:date="2023-02-13T15:44:00Z" w:id="13523">
              <w:r w:rsidRPr="00357A8D">
                <w:rPr>
                  <w:rFonts w:ascii="Calibri" w:hAnsi="Calibri" w:cs="Calibri"/>
                  <w:sz w:val="28"/>
                  <w:rPrChange w:author="PC" w:date="2023-03-31T11:41:00Z" w:id="13524">
                    <w:rPr>
                      <w:rFonts w:ascii="Calibri" w:hAnsi="Calibri" w:cs="Calibri"/>
                      <w:color w:val="000000"/>
                      <w:sz w:val="28"/>
                    </w:rPr>
                  </w:rPrChange>
                </w:rPr>
                <w:t> </w:t>
              </w:r>
              <w:r w:rsidRPr="00357A8D">
                <w:rPr>
                  <w:rFonts w:ascii="Wingdings 2" w:hAnsi="Wingdings 2" w:eastAsia="Wingdings 2" w:cs="Wingdings 2"/>
                  <w:sz w:val="28"/>
                  <w:rPrChange w:author="PC" w:date="2023-03-31T11:41:00Z" w:id="135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FB839C" w14:textId="77777777">
            <w:pPr>
              <w:rPr>
                <w:ins w:author="phetc" w:date="2023-02-13T15:44:00Z" w:id="13526"/>
                <w:rFonts w:ascii="Calibri" w:hAnsi="Calibri" w:cs="Calibri"/>
                <w:sz w:val="28"/>
                <w:rPrChange w:author="PC" w:date="2023-03-31T11:41:00Z" w:id="13527">
                  <w:rPr>
                    <w:ins w:author="phetc" w:date="2023-02-13T15:44:00Z" w:id="13528"/>
                    <w:rFonts w:ascii="Calibri" w:hAnsi="Calibri" w:cs="Calibri"/>
                    <w:color w:val="000000"/>
                    <w:sz w:val="28"/>
                  </w:rPr>
                </w:rPrChange>
              </w:rPr>
            </w:pPr>
            <w:ins w:author="phetc" w:date="2023-02-13T15:44:00Z" w:id="13529">
              <w:r w:rsidRPr="00357A8D">
                <w:rPr>
                  <w:rFonts w:ascii="Calibri" w:hAnsi="Calibri" w:cs="Calibri"/>
                  <w:sz w:val="28"/>
                  <w:rPrChange w:author="PC" w:date="2023-03-31T11:41:00Z" w:id="13530">
                    <w:rPr>
                      <w:rFonts w:ascii="Calibri" w:hAnsi="Calibri" w:cs="Calibri"/>
                      <w:color w:val="000000"/>
                      <w:sz w:val="28"/>
                    </w:rPr>
                  </w:rPrChange>
                </w:rPr>
                <w:t> </w:t>
              </w:r>
              <w:r w:rsidRPr="00357A8D">
                <w:rPr>
                  <w:rFonts w:ascii="Wingdings 2" w:hAnsi="Wingdings 2" w:eastAsia="Wingdings 2" w:cs="Wingdings 2"/>
                  <w:sz w:val="28"/>
                  <w:rPrChange w:author="PC" w:date="2023-03-31T11:41:00Z" w:id="135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F4D029" w14:textId="77777777">
            <w:pPr>
              <w:rPr>
                <w:ins w:author="phetc" w:date="2023-02-13T15:44:00Z" w:id="13532"/>
                <w:rFonts w:ascii="Calibri" w:hAnsi="Calibri" w:cs="Calibri"/>
                <w:sz w:val="28"/>
                <w:rPrChange w:author="PC" w:date="2023-03-31T11:41:00Z" w:id="13533">
                  <w:rPr>
                    <w:ins w:author="phetc" w:date="2023-02-13T15:44:00Z" w:id="13534"/>
                    <w:rFonts w:ascii="Calibri" w:hAnsi="Calibri" w:cs="Calibri"/>
                    <w:color w:val="000000"/>
                    <w:sz w:val="28"/>
                  </w:rPr>
                </w:rPrChange>
              </w:rPr>
            </w:pPr>
            <w:ins w:author="phetc" w:date="2023-02-13T15:44:00Z" w:id="13535">
              <w:r w:rsidRPr="00357A8D">
                <w:rPr>
                  <w:rFonts w:ascii="Calibri" w:hAnsi="Calibri" w:cs="Calibri"/>
                  <w:sz w:val="28"/>
                  <w:rPrChange w:author="PC" w:date="2023-03-31T11:41:00Z" w:id="13536">
                    <w:rPr>
                      <w:rFonts w:ascii="Calibri" w:hAnsi="Calibri" w:cs="Calibri"/>
                      <w:color w:val="000000"/>
                      <w:sz w:val="28"/>
                    </w:rPr>
                  </w:rPrChange>
                </w:rPr>
                <w:t> </w:t>
              </w:r>
              <w:r w:rsidRPr="00357A8D">
                <w:rPr>
                  <w:rFonts w:ascii="Wingdings 2" w:hAnsi="Wingdings 2" w:eastAsia="Wingdings 2" w:cs="Wingdings 2"/>
                  <w:sz w:val="28"/>
                  <w:rPrChange w:author="PC" w:date="2023-03-31T11:41:00Z" w:id="135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E2A296" w14:textId="77777777">
            <w:pPr>
              <w:rPr>
                <w:ins w:author="phetc" w:date="2023-02-13T15:44:00Z" w:id="13538"/>
                <w:rFonts w:ascii="Calibri" w:hAnsi="Calibri" w:cs="Calibri"/>
                <w:sz w:val="28"/>
                <w:rPrChange w:author="PC" w:date="2023-03-31T11:41:00Z" w:id="13539">
                  <w:rPr>
                    <w:ins w:author="phetc" w:date="2023-02-13T15:44:00Z" w:id="13540"/>
                    <w:rFonts w:ascii="Calibri" w:hAnsi="Calibri" w:cs="Calibri"/>
                    <w:color w:val="000000"/>
                    <w:sz w:val="28"/>
                  </w:rPr>
                </w:rPrChange>
              </w:rPr>
            </w:pPr>
            <w:ins w:author="phetc" w:date="2023-02-13T15:44:00Z" w:id="13541">
              <w:r w:rsidRPr="00357A8D">
                <w:rPr>
                  <w:rFonts w:ascii="Calibri" w:hAnsi="Calibri" w:cs="Calibri"/>
                  <w:sz w:val="28"/>
                  <w:rPrChange w:author="PC" w:date="2023-03-31T11:41:00Z" w:id="1354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8451B3" w14:textId="77777777">
            <w:pPr>
              <w:rPr>
                <w:ins w:author="phetc" w:date="2023-02-13T15:44:00Z" w:id="13543"/>
                <w:rFonts w:ascii="Calibri" w:hAnsi="Calibri" w:cs="Calibri"/>
                <w:sz w:val="28"/>
                <w:rPrChange w:author="PC" w:date="2023-03-31T11:41:00Z" w:id="13544">
                  <w:rPr>
                    <w:ins w:author="phetc" w:date="2023-02-13T15:44:00Z" w:id="13545"/>
                    <w:rFonts w:ascii="Calibri" w:hAnsi="Calibri" w:cs="Calibri"/>
                    <w:color w:val="000000"/>
                    <w:sz w:val="28"/>
                  </w:rPr>
                </w:rPrChange>
              </w:rPr>
            </w:pPr>
            <w:ins w:author="phetc" w:date="2023-02-13T15:44:00Z" w:id="13546">
              <w:r w:rsidRPr="00357A8D">
                <w:rPr>
                  <w:rFonts w:ascii="Calibri" w:hAnsi="Calibri" w:cs="Calibri"/>
                  <w:sz w:val="28"/>
                  <w:rPrChange w:author="PC" w:date="2023-03-31T11:41:00Z" w:id="13547">
                    <w:rPr>
                      <w:rFonts w:ascii="Calibri" w:hAnsi="Calibri" w:cs="Calibri"/>
                      <w:color w:val="000000"/>
                      <w:sz w:val="28"/>
                    </w:rPr>
                  </w:rPrChange>
                </w:rPr>
                <w:t> </w:t>
              </w:r>
              <w:r w:rsidRPr="00357A8D">
                <w:rPr>
                  <w:rFonts w:ascii="Wingdings 2" w:hAnsi="Wingdings 2" w:eastAsia="Wingdings 2" w:cs="Wingdings 2"/>
                  <w:sz w:val="28"/>
                  <w:rPrChange w:author="PC" w:date="2023-03-31T11:41:00Z" w:id="135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3F0796" w14:textId="77777777">
            <w:pPr>
              <w:rPr>
                <w:ins w:author="phetc" w:date="2023-02-13T15:44:00Z" w:id="13549"/>
                <w:rFonts w:ascii="Calibri" w:hAnsi="Calibri" w:cs="Calibri"/>
                <w:sz w:val="28"/>
                <w:rPrChange w:author="PC" w:date="2023-03-31T11:41:00Z" w:id="13550">
                  <w:rPr>
                    <w:ins w:author="phetc" w:date="2023-02-13T15:44:00Z" w:id="13551"/>
                    <w:rFonts w:ascii="Calibri" w:hAnsi="Calibri" w:cs="Calibri"/>
                    <w:color w:val="000000"/>
                    <w:sz w:val="28"/>
                  </w:rPr>
                </w:rPrChange>
              </w:rPr>
            </w:pPr>
            <w:ins w:author="phetc" w:date="2023-02-13T15:44:00Z" w:id="13552">
              <w:r w:rsidRPr="00357A8D">
                <w:rPr>
                  <w:rFonts w:ascii="Calibri" w:hAnsi="Calibri" w:cs="Calibri"/>
                  <w:sz w:val="28"/>
                  <w:rPrChange w:author="PC" w:date="2023-03-31T11:41:00Z" w:id="13553">
                    <w:rPr>
                      <w:rFonts w:ascii="Calibri" w:hAnsi="Calibri" w:cs="Calibri"/>
                      <w:color w:val="000000"/>
                      <w:sz w:val="28"/>
                    </w:rPr>
                  </w:rPrChange>
                </w:rPr>
                <w:t> </w:t>
              </w:r>
              <w:r w:rsidRPr="00357A8D">
                <w:rPr>
                  <w:rFonts w:ascii="Wingdings 2" w:hAnsi="Wingdings 2" w:eastAsia="Wingdings 2" w:cs="Wingdings 2"/>
                  <w:sz w:val="28"/>
                  <w:rPrChange w:author="PC" w:date="2023-03-31T11:41:00Z" w:id="135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12CAE0" w14:textId="77777777">
            <w:pPr>
              <w:rPr>
                <w:ins w:author="phetc" w:date="2023-02-13T15:44:00Z" w:id="13555"/>
                <w:rFonts w:ascii="Calibri" w:hAnsi="Calibri" w:cs="Calibri"/>
                <w:sz w:val="28"/>
                <w:rPrChange w:author="PC" w:date="2023-03-31T11:41:00Z" w:id="13556">
                  <w:rPr>
                    <w:ins w:author="phetc" w:date="2023-02-13T15:44:00Z" w:id="13557"/>
                    <w:rFonts w:ascii="Calibri" w:hAnsi="Calibri" w:cs="Calibri"/>
                    <w:color w:val="000000"/>
                    <w:sz w:val="28"/>
                  </w:rPr>
                </w:rPrChange>
              </w:rPr>
            </w:pPr>
            <w:ins w:author="phetc" w:date="2023-02-13T15:44:00Z" w:id="13558">
              <w:r w:rsidRPr="00357A8D">
                <w:rPr>
                  <w:rFonts w:ascii="Calibri" w:hAnsi="Calibri" w:cs="Calibri"/>
                  <w:sz w:val="28"/>
                  <w:rPrChange w:author="PC" w:date="2023-03-31T11:41:00Z" w:id="13559">
                    <w:rPr>
                      <w:rFonts w:ascii="Calibri" w:hAnsi="Calibri" w:cs="Calibri"/>
                      <w:color w:val="000000"/>
                      <w:sz w:val="28"/>
                    </w:rPr>
                  </w:rPrChange>
                </w:rPr>
                <w:t> </w:t>
              </w:r>
              <w:r w:rsidRPr="00357A8D">
                <w:rPr>
                  <w:rFonts w:ascii="Wingdings 2" w:hAnsi="Wingdings 2" w:eastAsia="Wingdings 2" w:cs="Wingdings 2"/>
                  <w:sz w:val="28"/>
                  <w:rPrChange w:author="PC" w:date="2023-03-31T11:41:00Z" w:id="135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FDD4DC" w14:textId="77777777">
            <w:pPr>
              <w:rPr>
                <w:ins w:author="phetc" w:date="2023-02-13T15:44:00Z" w:id="13561"/>
                <w:rFonts w:ascii="Calibri" w:hAnsi="Calibri" w:cs="Calibri"/>
                <w:sz w:val="28"/>
                <w:rPrChange w:author="PC" w:date="2023-03-31T11:41:00Z" w:id="13562">
                  <w:rPr>
                    <w:ins w:author="phetc" w:date="2023-02-13T15:44:00Z" w:id="13563"/>
                    <w:rFonts w:ascii="Calibri" w:hAnsi="Calibri" w:cs="Calibri"/>
                    <w:color w:val="000000"/>
                    <w:sz w:val="28"/>
                  </w:rPr>
                </w:rPrChange>
              </w:rPr>
            </w:pPr>
            <w:ins w:author="phetc" w:date="2023-02-13T15:44:00Z" w:id="13564">
              <w:r w:rsidRPr="00357A8D">
                <w:rPr>
                  <w:rFonts w:ascii="Calibri" w:hAnsi="Calibri" w:cs="Calibri"/>
                  <w:sz w:val="28"/>
                  <w:rPrChange w:author="PC" w:date="2023-03-31T11:41:00Z" w:id="135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DBBB75" w14:textId="77777777">
            <w:pPr>
              <w:rPr>
                <w:ins w:author="phetc" w:date="2023-02-13T15:44:00Z" w:id="13566"/>
                <w:rFonts w:ascii="Calibri" w:hAnsi="Calibri" w:cs="Calibri"/>
                <w:sz w:val="28"/>
                <w:rPrChange w:author="PC" w:date="2023-03-31T11:41:00Z" w:id="13567">
                  <w:rPr>
                    <w:ins w:author="phetc" w:date="2023-02-13T15:44:00Z" w:id="13568"/>
                    <w:rFonts w:ascii="Calibri" w:hAnsi="Calibri" w:cs="Calibri"/>
                    <w:color w:val="000000"/>
                    <w:sz w:val="28"/>
                  </w:rPr>
                </w:rPrChange>
              </w:rPr>
            </w:pPr>
            <w:ins w:author="phetc" w:date="2023-02-13T15:44:00Z" w:id="13569">
              <w:r w:rsidRPr="00357A8D">
                <w:rPr>
                  <w:rFonts w:ascii="Calibri" w:hAnsi="Calibri" w:cs="Calibri"/>
                  <w:sz w:val="28"/>
                  <w:rPrChange w:author="PC" w:date="2023-03-31T11:41:00Z" w:id="13570">
                    <w:rPr>
                      <w:rFonts w:ascii="Calibri" w:hAnsi="Calibri" w:cs="Calibri"/>
                      <w:color w:val="000000"/>
                      <w:sz w:val="28"/>
                    </w:rPr>
                  </w:rPrChange>
                </w:rPr>
                <w:t> </w:t>
              </w:r>
              <w:r w:rsidRPr="00357A8D">
                <w:rPr>
                  <w:rFonts w:ascii="Wingdings 2" w:hAnsi="Wingdings 2" w:eastAsia="Wingdings 2" w:cs="Wingdings 2"/>
                  <w:sz w:val="28"/>
                  <w:rPrChange w:author="PC" w:date="2023-03-31T11:41:00Z" w:id="135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B378E8" w14:textId="77777777">
            <w:pPr>
              <w:rPr>
                <w:ins w:author="phetc" w:date="2023-02-13T15:44:00Z" w:id="13572"/>
                <w:rFonts w:ascii="Calibri" w:hAnsi="Calibri" w:cs="Calibri"/>
                <w:sz w:val="28"/>
                <w:rPrChange w:author="PC" w:date="2023-03-31T11:41:00Z" w:id="13573">
                  <w:rPr>
                    <w:ins w:author="phetc" w:date="2023-02-13T15:44:00Z" w:id="13574"/>
                    <w:rFonts w:ascii="Calibri" w:hAnsi="Calibri" w:cs="Calibri"/>
                    <w:color w:val="000000"/>
                    <w:sz w:val="28"/>
                  </w:rPr>
                </w:rPrChange>
              </w:rPr>
            </w:pPr>
            <w:ins w:author="phetc" w:date="2023-02-13T15:44:00Z" w:id="13575">
              <w:r w:rsidRPr="00357A8D">
                <w:rPr>
                  <w:rFonts w:ascii="Calibri" w:hAnsi="Calibri" w:cs="Calibri"/>
                  <w:sz w:val="28"/>
                  <w:rPrChange w:author="PC" w:date="2023-03-31T11:41:00Z" w:id="13576">
                    <w:rPr>
                      <w:rFonts w:ascii="Calibri" w:hAnsi="Calibri" w:cs="Calibri"/>
                      <w:color w:val="000000"/>
                      <w:sz w:val="28"/>
                    </w:rPr>
                  </w:rPrChange>
                </w:rPr>
                <w:t> </w:t>
              </w:r>
              <w:r w:rsidRPr="00357A8D">
                <w:rPr>
                  <w:rFonts w:ascii="Wingdings 2" w:hAnsi="Wingdings 2" w:eastAsia="Wingdings 2" w:cs="Wingdings 2"/>
                  <w:sz w:val="28"/>
                  <w:rPrChange w:author="PC" w:date="2023-03-31T11:41:00Z" w:id="135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322A6E" w14:textId="77777777">
            <w:pPr>
              <w:rPr>
                <w:ins w:author="phetc" w:date="2023-02-13T15:44:00Z" w:id="13578"/>
                <w:rFonts w:ascii="Calibri" w:hAnsi="Calibri" w:cs="Calibri"/>
                <w:sz w:val="28"/>
                <w:rPrChange w:author="PC" w:date="2023-03-31T11:41:00Z" w:id="13579">
                  <w:rPr>
                    <w:ins w:author="phetc" w:date="2023-02-13T15:44:00Z" w:id="13580"/>
                    <w:rFonts w:ascii="Calibri" w:hAnsi="Calibri" w:cs="Calibri"/>
                    <w:color w:val="000000"/>
                    <w:sz w:val="28"/>
                  </w:rPr>
                </w:rPrChange>
              </w:rPr>
            </w:pPr>
            <w:ins w:author="phetc" w:date="2023-02-13T15:44:00Z" w:id="13581">
              <w:r w:rsidRPr="00357A8D">
                <w:rPr>
                  <w:rFonts w:ascii="Calibri" w:hAnsi="Calibri" w:cs="Calibri"/>
                  <w:sz w:val="28"/>
                  <w:rPrChange w:author="PC" w:date="2023-03-31T11:41:00Z" w:id="135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92A91C" w14:textId="77777777">
            <w:pPr>
              <w:rPr>
                <w:ins w:author="phetc" w:date="2023-02-13T15:44:00Z" w:id="13583"/>
                <w:rFonts w:ascii="Calibri" w:hAnsi="Calibri" w:cs="Calibri"/>
                <w:sz w:val="28"/>
                <w:rPrChange w:author="PC" w:date="2023-03-31T11:41:00Z" w:id="13584">
                  <w:rPr>
                    <w:ins w:author="phetc" w:date="2023-02-13T15:44:00Z" w:id="13585"/>
                    <w:rFonts w:ascii="Calibri" w:hAnsi="Calibri" w:cs="Calibri"/>
                    <w:color w:val="000000"/>
                    <w:sz w:val="28"/>
                  </w:rPr>
                </w:rPrChange>
              </w:rPr>
            </w:pPr>
            <w:ins w:author="phetc" w:date="2023-02-13T15:44:00Z" w:id="13586">
              <w:r w:rsidRPr="00357A8D">
                <w:rPr>
                  <w:rFonts w:ascii="Calibri" w:hAnsi="Calibri" w:cs="Calibri"/>
                  <w:sz w:val="28"/>
                  <w:rPrChange w:author="PC" w:date="2023-03-31T11:41:00Z" w:id="13587">
                    <w:rPr>
                      <w:rFonts w:ascii="Calibri" w:hAnsi="Calibri" w:cs="Calibri"/>
                      <w:color w:val="000000"/>
                      <w:sz w:val="28"/>
                    </w:rPr>
                  </w:rPrChange>
                </w:rPr>
                <w:t> </w:t>
              </w:r>
              <w:r w:rsidRPr="00357A8D">
                <w:rPr>
                  <w:rFonts w:ascii="Wingdings 2" w:hAnsi="Wingdings 2" w:eastAsia="Wingdings 2" w:cs="Wingdings 2"/>
                  <w:sz w:val="28"/>
                  <w:rPrChange w:author="PC" w:date="2023-03-31T11:41:00Z" w:id="135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6E676C" w14:textId="77777777">
            <w:pPr>
              <w:rPr>
                <w:ins w:author="phetc" w:date="2023-02-13T15:44:00Z" w:id="13589"/>
                <w:rFonts w:ascii="Calibri" w:hAnsi="Calibri" w:cs="Calibri"/>
                <w:sz w:val="28"/>
                <w:rPrChange w:author="PC" w:date="2023-03-31T11:41:00Z" w:id="13590">
                  <w:rPr>
                    <w:ins w:author="phetc" w:date="2023-02-13T15:44:00Z" w:id="13591"/>
                    <w:rFonts w:ascii="Calibri" w:hAnsi="Calibri" w:cs="Calibri"/>
                    <w:color w:val="000000"/>
                    <w:sz w:val="28"/>
                  </w:rPr>
                </w:rPrChange>
              </w:rPr>
            </w:pPr>
            <w:ins w:author="phetc" w:date="2023-02-13T15:44:00Z" w:id="13592">
              <w:r w:rsidRPr="00357A8D">
                <w:rPr>
                  <w:rFonts w:ascii="Calibri" w:hAnsi="Calibri" w:cs="Calibri"/>
                  <w:sz w:val="28"/>
                  <w:rPrChange w:author="PC" w:date="2023-03-31T11:41:00Z" w:id="13593">
                    <w:rPr>
                      <w:rFonts w:ascii="Calibri" w:hAnsi="Calibri" w:cs="Calibri"/>
                      <w:color w:val="000000"/>
                      <w:sz w:val="28"/>
                    </w:rPr>
                  </w:rPrChange>
                </w:rPr>
                <w:t> </w:t>
              </w:r>
            </w:ins>
          </w:p>
        </w:tc>
      </w:tr>
      <w:tr w:rsidRPr="00357A8D" w:rsidR="00567CE2" w:rsidTr="00277A61" w14:paraId="49183F13" w14:textId="77777777">
        <w:trPr>
          <w:trHeight w:val="430"/>
          <w:ins w:author="phetc" w:date="2023-02-13T15:44:00Z" w:id="1359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7028D39" w14:textId="77777777">
            <w:pPr>
              <w:rPr>
                <w:ins w:author="phetc" w:date="2023-02-13T15:44:00Z" w:id="13595"/>
                <w:rFonts w:ascii="Calibri" w:hAnsi="Calibri" w:cs="Calibri"/>
                <w:sz w:val="28"/>
                <w:rPrChange w:author="PC" w:date="2023-03-31T11:41:00Z" w:id="13596">
                  <w:rPr>
                    <w:ins w:author="phetc" w:date="2023-02-13T15:44:00Z" w:id="13597"/>
                    <w:rFonts w:ascii="Calibri" w:hAnsi="Calibri" w:cs="Calibri"/>
                    <w:color w:val="000000"/>
                    <w:sz w:val="28"/>
                  </w:rPr>
                </w:rPrChange>
              </w:rPr>
            </w:pPr>
            <w:ins w:author="phetc" w:date="2023-02-13T15:44:00Z" w:id="13598">
              <w:r w:rsidRPr="00357A8D">
                <w:rPr>
                  <w:rFonts w:ascii="TH Sarabun New" w:hAnsi="TH Sarabun New" w:cs="TH Sarabun New"/>
                  <w:sz w:val="28"/>
                  <w:cs/>
                </w:rPr>
                <w:t>ศ.</w:t>
              </w:r>
              <w:r w:rsidRPr="00357A8D">
                <w:rPr>
                  <w:rFonts w:ascii="TH Sarabun New" w:hAnsi="TH Sarabun New" w:cs="TH Sarabun New"/>
                  <w:sz w:val="28"/>
                </w:rPr>
                <w:t xml:space="preserve">475 </w:t>
              </w:r>
              <w:r w:rsidRPr="00357A8D">
                <w:rPr>
                  <w:rFonts w:ascii="TH Sarabun New" w:hAnsi="TH Sarabun New" w:cs="TH Sarabun New"/>
                  <w:sz w:val="28"/>
                  <w:cs/>
                </w:rPr>
                <w:t xml:space="preserve">เศรษฐศาสตร์ทรัพยากรธรรมชาติ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F0AEB4" w14:textId="77777777">
            <w:pPr>
              <w:rPr>
                <w:ins w:author="phetc" w:date="2023-02-13T15:44:00Z" w:id="13599"/>
                <w:rFonts w:ascii="Calibri" w:hAnsi="Calibri" w:cs="Calibri"/>
                <w:sz w:val="28"/>
                <w:rPrChange w:author="PC" w:date="2023-03-31T11:41:00Z" w:id="13600">
                  <w:rPr>
                    <w:ins w:author="phetc" w:date="2023-02-13T15:44:00Z" w:id="13601"/>
                    <w:rFonts w:ascii="Calibri" w:hAnsi="Calibri" w:cs="Calibri"/>
                    <w:color w:val="000000"/>
                    <w:sz w:val="28"/>
                  </w:rPr>
                </w:rPrChange>
              </w:rPr>
            </w:pPr>
            <w:ins w:author="phetc" w:date="2023-02-13T15:44:00Z" w:id="13602">
              <w:r w:rsidRPr="00357A8D">
                <w:rPr>
                  <w:rFonts w:ascii="Calibri" w:hAnsi="Calibri" w:cs="Calibri"/>
                  <w:sz w:val="28"/>
                  <w:rPrChange w:author="PC" w:date="2023-03-31T11:41:00Z" w:id="13603">
                    <w:rPr>
                      <w:rFonts w:ascii="Calibri" w:hAnsi="Calibri" w:cs="Calibri"/>
                      <w:color w:val="000000"/>
                      <w:sz w:val="28"/>
                    </w:rPr>
                  </w:rPrChange>
                </w:rPr>
                <w:t> </w:t>
              </w:r>
              <w:r w:rsidRPr="00357A8D">
                <w:rPr>
                  <w:rFonts w:ascii="Wingdings 2" w:hAnsi="Wingdings 2" w:eastAsia="Wingdings 2" w:cs="Wingdings 2"/>
                  <w:sz w:val="28"/>
                  <w:rPrChange w:author="PC" w:date="2023-03-31T11:41:00Z" w:id="136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6B17EA" w14:textId="77777777">
            <w:pPr>
              <w:rPr>
                <w:ins w:author="phetc" w:date="2023-02-13T15:44:00Z" w:id="13605"/>
                <w:rFonts w:ascii="Calibri" w:hAnsi="Calibri" w:cs="Calibri"/>
                <w:sz w:val="28"/>
                <w:rPrChange w:author="PC" w:date="2023-03-31T11:41:00Z" w:id="13606">
                  <w:rPr>
                    <w:ins w:author="phetc" w:date="2023-02-13T15:44:00Z" w:id="13607"/>
                    <w:rFonts w:ascii="Calibri" w:hAnsi="Calibri" w:cs="Calibri"/>
                    <w:color w:val="000000"/>
                    <w:sz w:val="28"/>
                  </w:rPr>
                </w:rPrChange>
              </w:rPr>
            </w:pPr>
            <w:ins w:author="phetc" w:date="2023-02-13T15:44:00Z" w:id="13608">
              <w:r w:rsidRPr="00357A8D">
                <w:rPr>
                  <w:rFonts w:ascii="Wingdings 2" w:hAnsi="Wingdings 2" w:eastAsia="Wingdings 2" w:cs="Wingdings 2"/>
                  <w:sz w:val="28"/>
                  <w:rPrChange w:author="PC" w:date="2023-03-31T11:41:00Z" w:id="13609">
                    <w:rPr>
                      <w:rFonts w:ascii="Calibri" w:hAnsi="Calibri" w:cs="Calibri"/>
                      <w:color w:val="000000"/>
                      <w:sz w:val="28"/>
                    </w:rPr>
                  </w:rPrChange>
                </w:rPr>
                <w:t>P</w:t>
              </w:r>
              <w:r w:rsidRPr="00357A8D">
                <w:rPr>
                  <w:rFonts w:ascii="Calibri" w:hAnsi="Calibri" w:cs="Calibri"/>
                  <w:sz w:val="28"/>
                  <w:rPrChange w:author="PC" w:date="2023-03-31T11:41:00Z" w:id="1361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8154C1" w14:textId="77777777">
            <w:pPr>
              <w:rPr>
                <w:ins w:author="phetc" w:date="2023-02-13T15:44:00Z" w:id="13611"/>
                <w:rFonts w:ascii="Calibri" w:hAnsi="Calibri" w:cs="Calibri"/>
                <w:sz w:val="28"/>
                <w:rPrChange w:author="PC" w:date="2023-03-31T11:41:00Z" w:id="13612">
                  <w:rPr>
                    <w:ins w:author="phetc" w:date="2023-02-13T15:44:00Z" w:id="13613"/>
                    <w:rFonts w:ascii="Calibri" w:hAnsi="Calibri" w:cs="Calibri"/>
                    <w:color w:val="000000"/>
                    <w:sz w:val="28"/>
                  </w:rPr>
                </w:rPrChange>
              </w:rPr>
            </w:pPr>
            <w:ins w:author="phetc" w:date="2023-02-13T15:44:00Z" w:id="13614">
              <w:r w:rsidRPr="00357A8D">
                <w:rPr>
                  <w:rFonts w:ascii="Calibri" w:hAnsi="Calibri" w:cs="Calibri"/>
                  <w:sz w:val="28"/>
                  <w:rPrChange w:author="PC" w:date="2023-03-31T11:41:00Z" w:id="13615">
                    <w:rPr>
                      <w:rFonts w:ascii="Calibri" w:hAnsi="Calibri" w:cs="Calibri"/>
                      <w:color w:val="000000"/>
                      <w:sz w:val="28"/>
                    </w:rPr>
                  </w:rPrChange>
                </w:rPr>
                <w:t> </w:t>
              </w:r>
              <w:r w:rsidRPr="00357A8D">
                <w:rPr>
                  <w:rFonts w:ascii="Wingdings 2" w:hAnsi="Wingdings 2" w:eastAsia="Wingdings 2" w:cs="Wingdings 2"/>
                  <w:sz w:val="28"/>
                  <w:rPrChange w:author="PC" w:date="2023-03-31T11:41:00Z" w:id="136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9D6DEC" w14:textId="77777777">
            <w:pPr>
              <w:rPr>
                <w:ins w:author="phetc" w:date="2023-02-13T15:44:00Z" w:id="13617"/>
                <w:rFonts w:ascii="Calibri" w:hAnsi="Calibri" w:cs="Calibri"/>
                <w:sz w:val="28"/>
                <w:rPrChange w:author="PC" w:date="2023-03-31T11:41:00Z" w:id="13618">
                  <w:rPr>
                    <w:ins w:author="phetc" w:date="2023-02-13T15:44:00Z" w:id="13619"/>
                    <w:rFonts w:ascii="Calibri" w:hAnsi="Calibri" w:cs="Calibri"/>
                    <w:color w:val="000000"/>
                    <w:sz w:val="28"/>
                  </w:rPr>
                </w:rPrChange>
              </w:rPr>
            </w:pPr>
            <w:ins w:author="phetc" w:date="2023-02-13T15:44:00Z" w:id="13620">
              <w:r w:rsidRPr="00357A8D">
                <w:rPr>
                  <w:rFonts w:ascii="Calibri" w:hAnsi="Calibri" w:cs="Calibri"/>
                  <w:sz w:val="28"/>
                  <w:rPrChange w:author="PC" w:date="2023-03-31T11:41:00Z" w:id="13621">
                    <w:rPr>
                      <w:rFonts w:ascii="Calibri" w:hAnsi="Calibri" w:cs="Calibri"/>
                      <w:color w:val="000000"/>
                      <w:sz w:val="28"/>
                    </w:rPr>
                  </w:rPrChange>
                </w:rPr>
                <w:t> </w:t>
              </w:r>
              <w:r w:rsidRPr="00357A8D">
                <w:rPr>
                  <w:rFonts w:ascii="Wingdings 2" w:hAnsi="Wingdings 2" w:eastAsia="Wingdings 2" w:cs="Wingdings 2"/>
                  <w:sz w:val="28"/>
                  <w:rPrChange w:author="PC" w:date="2023-03-31T11:41:00Z" w:id="136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8EA93D" w14:textId="77777777">
            <w:pPr>
              <w:rPr>
                <w:ins w:author="phetc" w:date="2023-02-13T15:44:00Z" w:id="13623"/>
                <w:rFonts w:ascii="Calibri" w:hAnsi="Calibri" w:cs="Calibri"/>
                <w:sz w:val="28"/>
                <w:rPrChange w:author="PC" w:date="2023-03-31T11:41:00Z" w:id="13624">
                  <w:rPr>
                    <w:ins w:author="phetc" w:date="2023-02-13T15:44:00Z" w:id="13625"/>
                    <w:rFonts w:ascii="Calibri" w:hAnsi="Calibri" w:cs="Calibri"/>
                    <w:color w:val="000000"/>
                    <w:sz w:val="28"/>
                  </w:rPr>
                </w:rPrChange>
              </w:rPr>
            </w:pPr>
            <w:ins w:author="phetc" w:date="2023-02-13T15:44:00Z" w:id="13626">
              <w:r w:rsidRPr="00357A8D">
                <w:rPr>
                  <w:rFonts w:ascii="Calibri" w:hAnsi="Calibri" w:cs="Calibri"/>
                  <w:sz w:val="28"/>
                  <w:rPrChange w:author="PC" w:date="2023-03-31T11:41:00Z" w:id="13627">
                    <w:rPr>
                      <w:rFonts w:ascii="Calibri" w:hAnsi="Calibri" w:cs="Calibri"/>
                      <w:color w:val="000000"/>
                      <w:sz w:val="28"/>
                    </w:rPr>
                  </w:rPrChange>
                </w:rPr>
                <w:t> </w:t>
              </w:r>
              <w:r w:rsidRPr="00357A8D">
                <w:rPr>
                  <w:rFonts w:ascii="Wingdings 2" w:hAnsi="Wingdings 2" w:eastAsia="Wingdings 2" w:cs="Wingdings 2"/>
                  <w:sz w:val="28"/>
                  <w:rPrChange w:author="PC" w:date="2023-03-31T11:41:00Z" w:id="136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BFF4CF8" w14:textId="77777777">
            <w:pPr>
              <w:rPr>
                <w:ins w:author="phetc" w:date="2023-02-13T15:44:00Z" w:id="13629"/>
                <w:rFonts w:ascii="Calibri" w:hAnsi="Calibri" w:cs="Calibri"/>
                <w:sz w:val="28"/>
                <w:rPrChange w:author="PC" w:date="2023-03-31T11:41:00Z" w:id="13630">
                  <w:rPr>
                    <w:ins w:author="phetc" w:date="2023-02-13T15:44:00Z" w:id="13631"/>
                    <w:rFonts w:ascii="Calibri" w:hAnsi="Calibri" w:cs="Calibri"/>
                    <w:color w:val="000000"/>
                    <w:sz w:val="28"/>
                  </w:rPr>
                </w:rPrChange>
              </w:rPr>
            </w:pPr>
            <w:ins w:author="phetc" w:date="2023-02-13T15:44:00Z" w:id="13632">
              <w:r w:rsidRPr="00357A8D">
                <w:rPr>
                  <w:rFonts w:ascii="Calibri" w:hAnsi="Calibri" w:cs="Calibri"/>
                  <w:sz w:val="28"/>
                  <w:rPrChange w:author="PC" w:date="2023-03-31T11:41:00Z" w:id="13633">
                    <w:rPr>
                      <w:rFonts w:ascii="Calibri" w:hAnsi="Calibri" w:cs="Calibri"/>
                      <w:color w:val="000000"/>
                      <w:sz w:val="28"/>
                    </w:rPr>
                  </w:rPrChange>
                </w:rPr>
                <w:t> </w:t>
              </w:r>
              <w:r w:rsidRPr="00357A8D">
                <w:rPr>
                  <w:rFonts w:ascii="Wingdings 2" w:hAnsi="Wingdings 2" w:eastAsia="Wingdings 2" w:cs="Wingdings 2"/>
                  <w:sz w:val="28"/>
                  <w:rPrChange w:author="PC" w:date="2023-03-31T11:41:00Z" w:id="136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38AEB2" w14:textId="77777777">
            <w:pPr>
              <w:rPr>
                <w:ins w:author="phetc" w:date="2023-02-13T15:44:00Z" w:id="13635"/>
                <w:rFonts w:ascii="Calibri" w:hAnsi="Calibri" w:cs="Calibri"/>
                <w:sz w:val="28"/>
                <w:rPrChange w:author="PC" w:date="2023-03-31T11:41:00Z" w:id="13636">
                  <w:rPr>
                    <w:ins w:author="phetc" w:date="2023-02-13T15:44:00Z" w:id="13637"/>
                    <w:rFonts w:ascii="Calibri" w:hAnsi="Calibri" w:cs="Calibri"/>
                    <w:color w:val="000000"/>
                    <w:sz w:val="28"/>
                  </w:rPr>
                </w:rPrChange>
              </w:rPr>
            </w:pPr>
            <w:ins w:author="phetc" w:date="2023-02-13T15:44:00Z" w:id="13638">
              <w:r w:rsidRPr="00357A8D">
                <w:rPr>
                  <w:rFonts w:ascii="Calibri" w:hAnsi="Calibri" w:cs="Calibri"/>
                  <w:sz w:val="28"/>
                  <w:rPrChange w:author="PC" w:date="2023-03-31T11:41:00Z" w:id="136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92AC04" w14:textId="77777777">
            <w:pPr>
              <w:rPr>
                <w:ins w:author="phetc" w:date="2023-02-13T15:44:00Z" w:id="13640"/>
                <w:rFonts w:ascii="Calibri" w:hAnsi="Calibri" w:cs="Calibri"/>
                <w:sz w:val="28"/>
                <w:rPrChange w:author="PC" w:date="2023-03-31T11:41:00Z" w:id="13641">
                  <w:rPr>
                    <w:ins w:author="phetc" w:date="2023-02-13T15:44:00Z" w:id="13642"/>
                    <w:rFonts w:ascii="Calibri" w:hAnsi="Calibri" w:cs="Calibri"/>
                    <w:color w:val="000000"/>
                    <w:sz w:val="28"/>
                  </w:rPr>
                </w:rPrChange>
              </w:rPr>
            </w:pPr>
            <w:ins w:author="phetc" w:date="2023-02-13T15:44:00Z" w:id="13643">
              <w:r w:rsidRPr="00357A8D">
                <w:rPr>
                  <w:rFonts w:ascii="Wingdings 2" w:hAnsi="Wingdings 2" w:eastAsia="Wingdings 2" w:cs="Wingdings 2"/>
                  <w:sz w:val="28"/>
                  <w:rPrChange w:author="PC" w:date="2023-03-31T11:41:00Z" w:id="13644">
                    <w:rPr>
                      <w:rFonts w:ascii="Calibri" w:hAnsi="Calibri" w:cs="Calibri"/>
                      <w:color w:val="000000"/>
                      <w:sz w:val="28"/>
                    </w:rPr>
                  </w:rPrChange>
                </w:rPr>
                <w:t>P</w:t>
              </w:r>
              <w:r w:rsidRPr="00357A8D">
                <w:rPr>
                  <w:rFonts w:ascii="Calibri" w:hAnsi="Calibri" w:cs="Calibri"/>
                  <w:sz w:val="28"/>
                  <w:rPrChange w:author="PC" w:date="2023-03-31T11:41:00Z" w:id="1364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DE0EFD" w14:textId="77777777">
            <w:pPr>
              <w:rPr>
                <w:ins w:author="phetc" w:date="2023-02-13T15:44:00Z" w:id="13646"/>
                <w:rFonts w:ascii="Calibri" w:hAnsi="Calibri" w:cs="Calibri"/>
                <w:sz w:val="28"/>
                <w:rPrChange w:author="PC" w:date="2023-03-31T11:41:00Z" w:id="13647">
                  <w:rPr>
                    <w:ins w:author="phetc" w:date="2023-02-13T15:44:00Z" w:id="13648"/>
                    <w:rFonts w:ascii="Calibri" w:hAnsi="Calibri" w:cs="Calibri"/>
                    <w:color w:val="000000"/>
                    <w:sz w:val="28"/>
                  </w:rPr>
                </w:rPrChange>
              </w:rPr>
            </w:pPr>
            <w:ins w:author="phetc" w:date="2023-02-13T15:44:00Z" w:id="13649">
              <w:r w:rsidRPr="00357A8D">
                <w:rPr>
                  <w:rFonts w:ascii="Calibri" w:hAnsi="Calibri" w:cs="Calibri"/>
                  <w:sz w:val="28"/>
                  <w:rPrChange w:author="PC" w:date="2023-03-31T11:41:00Z" w:id="13650">
                    <w:rPr>
                      <w:rFonts w:ascii="Calibri" w:hAnsi="Calibri" w:cs="Calibri"/>
                      <w:color w:val="000000"/>
                      <w:sz w:val="28"/>
                    </w:rPr>
                  </w:rPrChange>
                </w:rPr>
                <w:t> </w:t>
              </w:r>
              <w:r w:rsidRPr="00357A8D">
                <w:rPr>
                  <w:rFonts w:ascii="Wingdings 2" w:hAnsi="Wingdings 2" w:eastAsia="Wingdings 2" w:cs="Wingdings 2"/>
                  <w:sz w:val="28"/>
                  <w:rPrChange w:author="PC" w:date="2023-03-31T11:41:00Z" w:id="136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F1CB36" w14:textId="77777777">
            <w:pPr>
              <w:rPr>
                <w:ins w:author="phetc" w:date="2023-02-13T15:44:00Z" w:id="13652"/>
                <w:rFonts w:ascii="Calibri" w:hAnsi="Calibri" w:cs="Calibri"/>
                <w:sz w:val="28"/>
                <w:rPrChange w:author="PC" w:date="2023-03-31T11:41:00Z" w:id="13653">
                  <w:rPr>
                    <w:ins w:author="phetc" w:date="2023-02-13T15:44:00Z" w:id="13654"/>
                    <w:rFonts w:ascii="Calibri" w:hAnsi="Calibri" w:cs="Calibri"/>
                    <w:color w:val="000000"/>
                    <w:sz w:val="28"/>
                  </w:rPr>
                </w:rPrChange>
              </w:rPr>
            </w:pPr>
            <w:ins w:author="phetc" w:date="2023-02-13T15:44:00Z" w:id="13655">
              <w:r w:rsidRPr="00357A8D">
                <w:rPr>
                  <w:rFonts w:ascii="Calibri" w:hAnsi="Calibri" w:cs="Calibri"/>
                  <w:sz w:val="28"/>
                  <w:rPrChange w:author="PC" w:date="2023-03-31T11:41:00Z" w:id="13656">
                    <w:rPr>
                      <w:rFonts w:ascii="Calibri" w:hAnsi="Calibri" w:cs="Calibri"/>
                      <w:color w:val="000000"/>
                      <w:sz w:val="28"/>
                    </w:rPr>
                  </w:rPrChange>
                </w:rPr>
                <w:t> </w:t>
              </w:r>
              <w:r w:rsidRPr="00357A8D">
                <w:rPr>
                  <w:rFonts w:ascii="Wingdings 2" w:hAnsi="Wingdings 2" w:eastAsia="Wingdings 2" w:cs="Wingdings 2"/>
                  <w:sz w:val="28"/>
                  <w:rPrChange w:author="PC" w:date="2023-03-31T11:41:00Z" w:id="136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0DC584" w14:textId="77777777">
            <w:pPr>
              <w:rPr>
                <w:ins w:author="phetc" w:date="2023-02-13T15:44:00Z" w:id="13658"/>
                <w:rFonts w:ascii="Calibri" w:hAnsi="Calibri" w:cs="Calibri"/>
                <w:sz w:val="28"/>
                <w:rPrChange w:author="PC" w:date="2023-03-31T11:41:00Z" w:id="13659">
                  <w:rPr>
                    <w:ins w:author="phetc" w:date="2023-02-13T15:44:00Z" w:id="13660"/>
                    <w:rFonts w:ascii="Calibri" w:hAnsi="Calibri" w:cs="Calibri"/>
                    <w:color w:val="000000"/>
                    <w:sz w:val="28"/>
                  </w:rPr>
                </w:rPrChange>
              </w:rPr>
            </w:pPr>
            <w:ins w:author="phetc" w:date="2023-02-13T15:44:00Z" w:id="13661">
              <w:r w:rsidRPr="00357A8D">
                <w:rPr>
                  <w:rFonts w:ascii="Calibri" w:hAnsi="Calibri" w:cs="Calibri"/>
                  <w:sz w:val="28"/>
                  <w:rPrChange w:author="PC" w:date="2023-03-31T11:41:00Z" w:id="136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5F05D6" w14:textId="77777777">
            <w:pPr>
              <w:rPr>
                <w:ins w:author="phetc" w:date="2023-02-13T15:44:00Z" w:id="13663"/>
                <w:rFonts w:ascii="Calibri" w:hAnsi="Calibri" w:cs="Calibri"/>
                <w:sz w:val="28"/>
                <w:rPrChange w:author="PC" w:date="2023-03-31T11:41:00Z" w:id="13664">
                  <w:rPr>
                    <w:ins w:author="phetc" w:date="2023-02-13T15:44:00Z" w:id="13665"/>
                    <w:rFonts w:ascii="Calibri" w:hAnsi="Calibri" w:cs="Calibri"/>
                    <w:color w:val="000000"/>
                    <w:sz w:val="28"/>
                  </w:rPr>
                </w:rPrChange>
              </w:rPr>
            </w:pPr>
            <w:ins w:author="phetc" w:date="2023-02-13T15:44:00Z" w:id="13666">
              <w:r w:rsidRPr="00357A8D">
                <w:rPr>
                  <w:rFonts w:ascii="Calibri" w:hAnsi="Calibri" w:cs="Calibri"/>
                  <w:sz w:val="28"/>
                  <w:rPrChange w:author="PC" w:date="2023-03-31T11:41:00Z" w:id="13667">
                    <w:rPr>
                      <w:rFonts w:ascii="Calibri" w:hAnsi="Calibri" w:cs="Calibri"/>
                      <w:color w:val="000000"/>
                      <w:sz w:val="28"/>
                    </w:rPr>
                  </w:rPrChange>
                </w:rPr>
                <w:t> </w:t>
              </w:r>
              <w:r w:rsidRPr="00357A8D">
                <w:rPr>
                  <w:rFonts w:ascii="Wingdings 2" w:hAnsi="Wingdings 2" w:eastAsia="Wingdings 2" w:cs="Wingdings 2"/>
                  <w:sz w:val="28"/>
                  <w:rPrChange w:author="PC" w:date="2023-03-31T11:41:00Z" w:id="136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6FB503" w14:textId="77777777">
            <w:pPr>
              <w:rPr>
                <w:ins w:author="phetc" w:date="2023-02-13T15:44:00Z" w:id="13669"/>
                <w:rFonts w:ascii="Calibri" w:hAnsi="Calibri" w:cs="Calibri"/>
                <w:sz w:val="28"/>
                <w:rPrChange w:author="PC" w:date="2023-03-31T11:41:00Z" w:id="13670">
                  <w:rPr>
                    <w:ins w:author="phetc" w:date="2023-02-13T15:44:00Z" w:id="13671"/>
                    <w:rFonts w:ascii="Calibri" w:hAnsi="Calibri" w:cs="Calibri"/>
                    <w:color w:val="000000"/>
                    <w:sz w:val="28"/>
                  </w:rPr>
                </w:rPrChange>
              </w:rPr>
            </w:pPr>
            <w:ins w:author="phetc" w:date="2023-02-13T15:44:00Z" w:id="13672">
              <w:r w:rsidRPr="00357A8D">
                <w:rPr>
                  <w:rFonts w:ascii="Calibri" w:hAnsi="Calibri" w:cs="Calibri"/>
                  <w:sz w:val="28"/>
                  <w:rPrChange w:author="PC" w:date="2023-03-31T11:41:00Z" w:id="13673">
                    <w:rPr>
                      <w:rFonts w:ascii="Calibri" w:hAnsi="Calibri" w:cs="Calibri"/>
                      <w:color w:val="000000"/>
                      <w:sz w:val="28"/>
                    </w:rPr>
                  </w:rPrChange>
                </w:rPr>
                <w:t> </w:t>
              </w:r>
              <w:r w:rsidRPr="00357A8D">
                <w:rPr>
                  <w:rFonts w:ascii="Wingdings 2" w:hAnsi="Wingdings 2" w:eastAsia="Wingdings 2" w:cs="Wingdings 2"/>
                  <w:sz w:val="28"/>
                  <w:rPrChange w:author="PC" w:date="2023-03-31T11:41:00Z" w:id="136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801EDD" w14:textId="77777777">
            <w:pPr>
              <w:rPr>
                <w:ins w:author="phetc" w:date="2023-02-13T15:44:00Z" w:id="13675"/>
                <w:rFonts w:ascii="Calibri" w:hAnsi="Calibri" w:cs="Calibri"/>
                <w:sz w:val="28"/>
                <w:rPrChange w:author="PC" w:date="2023-03-31T11:41:00Z" w:id="13676">
                  <w:rPr>
                    <w:ins w:author="phetc" w:date="2023-02-13T15:44:00Z" w:id="13677"/>
                    <w:rFonts w:ascii="Calibri" w:hAnsi="Calibri" w:cs="Calibri"/>
                    <w:color w:val="000000"/>
                    <w:sz w:val="28"/>
                  </w:rPr>
                </w:rPrChange>
              </w:rPr>
            </w:pPr>
            <w:ins w:author="phetc" w:date="2023-02-13T15:44:00Z" w:id="13678">
              <w:r w:rsidRPr="00357A8D">
                <w:rPr>
                  <w:rFonts w:ascii="Calibri" w:hAnsi="Calibri" w:cs="Calibri"/>
                  <w:sz w:val="28"/>
                  <w:rPrChange w:author="PC" w:date="2023-03-31T11:41:00Z" w:id="1367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2CD7E7" w14:textId="77777777">
            <w:pPr>
              <w:rPr>
                <w:ins w:author="phetc" w:date="2023-02-13T15:44:00Z" w:id="13680"/>
                <w:rFonts w:ascii="Calibri" w:hAnsi="Calibri" w:cs="Calibri"/>
                <w:sz w:val="28"/>
                <w:rPrChange w:author="PC" w:date="2023-03-31T11:41:00Z" w:id="13681">
                  <w:rPr>
                    <w:ins w:author="phetc" w:date="2023-02-13T15:44:00Z" w:id="13682"/>
                    <w:rFonts w:ascii="Calibri" w:hAnsi="Calibri" w:cs="Calibri"/>
                    <w:color w:val="000000"/>
                    <w:sz w:val="28"/>
                  </w:rPr>
                </w:rPrChange>
              </w:rPr>
            </w:pPr>
            <w:ins w:author="phetc" w:date="2023-02-13T15:44:00Z" w:id="13683">
              <w:r w:rsidRPr="00357A8D">
                <w:rPr>
                  <w:rFonts w:ascii="Calibri" w:hAnsi="Calibri" w:cs="Calibri"/>
                  <w:sz w:val="28"/>
                  <w:rPrChange w:author="PC" w:date="2023-03-31T11:41:00Z" w:id="13684">
                    <w:rPr>
                      <w:rFonts w:ascii="Calibri" w:hAnsi="Calibri" w:cs="Calibri"/>
                      <w:color w:val="000000"/>
                      <w:sz w:val="28"/>
                    </w:rPr>
                  </w:rPrChange>
                </w:rPr>
                <w:t> </w:t>
              </w:r>
              <w:r w:rsidRPr="00357A8D">
                <w:rPr>
                  <w:rFonts w:ascii="Wingdings 2" w:hAnsi="Wingdings 2" w:eastAsia="Wingdings 2" w:cs="Wingdings 2"/>
                  <w:sz w:val="28"/>
                  <w:rPrChange w:author="PC" w:date="2023-03-31T11:41:00Z" w:id="136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63AE08" w14:textId="77777777">
            <w:pPr>
              <w:rPr>
                <w:ins w:author="phetc" w:date="2023-02-13T15:44:00Z" w:id="13686"/>
                <w:rFonts w:ascii="Calibri" w:hAnsi="Calibri" w:cs="Calibri"/>
                <w:sz w:val="28"/>
                <w:rPrChange w:author="PC" w:date="2023-03-31T11:41:00Z" w:id="13687">
                  <w:rPr>
                    <w:ins w:author="phetc" w:date="2023-02-13T15:44:00Z" w:id="13688"/>
                    <w:rFonts w:ascii="Calibri" w:hAnsi="Calibri" w:cs="Calibri"/>
                    <w:color w:val="000000"/>
                    <w:sz w:val="28"/>
                  </w:rPr>
                </w:rPrChange>
              </w:rPr>
            </w:pPr>
            <w:ins w:author="phetc" w:date="2023-02-13T15:44:00Z" w:id="13689">
              <w:r w:rsidRPr="00357A8D">
                <w:rPr>
                  <w:rFonts w:ascii="Calibri" w:hAnsi="Calibri" w:cs="Calibri"/>
                  <w:sz w:val="28"/>
                  <w:rPrChange w:author="PC" w:date="2023-03-31T11:41:00Z" w:id="13690">
                    <w:rPr>
                      <w:rFonts w:ascii="Calibri" w:hAnsi="Calibri" w:cs="Calibri"/>
                      <w:color w:val="000000"/>
                      <w:sz w:val="28"/>
                    </w:rPr>
                  </w:rPrChange>
                </w:rPr>
                <w:t> </w:t>
              </w:r>
            </w:ins>
          </w:p>
        </w:tc>
      </w:tr>
      <w:tr w:rsidRPr="00357A8D" w:rsidR="00567CE2" w:rsidTr="00277A61" w14:paraId="0ECB7675" w14:textId="77777777">
        <w:trPr>
          <w:trHeight w:val="430"/>
          <w:ins w:author="phetc" w:date="2023-02-13T15:44:00Z" w:id="1369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2389165" w14:textId="77777777">
            <w:pPr>
              <w:rPr>
                <w:ins w:author="phetc" w:date="2023-02-13T15:44:00Z" w:id="13692"/>
                <w:rFonts w:ascii="Calibri" w:hAnsi="Calibri" w:cs="Calibri"/>
                <w:sz w:val="28"/>
                <w:rPrChange w:author="PC" w:date="2023-03-31T11:41:00Z" w:id="13693">
                  <w:rPr>
                    <w:ins w:author="phetc" w:date="2023-02-13T15:44:00Z" w:id="13694"/>
                    <w:rFonts w:ascii="Calibri" w:hAnsi="Calibri" w:cs="Calibri"/>
                    <w:color w:val="000000"/>
                    <w:sz w:val="28"/>
                  </w:rPr>
                </w:rPrChange>
              </w:rPr>
            </w:pPr>
            <w:ins w:author="phetc" w:date="2023-02-13T15:44:00Z" w:id="13695">
              <w:r w:rsidRPr="00357A8D">
                <w:rPr>
                  <w:rFonts w:ascii="TH Sarabun New" w:hAnsi="TH Sarabun New" w:cs="TH Sarabun New"/>
                  <w:sz w:val="28"/>
                  <w:cs/>
                </w:rPr>
                <w:t>ศ.</w:t>
              </w:r>
              <w:r w:rsidRPr="00357A8D">
                <w:rPr>
                  <w:rFonts w:ascii="TH Sarabun New" w:hAnsi="TH Sarabun New" w:cs="TH Sarabun New"/>
                  <w:sz w:val="28"/>
                </w:rPr>
                <w:t xml:space="preserve">476 </w:t>
              </w:r>
              <w:r w:rsidRPr="00357A8D">
                <w:rPr>
                  <w:rFonts w:ascii="TH Sarabun New" w:hAnsi="TH Sarabun New" w:cs="TH Sarabun New"/>
                  <w:sz w:val="28"/>
                  <w:cs/>
                </w:rPr>
                <w:t xml:space="preserve">เศรษฐศาสตร์สิ่งแวดล้อม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2EB333" w14:textId="77777777">
            <w:pPr>
              <w:rPr>
                <w:ins w:author="phetc" w:date="2023-02-13T15:44:00Z" w:id="13696"/>
                <w:rFonts w:ascii="Calibri" w:hAnsi="Calibri" w:cs="Calibri"/>
                <w:sz w:val="28"/>
                <w:rPrChange w:author="PC" w:date="2023-03-31T11:41:00Z" w:id="13697">
                  <w:rPr>
                    <w:ins w:author="phetc" w:date="2023-02-13T15:44:00Z" w:id="13698"/>
                    <w:rFonts w:ascii="Calibri" w:hAnsi="Calibri" w:cs="Calibri"/>
                    <w:color w:val="000000"/>
                    <w:sz w:val="28"/>
                  </w:rPr>
                </w:rPrChange>
              </w:rPr>
            </w:pPr>
            <w:ins w:author="phetc" w:date="2023-02-13T15:44:00Z" w:id="13699">
              <w:r w:rsidRPr="00357A8D">
                <w:rPr>
                  <w:rFonts w:ascii="Calibri" w:hAnsi="Calibri" w:cs="Calibri"/>
                  <w:sz w:val="28"/>
                  <w:rPrChange w:author="PC" w:date="2023-03-31T11:41:00Z" w:id="13700">
                    <w:rPr>
                      <w:rFonts w:ascii="Calibri" w:hAnsi="Calibri" w:cs="Calibri"/>
                      <w:color w:val="000000"/>
                      <w:sz w:val="28"/>
                    </w:rPr>
                  </w:rPrChange>
                </w:rPr>
                <w:t> </w:t>
              </w:r>
              <w:r w:rsidRPr="00357A8D">
                <w:rPr>
                  <w:rFonts w:ascii="Wingdings 2" w:hAnsi="Wingdings 2" w:eastAsia="Wingdings 2" w:cs="Wingdings 2"/>
                  <w:sz w:val="28"/>
                  <w:rPrChange w:author="PC" w:date="2023-03-31T11:41:00Z" w:id="137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9D6766" w14:textId="77777777">
            <w:pPr>
              <w:rPr>
                <w:ins w:author="phetc" w:date="2023-02-13T15:44:00Z" w:id="13702"/>
                <w:rFonts w:ascii="Calibri" w:hAnsi="Calibri" w:cs="Calibri"/>
                <w:sz w:val="28"/>
                <w:rPrChange w:author="PC" w:date="2023-03-31T11:41:00Z" w:id="13703">
                  <w:rPr>
                    <w:ins w:author="phetc" w:date="2023-02-13T15:44:00Z" w:id="13704"/>
                    <w:rFonts w:ascii="Calibri" w:hAnsi="Calibri" w:cs="Calibri"/>
                    <w:color w:val="000000"/>
                    <w:sz w:val="28"/>
                  </w:rPr>
                </w:rPrChange>
              </w:rPr>
            </w:pPr>
            <w:ins w:author="phetc" w:date="2023-02-13T15:44:00Z" w:id="13705">
              <w:r w:rsidRPr="00357A8D">
                <w:rPr>
                  <w:rFonts w:ascii="Calibri" w:hAnsi="Calibri" w:cs="Calibri"/>
                  <w:sz w:val="28"/>
                  <w:rPrChange w:author="PC" w:date="2023-03-31T11:41:00Z" w:id="13706">
                    <w:rPr>
                      <w:rFonts w:ascii="Calibri" w:hAnsi="Calibri" w:cs="Calibri"/>
                      <w:color w:val="000000"/>
                      <w:sz w:val="28"/>
                    </w:rPr>
                  </w:rPrChange>
                </w:rPr>
                <w:t> </w:t>
              </w:r>
              <w:r w:rsidRPr="00357A8D">
                <w:rPr>
                  <w:rFonts w:ascii="Wingdings 2" w:hAnsi="Wingdings 2" w:eastAsia="Wingdings 2" w:cs="Wingdings 2"/>
                  <w:sz w:val="28"/>
                  <w:rPrChange w:author="PC" w:date="2023-03-31T11:41:00Z" w:id="137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946C8C" w14:textId="77777777">
            <w:pPr>
              <w:rPr>
                <w:ins w:author="phetc" w:date="2023-02-13T15:44:00Z" w:id="13708"/>
                <w:rFonts w:ascii="Calibri" w:hAnsi="Calibri" w:cs="Calibri"/>
                <w:sz w:val="28"/>
                <w:rPrChange w:author="PC" w:date="2023-03-31T11:41:00Z" w:id="13709">
                  <w:rPr>
                    <w:ins w:author="phetc" w:date="2023-02-13T15:44:00Z" w:id="13710"/>
                    <w:rFonts w:ascii="Calibri" w:hAnsi="Calibri" w:cs="Calibri"/>
                    <w:color w:val="000000"/>
                    <w:sz w:val="28"/>
                  </w:rPr>
                </w:rPrChange>
              </w:rPr>
            </w:pPr>
            <w:ins w:author="phetc" w:date="2023-02-13T15:44:00Z" w:id="13711">
              <w:r w:rsidRPr="00357A8D">
                <w:rPr>
                  <w:rFonts w:ascii="Calibri" w:hAnsi="Calibri" w:cs="Calibri"/>
                  <w:sz w:val="28"/>
                  <w:rPrChange w:author="PC" w:date="2023-03-31T11:41:00Z" w:id="13712">
                    <w:rPr>
                      <w:rFonts w:ascii="Calibri" w:hAnsi="Calibri" w:cs="Calibri"/>
                      <w:color w:val="000000"/>
                      <w:sz w:val="28"/>
                    </w:rPr>
                  </w:rPrChange>
                </w:rPr>
                <w:t> </w:t>
              </w:r>
              <w:r w:rsidRPr="00357A8D">
                <w:rPr>
                  <w:rFonts w:ascii="Wingdings 2" w:hAnsi="Wingdings 2" w:eastAsia="Wingdings 2" w:cs="Wingdings 2"/>
                  <w:sz w:val="28"/>
                  <w:rPrChange w:author="PC" w:date="2023-03-31T11:41:00Z" w:id="137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153569" w14:textId="77777777">
            <w:pPr>
              <w:rPr>
                <w:ins w:author="phetc" w:date="2023-02-13T15:44:00Z" w:id="13714"/>
                <w:rFonts w:ascii="Calibri" w:hAnsi="Calibri" w:cs="Calibri"/>
                <w:sz w:val="28"/>
                <w:rPrChange w:author="PC" w:date="2023-03-31T11:41:00Z" w:id="13715">
                  <w:rPr>
                    <w:ins w:author="phetc" w:date="2023-02-13T15:44:00Z" w:id="13716"/>
                    <w:rFonts w:ascii="Calibri" w:hAnsi="Calibri" w:cs="Calibri"/>
                    <w:color w:val="000000"/>
                    <w:sz w:val="28"/>
                  </w:rPr>
                </w:rPrChange>
              </w:rPr>
            </w:pPr>
            <w:ins w:author="phetc" w:date="2023-02-13T15:44:00Z" w:id="13717">
              <w:r w:rsidRPr="00357A8D">
                <w:rPr>
                  <w:rFonts w:ascii="Calibri" w:hAnsi="Calibri" w:cs="Calibri"/>
                  <w:sz w:val="28"/>
                  <w:rPrChange w:author="PC" w:date="2023-03-31T11:41:00Z" w:id="13718">
                    <w:rPr>
                      <w:rFonts w:ascii="Calibri" w:hAnsi="Calibri" w:cs="Calibri"/>
                      <w:color w:val="000000"/>
                      <w:sz w:val="28"/>
                    </w:rPr>
                  </w:rPrChange>
                </w:rPr>
                <w:t> </w:t>
              </w:r>
              <w:r w:rsidRPr="00357A8D">
                <w:rPr>
                  <w:rFonts w:ascii="Wingdings 2" w:hAnsi="Wingdings 2" w:eastAsia="Wingdings 2" w:cs="Wingdings 2"/>
                  <w:sz w:val="28"/>
                  <w:rPrChange w:author="PC" w:date="2023-03-31T11:41:00Z" w:id="137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AEF554" w14:textId="77777777">
            <w:pPr>
              <w:rPr>
                <w:ins w:author="phetc" w:date="2023-02-13T15:44:00Z" w:id="13720"/>
                <w:rFonts w:ascii="Calibri" w:hAnsi="Calibri" w:cs="Calibri"/>
                <w:sz w:val="28"/>
                <w:rPrChange w:author="PC" w:date="2023-03-31T11:41:00Z" w:id="13721">
                  <w:rPr>
                    <w:ins w:author="phetc" w:date="2023-02-13T15:44:00Z" w:id="13722"/>
                    <w:rFonts w:ascii="Calibri" w:hAnsi="Calibri" w:cs="Calibri"/>
                    <w:color w:val="000000"/>
                    <w:sz w:val="28"/>
                  </w:rPr>
                </w:rPrChange>
              </w:rPr>
            </w:pPr>
            <w:ins w:author="phetc" w:date="2023-02-13T15:44:00Z" w:id="13723">
              <w:r w:rsidRPr="00357A8D">
                <w:rPr>
                  <w:rFonts w:ascii="Calibri" w:hAnsi="Calibri" w:cs="Calibri"/>
                  <w:sz w:val="28"/>
                  <w:rPrChange w:author="PC" w:date="2023-03-31T11:41:00Z" w:id="13724">
                    <w:rPr>
                      <w:rFonts w:ascii="Calibri" w:hAnsi="Calibri" w:cs="Calibri"/>
                      <w:color w:val="000000"/>
                      <w:sz w:val="28"/>
                    </w:rPr>
                  </w:rPrChange>
                </w:rPr>
                <w:t> </w:t>
              </w:r>
              <w:r w:rsidRPr="00357A8D">
                <w:rPr>
                  <w:rFonts w:ascii="Wingdings 2" w:hAnsi="Wingdings 2" w:eastAsia="Wingdings 2" w:cs="Wingdings 2"/>
                  <w:sz w:val="28"/>
                  <w:rPrChange w:author="PC" w:date="2023-03-31T11:41:00Z" w:id="137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067ED7" w14:textId="77777777">
            <w:pPr>
              <w:rPr>
                <w:ins w:author="phetc" w:date="2023-02-13T15:44:00Z" w:id="13726"/>
                <w:rFonts w:ascii="Calibri" w:hAnsi="Calibri" w:cs="Calibri"/>
                <w:sz w:val="28"/>
                <w:rPrChange w:author="PC" w:date="2023-03-31T11:41:00Z" w:id="13727">
                  <w:rPr>
                    <w:ins w:author="phetc" w:date="2023-02-13T15:44:00Z" w:id="13728"/>
                    <w:rFonts w:ascii="Calibri" w:hAnsi="Calibri" w:cs="Calibri"/>
                    <w:color w:val="000000"/>
                    <w:sz w:val="28"/>
                  </w:rPr>
                </w:rPrChange>
              </w:rPr>
            </w:pPr>
            <w:ins w:author="phetc" w:date="2023-02-13T15:44:00Z" w:id="13729">
              <w:r w:rsidRPr="00357A8D">
                <w:rPr>
                  <w:rFonts w:ascii="Calibri" w:hAnsi="Calibri" w:cs="Calibri"/>
                  <w:sz w:val="28"/>
                  <w:rPrChange w:author="PC" w:date="2023-03-31T11:41:00Z" w:id="13730">
                    <w:rPr>
                      <w:rFonts w:ascii="Calibri" w:hAnsi="Calibri" w:cs="Calibri"/>
                      <w:color w:val="000000"/>
                      <w:sz w:val="28"/>
                    </w:rPr>
                  </w:rPrChange>
                </w:rPr>
                <w:t> </w:t>
              </w:r>
              <w:r w:rsidRPr="00357A8D">
                <w:rPr>
                  <w:rFonts w:ascii="Wingdings 2" w:hAnsi="Wingdings 2" w:eastAsia="Wingdings 2" w:cs="Wingdings 2"/>
                  <w:sz w:val="28"/>
                  <w:rPrChange w:author="PC" w:date="2023-03-31T11:41:00Z" w:id="137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3CEA75" w14:textId="77777777">
            <w:pPr>
              <w:rPr>
                <w:ins w:author="phetc" w:date="2023-02-13T15:44:00Z" w:id="13732"/>
                <w:rFonts w:ascii="Calibri" w:hAnsi="Calibri" w:cs="Calibri"/>
                <w:sz w:val="28"/>
                <w:rPrChange w:author="PC" w:date="2023-03-31T11:41:00Z" w:id="13733">
                  <w:rPr>
                    <w:ins w:author="phetc" w:date="2023-02-13T15:44:00Z" w:id="13734"/>
                    <w:rFonts w:ascii="Calibri" w:hAnsi="Calibri" w:cs="Calibri"/>
                    <w:color w:val="000000"/>
                    <w:sz w:val="28"/>
                  </w:rPr>
                </w:rPrChange>
              </w:rPr>
            </w:pPr>
            <w:ins w:author="phetc" w:date="2023-02-13T15:44:00Z" w:id="13735">
              <w:r w:rsidRPr="00357A8D">
                <w:rPr>
                  <w:rFonts w:ascii="Calibri" w:hAnsi="Calibri" w:cs="Calibri"/>
                  <w:sz w:val="28"/>
                  <w:rPrChange w:author="PC" w:date="2023-03-31T11:41:00Z" w:id="1373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FB30CA" w14:textId="77777777">
            <w:pPr>
              <w:rPr>
                <w:ins w:author="phetc" w:date="2023-02-13T15:44:00Z" w:id="13737"/>
                <w:rFonts w:ascii="Calibri" w:hAnsi="Calibri" w:cs="Calibri"/>
                <w:sz w:val="28"/>
                <w:rPrChange w:author="PC" w:date="2023-03-31T11:41:00Z" w:id="13738">
                  <w:rPr>
                    <w:ins w:author="phetc" w:date="2023-02-13T15:44:00Z" w:id="13739"/>
                    <w:rFonts w:ascii="Calibri" w:hAnsi="Calibri" w:cs="Calibri"/>
                    <w:color w:val="000000"/>
                    <w:sz w:val="28"/>
                  </w:rPr>
                </w:rPrChange>
              </w:rPr>
            </w:pPr>
            <w:ins w:author="phetc" w:date="2023-02-13T15:44:00Z" w:id="13740">
              <w:r w:rsidRPr="00357A8D">
                <w:rPr>
                  <w:rFonts w:ascii="Calibri" w:hAnsi="Calibri" w:cs="Calibri"/>
                  <w:sz w:val="28"/>
                  <w:rPrChange w:author="PC" w:date="2023-03-31T11:41:00Z" w:id="13741">
                    <w:rPr>
                      <w:rFonts w:ascii="Calibri" w:hAnsi="Calibri" w:cs="Calibri"/>
                      <w:color w:val="000000"/>
                      <w:sz w:val="28"/>
                    </w:rPr>
                  </w:rPrChange>
                </w:rPr>
                <w:t> </w:t>
              </w:r>
              <w:r w:rsidRPr="00357A8D">
                <w:rPr>
                  <w:rFonts w:ascii="Wingdings 2" w:hAnsi="Wingdings 2" w:eastAsia="Wingdings 2" w:cs="Wingdings 2"/>
                  <w:sz w:val="28"/>
                  <w:rPrChange w:author="PC" w:date="2023-03-31T11:41:00Z" w:id="137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8BAE9F" w14:textId="77777777">
            <w:pPr>
              <w:rPr>
                <w:ins w:author="phetc" w:date="2023-02-13T15:44:00Z" w:id="13743"/>
                <w:rFonts w:ascii="Calibri" w:hAnsi="Calibri" w:cs="Calibri"/>
                <w:sz w:val="28"/>
                <w:rPrChange w:author="PC" w:date="2023-03-31T11:41:00Z" w:id="13744">
                  <w:rPr>
                    <w:ins w:author="phetc" w:date="2023-02-13T15:44:00Z" w:id="13745"/>
                    <w:rFonts w:ascii="Calibri" w:hAnsi="Calibri" w:cs="Calibri"/>
                    <w:color w:val="000000"/>
                    <w:sz w:val="28"/>
                  </w:rPr>
                </w:rPrChange>
              </w:rPr>
            </w:pPr>
            <w:ins w:author="phetc" w:date="2023-02-13T15:44:00Z" w:id="13746">
              <w:r w:rsidRPr="00357A8D">
                <w:rPr>
                  <w:rFonts w:ascii="Calibri" w:hAnsi="Calibri" w:cs="Calibri"/>
                  <w:sz w:val="28"/>
                  <w:rPrChange w:author="PC" w:date="2023-03-31T11:41:00Z" w:id="13747">
                    <w:rPr>
                      <w:rFonts w:ascii="Calibri" w:hAnsi="Calibri" w:cs="Calibri"/>
                      <w:color w:val="000000"/>
                      <w:sz w:val="28"/>
                    </w:rPr>
                  </w:rPrChange>
                </w:rPr>
                <w:t> </w:t>
              </w:r>
              <w:r w:rsidRPr="00357A8D">
                <w:rPr>
                  <w:rFonts w:ascii="Wingdings 2" w:hAnsi="Wingdings 2" w:eastAsia="Wingdings 2" w:cs="Wingdings 2"/>
                  <w:sz w:val="28"/>
                  <w:rPrChange w:author="PC" w:date="2023-03-31T11:41:00Z" w:id="137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B6B930" w14:textId="77777777">
            <w:pPr>
              <w:rPr>
                <w:ins w:author="phetc" w:date="2023-02-13T15:44:00Z" w:id="13749"/>
                <w:rFonts w:ascii="Calibri" w:hAnsi="Calibri" w:cs="Calibri"/>
                <w:sz w:val="28"/>
                <w:rPrChange w:author="PC" w:date="2023-03-31T11:41:00Z" w:id="13750">
                  <w:rPr>
                    <w:ins w:author="phetc" w:date="2023-02-13T15:44:00Z" w:id="13751"/>
                    <w:rFonts w:ascii="Calibri" w:hAnsi="Calibri" w:cs="Calibri"/>
                    <w:color w:val="000000"/>
                    <w:sz w:val="28"/>
                  </w:rPr>
                </w:rPrChange>
              </w:rPr>
            </w:pPr>
            <w:ins w:author="phetc" w:date="2023-02-13T15:44:00Z" w:id="13752">
              <w:r w:rsidRPr="00357A8D">
                <w:rPr>
                  <w:rFonts w:ascii="Calibri" w:hAnsi="Calibri" w:cs="Calibri"/>
                  <w:sz w:val="28"/>
                  <w:rPrChange w:author="PC" w:date="2023-03-31T11:41:00Z" w:id="13753">
                    <w:rPr>
                      <w:rFonts w:ascii="Calibri" w:hAnsi="Calibri" w:cs="Calibri"/>
                      <w:color w:val="000000"/>
                      <w:sz w:val="28"/>
                    </w:rPr>
                  </w:rPrChange>
                </w:rPr>
                <w:t> </w:t>
              </w:r>
              <w:r w:rsidRPr="00357A8D">
                <w:rPr>
                  <w:rFonts w:ascii="Wingdings 2" w:hAnsi="Wingdings 2" w:eastAsia="Wingdings 2" w:cs="Wingdings 2"/>
                  <w:sz w:val="28"/>
                  <w:rPrChange w:author="PC" w:date="2023-03-31T11:41:00Z" w:id="137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EB65D2" w14:textId="77777777">
            <w:pPr>
              <w:rPr>
                <w:ins w:author="phetc" w:date="2023-02-13T15:44:00Z" w:id="13755"/>
                <w:rFonts w:ascii="Calibri" w:hAnsi="Calibri" w:cs="Calibri"/>
                <w:sz w:val="28"/>
                <w:rPrChange w:author="PC" w:date="2023-03-31T11:41:00Z" w:id="13756">
                  <w:rPr>
                    <w:ins w:author="phetc" w:date="2023-02-13T15:44:00Z" w:id="13757"/>
                    <w:rFonts w:ascii="Calibri" w:hAnsi="Calibri" w:cs="Calibri"/>
                    <w:color w:val="000000"/>
                    <w:sz w:val="28"/>
                  </w:rPr>
                </w:rPrChange>
              </w:rPr>
            </w:pPr>
            <w:ins w:author="phetc" w:date="2023-02-13T15:44:00Z" w:id="13758">
              <w:r w:rsidRPr="00357A8D">
                <w:rPr>
                  <w:rFonts w:ascii="Calibri" w:hAnsi="Calibri" w:cs="Calibri"/>
                  <w:sz w:val="28"/>
                  <w:rPrChange w:author="PC" w:date="2023-03-31T11:41:00Z" w:id="137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ADD4AD" w14:textId="77777777">
            <w:pPr>
              <w:rPr>
                <w:ins w:author="phetc" w:date="2023-02-13T15:44:00Z" w:id="13760"/>
                <w:rFonts w:ascii="Calibri" w:hAnsi="Calibri" w:cs="Calibri"/>
                <w:sz w:val="28"/>
                <w:rPrChange w:author="PC" w:date="2023-03-31T11:41:00Z" w:id="13761">
                  <w:rPr>
                    <w:ins w:author="phetc" w:date="2023-02-13T15:44:00Z" w:id="13762"/>
                    <w:rFonts w:ascii="Calibri" w:hAnsi="Calibri" w:cs="Calibri"/>
                    <w:color w:val="000000"/>
                    <w:sz w:val="28"/>
                  </w:rPr>
                </w:rPrChange>
              </w:rPr>
            </w:pPr>
            <w:ins w:author="phetc" w:date="2023-02-13T15:44:00Z" w:id="13763">
              <w:r w:rsidRPr="00357A8D">
                <w:rPr>
                  <w:rFonts w:ascii="Calibri" w:hAnsi="Calibri" w:cs="Calibri"/>
                  <w:sz w:val="28"/>
                  <w:rPrChange w:author="PC" w:date="2023-03-31T11:41:00Z" w:id="13764">
                    <w:rPr>
                      <w:rFonts w:ascii="Calibri" w:hAnsi="Calibri" w:cs="Calibri"/>
                      <w:color w:val="000000"/>
                      <w:sz w:val="28"/>
                    </w:rPr>
                  </w:rPrChange>
                </w:rPr>
                <w:t> </w:t>
              </w:r>
              <w:r w:rsidRPr="00357A8D">
                <w:rPr>
                  <w:rFonts w:ascii="Wingdings 2" w:hAnsi="Wingdings 2" w:eastAsia="Wingdings 2" w:cs="Wingdings 2"/>
                  <w:sz w:val="28"/>
                  <w:rPrChange w:author="PC" w:date="2023-03-31T11:41:00Z" w:id="137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C4AAD7" w14:textId="77777777">
            <w:pPr>
              <w:rPr>
                <w:ins w:author="phetc" w:date="2023-02-13T15:44:00Z" w:id="13766"/>
                <w:rFonts w:ascii="Calibri" w:hAnsi="Calibri" w:cs="Calibri"/>
                <w:sz w:val="28"/>
                <w:rPrChange w:author="PC" w:date="2023-03-31T11:41:00Z" w:id="13767">
                  <w:rPr>
                    <w:ins w:author="phetc" w:date="2023-02-13T15:44:00Z" w:id="13768"/>
                    <w:rFonts w:ascii="Calibri" w:hAnsi="Calibri" w:cs="Calibri"/>
                    <w:color w:val="000000"/>
                    <w:sz w:val="28"/>
                  </w:rPr>
                </w:rPrChange>
              </w:rPr>
            </w:pPr>
            <w:ins w:author="phetc" w:date="2023-02-13T15:44:00Z" w:id="13769">
              <w:r w:rsidRPr="00357A8D">
                <w:rPr>
                  <w:rFonts w:ascii="Calibri" w:hAnsi="Calibri" w:cs="Calibri"/>
                  <w:sz w:val="28"/>
                  <w:rPrChange w:author="PC" w:date="2023-03-31T11:41:00Z" w:id="13770">
                    <w:rPr>
                      <w:rFonts w:ascii="Calibri" w:hAnsi="Calibri" w:cs="Calibri"/>
                      <w:color w:val="000000"/>
                      <w:sz w:val="28"/>
                    </w:rPr>
                  </w:rPrChange>
                </w:rPr>
                <w:t> </w:t>
              </w:r>
              <w:r w:rsidRPr="00357A8D">
                <w:rPr>
                  <w:rFonts w:ascii="Wingdings 2" w:hAnsi="Wingdings 2" w:eastAsia="Wingdings 2" w:cs="Wingdings 2"/>
                  <w:sz w:val="28"/>
                  <w:rPrChange w:author="PC" w:date="2023-03-31T11:41:00Z" w:id="137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DAEA93" w14:textId="77777777">
            <w:pPr>
              <w:rPr>
                <w:ins w:author="phetc" w:date="2023-02-13T15:44:00Z" w:id="13772"/>
                <w:rFonts w:ascii="Calibri" w:hAnsi="Calibri" w:cs="Calibri"/>
                <w:sz w:val="28"/>
                <w:rPrChange w:author="PC" w:date="2023-03-31T11:41:00Z" w:id="13773">
                  <w:rPr>
                    <w:ins w:author="phetc" w:date="2023-02-13T15:44:00Z" w:id="13774"/>
                    <w:rFonts w:ascii="Calibri" w:hAnsi="Calibri" w:cs="Calibri"/>
                    <w:color w:val="000000"/>
                    <w:sz w:val="28"/>
                  </w:rPr>
                </w:rPrChange>
              </w:rPr>
            </w:pPr>
            <w:ins w:author="phetc" w:date="2023-02-13T15:44:00Z" w:id="13775">
              <w:r w:rsidRPr="00357A8D">
                <w:rPr>
                  <w:rFonts w:ascii="Calibri" w:hAnsi="Calibri" w:cs="Calibri"/>
                  <w:sz w:val="28"/>
                  <w:rPrChange w:author="PC" w:date="2023-03-31T11:41:00Z" w:id="1377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65D59B" w14:textId="77777777">
            <w:pPr>
              <w:rPr>
                <w:ins w:author="phetc" w:date="2023-02-13T15:44:00Z" w:id="13777"/>
                <w:rFonts w:ascii="Calibri" w:hAnsi="Calibri" w:cs="Calibri"/>
                <w:sz w:val="28"/>
                <w:rPrChange w:author="PC" w:date="2023-03-31T11:41:00Z" w:id="13778">
                  <w:rPr>
                    <w:ins w:author="phetc" w:date="2023-02-13T15:44:00Z" w:id="13779"/>
                    <w:rFonts w:ascii="Calibri" w:hAnsi="Calibri" w:cs="Calibri"/>
                    <w:color w:val="000000"/>
                    <w:sz w:val="28"/>
                  </w:rPr>
                </w:rPrChange>
              </w:rPr>
            </w:pPr>
            <w:ins w:author="phetc" w:date="2023-02-13T15:44:00Z" w:id="13780">
              <w:r w:rsidRPr="00357A8D">
                <w:rPr>
                  <w:rFonts w:ascii="Calibri" w:hAnsi="Calibri" w:cs="Calibri"/>
                  <w:sz w:val="28"/>
                  <w:rPrChange w:author="PC" w:date="2023-03-31T11:41:00Z" w:id="13781">
                    <w:rPr>
                      <w:rFonts w:ascii="Calibri" w:hAnsi="Calibri" w:cs="Calibri"/>
                      <w:color w:val="000000"/>
                      <w:sz w:val="28"/>
                    </w:rPr>
                  </w:rPrChange>
                </w:rPr>
                <w:t> </w:t>
              </w:r>
              <w:r w:rsidRPr="00357A8D">
                <w:rPr>
                  <w:rFonts w:ascii="Wingdings 2" w:hAnsi="Wingdings 2" w:eastAsia="Wingdings 2" w:cs="Wingdings 2"/>
                  <w:sz w:val="28"/>
                  <w:rPrChange w:author="PC" w:date="2023-03-31T11:41:00Z" w:id="137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C06ABC" w14:textId="77777777">
            <w:pPr>
              <w:rPr>
                <w:ins w:author="phetc" w:date="2023-02-13T15:44:00Z" w:id="13783"/>
                <w:rFonts w:ascii="Calibri" w:hAnsi="Calibri" w:cs="Calibri"/>
                <w:sz w:val="28"/>
                <w:rPrChange w:author="PC" w:date="2023-03-31T11:41:00Z" w:id="13784">
                  <w:rPr>
                    <w:ins w:author="phetc" w:date="2023-02-13T15:44:00Z" w:id="13785"/>
                    <w:rFonts w:ascii="Calibri" w:hAnsi="Calibri" w:cs="Calibri"/>
                    <w:color w:val="000000"/>
                    <w:sz w:val="28"/>
                  </w:rPr>
                </w:rPrChange>
              </w:rPr>
            </w:pPr>
            <w:ins w:author="phetc" w:date="2023-02-13T15:44:00Z" w:id="13786">
              <w:r w:rsidRPr="00357A8D">
                <w:rPr>
                  <w:rFonts w:ascii="Calibri" w:hAnsi="Calibri" w:cs="Calibri"/>
                  <w:sz w:val="28"/>
                  <w:rPrChange w:author="PC" w:date="2023-03-31T11:41:00Z" w:id="13787">
                    <w:rPr>
                      <w:rFonts w:ascii="Calibri" w:hAnsi="Calibri" w:cs="Calibri"/>
                      <w:color w:val="000000"/>
                      <w:sz w:val="28"/>
                    </w:rPr>
                  </w:rPrChange>
                </w:rPr>
                <w:t> </w:t>
              </w:r>
            </w:ins>
          </w:p>
        </w:tc>
      </w:tr>
      <w:tr w:rsidRPr="00357A8D" w:rsidR="00567CE2" w:rsidTr="00277A61" w14:paraId="7ADDB2B4" w14:textId="77777777">
        <w:trPr>
          <w:trHeight w:val="430"/>
          <w:ins w:author="phetc" w:date="2023-02-13T15:44:00Z" w:id="1378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E8C16E9" w14:textId="77777777">
            <w:pPr>
              <w:rPr>
                <w:ins w:author="phetc" w:date="2023-02-13T15:44:00Z" w:id="13789"/>
                <w:rFonts w:ascii="Calibri" w:hAnsi="Calibri" w:cs="Calibri"/>
                <w:sz w:val="28"/>
                <w:rPrChange w:author="PC" w:date="2023-03-31T11:41:00Z" w:id="13790">
                  <w:rPr>
                    <w:ins w:author="phetc" w:date="2023-02-13T15:44:00Z" w:id="13791"/>
                    <w:rFonts w:ascii="Calibri" w:hAnsi="Calibri" w:cs="Calibri"/>
                    <w:color w:val="000000"/>
                    <w:sz w:val="28"/>
                  </w:rPr>
                </w:rPrChange>
              </w:rPr>
            </w:pPr>
            <w:ins w:author="phetc" w:date="2023-02-13T15:44:00Z" w:id="13792">
              <w:r w:rsidRPr="00357A8D">
                <w:rPr>
                  <w:rFonts w:ascii="TH Sarabun New" w:hAnsi="TH Sarabun New" w:cs="TH Sarabun New"/>
                  <w:sz w:val="28"/>
                  <w:cs/>
                </w:rPr>
                <w:t>ศ.</w:t>
              </w:r>
              <w:r w:rsidRPr="00357A8D">
                <w:rPr>
                  <w:rFonts w:ascii="TH Sarabun New" w:hAnsi="TH Sarabun New" w:cs="TH Sarabun New"/>
                  <w:sz w:val="28"/>
                </w:rPr>
                <w:t xml:space="preserve">477 </w:t>
              </w:r>
              <w:r w:rsidRPr="00357A8D">
                <w:rPr>
                  <w:rFonts w:ascii="TH Sarabun New" w:hAnsi="TH Sarabun New" w:cs="TH Sarabun New"/>
                  <w:sz w:val="28"/>
                  <w:cs/>
                </w:rPr>
                <w:t xml:space="preserve">เศรษฐศาสตร์พลังงาน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57A928" w14:textId="77777777">
            <w:pPr>
              <w:rPr>
                <w:ins w:author="phetc" w:date="2023-02-13T15:44:00Z" w:id="13793"/>
                <w:rFonts w:ascii="Calibri" w:hAnsi="Calibri" w:cs="Calibri"/>
                <w:sz w:val="28"/>
                <w:rPrChange w:author="PC" w:date="2023-03-31T11:41:00Z" w:id="13794">
                  <w:rPr>
                    <w:ins w:author="phetc" w:date="2023-02-13T15:44:00Z" w:id="13795"/>
                    <w:rFonts w:ascii="Calibri" w:hAnsi="Calibri" w:cs="Calibri"/>
                    <w:color w:val="000000"/>
                    <w:sz w:val="28"/>
                  </w:rPr>
                </w:rPrChange>
              </w:rPr>
            </w:pPr>
            <w:ins w:author="phetc" w:date="2023-02-13T15:44:00Z" w:id="13796">
              <w:r w:rsidRPr="00357A8D">
                <w:rPr>
                  <w:rFonts w:ascii="Calibri" w:hAnsi="Calibri" w:cs="Calibri"/>
                  <w:sz w:val="28"/>
                  <w:rPrChange w:author="PC" w:date="2023-03-31T11:41:00Z" w:id="13797">
                    <w:rPr>
                      <w:rFonts w:ascii="Calibri" w:hAnsi="Calibri" w:cs="Calibri"/>
                      <w:color w:val="000000"/>
                      <w:sz w:val="28"/>
                    </w:rPr>
                  </w:rPrChange>
                </w:rPr>
                <w:t> </w:t>
              </w:r>
              <w:r w:rsidRPr="00357A8D">
                <w:rPr>
                  <w:rFonts w:ascii="Wingdings 2" w:hAnsi="Wingdings 2" w:eastAsia="Wingdings 2" w:cs="Wingdings 2"/>
                  <w:sz w:val="28"/>
                  <w:rPrChange w:author="PC" w:date="2023-03-31T11:41:00Z" w:id="137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014C6E" w14:textId="77777777">
            <w:pPr>
              <w:rPr>
                <w:ins w:author="phetc" w:date="2023-02-13T15:44:00Z" w:id="13799"/>
                <w:rFonts w:ascii="Calibri" w:hAnsi="Calibri" w:cs="Calibri"/>
                <w:sz w:val="28"/>
                <w:rPrChange w:author="PC" w:date="2023-03-31T11:41:00Z" w:id="13800">
                  <w:rPr>
                    <w:ins w:author="phetc" w:date="2023-02-13T15:44:00Z" w:id="13801"/>
                    <w:rFonts w:ascii="Calibri" w:hAnsi="Calibri" w:cs="Calibri"/>
                    <w:color w:val="000000"/>
                    <w:sz w:val="28"/>
                  </w:rPr>
                </w:rPrChange>
              </w:rPr>
            </w:pPr>
            <w:ins w:author="phetc" w:date="2023-02-13T15:44:00Z" w:id="13802">
              <w:r w:rsidRPr="00357A8D">
                <w:rPr>
                  <w:rFonts w:ascii="Calibri" w:hAnsi="Calibri" w:cs="Calibri"/>
                  <w:sz w:val="28"/>
                  <w:rPrChange w:author="PC" w:date="2023-03-31T11:41:00Z" w:id="13803">
                    <w:rPr>
                      <w:rFonts w:ascii="Calibri" w:hAnsi="Calibri" w:cs="Calibri"/>
                      <w:color w:val="000000"/>
                      <w:sz w:val="28"/>
                    </w:rPr>
                  </w:rPrChange>
                </w:rPr>
                <w:t> </w:t>
              </w:r>
              <w:r w:rsidRPr="00357A8D">
                <w:rPr>
                  <w:rFonts w:ascii="Wingdings 2" w:hAnsi="Wingdings 2" w:eastAsia="Wingdings 2" w:cs="Wingdings 2"/>
                  <w:sz w:val="28"/>
                  <w:rPrChange w:author="PC" w:date="2023-03-31T11:41:00Z" w:id="138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DDFD30" w14:textId="77777777">
            <w:pPr>
              <w:rPr>
                <w:ins w:author="phetc" w:date="2023-02-13T15:44:00Z" w:id="13805"/>
                <w:rFonts w:ascii="Calibri" w:hAnsi="Calibri" w:cs="Calibri"/>
                <w:sz w:val="28"/>
                <w:rPrChange w:author="PC" w:date="2023-03-31T11:41:00Z" w:id="13806">
                  <w:rPr>
                    <w:ins w:author="phetc" w:date="2023-02-13T15:44:00Z" w:id="13807"/>
                    <w:rFonts w:ascii="Calibri" w:hAnsi="Calibri" w:cs="Calibri"/>
                    <w:color w:val="000000"/>
                    <w:sz w:val="28"/>
                  </w:rPr>
                </w:rPrChange>
              </w:rPr>
            </w:pPr>
            <w:ins w:author="phetc" w:date="2023-02-13T15:44:00Z" w:id="13808">
              <w:r w:rsidRPr="00357A8D">
                <w:rPr>
                  <w:rFonts w:ascii="Calibri" w:hAnsi="Calibri" w:cs="Calibri"/>
                  <w:sz w:val="28"/>
                  <w:rPrChange w:author="PC" w:date="2023-03-31T11:41:00Z" w:id="13809">
                    <w:rPr>
                      <w:rFonts w:ascii="Calibri" w:hAnsi="Calibri" w:cs="Calibri"/>
                      <w:color w:val="000000"/>
                      <w:sz w:val="28"/>
                    </w:rPr>
                  </w:rPrChange>
                </w:rPr>
                <w:t> </w:t>
              </w:r>
              <w:r w:rsidRPr="00357A8D">
                <w:rPr>
                  <w:rFonts w:ascii="Wingdings 2" w:hAnsi="Wingdings 2" w:eastAsia="Wingdings 2" w:cs="Wingdings 2"/>
                  <w:sz w:val="28"/>
                  <w:rPrChange w:author="PC" w:date="2023-03-31T11:41:00Z" w:id="138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470390" w14:textId="77777777">
            <w:pPr>
              <w:rPr>
                <w:ins w:author="phetc" w:date="2023-02-13T15:44:00Z" w:id="13811"/>
                <w:rFonts w:ascii="Calibri" w:hAnsi="Calibri" w:cs="Calibri"/>
                <w:sz w:val="28"/>
                <w:rPrChange w:author="PC" w:date="2023-03-31T11:41:00Z" w:id="13812">
                  <w:rPr>
                    <w:ins w:author="phetc" w:date="2023-02-13T15:44:00Z" w:id="13813"/>
                    <w:rFonts w:ascii="Calibri" w:hAnsi="Calibri" w:cs="Calibri"/>
                    <w:color w:val="000000"/>
                    <w:sz w:val="28"/>
                  </w:rPr>
                </w:rPrChange>
              </w:rPr>
            </w:pPr>
            <w:ins w:author="phetc" w:date="2023-02-13T15:44:00Z" w:id="13814">
              <w:r w:rsidRPr="00357A8D">
                <w:rPr>
                  <w:rFonts w:ascii="Calibri" w:hAnsi="Calibri" w:cs="Calibri"/>
                  <w:sz w:val="28"/>
                  <w:rPrChange w:author="PC" w:date="2023-03-31T11:41:00Z" w:id="13815">
                    <w:rPr>
                      <w:rFonts w:ascii="Calibri" w:hAnsi="Calibri" w:cs="Calibri"/>
                      <w:color w:val="000000"/>
                      <w:sz w:val="28"/>
                    </w:rPr>
                  </w:rPrChange>
                </w:rPr>
                <w:t> </w:t>
              </w:r>
              <w:r w:rsidRPr="00357A8D">
                <w:rPr>
                  <w:rFonts w:ascii="Wingdings 2" w:hAnsi="Wingdings 2" w:eastAsia="Wingdings 2" w:cs="Wingdings 2"/>
                  <w:sz w:val="28"/>
                  <w:rPrChange w:author="PC" w:date="2023-03-31T11:41:00Z" w:id="138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607F16" w14:textId="77777777">
            <w:pPr>
              <w:rPr>
                <w:ins w:author="phetc" w:date="2023-02-13T15:44:00Z" w:id="13817"/>
                <w:rFonts w:ascii="Calibri" w:hAnsi="Calibri" w:cs="Calibri"/>
                <w:sz w:val="28"/>
                <w:rPrChange w:author="PC" w:date="2023-03-31T11:41:00Z" w:id="13818">
                  <w:rPr>
                    <w:ins w:author="phetc" w:date="2023-02-13T15:44:00Z" w:id="13819"/>
                    <w:rFonts w:ascii="Calibri" w:hAnsi="Calibri" w:cs="Calibri"/>
                    <w:color w:val="000000"/>
                    <w:sz w:val="28"/>
                  </w:rPr>
                </w:rPrChange>
              </w:rPr>
            </w:pPr>
            <w:ins w:author="phetc" w:date="2023-02-13T15:44:00Z" w:id="13820">
              <w:r w:rsidRPr="00357A8D">
                <w:rPr>
                  <w:rFonts w:ascii="Calibri" w:hAnsi="Calibri" w:cs="Calibri"/>
                  <w:sz w:val="28"/>
                  <w:rPrChange w:author="PC" w:date="2023-03-31T11:41:00Z" w:id="13821">
                    <w:rPr>
                      <w:rFonts w:ascii="Calibri" w:hAnsi="Calibri" w:cs="Calibri"/>
                      <w:color w:val="000000"/>
                      <w:sz w:val="28"/>
                    </w:rPr>
                  </w:rPrChange>
                </w:rPr>
                <w:t> </w:t>
              </w:r>
              <w:r w:rsidRPr="00357A8D">
                <w:rPr>
                  <w:rFonts w:ascii="Wingdings 2" w:hAnsi="Wingdings 2" w:eastAsia="Wingdings 2" w:cs="Wingdings 2"/>
                  <w:sz w:val="28"/>
                  <w:rPrChange w:author="PC" w:date="2023-03-31T11:41:00Z" w:id="138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F82551" w14:textId="77777777">
            <w:pPr>
              <w:rPr>
                <w:ins w:author="phetc" w:date="2023-02-13T15:44:00Z" w:id="13823"/>
                <w:rFonts w:ascii="Calibri" w:hAnsi="Calibri" w:cs="Calibri"/>
                <w:sz w:val="28"/>
                <w:rPrChange w:author="PC" w:date="2023-03-31T11:41:00Z" w:id="13824">
                  <w:rPr>
                    <w:ins w:author="phetc" w:date="2023-02-13T15:44:00Z" w:id="13825"/>
                    <w:rFonts w:ascii="Calibri" w:hAnsi="Calibri" w:cs="Calibri"/>
                    <w:color w:val="000000"/>
                    <w:sz w:val="28"/>
                  </w:rPr>
                </w:rPrChange>
              </w:rPr>
            </w:pPr>
            <w:ins w:author="phetc" w:date="2023-02-13T15:44:00Z" w:id="13826">
              <w:r w:rsidRPr="00357A8D">
                <w:rPr>
                  <w:rFonts w:ascii="Calibri" w:hAnsi="Calibri" w:cs="Calibri"/>
                  <w:sz w:val="28"/>
                  <w:rPrChange w:author="PC" w:date="2023-03-31T11:41:00Z" w:id="13827">
                    <w:rPr>
                      <w:rFonts w:ascii="Calibri" w:hAnsi="Calibri" w:cs="Calibri"/>
                      <w:color w:val="000000"/>
                      <w:sz w:val="28"/>
                    </w:rPr>
                  </w:rPrChange>
                </w:rPr>
                <w:t> </w:t>
              </w:r>
              <w:r w:rsidRPr="00357A8D">
                <w:rPr>
                  <w:rFonts w:ascii="Wingdings 2" w:hAnsi="Wingdings 2" w:eastAsia="Wingdings 2" w:cs="Wingdings 2"/>
                  <w:sz w:val="28"/>
                  <w:rPrChange w:author="PC" w:date="2023-03-31T11:41:00Z" w:id="138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BC625B" w14:textId="77777777">
            <w:pPr>
              <w:rPr>
                <w:ins w:author="phetc" w:date="2023-02-13T15:44:00Z" w:id="13829"/>
                <w:rFonts w:ascii="Calibri" w:hAnsi="Calibri" w:cs="Calibri"/>
                <w:sz w:val="28"/>
                <w:rPrChange w:author="PC" w:date="2023-03-31T11:41:00Z" w:id="13830">
                  <w:rPr>
                    <w:ins w:author="phetc" w:date="2023-02-13T15:44:00Z" w:id="13831"/>
                    <w:rFonts w:ascii="Calibri" w:hAnsi="Calibri" w:cs="Calibri"/>
                    <w:color w:val="000000"/>
                    <w:sz w:val="28"/>
                  </w:rPr>
                </w:rPrChange>
              </w:rPr>
            </w:pPr>
            <w:ins w:author="phetc" w:date="2023-02-13T15:44:00Z" w:id="13832">
              <w:r w:rsidRPr="00357A8D">
                <w:rPr>
                  <w:rFonts w:ascii="Calibri" w:hAnsi="Calibri" w:cs="Calibri"/>
                  <w:sz w:val="28"/>
                  <w:rPrChange w:author="PC" w:date="2023-03-31T11:41:00Z" w:id="1383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15ECEF" w14:textId="77777777">
            <w:pPr>
              <w:rPr>
                <w:ins w:author="phetc" w:date="2023-02-13T15:44:00Z" w:id="13834"/>
                <w:rFonts w:ascii="Calibri" w:hAnsi="Calibri" w:cs="Calibri"/>
                <w:sz w:val="28"/>
                <w:rPrChange w:author="PC" w:date="2023-03-31T11:41:00Z" w:id="13835">
                  <w:rPr>
                    <w:ins w:author="phetc" w:date="2023-02-13T15:44:00Z" w:id="13836"/>
                    <w:rFonts w:ascii="Calibri" w:hAnsi="Calibri" w:cs="Calibri"/>
                    <w:color w:val="000000"/>
                    <w:sz w:val="28"/>
                  </w:rPr>
                </w:rPrChange>
              </w:rPr>
            </w:pPr>
            <w:ins w:author="phetc" w:date="2023-02-13T15:44:00Z" w:id="13837">
              <w:r w:rsidRPr="00357A8D">
                <w:rPr>
                  <w:rFonts w:ascii="Wingdings 2" w:hAnsi="Wingdings 2" w:eastAsia="Wingdings 2" w:cs="Wingdings 2"/>
                  <w:sz w:val="28"/>
                  <w:rPrChange w:author="PC" w:date="2023-03-31T11:41:00Z" w:id="13838">
                    <w:rPr>
                      <w:rFonts w:ascii="Calibri" w:hAnsi="Calibri" w:cs="Calibri"/>
                      <w:color w:val="000000"/>
                      <w:sz w:val="28"/>
                    </w:rPr>
                  </w:rPrChange>
                </w:rPr>
                <w:t>P</w:t>
              </w:r>
              <w:r w:rsidRPr="00357A8D">
                <w:rPr>
                  <w:rFonts w:ascii="Calibri" w:hAnsi="Calibri" w:cs="Calibri"/>
                  <w:sz w:val="28"/>
                  <w:rPrChange w:author="PC" w:date="2023-03-31T11:41:00Z" w:id="138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2F8FA7" w14:textId="77777777">
            <w:pPr>
              <w:rPr>
                <w:ins w:author="phetc" w:date="2023-02-13T15:44:00Z" w:id="13840"/>
                <w:rFonts w:ascii="Calibri" w:hAnsi="Calibri" w:cs="Calibri"/>
                <w:sz w:val="28"/>
                <w:rPrChange w:author="PC" w:date="2023-03-31T11:41:00Z" w:id="13841">
                  <w:rPr>
                    <w:ins w:author="phetc" w:date="2023-02-13T15:44:00Z" w:id="13842"/>
                    <w:rFonts w:ascii="Calibri" w:hAnsi="Calibri" w:cs="Calibri"/>
                    <w:color w:val="000000"/>
                    <w:sz w:val="28"/>
                  </w:rPr>
                </w:rPrChange>
              </w:rPr>
            </w:pPr>
            <w:ins w:author="phetc" w:date="2023-02-13T15:44:00Z" w:id="13843">
              <w:r w:rsidRPr="00357A8D">
                <w:rPr>
                  <w:rFonts w:ascii="Calibri" w:hAnsi="Calibri" w:cs="Calibri"/>
                  <w:sz w:val="28"/>
                  <w:rPrChange w:author="PC" w:date="2023-03-31T11:41:00Z" w:id="13844">
                    <w:rPr>
                      <w:rFonts w:ascii="Calibri" w:hAnsi="Calibri" w:cs="Calibri"/>
                      <w:color w:val="000000"/>
                      <w:sz w:val="28"/>
                    </w:rPr>
                  </w:rPrChange>
                </w:rPr>
                <w:t> </w:t>
              </w:r>
              <w:r w:rsidRPr="00357A8D">
                <w:rPr>
                  <w:rFonts w:ascii="Wingdings 2" w:hAnsi="Wingdings 2" w:eastAsia="Wingdings 2" w:cs="Wingdings 2"/>
                  <w:sz w:val="28"/>
                  <w:rPrChange w:author="PC" w:date="2023-03-31T11:41:00Z" w:id="138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A6B2D6" w14:textId="77777777">
            <w:pPr>
              <w:rPr>
                <w:ins w:author="phetc" w:date="2023-02-13T15:44:00Z" w:id="13846"/>
                <w:rFonts w:ascii="Calibri" w:hAnsi="Calibri" w:cs="Calibri"/>
                <w:sz w:val="28"/>
                <w:rPrChange w:author="PC" w:date="2023-03-31T11:41:00Z" w:id="13847">
                  <w:rPr>
                    <w:ins w:author="phetc" w:date="2023-02-13T15:44:00Z" w:id="13848"/>
                    <w:rFonts w:ascii="Calibri" w:hAnsi="Calibri" w:cs="Calibri"/>
                    <w:color w:val="000000"/>
                    <w:sz w:val="28"/>
                  </w:rPr>
                </w:rPrChange>
              </w:rPr>
            </w:pPr>
            <w:ins w:author="phetc" w:date="2023-02-13T15:44:00Z" w:id="13849">
              <w:r w:rsidRPr="00357A8D">
                <w:rPr>
                  <w:rFonts w:ascii="Calibri" w:hAnsi="Calibri" w:cs="Calibri"/>
                  <w:sz w:val="28"/>
                  <w:rPrChange w:author="PC" w:date="2023-03-31T11:41:00Z" w:id="13850">
                    <w:rPr>
                      <w:rFonts w:ascii="Calibri" w:hAnsi="Calibri" w:cs="Calibri"/>
                      <w:color w:val="000000"/>
                      <w:sz w:val="28"/>
                    </w:rPr>
                  </w:rPrChange>
                </w:rPr>
                <w:t> </w:t>
              </w:r>
              <w:r w:rsidRPr="00357A8D">
                <w:rPr>
                  <w:rFonts w:ascii="Wingdings 2" w:hAnsi="Wingdings 2" w:eastAsia="Wingdings 2" w:cs="Wingdings 2"/>
                  <w:sz w:val="28"/>
                  <w:rPrChange w:author="PC" w:date="2023-03-31T11:41:00Z" w:id="138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27AC48" w14:textId="77777777">
            <w:pPr>
              <w:rPr>
                <w:ins w:author="phetc" w:date="2023-02-13T15:44:00Z" w:id="13852"/>
                <w:rFonts w:ascii="Calibri" w:hAnsi="Calibri" w:cs="Calibri"/>
                <w:sz w:val="28"/>
                <w:rPrChange w:author="PC" w:date="2023-03-31T11:41:00Z" w:id="13853">
                  <w:rPr>
                    <w:ins w:author="phetc" w:date="2023-02-13T15:44:00Z" w:id="13854"/>
                    <w:rFonts w:ascii="Calibri" w:hAnsi="Calibri" w:cs="Calibri"/>
                    <w:color w:val="000000"/>
                    <w:sz w:val="28"/>
                  </w:rPr>
                </w:rPrChange>
              </w:rPr>
            </w:pPr>
            <w:ins w:author="phetc" w:date="2023-02-13T15:44:00Z" w:id="13855">
              <w:r w:rsidRPr="00357A8D">
                <w:rPr>
                  <w:rFonts w:ascii="Calibri" w:hAnsi="Calibri" w:cs="Calibri"/>
                  <w:sz w:val="28"/>
                  <w:rPrChange w:author="PC" w:date="2023-03-31T11:41:00Z" w:id="1385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093FC3" w14:textId="77777777">
            <w:pPr>
              <w:rPr>
                <w:ins w:author="phetc" w:date="2023-02-13T15:44:00Z" w:id="13857"/>
                <w:rFonts w:ascii="Calibri" w:hAnsi="Calibri" w:cs="Calibri"/>
                <w:sz w:val="28"/>
                <w:rPrChange w:author="PC" w:date="2023-03-31T11:41:00Z" w:id="13858">
                  <w:rPr>
                    <w:ins w:author="phetc" w:date="2023-02-13T15:44:00Z" w:id="13859"/>
                    <w:rFonts w:ascii="Calibri" w:hAnsi="Calibri" w:cs="Calibri"/>
                    <w:color w:val="000000"/>
                    <w:sz w:val="28"/>
                  </w:rPr>
                </w:rPrChange>
              </w:rPr>
            </w:pPr>
            <w:ins w:author="phetc" w:date="2023-02-13T15:44:00Z" w:id="13860">
              <w:r w:rsidRPr="00357A8D">
                <w:rPr>
                  <w:rFonts w:ascii="Calibri" w:hAnsi="Calibri" w:cs="Calibri"/>
                  <w:sz w:val="28"/>
                  <w:rPrChange w:author="PC" w:date="2023-03-31T11:41:00Z" w:id="13861">
                    <w:rPr>
                      <w:rFonts w:ascii="Calibri" w:hAnsi="Calibri" w:cs="Calibri"/>
                      <w:color w:val="000000"/>
                      <w:sz w:val="28"/>
                    </w:rPr>
                  </w:rPrChange>
                </w:rPr>
                <w:t> </w:t>
              </w:r>
              <w:r w:rsidRPr="00357A8D">
                <w:rPr>
                  <w:rFonts w:ascii="Wingdings 2" w:hAnsi="Wingdings 2" w:eastAsia="Wingdings 2" w:cs="Wingdings 2"/>
                  <w:sz w:val="28"/>
                  <w:rPrChange w:author="PC" w:date="2023-03-31T11:41:00Z" w:id="138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E01479" w14:textId="77777777">
            <w:pPr>
              <w:rPr>
                <w:ins w:author="phetc" w:date="2023-02-13T15:44:00Z" w:id="13863"/>
                <w:rFonts w:ascii="Calibri" w:hAnsi="Calibri" w:cs="Calibri"/>
                <w:sz w:val="28"/>
                <w:rPrChange w:author="PC" w:date="2023-03-31T11:41:00Z" w:id="13864">
                  <w:rPr>
                    <w:ins w:author="phetc" w:date="2023-02-13T15:44:00Z" w:id="13865"/>
                    <w:rFonts w:ascii="Calibri" w:hAnsi="Calibri" w:cs="Calibri"/>
                    <w:color w:val="000000"/>
                    <w:sz w:val="28"/>
                  </w:rPr>
                </w:rPrChange>
              </w:rPr>
            </w:pPr>
            <w:ins w:author="phetc" w:date="2023-02-13T15:44:00Z" w:id="13866">
              <w:r w:rsidRPr="00357A8D">
                <w:rPr>
                  <w:rFonts w:ascii="Calibri" w:hAnsi="Calibri" w:cs="Calibri"/>
                  <w:sz w:val="28"/>
                  <w:rPrChange w:author="PC" w:date="2023-03-31T11:41:00Z" w:id="13867">
                    <w:rPr>
                      <w:rFonts w:ascii="Calibri" w:hAnsi="Calibri" w:cs="Calibri"/>
                      <w:color w:val="000000"/>
                      <w:sz w:val="28"/>
                    </w:rPr>
                  </w:rPrChange>
                </w:rPr>
                <w:t> </w:t>
              </w:r>
              <w:r w:rsidRPr="00357A8D">
                <w:rPr>
                  <w:rFonts w:ascii="Wingdings 2" w:hAnsi="Wingdings 2" w:eastAsia="Wingdings 2" w:cs="Wingdings 2"/>
                  <w:sz w:val="28"/>
                  <w:rPrChange w:author="PC" w:date="2023-03-31T11:41:00Z" w:id="138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7E50E2" w14:textId="77777777">
            <w:pPr>
              <w:rPr>
                <w:ins w:author="phetc" w:date="2023-02-13T15:44:00Z" w:id="13869"/>
                <w:rFonts w:ascii="Calibri" w:hAnsi="Calibri" w:cs="Calibri"/>
                <w:sz w:val="28"/>
                <w:rPrChange w:author="PC" w:date="2023-03-31T11:41:00Z" w:id="13870">
                  <w:rPr>
                    <w:ins w:author="phetc" w:date="2023-02-13T15:44:00Z" w:id="13871"/>
                    <w:rFonts w:ascii="Calibri" w:hAnsi="Calibri" w:cs="Calibri"/>
                    <w:color w:val="000000"/>
                    <w:sz w:val="28"/>
                  </w:rPr>
                </w:rPrChange>
              </w:rPr>
            </w:pPr>
            <w:ins w:author="phetc" w:date="2023-02-13T15:44:00Z" w:id="13872">
              <w:r w:rsidRPr="00357A8D">
                <w:rPr>
                  <w:rFonts w:ascii="Calibri" w:hAnsi="Calibri" w:cs="Calibri"/>
                  <w:sz w:val="28"/>
                  <w:rPrChange w:author="PC" w:date="2023-03-31T11:41:00Z" w:id="1387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F1A95F" w14:textId="77777777">
            <w:pPr>
              <w:rPr>
                <w:ins w:author="phetc" w:date="2023-02-13T15:44:00Z" w:id="13874"/>
                <w:rFonts w:ascii="Calibri" w:hAnsi="Calibri" w:cs="Calibri"/>
                <w:sz w:val="28"/>
                <w:rPrChange w:author="PC" w:date="2023-03-31T11:41:00Z" w:id="13875">
                  <w:rPr>
                    <w:ins w:author="phetc" w:date="2023-02-13T15:44:00Z" w:id="13876"/>
                    <w:rFonts w:ascii="Calibri" w:hAnsi="Calibri" w:cs="Calibri"/>
                    <w:color w:val="000000"/>
                    <w:sz w:val="28"/>
                  </w:rPr>
                </w:rPrChange>
              </w:rPr>
            </w:pPr>
            <w:ins w:author="phetc" w:date="2023-02-13T15:44:00Z" w:id="13877">
              <w:r w:rsidRPr="00357A8D">
                <w:rPr>
                  <w:rFonts w:ascii="Calibri" w:hAnsi="Calibri" w:cs="Calibri"/>
                  <w:sz w:val="28"/>
                  <w:rPrChange w:author="PC" w:date="2023-03-31T11:41:00Z" w:id="13878">
                    <w:rPr>
                      <w:rFonts w:ascii="Calibri" w:hAnsi="Calibri" w:cs="Calibri"/>
                      <w:color w:val="000000"/>
                      <w:sz w:val="28"/>
                    </w:rPr>
                  </w:rPrChange>
                </w:rPr>
                <w:t> </w:t>
              </w:r>
              <w:r w:rsidRPr="00357A8D">
                <w:rPr>
                  <w:rFonts w:ascii="Wingdings 2" w:hAnsi="Wingdings 2" w:eastAsia="Wingdings 2" w:cs="Wingdings 2"/>
                  <w:sz w:val="28"/>
                  <w:rPrChange w:author="PC" w:date="2023-03-31T11:41:00Z" w:id="138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FB6EFC" w14:textId="77777777">
            <w:pPr>
              <w:rPr>
                <w:ins w:author="phetc" w:date="2023-02-13T15:44:00Z" w:id="13880"/>
                <w:rFonts w:ascii="Calibri" w:hAnsi="Calibri" w:cs="Calibri"/>
                <w:sz w:val="28"/>
                <w:rPrChange w:author="PC" w:date="2023-03-31T11:41:00Z" w:id="13881">
                  <w:rPr>
                    <w:ins w:author="phetc" w:date="2023-02-13T15:44:00Z" w:id="13882"/>
                    <w:rFonts w:ascii="Calibri" w:hAnsi="Calibri" w:cs="Calibri"/>
                    <w:color w:val="000000"/>
                    <w:sz w:val="28"/>
                  </w:rPr>
                </w:rPrChange>
              </w:rPr>
            </w:pPr>
            <w:ins w:author="phetc" w:date="2023-02-13T15:44:00Z" w:id="13883">
              <w:r w:rsidRPr="00357A8D">
                <w:rPr>
                  <w:rFonts w:ascii="Calibri" w:hAnsi="Calibri" w:cs="Calibri"/>
                  <w:sz w:val="28"/>
                  <w:rPrChange w:author="PC" w:date="2023-03-31T11:41:00Z" w:id="13884">
                    <w:rPr>
                      <w:rFonts w:ascii="Calibri" w:hAnsi="Calibri" w:cs="Calibri"/>
                      <w:color w:val="000000"/>
                      <w:sz w:val="28"/>
                    </w:rPr>
                  </w:rPrChange>
                </w:rPr>
                <w:t> </w:t>
              </w:r>
            </w:ins>
          </w:p>
        </w:tc>
      </w:tr>
      <w:tr w:rsidRPr="00357A8D" w:rsidR="00567CE2" w:rsidTr="00277A61" w14:paraId="6A307E9E" w14:textId="77777777">
        <w:trPr>
          <w:trHeight w:val="430"/>
          <w:ins w:author="phetc" w:date="2023-02-13T15:44:00Z" w:id="13885"/>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61D9895" w14:textId="77777777">
            <w:pPr>
              <w:contextualSpacing/>
              <w:rPr>
                <w:ins w:author="phetc" w:date="2023-02-13T15:44:00Z" w:id="13886"/>
                <w:rFonts w:ascii="TH Sarabun New" w:hAnsi="TH Sarabun New" w:cs="TH Sarabun New"/>
                <w:sz w:val="28"/>
              </w:rPr>
            </w:pPr>
            <w:ins w:author="phetc" w:date="2023-02-13T15:44:00Z" w:id="13887">
              <w:r w:rsidRPr="00357A8D">
                <w:rPr>
                  <w:rFonts w:ascii="TH Sarabun New" w:hAnsi="TH Sarabun New" w:cs="TH Sarabun New"/>
                  <w:sz w:val="28"/>
                  <w:cs/>
                </w:rPr>
                <w:t>ศ.</w:t>
              </w:r>
              <w:r w:rsidRPr="00357A8D">
                <w:rPr>
                  <w:rFonts w:ascii="TH Sarabun New" w:hAnsi="TH Sarabun New" w:cs="TH Sarabun New"/>
                  <w:sz w:val="28"/>
                </w:rPr>
                <w:t xml:space="preserve">479 </w:t>
              </w:r>
              <w:r w:rsidRPr="00357A8D">
                <w:rPr>
                  <w:rFonts w:ascii="TH Sarabun New" w:hAnsi="TH Sarabun New" w:cs="TH Sarabun New"/>
                  <w:sz w:val="28"/>
                  <w:cs/>
                </w:rPr>
                <w:t xml:space="preserve">สัมมนาเศรษฐศาสตร์ทรัพยากรธรรมชาติ  </w:t>
              </w:r>
            </w:ins>
          </w:p>
          <w:p w:rsidRPr="00357A8D" w:rsidR="00BD3F6C" w:rsidRDefault="00BD3F6C" w14:paraId="587342E6" w14:textId="77777777">
            <w:pPr>
              <w:rPr>
                <w:ins w:author="phetc" w:date="2023-02-13T15:44:00Z" w:id="13888"/>
                <w:rFonts w:ascii="Calibri" w:hAnsi="Calibri" w:cs="Calibri"/>
                <w:sz w:val="28"/>
                <w:rPrChange w:author="PC" w:date="2023-03-31T11:41:00Z" w:id="13889">
                  <w:rPr>
                    <w:ins w:author="phetc" w:date="2023-02-13T15:44:00Z" w:id="13890"/>
                    <w:rFonts w:ascii="Calibri" w:hAnsi="Calibri" w:cs="Calibri"/>
                    <w:color w:val="000000"/>
                    <w:sz w:val="28"/>
                  </w:rPr>
                </w:rPrChange>
              </w:rPr>
            </w:pPr>
            <w:ins w:author="phetc" w:date="2023-02-13T15:44:00Z" w:id="13891">
              <w:r w:rsidRPr="00357A8D">
                <w:rPr>
                  <w:rFonts w:ascii="TH Sarabun New" w:hAnsi="TH Sarabun New" w:cs="TH Sarabun New"/>
                  <w:sz w:val="28"/>
                  <w:cs/>
                </w:rPr>
                <w:t xml:space="preserve">        และสิ่งแวดล้อม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DA694A" w14:textId="77777777">
            <w:pPr>
              <w:rPr>
                <w:ins w:author="phetc" w:date="2023-02-13T15:44:00Z" w:id="13892"/>
                <w:rFonts w:ascii="Calibri" w:hAnsi="Calibri" w:cs="Calibri"/>
                <w:sz w:val="28"/>
                <w:rPrChange w:author="PC" w:date="2023-03-31T11:41:00Z" w:id="13893">
                  <w:rPr>
                    <w:ins w:author="phetc" w:date="2023-02-13T15:44:00Z" w:id="13894"/>
                    <w:rFonts w:ascii="Calibri" w:hAnsi="Calibri" w:cs="Calibri"/>
                    <w:color w:val="000000"/>
                    <w:sz w:val="28"/>
                  </w:rPr>
                </w:rPrChange>
              </w:rPr>
            </w:pPr>
            <w:ins w:author="phetc" w:date="2023-02-13T15:44:00Z" w:id="13895">
              <w:r w:rsidRPr="00357A8D">
                <w:rPr>
                  <w:rFonts w:ascii="Calibri" w:hAnsi="Calibri" w:cs="Calibri"/>
                  <w:sz w:val="28"/>
                  <w:rPrChange w:author="PC" w:date="2023-03-31T11:41:00Z" w:id="13896">
                    <w:rPr>
                      <w:rFonts w:ascii="Calibri" w:hAnsi="Calibri" w:cs="Calibri"/>
                      <w:color w:val="000000"/>
                      <w:sz w:val="28"/>
                    </w:rPr>
                  </w:rPrChange>
                </w:rPr>
                <w:t> </w:t>
              </w:r>
              <w:r w:rsidRPr="00357A8D">
                <w:rPr>
                  <w:rFonts w:ascii="Wingdings 2" w:hAnsi="Wingdings 2" w:eastAsia="Wingdings 2" w:cs="Wingdings 2"/>
                  <w:sz w:val="28"/>
                  <w:rPrChange w:author="PC" w:date="2023-03-31T11:41:00Z" w:id="138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E061FC3" w14:textId="77777777">
            <w:pPr>
              <w:rPr>
                <w:ins w:author="phetc" w:date="2023-02-13T15:44:00Z" w:id="13898"/>
                <w:rFonts w:ascii="Calibri" w:hAnsi="Calibri" w:cs="Calibri"/>
                <w:sz w:val="28"/>
                <w:rPrChange w:author="PC" w:date="2023-03-31T11:41:00Z" w:id="13899">
                  <w:rPr>
                    <w:ins w:author="phetc" w:date="2023-02-13T15:44:00Z" w:id="13900"/>
                    <w:rFonts w:ascii="Calibri" w:hAnsi="Calibri" w:cs="Calibri"/>
                    <w:color w:val="000000"/>
                    <w:sz w:val="28"/>
                  </w:rPr>
                </w:rPrChange>
              </w:rPr>
            </w:pPr>
            <w:ins w:author="phetc" w:date="2023-02-13T15:44:00Z" w:id="13901">
              <w:r w:rsidRPr="00357A8D">
                <w:rPr>
                  <w:rFonts w:ascii="Calibri" w:hAnsi="Calibri" w:cs="Calibri"/>
                  <w:sz w:val="28"/>
                  <w:rPrChange w:author="PC" w:date="2023-03-31T11:41:00Z" w:id="13902">
                    <w:rPr>
                      <w:rFonts w:ascii="Calibri" w:hAnsi="Calibri" w:cs="Calibri"/>
                      <w:color w:val="000000"/>
                      <w:sz w:val="28"/>
                    </w:rPr>
                  </w:rPrChange>
                </w:rPr>
                <w:t> </w:t>
              </w:r>
              <w:r w:rsidRPr="00357A8D">
                <w:rPr>
                  <w:rFonts w:ascii="Wingdings 2" w:hAnsi="Wingdings 2" w:eastAsia="Wingdings 2" w:cs="Wingdings 2"/>
                  <w:sz w:val="28"/>
                  <w:rPrChange w:author="PC" w:date="2023-03-31T11:41:00Z" w:id="139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FD5A8C" w14:textId="77777777">
            <w:pPr>
              <w:rPr>
                <w:ins w:author="phetc" w:date="2023-02-13T15:44:00Z" w:id="13904"/>
                <w:rFonts w:ascii="Calibri" w:hAnsi="Calibri" w:cs="Calibri"/>
                <w:sz w:val="28"/>
                <w:rPrChange w:author="PC" w:date="2023-03-31T11:41:00Z" w:id="13905">
                  <w:rPr>
                    <w:ins w:author="phetc" w:date="2023-02-13T15:44:00Z" w:id="13906"/>
                    <w:rFonts w:ascii="Calibri" w:hAnsi="Calibri" w:cs="Calibri"/>
                    <w:color w:val="000000"/>
                    <w:sz w:val="28"/>
                  </w:rPr>
                </w:rPrChange>
              </w:rPr>
            </w:pPr>
            <w:ins w:author="phetc" w:date="2023-02-13T15:44:00Z" w:id="13907">
              <w:r w:rsidRPr="00357A8D">
                <w:rPr>
                  <w:rFonts w:ascii="Calibri" w:hAnsi="Calibri" w:cs="Calibri"/>
                  <w:sz w:val="28"/>
                  <w:rPrChange w:author="PC" w:date="2023-03-31T11:41:00Z" w:id="139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879D7B" w14:textId="77777777">
            <w:pPr>
              <w:rPr>
                <w:ins w:author="phetc" w:date="2023-02-13T15:44:00Z" w:id="13909"/>
                <w:rFonts w:ascii="Calibri" w:hAnsi="Calibri" w:cs="Calibri"/>
                <w:sz w:val="28"/>
                <w:rPrChange w:author="PC" w:date="2023-03-31T11:41:00Z" w:id="13910">
                  <w:rPr>
                    <w:ins w:author="phetc" w:date="2023-02-13T15:44:00Z" w:id="13911"/>
                    <w:rFonts w:ascii="Calibri" w:hAnsi="Calibri" w:cs="Calibri"/>
                    <w:color w:val="000000"/>
                    <w:sz w:val="28"/>
                  </w:rPr>
                </w:rPrChange>
              </w:rPr>
            </w:pPr>
            <w:ins w:author="phetc" w:date="2023-02-13T15:44:00Z" w:id="13912">
              <w:r w:rsidRPr="00357A8D">
                <w:rPr>
                  <w:rFonts w:ascii="Calibri" w:hAnsi="Calibri" w:cs="Calibri"/>
                  <w:sz w:val="28"/>
                  <w:rPrChange w:author="PC" w:date="2023-03-31T11:41:00Z" w:id="13913">
                    <w:rPr>
                      <w:rFonts w:ascii="Calibri" w:hAnsi="Calibri" w:cs="Calibri"/>
                      <w:color w:val="000000"/>
                      <w:sz w:val="28"/>
                    </w:rPr>
                  </w:rPrChange>
                </w:rPr>
                <w:t> </w:t>
              </w:r>
              <w:r w:rsidRPr="00357A8D">
                <w:rPr>
                  <w:rFonts w:ascii="Wingdings 2" w:hAnsi="Wingdings 2" w:eastAsia="Wingdings 2" w:cs="Wingdings 2"/>
                  <w:sz w:val="28"/>
                  <w:rPrChange w:author="PC" w:date="2023-03-31T11:41:00Z" w:id="139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AB12B62" w14:textId="77777777">
            <w:pPr>
              <w:rPr>
                <w:ins w:author="phetc" w:date="2023-02-13T15:44:00Z" w:id="13915"/>
                <w:rFonts w:ascii="Calibri" w:hAnsi="Calibri" w:cs="Calibri"/>
                <w:sz w:val="28"/>
                <w:rPrChange w:author="PC" w:date="2023-03-31T11:41:00Z" w:id="13916">
                  <w:rPr>
                    <w:ins w:author="phetc" w:date="2023-02-13T15:44:00Z" w:id="13917"/>
                    <w:rFonts w:ascii="Calibri" w:hAnsi="Calibri" w:cs="Calibri"/>
                    <w:color w:val="000000"/>
                    <w:sz w:val="28"/>
                  </w:rPr>
                </w:rPrChange>
              </w:rPr>
            </w:pPr>
            <w:ins w:author="phetc" w:date="2023-02-13T15:44:00Z" w:id="13918">
              <w:r w:rsidRPr="00357A8D">
                <w:rPr>
                  <w:rFonts w:ascii="Calibri" w:hAnsi="Calibri" w:cs="Calibri"/>
                  <w:sz w:val="28"/>
                  <w:rPrChange w:author="PC" w:date="2023-03-31T11:41:00Z" w:id="13919">
                    <w:rPr>
                      <w:rFonts w:ascii="Calibri" w:hAnsi="Calibri" w:cs="Calibri"/>
                      <w:color w:val="000000"/>
                      <w:sz w:val="28"/>
                    </w:rPr>
                  </w:rPrChange>
                </w:rPr>
                <w:t> </w:t>
              </w:r>
              <w:r w:rsidRPr="00357A8D">
                <w:rPr>
                  <w:rFonts w:ascii="Wingdings 2" w:hAnsi="Wingdings 2" w:eastAsia="Wingdings 2" w:cs="Wingdings 2"/>
                  <w:sz w:val="28"/>
                  <w:rPrChange w:author="PC" w:date="2023-03-31T11:41:00Z" w:id="139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DA352E" w14:textId="77777777">
            <w:pPr>
              <w:rPr>
                <w:ins w:author="phetc" w:date="2023-02-13T15:44:00Z" w:id="13921"/>
                <w:rFonts w:ascii="Calibri" w:hAnsi="Calibri" w:cs="Calibri"/>
                <w:sz w:val="28"/>
                <w:rPrChange w:author="PC" w:date="2023-03-31T11:41:00Z" w:id="13922">
                  <w:rPr>
                    <w:ins w:author="phetc" w:date="2023-02-13T15:44:00Z" w:id="13923"/>
                    <w:rFonts w:ascii="Calibri" w:hAnsi="Calibri" w:cs="Calibri"/>
                    <w:color w:val="000000"/>
                    <w:sz w:val="28"/>
                  </w:rPr>
                </w:rPrChange>
              </w:rPr>
            </w:pPr>
            <w:ins w:author="phetc" w:date="2023-02-13T15:44:00Z" w:id="13924">
              <w:r w:rsidRPr="00357A8D">
                <w:rPr>
                  <w:rFonts w:ascii="Calibri" w:hAnsi="Calibri" w:cs="Calibri"/>
                  <w:sz w:val="28"/>
                  <w:rPrChange w:author="PC" w:date="2023-03-31T11:41:00Z" w:id="13925">
                    <w:rPr>
                      <w:rFonts w:ascii="Calibri" w:hAnsi="Calibri" w:cs="Calibri"/>
                      <w:color w:val="000000"/>
                      <w:sz w:val="28"/>
                    </w:rPr>
                  </w:rPrChange>
                </w:rPr>
                <w:t> </w:t>
              </w:r>
              <w:r w:rsidRPr="00357A8D">
                <w:rPr>
                  <w:rFonts w:ascii="Wingdings 2" w:hAnsi="Wingdings 2" w:eastAsia="Wingdings 2" w:cs="Wingdings 2"/>
                  <w:sz w:val="28"/>
                  <w:rPrChange w:author="PC" w:date="2023-03-31T11:41:00Z" w:id="139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336F2BD" w14:textId="77777777">
            <w:pPr>
              <w:rPr>
                <w:ins w:author="phetc" w:date="2023-02-13T15:44:00Z" w:id="13927"/>
                <w:rFonts w:ascii="Calibri" w:hAnsi="Calibri" w:cs="Calibri"/>
                <w:sz w:val="28"/>
                <w:rPrChange w:author="PC" w:date="2023-03-31T11:41:00Z" w:id="13928">
                  <w:rPr>
                    <w:ins w:author="phetc" w:date="2023-02-13T15:44:00Z" w:id="13929"/>
                    <w:rFonts w:ascii="Calibri" w:hAnsi="Calibri" w:cs="Calibri"/>
                    <w:color w:val="000000"/>
                    <w:sz w:val="28"/>
                  </w:rPr>
                </w:rPrChange>
              </w:rPr>
            </w:pPr>
            <w:ins w:author="phetc" w:date="2023-02-13T15:44:00Z" w:id="13930">
              <w:r w:rsidRPr="00357A8D">
                <w:rPr>
                  <w:rFonts w:ascii="Calibri" w:hAnsi="Calibri" w:cs="Calibri"/>
                  <w:sz w:val="28"/>
                  <w:rPrChange w:author="PC" w:date="2023-03-31T11:41:00Z" w:id="13931">
                    <w:rPr>
                      <w:rFonts w:ascii="Calibri" w:hAnsi="Calibri" w:cs="Calibri"/>
                      <w:color w:val="000000"/>
                      <w:sz w:val="28"/>
                    </w:rPr>
                  </w:rPrChange>
                </w:rPr>
                <w:t> </w:t>
              </w:r>
              <w:r w:rsidRPr="00357A8D">
                <w:rPr>
                  <w:rFonts w:ascii="Wingdings 2" w:hAnsi="Wingdings 2" w:eastAsia="Wingdings 2" w:cs="Wingdings 2"/>
                  <w:sz w:val="28"/>
                  <w:rPrChange w:author="PC" w:date="2023-03-31T11:41:00Z" w:id="139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E0B0C02" w14:textId="77777777">
            <w:pPr>
              <w:rPr>
                <w:ins w:author="phetc" w:date="2023-02-13T15:44:00Z" w:id="13933"/>
                <w:rFonts w:ascii="Calibri" w:hAnsi="Calibri" w:cs="Calibri"/>
                <w:sz w:val="28"/>
                <w:rPrChange w:author="PC" w:date="2023-03-31T11:41:00Z" w:id="13934">
                  <w:rPr>
                    <w:ins w:author="phetc" w:date="2023-02-13T15:44:00Z" w:id="13935"/>
                    <w:rFonts w:ascii="Calibri" w:hAnsi="Calibri" w:cs="Calibri"/>
                    <w:color w:val="000000"/>
                    <w:sz w:val="28"/>
                  </w:rPr>
                </w:rPrChange>
              </w:rPr>
            </w:pPr>
            <w:ins w:author="phetc" w:date="2023-02-13T15:44:00Z" w:id="13936">
              <w:r w:rsidRPr="00357A8D">
                <w:rPr>
                  <w:rFonts w:ascii="Calibri" w:hAnsi="Calibri" w:cs="Calibri"/>
                  <w:sz w:val="28"/>
                  <w:rPrChange w:author="PC" w:date="2023-03-31T11:41:00Z" w:id="13937">
                    <w:rPr>
                      <w:rFonts w:ascii="Calibri" w:hAnsi="Calibri" w:cs="Calibri"/>
                      <w:color w:val="000000"/>
                      <w:sz w:val="28"/>
                    </w:rPr>
                  </w:rPrChange>
                </w:rPr>
                <w:t> </w:t>
              </w:r>
              <w:r w:rsidRPr="00357A8D">
                <w:rPr>
                  <w:rFonts w:ascii="Wingdings 2" w:hAnsi="Wingdings 2" w:eastAsia="Wingdings 2" w:cs="Wingdings 2"/>
                  <w:sz w:val="28"/>
                  <w:rPrChange w:author="PC" w:date="2023-03-31T11:41:00Z" w:id="139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D89046" w14:textId="77777777">
            <w:pPr>
              <w:rPr>
                <w:ins w:author="phetc" w:date="2023-02-13T15:44:00Z" w:id="13939"/>
                <w:rFonts w:ascii="Calibri" w:hAnsi="Calibri" w:cs="Calibri"/>
                <w:sz w:val="28"/>
                <w:rPrChange w:author="PC" w:date="2023-03-31T11:41:00Z" w:id="13940">
                  <w:rPr>
                    <w:ins w:author="phetc" w:date="2023-02-13T15:44:00Z" w:id="13941"/>
                    <w:rFonts w:ascii="Calibri" w:hAnsi="Calibri" w:cs="Calibri"/>
                    <w:color w:val="000000"/>
                    <w:sz w:val="28"/>
                  </w:rPr>
                </w:rPrChange>
              </w:rPr>
            </w:pPr>
            <w:ins w:author="phetc" w:date="2023-02-13T15:44:00Z" w:id="13942">
              <w:r w:rsidRPr="00357A8D">
                <w:rPr>
                  <w:rFonts w:ascii="Calibri" w:hAnsi="Calibri" w:cs="Calibri"/>
                  <w:sz w:val="28"/>
                  <w:rPrChange w:author="PC" w:date="2023-03-31T11:41:00Z" w:id="13943">
                    <w:rPr>
                      <w:rFonts w:ascii="Calibri" w:hAnsi="Calibri" w:cs="Calibri"/>
                      <w:color w:val="000000"/>
                      <w:sz w:val="28"/>
                    </w:rPr>
                  </w:rPrChange>
                </w:rPr>
                <w:t> </w:t>
              </w:r>
              <w:r w:rsidRPr="00357A8D">
                <w:rPr>
                  <w:rFonts w:ascii="Wingdings 2" w:hAnsi="Wingdings 2" w:eastAsia="Wingdings 2" w:cs="Wingdings 2"/>
                  <w:sz w:val="28"/>
                  <w:rPrChange w:author="PC" w:date="2023-03-31T11:41:00Z" w:id="139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23CEAE" w14:textId="77777777">
            <w:pPr>
              <w:rPr>
                <w:ins w:author="phetc" w:date="2023-02-13T15:44:00Z" w:id="13945"/>
                <w:rFonts w:ascii="Calibri" w:hAnsi="Calibri" w:cs="Calibri"/>
                <w:sz w:val="28"/>
                <w:rPrChange w:author="PC" w:date="2023-03-31T11:41:00Z" w:id="13946">
                  <w:rPr>
                    <w:ins w:author="phetc" w:date="2023-02-13T15:44:00Z" w:id="13947"/>
                    <w:rFonts w:ascii="Calibri" w:hAnsi="Calibri" w:cs="Calibri"/>
                    <w:color w:val="000000"/>
                    <w:sz w:val="28"/>
                  </w:rPr>
                </w:rPrChange>
              </w:rPr>
            </w:pPr>
            <w:ins w:author="phetc" w:date="2023-02-13T15:44:00Z" w:id="13948">
              <w:r w:rsidRPr="00357A8D">
                <w:rPr>
                  <w:rFonts w:ascii="Calibri" w:hAnsi="Calibri" w:cs="Calibri"/>
                  <w:sz w:val="28"/>
                  <w:rPrChange w:author="PC" w:date="2023-03-31T11:41:00Z" w:id="13949">
                    <w:rPr>
                      <w:rFonts w:ascii="Calibri" w:hAnsi="Calibri" w:cs="Calibri"/>
                      <w:color w:val="000000"/>
                      <w:sz w:val="28"/>
                    </w:rPr>
                  </w:rPrChange>
                </w:rPr>
                <w:t> </w:t>
              </w:r>
              <w:r w:rsidRPr="00357A8D">
                <w:rPr>
                  <w:rFonts w:ascii="Wingdings 2" w:hAnsi="Wingdings 2" w:eastAsia="Wingdings 2" w:cs="Wingdings 2"/>
                  <w:sz w:val="28"/>
                  <w:rPrChange w:author="PC" w:date="2023-03-31T11:41:00Z" w:id="139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BCCFB7" w14:textId="77777777">
            <w:pPr>
              <w:rPr>
                <w:ins w:author="phetc" w:date="2023-02-13T15:44:00Z" w:id="13951"/>
                <w:rFonts w:ascii="Calibri" w:hAnsi="Calibri" w:cs="Calibri"/>
                <w:sz w:val="28"/>
                <w:rPrChange w:author="PC" w:date="2023-03-31T11:41:00Z" w:id="13952">
                  <w:rPr>
                    <w:ins w:author="phetc" w:date="2023-02-13T15:44:00Z" w:id="13953"/>
                    <w:rFonts w:ascii="Calibri" w:hAnsi="Calibri" w:cs="Calibri"/>
                    <w:color w:val="000000"/>
                    <w:sz w:val="28"/>
                  </w:rPr>
                </w:rPrChange>
              </w:rPr>
            </w:pPr>
            <w:ins w:author="phetc" w:date="2023-02-13T15:44:00Z" w:id="13954">
              <w:r w:rsidRPr="00357A8D">
                <w:rPr>
                  <w:rFonts w:ascii="Calibri" w:hAnsi="Calibri" w:cs="Calibri"/>
                  <w:sz w:val="28"/>
                  <w:rPrChange w:author="PC" w:date="2023-03-31T11:41:00Z" w:id="13955">
                    <w:rPr>
                      <w:rFonts w:ascii="Calibri" w:hAnsi="Calibri" w:cs="Calibri"/>
                      <w:color w:val="000000"/>
                      <w:sz w:val="28"/>
                    </w:rPr>
                  </w:rPrChange>
                </w:rPr>
                <w:t> </w:t>
              </w:r>
              <w:r w:rsidRPr="00357A8D">
                <w:rPr>
                  <w:rFonts w:ascii="Wingdings 2" w:hAnsi="Wingdings 2" w:eastAsia="Wingdings 2" w:cs="Wingdings 2"/>
                  <w:sz w:val="28"/>
                  <w:rPrChange w:author="PC" w:date="2023-03-31T11:41:00Z" w:id="139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79658A" w14:textId="77777777">
            <w:pPr>
              <w:rPr>
                <w:ins w:author="phetc" w:date="2023-02-13T15:44:00Z" w:id="13957"/>
                <w:rFonts w:ascii="Calibri" w:hAnsi="Calibri" w:cs="Calibri"/>
                <w:sz w:val="28"/>
                <w:rPrChange w:author="PC" w:date="2023-03-31T11:41:00Z" w:id="13958">
                  <w:rPr>
                    <w:ins w:author="phetc" w:date="2023-02-13T15:44:00Z" w:id="13959"/>
                    <w:rFonts w:ascii="Calibri" w:hAnsi="Calibri" w:cs="Calibri"/>
                    <w:color w:val="000000"/>
                    <w:sz w:val="28"/>
                  </w:rPr>
                </w:rPrChange>
              </w:rPr>
            </w:pPr>
            <w:ins w:author="phetc" w:date="2023-02-13T15:44:00Z" w:id="13960">
              <w:r w:rsidRPr="00357A8D">
                <w:rPr>
                  <w:rFonts w:ascii="Wingdings 2" w:hAnsi="Wingdings 2" w:eastAsia="Wingdings 2" w:cs="Wingdings 2"/>
                  <w:sz w:val="28"/>
                  <w:rPrChange w:author="PC" w:date="2023-03-31T11:41:00Z" w:id="139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39329A" w14:textId="77777777">
            <w:pPr>
              <w:rPr>
                <w:ins w:author="phetc" w:date="2023-02-13T15:44:00Z" w:id="13962"/>
                <w:rFonts w:ascii="Calibri" w:hAnsi="Calibri" w:cs="Calibri"/>
                <w:sz w:val="28"/>
                <w:rPrChange w:author="PC" w:date="2023-03-31T11:41:00Z" w:id="13963">
                  <w:rPr>
                    <w:ins w:author="phetc" w:date="2023-02-13T15:44:00Z" w:id="13964"/>
                    <w:rFonts w:ascii="Calibri" w:hAnsi="Calibri" w:cs="Calibri"/>
                    <w:color w:val="000000"/>
                    <w:sz w:val="28"/>
                  </w:rPr>
                </w:rPrChange>
              </w:rPr>
            </w:pPr>
            <w:ins w:author="phetc" w:date="2023-02-13T15:44:00Z" w:id="13965">
              <w:r w:rsidRPr="00357A8D">
                <w:rPr>
                  <w:rFonts w:ascii="Calibri" w:hAnsi="Calibri" w:cs="Calibri"/>
                  <w:sz w:val="28"/>
                  <w:rPrChange w:author="PC" w:date="2023-03-31T11:41:00Z" w:id="13966">
                    <w:rPr>
                      <w:rFonts w:ascii="Calibri" w:hAnsi="Calibri" w:cs="Calibri"/>
                      <w:color w:val="000000"/>
                      <w:sz w:val="28"/>
                    </w:rPr>
                  </w:rPrChange>
                </w:rPr>
                <w:t> </w:t>
              </w:r>
              <w:r w:rsidRPr="00357A8D">
                <w:rPr>
                  <w:rFonts w:ascii="Wingdings 2" w:hAnsi="Wingdings 2" w:eastAsia="Wingdings 2" w:cs="Wingdings 2"/>
                  <w:sz w:val="28"/>
                  <w:rPrChange w:author="PC" w:date="2023-03-31T11:41:00Z" w:id="139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57251F" w14:textId="77777777">
            <w:pPr>
              <w:rPr>
                <w:ins w:author="phetc" w:date="2023-02-13T15:44:00Z" w:id="13968"/>
                <w:rFonts w:ascii="Calibri" w:hAnsi="Calibri" w:cs="Calibri"/>
                <w:sz w:val="28"/>
                <w:rPrChange w:author="PC" w:date="2023-03-31T11:41:00Z" w:id="13969">
                  <w:rPr>
                    <w:ins w:author="phetc" w:date="2023-02-13T15:44:00Z" w:id="13970"/>
                    <w:rFonts w:ascii="Calibri" w:hAnsi="Calibri" w:cs="Calibri"/>
                    <w:color w:val="000000"/>
                    <w:sz w:val="28"/>
                  </w:rPr>
                </w:rPrChange>
              </w:rPr>
            </w:pPr>
            <w:ins w:author="phetc" w:date="2023-02-13T15:44:00Z" w:id="13971">
              <w:r w:rsidRPr="00357A8D">
                <w:rPr>
                  <w:rFonts w:ascii="Calibri" w:hAnsi="Calibri" w:cs="Calibri"/>
                  <w:sz w:val="28"/>
                  <w:rPrChange w:author="PC" w:date="2023-03-31T11:41:00Z" w:id="13972">
                    <w:rPr>
                      <w:rFonts w:ascii="Calibri" w:hAnsi="Calibri" w:cs="Calibri"/>
                      <w:color w:val="000000"/>
                      <w:sz w:val="28"/>
                    </w:rPr>
                  </w:rPrChange>
                </w:rPr>
                <w:t> </w:t>
              </w:r>
              <w:r w:rsidRPr="00357A8D">
                <w:rPr>
                  <w:rFonts w:ascii="Wingdings 2" w:hAnsi="Wingdings 2" w:eastAsia="Wingdings 2" w:cs="Wingdings 2"/>
                  <w:sz w:val="28"/>
                  <w:rPrChange w:author="PC" w:date="2023-03-31T11:41:00Z" w:id="139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37F4AC" w14:textId="77777777">
            <w:pPr>
              <w:rPr>
                <w:ins w:author="phetc" w:date="2023-02-13T15:44:00Z" w:id="13974"/>
                <w:rFonts w:ascii="Calibri" w:hAnsi="Calibri" w:cs="Calibri"/>
                <w:sz w:val="28"/>
                <w:rPrChange w:author="PC" w:date="2023-03-31T11:41:00Z" w:id="13975">
                  <w:rPr>
                    <w:ins w:author="phetc" w:date="2023-02-13T15:44:00Z" w:id="13976"/>
                    <w:rFonts w:ascii="Calibri" w:hAnsi="Calibri" w:cs="Calibri"/>
                    <w:color w:val="000000"/>
                    <w:sz w:val="28"/>
                  </w:rPr>
                </w:rPrChange>
              </w:rPr>
            </w:pPr>
            <w:ins w:author="phetc" w:date="2023-02-13T15:44:00Z" w:id="13977">
              <w:r w:rsidRPr="00357A8D">
                <w:rPr>
                  <w:rFonts w:ascii="Calibri" w:hAnsi="Calibri" w:cs="Calibri"/>
                  <w:sz w:val="28"/>
                  <w:rPrChange w:author="PC" w:date="2023-03-31T11:41:00Z" w:id="13978">
                    <w:rPr>
                      <w:rFonts w:ascii="Calibri" w:hAnsi="Calibri" w:cs="Calibri"/>
                      <w:color w:val="000000"/>
                      <w:sz w:val="28"/>
                    </w:rPr>
                  </w:rPrChange>
                </w:rPr>
                <w:t> </w:t>
              </w:r>
              <w:r w:rsidRPr="00357A8D">
                <w:rPr>
                  <w:rFonts w:ascii="Wingdings 2" w:hAnsi="Wingdings 2" w:eastAsia="Wingdings 2" w:cs="Wingdings 2"/>
                  <w:sz w:val="28"/>
                  <w:rPrChange w:author="PC" w:date="2023-03-31T11:41:00Z" w:id="139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B23F3A" w14:textId="77777777">
            <w:pPr>
              <w:rPr>
                <w:ins w:author="phetc" w:date="2023-02-13T15:44:00Z" w:id="13980"/>
                <w:rFonts w:ascii="Calibri" w:hAnsi="Calibri" w:cs="Calibri"/>
                <w:sz w:val="28"/>
                <w:rPrChange w:author="PC" w:date="2023-03-31T11:41:00Z" w:id="13981">
                  <w:rPr>
                    <w:ins w:author="phetc" w:date="2023-02-13T15:44:00Z" w:id="13982"/>
                    <w:rFonts w:ascii="Calibri" w:hAnsi="Calibri" w:cs="Calibri"/>
                    <w:color w:val="000000"/>
                    <w:sz w:val="28"/>
                  </w:rPr>
                </w:rPrChange>
              </w:rPr>
            </w:pPr>
            <w:ins w:author="phetc" w:date="2023-02-13T15:44:00Z" w:id="13983">
              <w:r w:rsidRPr="00357A8D">
                <w:rPr>
                  <w:rFonts w:ascii="Calibri" w:hAnsi="Calibri" w:cs="Calibri"/>
                  <w:sz w:val="28"/>
                  <w:rPrChange w:author="PC" w:date="2023-03-31T11:41:00Z" w:id="13984">
                    <w:rPr>
                      <w:rFonts w:ascii="Calibri" w:hAnsi="Calibri" w:cs="Calibri"/>
                      <w:color w:val="000000"/>
                      <w:sz w:val="28"/>
                    </w:rPr>
                  </w:rPrChange>
                </w:rPr>
                <w:t> </w:t>
              </w:r>
              <w:r w:rsidRPr="00357A8D">
                <w:rPr>
                  <w:rFonts w:ascii="Wingdings 2" w:hAnsi="Wingdings 2" w:eastAsia="Wingdings 2" w:cs="Wingdings 2"/>
                  <w:sz w:val="28"/>
                  <w:rPrChange w:author="PC" w:date="2023-03-31T11:41:00Z" w:id="13985">
                    <w:rPr>
                      <w:rFonts w:ascii="Calibri" w:hAnsi="Calibri" w:cs="Calibri"/>
                      <w:color w:val="000000"/>
                      <w:sz w:val="28"/>
                    </w:rPr>
                  </w:rPrChange>
                </w:rPr>
                <w:t>P</w:t>
              </w:r>
            </w:ins>
          </w:p>
        </w:tc>
      </w:tr>
      <w:tr w:rsidRPr="00357A8D" w:rsidR="00567CE2" w:rsidTr="00277A61" w14:paraId="78553917" w14:textId="77777777">
        <w:trPr>
          <w:trHeight w:val="430"/>
          <w:ins w:author="phetc" w:date="2023-02-13T15:44:00Z" w:id="13986"/>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617658A0" w14:textId="77777777">
            <w:pPr>
              <w:autoSpaceDE w:val="0"/>
              <w:autoSpaceDN w:val="0"/>
              <w:adjustRightInd w:val="0"/>
              <w:spacing w:before="48" w:beforeLines="20"/>
              <w:rPr>
                <w:ins w:author="phetc" w:date="2023-02-13T15:44:00Z" w:id="13987"/>
                <w:rFonts w:ascii="TH Sarabun New" w:hAnsi="TH Sarabun New" w:cs="TH Sarabun New"/>
                <w:sz w:val="28"/>
              </w:rPr>
            </w:pPr>
            <w:ins w:author="phetc" w:date="2023-02-13T15:44:00Z" w:id="13988">
              <w:r w:rsidRPr="00357A8D">
                <w:rPr>
                  <w:rFonts w:ascii="TH Sarabun New" w:hAnsi="TH Sarabun New" w:cs="TH Sarabun New"/>
                  <w:sz w:val="28"/>
                  <w:cs/>
                </w:rPr>
                <w:t>ศ.</w:t>
              </w:r>
              <w:r w:rsidRPr="00357A8D">
                <w:rPr>
                  <w:rFonts w:ascii="TH Sarabun New" w:hAnsi="TH Sarabun New" w:cs="TH Sarabun New"/>
                  <w:sz w:val="28"/>
                </w:rPr>
                <w:t xml:space="preserve">573 </w:t>
              </w:r>
              <w:r w:rsidRPr="00357A8D">
                <w:rPr>
                  <w:rFonts w:ascii="TH Sarabun New" w:hAnsi="TH Sarabun New" w:cs="TH Sarabun New"/>
                  <w:sz w:val="28"/>
                  <w:cs/>
                </w:rPr>
                <w:t>เศรษฐศาสตร์ทรัพยากรธรรมชาติและสิ่ง</w:t>
              </w:r>
            </w:ins>
          </w:p>
          <w:p w:rsidRPr="00357A8D" w:rsidR="00BD3F6C" w:rsidRDefault="00BD3F6C" w14:paraId="1432DB2D" w14:textId="77777777">
            <w:pPr>
              <w:rPr>
                <w:ins w:author="phetc" w:date="2023-02-13T15:44:00Z" w:id="13989"/>
                <w:rFonts w:ascii="Calibri" w:hAnsi="Calibri" w:cs="Calibri"/>
                <w:sz w:val="28"/>
                <w:rPrChange w:author="PC" w:date="2023-03-31T11:41:00Z" w:id="13990">
                  <w:rPr>
                    <w:ins w:author="phetc" w:date="2023-02-13T15:44:00Z" w:id="13991"/>
                    <w:rFonts w:ascii="Calibri" w:hAnsi="Calibri" w:cs="Calibri"/>
                    <w:color w:val="000000"/>
                    <w:sz w:val="28"/>
                  </w:rPr>
                </w:rPrChange>
              </w:rPr>
            </w:pPr>
            <w:ins w:author="phetc" w:date="2023-02-13T15:44:00Z" w:id="13992">
              <w:r w:rsidRPr="00357A8D">
                <w:rPr>
                  <w:rFonts w:ascii="TH Sarabun New" w:hAnsi="TH Sarabun New" w:cs="TH Sarabun New"/>
                  <w:sz w:val="28"/>
                  <w:cs/>
                </w:rPr>
                <w:t xml:space="preserve">         แวดล้อม : ศึกษาเฉพาะเรื่อง</w:t>
              </w:r>
              <w:r w:rsidRPr="00357A8D">
                <w:rPr>
                  <w:rFonts w:ascii="TH Sarabun New" w:hAnsi="TH Sarabun New" w:cs="TH Sarabun New"/>
                  <w:sz w:val="28"/>
                </w:rPr>
                <w:t xml:space="preserve"> 1</w:t>
              </w:r>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0F1A25" w14:textId="77777777">
            <w:pPr>
              <w:rPr>
                <w:ins w:author="phetc" w:date="2023-02-13T15:44:00Z" w:id="13993"/>
                <w:rFonts w:ascii="Calibri" w:hAnsi="Calibri" w:cs="Calibri"/>
                <w:sz w:val="28"/>
                <w:rPrChange w:author="PC" w:date="2023-03-31T11:41:00Z" w:id="13994">
                  <w:rPr>
                    <w:ins w:author="phetc" w:date="2023-02-13T15:44:00Z" w:id="13995"/>
                    <w:rFonts w:ascii="Calibri" w:hAnsi="Calibri" w:cs="Calibri"/>
                    <w:color w:val="000000"/>
                    <w:sz w:val="28"/>
                  </w:rPr>
                </w:rPrChange>
              </w:rPr>
            </w:pPr>
            <w:ins w:author="phetc" w:date="2023-02-13T15:44:00Z" w:id="13996">
              <w:r w:rsidRPr="00357A8D">
                <w:rPr>
                  <w:rFonts w:ascii="Calibri" w:hAnsi="Calibri" w:cs="Calibri"/>
                  <w:sz w:val="28"/>
                  <w:rPrChange w:author="PC" w:date="2023-03-31T11:41:00Z" w:id="13997">
                    <w:rPr>
                      <w:rFonts w:ascii="Calibri" w:hAnsi="Calibri" w:cs="Calibri"/>
                      <w:color w:val="000000"/>
                      <w:sz w:val="28"/>
                    </w:rPr>
                  </w:rPrChange>
                </w:rPr>
                <w:t> </w:t>
              </w:r>
              <w:r w:rsidRPr="00357A8D">
                <w:rPr>
                  <w:rFonts w:ascii="Wingdings 2" w:hAnsi="Wingdings 2" w:eastAsia="Wingdings 2" w:cs="Wingdings 2"/>
                  <w:sz w:val="28"/>
                  <w:rPrChange w:author="PC" w:date="2023-03-31T11:41:00Z" w:id="139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6B049D" w14:textId="77777777">
            <w:pPr>
              <w:rPr>
                <w:ins w:author="phetc" w:date="2023-02-13T15:44:00Z" w:id="13999"/>
                <w:rFonts w:ascii="Calibri" w:hAnsi="Calibri" w:cs="Calibri"/>
                <w:sz w:val="28"/>
                <w:rPrChange w:author="PC" w:date="2023-03-31T11:41:00Z" w:id="14000">
                  <w:rPr>
                    <w:ins w:author="phetc" w:date="2023-02-13T15:44:00Z" w:id="14001"/>
                    <w:rFonts w:ascii="Calibri" w:hAnsi="Calibri" w:cs="Calibri"/>
                    <w:color w:val="000000"/>
                    <w:sz w:val="28"/>
                  </w:rPr>
                </w:rPrChange>
              </w:rPr>
            </w:pPr>
            <w:ins w:author="phetc" w:date="2023-02-13T15:44:00Z" w:id="14002">
              <w:r w:rsidRPr="00357A8D">
                <w:rPr>
                  <w:rFonts w:ascii="Calibri" w:hAnsi="Calibri" w:cs="Calibri"/>
                  <w:sz w:val="28"/>
                  <w:rPrChange w:author="PC" w:date="2023-03-31T11:41:00Z" w:id="14003">
                    <w:rPr>
                      <w:rFonts w:ascii="Calibri" w:hAnsi="Calibri" w:cs="Calibri"/>
                      <w:color w:val="000000"/>
                      <w:sz w:val="28"/>
                    </w:rPr>
                  </w:rPrChange>
                </w:rPr>
                <w:t> </w:t>
              </w:r>
              <w:r w:rsidRPr="00357A8D">
                <w:rPr>
                  <w:rFonts w:ascii="Wingdings 2" w:hAnsi="Wingdings 2" w:eastAsia="Wingdings 2" w:cs="Wingdings 2"/>
                  <w:sz w:val="28"/>
                  <w:rPrChange w:author="PC" w:date="2023-03-31T11:41:00Z" w:id="140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9CC896" w14:textId="77777777">
            <w:pPr>
              <w:rPr>
                <w:ins w:author="phetc" w:date="2023-02-13T15:44:00Z" w:id="14005"/>
                <w:rFonts w:ascii="Calibri" w:hAnsi="Calibri" w:cs="Calibri"/>
                <w:sz w:val="28"/>
                <w:rPrChange w:author="PC" w:date="2023-03-31T11:41:00Z" w:id="14006">
                  <w:rPr>
                    <w:ins w:author="phetc" w:date="2023-02-13T15:44:00Z" w:id="14007"/>
                    <w:rFonts w:ascii="Calibri" w:hAnsi="Calibri" w:cs="Calibri"/>
                    <w:color w:val="000000"/>
                    <w:sz w:val="28"/>
                  </w:rPr>
                </w:rPrChange>
              </w:rPr>
            </w:pPr>
            <w:ins w:author="phetc" w:date="2023-02-13T15:44:00Z" w:id="14008">
              <w:r w:rsidRPr="00357A8D">
                <w:rPr>
                  <w:rFonts w:ascii="Calibri" w:hAnsi="Calibri" w:cs="Calibri"/>
                  <w:sz w:val="28"/>
                  <w:rPrChange w:author="PC" w:date="2023-03-31T11:41:00Z" w:id="140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C7FC41" w14:textId="77777777">
            <w:pPr>
              <w:rPr>
                <w:ins w:author="phetc" w:date="2023-02-13T15:44:00Z" w:id="14010"/>
                <w:rFonts w:ascii="Calibri" w:hAnsi="Calibri" w:cs="Calibri"/>
                <w:sz w:val="28"/>
                <w:rPrChange w:author="PC" w:date="2023-03-31T11:41:00Z" w:id="14011">
                  <w:rPr>
                    <w:ins w:author="phetc" w:date="2023-02-13T15:44:00Z" w:id="14012"/>
                    <w:rFonts w:ascii="Calibri" w:hAnsi="Calibri" w:cs="Calibri"/>
                    <w:color w:val="000000"/>
                    <w:sz w:val="28"/>
                  </w:rPr>
                </w:rPrChange>
              </w:rPr>
            </w:pPr>
            <w:ins w:author="phetc" w:date="2023-02-13T15:44:00Z" w:id="14013">
              <w:r w:rsidRPr="00357A8D">
                <w:rPr>
                  <w:rFonts w:ascii="Calibri" w:hAnsi="Calibri" w:cs="Calibri"/>
                  <w:sz w:val="28"/>
                  <w:rPrChange w:author="PC" w:date="2023-03-31T11:41:00Z" w:id="14014">
                    <w:rPr>
                      <w:rFonts w:ascii="Calibri" w:hAnsi="Calibri" w:cs="Calibri"/>
                      <w:color w:val="000000"/>
                      <w:sz w:val="28"/>
                    </w:rPr>
                  </w:rPrChange>
                </w:rPr>
                <w:t> </w:t>
              </w:r>
              <w:r w:rsidRPr="00357A8D">
                <w:rPr>
                  <w:rFonts w:ascii="Wingdings 2" w:hAnsi="Wingdings 2" w:eastAsia="Wingdings 2" w:cs="Wingdings 2"/>
                  <w:sz w:val="28"/>
                  <w:rPrChange w:author="PC" w:date="2023-03-31T11:41:00Z" w:id="140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253AAF" w14:textId="77777777">
            <w:pPr>
              <w:rPr>
                <w:ins w:author="phetc" w:date="2023-02-13T15:44:00Z" w:id="14016"/>
                <w:rFonts w:ascii="Calibri" w:hAnsi="Calibri" w:cs="Calibri"/>
                <w:sz w:val="28"/>
                <w:rPrChange w:author="PC" w:date="2023-03-31T11:41:00Z" w:id="14017">
                  <w:rPr>
                    <w:ins w:author="phetc" w:date="2023-02-13T15:44:00Z" w:id="14018"/>
                    <w:rFonts w:ascii="Calibri" w:hAnsi="Calibri" w:cs="Calibri"/>
                    <w:color w:val="000000"/>
                    <w:sz w:val="28"/>
                  </w:rPr>
                </w:rPrChange>
              </w:rPr>
            </w:pPr>
            <w:ins w:author="phetc" w:date="2023-02-13T15:44:00Z" w:id="14019">
              <w:r w:rsidRPr="00357A8D">
                <w:rPr>
                  <w:rFonts w:ascii="Calibri" w:hAnsi="Calibri" w:cs="Calibri"/>
                  <w:sz w:val="28"/>
                  <w:rPrChange w:author="PC" w:date="2023-03-31T11:41:00Z" w:id="14020">
                    <w:rPr>
                      <w:rFonts w:ascii="Calibri" w:hAnsi="Calibri" w:cs="Calibri"/>
                      <w:color w:val="000000"/>
                      <w:sz w:val="28"/>
                    </w:rPr>
                  </w:rPrChange>
                </w:rPr>
                <w:t> </w:t>
              </w:r>
              <w:r w:rsidRPr="00357A8D">
                <w:rPr>
                  <w:rFonts w:ascii="Wingdings 2" w:hAnsi="Wingdings 2" w:eastAsia="Wingdings 2" w:cs="Wingdings 2"/>
                  <w:sz w:val="28"/>
                  <w:rPrChange w:author="PC" w:date="2023-03-31T11:41:00Z" w:id="140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4902CC" w14:textId="77777777">
            <w:pPr>
              <w:rPr>
                <w:ins w:author="phetc" w:date="2023-02-13T15:44:00Z" w:id="14022"/>
                <w:rFonts w:ascii="Calibri" w:hAnsi="Calibri" w:cs="Calibri"/>
                <w:sz w:val="28"/>
                <w:rPrChange w:author="PC" w:date="2023-03-31T11:41:00Z" w:id="14023">
                  <w:rPr>
                    <w:ins w:author="phetc" w:date="2023-02-13T15:44:00Z" w:id="14024"/>
                    <w:rFonts w:ascii="Calibri" w:hAnsi="Calibri" w:cs="Calibri"/>
                    <w:color w:val="000000"/>
                    <w:sz w:val="28"/>
                  </w:rPr>
                </w:rPrChange>
              </w:rPr>
            </w:pPr>
            <w:ins w:author="phetc" w:date="2023-02-13T15:44:00Z" w:id="14025">
              <w:r w:rsidRPr="00357A8D">
                <w:rPr>
                  <w:rFonts w:ascii="Calibri" w:hAnsi="Calibri" w:cs="Calibri"/>
                  <w:sz w:val="28"/>
                  <w:rPrChange w:author="PC" w:date="2023-03-31T11:41:00Z" w:id="14026">
                    <w:rPr>
                      <w:rFonts w:ascii="Calibri" w:hAnsi="Calibri" w:cs="Calibri"/>
                      <w:color w:val="000000"/>
                      <w:sz w:val="28"/>
                    </w:rPr>
                  </w:rPrChange>
                </w:rPr>
                <w:t> </w:t>
              </w:r>
              <w:r w:rsidRPr="00357A8D">
                <w:rPr>
                  <w:rFonts w:ascii="Wingdings 2" w:hAnsi="Wingdings 2" w:eastAsia="Wingdings 2" w:cs="Wingdings 2"/>
                  <w:sz w:val="28"/>
                  <w:rPrChange w:author="PC" w:date="2023-03-31T11:41:00Z" w:id="140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EFD20EE" w14:textId="77777777">
            <w:pPr>
              <w:rPr>
                <w:ins w:author="phetc" w:date="2023-02-13T15:44:00Z" w:id="14028"/>
                <w:rFonts w:ascii="Calibri" w:hAnsi="Calibri" w:cs="Calibri"/>
                <w:sz w:val="28"/>
                <w:rPrChange w:author="PC" w:date="2023-03-31T11:41:00Z" w:id="14029">
                  <w:rPr>
                    <w:ins w:author="phetc" w:date="2023-02-13T15:44:00Z" w:id="14030"/>
                    <w:rFonts w:ascii="Calibri" w:hAnsi="Calibri" w:cs="Calibri"/>
                    <w:color w:val="000000"/>
                    <w:sz w:val="28"/>
                  </w:rPr>
                </w:rPrChange>
              </w:rPr>
            </w:pPr>
            <w:ins w:author="phetc" w:date="2023-02-13T15:44:00Z" w:id="14031">
              <w:r w:rsidRPr="00357A8D">
                <w:rPr>
                  <w:rFonts w:ascii="Calibri" w:hAnsi="Calibri" w:cs="Calibri"/>
                  <w:sz w:val="28"/>
                  <w:rPrChange w:author="PC" w:date="2023-03-31T11:41:00Z" w:id="1403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E5159E" w14:textId="77777777">
            <w:pPr>
              <w:rPr>
                <w:ins w:author="phetc" w:date="2023-02-13T15:44:00Z" w:id="14033"/>
                <w:rFonts w:ascii="Calibri" w:hAnsi="Calibri" w:cs="Calibri"/>
                <w:sz w:val="28"/>
                <w:rPrChange w:author="PC" w:date="2023-03-31T11:41:00Z" w:id="14034">
                  <w:rPr>
                    <w:ins w:author="phetc" w:date="2023-02-13T15:44:00Z" w:id="14035"/>
                    <w:rFonts w:ascii="Calibri" w:hAnsi="Calibri" w:cs="Calibri"/>
                    <w:color w:val="000000"/>
                    <w:sz w:val="28"/>
                  </w:rPr>
                </w:rPrChange>
              </w:rPr>
            </w:pPr>
            <w:ins w:author="phetc" w:date="2023-02-13T15:44:00Z" w:id="14036">
              <w:r w:rsidRPr="00357A8D">
                <w:rPr>
                  <w:rFonts w:ascii="Calibri" w:hAnsi="Calibri" w:cs="Calibri"/>
                  <w:sz w:val="28"/>
                  <w:rPrChange w:author="PC" w:date="2023-03-31T11:41:00Z" w:id="14037">
                    <w:rPr>
                      <w:rFonts w:ascii="Calibri" w:hAnsi="Calibri" w:cs="Calibri"/>
                      <w:color w:val="000000"/>
                      <w:sz w:val="28"/>
                    </w:rPr>
                  </w:rPrChange>
                </w:rPr>
                <w:t> </w:t>
              </w:r>
              <w:r w:rsidRPr="00357A8D">
                <w:rPr>
                  <w:rFonts w:ascii="Wingdings 2" w:hAnsi="Wingdings 2" w:eastAsia="Wingdings 2" w:cs="Wingdings 2"/>
                  <w:sz w:val="28"/>
                  <w:rPrChange w:author="PC" w:date="2023-03-31T11:41:00Z" w:id="140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7B08FE" w14:textId="77777777">
            <w:pPr>
              <w:rPr>
                <w:ins w:author="phetc" w:date="2023-02-13T15:44:00Z" w:id="14039"/>
                <w:rFonts w:ascii="Calibri" w:hAnsi="Calibri" w:cs="Calibri"/>
                <w:sz w:val="28"/>
                <w:rPrChange w:author="PC" w:date="2023-03-31T11:41:00Z" w:id="14040">
                  <w:rPr>
                    <w:ins w:author="phetc" w:date="2023-02-13T15:44:00Z" w:id="14041"/>
                    <w:rFonts w:ascii="Calibri" w:hAnsi="Calibri" w:cs="Calibri"/>
                    <w:color w:val="000000"/>
                    <w:sz w:val="28"/>
                  </w:rPr>
                </w:rPrChange>
              </w:rPr>
            </w:pPr>
            <w:ins w:author="phetc" w:date="2023-02-13T15:44:00Z" w:id="14042">
              <w:r w:rsidRPr="00357A8D">
                <w:rPr>
                  <w:rFonts w:ascii="Calibri" w:hAnsi="Calibri" w:cs="Calibri"/>
                  <w:sz w:val="28"/>
                  <w:rPrChange w:author="PC" w:date="2023-03-31T11:41:00Z" w:id="140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14D3C3" w14:textId="77777777">
            <w:pPr>
              <w:rPr>
                <w:ins w:author="phetc" w:date="2023-02-13T15:44:00Z" w:id="14044"/>
                <w:rFonts w:ascii="Calibri" w:hAnsi="Calibri" w:cs="Calibri"/>
                <w:sz w:val="28"/>
                <w:rPrChange w:author="PC" w:date="2023-03-31T11:41:00Z" w:id="14045">
                  <w:rPr>
                    <w:ins w:author="phetc" w:date="2023-02-13T15:44:00Z" w:id="14046"/>
                    <w:rFonts w:ascii="Calibri" w:hAnsi="Calibri" w:cs="Calibri"/>
                    <w:color w:val="000000"/>
                    <w:sz w:val="28"/>
                  </w:rPr>
                </w:rPrChange>
              </w:rPr>
            </w:pPr>
            <w:ins w:author="phetc" w:date="2023-02-13T15:44:00Z" w:id="14047">
              <w:r w:rsidRPr="00357A8D">
                <w:rPr>
                  <w:rFonts w:ascii="Calibri" w:hAnsi="Calibri" w:cs="Calibri"/>
                  <w:sz w:val="28"/>
                  <w:rPrChange w:author="PC" w:date="2023-03-31T11:41:00Z" w:id="14048">
                    <w:rPr>
                      <w:rFonts w:ascii="Calibri" w:hAnsi="Calibri" w:cs="Calibri"/>
                      <w:color w:val="000000"/>
                      <w:sz w:val="28"/>
                    </w:rPr>
                  </w:rPrChange>
                </w:rPr>
                <w:t> </w:t>
              </w:r>
              <w:r w:rsidRPr="00357A8D">
                <w:rPr>
                  <w:rFonts w:ascii="Wingdings 2" w:hAnsi="Wingdings 2" w:eastAsia="Wingdings 2" w:cs="Wingdings 2"/>
                  <w:sz w:val="28"/>
                  <w:rPrChange w:author="PC" w:date="2023-03-31T11:41:00Z" w:id="140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0CB15D" w14:textId="77777777">
            <w:pPr>
              <w:rPr>
                <w:ins w:author="phetc" w:date="2023-02-13T15:44:00Z" w:id="14050"/>
                <w:rFonts w:ascii="Calibri" w:hAnsi="Calibri" w:cs="Calibri"/>
                <w:sz w:val="28"/>
                <w:rPrChange w:author="PC" w:date="2023-03-31T11:41:00Z" w:id="14051">
                  <w:rPr>
                    <w:ins w:author="phetc" w:date="2023-02-13T15:44:00Z" w:id="14052"/>
                    <w:rFonts w:ascii="Calibri" w:hAnsi="Calibri" w:cs="Calibri"/>
                    <w:color w:val="000000"/>
                    <w:sz w:val="28"/>
                  </w:rPr>
                </w:rPrChange>
              </w:rPr>
            </w:pPr>
            <w:ins w:author="phetc" w:date="2023-02-13T15:44:00Z" w:id="14053">
              <w:r w:rsidRPr="00357A8D">
                <w:rPr>
                  <w:rFonts w:ascii="Calibri" w:hAnsi="Calibri" w:cs="Calibri"/>
                  <w:sz w:val="28"/>
                  <w:rPrChange w:author="PC" w:date="2023-03-31T11:41:00Z" w:id="140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FD083D" w14:textId="77777777">
            <w:pPr>
              <w:rPr>
                <w:ins w:author="phetc" w:date="2023-02-13T15:44:00Z" w:id="14055"/>
                <w:rFonts w:ascii="Calibri" w:hAnsi="Calibri" w:cs="Calibri"/>
                <w:sz w:val="28"/>
                <w:rPrChange w:author="PC" w:date="2023-03-31T11:41:00Z" w:id="14056">
                  <w:rPr>
                    <w:ins w:author="phetc" w:date="2023-02-13T15:44:00Z" w:id="14057"/>
                    <w:rFonts w:ascii="Calibri" w:hAnsi="Calibri" w:cs="Calibri"/>
                    <w:color w:val="000000"/>
                    <w:sz w:val="28"/>
                  </w:rPr>
                </w:rPrChange>
              </w:rPr>
            </w:pPr>
            <w:ins w:author="phetc" w:date="2023-02-13T15:44:00Z" w:id="14058">
              <w:r w:rsidRPr="00357A8D">
                <w:rPr>
                  <w:rFonts w:ascii="Calibri" w:hAnsi="Calibri" w:cs="Calibri"/>
                  <w:sz w:val="28"/>
                  <w:rPrChange w:author="PC" w:date="2023-03-31T11:41:00Z" w:id="14059">
                    <w:rPr>
                      <w:rFonts w:ascii="Calibri" w:hAnsi="Calibri" w:cs="Calibri"/>
                      <w:color w:val="000000"/>
                      <w:sz w:val="28"/>
                    </w:rPr>
                  </w:rPrChange>
                </w:rPr>
                <w:t> </w:t>
              </w:r>
              <w:r w:rsidRPr="00357A8D">
                <w:rPr>
                  <w:rFonts w:ascii="Wingdings 2" w:hAnsi="Wingdings 2" w:eastAsia="Wingdings 2" w:cs="Wingdings 2"/>
                  <w:sz w:val="28"/>
                  <w:rPrChange w:author="PC" w:date="2023-03-31T11:41:00Z" w:id="140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31E2A1" w14:textId="77777777">
            <w:pPr>
              <w:rPr>
                <w:ins w:author="phetc" w:date="2023-02-13T15:44:00Z" w:id="14061"/>
                <w:rFonts w:ascii="Calibri" w:hAnsi="Calibri" w:cs="Calibri"/>
                <w:sz w:val="28"/>
                <w:rPrChange w:author="PC" w:date="2023-03-31T11:41:00Z" w:id="14062">
                  <w:rPr>
                    <w:ins w:author="phetc" w:date="2023-02-13T15:44:00Z" w:id="14063"/>
                    <w:rFonts w:ascii="Calibri" w:hAnsi="Calibri" w:cs="Calibri"/>
                    <w:color w:val="000000"/>
                    <w:sz w:val="28"/>
                  </w:rPr>
                </w:rPrChange>
              </w:rPr>
            </w:pPr>
            <w:ins w:author="phetc" w:date="2023-02-13T15:44:00Z" w:id="14064">
              <w:r w:rsidRPr="00357A8D">
                <w:rPr>
                  <w:rFonts w:ascii="Calibri" w:hAnsi="Calibri" w:cs="Calibri"/>
                  <w:sz w:val="28"/>
                  <w:rPrChange w:author="PC" w:date="2023-03-31T11:41:00Z" w:id="14065">
                    <w:rPr>
                      <w:rFonts w:ascii="Calibri" w:hAnsi="Calibri" w:cs="Calibri"/>
                      <w:color w:val="000000"/>
                      <w:sz w:val="28"/>
                    </w:rPr>
                  </w:rPrChange>
                </w:rPr>
                <w:t> </w:t>
              </w:r>
              <w:r w:rsidRPr="00357A8D">
                <w:rPr>
                  <w:rFonts w:ascii="Wingdings 2" w:hAnsi="Wingdings 2" w:eastAsia="Wingdings 2" w:cs="Wingdings 2"/>
                  <w:sz w:val="28"/>
                  <w:rPrChange w:author="PC" w:date="2023-03-31T11:41:00Z" w:id="140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D0057D" w14:textId="77777777">
            <w:pPr>
              <w:rPr>
                <w:ins w:author="phetc" w:date="2023-02-13T15:44:00Z" w:id="14067"/>
                <w:rFonts w:ascii="Calibri" w:hAnsi="Calibri" w:cs="Calibri"/>
                <w:sz w:val="28"/>
                <w:rPrChange w:author="PC" w:date="2023-03-31T11:41:00Z" w:id="14068">
                  <w:rPr>
                    <w:ins w:author="phetc" w:date="2023-02-13T15:44:00Z" w:id="14069"/>
                    <w:rFonts w:ascii="Calibri" w:hAnsi="Calibri" w:cs="Calibri"/>
                    <w:color w:val="000000"/>
                    <w:sz w:val="28"/>
                  </w:rPr>
                </w:rPrChange>
              </w:rPr>
            </w:pPr>
            <w:ins w:author="phetc" w:date="2023-02-13T15:44:00Z" w:id="14070">
              <w:r w:rsidRPr="00357A8D">
                <w:rPr>
                  <w:rFonts w:ascii="Calibri" w:hAnsi="Calibri" w:cs="Calibri"/>
                  <w:sz w:val="28"/>
                  <w:rPrChange w:author="PC" w:date="2023-03-31T11:41:00Z" w:id="1407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6F85CB" w14:textId="77777777">
            <w:pPr>
              <w:rPr>
                <w:ins w:author="phetc" w:date="2023-02-13T15:44:00Z" w:id="14072"/>
                <w:rFonts w:ascii="Calibri" w:hAnsi="Calibri" w:cs="Calibri"/>
                <w:sz w:val="28"/>
                <w:rPrChange w:author="PC" w:date="2023-03-31T11:41:00Z" w:id="14073">
                  <w:rPr>
                    <w:ins w:author="phetc" w:date="2023-02-13T15:44:00Z" w:id="14074"/>
                    <w:rFonts w:ascii="Calibri" w:hAnsi="Calibri" w:cs="Calibri"/>
                    <w:color w:val="000000"/>
                    <w:sz w:val="28"/>
                  </w:rPr>
                </w:rPrChange>
              </w:rPr>
            </w:pPr>
            <w:ins w:author="phetc" w:date="2023-02-13T15:44:00Z" w:id="14075">
              <w:r w:rsidRPr="00357A8D">
                <w:rPr>
                  <w:rFonts w:ascii="Calibri" w:hAnsi="Calibri" w:cs="Calibri"/>
                  <w:sz w:val="28"/>
                  <w:rPrChange w:author="PC" w:date="2023-03-31T11:41:00Z" w:id="14076">
                    <w:rPr>
                      <w:rFonts w:ascii="Calibri" w:hAnsi="Calibri" w:cs="Calibri"/>
                      <w:color w:val="000000"/>
                      <w:sz w:val="28"/>
                    </w:rPr>
                  </w:rPrChange>
                </w:rPr>
                <w:t> </w:t>
              </w:r>
              <w:r w:rsidRPr="00357A8D">
                <w:rPr>
                  <w:rFonts w:ascii="Wingdings 2" w:hAnsi="Wingdings 2" w:eastAsia="Wingdings 2" w:cs="Wingdings 2"/>
                  <w:sz w:val="28"/>
                  <w:rPrChange w:author="PC" w:date="2023-03-31T11:41:00Z" w:id="140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6CA07B" w14:textId="77777777">
            <w:pPr>
              <w:rPr>
                <w:ins w:author="phetc" w:date="2023-02-13T15:44:00Z" w:id="14078"/>
                <w:rFonts w:ascii="Calibri" w:hAnsi="Calibri" w:cs="Calibri"/>
                <w:sz w:val="28"/>
                <w:rPrChange w:author="PC" w:date="2023-03-31T11:41:00Z" w:id="14079">
                  <w:rPr>
                    <w:ins w:author="phetc" w:date="2023-02-13T15:44:00Z" w:id="14080"/>
                    <w:rFonts w:ascii="Calibri" w:hAnsi="Calibri" w:cs="Calibri"/>
                    <w:color w:val="000000"/>
                    <w:sz w:val="28"/>
                  </w:rPr>
                </w:rPrChange>
              </w:rPr>
            </w:pPr>
            <w:ins w:author="phetc" w:date="2023-02-13T15:44:00Z" w:id="14081">
              <w:r w:rsidRPr="00357A8D">
                <w:rPr>
                  <w:rFonts w:ascii="Calibri" w:hAnsi="Calibri" w:cs="Calibri"/>
                  <w:sz w:val="28"/>
                  <w:rPrChange w:author="PC" w:date="2023-03-31T11:41:00Z" w:id="14082">
                    <w:rPr>
                      <w:rFonts w:ascii="Calibri" w:hAnsi="Calibri" w:cs="Calibri"/>
                      <w:color w:val="000000"/>
                      <w:sz w:val="28"/>
                    </w:rPr>
                  </w:rPrChange>
                </w:rPr>
                <w:t> </w:t>
              </w:r>
            </w:ins>
          </w:p>
        </w:tc>
      </w:tr>
      <w:tr w:rsidRPr="00357A8D" w:rsidR="00567CE2" w:rsidTr="00277A61" w14:paraId="211DFDC4" w14:textId="77777777">
        <w:trPr>
          <w:trHeight w:val="430"/>
          <w:ins w:author="phetc" w:date="2023-02-13T15:44:00Z" w:id="14083"/>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87C2036" w14:textId="77777777">
            <w:pPr>
              <w:autoSpaceDE w:val="0"/>
              <w:autoSpaceDN w:val="0"/>
              <w:adjustRightInd w:val="0"/>
              <w:spacing w:before="48" w:beforeLines="20"/>
              <w:rPr>
                <w:ins w:author="phetc" w:date="2023-02-13T15:44:00Z" w:id="14084"/>
                <w:rFonts w:ascii="TH Sarabun New" w:hAnsi="TH Sarabun New" w:cs="TH Sarabun New"/>
                <w:sz w:val="28"/>
              </w:rPr>
            </w:pPr>
            <w:ins w:author="phetc" w:date="2023-02-13T15:44:00Z" w:id="14085">
              <w:r w:rsidRPr="00357A8D">
                <w:rPr>
                  <w:rFonts w:ascii="TH Sarabun New" w:hAnsi="TH Sarabun New" w:cs="TH Sarabun New"/>
                  <w:sz w:val="28"/>
                  <w:cs/>
                </w:rPr>
                <w:t>ศ.</w:t>
              </w:r>
              <w:r w:rsidRPr="00357A8D">
                <w:rPr>
                  <w:rFonts w:ascii="TH Sarabun New" w:hAnsi="TH Sarabun New" w:cs="TH Sarabun New"/>
                  <w:sz w:val="28"/>
                </w:rPr>
                <w:t xml:space="preserve">574  </w:t>
              </w:r>
              <w:r w:rsidRPr="00357A8D">
                <w:rPr>
                  <w:rFonts w:ascii="TH Sarabun New" w:hAnsi="TH Sarabun New" w:cs="TH Sarabun New"/>
                  <w:sz w:val="28"/>
                  <w:cs/>
                </w:rPr>
                <w:t xml:space="preserve">เศรษฐศาสตร์ทรัพยากรธรรมชาติและสิ่ง </w:t>
              </w:r>
            </w:ins>
          </w:p>
          <w:p w:rsidRPr="00357A8D" w:rsidR="00BD3F6C" w:rsidRDefault="00BD3F6C" w14:paraId="4CECB75F" w14:textId="77777777">
            <w:pPr>
              <w:rPr>
                <w:ins w:author="phetc" w:date="2023-02-13T15:44:00Z" w:id="14086"/>
                <w:rFonts w:ascii="Calibri" w:hAnsi="Calibri" w:cs="Calibri"/>
                <w:sz w:val="28"/>
                <w:rPrChange w:author="PC" w:date="2023-03-31T11:41:00Z" w:id="14087">
                  <w:rPr>
                    <w:ins w:author="phetc" w:date="2023-02-13T15:44:00Z" w:id="14088"/>
                    <w:rFonts w:ascii="Calibri" w:hAnsi="Calibri" w:cs="Calibri"/>
                    <w:color w:val="000000"/>
                    <w:sz w:val="28"/>
                  </w:rPr>
                </w:rPrChange>
              </w:rPr>
            </w:pPr>
            <w:ins w:author="phetc" w:date="2023-02-13T15:44:00Z" w:id="14089">
              <w:r w:rsidRPr="00357A8D">
                <w:rPr>
                  <w:rFonts w:ascii="TH Sarabun New" w:hAnsi="TH Sarabun New" w:cs="TH Sarabun New"/>
                  <w:sz w:val="28"/>
                  <w:cs/>
                </w:rPr>
                <w:t xml:space="preserve">          แวดล้อม: ศึกษาเฉพาะเรื่อง</w:t>
              </w:r>
              <w:r w:rsidRPr="00357A8D">
                <w:rPr>
                  <w:rFonts w:ascii="TH Sarabun New" w:hAnsi="TH Sarabun New" w:cs="TH Sarabun New"/>
                  <w:sz w:val="28"/>
                </w:rPr>
                <w:t xml:space="preserve"> 2</w:t>
              </w:r>
              <w:r w:rsidRPr="00357A8D">
                <w:rPr>
                  <w:rFonts w:ascii="TH Sarabun New" w:hAnsi="TH Sarabun New" w:cs="TH Sarabun New"/>
                  <w:sz w:val="28"/>
                  <w:cs/>
                </w:rPr>
                <w:t xml:space="preserve">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4385D0" w14:textId="77777777">
            <w:pPr>
              <w:rPr>
                <w:ins w:author="phetc" w:date="2023-02-13T15:44:00Z" w:id="14090"/>
                <w:rFonts w:ascii="Calibri" w:hAnsi="Calibri" w:cs="Calibri"/>
                <w:sz w:val="28"/>
                <w:rPrChange w:author="PC" w:date="2023-03-31T11:41:00Z" w:id="14091">
                  <w:rPr>
                    <w:ins w:author="phetc" w:date="2023-02-13T15:44:00Z" w:id="14092"/>
                    <w:rFonts w:ascii="Calibri" w:hAnsi="Calibri" w:cs="Calibri"/>
                    <w:color w:val="000000"/>
                    <w:sz w:val="28"/>
                  </w:rPr>
                </w:rPrChange>
              </w:rPr>
            </w:pPr>
            <w:ins w:author="phetc" w:date="2023-02-13T15:44:00Z" w:id="14093">
              <w:r w:rsidRPr="00357A8D">
                <w:rPr>
                  <w:rFonts w:ascii="Calibri" w:hAnsi="Calibri" w:cs="Calibri"/>
                  <w:sz w:val="28"/>
                  <w:rPrChange w:author="PC" w:date="2023-03-31T11:41:00Z" w:id="14094">
                    <w:rPr>
                      <w:rFonts w:ascii="Calibri" w:hAnsi="Calibri" w:cs="Calibri"/>
                      <w:color w:val="000000"/>
                      <w:sz w:val="28"/>
                    </w:rPr>
                  </w:rPrChange>
                </w:rPr>
                <w:t> </w:t>
              </w:r>
              <w:r w:rsidRPr="00357A8D">
                <w:rPr>
                  <w:rFonts w:ascii="Wingdings 2" w:hAnsi="Wingdings 2" w:eastAsia="Wingdings 2" w:cs="Wingdings 2"/>
                  <w:sz w:val="28"/>
                  <w:rPrChange w:author="PC" w:date="2023-03-31T11:41:00Z" w:id="140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714F49" w14:textId="77777777">
            <w:pPr>
              <w:rPr>
                <w:ins w:author="phetc" w:date="2023-02-13T15:44:00Z" w:id="14096"/>
                <w:rFonts w:ascii="Calibri" w:hAnsi="Calibri" w:cs="Calibri"/>
                <w:sz w:val="28"/>
                <w:rPrChange w:author="PC" w:date="2023-03-31T11:41:00Z" w:id="14097">
                  <w:rPr>
                    <w:ins w:author="phetc" w:date="2023-02-13T15:44:00Z" w:id="14098"/>
                    <w:rFonts w:ascii="Calibri" w:hAnsi="Calibri" w:cs="Calibri"/>
                    <w:color w:val="000000"/>
                    <w:sz w:val="28"/>
                  </w:rPr>
                </w:rPrChange>
              </w:rPr>
            </w:pPr>
            <w:ins w:author="phetc" w:date="2023-02-13T15:44:00Z" w:id="14099">
              <w:r w:rsidRPr="00357A8D">
                <w:rPr>
                  <w:rFonts w:ascii="Calibri" w:hAnsi="Calibri" w:cs="Calibri"/>
                  <w:sz w:val="28"/>
                  <w:rPrChange w:author="PC" w:date="2023-03-31T11:41:00Z" w:id="14100">
                    <w:rPr>
                      <w:rFonts w:ascii="Calibri" w:hAnsi="Calibri" w:cs="Calibri"/>
                      <w:color w:val="000000"/>
                      <w:sz w:val="28"/>
                    </w:rPr>
                  </w:rPrChange>
                </w:rPr>
                <w:t> </w:t>
              </w:r>
              <w:r w:rsidRPr="00357A8D">
                <w:rPr>
                  <w:rFonts w:ascii="Wingdings 2" w:hAnsi="Wingdings 2" w:eastAsia="Wingdings 2" w:cs="Wingdings 2"/>
                  <w:sz w:val="28"/>
                  <w:rPrChange w:author="PC" w:date="2023-03-31T11:41:00Z" w:id="141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FB6B5F" w14:textId="77777777">
            <w:pPr>
              <w:rPr>
                <w:ins w:author="phetc" w:date="2023-02-13T15:44:00Z" w:id="14102"/>
                <w:rFonts w:ascii="Calibri" w:hAnsi="Calibri" w:cs="Calibri"/>
                <w:sz w:val="28"/>
                <w:rPrChange w:author="PC" w:date="2023-03-31T11:41:00Z" w:id="14103">
                  <w:rPr>
                    <w:ins w:author="phetc" w:date="2023-02-13T15:44:00Z" w:id="14104"/>
                    <w:rFonts w:ascii="Calibri" w:hAnsi="Calibri" w:cs="Calibri"/>
                    <w:color w:val="000000"/>
                    <w:sz w:val="28"/>
                  </w:rPr>
                </w:rPrChange>
              </w:rPr>
            </w:pPr>
            <w:ins w:author="phetc" w:date="2023-02-13T15:44:00Z" w:id="14105">
              <w:r w:rsidRPr="00357A8D">
                <w:rPr>
                  <w:rFonts w:ascii="Calibri" w:hAnsi="Calibri" w:cs="Calibri"/>
                  <w:sz w:val="28"/>
                  <w:rPrChange w:author="PC" w:date="2023-03-31T11:41:00Z" w:id="1410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532322" w14:textId="77777777">
            <w:pPr>
              <w:rPr>
                <w:ins w:author="phetc" w:date="2023-02-13T15:44:00Z" w:id="14107"/>
                <w:rFonts w:ascii="Calibri" w:hAnsi="Calibri" w:cs="Calibri"/>
                <w:sz w:val="28"/>
                <w:rPrChange w:author="PC" w:date="2023-03-31T11:41:00Z" w:id="14108">
                  <w:rPr>
                    <w:ins w:author="phetc" w:date="2023-02-13T15:44:00Z" w:id="14109"/>
                    <w:rFonts w:ascii="Calibri" w:hAnsi="Calibri" w:cs="Calibri"/>
                    <w:color w:val="000000"/>
                    <w:sz w:val="28"/>
                  </w:rPr>
                </w:rPrChange>
              </w:rPr>
            </w:pPr>
            <w:ins w:author="phetc" w:date="2023-02-13T15:44:00Z" w:id="14110">
              <w:r w:rsidRPr="00357A8D">
                <w:rPr>
                  <w:rFonts w:ascii="Calibri" w:hAnsi="Calibri" w:cs="Calibri"/>
                  <w:sz w:val="28"/>
                  <w:rPrChange w:author="PC" w:date="2023-03-31T11:41:00Z" w:id="14111">
                    <w:rPr>
                      <w:rFonts w:ascii="Calibri" w:hAnsi="Calibri" w:cs="Calibri"/>
                      <w:color w:val="000000"/>
                      <w:sz w:val="28"/>
                    </w:rPr>
                  </w:rPrChange>
                </w:rPr>
                <w:t> </w:t>
              </w:r>
              <w:r w:rsidRPr="00357A8D">
                <w:rPr>
                  <w:rFonts w:ascii="Wingdings 2" w:hAnsi="Wingdings 2" w:eastAsia="Wingdings 2" w:cs="Wingdings 2"/>
                  <w:sz w:val="28"/>
                  <w:rPrChange w:author="PC" w:date="2023-03-31T11:41:00Z" w:id="141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277A081" w14:textId="77777777">
            <w:pPr>
              <w:rPr>
                <w:ins w:author="phetc" w:date="2023-02-13T15:44:00Z" w:id="14113"/>
                <w:rFonts w:ascii="Calibri" w:hAnsi="Calibri" w:cs="Calibri"/>
                <w:sz w:val="28"/>
                <w:rPrChange w:author="PC" w:date="2023-03-31T11:41:00Z" w:id="14114">
                  <w:rPr>
                    <w:ins w:author="phetc" w:date="2023-02-13T15:44:00Z" w:id="14115"/>
                    <w:rFonts w:ascii="Calibri" w:hAnsi="Calibri" w:cs="Calibri"/>
                    <w:color w:val="000000"/>
                    <w:sz w:val="28"/>
                  </w:rPr>
                </w:rPrChange>
              </w:rPr>
            </w:pPr>
            <w:ins w:author="phetc" w:date="2023-02-13T15:44:00Z" w:id="14116">
              <w:r w:rsidRPr="00357A8D">
                <w:rPr>
                  <w:rFonts w:ascii="Calibri" w:hAnsi="Calibri" w:cs="Calibri"/>
                  <w:sz w:val="28"/>
                  <w:rPrChange w:author="PC" w:date="2023-03-31T11:41:00Z" w:id="14117">
                    <w:rPr>
                      <w:rFonts w:ascii="Calibri" w:hAnsi="Calibri" w:cs="Calibri"/>
                      <w:color w:val="000000"/>
                      <w:sz w:val="28"/>
                    </w:rPr>
                  </w:rPrChange>
                </w:rPr>
                <w:t> </w:t>
              </w:r>
              <w:r w:rsidRPr="00357A8D">
                <w:rPr>
                  <w:rFonts w:ascii="Wingdings 2" w:hAnsi="Wingdings 2" w:eastAsia="Wingdings 2" w:cs="Wingdings 2"/>
                  <w:sz w:val="28"/>
                  <w:rPrChange w:author="PC" w:date="2023-03-31T11:41:00Z" w:id="1411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551D79" w14:textId="77777777">
            <w:pPr>
              <w:rPr>
                <w:ins w:author="phetc" w:date="2023-02-13T15:44:00Z" w:id="14119"/>
                <w:rFonts w:ascii="Calibri" w:hAnsi="Calibri" w:cs="Calibri"/>
                <w:sz w:val="28"/>
                <w:rPrChange w:author="PC" w:date="2023-03-31T11:41:00Z" w:id="14120">
                  <w:rPr>
                    <w:ins w:author="phetc" w:date="2023-02-13T15:44:00Z" w:id="14121"/>
                    <w:rFonts w:ascii="Calibri" w:hAnsi="Calibri" w:cs="Calibri"/>
                    <w:color w:val="000000"/>
                    <w:sz w:val="28"/>
                  </w:rPr>
                </w:rPrChange>
              </w:rPr>
            </w:pPr>
            <w:ins w:author="phetc" w:date="2023-02-13T15:44:00Z" w:id="14122">
              <w:r w:rsidRPr="00357A8D">
                <w:rPr>
                  <w:rFonts w:ascii="Calibri" w:hAnsi="Calibri" w:cs="Calibri"/>
                  <w:sz w:val="28"/>
                  <w:rPrChange w:author="PC" w:date="2023-03-31T11:41:00Z" w:id="14123">
                    <w:rPr>
                      <w:rFonts w:ascii="Calibri" w:hAnsi="Calibri" w:cs="Calibri"/>
                      <w:color w:val="000000"/>
                      <w:sz w:val="28"/>
                    </w:rPr>
                  </w:rPrChange>
                </w:rPr>
                <w:t> </w:t>
              </w:r>
              <w:r w:rsidRPr="00357A8D">
                <w:rPr>
                  <w:rFonts w:ascii="Wingdings 2" w:hAnsi="Wingdings 2" w:eastAsia="Wingdings 2" w:cs="Wingdings 2"/>
                  <w:sz w:val="28"/>
                  <w:rPrChange w:author="PC" w:date="2023-03-31T11:41:00Z" w:id="1412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589608" w14:textId="77777777">
            <w:pPr>
              <w:rPr>
                <w:ins w:author="phetc" w:date="2023-02-13T15:44:00Z" w:id="14125"/>
                <w:rFonts w:ascii="Calibri" w:hAnsi="Calibri" w:cs="Calibri"/>
                <w:sz w:val="28"/>
                <w:rPrChange w:author="PC" w:date="2023-03-31T11:41:00Z" w:id="14126">
                  <w:rPr>
                    <w:ins w:author="phetc" w:date="2023-02-13T15:44:00Z" w:id="14127"/>
                    <w:rFonts w:ascii="Calibri" w:hAnsi="Calibri" w:cs="Calibri"/>
                    <w:color w:val="000000"/>
                    <w:sz w:val="28"/>
                  </w:rPr>
                </w:rPrChange>
              </w:rPr>
            </w:pPr>
            <w:ins w:author="phetc" w:date="2023-02-13T15:44:00Z" w:id="14128">
              <w:r w:rsidRPr="00357A8D">
                <w:rPr>
                  <w:rFonts w:ascii="Calibri" w:hAnsi="Calibri" w:cs="Calibri"/>
                  <w:sz w:val="28"/>
                  <w:rPrChange w:author="PC" w:date="2023-03-31T11:41:00Z" w:id="141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80910B" w14:textId="77777777">
            <w:pPr>
              <w:rPr>
                <w:ins w:author="phetc" w:date="2023-02-13T15:44:00Z" w:id="14130"/>
                <w:rFonts w:ascii="Calibri" w:hAnsi="Calibri" w:cs="Calibri"/>
                <w:sz w:val="28"/>
                <w:rPrChange w:author="PC" w:date="2023-03-31T11:41:00Z" w:id="14131">
                  <w:rPr>
                    <w:ins w:author="phetc" w:date="2023-02-13T15:44:00Z" w:id="14132"/>
                    <w:rFonts w:ascii="Calibri" w:hAnsi="Calibri" w:cs="Calibri"/>
                    <w:color w:val="000000"/>
                    <w:sz w:val="28"/>
                  </w:rPr>
                </w:rPrChange>
              </w:rPr>
            </w:pPr>
            <w:ins w:author="phetc" w:date="2023-02-13T15:44:00Z" w:id="14133">
              <w:r w:rsidRPr="00357A8D">
                <w:rPr>
                  <w:rFonts w:ascii="Calibri" w:hAnsi="Calibri" w:cs="Calibri"/>
                  <w:sz w:val="28"/>
                  <w:rPrChange w:author="PC" w:date="2023-03-31T11:41:00Z" w:id="14134">
                    <w:rPr>
                      <w:rFonts w:ascii="Calibri" w:hAnsi="Calibri" w:cs="Calibri"/>
                      <w:color w:val="000000"/>
                      <w:sz w:val="28"/>
                    </w:rPr>
                  </w:rPrChange>
                </w:rPr>
                <w:t> </w:t>
              </w:r>
              <w:r w:rsidRPr="00357A8D">
                <w:rPr>
                  <w:rFonts w:ascii="Wingdings 2" w:hAnsi="Wingdings 2" w:eastAsia="Wingdings 2" w:cs="Wingdings 2"/>
                  <w:sz w:val="28"/>
                  <w:rPrChange w:author="PC" w:date="2023-03-31T11:41:00Z" w:id="1413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490833" w14:textId="77777777">
            <w:pPr>
              <w:rPr>
                <w:ins w:author="phetc" w:date="2023-02-13T15:44:00Z" w:id="14136"/>
                <w:rFonts w:ascii="Calibri" w:hAnsi="Calibri" w:cs="Calibri"/>
                <w:sz w:val="28"/>
                <w:rPrChange w:author="PC" w:date="2023-03-31T11:41:00Z" w:id="14137">
                  <w:rPr>
                    <w:ins w:author="phetc" w:date="2023-02-13T15:44:00Z" w:id="14138"/>
                    <w:rFonts w:ascii="Calibri" w:hAnsi="Calibri" w:cs="Calibri"/>
                    <w:color w:val="000000"/>
                    <w:sz w:val="28"/>
                  </w:rPr>
                </w:rPrChange>
              </w:rPr>
            </w:pPr>
            <w:ins w:author="phetc" w:date="2023-02-13T15:44:00Z" w:id="14139">
              <w:r w:rsidRPr="00357A8D">
                <w:rPr>
                  <w:rFonts w:ascii="Calibri" w:hAnsi="Calibri" w:cs="Calibri"/>
                  <w:sz w:val="28"/>
                  <w:rPrChange w:author="PC" w:date="2023-03-31T11:41:00Z" w:id="1414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CC3EA7" w14:textId="77777777">
            <w:pPr>
              <w:rPr>
                <w:ins w:author="phetc" w:date="2023-02-13T15:44:00Z" w:id="14141"/>
                <w:rFonts w:ascii="Calibri" w:hAnsi="Calibri" w:cs="Calibri"/>
                <w:sz w:val="28"/>
                <w:rPrChange w:author="PC" w:date="2023-03-31T11:41:00Z" w:id="14142">
                  <w:rPr>
                    <w:ins w:author="phetc" w:date="2023-02-13T15:44:00Z" w:id="14143"/>
                    <w:rFonts w:ascii="Calibri" w:hAnsi="Calibri" w:cs="Calibri"/>
                    <w:color w:val="000000"/>
                    <w:sz w:val="28"/>
                  </w:rPr>
                </w:rPrChange>
              </w:rPr>
            </w:pPr>
            <w:ins w:author="phetc" w:date="2023-02-13T15:44:00Z" w:id="14144">
              <w:r w:rsidRPr="00357A8D">
                <w:rPr>
                  <w:rFonts w:ascii="Calibri" w:hAnsi="Calibri" w:cs="Calibri"/>
                  <w:sz w:val="28"/>
                  <w:rPrChange w:author="PC" w:date="2023-03-31T11:41:00Z" w:id="14145">
                    <w:rPr>
                      <w:rFonts w:ascii="Calibri" w:hAnsi="Calibri" w:cs="Calibri"/>
                      <w:color w:val="000000"/>
                      <w:sz w:val="28"/>
                    </w:rPr>
                  </w:rPrChange>
                </w:rPr>
                <w:t> </w:t>
              </w:r>
              <w:r w:rsidRPr="00357A8D">
                <w:rPr>
                  <w:rFonts w:ascii="Wingdings 2" w:hAnsi="Wingdings 2" w:eastAsia="Wingdings 2" w:cs="Wingdings 2"/>
                  <w:sz w:val="28"/>
                  <w:rPrChange w:author="PC" w:date="2023-03-31T11:41:00Z" w:id="141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8C7A5D" w14:textId="77777777">
            <w:pPr>
              <w:rPr>
                <w:ins w:author="phetc" w:date="2023-02-13T15:44:00Z" w:id="14147"/>
                <w:rFonts w:ascii="Calibri" w:hAnsi="Calibri" w:cs="Calibri"/>
                <w:sz w:val="28"/>
                <w:rPrChange w:author="PC" w:date="2023-03-31T11:41:00Z" w:id="14148">
                  <w:rPr>
                    <w:ins w:author="phetc" w:date="2023-02-13T15:44:00Z" w:id="14149"/>
                    <w:rFonts w:ascii="Calibri" w:hAnsi="Calibri" w:cs="Calibri"/>
                    <w:color w:val="000000"/>
                    <w:sz w:val="28"/>
                  </w:rPr>
                </w:rPrChange>
              </w:rPr>
            </w:pPr>
            <w:ins w:author="phetc" w:date="2023-02-13T15:44:00Z" w:id="14150">
              <w:r w:rsidRPr="00357A8D">
                <w:rPr>
                  <w:rFonts w:ascii="Calibri" w:hAnsi="Calibri" w:cs="Calibri"/>
                  <w:sz w:val="28"/>
                  <w:rPrChange w:author="PC" w:date="2023-03-31T11:41:00Z" w:id="1415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3F18A0" w14:textId="77777777">
            <w:pPr>
              <w:rPr>
                <w:ins w:author="phetc" w:date="2023-02-13T15:44:00Z" w:id="14152"/>
                <w:rFonts w:ascii="Calibri" w:hAnsi="Calibri" w:cs="Calibri"/>
                <w:sz w:val="28"/>
                <w:rPrChange w:author="PC" w:date="2023-03-31T11:41:00Z" w:id="14153">
                  <w:rPr>
                    <w:ins w:author="phetc" w:date="2023-02-13T15:44:00Z" w:id="14154"/>
                    <w:rFonts w:ascii="Calibri" w:hAnsi="Calibri" w:cs="Calibri"/>
                    <w:color w:val="000000"/>
                    <w:sz w:val="28"/>
                  </w:rPr>
                </w:rPrChange>
              </w:rPr>
            </w:pPr>
            <w:ins w:author="phetc" w:date="2023-02-13T15:44:00Z" w:id="14155">
              <w:r w:rsidRPr="00357A8D">
                <w:rPr>
                  <w:rFonts w:ascii="Calibri" w:hAnsi="Calibri" w:cs="Calibri"/>
                  <w:sz w:val="28"/>
                  <w:rPrChange w:author="PC" w:date="2023-03-31T11:41:00Z" w:id="14156">
                    <w:rPr>
                      <w:rFonts w:ascii="Calibri" w:hAnsi="Calibri" w:cs="Calibri"/>
                      <w:color w:val="000000"/>
                      <w:sz w:val="28"/>
                    </w:rPr>
                  </w:rPrChange>
                </w:rPr>
                <w:t> </w:t>
              </w:r>
              <w:r w:rsidRPr="00357A8D">
                <w:rPr>
                  <w:rFonts w:ascii="Wingdings 2" w:hAnsi="Wingdings 2" w:eastAsia="Wingdings 2" w:cs="Wingdings 2"/>
                  <w:sz w:val="28"/>
                  <w:rPrChange w:author="PC" w:date="2023-03-31T11:41:00Z" w:id="141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A09FF7" w14:textId="77777777">
            <w:pPr>
              <w:rPr>
                <w:ins w:author="phetc" w:date="2023-02-13T15:44:00Z" w:id="14158"/>
                <w:rFonts w:ascii="Calibri" w:hAnsi="Calibri" w:cs="Calibri"/>
                <w:sz w:val="28"/>
                <w:rPrChange w:author="PC" w:date="2023-03-31T11:41:00Z" w:id="14159">
                  <w:rPr>
                    <w:ins w:author="phetc" w:date="2023-02-13T15:44:00Z" w:id="14160"/>
                    <w:rFonts w:ascii="Calibri" w:hAnsi="Calibri" w:cs="Calibri"/>
                    <w:color w:val="000000"/>
                    <w:sz w:val="28"/>
                  </w:rPr>
                </w:rPrChange>
              </w:rPr>
            </w:pPr>
            <w:ins w:author="phetc" w:date="2023-02-13T15:44:00Z" w:id="14161">
              <w:r w:rsidRPr="00357A8D">
                <w:rPr>
                  <w:rFonts w:ascii="Calibri" w:hAnsi="Calibri" w:cs="Calibri"/>
                  <w:sz w:val="28"/>
                  <w:rPrChange w:author="PC" w:date="2023-03-31T11:41:00Z" w:id="14162">
                    <w:rPr>
                      <w:rFonts w:ascii="Calibri" w:hAnsi="Calibri" w:cs="Calibri"/>
                      <w:color w:val="000000"/>
                      <w:sz w:val="28"/>
                    </w:rPr>
                  </w:rPrChange>
                </w:rPr>
                <w:t> </w:t>
              </w:r>
              <w:r w:rsidRPr="00357A8D">
                <w:rPr>
                  <w:rFonts w:ascii="Wingdings 2" w:hAnsi="Wingdings 2" w:eastAsia="Wingdings 2" w:cs="Wingdings 2"/>
                  <w:sz w:val="28"/>
                  <w:rPrChange w:author="PC" w:date="2023-03-31T11:41:00Z" w:id="141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25D1DF" w14:textId="77777777">
            <w:pPr>
              <w:rPr>
                <w:ins w:author="phetc" w:date="2023-02-13T15:44:00Z" w:id="14164"/>
                <w:rFonts w:ascii="Calibri" w:hAnsi="Calibri" w:cs="Calibri"/>
                <w:sz w:val="28"/>
                <w:rPrChange w:author="PC" w:date="2023-03-31T11:41:00Z" w:id="14165">
                  <w:rPr>
                    <w:ins w:author="phetc" w:date="2023-02-13T15:44:00Z" w:id="14166"/>
                    <w:rFonts w:ascii="Calibri" w:hAnsi="Calibri" w:cs="Calibri"/>
                    <w:color w:val="000000"/>
                    <w:sz w:val="28"/>
                  </w:rPr>
                </w:rPrChange>
              </w:rPr>
            </w:pPr>
            <w:ins w:author="phetc" w:date="2023-02-13T15:44:00Z" w:id="14167">
              <w:r w:rsidRPr="00357A8D">
                <w:rPr>
                  <w:rFonts w:ascii="Calibri" w:hAnsi="Calibri" w:cs="Calibri"/>
                  <w:sz w:val="28"/>
                  <w:rPrChange w:author="PC" w:date="2023-03-31T11:41:00Z" w:id="141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F13DB1" w14:textId="77777777">
            <w:pPr>
              <w:rPr>
                <w:ins w:author="phetc" w:date="2023-02-13T15:44:00Z" w:id="14169"/>
                <w:rFonts w:ascii="Calibri" w:hAnsi="Calibri" w:cs="Calibri"/>
                <w:sz w:val="28"/>
                <w:rPrChange w:author="PC" w:date="2023-03-31T11:41:00Z" w:id="14170">
                  <w:rPr>
                    <w:ins w:author="phetc" w:date="2023-02-13T15:44:00Z" w:id="14171"/>
                    <w:rFonts w:ascii="Calibri" w:hAnsi="Calibri" w:cs="Calibri"/>
                    <w:color w:val="000000"/>
                    <w:sz w:val="28"/>
                  </w:rPr>
                </w:rPrChange>
              </w:rPr>
            </w:pPr>
            <w:ins w:author="phetc" w:date="2023-02-13T15:44:00Z" w:id="14172">
              <w:r w:rsidRPr="00357A8D">
                <w:rPr>
                  <w:rFonts w:ascii="Calibri" w:hAnsi="Calibri" w:cs="Calibri"/>
                  <w:sz w:val="28"/>
                  <w:rPrChange w:author="PC" w:date="2023-03-31T11:41:00Z" w:id="14173">
                    <w:rPr>
                      <w:rFonts w:ascii="Calibri" w:hAnsi="Calibri" w:cs="Calibri"/>
                      <w:color w:val="000000"/>
                      <w:sz w:val="28"/>
                    </w:rPr>
                  </w:rPrChange>
                </w:rPr>
                <w:t> </w:t>
              </w:r>
              <w:r w:rsidRPr="00357A8D">
                <w:rPr>
                  <w:rFonts w:ascii="Wingdings 2" w:hAnsi="Wingdings 2" w:eastAsia="Wingdings 2" w:cs="Wingdings 2"/>
                  <w:sz w:val="28"/>
                  <w:rPrChange w:author="PC" w:date="2023-03-31T11:41:00Z" w:id="141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D87570" w14:textId="77777777">
            <w:pPr>
              <w:rPr>
                <w:ins w:author="phetc" w:date="2023-02-13T15:44:00Z" w:id="14175"/>
                <w:rFonts w:ascii="Calibri" w:hAnsi="Calibri" w:cs="Calibri"/>
                <w:sz w:val="28"/>
                <w:rPrChange w:author="PC" w:date="2023-03-31T11:41:00Z" w:id="14176">
                  <w:rPr>
                    <w:ins w:author="phetc" w:date="2023-02-13T15:44:00Z" w:id="14177"/>
                    <w:rFonts w:ascii="Calibri" w:hAnsi="Calibri" w:cs="Calibri"/>
                    <w:color w:val="000000"/>
                    <w:sz w:val="28"/>
                  </w:rPr>
                </w:rPrChange>
              </w:rPr>
            </w:pPr>
            <w:ins w:author="phetc" w:date="2023-02-13T15:44:00Z" w:id="14178">
              <w:r w:rsidRPr="00357A8D">
                <w:rPr>
                  <w:rFonts w:ascii="Calibri" w:hAnsi="Calibri" w:cs="Calibri"/>
                  <w:sz w:val="28"/>
                  <w:rPrChange w:author="PC" w:date="2023-03-31T11:41:00Z" w:id="14179">
                    <w:rPr>
                      <w:rFonts w:ascii="Calibri" w:hAnsi="Calibri" w:cs="Calibri"/>
                      <w:color w:val="000000"/>
                      <w:sz w:val="28"/>
                    </w:rPr>
                  </w:rPrChange>
                </w:rPr>
                <w:t> </w:t>
              </w:r>
            </w:ins>
          </w:p>
        </w:tc>
      </w:tr>
      <w:tr w:rsidRPr="00357A8D" w:rsidR="00567CE2" w:rsidTr="00277A61" w14:paraId="79206EF4" w14:textId="77777777">
        <w:trPr>
          <w:trHeight w:val="430"/>
          <w:ins w:author="phetc" w:date="2023-02-13T15:44:00Z" w:id="14180"/>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69D04E6" w14:textId="77777777">
            <w:pPr>
              <w:rPr>
                <w:ins w:author="phetc" w:date="2023-02-13T15:44:00Z" w:id="14181"/>
                <w:rFonts w:ascii="Calibri" w:hAnsi="Calibri" w:cs="Calibri"/>
                <w:sz w:val="28"/>
                <w:rPrChange w:author="PC" w:date="2023-03-31T11:41:00Z" w:id="14182">
                  <w:rPr>
                    <w:ins w:author="phetc" w:date="2023-02-13T15:44:00Z" w:id="14183"/>
                    <w:rFonts w:ascii="Calibri" w:hAnsi="Calibri" w:cs="Calibri"/>
                    <w:color w:val="000000"/>
                    <w:sz w:val="28"/>
                  </w:rPr>
                </w:rPrChange>
              </w:rPr>
            </w:pPr>
            <w:ins w:author="phetc" w:date="2023-02-13T15:44:00Z" w:id="14184">
              <w:r w:rsidRPr="00357A8D">
                <w:rPr>
                  <w:rFonts w:ascii="TH Sarabun New" w:hAnsi="TH Sarabun New" w:cs="TH Sarabun New"/>
                  <w:b/>
                  <w:bCs/>
                  <w:sz w:val="28"/>
                  <w:u w:val="single"/>
                  <w:cs/>
                </w:rPr>
                <w:t>หมวดเศรษฐศาสตร์อุตสาหกรรม (หมวด 8)</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D1A3FA" w14:textId="77777777">
            <w:pPr>
              <w:rPr>
                <w:ins w:author="phetc" w:date="2023-02-13T15:44:00Z" w:id="14185"/>
                <w:rFonts w:ascii="Calibri" w:hAnsi="Calibri" w:cs="Calibri"/>
                <w:sz w:val="28"/>
                <w:rPrChange w:author="PC" w:date="2023-03-31T11:41:00Z" w:id="14186">
                  <w:rPr>
                    <w:ins w:author="phetc" w:date="2023-02-13T15:44:00Z" w:id="14187"/>
                    <w:rFonts w:ascii="Calibri" w:hAnsi="Calibri" w:cs="Calibri"/>
                    <w:color w:val="000000"/>
                    <w:sz w:val="28"/>
                  </w:rPr>
                </w:rPrChange>
              </w:rPr>
            </w:pPr>
            <w:ins w:author="phetc" w:date="2023-02-13T15:44:00Z" w:id="14188">
              <w:r w:rsidRPr="00357A8D">
                <w:rPr>
                  <w:rFonts w:ascii="Calibri" w:hAnsi="Calibri" w:cs="Calibri"/>
                  <w:sz w:val="28"/>
                  <w:rPrChange w:author="PC" w:date="2023-03-31T11:41:00Z" w:id="141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8C7F0B" w14:textId="77777777">
            <w:pPr>
              <w:rPr>
                <w:ins w:author="phetc" w:date="2023-02-13T15:44:00Z" w:id="14190"/>
                <w:rFonts w:ascii="Calibri" w:hAnsi="Calibri" w:cs="Calibri"/>
                <w:sz w:val="28"/>
                <w:rPrChange w:author="PC" w:date="2023-03-31T11:41:00Z" w:id="14191">
                  <w:rPr>
                    <w:ins w:author="phetc" w:date="2023-02-13T15:44:00Z" w:id="14192"/>
                    <w:rFonts w:ascii="Calibri" w:hAnsi="Calibri" w:cs="Calibri"/>
                    <w:color w:val="000000"/>
                    <w:sz w:val="28"/>
                  </w:rPr>
                </w:rPrChange>
              </w:rPr>
            </w:pPr>
            <w:ins w:author="phetc" w:date="2023-02-13T15:44:00Z" w:id="14193">
              <w:r w:rsidRPr="00357A8D">
                <w:rPr>
                  <w:rFonts w:ascii="Calibri" w:hAnsi="Calibri" w:cs="Calibri"/>
                  <w:sz w:val="28"/>
                  <w:rPrChange w:author="PC" w:date="2023-03-31T11:41:00Z" w:id="141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9F29EF1" w14:textId="77777777">
            <w:pPr>
              <w:rPr>
                <w:ins w:author="phetc" w:date="2023-02-13T15:44:00Z" w:id="14195"/>
                <w:rFonts w:ascii="Calibri" w:hAnsi="Calibri" w:cs="Calibri"/>
                <w:sz w:val="28"/>
                <w:rPrChange w:author="PC" w:date="2023-03-31T11:41:00Z" w:id="14196">
                  <w:rPr>
                    <w:ins w:author="phetc" w:date="2023-02-13T15:44:00Z" w:id="14197"/>
                    <w:rFonts w:ascii="Calibri" w:hAnsi="Calibri" w:cs="Calibri"/>
                    <w:color w:val="000000"/>
                    <w:sz w:val="28"/>
                  </w:rPr>
                </w:rPrChange>
              </w:rPr>
            </w:pPr>
            <w:ins w:author="phetc" w:date="2023-02-13T15:44:00Z" w:id="14198">
              <w:r w:rsidRPr="00357A8D">
                <w:rPr>
                  <w:rFonts w:ascii="Calibri" w:hAnsi="Calibri" w:cs="Calibri"/>
                  <w:sz w:val="28"/>
                  <w:rPrChange w:author="PC" w:date="2023-03-31T11:41:00Z" w:id="141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C84424" w14:textId="77777777">
            <w:pPr>
              <w:rPr>
                <w:ins w:author="phetc" w:date="2023-02-13T15:44:00Z" w:id="14200"/>
                <w:rFonts w:ascii="Calibri" w:hAnsi="Calibri" w:cs="Calibri"/>
                <w:sz w:val="28"/>
                <w:rPrChange w:author="PC" w:date="2023-03-31T11:41:00Z" w:id="14201">
                  <w:rPr>
                    <w:ins w:author="phetc" w:date="2023-02-13T15:44:00Z" w:id="14202"/>
                    <w:rFonts w:ascii="Calibri" w:hAnsi="Calibri" w:cs="Calibri"/>
                    <w:color w:val="000000"/>
                    <w:sz w:val="28"/>
                  </w:rPr>
                </w:rPrChange>
              </w:rPr>
            </w:pPr>
            <w:ins w:author="phetc" w:date="2023-02-13T15:44:00Z" w:id="14203">
              <w:r w:rsidRPr="00357A8D">
                <w:rPr>
                  <w:rFonts w:ascii="Calibri" w:hAnsi="Calibri" w:cs="Calibri"/>
                  <w:sz w:val="28"/>
                  <w:rPrChange w:author="PC" w:date="2023-03-31T11:41:00Z" w:id="142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EAE296" w14:textId="77777777">
            <w:pPr>
              <w:rPr>
                <w:ins w:author="phetc" w:date="2023-02-13T15:44:00Z" w:id="14205"/>
                <w:rFonts w:ascii="Calibri" w:hAnsi="Calibri" w:cs="Calibri"/>
                <w:sz w:val="28"/>
                <w:rPrChange w:author="PC" w:date="2023-03-31T11:41:00Z" w:id="14206">
                  <w:rPr>
                    <w:ins w:author="phetc" w:date="2023-02-13T15:44:00Z" w:id="14207"/>
                    <w:rFonts w:ascii="Calibri" w:hAnsi="Calibri" w:cs="Calibri"/>
                    <w:color w:val="000000"/>
                    <w:sz w:val="28"/>
                  </w:rPr>
                </w:rPrChange>
              </w:rPr>
            </w:pPr>
            <w:ins w:author="phetc" w:date="2023-02-13T15:44:00Z" w:id="14208">
              <w:r w:rsidRPr="00357A8D">
                <w:rPr>
                  <w:rFonts w:ascii="Calibri" w:hAnsi="Calibri" w:cs="Calibri"/>
                  <w:sz w:val="28"/>
                  <w:rPrChange w:author="PC" w:date="2023-03-31T11:41:00Z" w:id="142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034F3C" w14:textId="77777777">
            <w:pPr>
              <w:rPr>
                <w:ins w:author="phetc" w:date="2023-02-13T15:44:00Z" w:id="14210"/>
                <w:rFonts w:ascii="Calibri" w:hAnsi="Calibri" w:cs="Calibri"/>
                <w:sz w:val="28"/>
                <w:rPrChange w:author="PC" w:date="2023-03-31T11:41:00Z" w:id="14211">
                  <w:rPr>
                    <w:ins w:author="phetc" w:date="2023-02-13T15:44:00Z" w:id="14212"/>
                    <w:rFonts w:ascii="Calibri" w:hAnsi="Calibri" w:cs="Calibri"/>
                    <w:color w:val="000000"/>
                    <w:sz w:val="28"/>
                  </w:rPr>
                </w:rPrChange>
              </w:rPr>
            </w:pPr>
            <w:ins w:author="phetc" w:date="2023-02-13T15:44:00Z" w:id="14213">
              <w:r w:rsidRPr="00357A8D">
                <w:rPr>
                  <w:rFonts w:ascii="Calibri" w:hAnsi="Calibri" w:cs="Calibri"/>
                  <w:sz w:val="28"/>
                  <w:rPrChange w:author="PC" w:date="2023-03-31T11:41:00Z" w:id="142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039A38" w14:textId="77777777">
            <w:pPr>
              <w:rPr>
                <w:ins w:author="phetc" w:date="2023-02-13T15:44:00Z" w:id="14215"/>
                <w:rFonts w:ascii="Calibri" w:hAnsi="Calibri" w:cs="Calibri"/>
                <w:sz w:val="28"/>
                <w:rPrChange w:author="PC" w:date="2023-03-31T11:41:00Z" w:id="14216">
                  <w:rPr>
                    <w:ins w:author="phetc" w:date="2023-02-13T15:44:00Z" w:id="14217"/>
                    <w:rFonts w:ascii="Calibri" w:hAnsi="Calibri" w:cs="Calibri"/>
                    <w:color w:val="000000"/>
                    <w:sz w:val="28"/>
                  </w:rPr>
                </w:rPrChange>
              </w:rPr>
            </w:pPr>
            <w:ins w:author="phetc" w:date="2023-02-13T15:44:00Z" w:id="14218">
              <w:r w:rsidRPr="00357A8D">
                <w:rPr>
                  <w:rFonts w:ascii="Calibri" w:hAnsi="Calibri" w:cs="Calibri"/>
                  <w:sz w:val="28"/>
                  <w:rPrChange w:author="PC" w:date="2023-03-31T11:41:00Z" w:id="142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40460F" w14:textId="77777777">
            <w:pPr>
              <w:rPr>
                <w:ins w:author="phetc" w:date="2023-02-13T15:44:00Z" w:id="14220"/>
                <w:rFonts w:ascii="Calibri" w:hAnsi="Calibri" w:cs="Calibri"/>
                <w:sz w:val="28"/>
                <w:rPrChange w:author="PC" w:date="2023-03-31T11:41:00Z" w:id="14221">
                  <w:rPr>
                    <w:ins w:author="phetc" w:date="2023-02-13T15:44:00Z" w:id="14222"/>
                    <w:rFonts w:ascii="Calibri" w:hAnsi="Calibri" w:cs="Calibri"/>
                    <w:color w:val="000000"/>
                    <w:sz w:val="28"/>
                  </w:rPr>
                </w:rPrChange>
              </w:rPr>
            </w:pPr>
            <w:ins w:author="phetc" w:date="2023-02-13T15:44:00Z" w:id="14223">
              <w:r w:rsidRPr="00357A8D">
                <w:rPr>
                  <w:rFonts w:ascii="Calibri" w:hAnsi="Calibri" w:cs="Calibri"/>
                  <w:sz w:val="28"/>
                  <w:rPrChange w:author="PC" w:date="2023-03-31T11:41:00Z" w:id="1422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CCA70E" w14:textId="77777777">
            <w:pPr>
              <w:rPr>
                <w:ins w:author="phetc" w:date="2023-02-13T15:44:00Z" w:id="14225"/>
                <w:rFonts w:ascii="Calibri" w:hAnsi="Calibri" w:cs="Calibri"/>
                <w:sz w:val="28"/>
                <w:rPrChange w:author="PC" w:date="2023-03-31T11:41:00Z" w:id="14226">
                  <w:rPr>
                    <w:ins w:author="phetc" w:date="2023-02-13T15:44:00Z" w:id="14227"/>
                    <w:rFonts w:ascii="Calibri" w:hAnsi="Calibri" w:cs="Calibri"/>
                    <w:color w:val="000000"/>
                    <w:sz w:val="28"/>
                  </w:rPr>
                </w:rPrChange>
              </w:rPr>
            </w:pPr>
            <w:ins w:author="phetc" w:date="2023-02-13T15:44:00Z" w:id="14228">
              <w:r w:rsidRPr="00357A8D">
                <w:rPr>
                  <w:rFonts w:ascii="Calibri" w:hAnsi="Calibri" w:cs="Calibri"/>
                  <w:sz w:val="28"/>
                  <w:rPrChange w:author="PC" w:date="2023-03-31T11:41:00Z" w:id="1422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31BCB9" w14:textId="77777777">
            <w:pPr>
              <w:rPr>
                <w:ins w:author="phetc" w:date="2023-02-13T15:44:00Z" w:id="14230"/>
                <w:rFonts w:ascii="Calibri" w:hAnsi="Calibri" w:cs="Calibri"/>
                <w:sz w:val="28"/>
                <w:rPrChange w:author="PC" w:date="2023-03-31T11:41:00Z" w:id="14231">
                  <w:rPr>
                    <w:ins w:author="phetc" w:date="2023-02-13T15:44:00Z" w:id="14232"/>
                    <w:rFonts w:ascii="Calibri" w:hAnsi="Calibri" w:cs="Calibri"/>
                    <w:color w:val="000000"/>
                    <w:sz w:val="28"/>
                  </w:rPr>
                </w:rPrChange>
              </w:rPr>
            </w:pPr>
            <w:ins w:author="phetc" w:date="2023-02-13T15:44:00Z" w:id="14233">
              <w:r w:rsidRPr="00357A8D">
                <w:rPr>
                  <w:rFonts w:ascii="Calibri" w:hAnsi="Calibri" w:cs="Calibri"/>
                  <w:sz w:val="28"/>
                  <w:rPrChange w:author="PC" w:date="2023-03-31T11:41:00Z" w:id="1423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21C9C3" w14:textId="77777777">
            <w:pPr>
              <w:rPr>
                <w:ins w:author="phetc" w:date="2023-02-13T15:44:00Z" w:id="14235"/>
                <w:rFonts w:ascii="Calibri" w:hAnsi="Calibri" w:cs="Calibri"/>
                <w:sz w:val="28"/>
                <w:rPrChange w:author="PC" w:date="2023-03-31T11:41:00Z" w:id="14236">
                  <w:rPr>
                    <w:ins w:author="phetc" w:date="2023-02-13T15:44:00Z" w:id="14237"/>
                    <w:rFonts w:ascii="Calibri" w:hAnsi="Calibri" w:cs="Calibri"/>
                    <w:color w:val="000000"/>
                    <w:sz w:val="28"/>
                  </w:rPr>
                </w:rPrChange>
              </w:rPr>
            </w:pPr>
            <w:ins w:author="phetc" w:date="2023-02-13T15:44:00Z" w:id="14238">
              <w:r w:rsidRPr="00357A8D">
                <w:rPr>
                  <w:rFonts w:ascii="Calibri" w:hAnsi="Calibri" w:cs="Calibri"/>
                  <w:sz w:val="28"/>
                  <w:rPrChange w:author="PC" w:date="2023-03-31T11:41:00Z" w:id="142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4645C2" w14:textId="77777777">
            <w:pPr>
              <w:rPr>
                <w:ins w:author="phetc" w:date="2023-02-13T15:44:00Z" w:id="14240"/>
                <w:rFonts w:ascii="Calibri" w:hAnsi="Calibri" w:cs="Calibri"/>
                <w:sz w:val="28"/>
                <w:rPrChange w:author="PC" w:date="2023-03-31T11:41:00Z" w:id="14241">
                  <w:rPr>
                    <w:ins w:author="phetc" w:date="2023-02-13T15:44:00Z" w:id="14242"/>
                    <w:rFonts w:ascii="Calibri" w:hAnsi="Calibri" w:cs="Calibri"/>
                    <w:color w:val="000000"/>
                    <w:sz w:val="28"/>
                  </w:rPr>
                </w:rPrChange>
              </w:rPr>
            </w:pPr>
            <w:ins w:author="phetc" w:date="2023-02-13T15:44:00Z" w:id="14243">
              <w:r w:rsidRPr="00357A8D">
                <w:rPr>
                  <w:rFonts w:ascii="Calibri" w:hAnsi="Calibri" w:cs="Calibri"/>
                  <w:sz w:val="28"/>
                  <w:rPrChange w:author="PC" w:date="2023-03-31T11:41:00Z" w:id="142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EF1080" w14:textId="77777777">
            <w:pPr>
              <w:rPr>
                <w:ins w:author="phetc" w:date="2023-02-13T15:44:00Z" w:id="14245"/>
                <w:rFonts w:ascii="Calibri" w:hAnsi="Calibri" w:cs="Calibri"/>
                <w:sz w:val="28"/>
                <w:rPrChange w:author="PC" w:date="2023-03-31T11:41:00Z" w:id="14246">
                  <w:rPr>
                    <w:ins w:author="phetc" w:date="2023-02-13T15:44:00Z" w:id="14247"/>
                    <w:rFonts w:ascii="Calibri" w:hAnsi="Calibri" w:cs="Calibri"/>
                    <w:color w:val="000000"/>
                    <w:sz w:val="28"/>
                  </w:rPr>
                </w:rPrChange>
              </w:rPr>
            </w:pPr>
            <w:ins w:author="phetc" w:date="2023-02-13T15:44:00Z" w:id="14248">
              <w:r w:rsidRPr="00357A8D">
                <w:rPr>
                  <w:rFonts w:ascii="Calibri" w:hAnsi="Calibri" w:cs="Calibri"/>
                  <w:sz w:val="28"/>
                  <w:rPrChange w:author="PC" w:date="2023-03-31T11:41:00Z" w:id="142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58BD12" w14:textId="77777777">
            <w:pPr>
              <w:rPr>
                <w:ins w:author="phetc" w:date="2023-02-13T15:44:00Z" w:id="14250"/>
                <w:rFonts w:ascii="Calibri" w:hAnsi="Calibri" w:cs="Calibri"/>
                <w:sz w:val="28"/>
                <w:rPrChange w:author="PC" w:date="2023-03-31T11:41:00Z" w:id="14251">
                  <w:rPr>
                    <w:ins w:author="phetc" w:date="2023-02-13T15:44:00Z" w:id="14252"/>
                    <w:rFonts w:ascii="Calibri" w:hAnsi="Calibri" w:cs="Calibri"/>
                    <w:color w:val="000000"/>
                    <w:sz w:val="28"/>
                  </w:rPr>
                </w:rPrChange>
              </w:rPr>
            </w:pPr>
            <w:ins w:author="phetc" w:date="2023-02-13T15:44:00Z" w:id="14253">
              <w:r w:rsidRPr="00357A8D">
                <w:rPr>
                  <w:rFonts w:ascii="Calibri" w:hAnsi="Calibri" w:cs="Calibri"/>
                  <w:sz w:val="28"/>
                  <w:rPrChange w:author="PC" w:date="2023-03-31T11:41:00Z" w:id="1425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5A025A" w14:textId="77777777">
            <w:pPr>
              <w:rPr>
                <w:ins w:author="phetc" w:date="2023-02-13T15:44:00Z" w:id="14255"/>
                <w:rFonts w:ascii="Calibri" w:hAnsi="Calibri" w:cs="Calibri"/>
                <w:sz w:val="28"/>
                <w:rPrChange w:author="PC" w:date="2023-03-31T11:41:00Z" w:id="14256">
                  <w:rPr>
                    <w:ins w:author="phetc" w:date="2023-02-13T15:44:00Z" w:id="14257"/>
                    <w:rFonts w:ascii="Calibri" w:hAnsi="Calibri" w:cs="Calibri"/>
                    <w:color w:val="000000"/>
                    <w:sz w:val="28"/>
                  </w:rPr>
                </w:rPrChange>
              </w:rPr>
            </w:pPr>
            <w:ins w:author="phetc" w:date="2023-02-13T15:44:00Z" w:id="14258">
              <w:r w:rsidRPr="00357A8D">
                <w:rPr>
                  <w:rFonts w:ascii="Calibri" w:hAnsi="Calibri" w:cs="Calibri"/>
                  <w:sz w:val="28"/>
                  <w:rPrChange w:author="PC" w:date="2023-03-31T11:41:00Z" w:id="1425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1913FB" w14:textId="77777777">
            <w:pPr>
              <w:rPr>
                <w:ins w:author="phetc" w:date="2023-02-13T15:44:00Z" w:id="14260"/>
                <w:rFonts w:ascii="Calibri" w:hAnsi="Calibri" w:cs="Calibri"/>
                <w:sz w:val="28"/>
                <w:rPrChange w:author="PC" w:date="2023-03-31T11:41:00Z" w:id="14261">
                  <w:rPr>
                    <w:ins w:author="phetc" w:date="2023-02-13T15:44:00Z" w:id="14262"/>
                    <w:rFonts w:ascii="Calibri" w:hAnsi="Calibri" w:cs="Calibri"/>
                    <w:color w:val="000000"/>
                    <w:sz w:val="28"/>
                  </w:rPr>
                </w:rPrChange>
              </w:rPr>
            </w:pPr>
            <w:ins w:author="phetc" w:date="2023-02-13T15:44:00Z" w:id="14263">
              <w:r w:rsidRPr="00357A8D">
                <w:rPr>
                  <w:rFonts w:ascii="Calibri" w:hAnsi="Calibri" w:cs="Calibri"/>
                  <w:sz w:val="28"/>
                  <w:rPrChange w:author="PC" w:date="2023-03-31T11:41:00Z" w:id="14264">
                    <w:rPr>
                      <w:rFonts w:ascii="Calibri" w:hAnsi="Calibri" w:cs="Calibri"/>
                      <w:color w:val="000000"/>
                      <w:sz w:val="28"/>
                    </w:rPr>
                  </w:rPrChange>
                </w:rPr>
                <w:t> </w:t>
              </w:r>
            </w:ins>
          </w:p>
        </w:tc>
      </w:tr>
      <w:tr w:rsidRPr="00357A8D" w:rsidR="00567CE2" w:rsidTr="00277A61" w14:paraId="62061EA0" w14:textId="77777777">
        <w:trPr>
          <w:trHeight w:val="430"/>
          <w:ins w:author="phetc" w:date="2023-02-13T15:44:00Z" w:id="14265"/>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6C4D809F" w14:textId="77777777">
            <w:pPr>
              <w:rPr>
                <w:ins w:author="phetc" w:date="2023-02-13T15:44:00Z" w:id="14266"/>
                <w:rFonts w:ascii="Calibri" w:hAnsi="Calibri" w:cs="Calibri"/>
                <w:sz w:val="28"/>
                <w:rPrChange w:author="PC" w:date="2023-03-31T11:41:00Z" w:id="14267">
                  <w:rPr>
                    <w:ins w:author="phetc" w:date="2023-02-13T15:44:00Z" w:id="14268"/>
                    <w:rFonts w:ascii="Calibri" w:hAnsi="Calibri" w:cs="Calibri"/>
                    <w:color w:val="000000"/>
                    <w:sz w:val="28"/>
                  </w:rPr>
                </w:rPrChange>
              </w:rPr>
            </w:pPr>
            <w:ins w:author="phetc" w:date="2023-02-13T15:44:00Z" w:id="14269">
              <w:r w:rsidRPr="00357A8D">
                <w:rPr>
                  <w:rFonts w:ascii="TH Sarabun New" w:hAnsi="TH Sarabun New" w:cs="TH Sarabun New"/>
                  <w:sz w:val="28"/>
                  <w:cs/>
                </w:rPr>
                <w:t>ศ.</w:t>
              </w:r>
              <w:r w:rsidRPr="00357A8D">
                <w:rPr>
                  <w:rFonts w:ascii="TH Sarabun New" w:hAnsi="TH Sarabun New" w:cs="TH Sarabun New"/>
                  <w:sz w:val="28"/>
                </w:rPr>
                <w:t xml:space="preserve">380 </w:t>
              </w:r>
              <w:r w:rsidRPr="00357A8D">
                <w:rPr>
                  <w:rFonts w:ascii="TH Sarabun New" w:hAnsi="TH Sarabun New" w:cs="TH Sarabun New"/>
                  <w:sz w:val="28"/>
                  <w:cs/>
                </w:rPr>
                <w:t xml:space="preserve">เศรษฐศาสตร์อุตสาหกรรมเบื้องต้น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4C48DF" w14:textId="77777777">
            <w:pPr>
              <w:rPr>
                <w:ins w:author="phetc" w:date="2023-02-13T15:44:00Z" w:id="14270"/>
                <w:rFonts w:ascii="Calibri" w:hAnsi="Calibri" w:cs="Calibri"/>
                <w:sz w:val="28"/>
                <w:rPrChange w:author="PC" w:date="2023-03-31T11:41:00Z" w:id="14271">
                  <w:rPr>
                    <w:ins w:author="phetc" w:date="2023-02-13T15:44:00Z" w:id="14272"/>
                    <w:rFonts w:ascii="Calibri" w:hAnsi="Calibri" w:cs="Calibri"/>
                    <w:color w:val="000000"/>
                    <w:sz w:val="28"/>
                  </w:rPr>
                </w:rPrChange>
              </w:rPr>
            </w:pPr>
            <w:ins w:author="phetc" w:date="2023-02-13T15:44:00Z" w:id="14273">
              <w:r w:rsidRPr="00357A8D">
                <w:rPr>
                  <w:rFonts w:ascii="Calibri" w:hAnsi="Calibri" w:cs="Calibri"/>
                  <w:sz w:val="28"/>
                  <w:rPrChange w:author="PC" w:date="2023-03-31T11:41:00Z" w:id="14274">
                    <w:rPr>
                      <w:rFonts w:ascii="Calibri" w:hAnsi="Calibri" w:cs="Calibri"/>
                      <w:color w:val="000000"/>
                      <w:sz w:val="28"/>
                    </w:rPr>
                  </w:rPrChange>
                </w:rPr>
                <w:t> </w:t>
              </w:r>
              <w:r w:rsidRPr="00357A8D">
                <w:rPr>
                  <w:rFonts w:ascii="Wingdings 2" w:hAnsi="Wingdings 2" w:eastAsia="Wingdings 2" w:cs="Wingdings 2"/>
                  <w:sz w:val="28"/>
                  <w:rPrChange w:author="PC" w:date="2023-03-31T11:41:00Z" w:id="142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948F9E" w14:textId="77777777">
            <w:pPr>
              <w:rPr>
                <w:ins w:author="phetc" w:date="2023-02-13T15:44:00Z" w:id="14276"/>
                <w:rFonts w:ascii="Calibri" w:hAnsi="Calibri" w:cs="Calibri"/>
                <w:sz w:val="28"/>
                <w:rPrChange w:author="PC" w:date="2023-03-31T11:41:00Z" w:id="14277">
                  <w:rPr>
                    <w:ins w:author="phetc" w:date="2023-02-13T15:44:00Z" w:id="14278"/>
                    <w:rFonts w:ascii="Calibri" w:hAnsi="Calibri" w:cs="Calibri"/>
                    <w:color w:val="000000"/>
                    <w:sz w:val="28"/>
                  </w:rPr>
                </w:rPrChange>
              </w:rPr>
            </w:pPr>
            <w:ins w:author="phetc" w:date="2023-02-13T15:44:00Z" w:id="14279">
              <w:r w:rsidRPr="00357A8D">
                <w:rPr>
                  <w:rFonts w:ascii="Calibri" w:hAnsi="Calibri" w:cs="Calibri"/>
                  <w:sz w:val="28"/>
                  <w:rPrChange w:author="PC" w:date="2023-03-31T11:41:00Z" w:id="14280">
                    <w:rPr>
                      <w:rFonts w:ascii="Calibri" w:hAnsi="Calibri" w:cs="Calibri"/>
                      <w:color w:val="000000"/>
                      <w:sz w:val="28"/>
                    </w:rPr>
                  </w:rPrChange>
                </w:rPr>
                <w:t> </w:t>
              </w:r>
              <w:r w:rsidRPr="00357A8D">
                <w:rPr>
                  <w:rFonts w:ascii="Wingdings 2" w:hAnsi="Wingdings 2" w:eastAsia="Wingdings 2" w:cs="Wingdings 2"/>
                  <w:sz w:val="28"/>
                  <w:rPrChange w:author="PC" w:date="2023-03-31T11:41:00Z" w:id="142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567CF0" w14:textId="77777777">
            <w:pPr>
              <w:rPr>
                <w:ins w:author="phetc" w:date="2023-02-13T15:44:00Z" w:id="14282"/>
                <w:rFonts w:ascii="Calibri" w:hAnsi="Calibri" w:cs="Calibri"/>
                <w:sz w:val="28"/>
                <w:rPrChange w:author="PC" w:date="2023-03-31T11:41:00Z" w:id="14283">
                  <w:rPr>
                    <w:ins w:author="phetc" w:date="2023-02-13T15:44:00Z" w:id="14284"/>
                    <w:rFonts w:ascii="Calibri" w:hAnsi="Calibri" w:cs="Calibri"/>
                    <w:color w:val="000000"/>
                    <w:sz w:val="28"/>
                  </w:rPr>
                </w:rPrChange>
              </w:rPr>
            </w:pPr>
            <w:ins w:author="phetc" w:date="2023-02-13T15:44:00Z" w:id="14285">
              <w:r w:rsidRPr="00357A8D">
                <w:rPr>
                  <w:rFonts w:ascii="Calibri" w:hAnsi="Calibri" w:cs="Calibri"/>
                  <w:sz w:val="28"/>
                  <w:rPrChange w:author="PC" w:date="2023-03-31T11:41:00Z" w:id="1428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03C32E" w14:textId="77777777">
            <w:pPr>
              <w:rPr>
                <w:ins w:author="phetc" w:date="2023-02-13T15:44:00Z" w:id="14287"/>
                <w:rFonts w:ascii="Calibri" w:hAnsi="Calibri" w:cs="Calibri"/>
                <w:sz w:val="28"/>
                <w:rPrChange w:author="PC" w:date="2023-03-31T11:41:00Z" w:id="14288">
                  <w:rPr>
                    <w:ins w:author="phetc" w:date="2023-02-13T15:44:00Z" w:id="14289"/>
                    <w:rFonts w:ascii="Calibri" w:hAnsi="Calibri" w:cs="Calibri"/>
                    <w:color w:val="000000"/>
                    <w:sz w:val="28"/>
                  </w:rPr>
                </w:rPrChange>
              </w:rPr>
            </w:pPr>
            <w:ins w:author="phetc" w:date="2023-02-13T15:44:00Z" w:id="14290">
              <w:r w:rsidRPr="00357A8D">
                <w:rPr>
                  <w:rFonts w:ascii="Calibri" w:hAnsi="Calibri" w:cs="Calibri"/>
                  <w:sz w:val="28"/>
                  <w:rPrChange w:author="PC" w:date="2023-03-31T11:41:00Z" w:id="14291">
                    <w:rPr>
                      <w:rFonts w:ascii="Calibri" w:hAnsi="Calibri" w:cs="Calibri"/>
                      <w:color w:val="000000"/>
                      <w:sz w:val="28"/>
                    </w:rPr>
                  </w:rPrChange>
                </w:rPr>
                <w:t> </w:t>
              </w:r>
              <w:r w:rsidRPr="00357A8D">
                <w:rPr>
                  <w:rFonts w:ascii="Wingdings 2" w:hAnsi="Wingdings 2" w:eastAsia="Wingdings 2" w:cs="Wingdings 2"/>
                  <w:sz w:val="28"/>
                  <w:rPrChange w:author="PC" w:date="2023-03-31T11:41:00Z" w:id="1429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6373D6" w14:textId="77777777">
            <w:pPr>
              <w:rPr>
                <w:ins w:author="phetc" w:date="2023-02-13T15:44:00Z" w:id="14293"/>
                <w:rFonts w:ascii="Calibri" w:hAnsi="Calibri" w:cs="Calibri"/>
                <w:sz w:val="28"/>
                <w:rPrChange w:author="PC" w:date="2023-03-31T11:41:00Z" w:id="14294">
                  <w:rPr>
                    <w:ins w:author="phetc" w:date="2023-02-13T15:44:00Z" w:id="14295"/>
                    <w:rFonts w:ascii="Calibri" w:hAnsi="Calibri" w:cs="Calibri"/>
                    <w:color w:val="000000"/>
                    <w:sz w:val="28"/>
                  </w:rPr>
                </w:rPrChange>
              </w:rPr>
            </w:pPr>
            <w:ins w:author="phetc" w:date="2023-02-13T15:44:00Z" w:id="14296">
              <w:r w:rsidRPr="00357A8D">
                <w:rPr>
                  <w:rFonts w:ascii="Calibri" w:hAnsi="Calibri" w:cs="Calibri"/>
                  <w:sz w:val="28"/>
                  <w:rPrChange w:author="PC" w:date="2023-03-31T11:41:00Z" w:id="14297">
                    <w:rPr>
                      <w:rFonts w:ascii="Calibri" w:hAnsi="Calibri" w:cs="Calibri"/>
                      <w:color w:val="000000"/>
                      <w:sz w:val="28"/>
                    </w:rPr>
                  </w:rPrChange>
                </w:rPr>
                <w:t> </w:t>
              </w:r>
              <w:r w:rsidRPr="00357A8D">
                <w:rPr>
                  <w:rFonts w:ascii="Wingdings 2" w:hAnsi="Wingdings 2" w:eastAsia="Wingdings 2" w:cs="Wingdings 2"/>
                  <w:sz w:val="28"/>
                  <w:rPrChange w:author="PC" w:date="2023-03-31T11:41:00Z" w:id="142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5F8E18" w14:textId="77777777">
            <w:pPr>
              <w:rPr>
                <w:ins w:author="phetc" w:date="2023-02-13T15:44:00Z" w:id="14299"/>
                <w:rFonts w:ascii="Calibri" w:hAnsi="Calibri" w:cs="Calibri"/>
                <w:sz w:val="28"/>
                <w:rPrChange w:author="PC" w:date="2023-03-31T11:41:00Z" w:id="14300">
                  <w:rPr>
                    <w:ins w:author="phetc" w:date="2023-02-13T15:44:00Z" w:id="14301"/>
                    <w:rFonts w:ascii="Calibri" w:hAnsi="Calibri" w:cs="Calibri"/>
                    <w:color w:val="000000"/>
                    <w:sz w:val="28"/>
                  </w:rPr>
                </w:rPrChange>
              </w:rPr>
            </w:pPr>
            <w:ins w:author="phetc" w:date="2023-02-13T15:44:00Z" w:id="14302">
              <w:r w:rsidRPr="00357A8D">
                <w:rPr>
                  <w:rFonts w:ascii="Calibri" w:hAnsi="Calibri" w:cs="Calibri"/>
                  <w:sz w:val="28"/>
                  <w:rPrChange w:author="PC" w:date="2023-03-31T11:41:00Z" w:id="14303">
                    <w:rPr>
                      <w:rFonts w:ascii="Calibri" w:hAnsi="Calibri" w:cs="Calibri"/>
                      <w:color w:val="000000"/>
                      <w:sz w:val="28"/>
                    </w:rPr>
                  </w:rPrChange>
                </w:rPr>
                <w:t> </w:t>
              </w:r>
              <w:r w:rsidRPr="00357A8D">
                <w:rPr>
                  <w:rFonts w:ascii="Wingdings 2" w:hAnsi="Wingdings 2" w:eastAsia="Wingdings 2" w:cs="Wingdings 2"/>
                  <w:sz w:val="28"/>
                  <w:rPrChange w:author="PC" w:date="2023-03-31T11:41:00Z" w:id="143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DAEEC9" w14:textId="77777777">
            <w:pPr>
              <w:rPr>
                <w:ins w:author="phetc" w:date="2023-02-13T15:44:00Z" w:id="14305"/>
                <w:rFonts w:ascii="Calibri" w:hAnsi="Calibri" w:cs="Calibri"/>
                <w:sz w:val="28"/>
                <w:rPrChange w:author="PC" w:date="2023-03-31T11:41:00Z" w:id="14306">
                  <w:rPr>
                    <w:ins w:author="phetc" w:date="2023-02-13T15:44:00Z" w:id="14307"/>
                    <w:rFonts w:ascii="Calibri" w:hAnsi="Calibri" w:cs="Calibri"/>
                    <w:color w:val="000000"/>
                    <w:sz w:val="28"/>
                  </w:rPr>
                </w:rPrChange>
              </w:rPr>
            </w:pPr>
            <w:ins w:author="phetc" w:date="2023-02-13T15:44:00Z" w:id="14308">
              <w:r w:rsidRPr="00357A8D">
                <w:rPr>
                  <w:rFonts w:ascii="Calibri" w:hAnsi="Calibri" w:cs="Calibri"/>
                  <w:sz w:val="28"/>
                  <w:rPrChange w:author="PC" w:date="2023-03-31T11:41:00Z" w:id="143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07541C" w14:textId="77777777">
            <w:pPr>
              <w:rPr>
                <w:ins w:author="phetc" w:date="2023-02-13T15:44:00Z" w:id="14310"/>
                <w:rFonts w:ascii="Calibri" w:hAnsi="Calibri" w:cs="Calibri"/>
                <w:sz w:val="28"/>
                <w:rPrChange w:author="PC" w:date="2023-03-31T11:41:00Z" w:id="14311">
                  <w:rPr>
                    <w:ins w:author="phetc" w:date="2023-02-13T15:44:00Z" w:id="14312"/>
                    <w:rFonts w:ascii="Calibri" w:hAnsi="Calibri" w:cs="Calibri"/>
                    <w:color w:val="000000"/>
                    <w:sz w:val="28"/>
                  </w:rPr>
                </w:rPrChange>
              </w:rPr>
            </w:pPr>
            <w:ins w:author="phetc" w:date="2023-02-13T15:44:00Z" w:id="14313">
              <w:r w:rsidRPr="00357A8D">
                <w:rPr>
                  <w:rFonts w:ascii="Calibri" w:hAnsi="Calibri" w:cs="Calibri"/>
                  <w:sz w:val="28"/>
                  <w:rPrChange w:author="PC" w:date="2023-03-31T11:41:00Z" w:id="14314">
                    <w:rPr>
                      <w:rFonts w:ascii="Calibri" w:hAnsi="Calibri" w:cs="Calibri"/>
                      <w:color w:val="000000"/>
                      <w:sz w:val="28"/>
                    </w:rPr>
                  </w:rPrChange>
                </w:rPr>
                <w:t> </w:t>
              </w:r>
              <w:r w:rsidRPr="00357A8D">
                <w:rPr>
                  <w:rFonts w:ascii="Wingdings 2" w:hAnsi="Wingdings 2" w:eastAsia="Wingdings 2" w:cs="Wingdings 2"/>
                  <w:sz w:val="28"/>
                  <w:rPrChange w:author="PC" w:date="2023-03-31T11:41:00Z" w:id="143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328DC3" w14:textId="77777777">
            <w:pPr>
              <w:rPr>
                <w:ins w:author="phetc" w:date="2023-02-13T15:44:00Z" w:id="14316"/>
                <w:rFonts w:ascii="Calibri" w:hAnsi="Calibri" w:cs="Calibri"/>
                <w:sz w:val="28"/>
                <w:rPrChange w:author="PC" w:date="2023-03-31T11:41:00Z" w:id="14317">
                  <w:rPr>
                    <w:ins w:author="phetc" w:date="2023-02-13T15:44:00Z" w:id="14318"/>
                    <w:rFonts w:ascii="Calibri" w:hAnsi="Calibri" w:cs="Calibri"/>
                    <w:color w:val="000000"/>
                    <w:sz w:val="28"/>
                  </w:rPr>
                </w:rPrChange>
              </w:rPr>
            </w:pPr>
            <w:ins w:author="phetc" w:date="2023-02-13T15:44:00Z" w:id="14319">
              <w:r w:rsidRPr="00357A8D">
                <w:rPr>
                  <w:rFonts w:ascii="Calibri" w:hAnsi="Calibri" w:cs="Calibri"/>
                  <w:sz w:val="28"/>
                  <w:rPrChange w:author="PC" w:date="2023-03-31T11:41:00Z" w:id="143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7558A5" w14:textId="77777777">
            <w:pPr>
              <w:rPr>
                <w:ins w:author="phetc" w:date="2023-02-13T15:44:00Z" w:id="14321"/>
                <w:rFonts w:ascii="Calibri" w:hAnsi="Calibri" w:cs="Calibri"/>
                <w:sz w:val="28"/>
                <w:rPrChange w:author="PC" w:date="2023-03-31T11:41:00Z" w:id="14322">
                  <w:rPr>
                    <w:ins w:author="phetc" w:date="2023-02-13T15:44:00Z" w:id="14323"/>
                    <w:rFonts w:ascii="Calibri" w:hAnsi="Calibri" w:cs="Calibri"/>
                    <w:color w:val="000000"/>
                    <w:sz w:val="28"/>
                  </w:rPr>
                </w:rPrChange>
              </w:rPr>
            </w:pPr>
            <w:ins w:author="phetc" w:date="2023-02-13T15:44:00Z" w:id="14324">
              <w:r w:rsidRPr="00357A8D">
                <w:rPr>
                  <w:rFonts w:ascii="Calibri" w:hAnsi="Calibri" w:cs="Calibri"/>
                  <w:sz w:val="28"/>
                  <w:rPrChange w:author="PC" w:date="2023-03-31T11:41:00Z" w:id="14325">
                    <w:rPr>
                      <w:rFonts w:ascii="Calibri" w:hAnsi="Calibri" w:cs="Calibri"/>
                      <w:color w:val="000000"/>
                      <w:sz w:val="28"/>
                    </w:rPr>
                  </w:rPrChange>
                </w:rPr>
                <w:t> </w:t>
              </w:r>
              <w:r w:rsidRPr="00357A8D">
                <w:rPr>
                  <w:rFonts w:ascii="Wingdings 2" w:hAnsi="Wingdings 2" w:eastAsia="Wingdings 2" w:cs="Wingdings 2"/>
                  <w:sz w:val="28"/>
                  <w:rPrChange w:author="PC" w:date="2023-03-31T11:41:00Z" w:id="143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1D66D83" w14:textId="77777777">
            <w:pPr>
              <w:rPr>
                <w:ins w:author="phetc" w:date="2023-02-13T15:44:00Z" w:id="14327"/>
                <w:rFonts w:ascii="Calibri" w:hAnsi="Calibri" w:cs="Calibri"/>
                <w:sz w:val="28"/>
                <w:rPrChange w:author="PC" w:date="2023-03-31T11:41:00Z" w:id="14328">
                  <w:rPr>
                    <w:ins w:author="phetc" w:date="2023-02-13T15:44:00Z" w:id="14329"/>
                    <w:rFonts w:ascii="Calibri" w:hAnsi="Calibri" w:cs="Calibri"/>
                    <w:color w:val="000000"/>
                    <w:sz w:val="28"/>
                  </w:rPr>
                </w:rPrChange>
              </w:rPr>
            </w:pPr>
            <w:ins w:author="phetc" w:date="2023-02-13T15:44:00Z" w:id="14330">
              <w:r w:rsidRPr="00357A8D">
                <w:rPr>
                  <w:rFonts w:ascii="Calibri" w:hAnsi="Calibri" w:cs="Calibri"/>
                  <w:sz w:val="28"/>
                  <w:rPrChange w:author="PC" w:date="2023-03-31T11:41:00Z" w:id="1433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33FD94" w14:textId="77777777">
            <w:pPr>
              <w:rPr>
                <w:ins w:author="phetc" w:date="2023-02-13T15:44:00Z" w:id="14332"/>
                <w:rFonts w:ascii="Calibri" w:hAnsi="Calibri" w:cs="Calibri"/>
                <w:sz w:val="28"/>
                <w:rPrChange w:author="PC" w:date="2023-03-31T11:41:00Z" w:id="14333">
                  <w:rPr>
                    <w:ins w:author="phetc" w:date="2023-02-13T15:44:00Z" w:id="14334"/>
                    <w:rFonts w:ascii="Calibri" w:hAnsi="Calibri" w:cs="Calibri"/>
                    <w:color w:val="000000"/>
                    <w:sz w:val="28"/>
                  </w:rPr>
                </w:rPrChange>
              </w:rPr>
            </w:pPr>
            <w:ins w:author="phetc" w:date="2023-02-13T15:44:00Z" w:id="14335">
              <w:r w:rsidRPr="00357A8D">
                <w:rPr>
                  <w:rFonts w:ascii="Calibri" w:hAnsi="Calibri" w:cs="Calibri"/>
                  <w:sz w:val="28"/>
                  <w:rPrChange w:author="PC" w:date="2023-03-31T11:41:00Z" w:id="14336">
                    <w:rPr>
                      <w:rFonts w:ascii="Calibri" w:hAnsi="Calibri" w:cs="Calibri"/>
                      <w:color w:val="000000"/>
                      <w:sz w:val="28"/>
                    </w:rPr>
                  </w:rPrChange>
                </w:rPr>
                <w:t> </w:t>
              </w:r>
              <w:r w:rsidRPr="00357A8D">
                <w:rPr>
                  <w:rFonts w:ascii="Wingdings 2" w:hAnsi="Wingdings 2" w:eastAsia="Wingdings 2" w:cs="Wingdings 2"/>
                  <w:sz w:val="28"/>
                  <w:rPrChange w:author="PC" w:date="2023-03-31T11:41:00Z" w:id="143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93D914" w14:textId="77777777">
            <w:pPr>
              <w:rPr>
                <w:ins w:author="phetc" w:date="2023-02-13T15:44:00Z" w:id="14338"/>
                <w:rFonts w:ascii="Calibri" w:hAnsi="Calibri" w:cs="Calibri"/>
                <w:sz w:val="28"/>
                <w:rPrChange w:author="PC" w:date="2023-03-31T11:41:00Z" w:id="14339">
                  <w:rPr>
                    <w:ins w:author="phetc" w:date="2023-02-13T15:44:00Z" w:id="14340"/>
                    <w:rFonts w:ascii="Calibri" w:hAnsi="Calibri" w:cs="Calibri"/>
                    <w:color w:val="000000"/>
                    <w:sz w:val="28"/>
                  </w:rPr>
                </w:rPrChange>
              </w:rPr>
            </w:pPr>
            <w:ins w:author="phetc" w:date="2023-02-13T15:44:00Z" w:id="14341">
              <w:r w:rsidRPr="00357A8D">
                <w:rPr>
                  <w:rFonts w:ascii="Calibri" w:hAnsi="Calibri" w:cs="Calibri"/>
                  <w:sz w:val="28"/>
                  <w:rPrChange w:author="PC" w:date="2023-03-31T11:41:00Z" w:id="14342">
                    <w:rPr>
                      <w:rFonts w:ascii="Calibri" w:hAnsi="Calibri" w:cs="Calibri"/>
                      <w:color w:val="000000"/>
                      <w:sz w:val="28"/>
                    </w:rPr>
                  </w:rPrChange>
                </w:rPr>
                <w:t> </w:t>
              </w:r>
              <w:r w:rsidRPr="00357A8D">
                <w:rPr>
                  <w:rFonts w:ascii="Wingdings 2" w:hAnsi="Wingdings 2" w:eastAsia="Wingdings 2" w:cs="Wingdings 2"/>
                  <w:sz w:val="28"/>
                  <w:rPrChange w:author="PC" w:date="2023-03-31T11:41:00Z" w:id="143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FBBB97" w14:textId="77777777">
            <w:pPr>
              <w:rPr>
                <w:ins w:author="phetc" w:date="2023-02-13T15:44:00Z" w:id="14344"/>
                <w:rFonts w:ascii="Calibri" w:hAnsi="Calibri" w:cs="Calibri"/>
                <w:sz w:val="28"/>
                <w:rPrChange w:author="PC" w:date="2023-03-31T11:41:00Z" w:id="14345">
                  <w:rPr>
                    <w:ins w:author="phetc" w:date="2023-02-13T15:44:00Z" w:id="14346"/>
                    <w:rFonts w:ascii="Calibri" w:hAnsi="Calibri" w:cs="Calibri"/>
                    <w:color w:val="000000"/>
                    <w:sz w:val="28"/>
                  </w:rPr>
                </w:rPrChange>
              </w:rPr>
            </w:pPr>
            <w:ins w:author="phetc" w:date="2023-02-13T15:44:00Z" w:id="14347">
              <w:r w:rsidRPr="00357A8D">
                <w:rPr>
                  <w:rFonts w:ascii="Calibri" w:hAnsi="Calibri" w:cs="Calibri"/>
                  <w:sz w:val="28"/>
                  <w:rPrChange w:author="PC" w:date="2023-03-31T11:41:00Z" w:id="143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587C34" w14:textId="77777777">
            <w:pPr>
              <w:rPr>
                <w:ins w:author="phetc" w:date="2023-02-13T15:44:00Z" w:id="14349"/>
                <w:rFonts w:ascii="Calibri" w:hAnsi="Calibri" w:cs="Calibri"/>
                <w:sz w:val="28"/>
                <w:rPrChange w:author="PC" w:date="2023-03-31T11:41:00Z" w:id="14350">
                  <w:rPr>
                    <w:ins w:author="phetc" w:date="2023-02-13T15:44:00Z" w:id="14351"/>
                    <w:rFonts w:ascii="Calibri" w:hAnsi="Calibri" w:cs="Calibri"/>
                    <w:color w:val="000000"/>
                    <w:sz w:val="28"/>
                  </w:rPr>
                </w:rPrChange>
              </w:rPr>
            </w:pPr>
            <w:ins w:author="phetc" w:date="2023-02-13T15:44:00Z" w:id="14352">
              <w:r w:rsidRPr="00357A8D">
                <w:rPr>
                  <w:rFonts w:ascii="Calibri" w:hAnsi="Calibri" w:cs="Calibri"/>
                  <w:sz w:val="28"/>
                  <w:rPrChange w:author="PC" w:date="2023-03-31T11:41:00Z" w:id="14353">
                    <w:rPr>
                      <w:rFonts w:ascii="Calibri" w:hAnsi="Calibri" w:cs="Calibri"/>
                      <w:color w:val="000000"/>
                      <w:sz w:val="28"/>
                    </w:rPr>
                  </w:rPrChange>
                </w:rPr>
                <w:t> </w:t>
              </w:r>
              <w:r w:rsidRPr="00357A8D">
                <w:rPr>
                  <w:rFonts w:ascii="Wingdings 2" w:hAnsi="Wingdings 2" w:eastAsia="Wingdings 2" w:cs="Wingdings 2"/>
                  <w:sz w:val="28"/>
                  <w:rPrChange w:author="PC" w:date="2023-03-31T11:41:00Z" w:id="143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6A1A364" w14:textId="77777777">
            <w:pPr>
              <w:rPr>
                <w:ins w:author="phetc" w:date="2023-02-13T15:44:00Z" w:id="14355"/>
                <w:rFonts w:ascii="Calibri" w:hAnsi="Calibri" w:cs="Calibri"/>
                <w:sz w:val="28"/>
                <w:rPrChange w:author="PC" w:date="2023-03-31T11:41:00Z" w:id="14356">
                  <w:rPr>
                    <w:ins w:author="phetc" w:date="2023-02-13T15:44:00Z" w:id="14357"/>
                    <w:rFonts w:ascii="Calibri" w:hAnsi="Calibri" w:cs="Calibri"/>
                    <w:color w:val="000000"/>
                    <w:sz w:val="28"/>
                  </w:rPr>
                </w:rPrChange>
              </w:rPr>
            </w:pPr>
            <w:ins w:author="phetc" w:date="2023-02-13T15:44:00Z" w:id="14358">
              <w:r w:rsidRPr="00357A8D">
                <w:rPr>
                  <w:rFonts w:ascii="Calibri" w:hAnsi="Calibri" w:cs="Calibri"/>
                  <w:sz w:val="28"/>
                  <w:rPrChange w:author="PC" w:date="2023-03-31T11:41:00Z" w:id="14359">
                    <w:rPr>
                      <w:rFonts w:ascii="Calibri" w:hAnsi="Calibri" w:cs="Calibri"/>
                      <w:color w:val="000000"/>
                      <w:sz w:val="28"/>
                    </w:rPr>
                  </w:rPrChange>
                </w:rPr>
                <w:t> </w:t>
              </w:r>
            </w:ins>
          </w:p>
        </w:tc>
      </w:tr>
      <w:tr w:rsidRPr="00357A8D" w:rsidR="00567CE2" w:rsidTr="00277A61" w14:paraId="77EDC118" w14:textId="77777777">
        <w:trPr>
          <w:trHeight w:val="430"/>
          <w:ins w:author="phetc" w:date="2023-02-13T15:44:00Z" w:id="14360"/>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FD1BE2A" w14:textId="77777777">
            <w:pPr>
              <w:rPr>
                <w:ins w:author="phetc" w:date="2023-02-13T15:44:00Z" w:id="14361"/>
                <w:rFonts w:ascii="Calibri" w:hAnsi="Calibri" w:cs="Calibri"/>
                <w:sz w:val="28"/>
                <w:rPrChange w:author="PC" w:date="2023-03-31T11:41:00Z" w:id="14362">
                  <w:rPr>
                    <w:ins w:author="phetc" w:date="2023-02-13T15:44:00Z" w:id="14363"/>
                    <w:rFonts w:ascii="Calibri" w:hAnsi="Calibri" w:cs="Calibri"/>
                    <w:color w:val="000000"/>
                    <w:sz w:val="28"/>
                  </w:rPr>
                </w:rPrChange>
              </w:rPr>
            </w:pPr>
            <w:ins w:author="phetc" w:date="2023-02-13T15:44:00Z" w:id="14364">
              <w:r w:rsidRPr="00357A8D">
                <w:rPr>
                  <w:rFonts w:ascii="TH Sarabun New" w:hAnsi="TH Sarabun New" w:cs="TH Sarabun New"/>
                  <w:sz w:val="28"/>
                  <w:cs/>
                </w:rPr>
                <w:t>ศ.</w:t>
              </w:r>
              <w:r w:rsidRPr="00357A8D">
                <w:rPr>
                  <w:rFonts w:ascii="TH Sarabun New" w:hAnsi="TH Sarabun New" w:cs="TH Sarabun New"/>
                  <w:sz w:val="28"/>
                </w:rPr>
                <w:t xml:space="preserve">381 </w:t>
              </w:r>
              <w:r w:rsidRPr="00357A8D">
                <w:rPr>
                  <w:rFonts w:ascii="TH Sarabun New" w:hAnsi="TH Sarabun New" w:cs="TH Sarabun New"/>
                  <w:sz w:val="28"/>
                  <w:cs/>
                </w:rPr>
                <w:t xml:space="preserve">เศรษฐศาสตร์การขนส่ง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790329" w14:textId="77777777">
            <w:pPr>
              <w:rPr>
                <w:ins w:author="phetc" w:date="2023-02-13T15:44:00Z" w:id="14365"/>
                <w:rFonts w:ascii="Calibri" w:hAnsi="Calibri" w:cs="Calibri"/>
                <w:sz w:val="28"/>
                <w:rPrChange w:author="PC" w:date="2023-03-31T11:41:00Z" w:id="14366">
                  <w:rPr>
                    <w:ins w:author="phetc" w:date="2023-02-13T15:44:00Z" w:id="14367"/>
                    <w:rFonts w:ascii="Calibri" w:hAnsi="Calibri" w:cs="Calibri"/>
                    <w:color w:val="000000"/>
                    <w:sz w:val="28"/>
                  </w:rPr>
                </w:rPrChange>
              </w:rPr>
            </w:pPr>
            <w:ins w:author="phetc" w:date="2023-02-13T15:44:00Z" w:id="14368">
              <w:r w:rsidRPr="00357A8D">
                <w:rPr>
                  <w:rFonts w:ascii="Calibri" w:hAnsi="Calibri" w:cs="Calibri"/>
                  <w:sz w:val="28"/>
                  <w:rPrChange w:author="PC" w:date="2023-03-31T11:41:00Z" w:id="14369">
                    <w:rPr>
                      <w:rFonts w:ascii="Calibri" w:hAnsi="Calibri" w:cs="Calibri"/>
                      <w:color w:val="000000"/>
                      <w:sz w:val="28"/>
                    </w:rPr>
                  </w:rPrChange>
                </w:rPr>
                <w:t> </w:t>
              </w:r>
              <w:r w:rsidRPr="00357A8D">
                <w:rPr>
                  <w:rFonts w:ascii="Wingdings 2" w:hAnsi="Wingdings 2" w:eastAsia="Wingdings 2" w:cs="Wingdings 2"/>
                  <w:sz w:val="28"/>
                  <w:rPrChange w:author="PC" w:date="2023-03-31T11:41:00Z" w:id="1437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7B14AF" w14:textId="77777777">
            <w:pPr>
              <w:rPr>
                <w:ins w:author="phetc" w:date="2023-02-13T15:44:00Z" w:id="14371"/>
                <w:rFonts w:ascii="Calibri" w:hAnsi="Calibri" w:cs="Calibri"/>
                <w:sz w:val="28"/>
                <w:rPrChange w:author="PC" w:date="2023-03-31T11:41:00Z" w:id="14372">
                  <w:rPr>
                    <w:ins w:author="phetc" w:date="2023-02-13T15:44:00Z" w:id="14373"/>
                    <w:rFonts w:ascii="Calibri" w:hAnsi="Calibri" w:cs="Calibri"/>
                    <w:color w:val="000000"/>
                    <w:sz w:val="28"/>
                  </w:rPr>
                </w:rPrChange>
              </w:rPr>
            </w:pPr>
            <w:ins w:author="phetc" w:date="2023-02-13T15:44:00Z" w:id="14374">
              <w:r w:rsidRPr="00357A8D">
                <w:rPr>
                  <w:rFonts w:ascii="Calibri" w:hAnsi="Calibri" w:cs="Calibri"/>
                  <w:sz w:val="28"/>
                  <w:rPrChange w:author="PC" w:date="2023-03-31T11:41:00Z" w:id="14375">
                    <w:rPr>
                      <w:rFonts w:ascii="Calibri" w:hAnsi="Calibri" w:cs="Calibri"/>
                      <w:color w:val="000000"/>
                      <w:sz w:val="28"/>
                    </w:rPr>
                  </w:rPrChange>
                </w:rPr>
                <w:t> </w:t>
              </w:r>
              <w:r w:rsidRPr="00357A8D">
                <w:rPr>
                  <w:rFonts w:ascii="Wingdings 2" w:hAnsi="Wingdings 2" w:eastAsia="Wingdings 2" w:cs="Wingdings 2"/>
                  <w:sz w:val="28"/>
                  <w:rPrChange w:author="PC" w:date="2023-03-31T11:41:00Z" w:id="143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1D560C7" w14:textId="77777777">
            <w:pPr>
              <w:rPr>
                <w:ins w:author="phetc" w:date="2023-02-13T15:44:00Z" w:id="14377"/>
                <w:rFonts w:ascii="Calibri" w:hAnsi="Calibri" w:cs="Calibri"/>
                <w:sz w:val="28"/>
                <w:rPrChange w:author="PC" w:date="2023-03-31T11:41:00Z" w:id="14378">
                  <w:rPr>
                    <w:ins w:author="phetc" w:date="2023-02-13T15:44:00Z" w:id="14379"/>
                    <w:rFonts w:ascii="Calibri" w:hAnsi="Calibri" w:cs="Calibri"/>
                    <w:color w:val="000000"/>
                    <w:sz w:val="28"/>
                  </w:rPr>
                </w:rPrChange>
              </w:rPr>
            </w:pPr>
            <w:ins w:author="phetc" w:date="2023-02-13T15:44:00Z" w:id="14380">
              <w:r w:rsidRPr="00357A8D">
                <w:rPr>
                  <w:rFonts w:ascii="Calibri" w:hAnsi="Calibri" w:cs="Calibri"/>
                  <w:sz w:val="28"/>
                  <w:rPrChange w:author="PC" w:date="2023-03-31T11:41:00Z" w:id="14381">
                    <w:rPr>
                      <w:rFonts w:ascii="Calibri" w:hAnsi="Calibri" w:cs="Calibri"/>
                      <w:color w:val="000000"/>
                      <w:sz w:val="28"/>
                    </w:rPr>
                  </w:rPrChange>
                </w:rPr>
                <w:t> </w:t>
              </w:r>
              <w:r w:rsidRPr="00357A8D">
                <w:rPr>
                  <w:rFonts w:ascii="Wingdings 2" w:hAnsi="Wingdings 2" w:eastAsia="Wingdings 2" w:cs="Wingdings 2"/>
                  <w:sz w:val="28"/>
                  <w:rPrChange w:author="PC" w:date="2023-03-31T11:41:00Z" w:id="143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1EE9F03" w14:textId="77777777">
            <w:pPr>
              <w:rPr>
                <w:ins w:author="phetc" w:date="2023-02-13T15:44:00Z" w:id="14383"/>
                <w:rFonts w:ascii="Calibri" w:hAnsi="Calibri" w:cs="Calibri"/>
                <w:sz w:val="28"/>
                <w:rPrChange w:author="PC" w:date="2023-03-31T11:41:00Z" w:id="14384">
                  <w:rPr>
                    <w:ins w:author="phetc" w:date="2023-02-13T15:44:00Z" w:id="14385"/>
                    <w:rFonts w:ascii="Calibri" w:hAnsi="Calibri" w:cs="Calibri"/>
                    <w:color w:val="000000"/>
                    <w:sz w:val="28"/>
                  </w:rPr>
                </w:rPrChange>
              </w:rPr>
            </w:pPr>
            <w:ins w:author="phetc" w:date="2023-02-13T15:44:00Z" w:id="14386">
              <w:r w:rsidRPr="00357A8D">
                <w:rPr>
                  <w:rFonts w:ascii="Calibri" w:hAnsi="Calibri" w:cs="Calibri"/>
                  <w:sz w:val="28"/>
                  <w:rPrChange w:author="PC" w:date="2023-03-31T11:41:00Z" w:id="14387">
                    <w:rPr>
                      <w:rFonts w:ascii="Calibri" w:hAnsi="Calibri" w:cs="Calibri"/>
                      <w:color w:val="000000"/>
                      <w:sz w:val="28"/>
                    </w:rPr>
                  </w:rPrChange>
                </w:rPr>
                <w:t> </w:t>
              </w:r>
              <w:r w:rsidRPr="00357A8D">
                <w:rPr>
                  <w:rFonts w:ascii="Wingdings 2" w:hAnsi="Wingdings 2" w:eastAsia="Wingdings 2" w:cs="Wingdings 2"/>
                  <w:sz w:val="28"/>
                  <w:rPrChange w:author="PC" w:date="2023-03-31T11:41:00Z" w:id="143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57256F" w14:textId="77777777">
            <w:pPr>
              <w:rPr>
                <w:ins w:author="phetc" w:date="2023-02-13T15:44:00Z" w:id="14389"/>
                <w:rFonts w:ascii="Calibri" w:hAnsi="Calibri" w:cs="Calibri"/>
                <w:sz w:val="28"/>
                <w:rPrChange w:author="PC" w:date="2023-03-31T11:41:00Z" w:id="14390">
                  <w:rPr>
                    <w:ins w:author="phetc" w:date="2023-02-13T15:44:00Z" w:id="14391"/>
                    <w:rFonts w:ascii="Calibri" w:hAnsi="Calibri" w:cs="Calibri"/>
                    <w:color w:val="000000"/>
                    <w:sz w:val="28"/>
                  </w:rPr>
                </w:rPrChange>
              </w:rPr>
            </w:pPr>
            <w:ins w:author="phetc" w:date="2023-02-13T15:44:00Z" w:id="14392">
              <w:r w:rsidRPr="00357A8D">
                <w:rPr>
                  <w:rFonts w:ascii="Calibri" w:hAnsi="Calibri" w:cs="Calibri"/>
                  <w:sz w:val="28"/>
                  <w:rPrChange w:author="PC" w:date="2023-03-31T11:41:00Z" w:id="14393">
                    <w:rPr>
                      <w:rFonts w:ascii="Calibri" w:hAnsi="Calibri" w:cs="Calibri"/>
                      <w:color w:val="000000"/>
                      <w:sz w:val="28"/>
                    </w:rPr>
                  </w:rPrChange>
                </w:rPr>
                <w:t> </w:t>
              </w:r>
              <w:r w:rsidRPr="00357A8D">
                <w:rPr>
                  <w:rFonts w:ascii="Wingdings 2" w:hAnsi="Wingdings 2" w:eastAsia="Wingdings 2" w:cs="Wingdings 2"/>
                  <w:sz w:val="28"/>
                  <w:rPrChange w:author="PC" w:date="2023-03-31T11:41:00Z" w:id="143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43EA05" w14:textId="77777777">
            <w:pPr>
              <w:rPr>
                <w:ins w:author="phetc" w:date="2023-02-13T15:44:00Z" w:id="14395"/>
                <w:rFonts w:ascii="Calibri" w:hAnsi="Calibri" w:cs="Calibri"/>
                <w:sz w:val="28"/>
                <w:rPrChange w:author="PC" w:date="2023-03-31T11:41:00Z" w:id="14396">
                  <w:rPr>
                    <w:ins w:author="phetc" w:date="2023-02-13T15:44:00Z" w:id="14397"/>
                    <w:rFonts w:ascii="Calibri" w:hAnsi="Calibri" w:cs="Calibri"/>
                    <w:color w:val="000000"/>
                    <w:sz w:val="28"/>
                  </w:rPr>
                </w:rPrChange>
              </w:rPr>
            </w:pPr>
            <w:ins w:author="phetc" w:date="2023-02-13T15:44:00Z" w:id="14398">
              <w:r w:rsidRPr="00357A8D">
                <w:rPr>
                  <w:rFonts w:ascii="Calibri" w:hAnsi="Calibri" w:cs="Calibri"/>
                  <w:sz w:val="28"/>
                  <w:rPrChange w:author="PC" w:date="2023-03-31T11:41:00Z" w:id="14399">
                    <w:rPr>
                      <w:rFonts w:ascii="Calibri" w:hAnsi="Calibri" w:cs="Calibri"/>
                      <w:color w:val="000000"/>
                      <w:sz w:val="28"/>
                    </w:rPr>
                  </w:rPrChange>
                </w:rPr>
                <w:t> </w:t>
              </w:r>
              <w:r w:rsidRPr="00357A8D">
                <w:rPr>
                  <w:rFonts w:ascii="Wingdings 2" w:hAnsi="Wingdings 2" w:eastAsia="Wingdings 2" w:cs="Wingdings 2"/>
                  <w:sz w:val="28"/>
                  <w:rPrChange w:author="PC" w:date="2023-03-31T11:41:00Z" w:id="144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757B5D" w14:textId="77777777">
            <w:pPr>
              <w:rPr>
                <w:ins w:author="phetc" w:date="2023-02-13T15:44:00Z" w:id="14401"/>
                <w:rFonts w:ascii="Calibri" w:hAnsi="Calibri" w:cs="Calibri"/>
                <w:sz w:val="28"/>
                <w:rPrChange w:author="PC" w:date="2023-03-31T11:41:00Z" w:id="14402">
                  <w:rPr>
                    <w:ins w:author="phetc" w:date="2023-02-13T15:44:00Z" w:id="14403"/>
                    <w:rFonts w:ascii="Calibri" w:hAnsi="Calibri" w:cs="Calibri"/>
                    <w:color w:val="000000"/>
                    <w:sz w:val="28"/>
                  </w:rPr>
                </w:rPrChange>
              </w:rPr>
            </w:pPr>
            <w:ins w:author="phetc" w:date="2023-02-13T15:44:00Z" w:id="14404">
              <w:r w:rsidRPr="00357A8D">
                <w:rPr>
                  <w:rFonts w:ascii="Calibri" w:hAnsi="Calibri" w:cs="Calibri"/>
                  <w:sz w:val="28"/>
                  <w:rPrChange w:author="PC" w:date="2023-03-31T11:41:00Z" w:id="1440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0A6571" w14:textId="77777777">
            <w:pPr>
              <w:rPr>
                <w:ins w:author="phetc" w:date="2023-02-13T15:44:00Z" w:id="14406"/>
                <w:rFonts w:ascii="Calibri" w:hAnsi="Calibri" w:cs="Calibri"/>
                <w:sz w:val="28"/>
                <w:rPrChange w:author="PC" w:date="2023-03-31T11:41:00Z" w:id="14407">
                  <w:rPr>
                    <w:ins w:author="phetc" w:date="2023-02-13T15:44:00Z" w:id="14408"/>
                    <w:rFonts w:ascii="Calibri" w:hAnsi="Calibri" w:cs="Calibri"/>
                    <w:color w:val="000000"/>
                    <w:sz w:val="28"/>
                  </w:rPr>
                </w:rPrChange>
              </w:rPr>
            </w:pPr>
            <w:ins w:author="phetc" w:date="2023-02-13T15:44:00Z" w:id="14409">
              <w:r w:rsidRPr="00357A8D">
                <w:rPr>
                  <w:rFonts w:ascii="Calibri" w:hAnsi="Calibri" w:cs="Calibri"/>
                  <w:sz w:val="28"/>
                  <w:rPrChange w:author="PC" w:date="2023-03-31T11:41:00Z" w:id="14410">
                    <w:rPr>
                      <w:rFonts w:ascii="Calibri" w:hAnsi="Calibri" w:cs="Calibri"/>
                      <w:color w:val="000000"/>
                      <w:sz w:val="28"/>
                    </w:rPr>
                  </w:rPrChange>
                </w:rPr>
                <w:t> </w:t>
              </w:r>
              <w:r w:rsidRPr="00357A8D">
                <w:rPr>
                  <w:rFonts w:ascii="Wingdings 2" w:hAnsi="Wingdings 2" w:eastAsia="Wingdings 2" w:cs="Wingdings 2"/>
                  <w:sz w:val="28"/>
                  <w:rPrChange w:author="PC" w:date="2023-03-31T11:41:00Z" w:id="144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E284E8" w14:textId="77777777">
            <w:pPr>
              <w:rPr>
                <w:ins w:author="phetc" w:date="2023-02-13T15:44:00Z" w:id="14412"/>
                <w:rFonts w:ascii="Calibri" w:hAnsi="Calibri" w:cs="Calibri"/>
                <w:sz w:val="28"/>
                <w:rPrChange w:author="PC" w:date="2023-03-31T11:41:00Z" w:id="14413">
                  <w:rPr>
                    <w:ins w:author="phetc" w:date="2023-02-13T15:44:00Z" w:id="14414"/>
                    <w:rFonts w:ascii="Calibri" w:hAnsi="Calibri" w:cs="Calibri"/>
                    <w:color w:val="000000"/>
                    <w:sz w:val="28"/>
                  </w:rPr>
                </w:rPrChange>
              </w:rPr>
            </w:pPr>
            <w:ins w:author="phetc" w:date="2023-02-13T15:44:00Z" w:id="14415">
              <w:r w:rsidRPr="00357A8D">
                <w:rPr>
                  <w:rFonts w:ascii="Calibri" w:hAnsi="Calibri" w:cs="Calibri"/>
                  <w:sz w:val="28"/>
                  <w:rPrChange w:author="PC" w:date="2023-03-31T11:41:00Z" w:id="144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117E7E" w14:textId="77777777">
            <w:pPr>
              <w:rPr>
                <w:ins w:author="phetc" w:date="2023-02-13T15:44:00Z" w:id="14417"/>
                <w:rFonts w:ascii="Calibri" w:hAnsi="Calibri" w:cs="Calibri"/>
                <w:sz w:val="28"/>
                <w:rPrChange w:author="PC" w:date="2023-03-31T11:41:00Z" w:id="14418">
                  <w:rPr>
                    <w:ins w:author="phetc" w:date="2023-02-13T15:44:00Z" w:id="14419"/>
                    <w:rFonts w:ascii="Calibri" w:hAnsi="Calibri" w:cs="Calibri"/>
                    <w:color w:val="000000"/>
                    <w:sz w:val="28"/>
                  </w:rPr>
                </w:rPrChange>
              </w:rPr>
            </w:pPr>
            <w:ins w:author="phetc" w:date="2023-02-13T15:44:00Z" w:id="14420">
              <w:r w:rsidRPr="00357A8D">
                <w:rPr>
                  <w:rFonts w:ascii="Calibri" w:hAnsi="Calibri" w:cs="Calibri"/>
                  <w:sz w:val="28"/>
                  <w:rPrChange w:author="PC" w:date="2023-03-31T11:41:00Z" w:id="14421">
                    <w:rPr>
                      <w:rFonts w:ascii="Calibri" w:hAnsi="Calibri" w:cs="Calibri"/>
                      <w:color w:val="000000"/>
                      <w:sz w:val="28"/>
                    </w:rPr>
                  </w:rPrChange>
                </w:rPr>
                <w:t> </w:t>
              </w:r>
              <w:r w:rsidRPr="00357A8D">
                <w:rPr>
                  <w:rFonts w:ascii="Wingdings 2" w:hAnsi="Wingdings 2" w:eastAsia="Wingdings 2" w:cs="Wingdings 2"/>
                  <w:sz w:val="28"/>
                  <w:rPrChange w:author="PC" w:date="2023-03-31T11:41:00Z" w:id="144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2E62D2" w14:textId="77777777">
            <w:pPr>
              <w:rPr>
                <w:ins w:author="phetc" w:date="2023-02-13T15:44:00Z" w:id="14423"/>
                <w:rFonts w:ascii="Calibri" w:hAnsi="Calibri" w:cs="Calibri"/>
                <w:sz w:val="28"/>
                <w:rPrChange w:author="PC" w:date="2023-03-31T11:41:00Z" w:id="14424">
                  <w:rPr>
                    <w:ins w:author="phetc" w:date="2023-02-13T15:44:00Z" w:id="14425"/>
                    <w:rFonts w:ascii="Calibri" w:hAnsi="Calibri" w:cs="Calibri"/>
                    <w:color w:val="000000"/>
                    <w:sz w:val="28"/>
                  </w:rPr>
                </w:rPrChange>
              </w:rPr>
            </w:pPr>
            <w:ins w:author="phetc" w:date="2023-02-13T15:44:00Z" w:id="14426">
              <w:r w:rsidRPr="00357A8D">
                <w:rPr>
                  <w:rFonts w:ascii="Calibri" w:hAnsi="Calibri" w:cs="Calibri"/>
                  <w:sz w:val="28"/>
                  <w:rPrChange w:author="PC" w:date="2023-03-31T11:41:00Z" w:id="1442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91CADD" w14:textId="77777777">
            <w:pPr>
              <w:rPr>
                <w:ins w:author="phetc" w:date="2023-02-13T15:44:00Z" w:id="14428"/>
                <w:rFonts w:ascii="Calibri" w:hAnsi="Calibri" w:cs="Calibri"/>
                <w:sz w:val="28"/>
                <w:rPrChange w:author="PC" w:date="2023-03-31T11:41:00Z" w:id="14429">
                  <w:rPr>
                    <w:ins w:author="phetc" w:date="2023-02-13T15:44:00Z" w:id="14430"/>
                    <w:rFonts w:ascii="Calibri" w:hAnsi="Calibri" w:cs="Calibri"/>
                    <w:color w:val="000000"/>
                    <w:sz w:val="28"/>
                  </w:rPr>
                </w:rPrChange>
              </w:rPr>
            </w:pPr>
            <w:ins w:author="phetc" w:date="2023-02-13T15:44:00Z" w:id="14431">
              <w:r w:rsidRPr="00357A8D">
                <w:rPr>
                  <w:rFonts w:ascii="Calibri" w:hAnsi="Calibri" w:cs="Calibri"/>
                  <w:sz w:val="28"/>
                  <w:rPrChange w:author="PC" w:date="2023-03-31T11:41:00Z" w:id="14432">
                    <w:rPr>
                      <w:rFonts w:ascii="Calibri" w:hAnsi="Calibri" w:cs="Calibri"/>
                      <w:color w:val="000000"/>
                      <w:sz w:val="28"/>
                    </w:rPr>
                  </w:rPrChange>
                </w:rPr>
                <w:t> </w:t>
              </w:r>
              <w:r w:rsidRPr="00357A8D">
                <w:rPr>
                  <w:rFonts w:ascii="Wingdings 2" w:hAnsi="Wingdings 2" w:eastAsia="Wingdings 2" w:cs="Wingdings 2"/>
                  <w:sz w:val="28"/>
                  <w:rPrChange w:author="PC" w:date="2023-03-31T11:41:00Z" w:id="144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0203915" w14:textId="77777777">
            <w:pPr>
              <w:rPr>
                <w:ins w:author="phetc" w:date="2023-02-13T15:44:00Z" w:id="14434"/>
                <w:rFonts w:ascii="Calibri" w:hAnsi="Calibri" w:cs="Calibri"/>
                <w:sz w:val="28"/>
                <w:rPrChange w:author="PC" w:date="2023-03-31T11:41:00Z" w:id="14435">
                  <w:rPr>
                    <w:ins w:author="phetc" w:date="2023-02-13T15:44:00Z" w:id="14436"/>
                    <w:rFonts w:ascii="Calibri" w:hAnsi="Calibri" w:cs="Calibri"/>
                    <w:color w:val="000000"/>
                    <w:sz w:val="28"/>
                  </w:rPr>
                </w:rPrChange>
              </w:rPr>
            </w:pPr>
            <w:ins w:author="phetc" w:date="2023-02-13T15:44:00Z" w:id="14437">
              <w:r w:rsidRPr="00357A8D">
                <w:rPr>
                  <w:rFonts w:ascii="Calibri" w:hAnsi="Calibri" w:cs="Calibri"/>
                  <w:sz w:val="28"/>
                  <w:rPrChange w:author="PC" w:date="2023-03-31T11:41:00Z" w:id="14438">
                    <w:rPr>
                      <w:rFonts w:ascii="Calibri" w:hAnsi="Calibri" w:cs="Calibri"/>
                      <w:color w:val="000000"/>
                      <w:sz w:val="28"/>
                    </w:rPr>
                  </w:rPrChange>
                </w:rPr>
                <w:t> </w:t>
              </w:r>
              <w:r w:rsidRPr="00357A8D">
                <w:rPr>
                  <w:rFonts w:ascii="Wingdings 2" w:hAnsi="Wingdings 2" w:eastAsia="Wingdings 2" w:cs="Wingdings 2"/>
                  <w:sz w:val="28"/>
                  <w:rPrChange w:author="PC" w:date="2023-03-31T11:41:00Z" w:id="144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3AA853" w14:textId="77777777">
            <w:pPr>
              <w:rPr>
                <w:ins w:author="phetc" w:date="2023-02-13T15:44:00Z" w:id="14440"/>
                <w:rFonts w:ascii="Calibri" w:hAnsi="Calibri" w:cs="Calibri"/>
                <w:sz w:val="28"/>
                <w:rPrChange w:author="PC" w:date="2023-03-31T11:41:00Z" w:id="14441">
                  <w:rPr>
                    <w:ins w:author="phetc" w:date="2023-02-13T15:44:00Z" w:id="14442"/>
                    <w:rFonts w:ascii="Calibri" w:hAnsi="Calibri" w:cs="Calibri"/>
                    <w:color w:val="000000"/>
                    <w:sz w:val="28"/>
                  </w:rPr>
                </w:rPrChange>
              </w:rPr>
            </w:pPr>
            <w:ins w:author="phetc" w:date="2023-02-13T15:44:00Z" w:id="14443">
              <w:r w:rsidRPr="00357A8D">
                <w:rPr>
                  <w:rFonts w:ascii="Calibri" w:hAnsi="Calibri" w:cs="Calibri"/>
                  <w:sz w:val="28"/>
                  <w:rPrChange w:author="PC" w:date="2023-03-31T11:41:00Z" w:id="144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588638" w14:textId="77777777">
            <w:pPr>
              <w:rPr>
                <w:ins w:author="phetc" w:date="2023-02-13T15:44:00Z" w:id="14445"/>
                <w:rFonts w:ascii="Calibri" w:hAnsi="Calibri" w:cs="Calibri"/>
                <w:sz w:val="28"/>
                <w:rPrChange w:author="PC" w:date="2023-03-31T11:41:00Z" w:id="14446">
                  <w:rPr>
                    <w:ins w:author="phetc" w:date="2023-02-13T15:44:00Z" w:id="14447"/>
                    <w:rFonts w:ascii="Calibri" w:hAnsi="Calibri" w:cs="Calibri"/>
                    <w:color w:val="000000"/>
                    <w:sz w:val="28"/>
                  </w:rPr>
                </w:rPrChange>
              </w:rPr>
            </w:pPr>
            <w:ins w:author="phetc" w:date="2023-02-13T15:44:00Z" w:id="14448">
              <w:r w:rsidRPr="00357A8D">
                <w:rPr>
                  <w:rFonts w:ascii="Calibri" w:hAnsi="Calibri" w:cs="Calibri"/>
                  <w:sz w:val="28"/>
                  <w:rPrChange w:author="PC" w:date="2023-03-31T11:41:00Z" w:id="14449">
                    <w:rPr>
                      <w:rFonts w:ascii="Calibri" w:hAnsi="Calibri" w:cs="Calibri"/>
                      <w:color w:val="000000"/>
                      <w:sz w:val="28"/>
                    </w:rPr>
                  </w:rPrChange>
                </w:rPr>
                <w:t> </w:t>
              </w:r>
              <w:r w:rsidRPr="00357A8D">
                <w:rPr>
                  <w:rFonts w:ascii="Wingdings 2" w:hAnsi="Wingdings 2" w:eastAsia="Wingdings 2" w:cs="Wingdings 2"/>
                  <w:sz w:val="28"/>
                  <w:rPrChange w:author="PC" w:date="2023-03-31T11:41:00Z" w:id="144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21D4CE" w14:textId="77777777">
            <w:pPr>
              <w:rPr>
                <w:ins w:author="phetc" w:date="2023-02-13T15:44:00Z" w:id="14451"/>
                <w:rFonts w:ascii="Calibri" w:hAnsi="Calibri" w:cs="Calibri"/>
                <w:sz w:val="28"/>
                <w:rPrChange w:author="PC" w:date="2023-03-31T11:41:00Z" w:id="14452">
                  <w:rPr>
                    <w:ins w:author="phetc" w:date="2023-02-13T15:44:00Z" w:id="14453"/>
                    <w:rFonts w:ascii="Calibri" w:hAnsi="Calibri" w:cs="Calibri"/>
                    <w:color w:val="000000"/>
                    <w:sz w:val="28"/>
                  </w:rPr>
                </w:rPrChange>
              </w:rPr>
            </w:pPr>
            <w:ins w:author="phetc" w:date="2023-02-13T15:44:00Z" w:id="14454">
              <w:r w:rsidRPr="00357A8D">
                <w:rPr>
                  <w:rFonts w:ascii="Calibri" w:hAnsi="Calibri" w:cs="Calibri"/>
                  <w:sz w:val="28"/>
                  <w:rPrChange w:author="PC" w:date="2023-03-31T11:41:00Z" w:id="14455">
                    <w:rPr>
                      <w:rFonts w:ascii="Calibri" w:hAnsi="Calibri" w:cs="Calibri"/>
                      <w:color w:val="000000"/>
                      <w:sz w:val="28"/>
                    </w:rPr>
                  </w:rPrChange>
                </w:rPr>
                <w:t> </w:t>
              </w:r>
            </w:ins>
          </w:p>
        </w:tc>
      </w:tr>
      <w:tr w:rsidRPr="00357A8D" w:rsidR="00567CE2" w:rsidTr="00277A61" w14:paraId="044AA350" w14:textId="77777777">
        <w:trPr>
          <w:trHeight w:val="430"/>
          <w:ins w:author="phetc" w:date="2023-02-13T15:44:00Z" w:id="14456"/>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715A2E3" w14:textId="77777777">
            <w:pPr>
              <w:rPr>
                <w:ins w:author="phetc" w:date="2023-02-13T15:44:00Z" w:id="14457"/>
                <w:rFonts w:ascii="Calibri" w:hAnsi="Calibri" w:cs="Calibri"/>
                <w:sz w:val="28"/>
                <w:rPrChange w:author="PC" w:date="2023-03-31T11:41:00Z" w:id="14458">
                  <w:rPr>
                    <w:ins w:author="phetc" w:date="2023-02-13T15:44:00Z" w:id="14459"/>
                    <w:rFonts w:ascii="Calibri" w:hAnsi="Calibri" w:cs="Calibri"/>
                    <w:color w:val="000000"/>
                    <w:sz w:val="28"/>
                  </w:rPr>
                </w:rPrChange>
              </w:rPr>
            </w:pPr>
            <w:ins w:author="phetc" w:date="2023-02-13T15:44:00Z" w:id="14460">
              <w:r w:rsidRPr="00357A8D">
                <w:rPr>
                  <w:rFonts w:ascii="TH Sarabun New" w:hAnsi="TH Sarabun New" w:cs="TH Sarabun New"/>
                  <w:sz w:val="28"/>
                  <w:cs/>
                </w:rPr>
                <w:t xml:space="preserve">ศ.382 เศรษฐศาสตร์ว่าด้วยภาคบริการ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16D155" w14:textId="77777777">
            <w:pPr>
              <w:rPr>
                <w:ins w:author="phetc" w:date="2023-02-13T15:44:00Z" w:id="14461"/>
                <w:rFonts w:ascii="Calibri" w:hAnsi="Calibri" w:cs="Calibri"/>
                <w:sz w:val="28"/>
                <w:rPrChange w:author="PC" w:date="2023-03-31T11:41:00Z" w:id="14462">
                  <w:rPr>
                    <w:ins w:author="phetc" w:date="2023-02-13T15:44:00Z" w:id="14463"/>
                    <w:rFonts w:ascii="Calibri" w:hAnsi="Calibri" w:cs="Calibri"/>
                    <w:color w:val="000000"/>
                    <w:sz w:val="28"/>
                  </w:rPr>
                </w:rPrChange>
              </w:rPr>
            </w:pPr>
            <w:ins w:author="phetc" w:date="2023-02-13T15:44:00Z" w:id="14464">
              <w:r w:rsidRPr="00357A8D">
                <w:rPr>
                  <w:rFonts w:ascii="Calibri" w:hAnsi="Calibri" w:cs="Calibri"/>
                  <w:sz w:val="28"/>
                  <w:rPrChange w:author="PC" w:date="2023-03-31T11:41:00Z" w:id="14465">
                    <w:rPr>
                      <w:rFonts w:ascii="Calibri" w:hAnsi="Calibri" w:cs="Calibri"/>
                      <w:color w:val="000000"/>
                      <w:sz w:val="28"/>
                    </w:rPr>
                  </w:rPrChange>
                </w:rPr>
                <w:t> </w:t>
              </w:r>
              <w:r w:rsidRPr="00357A8D">
                <w:rPr>
                  <w:rFonts w:ascii="Wingdings 2" w:hAnsi="Wingdings 2" w:eastAsia="Wingdings 2" w:cs="Wingdings 2"/>
                  <w:sz w:val="28"/>
                  <w:rPrChange w:author="PC" w:date="2023-03-31T11:41:00Z" w:id="144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696EE3" w14:textId="77777777">
            <w:pPr>
              <w:rPr>
                <w:ins w:author="phetc" w:date="2023-02-13T15:44:00Z" w:id="14467"/>
                <w:rFonts w:ascii="Calibri" w:hAnsi="Calibri" w:cs="Calibri"/>
                <w:sz w:val="28"/>
                <w:rPrChange w:author="PC" w:date="2023-03-31T11:41:00Z" w:id="14468">
                  <w:rPr>
                    <w:ins w:author="phetc" w:date="2023-02-13T15:44:00Z" w:id="14469"/>
                    <w:rFonts w:ascii="Calibri" w:hAnsi="Calibri" w:cs="Calibri"/>
                    <w:color w:val="000000"/>
                    <w:sz w:val="28"/>
                  </w:rPr>
                </w:rPrChange>
              </w:rPr>
            </w:pPr>
            <w:ins w:author="phetc" w:date="2023-02-13T15:44:00Z" w:id="14470">
              <w:r w:rsidRPr="00357A8D">
                <w:rPr>
                  <w:rFonts w:ascii="Calibri" w:hAnsi="Calibri" w:cs="Calibri"/>
                  <w:sz w:val="28"/>
                  <w:rPrChange w:author="PC" w:date="2023-03-31T11:41:00Z" w:id="14471">
                    <w:rPr>
                      <w:rFonts w:ascii="Calibri" w:hAnsi="Calibri" w:cs="Calibri"/>
                      <w:color w:val="000000"/>
                      <w:sz w:val="28"/>
                    </w:rPr>
                  </w:rPrChange>
                </w:rPr>
                <w:t> </w:t>
              </w:r>
              <w:r w:rsidRPr="00357A8D">
                <w:rPr>
                  <w:rFonts w:ascii="Wingdings 2" w:hAnsi="Wingdings 2" w:eastAsia="Wingdings 2" w:cs="Wingdings 2"/>
                  <w:sz w:val="28"/>
                  <w:rPrChange w:author="PC" w:date="2023-03-31T11:41:00Z" w:id="144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9CFDF78" w14:textId="77777777">
            <w:pPr>
              <w:rPr>
                <w:ins w:author="phetc" w:date="2023-02-13T15:44:00Z" w:id="14473"/>
                <w:rFonts w:ascii="Calibri" w:hAnsi="Calibri" w:cs="Calibri"/>
                <w:sz w:val="28"/>
                <w:rPrChange w:author="PC" w:date="2023-03-31T11:41:00Z" w:id="14474">
                  <w:rPr>
                    <w:ins w:author="phetc" w:date="2023-02-13T15:44:00Z" w:id="14475"/>
                    <w:rFonts w:ascii="Calibri" w:hAnsi="Calibri" w:cs="Calibri"/>
                    <w:color w:val="000000"/>
                    <w:sz w:val="28"/>
                  </w:rPr>
                </w:rPrChange>
              </w:rPr>
            </w:pPr>
            <w:ins w:author="phetc" w:date="2023-02-13T15:44:00Z" w:id="14476">
              <w:r w:rsidRPr="00357A8D">
                <w:rPr>
                  <w:rFonts w:ascii="Calibri" w:hAnsi="Calibri" w:cs="Calibri"/>
                  <w:sz w:val="28"/>
                  <w:rPrChange w:author="PC" w:date="2023-03-31T11:41:00Z" w:id="144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BCD2BD" w14:textId="77777777">
            <w:pPr>
              <w:rPr>
                <w:ins w:author="phetc" w:date="2023-02-13T15:44:00Z" w:id="14478"/>
                <w:rFonts w:ascii="Calibri" w:hAnsi="Calibri" w:cs="Calibri"/>
                <w:sz w:val="28"/>
                <w:rPrChange w:author="PC" w:date="2023-03-31T11:41:00Z" w:id="14479">
                  <w:rPr>
                    <w:ins w:author="phetc" w:date="2023-02-13T15:44:00Z" w:id="14480"/>
                    <w:rFonts w:ascii="Calibri" w:hAnsi="Calibri" w:cs="Calibri"/>
                    <w:color w:val="000000"/>
                    <w:sz w:val="28"/>
                  </w:rPr>
                </w:rPrChange>
              </w:rPr>
            </w:pPr>
            <w:ins w:author="phetc" w:date="2023-02-13T15:44:00Z" w:id="14481">
              <w:r w:rsidRPr="00357A8D">
                <w:rPr>
                  <w:rFonts w:ascii="Calibri" w:hAnsi="Calibri" w:cs="Calibri"/>
                  <w:sz w:val="28"/>
                  <w:rPrChange w:author="PC" w:date="2023-03-31T11:41:00Z" w:id="14482">
                    <w:rPr>
                      <w:rFonts w:ascii="Calibri" w:hAnsi="Calibri" w:cs="Calibri"/>
                      <w:color w:val="000000"/>
                      <w:sz w:val="28"/>
                    </w:rPr>
                  </w:rPrChange>
                </w:rPr>
                <w:t> </w:t>
              </w:r>
              <w:r w:rsidRPr="00357A8D">
                <w:rPr>
                  <w:rFonts w:ascii="Wingdings 2" w:hAnsi="Wingdings 2" w:eastAsia="Wingdings 2" w:cs="Wingdings 2"/>
                  <w:sz w:val="28"/>
                  <w:rPrChange w:author="PC" w:date="2023-03-31T11:41:00Z" w:id="144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ED75D3" w14:textId="77777777">
            <w:pPr>
              <w:rPr>
                <w:ins w:author="phetc" w:date="2023-02-13T15:44:00Z" w:id="14484"/>
                <w:rFonts w:ascii="Calibri" w:hAnsi="Calibri" w:cs="Calibri"/>
                <w:sz w:val="28"/>
                <w:rPrChange w:author="PC" w:date="2023-03-31T11:41:00Z" w:id="14485">
                  <w:rPr>
                    <w:ins w:author="phetc" w:date="2023-02-13T15:44:00Z" w:id="14486"/>
                    <w:rFonts w:ascii="Calibri" w:hAnsi="Calibri" w:cs="Calibri"/>
                    <w:color w:val="000000"/>
                    <w:sz w:val="28"/>
                  </w:rPr>
                </w:rPrChange>
              </w:rPr>
            </w:pPr>
            <w:ins w:author="phetc" w:date="2023-02-13T15:44:00Z" w:id="14487">
              <w:r w:rsidRPr="00357A8D">
                <w:rPr>
                  <w:rFonts w:ascii="Calibri" w:hAnsi="Calibri" w:cs="Calibri"/>
                  <w:sz w:val="28"/>
                  <w:rPrChange w:author="PC" w:date="2023-03-31T11:41:00Z" w:id="14488">
                    <w:rPr>
                      <w:rFonts w:ascii="Calibri" w:hAnsi="Calibri" w:cs="Calibri"/>
                      <w:color w:val="000000"/>
                      <w:sz w:val="28"/>
                    </w:rPr>
                  </w:rPrChange>
                </w:rPr>
                <w:t> </w:t>
              </w:r>
              <w:r w:rsidRPr="00357A8D">
                <w:rPr>
                  <w:rFonts w:ascii="Wingdings 2" w:hAnsi="Wingdings 2" w:eastAsia="Wingdings 2" w:cs="Wingdings 2"/>
                  <w:sz w:val="28"/>
                  <w:rPrChange w:author="PC" w:date="2023-03-31T11:41:00Z" w:id="144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CDFF56" w14:textId="77777777">
            <w:pPr>
              <w:rPr>
                <w:ins w:author="phetc" w:date="2023-02-13T15:44:00Z" w:id="14490"/>
                <w:rFonts w:ascii="Calibri" w:hAnsi="Calibri" w:cs="Calibri"/>
                <w:sz w:val="28"/>
                <w:rPrChange w:author="PC" w:date="2023-03-31T11:41:00Z" w:id="14491">
                  <w:rPr>
                    <w:ins w:author="phetc" w:date="2023-02-13T15:44:00Z" w:id="14492"/>
                    <w:rFonts w:ascii="Calibri" w:hAnsi="Calibri" w:cs="Calibri"/>
                    <w:color w:val="000000"/>
                    <w:sz w:val="28"/>
                  </w:rPr>
                </w:rPrChange>
              </w:rPr>
            </w:pPr>
            <w:ins w:author="phetc" w:date="2023-02-13T15:44:00Z" w:id="14493">
              <w:r w:rsidRPr="00357A8D">
                <w:rPr>
                  <w:rFonts w:ascii="Calibri" w:hAnsi="Calibri" w:cs="Calibri"/>
                  <w:sz w:val="28"/>
                  <w:rPrChange w:author="PC" w:date="2023-03-31T11:41:00Z" w:id="14494">
                    <w:rPr>
                      <w:rFonts w:ascii="Calibri" w:hAnsi="Calibri" w:cs="Calibri"/>
                      <w:color w:val="000000"/>
                      <w:sz w:val="28"/>
                    </w:rPr>
                  </w:rPrChange>
                </w:rPr>
                <w:t> </w:t>
              </w:r>
              <w:r w:rsidRPr="00357A8D">
                <w:rPr>
                  <w:rFonts w:ascii="Wingdings 2" w:hAnsi="Wingdings 2" w:eastAsia="Wingdings 2" w:cs="Wingdings 2"/>
                  <w:sz w:val="28"/>
                  <w:rPrChange w:author="PC" w:date="2023-03-31T11:41:00Z" w:id="144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C95E5B" w14:textId="77777777">
            <w:pPr>
              <w:rPr>
                <w:ins w:author="phetc" w:date="2023-02-13T15:44:00Z" w:id="14496"/>
                <w:rFonts w:ascii="Calibri" w:hAnsi="Calibri" w:cs="Calibri"/>
                <w:sz w:val="28"/>
                <w:rPrChange w:author="PC" w:date="2023-03-31T11:41:00Z" w:id="14497">
                  <w:rPr>
                    <w:ins w:author="phetc" w:date="2023-02-13T15:44:00Z" w:id="14498"/>
                    <w:rFonts w:ascii="Calibri" w:hAnsi="Calibri" w:cs="Calibri"/>
                    <w:color w:val="000000"/>
                    <w:sz w:val="28"/>
                  </w:rPr>
                </w:rPrChange>
              </w:rPr>
            </w:pPr>
            <w:ins w:author="phetc" w:date="2023-02-13T15:44:00Z" w:id="14499">
              <w:r w:rsidRPr="00357A8D">
                <w:rPr>
                  <w:rFonts w:ascii="Calibri" w:hAnsi="Calibri" w:cs="Calibri"/>
                  <w:sz w:val="28"/>
                  <w:rPrChange w:author="PC" w:date="2023-03-31T11:41:00Z" w:id="1450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35BA47" w14:textId="77777777">
            <w:pPr>
              <w:rPr>
                <w:ins w:author="phetc" w:date="2023-02-13T15:44:00Z" w:id="14501"/>
                <w:rFonts w:ascii="Calibri" w:hAnsi="Calibri" w:cs="Calibri"/>
                <w:sz w:val="28"/>
                <w:rPrChange w:author="PC" w:date="2023-03-31T11:41:00Z" w:id="14502">
                  <w:rPr>
                    <w:ins w:author="phetc" w:date="2023-02-13T15:44:00Z" w:id="14503"/>
                    <w:rFonts w:ascii="Calibri" w:hAnsi="Calibri" w:cs="Calibri"/>
                    <w:color w:val="000000"/>
                    <w:sz w:val="28"/>
                  </w:rPr>
                </w:rPrChange>
              </w:rPr>
            </w:pPr>
            <w:ins w:author="phetc" w:date="2023-02-13T15:44:00Z" w:id="14504">
              <w:r w:rsidRPr="00357A8D">
                <w:rPr>
                  <w:rFonts w:ascii="Calibri" w:hAnsi="Calibri" w:cs="Calibri"/>
                  <w:sz w:val="28"/>
                  <w:rPrChange w:author="PC" w:date="2023-03-31T11:41:00Z" w:id="14505">
                    <w:rPr>
                      <w:rFonts w:ascii="Calibri" w:hAnsi="Calibri" w:cs="Calibri"/>
                      <w:color w:val="000000"/>
                      <w:sz w:val="28"/>
                    </w:rPr>
                  </w:rPrChange>
                </w:rPr>
                <w:t> </w:t>
              </w:r>
              <w:r w:rsidRPr="00357A8D">
                <w:rPr>
                  <w:rFonts w:ascii="Wingdings 2" w:hAnsi="Wingdings 2" w:eastAsia="Wingdings 2" w:cs="Wingdings 2"/>
                  <w:sz w:val="28"/>
                  <w:rPrChange w:author="PC" w:date="2023-03-31T11:41:00Z" w:id="1450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37FAE0" w14:textId="77777777">
            <w:pPr>
              <w:rPr>
                <w:ins w:author="phetc" w:date="2023-02-13T15:44:00Z" w:id="14507"/>
                <w:rFonts w:ascii="Calibri" w:hAnsi="Calibri" w:cs="Calibri"/>
                <w:sz w:val="28"/>
                <w:rPrChange w:author="PC" w:date="2023-03-31T11:41:00Z" w:id="14508">
                  <w:rPr>
                    <w:ins w:author="phetc" w:date="2023-02-13T15:44:00Z" w:id="14509"/>
                    <w:rFonts w:ascii="Calibri" w:hAnsi="Calibri" w:cs="Calibri"/>
                    <w:color w:val="000000"/>
                    <w:sz w:val="28"/>
                  </w:rPr>
                </w:rPrChange>
              </w:rPr>
            </w:pPr>
            <w:ins w:author="phetc" w:date="2023-02-13T15:44:00Z" w:id="14510">
              <w:r w:rsidRPr="00357A8D">
                <w:rPr>
                  <w:rFonts w:ascii="Calibri" w:hAnsi="Calibri" w:cs="Calibri"/>
                  <w:sz w:val="28"/>
                  <w:rPrChange w:author="PC" w:date="2023-03-31T11:41:00Z" w:id="1451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A04F58" w14:textId="77777777">
            <w:pPr>
              <w:rPr>
                <w:ins w:author="phetc" w:date="2023-02-13T15:44:00Z" w:id="14512"/>
                <w:rFonts w:ascii="Calibri" w:hAnsi="Calibri" w:cs="Calibri"/>
                <w:sz w:val="28"/>
                <w:rPrChange w:author="PC" w:date="2023-03-31T11:41:00Z" w:id="14513">
                  <w:rPr>
                    <w:ins w:author="phetc" w:date="2023-02-13T15:44:00Z" w:id="14514"/>
                    <w:rFonts w:ascii="Calibri" w:hAnsi="Calibri" w:cs="Calibri"/>
                    <w:color w:val="000000"/>
                    <w:sz w:val="28"/>
                  </w:rPr>
                </w:rPrChange>
              </w:rPr>
            </w:pPr>
            <w:ins w:author="phetc" w:date="2023-02-13T15:44:00Z" w:id="14515">
              <w:r w:rsidRPr="00357A8D">
                <w:rPr>
                  <w:rFonts w:ascii="Calibri" w:hAnsi="Calibri" w:cs="Calibri"/>
                  <w:sz w:val="28"/>
                  <w:rPrChange w:author="PC" w:date="2023-03-31T11:41:00Z" w:id="14516">
                    <w:rPr>
                      <w:rFonts w:ascii="Calibri" w:hAnsi="Calibri" w:cs="Calibri"/>
                      <w:color w:val="000000"/>
                      <w:sz w:val="28"/>
                    </w:rPr>
                  </w:rPrChange>
                </w:rPr>
                <w:t> </w:t>
              </w:r>
              <w:r w:rsidRPr="00357A8D">
                <w:rPr>
                  <w:rFonts w:ascii="Wingdings 2" w:hAnsi="Wingdings 2" w:eastAsia="Wingdings 2" w:cs="Wingdings 2"/>
                  <w:sz w:val="28"/>
                  <w:rPrChange w:author="PC" w:date="2023-03-31T11:41:00Z" w:id="145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10D95C" w14:textId="77777777">
            <w:pPr>
              <w:rPr>
                <w:ins w:author="phetc" w:date="2023-02-13T15:44:00Z" w:id="14518"/>
                <w:rFonts w:ascii="Calibri" w:hAnsi="Calibri" w:cs="Calibri"/>
                <w:sz w:val="28"/>
                <w:rPrChange w:author="PC" w:date="2023-03-31T11:41:00Z" w:id="14519">
                  <w:rPr>
                    <w:ins w:author="phetc" w:date="2023-02-13T15:44:00Z" w:id="14520"/>
                    <w:rFonts w:ascii="Calibri" w:hAnsi="Calibri" w:cs="Calibri"/>
                    <w:color w:val="000000"/>
                    <w:sz w:val="28"/>
                  </w:rPr>
                </w:rPrChange>
              </w:rPr>
            </w:pPr>
            <w:ins w:author="phetc" w:date="2023-02-13T15:44:00Z" w:id="14521">
              <w:r w:rsidRPr="00357A8D">
                <w:rPr>
                  <w:rFonts w:ascii="Calibri" w:hAnsi="Calibri" w:cs="Calibri"/>
                  <w:sz w:val="28"/>
                  <w:rPrChange w:author="PC" w:date="2023-03-31T11:41:00Z" w:id="145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6F5199" w14:textId="77777777">
            <w:pPr>
              <w:rPr>
                <w:ins w:author="phetc" w:date="2023-02-13T15:44:00Z" w:id="14523"/>
                <w:rFonts w:ascii="Calibri" w:hAnsi="Calibri" w:cs="Calibri"/>
                <w:sz w:val="28"/>
                <w:rPrChange w:author="PC" w:date="2023-03-31T11:41:00Z" w:id="14524">
                  <w:rPr>
                    <w:ins w:author="phetc" w:date="2023-02-13T15:44:00Z" w:id="14525"/>
                    <w:rFonts w:ascii="Calibri" w:hAnsi="Calibri" w:cs="Calibri"/>
                    <w:color w:val="000000"/>
                    <w:sz w:val="28"/>
                  </w:rPr>
                </w:rPrChange>
              </w:rPr>
            </w:pPr>
            <w:ins w:author="phetc" w:date="2023-02-13T15:44:00Z" w:id="14526">
              <w:r w:rsidRPr="00357A8D">
                <w:rPr>
                  <w:rFonts w:ascii="Calibri" w:hAnsi="Calibri" w:cs="Calibri"/>
                  <w:sz w:val="28"/>
                  <w:rPrChange w:author="PC" w:date="2023-03-31T11:41:00Z" w:id="14527">
                    <w:rPr>
                      <w:rFonts w:ascii="Calibri" w:hAnsi="Calibri" w:cs="Calibri"/>
                      <w:color w:val="000000"/>
                      <w:sz w:val="28"/>
                    </w:rPr>
                  </w:rPrChange>
                </w:rPr>
                <w:t> </w:t>
              </w:r>
              <w:r w:rsidRPr="00357A8D">
                <w:rPr>
                  <w:rFonts w:ascii="Wingdings 2" w:hAnsi="Wingdings 2" w:eastAsia="Wingdings 2" w:cs="Wingdings 2"/>
                  <w:sz w:val="28"/>
                  <w:rPrChange w:author="PC" w:date="2023-03-31T11:41:00Z" w:id="145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9A36BF" w14:textId="77777777">
            <w:pPr>
              <w:rPr>
                <w:ins w:author="phetc" w:date="2023-02-13T15:44:00Z" w:id="14529"/>
                <w:rFonts w:ascii="Calibri" w:hAnsi="Calibri" w:cs="Calibri"/>
                <w:sz w:val="28"/>
                <w:rPrChange w:author="PC" w:date="2023-03-31T11:41:00Z" w:id="14530">
                  <w:rPr>
                    <w:ins w:author="phetc" w:date="2023-02-13T15:44:00Z" w:id="14531"/>
                    <w:rFonts w:ascii="Calibri" w:hAnsi="Calibri" w:cs="Calibri"/>
                    <w:color w:val="000000"/>
                    <w:sz w:val="28"/>
                  </w:rPr>
                </w:rPrChange>
              </w:rPr>
            </w:pPr>
            <w:ins w:author="phetc" w:date="2023-02-13T15:44:00Z" w:id="14532">
              <w:r w:rsidRPr="00357A8D">
                <w:rPr>
                  <w:rFonts w:ascii="Calibri" w:hAnsi="Calibri" w:cs="Calibri"/>
                  <w:sz w:val="28"/>
                  <w:rPrChange w:author="PC" w:date="2023-03-31T11:41:00Z" w:id="14533">
                    <w:rPr>
                      <w:rFonts w:ascii="Calibri" w:hAnsi="Calibri" w:cs="Calibri"/>
                      <w:color w:val="000000"/>
                      <w:sz w:val="28"/>
                    </w:rPr>
                  </w:rPrChange>
                </w:rPr>
                <w:t> </w:t>
              </w:r>
              <w:r w:rsidRPr="00357A8D">
                <w:rPr>
                  <w:rFonts w:ascii="Wingdings 2" w:hAnsi="Wingdings 2" w:eastAsia="Wingdings 2" w:cs="Wingdings 2"/>
                  <w:sz w:val="28"/>
                  <w:rPrChange w:author="PC" w:date="2023-03-31T11:41:00Z" w:id="145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3300E5" w14:textId="77777777">
            <w:pPr>
              <w:rPr>
                <w:ins w:author="phetc" w:date="2023-02-13T15:44:00Z" w:id="14535"/>
                <w:rFonts w:ascii="Calibri" w:hAnsi="Calibri" w:cs="Calibri"/>
                <w:sz w:val="28"/>
                <w:rPrChange w:author="PC" w:date="2023-03-31T11:41:00Z" w:id="14536">
                  <w:rPr>
                    <w:ins w:author="phetc" w:date="2023-02-13T15:44:00Z" w:id="14537"/>
                    <w:rFonts w:ascii="Calibri" w:hAnsi="Calibri" w:cs="Calibri"/>
                    <w:color w:val="000000"/>
                    <w:sz w:val="28"/>
                  </w:rPr>
                </w:rPrChange>
              </w:rPr>
            </w:pPr>
            <w:ins w:author="phetc" w:date="2023-02-13T15:44:00Z" w:id="14538">
              <w:r w:rsidRPr="00357A8D">
                <w:rPr>
                  <w:rFonts w:ascii="Calibri" w:hAnsi="Calibri" w:cs="Calibri"/>
                  <w:sz w:val="28"/>
                  <w:rPrChange w:author="PC" w:date="2023-03-31T11:41:00Z" w:id="145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B64449" w14:textId="77777777">
            <w:pPr>
              <w:rPr>
                <w:ins w:author="phetc" w:date="2023-02-13T15:44:00Z" w:id="14540"/>
                <w:rFonts w:ascii="Calibri" w:hAnsi="Calibri" w:cs="Calibri"/>
                <w:sz w:val="28"/>
                <w:rPrChange w:author="PC" w:date="2023-03-31T11:41:00Z" w:id="14541">
                  <w:rPr>
                    <w:ins w:author="phetc" w:date="2023-02-13T15:44:00Z" w:id="14542"/>
                    <w:rFonts w:ascii="Calibri" w:hAnsi="Calibri" w:cs="Calibri"/>
                    <w:color w:val="000000"/>
                    <w:sz w:val="28"/>
                  </w:rPr>
                </w:rPrChange>
              </w:rPr>
            </w:pPr>
            <w:ins w:author="phetc" w:date="2023-02-13T15:44:00Z" w:id="14543">
              <w:r w:rsidRPr="00357A8D">
                <w:rPr>
                  <w:rFonts w:ascii="Calibri" w:hAnsi="Calibri" w:cs="Calibri"/>
                  <w:sz w:val="28"/>
                  <w:rPrChange w:author="PC" w:date="2023-03-31T11:41:00Z" w:id="14544">
                    <w:rPr>
                      <w:rFonts w:ascii="Calibri" w:hAnsi="Calibri" w:cs="Calibri"/>
                      <w:color w:val="000000"/>
                      <w:sz w:val="28"/>
                    </w:rPr>
                  </w:rPrChange>
                </w:rPr>
                <w:t> </w:t>
              </w:r>
              <w:r w:rsidRPr="00357A8D">
                <w:rPr>
                  <w:rFonts w:ascii="Wingdings 2" w:hAnsi="Wingdings 2" w:eastAsia="Wingdings 2" w:cs="Wingdings 2"/>
                  <w:sz w:val="28"/>
                  <w:rPrChange w:author="PC" w:date="2023-03-31T11:41:00Z" w:id="145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6657FF" w14:textId="77777777">
            <w:pPr>
              <w:rPr>
                <w:ins w:author="phetc" w:date="2023-02-13T15:44:00Z" w:id="14546"/>
                <w:rFonts w:ascii="Calibri" w:hAnsi="Calibri" w:cs="Calibri"/>
                <w:sz w:val="28"/>
                <w:rPrChange w:author="PC" w:date="2023-03-31T11:41:00Z" w:id="14547">
                  <w:rPr>
                    <w:ins w:author="phetc" w:date="2023-02-13T15:44:00Z" w:id="14548"/>
                    <w:rFonts w:ascii="Calibri" w:hAnsi="Calibri" w:cs="Calibri"/>
                    <w:color w:val="000000"/>
                    <w:sz w:val="28"/>
                  </w:rPr>
                </w:rPrChange>
              </w:rPr>
            </w:pPr>
            <w:ins w:author="phetc" w:date="2023-02-13T15:44:00Z" w:id="14549">
              <w:r w:rsidRPr="00357A8D">
                <w:rPr>
                  <w:rFonts w:ascii="Calibri" w:hAnsi="Calibri" w:cs="Calibri"/>
                  <w:sz w:val="28"/>
                  <w:rPrChange w:author="PC" w:date="2023-03-31T11:41:00Z" w:id="14550">
                    <w:rPr>
                      <w:rFonts w:ascii="Calibri" w:hAnsi="Calibri" w:cs="Calibri"/>
                      <w:color w:val="000000"/>
                      <w:sz w:val="28"/>
                    </w:rPr>
                  </w:rPrChange>
                </w:rPr>
                <w:t> </w:t>
              </w:r>
            </w:ins>
          </w:p>
        </w:tc>
      </w:tr>
      <w:tr w:rsidRPr="00357A8D" w:rsidR="00567CE2" w:rsidTr="00277A61" w14:paraId="1DFE517E" w14:textId="77777777">
        <w:trPr>
          <w:trHeight w:val="430"/>
          <w:ins w:author="phetc" w:date="2023-02-13T15:44:00Z" w:id="1455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3E67E717" w14:textId="77777777">
            <w:pPr>
              <w:autoSpaceDE w:val="0"/>
              <w:autoSpaceDN w:val="0"/>
              <w:adjustRightInd w:val="0"/>
              <w:rPr>
                <w:ins w:author="phetc" w:date="2023-02-13T15:44:00Z" w:id="14552"/>
                <w:rFonts w:ascii="TH Sarabun New" w:hAnsi="TH Sarabun New" w:cs="TH Sarabun New"/>
                <w:sz w:val="28"/>
              </w:rPr>
            </w:pPr>
            <w:ins w:author="phetc" w:date="2023-02-13T15:44:00Z" w:id="14553">
              <w:r w:rsidRPr="00357A8D">
                <w:rPr>
                  <w:rFonts w:ascii="TH Sarabun New" w:hAnsi="TH Sarabun New" w:cs="TH Sarabun New"/>
                  <w:sz w:val="28"/>
                  <w:cs/>
                </w:rPr>
                <w:t>ศ.383 เศรษฐศาสตร์เชิงวัฒนธรรมและเศรษฐกิจ</w:t>
              </w:r>
            </w:ins>
          </w:p>
          <w:p w:rsidRPr="00357A8D" w:rsidR="00BD3F6C" w:rsidRDefault="00BD3F6C" w14:paraId="33192B95" w14:textId="77777777">
            <w:pPr>
              <w:rPr>
                <w:ins w:author="phetc" w:date="2023-02-13T15:44:00Z" w:id="14554"/>
                <w:rFonts w:ascii="Calibri" w:hAnsi="Calibri" w:cs="Calibri"/>
                <w:sz w:val="28"/>
                <w:rPrChange w:author="PC" w:date="2023-03-31T11:41:00Z" w:id="14555">
                  <w:rPr>
                    <w:ins w:author="phetc" w:date="2023-02-13T15:44:00Z" w:id="14556"/>
                    <w:rFonts w:ascii="Calibri" w:hAnsi="Calibri" w:cs="Calibri"/>
                    <w:color w:val="000000"/>
                    <w:sz w:val="28"/>
                  </w:rPr>
                </w:rPrChange>
              </w:rPr>
            </w:pPr>
            <w:ins w:author="phetc" w:date="2023-02-13T15:44:00Z" w:id="14557">
              <w:r w:rsidRPr="00357A8D">
                <w:rPr>
                  <w:rFonts w:ascii="TH Sarabun New" w:hAnsi="TH Sarabun New" w:cs="TH Sarabun New"/>
                  <w:sz w:val="28"/>
                  <w:cs/>
                </w:rPr>
                <w:t xml:space="preserve">         สร้างสรรค์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A9BEE1" w14:textId="77777777">
            <w:pPr>
              <w:rPr>
                <w:ins w:author="phetc" w:date="2023-02-13T15:44:00Z" w:id="14558"/>
                <w:rFonts w:ascii="Calibri" w:hAnsi="Calibri" w:cs="Calibri"/>
                <w:sz w:val="28"/>
                <w:rPrChange w:author="PC" w:date="2023-03-31T11:41:00Z" w:id="14559">
                  <w:rPr>
                    <w:ins w:author="phetc" w:date="2023-02-13T15:44:00Z" w:id="14560"/>
                    <w:rFonts w:ascii="Calibri" w:hAnsi="Calibri" w:cs="Calibri"/>
                    <w:color w:val="000000"/>
                    <w:sz w:val="28"/>
                  </w:rPr>
                </w:rPrChange>
              </w:rPr>
            </w:pPr>
            <w:ins w:author="phetc" w:date="2023-02-13T15:44:00Z" w:id="14561">
              <w:r w:rsidRPr="00357A8D">
                <w:rPr>
                  <w:rFonts w:ascii="Wingdings 2" w:hAnsi="Wingdings 2" w:eastAsia="Wingdings 2" w:cs="Wingdings 2"/>
                  <w:sz w:val="28"/>
                  <w:rPrChange w:author="PC" w:date="2023-03-31T11:41:00Z" w:id="14562">
                    <w:rPr>
                      <w:rFonts w:ascii="Calibri" w:hAnsi="Calibri" w:cs="Calibri"/>
                      <w:color w:val="000000"/>
                      <w:sz w:val="28"/>
                    </w:rPr>
                  </w:rPrChange>
                </w:rPr>
                <w:t>P</w:t>
              </w:r>
              <w:r w:rsidRPr="00357A8D">
                <w:rPr>
                  <w:rFonts w:ascii="Calibri" w:hAnsi="Calibri" w:cs="Calibri"/>
                  <w:sz w:val="28"/>
                  <w:rPrChange w:author="PC" w:date="2023-03-31T11:41:00Z" w:id="1456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0CB013" w14:textId="77777777">
            <w:pPr>
              <w:rPr>
                <w:ins w:author="phetc" w:date="2023-02-13T15:44:00Z" w:id="14564"/>
                <w:rFonts w:ascii="Calibri" w:hAnsi="Calibri" w:cs="Calibri"/>
                <w:sz w:val="28"/>
                <w:rPrChange w:author="PC" w:date="2023-03-31T11:41:00Z" w:id="14565">
                  <w:rPr>
                    <w:ins w:author="phetc" w:date="2023-02-13T15:44:00Z" w:id="14566"/>
                    <w:rFonts w:ascii="Calibri" w:hAnsi="Calibri" w:cs="Calibri"/>
                    <w:color w:val="000000"/>
                    <w:sz w:val="28"/>
                  </w:rPr>
                </w:rPrChange>
              </w:rPr>
            </w:pPr>
            <w:ins w:author="phetc" w:date="2023-02-13T15:44:00Z" w:id="14567">
              <w:r w:rsidRPr="00357A8D">
                <w:rPr>
                  <w:rFonts w:ascii="Calibri" w:hAnsi="Calibri" w:cs="Calibri"/>
                  <w:sz w:val="28"/>
                  <w:rPrChange w:author="PC" w:date="2023-03-31T11:41:00Z" w:id="14568">
                    <w:rPr>
                      <w:rFonts w:ascii="Calibri" w:hAnsi="Calibri" w:cs="Calibri"/>
                      <w:color w:val="000000"/>
                      <w:sz w:val="28"/>
                    </w:rPr>
                  </w:rPrChange>
                </w:rPr>
                <w:t> </w:t>
              </w:r>
              <w:r w:rsidRPr="00357A8D">
                <w:rPr>
                  <w:rFonts w:ascii="Wingdings 2" w:hAnsi="Wingdings 2" w:eastAsia="Wingdings 2" w:cs="Wingdings 2"/>
                  <w:sz w:val="28"/>
                  <w:rPrChange w:author="PC" w:date="2023-03-31T11:41:00Z" w:id="1456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CBD025" w14:textId="77777777">
            <w:pPr>
              <w:rPr>
                <w:ins w:author="phetc" w:date="2023-02-13T15:44:00Z" w:id="14570"/>
                <w:rFonts w:ascii="Calibri" w:hAnsi="Calibri" w:cs="Calibri"/>
                <w:sz w:val="28"/>
                <w:rPrChange w:author="PC" w:date="2023-03-31T11:41:00Z" w:id="14571">
                  <w:rPr>
                    <w:ins w:author="phetc" w:date="2023-02-13T15:44:00Z" w:id="14572"/>
                    <w:rFonts w:ascii="Calibri" w:hAnsi="Calibri" w:cs="Calibri"/>
                    <w:color w:val="000000"/>
                    <w:sz w:val="28"/>
                  </w:rPr>
                </w:rPrChange>
              </w:rPr>
            </w:pPr>
            <w:ins w:author="phetc" w:date="2023-02-13T15:44:00Z" w:id="14573">
              <w:r w:rsidRPr="00357A8D">
                <w:rPr>
                  <w:rFonts w:ascii="Calibri" w:hAnsi="Calibri" w:cs="Calibri"/>
                  <w:sz w:val="28"/>
                  <w:rPrChange w:author="PC" w:date="2023-03-31T11:41:00Z" w:id="14574">
                    <w:rPr>
                      <w:rFonts w:ascii="Calibri" w:hAnsi="Calibri" w:cs="Calibri"/>
                      <w:color w:val="000000"/>
                      <w:sz w:val="28"/>
                    </w:rPr>
                  </w:rPrChange>
                </w:rPr>
                <w:t> </w:t>
              </w:r>
              <w:r w:rsidRPr="00357A8D">
                <w:rPr>
                  <w:rFonts w:ascii="Wingdings 2" w:hAnsi="Wingdings 2" w:eastAsia="Wingdings 2" w:cs="Wingdings 2"/>
                  <w:sz w:val="28"/>
                  <w:rPrChange w:author="PC" w:date="2023-03-31T11:41:00Z" w:id="1457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FD1667" w14:textId="77777777">
            <w:pPr>
              <w:rPr>
                <w:ins w:author="phetc" w:date="2023-02-13T15:44:00Z" w:id="14576"/>
                <w:rFonts w:ascii="Calibri" w:hAnsi="Calibri" w:cs="Calibri"/>
                <w:sz w:val="28"/>
                <w:rPrChange w:author="PC" w:date="2023-03-31T11:41:00Z" w:id="14577">
                  <w:rPr>
                    <w:ins w:author="phetc" w:date="2023-02-13T15:44:00Z" w:id="14578"/>
                    <w:rFonts w:ascii="Calibri" w:hAnsi="Calibri" w:cs="Calibri"/>
                    <w:color w:val="000000"/>
                    <w:sz w:val="28"/>
                  </w:rPr>
                </w:rPrChange>
              </w:rPr>
            </w:pPr>
            <w:ins w:author="phetc" w:date="2023-02-13T15:44:00Z" w:id="14579">
              <w:r w:rsidRPr="00357A8D">
                <w:rPr>
                  <w:rFonts w:ascii="Calibri" w:hAnsi="Calibri" w:cs="Calibri"/>
                  <w:sz w:val="28"/>
                  <w:rPrChange w:author="PC" w:date="2023-03-31T11:41:00Z" w:id="14580">
                    <w:rPr>
                      <w:rFonts w:ascii="Calibri" w:hAnsi="Calibri" w:cs="Calibri"/>
                      <w:color w:val="000000"/>
                      <w:sz w:val="28"/>
                    </w:rPr>
                  </w:rPrChange>
                </w:rPr>
                <w:t> </w:t>
              </w:r>
              <w:r w:rsidRPr="00357A8D">
                <w:rPr>
                  <w:rFonts w:ascii="Wingdings 2" w:hAnsi="Wingdings 2" w:eastAsia="Wingdings 2" w:cs="Wingdings 2"/>
                  <w:sz w:val="28"/>
                  <w:rPrChange w:author="PC" w:date="2023-03-31T11:41:00Z" w:id="1458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05123AB" w14:textId="77777777">
            <w:pPr>
              <w:rPr>
                <w:ins w:author="phetc" w:date="2023-02-13T15:44:00Z" w:id="14582"/>
                <w:rFonts w:ascii="Calibri" w:hAnsi="Calibri" w:cs="Calibri"/>
                <w:sz w:val="28"/>
                <w:rPrChange w:author="PC" w:date="2023-03-31T11:41:00Z" w:id="14583">
                  <w:rPr>
                    <w:ins w:author="phetc" w:date="2023-02-13T15:44:00Z" w:id="14584"/>
                    <w:rFonts w:ascii="Calibri" w:hAnsi="Calibri" w:cs="Calibri"/>
                    <w:color w:val="000000"/>
                    <w:sz w:val="28"/>
                  </w:rPr>
                </w:rPrChange>
              </w:rPr>
            </w:pPr>
            <w:ins w:author="phetc" w:date="2023-02-13T15:44:00Z" w:id="14585">
              <w:r w:rsidRPr="00357A8D">
                <w:rPr>
                  <w:rFonts w:ascii="Calibri" w:hAnsi="Calibri" w:cs="Calibri"/>
                  <w:sz w:val="28"/>
                  <w:rPrChange w:author="PC" w:date="2023-03-31T11:41:00Z" w:id="14586">
                    <w:rPr>
                      <w:rFonts w:ascii="Calibri" w:hAnsi="Calibri" w:cs="Calibri"/>
                      <w:color w:val="000000"/>
                      <w:sz w:val="28"/>
                    </w:rPr>
                  </w:rPrChange>
                </w:rPr>
                <w:t> </w:t>
              </w:r>
              <w:r w:rsidRPr="00357A8D">
                <w:rPr>
                  <w:rFonts w:ascii="Wingdings 2" w:hAnsi="Wingdings 2" w:eastAsia="Wingdings 2" w:cs="Wingdings 2"/>
                  <w:sz w:val="28"/>
                  <w:rPrChange w:author="PC" w:date="2023-03-31T11:41:00Z" w:id="1458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D21E15" w14:textId="77777777">
            <w:pPr>
              <w:rPr>
                <w:ins w:author="phetc" w:date="2023-02-13T15:44:00Z" w:id="14588"/>
                <w:rFonts w:ascii="Calibri" w:hAnsi="Calibri" w:cs="Calibri"/>
                <w:sz w:val="28"/>
                <w:rPrChange w:author="PC" w:date="2023-03-31T11:41:00Z" w:id="14589">
                  <w:rPr>
                    <w:ins w:author="phetc" w:date="2023-02-13T15:44:00Z" w:id="14590"/>
                    <w:rFonts w:ascii="Calibri" w:hAnsi="Calibri" w:cs="Calibri"/>
                    <w:color w:val="000000"/>
                    <w:sz w:val="28"/>
                  </w:rPr>
                </w:rPrChange>
              </w:rPr>
            </w:pPr>
            <w:ins w:author="phetc" w:date="2023-02-13T15:44:00Z" w:id="14591">
              <w:r w:rsidRPr="00357A8D">
                <w:rPr>
                  <w:rFonts w:ascii="Calibri" w:hAnsi="Calibri" w:cs="Calibri"/>
                  <w:sz w:val="28"/>
                  <w:rPrChange w:author="PC" w:date="2023-03-31T11:41:00Z" w:id="14592">
                    <w:rPr>
                      <w:rFonts w:ascii="Calibri" w:hAnsi="Calibri" w:cs="Calibri"/>
                      <w:color w:val="000000"/>
                      <w:sz w:val="28"/>
                    </w:rPr>
                  </w:rPrChange>
                </w:rPr>
                <w:t> </w:t>
              </w:r>
              <w:r w:rsidRPr="00357A8D">
                <w:rPr>
                  <w:rFonts w:ascii="Wingdings 2" w:hAnsi="Wingdings 2" w:eastAsia="Wingdings 2" w:cs="Wingdings 2"/>
                  <w:sz w:val="28"/>
                  <w:rPrChange w:author="PC" w:date="2023-03-31T11:41:00Z" w:id="1459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D8BFA0" w14:textId="77777777">
            <w:pPr>
              <w:rPr>
                <w:ins w:author="phetc" w:date="2023-02-13T15:44:00Z" w:id="14594"/>
                <w:rFonts w:ascii="Calibri" w:hAnsi="Calibri" w:cs="Calibri"/>
                <w:sz w:val="28"/>
                <w:rPrChange w:author="PC" w:date="2023-03-31T11:41:00Z" w:id="14595">
                  <w:rPr>
                    <w:ins w:author="phetc" w:date="2023-02-13T15:44:00Z" w:id="14596"/>
                    <w:rFonts w:ascii="Calibri" w:hAnsi="Calibri" w:cs="Calibri"/>
                    <w:color w:val="000000"/>
                    <w:sz w:val="28"/>
                  </w:rPr>
                </w:rPrChange>
              </w:rPr>
            </w:pPr>
            <w:ins w:author="phetc" w:date="2023-02-13T15:44:00Z" w:id="14597">
              <w:r w:rsidRPr="00357A8D">
                <w:rPr>
                  <w:rFonts w:ascii="Calibri" w:hAnsi="Calibri" w:cs="Calibri"/>
                  <w:sz w:val="28"/>
                  <w:rPrChange w:author="PC" w:date="2023-03-31T11:41:00Z" w:id="1459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C3C5F93" w14:textId="77777777">
            <w:pPr>
              <w:rPr>
                <w:ins w:author="phetc" w:date="2023-02-13T15:44:00Z" w:id="14599"/>
                <w:rFonts w:ascii="Calibri" w:hAnsi="Calibri" w:cs="Calibri"/>
                <w:sz w:val="28"/>
                <w:rPrChange w:author="PC" w:date="2023-03-31T11:41:00Z" w:id="14600">
                  <w:rPr>
                    <w:ins w:author="phetc" w:date="2023-02-13T15:44:00Z" w:id="14601"/>
                    <w:rFonts w:ascii="Calibri" w:hAnsi="Calibri" w:cs="Calibri"/>
                    <w:color w:val="000000"/>
                    <w:sz w:val="28"/>
                  </w:rPr>
                </w:rPrChange>
              </w:rPr>
            </w:pPr>
            <w:ins w:author="phetc" w:date="2023-02-13T15:44:00Z" w:id="14602">
              <w:r w:rsidRPr="00357A8D">
                <w:rPr>
                  <w:rFonts w:ascii="Calibri" w:hAnsi="Calibri" w:cs="Calibri"/>
                  <w:sz w:val="28"/>
                  <w:rPrChange w:author="PC" w:date="2023-03-31T11:41:00Z" w:id="14603">
                    <w:rPr>
                      <w:rFonts w:ascii="Calibri" w:hAnsi="Calibri" w:cs="Calibri"/>
                      <w:color w:val="000000"/>
                      <w:sz w:val="28"/>
                    </w:rPr>
                  </w:rPrChange>
                </w:rPr>
                <w:t> </w:t>
              </w:r>
              <w:r w:rsidRPr="00357A8D">
                <w:rPr>
                  <w:rFonts w:ascii="Wingdings 2" w:hAnsi="Wingdings 2" w:eastAsia="Wingdings 2" w:cs="Wingdings 2"/>
                  <w:sz w:val="28"/>
                  <w:rPrChange w:author="PC" w:date="2023-03-31T11:41:00Z" w:id="146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2B6D63" w14:textId="77777777">
            <w:pPr>
              <w:rPr>
                <w:ins w:author="phetc" w:date="2023-02-13T15:44:00Z" w:id="14605"/>
                <w:rFonts w:ascii="Calibri" w:hAnsi="Calibri" w:cs="Calibri"/>
                <w:sz w:val="28"/>
                <w:rPrChange w:author="PC" w:date="2023-03-31T11:41:00Z" w:id="14606">
                  <w:rPr>
                    <w:ins w:author="phetc" w:date="2023-02-13T15:44:00Z" w:id="14607"/>
                    <w:rFonts w:ascii="Calibri" w:hAnsi="Calibri" w:cs="Calibri"/>
                    <w:color w:val="000000"/>
                    <w:sz w:val="28"/>
                  </w:rPr>
                </w:rPrChange>
              </w:rPr>
            </w:pPr>
            <w:ins w:author="phetc" w:date="2023-02-13T15:44:00Z" w:id="14608">
              <w:r w:rsidRPr="00357A8D">
                <w:rPr>
                  <w:rFonts w:ascii="Calibri" w:hAnsi="Calibri" w:cs="Calibri"/>
                  <w:sz w:val="28"/>
                  <w:rPrChange w:author="PC" w:date="2023-03-31T11:41:00Z" w:id="1460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410206C" w14:textId="77777777">
            <w:pPr>
              <w:rPr>
                <w:ins w:author="phetc" w:date="2023-02-13T15:44:00Z" w:id="14610"/>
                <w:rFonts w:ascii="Calibri" w:hAnsi="Calibri" w:cs="Calibri"/>
                <w:sz w:val="28"/>
                <w:rPrChange w:author="PC" w:date="2023-03-31T11:41:00Z" w:id="14611">
                  <w:rPr>
                    <w:ins w:author="phetc" w:date="2023-02-13T15:44:00Z" w:id="14612"/>
                    <w:rFonts w:ascii="Calibri" w:hAnsi="Calibri" w:cs="Calibri"/>
                    <w:color w:val="000000"/>
                    <w:sz w:val="28"/>
                  </w:rPr>
                </w:rPrChange>
              </w:rPr>
            </w:pPr>
            <w:ins w:author="phetc" w:date="2023-02-13T15:44:00Z" w:id="14613">
              <w:r w:rsidRPr="00357A8D">
                <w:rPr>
                  <w:rFonts w:ascii="Calibri" w:hAnsi="Calibri" w:cs="Calibri"/>
                  <w:sz w:val="28"/>
                  <w:rPrChange w:author="PC" w:date="2023-03-31T11:41:00Z" w:id="14614">
                    <w:rPr>
                      <w:rFonts w:ascii="Calibri" w:hAnsi="Calibri" w:cs="Calibri"/>
                      <w:color w:val="000000"/>
                      <w:sz w:val="28"/>
                    </w:rPr>
                  </w:rPrChange>
                </w:rPr>
                <w:t> </w:t>
              </w:r>
              <w:r w:rsidRPr="00357A8D">
                <w:rPr>
                  <w:rFonts w:ascii="Wingdings 2" w:hAnsi="Wingdings 2" w:eastAsia="Wingdings 2" w:cs="Wingdings 2"/>
                  <w:sz w:val="28"/>
                  <w:rPrChange w:author="PC" w:date="2023-03-31T11:41:00Z" w:id="146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B87E36" w14:textId="77777777">
            <w:pPr>
              <w:rPr>
                <w:ins w:author="phetc" w:date="2023-02-13T15:44:00Z" w:id="14616"/>
                <w:rFonts w:ascii="Calibri" w:hAnsi="Calibri" w:cs="Calibri"/>
                <w:sz w:val="28"/>
                <w:rPrChange w:author="PC" w:date="2023-03-31T11:41:00Z" w:id="14617">
                  <w:rPr>
                    <w:ins w:author="phetc" w:date="2023-02-13T15:44:00Z" w:id="14618"/>
                    <w:rFonts w:ascii="Calibri" w:hAnsi="Calibri" w:cs="Calibri"/>
                    <w:color w:val="000000"/>
                    <w:sz w:val="28"/>
                  </w:rPr>
                </w:rPrChange>
              </w:rPr>
            </w:pPr>
            <w:ins w:author="phetc" w:date="2023-02-13T15:44:00Z" w:id="14619">
              <w:r w:rsidRPr="00357A8D">
                <w:rPr>
                  <w:rFonts w:ascii="Calibri" w:hAnsi="Calibri" w:cs="Calibri"/>
                  <w:sz w:val="28"/>
                  <w:rPrChange w:author="PC" w:date="2023-03-31T11:41:00Z" w:id="1462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CED98D" w14:textId="77777777">
            <w:pPr>
              <w:rPr>
                <w:ins w:author="phetc" w:date="2023-02-13T15:44:00Z" w:id="14621"/>
                <w:rFonts w:ascii="Calibri" w:hAnsi="Calibri" w:cs="Calibri"/>
                <w:sz w:val="28"/>
                <w:rPrChange w:author="PC" w:date="2023-03-31T11:41:00Z" w:id="14622">
                  <w:rPr>
                    <w:ins w:author="phetc" w:date="2023-02-13T15:44:00Z" w:id="14623"/>
                    <w:rFonts w:ascii="Calibri" w:hAnsi="Calibri" w:cs="Calibri"/>
                    <w:color w:val="000000"/>
                    <w:sz w:val="28"/>
                  </w:rPr>
                </w:rPrChange>
              </w:rPr>
            </w:pPr>
            <w:ins w:author="phetc" w:date="2023-02-13T15:44:00Z" w:id="14624">
              <w:r w:rsidRPr="00357A8D">
                <w:rPr>
                  <w:rFonts w:ascii="Calibri" w:hAnsi="Calibri" w:cs="Calibri"/>
                  <w:sz w:val="28"/>
                  <w:rPrChange w:author="PC" w:date="2023-03-31T11:41:00Z" w:id="14625">
                    <w:rPr>
                      <w:rFonts w:ascii="Calibri" w:hAnsi="Calibri" w:cs="Calibri"/>
                      <w:color w:val="000000"/>
                      <w:sz w:val="28"/>
                    </w:rPr>
                  </w:rPrChange>
                </w:rPr>
                <w:t> </w:t>
              </w:r>
              <w:r w:rsidRPr="00357A8D">
                <w:rPr>
                  <w:rFonts w:ascii="Wingdings 2" w:hAnsi="Wingdings 2" w:eastAsia="Wingdings 2" w:cs="Wingdings 2"/>
                  <w:sz w:val="28"/>
                  <w:rPrChange w:author="PC" w:date="2023-03-31T11:41:00Z" w:id="146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7CBA7B" w14:textId="77777777">
            <w:pPr>
              <w:rPr>
                <w:ins w:author="phetc" w:date="2023-02-13T15:44:00Z" w:id="14627"/>
                <w:rFonts w:ascii="Calibri" w:hAnsi="Calibri" w:cs="Calibri"/>
                <w:sz w:val="28"/>
                <w:rPrChange w:author="PC" w:date="2023-03-31T11:41:00Z" w:id="14628">
                  <w:rPr>
                    <w:ins w:author="phetc" w:date="2023-02-13T15:44:00Z" w:id="14629"/>
                    <w:rFonts w:ascii="Calibri" w:hAnsi="Calibri" w:cs="Calibri"/>
                    <w:color w:val="000000"/>
                    <w:sz w:val="28"/>
                  </w:rPr>
                </w:rPrChange>
              </w:rPr>
            </w:pPr>
            <w:ins w:author="phetc" w:date="2023-02-13T15:44:00Z" w:id="14630">
              <w:r w:rsidRPr="00357A8D">
                <w:rPr>
                  <w:rFonts w:ascii="Calibri" w:hAnsi="Calibri" w:cs="Calibri"/>
                  <w:sz w:val="28"/>
                  <w:rPrChange w:author="PC" w:date="2023-03-31T11:41:00Z" w:id="14631">
                    <w:rPr>
                      <w:rFonts w:ascii="Calibri" w:hAnsi="Calibri" w:cs="Calibri"/>
                      <w:color w:val="000000"/>
                      <w:sz w:val="28"/>
                    </w:rPr>
                  </w:rPrChange>
                </w:rPr>
                <w:t> </w:t>
              </w:r>
              <w:r w:rsidRPr="00357A8D">
                <w:rPr>
                  <w:rFonts w:ascii="Wingdings 2" w:hAnsi="Wingdings 2" w:eastAsia="Wingdings 2" w:cs="Wingdings 2"/>
                  <w:sz w:val="28"/>
                  <w:rPrChange w:author="PC" w:date="2023-03-31T11:41:00Z" w:id="1463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0AECBB" w14:textId="77777777">
            <w:pPr>
              <w:rPr>
                <w:ins w:author="phetc" w:date="2023-02-13T15:44:00Z" w:id="14633"/>
                <w:rFonts w:ascii="Calibri" w:hAnsi="Calibri" w:cs="Calibri"/>
                <w:sz w:val="28"/>
                <w:rPrChange w:author="PC" w:date="2023-03-31T11:41:00Z" w:id="14634">
                  <w:rPr>
                    <w:ins w:author="phetc" w:date="2023-02-13T15:44:00Z" w:id="14635"/>
                    <w:rFonts w:ascii="Calibri" w:hAnsi="Calibri" w:cs="Calibri"/>
                    <w:color w:val="000000"/>
                    <w:sz w:val="28"/>
                  </w:rPr>
                </w:rPrChange>
              </w:rPr>
            </w:pPr>
            <w:ins w:author="phetc" w:date="2023-02-13T15:44:00Z" w:id="14636">
              <w:r w:rsidRPr="00357A8D">
                <w:rPr>
                  <w:rFonts w:ascii="Calibri" w:hAnsi="Calibri" w:cs="Calibri"/>
                  <w:sz w:val="28"/>
                  <w:rPrChange w:author="PC" w:date="2023-03-31T11:41:00Z" w:id="1463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D2898ED" w14:textId="77777777">
            <w:pPr>
              <w:rPr>
                <w:ins w:author="phetc" w:date="2023-02-13T15:44:00Z" w:id="14638"/>
                <w:rFonts w:ascii="Calibri" w:hAnsi="Calibri" w:cs="Calibri"/>
                <w:sz w:val="28"/>
                <w:rPrChange w:author="PC" w:date="2023-03-31T11:41:00Z" w:id="14639">
                  <w:rPr>
                    <w:ins w:author="phetc" w:date="2023-02-13T15:44:00Z" w:id="14640"/>
                    <w:rFonts w:ascii="Calibri" w:hAnsi="Calibri" w:cs="Calibri"/>
                    <w:color w:val="000000"/>
                    <w:sz w:val="28"/>
                  </w:rPr>
                </w:rPrChange>
              </w:rPr>
            </w:pPr>
            <w:ins w:author="phetc" w:date="2023-02-13T15:44:00Z" w:id="14641">
              <w:r w:rsidRPr="00357A8D">
                <w:rPr>
                  <w:rFonts w:ascii="Calibri" w:hAnsi="Calibri" w:cs="Calibri"/>
                  <w:sz w:val="28"/>
                  <w:rPrChange w:author="PC" w:date="2023-03-31T11:41:00Z" w:id="14642">
                    <w:rPr>
                      <w:rFonts w:ascii="Calibri" w:hAnsi="Calibri" w:cs="Calibri"/>
                      <w:color w:val="000000"/>
                      <w:sz w:val="28"/>
                    </w:rPr>
                  </w:rPrChange>
                </w:rPr>
                <w:t> </w:t>
              </w:r>
              <w:r w:rsidRPr="00357A8D">
                <w:rPr>
                  <w:rFonts w:ascii="Wingdings 2" w:hAnsi="Wingdings 2" w:eastAsia="Wingdings 2" w:cs="Wingdings 2"/>
                  <w:sz w:val="28"/>
                  <w:rPrChange w:author="PC" w:date="2023-03-31T11:41:00Z" w:id="146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7F9185" w14:textId="77777777">
            <w:pPr>
              <w:rPr>
                <w:ins w:author="phetc" w:date="2023-02-13T15:44:00Z" w:id="14644"/>
                <w:rFonts w:ascii="Calibri" w:hAnsi="Calibri" w:cs="Calibri"/>
                <w:sz w:val="28"/>
                <w:rPrChange w:author="PC" w:date="2023-03-31T11:41:00Z" w:id="14645">
                  <w:rPr>
                    <w:ins w:author="phetc" w:date="2023-02-13T15:44:00Z" w:id="14646"/>
                    <w:rFonts w:ascii="Calibri" w:hAnsi="Calibri" w:cs="Calibri"/>
                    <w:color w:val="000000"/>
                    <w:sz w:val="28"/>
                  </w:rPr>
                </w:rPrChange>
              </w:rPr>
            </w:pPr>
            <w:ins w:author="phetc" w:date="2023-02-13T15:44:00Z" w:id="14647">
              <w:r w:rsidRPr="00357A8D">
                <w:rPr>
                  <w:rFonts w:ascii="Calibri" w:hAnsi="Calibri" w:cs="Calibri"/>
                  <w:sz w:val="28"/>
                  <w:rPrChange w:author="PC" w:date="2023-03-31T11:41:00Z" w:id="14648">
                    <w:rPr>
                      <w:rFonts w:ascii="Calibri" w:hAnsi="Calibri" w:cs="Calibri"/>
                      <w:color w:val="000000"/>
                      <w:sz w:val="28"/>
                    </w:rPr>
                  </w:rPrChange>
                </w:rPr>
                <w:t> </w:t>
              </w:r>
            </w:ins>
          </w:p>
        </w:tc>
      </w:tr>
      <w:tr w:rsidRPr="00357A8D" w:rsidR="00567CE2" w:rsidTr="00277A61" w14:paraId="508F7061" w14:textId="77777777">
        <w:trPr>
          <w:trHeight w:val="430"/>
          <w:ins w:author="phetc" w:date="2023-02-13T15:44:00Z" w:id="14649"/>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0890EC3" w14:textId="77777777">
            <w:pPr>
              <w:rPr>
                <w:ins w:author="phetc" w:date="2023-02-13T15:44:00Z" w:id="14650"/>
                <w:rFonts w:ascii="Calibri" w:hAnsi="Calibri" w:cs="Calibri"/>
                <w:sz w:val="28"/>
                <w:rPrChange w:author="PC" w:date="2023-03-31T11:41:00Z" w:id="14651">
                  <w:rPr>
                    <w:ins w:author="phetc" w:date="2023-02-13T15:44:00Z" w:id="14652"/>
                    <w:rFonts w:ascii="Calibri" w:hAnsi="Calibri" w:cs="Calibri"/>
                    <w:color w:val="000000"/>
                    <w:sz w:val="28"/>
                  </w:rPr>
                </w:rPrChange>
              </w:rPr>
            </w:pPr>
            <w:ins w:author="phetc" w:date="2023-02-13T15:44:00Z" w:id="14653">
              <w:r w:rsidRPr="00357A8D">
                <w:rPr>
                  <w:rFonts w:ascii="TH Sarabun New" w:hAnsi="TH Sarabun New" w:cs="TH Sarabun New"/>
                  <w:sz w:val="28"/>
                  <w:cs/>
                </w:rPr>
                <w:t>ศ.</w:t>
              </w:r>
              <w:r w:rsidRPr="00357A8D">
                <w:rPr>
                  <w:rFonts w:ascii="TH Sarabun New" w:hAnsi="TH Sarabun New" w:cs="TH Sarabun New"/>
                  <w:sz w:val="28"/>
                </w:rPr>
                <w:t xml:space="preserve">481 </w:t>
              </w:r>
              <w:r w:rsidRPr="00357A8D">
                <w:rPr>
                  <w:rFonts w:ascii="TH Sarabun New" w:hAnsi="TH Sarabun New" w:cs="TH Sarabun New"/>
                  <w:sz w:val="28"/>
                  <w:cs/>
                </w:rPr>
                <w:t xml:space="preserve">เศรษฐศาสตร์อุตสาหกรรม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082D53" w14:textId="77777777">
            <w:pPr>
              <w:rPr>
                <w:ins w:author="phetc" w:date="2023-02-13T15:44:00Z" w:id="14654"/>
                <w:rFonts w:ascii="Calibri" w:hAnsi="Calibri" w:cs="Calibri"/>
                <w:sz w:val="28"/>
                <w:rPrChange w:author="PC" w:date="2023-03-31T11:41:00Z" w:id="14655">
                  <w:rPr>
                    <w:ins w:author="phetc" w:date="2023-02-13T15:44:00Z" w:id="14656"/>
                    <w:rFonts w:ascii="Calibri" w:hAnsi="Calibri" w:cs="Calibri"/>
                    <w:color w:val="000000"/>
                    <w:sz w:val="28"/>
                  </w:rPr>
                </w:rPrChange>
              </w:rPr>
            </w:pPr>
            <w:ins w:author="phetc" w:date="2023-02-13T15:44:00Z" w:id="14657">
              <w:r w:rsidRPr="00357A8D">
                <w:rPr>
                  <w:rFonts w:ascii="Calibri" w:hAnsi="Calibri" w:cs="Calibri"/>
                  <w:sz w:val="28"/>
                  <w:rPrChange w:author="PC" w:date="2023-03-31T11:41:00Z" w:id="14658">
                    <w:rPr>
                      <w:rFonts w:ascii="Calibri" w:hAnsi="Calibri" w:cs="Calibri"/>
                      <w:color w:val="000000"/>
                      <w:sz w:val="28"/>
                    </w:rPr>
                  </w:rPrChange>
                </w:rPr>
                <w:t> </w:t>
              </w:r>
              <w:r w:rsidRPr="00357A8D">
                <w:rPr>
                  <w:rFonts w:ascii="Wingdings 2" w:hAnsi="Wingdings 2" w:eastAsia="Wingdings 2" w:cs="Wingdings 2"/>
                  <w:sz w:val="28"/>
                  <w:rPrChange w:author="PC" w:date="2023-03-31T11:41:00Z" w:id="1465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BFA4DE" w14:textId="77777777">
            <w:pPr>
              <w:rPr>
                <w:ins w:author="phetc" w:date="2023-02-13T15:44:00Z" w:id="14660"/>
                <w:rFonts w:ascii="Calibri" w:hAnsi="Calibri" w:cs="Calibri"/>
                <w:sz w:val="28"/>
                <w:rPrChange w:author="PC" w:date="2023-03-31T11:41:00Z" w:id="14661">
                  <w:rPr>
                    <w:ins w:author="phetc" w:date="2023-02-13T15:44:00Z" w:id="14662"/>
                    <w:rFonts w:ascii="Calibri" w:hAnsi="Calibri" w:cs="Calibri"/>
                    <w:color w:val="000000"/>
                    <w:sz w:val="28"/>
                  </w:rPr>
                </w:rPrChange>
              </w:rPr>
            </w:pPr>
            <w:ins w:author="phetc" w:date="2023-02-13T15:44:00Z" w:id="14663">
              <w:r w:rsidRPr="00357A8D">
                <w:rPr>
                  <w:rFonts w:ascii="Calibri" w:hAnsi="Calibri" w:cs="Calibri"/>
                  <w:sz w:val="28"/>
                  <w:rPrChange w:author="PC" w:date="2023-03-31T11:41:00Z" w:id="14664">
                    <w:rPr>
                      <w:rFonts w:ascii="Calibri" w:hAnsi="Calibri" w:cs="Calibri"/>
                      <w:color w:val="000000"/>
                      <w:sz w:val="28"/>
                    </w:rPr>
                  </w:rPrChange>
                </w:rPr>
                <w:t> </w:t>
              </w:r>
              <w:r w:rsidRPr="00357A8D">
                <w:rPr>
                  <w:rFonts w:ascii="Wingdings 2" w:hAnsi="Wingdings 2" w:eastAsia="Wingdings 2" w:cs="Wingdings 2"/>
                  <w:sz w:val="28"/>
                  <w:rPrChange w:author="PC" w:date="2023-03-31T11:41:00Z" w:id="1466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42498B7" w14:textId="77777777">
            <w:pPr>
              <w:rPr>
                <w:ins w:author="phetc" w:date="2023-02-13T15:44:00Z" w:id="14666"/>
                <w:rFonts w:ascii="Calibri" w:hAnsi="Calibri" w:cs="Calibri"/>
                <w:sz w:val="28"/>
                <w:rPrChange w:author="PC" w:date="2023-03-31T11:41:00Z" w:id="14667">
                  <w:rPr>
                    <w:ins w:author="phetc" w:date="2023-02-13T15:44:00Z" w:id="14668"/>
                    <w:rFonts w:ascii="Calibri" w:hAnsi="Calibri" w:cs="Calibri"/>
                    <w:color w:val="000000"/>
                    <w:sz w:val="28"/>
                  </w:rPr>
                </w:rPrChange>
              </w:rPr>
            </w:pPr>
            <w:ins w:author="phetc" w:date="2023-02-13T15:44:00Z" w:id="14669">
              <w:r w:rsidRPr="00357A8D">
                <w:rPr>
                  <w:rFonts w:ascii="Calibri" w:hAnsi="Calibri" w:cs="Calibri"/>
                  <w:sz w:val="28"/>
                  <w:rPrChange w:author="PC" w:date="2023-03-31T11:41:00Z" w:id="1467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036392" w14:textId="77777777">
            <w:pPr>
              <w:rPr>
                <w:ins w:author="phetc" w:date="2023-02-13T15:44:00Z" w:id="14671"/>
                <w:rFonts w:ascii="Calibri" w:hAnsi="Calibri" w:cs="Calibri"/>
                <w:sz w:val="28"/>
                <w:rPrChange w:author="PC" w:date="2023-03-31T11:41:00Z" w:id="14672">
                  <w:rPr>
                    <w:ins w:author="phetc" w:date="2023-02-13T15:44:00Z" w:id="14673"/>
                    <w:rFonts w:ascii="Calibri" w:hAnsi="Calibri" w:cs="Calibri"/>
                    <w:color w:val="000000"/>
                    <w:sz w:val="28"/>
                  </w:rPr>
                </w:rPrChange>
              </w:rPr>
            </w:pPr>
            <w:ins w:author="phetc" w:date="2023-02-13T15:44:00Z" w:id="14674">
              <w:r w:rsidRPr="00357A8D">
                <w:rPr>
                  <w:rFonts w:ascii="Calibri" w:hAnsi="Calibri" w:cs="Calibri"/>
                  <w:sz w:val="28"/>
                  <w:rPrChange w:author="PC" w:date="2023-03-31T11:41:00Z" w:id="14675">
                    <w:rPr>
                      <w:rFonts w:ascii="Calibri" w:hAnsi="Calibri" w:cs="Calibri"/>
                      <w:color w:val="000000"/>
                      <w:sz w:val="28"/>
                    </w:rPr>
                  </w:rPrChange>
                </w:rPr>
                <w:t> </w:t>
              </w:r>
              <w:r w:rsidRPr="00357A8D">
                <w:rPr>
                  <w:rFonts w:ascii="Wingdings 2" w:hAnsi="Wingdings 2" w:eastAsia="Wingdings 2" w:cs="Wingdings 2"/>
                  <w:sz w:val="28"/>
                  <w:rPrChange w:author="PC" w:date="2023-03-31T11:41:00Z" w:id="1467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0FAFA1" w14:textId="77777777">
            <w:pPr>
              <w:rPr>
                <w:ins w:author="phetc" w:date="2023-02-13T15:44:00Z" w:id="14677"/>
                <w:rFonts w:ascii="Calibri" w:hAnsi="Calibri" w:cs="Calibri"/>
                <w:sz w:val="28"/>
                <w:rPrChange w:author="PC" w:date="2023-03-31T11:41:00Z" w:id="14678">
                  <w:rPr>
                    <w:ins w:author="phetc" w:date="2023-02-13T15:44:00Z" w:id="14679"/>
                    <w:rFonts w:ascii="Calibri" w:hAnsi="Calibri" w:cs="Calibri"/>
                    <w:color w:val="000000"/>
                    <w:sz w:val="28"/>
                  </w:rPr>
                </w:rPrChange>
              </w:rPr>
            </w:pPr>
            <w:ins w:author="phetc" w:date="2023-02-13T15:44:00Z" w:id="14680">
              <w:r w:rsidRPr="00357A8D">
                <w:rPr>
                  <w:rFonts w:ascii="Calibri" w:hAnsi="Calibri" w:cs="Calibri"/>
                  <w:sz w:val="28"/>
                  <w:rPrChange w:author="PC" w:date="2023-03-31T11:41:00Z" w:id="14681">
                    <w:rPr>
                      <w:rFonts w:ascii="Calibri" w:hAnsi="Calibri" w:cs="Calibri"/>
                      <w:color w:val="000000"/>
                      <w:sz w:val="28"/>
                    </w:rPr>
                  </w:rPrChange>
                </w:rPr>
                <w:t> </w:t>
              </w:r>
              <w:r w:rsidRPr="00357A8D">
                <w:rPr>
                  <w:rFonts w:ascii="Wingdings 2" w:hAnsi="Wingdings 2" w:eastAsia="Wingdings 2" w:cs="Wingdings 2"/>
                  <w:sz w:val="28"/>
                  <w:rPrChange w:author="PC" w:date="2023-03-31T11:41:00Z" w:id="1468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D19A4A" w14:textId="77777777">
            <w:pPr>
              <w:rPr>
                <w:ins w:author="phetc" w:date="2023-02-13T15:44:00Z" w:id="14683"/>
                <w:rFonts w:ascii="Calibri" w:hAnsi="Calibri" w:cs="Calibri"/>
                <w:sz w:val="28"/>
                <w:rPrChange w:author="PC" w:date="2023-03-31T11:41:00Z" w:id="14684">
                  <w:rPr>
                    <w:ins w:author="phetc" w:date="2023-02-13T15:44:00Z" w:id="14685"/>
                    <w:rFonts w:ascii="Calibri" w:hAnsi="Calibri" w:cs="Calibri"/>
                    <w:color w:val="000000"/>
                    <w:sz w:val="28"/>
                  </w:rPr>
                </w:rPrChange>
              </w:rPr>
            </w:pPr>
            <w:ins w:author="phetc" w:date="2023-02-13T15:44:00Z" w:id="14686">
              <w:r w:rsidRPr="00357A8D">
                <w:rPr>
                  <w:rFonts w:ascii="Calibri" w:hAnsi="Calibri" w:cs="Calibri"/>
                  <w:sz w:val="28"/>
                  <w:rPrChange w:author="PC" w:date="2023-03-31T11:41:00Z" w:id="14687">
                    <w:rPr>
                      <w:rFonts w:ascii="Calibri" w:hAnsi="Calibri" w:cs="Calibri"/>
                      <w:color w:val="000000"/>
                      <w:sz w:val="28"/>
                    </w:rPr>
                  </w:rPrChange>
                </w:rPr>
                <w:t> </w:t>
              </w:r>
              <w:r w:rsidRPr="00357A8D">
                <w:rPr>
                  <w:rFonts w:ascii="Wingdings 2" w:hAnsi="Wingdings 2" w:eastAsia="Wingdings 2" w:cs="Wingdings 2"/>
                  <w:sz w:val="28"/>
                  <w:rPrChange w:author="PC" w:date="2023-03-31T11:41:00Z" w:id="146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18EAD0" w14:textId="77777777">
            <w:pPr>
              <w:rPr>
                <w:ins w:author="phetc" w:date="2023-02-13T15:44:00Z" w:id="14689"/>
                <w:rFonts w:ascii="Calibri" w:hAnsi="Calibri" w:cs="Calibri"/>
                <w:sz w:val="28"/>
                <w:rPrChange w:author="PC" w:date="2023-03-31T11:41:00Z" w:id="14690">
                  <w:rPr>
                    <w:ins w:author="phetc" w:date="2023-02-13T15:44:00Z" w:id="14691"/>
                    <w:rFonts w:ascii="Calibri" w:hAnsi="Calibri" w:cs="Calibri"/>
                    <w:color w:val="000000"/>
                    <w:sz w:val="28"/>
                  </w:rPr>
                </w:rPrChange>
              </w:rPr>
            </w:pPr>
            <w:ins w:author="phetc" w:date="2023-02-13T15:44:00Z" w:id="14692">
              <w:r w:rsidRPr="00357A8D">
                <w:rPr>
                  <w:rFonts w:ascii="Calibri" w:hAnsi="Calibri" w:cs="Calibri"/>
                  <w:sz w:val="28"/>
                  <w:rPrChange w:author="PC" w:date="2023-03-31T11:41:00Z" w:id="1469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F516EA" w14:textId="77777777">
            <w:pPr>
              <w:rPr>
                <w:ins w:author="phetc" w:date="2023-02-13T15:44:00Z" w:id="14694"/>
                <w:rFonts w:ascii="Calibri" w:hAnsi="Calibri" w:cs="Calibri"/>
                <w:sz w:val="28"/>
                <w:rPrChange w:author="PC" w:date="2023-03-31T11:41:00Z" w:id="14695">
                  <w:rPr>
                    <w:ins w:author="phetc" w:date="2023-02-13T15:44:00Z" w:id="14696"/>
                    <w:rFonts w:ascii="Calibri" w:hAnsi="Calibri" w:cs="Calibri"/>
                    <w:color w:val="000000"/>
                    <w:sz w:val="28"/>
                  </w:rPr>
                </w:rPrChange>
              </w:rPr>
            </w:pPr>
            <w:ins w:author="phetc" w:date="2023-02-13T15:44:00Z" w:id="14697">
              <w:r w:rsidRPr="00357A8D">
                <w:rPr>
                  <w:rFonts w:ascii="Calibri" w:hAnsi="Calibri" w:cs="Calibri"/>
                  <w:sz w:val="28"/>
                  <w:rPrChange w:author="PC" w:date="2023-03-31T11:41:00Z" w:id="14698">
                    <w:rPr>
                      <w:rFonts w:ascii="Calibri" w:hAnsi="Calibri" w:cs="Calibri"/>
                      <w:color w:val="000000"/>
                      <w:sz w:val="28"/>
                    </w:rPr>
                  </w:rPrChange>
                </w:rPr>
                <w:t> </w:t>
              </w:r>
              <w:r w:rsidRPr="00357A8D">
                <w:rPr>
                  <w:rFonts w:ascii="Wingdings 2" w:hAnsi="Wingdings 2" w:eastAsia="Wingdings 2" w:cs="Wingdings 2"/>
                  <w:sz w:val="28"/>
                  <w:rPrChange w:author="PC" w:date="2023-03-31T11:41:00Z" w:id="1469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7CD151" w14:textId="77777777">
            <w:pPr>
              <w:rPr>
                <w:ins w:author="phetc" w:date="2023-02-13T15:44:00Z" w:id="14700"/>
                <w:rFonts w:ascii="Calibri" w:hAnsi="Calibri" w:cs="Calibri"/>
                <w:sz w:val="28"/>
                <w:rPrChange w:author="PC" w:date="2023-03-31T11:41:00Z" w:id="14701">
                  <w:rPr>
                    <w:ins w:author="phetc" w:date="2023-02-13T15:44:00Z" w:id="14702"/>
                    <w:rFonts w:ascii="Calibri" w:hAnsi="Calibri" w:cs="Calibri"/>
                    <w:color w:val="000000"/>
                    <w:sz w:val="28"/>
                  </w:rPr>
                </w:rPrChange>
              </w:rPr>
            </w:pPr>
            <w:ins w:author="phetc" w:date="2023-02-13T15:44:00Z" w:id="14703">
              <w:r w:rsidRPr="00357A8D">
                <w:rPr>
                  <w:rFonts w:ascii="Calibri" w:hAnsi="Calibri" w:cs="Calibri"/>
                  <w:sz w:val="28"/>
                  <w:rPrChange w:author="PC" w:date="2023-03-31T11:41:00Z" w:id="147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77071E" w14:textId="77777777">
            <w:pPr>
              <w:rPr>
                <w:ins w:author="phetc" w:date="2023-02-13T15:44:00Z" w:id="14705"/>
                <w:rFonts w:ascii="Calibri" w:hAnsi="Calibri" w:cs="Calibri"/>
                <w:sz w:val="28"/>
                <w:rPrChange w:author="PC" w:date="2023-03-31T11:41:00Z" w:id="14706">
                  <w:rPr>
                    <w:ins w:author="phetc" w:date="2023-02-13T15:44:00Z" w:id="14707"/>
                    <w:rFonts w:ascii="Calibri" w:hAnsi="Calibri" w:cs="Calibri"/>
                    <w:color w:val="000000"/>
                    <w:sz w:val="28"/>
                  </w:rPr>
                </w:rPrChange>
              </w:rPr>
            </w:pPr>
            <w:ins w:author="phetc" w:date="2023-02-13T15:44:00Z" w:id="14708">
              <w:r w:rsidRPr="00357A8D">
                <w:rPr>
                  <w:rFonts w:ascii="Calibri" w:hAnsi="Calibri" w:cs="Calibri"/>
                  <w:sz w:val="28"/>
                  <w:rPrChange w:author="PC" w:date="2023-03-31T11:41:00Z" w:id="14709">
                    <w:rPr>
                      <w:rFonts w:ascii="Calibri" w:hAnsi="Calibri" w:cs="Calibri"/>
                      <w:color w:val="000000"/>
                      <w:sz w:val="28"/>
                    </w:rPr>
                  </w:rPrChange>
                </w:rPr>
                <w:t> </w:t>
              </w:r>
              <w:r w:rsidRPr="00357A8D">
                <w:rPr>
                  <w:rFonts w:ascii="Wingdings 2" w:hAnsi="Wingdings 2" w:eastAsia="Wingdings 2" w:cs="Wingdings 2"/>
                  <w:sz w:val="28"/>
                  <w:rPrChange w:author="PC" w:date="2023-03-31T11:41:00Z" w:id="147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58B296" w14:textId="77777777">
            <w:pPr>
              <w:rPr>
                <w:ins w:author="phetc" w:date="2023-02-13T15:44:00Z" w:id="14711"/>
                <w:rFonts w:ascii="Calibri" w:hAnsi="Calibri" w:cs="Calibri"/>
                <w:sz w:val="28"/>
                <w:rPrChange w:author="PC" w:date="2023-03-31T11:41:00Z" w:id="14712">
                  <w:rPr>
                    <w:ins w:author="phetc" w:date="2023-02-13T15:44:00Z" w:id="14713"/>
                    <w:rFonts w:ascii="Calibri" w:hAnsi="Calibri" w:cs="Calibri"/>
                    <w:color w:val="000000"/>
                    <w:sz w:val="28"/>
                  </w:rPr>
                </w:rPrChange>
              </w:rPr>
            </w:pPr>
            <w:ins w:author="phetc" w:date="2023-02-13T15:44:00Z" w:id="14714">
              <w:r w:rsidRPr="00357A8D">
                <w:rPr>
                  <w:rFonts w:ascii="Calibri" w:hAnsi="Calibri" w:cs="Calibri"/>
                  <w:sz w:val="28"/>
                  <w:rPrChange w:author="PC" w:date="2023-03-31T11:41:00Z" w:id="1471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C7F02B" w14:textId="77777777">
            <w:pPr>
              <w:rPr>
                <w:ins w:author="phetc" w:date="2023-02-13T15:44:00Z" w:id="14716"/>
                <w:rFonts w:ascii="Calibri" w:hAnsi="Calibri" w:cs="Calibri"/>
                <w:sz w:val="28"/>
                <w:rPrChange w:author="PC" w:date="2023-03-31T11:41:00Z" w:id="14717">
                  <w:rPr>
                    <w:ins w:author="phetc" w:date="2023-02-13T15:44:00Z" w:id="14718"/>
                    <w:rFonts w:ascii="Calibri" w:hAnsi="Calibri" w:cs="Calibri"/>
                    <w:color w:val="000000"/>
                    <w:sz w:val="28"/>
                  </w:rPr>
                </w:rPrChange>
              </w:rPr>
            </w:pPr>
            <w:ins w:author="phetc" w:date="2023-02-13T15:44:00Z" w:id="14719">
              <w:r w:rsidRPr="00357A8D">
                <w:rPr>
                  <w:rFonts w:ascii="Calibri" w:hAnsi="Calibri" w:cs="Calibri"/>
                  <w:sz w:val="28"/>
                  <w:rPrChange w:author="PC" w:date="2023-03-31T11:41:00Z" w:id="14720">
                    <w:rPr>
                      <w:rFonts w:ascii="Calibri" w:hAnsi="Calibri" w:cs="Calibri"/>
                      <w:color w:val="000000"/>
                      <w:sz w:val="28"/>
                    </w:rPr>
                  </w:rPrChange>
                </w:rPr>
                <w:t> </w:t>
              </w:r>
              <w:r w:rsidRPr="00357A8D">
                <w:rPr>
                  <w:rFonts w:ascii="Wingdings 2" w:hAnsi="Wingdings 2" w:eastAsia="Wingdings 2" w:cs="Wingdings 2"/>
                  <w:sz w:val="28"/>
                  <w:rPrChange w:author="PC" w:date="2023-03-31T11:41:00Z" w:id="147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D558CFF" w14:textId="77777777">
            <w:pPr>
              <w:rPr>
                <w:ins w:author="phetc" w:date="2023-02-13T15:44:00Z" w:id="14722"/>
                <w:rFonts w:ascii="Calibri" w:hAnsi="Calibri" w:cs="Calibri"/>
                <w:sz w:val="28"/>
                <w:rPrChange w:author="PC" w:date="2023-03-31T11:41:00Z" w:id="14723">
                  <w:rPr>
                    <w:ins w:author="phetc" w:date="2023-02-13T15:44:00Z" w:id="14724"/>
                    <w:rFonts w:ascii="Calibri" w:hAnsi="Calibri" w:cs="Calibri"/>
                    <w:color w:val="000000"/>
                    <w:sz w:val="28"/>
                  </w:rPr>
                </w:rPrChange>
              </w:rPr>
            </w:pPr>
            <w:ins w:author="phetc" w:date="2023-02-13T15:44:00Z" w:id="14725">
              <w:r w:rsidRPr="00357A8D">
                <w:rPr>
                  <w:rFonts w:ascii="Calibri" w:hAnsi="Calibri" w:cs="Calibri"/>
                  <w:sz w:val="28"/>
                  <w:rPrChange w:author="PC" w:date="2023-03-31T11:41:00Z" w:id="14726">
                    <w:rPr>
                      <w:rFonts w:ascii="Calibri" w:hAnsi="Calibri" w:cs="Calibri"/>
                      <w:color w:val="000000"/>
                      <w:sz w:val="28"/>
                    </w:rPr>
                  </w:rPrChange>
                </w:rPr>
                <w:t> </w:t>
              </w:r>
              <w:r w:rsidRPr="00357A8D">
                <w:rPr>
                  <w:rFonts w:ascii="Wingdings 2" w:hAnsi="Wingdings 2" w:eastAsia="Wingdings 2" w:cs="Wingdings 2"/>
                  <w:sz w:val="28"/>
                  <w:rPrChange w:author="PC" w:date="2023-03-31T11:41:00Z" w:id="147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0ED147" w14:textId="77777777">
            <w:pPr>
              <w:rPr>
                <w:ins w:author="phetc" w:date="2023-02-13T15:44:00Z" w:id="14728"/>
                <w:rFonts w:ascii="Calibri" w:hAnsi="Calibri" w:cs="Calibri"/>
                <w:sz w:val="28"/>
                <w:rPrChange w:author="PC" w:date="2023-03-31T11:41:00Z" w:id="14729">
                  <w:rPr>
                    <w:ins w:author="phetc" w:date="2023-02-13T15:44:00Z" w:id="14730"/>
                    <w:rFonts w:ascii="Calibri" w:hAnsi="Calibri" w:cs="Calibri"/>
                    <w:color w:val="000000"/>
                    <w:sz w:val="28"/>
                  </w:rPr>
                </w:rPrChange>
              </w:rPr>
            </w:pPr>
            <w:ins w:author="phetc" w:date="2023-02-13T15:44:00Z" w:id="14731">
              <w:r w:rsidRPr="00357A8D">
                <w:rPr>
                  <w:rFonts w:ascii="Calibri" w:hAnsi="Calibri" w:cs="Calibri"/>
                  <w:sz w:val="28"/>
                  <w:rPrChange w:author="PC" w:date="2023-03-31T11:41:00Z" w:id="1473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7F64F0" w14:textId="77777777">
            <w:pPr>
              <w:rPr>
                <w:ins w:author="phetc" w:date="2023-02-13T15:44:00Z" w:id="14733"/>
                <w:rFonts w:ascii="Calibri" w:hAnsi="Calibri" w:cs="Calibri"/>
                <w:sz w:val="28"/>
                <w:rPrChange w:author="PC" w:date="2023-03-31T11:41:00Z" w:id="14734">
                  <w:rPr>
                    <w:ins w:author="phetc" w:date="2023-02-13T15:44:00Z" w:id="14735"/>
                    <w:rFonts w:ascii="Calibri" w:hAnsi="Calibri" w:cs="Calibri"/>
                    <w:color w:val="000000"/>
                    <w:sz w:val="28"/>
                  </w:rPr>
                </w:rPrChange>
              </w:rPr>
            </w:pPr>
            <w:ins w:author="phetc" w:date="2023-02-13T15:44:00Z" w:id="14736">
              <w:r w:rsidRPr="00357A8D">
                <w:rPr>
                  <w:rFonts w:ascii="Calibri" w:hAnsi="Calibri" w:cs="Calibri"/>
                  <w:sz w:val="28"/>
                  <w:rPrChange w:author="PC" w:date="2023-03-31T11:41:00Z" w:id="14737">
                    <w:rPr>
                      <w:rFonts w:ascii="Calibri" w:hAnsi="Calibri" w:cs="Calibri"/>
                      <w:color w:val="000000"/>
                      <w:sz w:val="28"/>
                    </w:rPr>
                  </w:rPrChange>
                </w:rPr>
                <w:t> </w:t>
              </w:r>
              <w:r w:rsidRPr="00357A8D">
                <w:rPr>
                  <w:rFonts w:ascii="Wingdings 2" w:hAnsi="Wingdings 2" w:eastAsia="Wingdings 2" w:cs="Wingdings 2"/>
                  <w:sz w:val="28"/>
                  <w:rPrChange w:author="PC" w:date="2023-03-31T11:41:00Z" w:id="147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F50245A" w14:textId="77777777">
            <w:pPr>
              <w:rPr>
                <w:ins w:author="phetc" w:date="2023-02-13T15:44:00Z" w:id="14739"/>
                <w:rFonts w:ascii="Calibri" w:hAnsi="Calibri" w:cs="Calibri"/>
                <w:sz w:val="28"/>
                <w:rPrChange w:author="PC" w:date="2023-03-31T11:41:00Z" w:id="14740">
                  <w:rPr>
                    <w:ins w:author="phetc" w:date="2023-02-13T15:44:00Z" w:id="14741"/>
                    <w:rFonts w:ascii="Calibri" w:hAnsi="Calibri" w:cs="Calibri"/>
                    <w:color w:val="000000"/>
                    <w:sz w:val="28"/>
                  </w:rPr>
                </w:rPrChange>
              </w:rPr>
            </w:pPr>
            <w:ins w:author="phetc" w:date="2023-02-13T15:44:00Z" w:id="14742">
              <w:r w:rsidRPr="00357A8D">
                <w:rPr>
                  <w:rFonts w:ascii="Calibri" w:hAnsi="Calibri" w:cs="Calibri"/>
                  <w:sz w:val="28"/>
                  <w:rPrChange w:author="PC" w:date="2023-03-31T11:41:00Z" w:id="14743">
                    <w:rPr>
                      <w:rFonts w:ascii="Calibri" w:hAnsi="Calibri" w:cs="Calibri"/>
                      <w:color w:val="000000"/>
                      <w:sz w:val="28"/>
                    </w:rPr>
                  </w:rPrChange>
                </w:rPr>
                <w:t> </w:t>
              </w:r>
            </w:ins>
          </w:p>
        </w:tc>
      </w:tr>
      <w:tr w:rsidRPr="00357A8D" w:rsidR="00567CE2" w:rsidTr="00277A61" w14:paraId="3218FD4E" w14:textId="77777777">
        <w:trPr>
          <w:trHeight w:val="430"/>
          <w:ins w:author="phetc" w:date="2023-02-13T15:44:00Z" w:id="1474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9D7115B" w14:textId="77777777">
            <w:pPr>
              <w:autoSpaceDE w:val="0"/>
              <w:autoSpaceDN w:val="0"/>
              <w:adjustRightInd w:val="0"/>
              <w:spacing w:before="48" w:beforeLines="20"/>
              <w:rPr>
                <w:ins w:author="phetc" w:date="2023-02-13T15:44:00Z" w:id="14745"/>
                <w:rFonts w:ascii="TH Sarabun New" w:hAnsi="TH Sarabun New" w:cs="TH Sarabun New"/>
                <w:sz w:val="28"/>
              </w:rPr>
            </w:pPr>
            <w:ins w:author="phetc" w:date="2023-02-13T15:44:00Z" w:id="14746">
              <w:r w:rsidRPr="00357A8D">
                <w:rPr>
                  <w:rFonts w:ascii="TH Sarabun New" w:hAnsi="TH Sarabun New" w:cs="TH Sarabun New"/>
                  <w:sz w:val="28"/>
                  <w:cs/>
                </w:rPr>
                <w:t>ศ.</w:t>
              </w:r>
              <w:r w:rsidRPr="00357A8D">
                <w:rPr>
                  <w:rFonts w:ascii="TH Sarabun New" w:hAnsi="TH Sarabun New" w:cs="TH Sarabun New"/>
                  <w:sz w:val="28"/>
                </w:rPr>
                <w:t xml:space="preserve">482 </w:t>
              </w:r>
              <w:r w:rsidRPr="00357A8D">
                <w:rPr>
                  <w:rFonts w:ascii="TH Sarabun New" w:hAnsi="TH Sarabun New" w:cs="TH Sarabun New"/>
                  <w:sz w:val="28"/>
                  <w:cs/>
                </w:rPr>
                <w:t>เศรษฐศาสตร์นวัตกรรมและการพัฒนา</w:t>
              </w:r>
            </w:ins>
          </w:p>
          <w:p w:rsidRPr="00357A8D" w:rsidR="00BD3F6C" w:rsidRDefault="00BD3F6C" w14:paraId="3AC19AEA" w14:textId="77777777">
            <w:pPr>
              <w:rPr>
                <w:ins w:author="phetc" w:date="2023-02-13T15:44:00Z" w:id="14747"/>
                <w:rFonts w:ascii="Calibri" w:hAnsi="Calibri" w:cs="Calibri"/>
                <w:sz w:val="28"/>
                <w:rPrChange w:author="PC" w:date="2023-03-31T11:41:00Z" w:id="14748">
                  <w:rPr>
                    <w:ins w:author="phetc" w:date="2023-02-13T15:44:00Z" w:id="14749"/>
                    <w:rFonts w:ascii="Calibri" w:hAnsi="Calibri" w:cs="Calibri"/>
                    <w:color w:val="000000"/>
                    <w:sz w:val="28"/>
                  </w:rPr>
                </w:rPrChange>
              </w:rPr>
            </w:pPr>
            <w:ins w:author="phetc" w:date="2023-02-13T15:44:00Z" w:id="14750">
              <w:r w:rsidRPr="00357A8D">
                <w:rPr>
                  <w:rFonts w:ascii="TH Sarabun New" w:hAnsi="TH Sarabun New" w:cs="TH Sarabun New"/>
                  <w:sz w:val="28"/>
                  <w:cs/>
                </w:rPr>
                <w:t xml:space="preserve">         อุตสาหกรรม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60C818" w14:textId="77777777">
            <w:pPr>
              <w:rPr>
                <w:ins w:author="phetc" w:date="2023-02-13T15:44:00Z" w:id="14751"/>
                <w:rFonts w:ascii="Calibri" w:hAnsi="Calibri" w:cs="Calibri"/>
                <w:sz w:val="28"/>
                <w:rPrChange w:author="PC" w:date="2023-03-31T11:41:00Z" w:id="14752">
                  <w:rPr>
                    <w:ins w:author="phetc" w:date="2023-02-13T15:44:00Z" w:id="14753"/>
                    <w:rFonts w:ascii="Calibri" w:hAnsi="Calibri" w:cs="Calibri"/>
                    <w:color w:val="000000"/>
                    <w:sz w:val="28"/>
                  </w:rPr>
                </w:rPrChange>
              </w:rPr>
            </w:pPr>
            <w:ins w:author="phetc" w:date="2023-02-13T15:44:00Z" w:id="14754">
              <w:r w:rsidRPr="00357A8D">
                <w:rPr>
                  <w:rFonts w:ascii="Calibri" w:hAnsi="Calibri" w:cs="Calibri"/>
                  <w:sz w:val="28"/>
                  <w:rPrChange w:author="PC" w:date="2023-03-31T11:41:00Z" w:id="14755">
                    <w:rPr>
                      <w:rFonts w:ascii="Calibri" w:hAnsi="Calibri" w:cs="Calibri"/>
                      <w:color w:val="000000"/>
                      <w:sz w:val="28"/>
                    </w:rPr>
                  </w:rPrChange>
                </w:rPr>
                <w:t> </w:t>
              </w:r>
              <w:r w:rsidRPr="00357A8D">
                <w:rPr>
                  <w:rFonts w:ascii="Wingdings 2" w:hAnsi="Wingdings 2" w:eastAsia="Wingdings 2" w:cs="Wingdings 2"/>
                  <w:sz w:val="28"/>
                  <w:rPrChange w:author="PC" w:date="2023-03-31T11:41:00Z" w:id="147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E90655" w14:textId="77777777">
            <w:pPr>
              <w:rPr>
                <w:ins w:author="phetc" w:date="2023-02-13T15:44:00Z" w:id="14757"/>
                <w:rFonts w:ascii="Calibri" w:hAnsi="Calibri" w:cs="Calibri"/>
                <w:sz w:val="28"/>
                <w:rPrChange w:author="PC" w:date="2023-03-31T11:41:00Z" w:id="14758">
                  <w:rPr>
                    <w:ins w:author="phetc" w:date="2023-02-13T15:44:00Z" w:id="14759"/>
                    <w:rFonts w:ascii="Calibri" w:hAnsi="Calibri" w:cs="Calibri"/>
                    <w:color w:val="000000"/>
                    <w:sz w:val="28"/>
                  </w:rPr>
                </w:rPrChange>
              </w:rPr>
            </w:pPr>
            <w:ins w:author="phetc" w:date="2023-02-13T15:44:00Z" w:id="14760">
              <w:r w:rsidRPr="00357A8D">
                <w:rPr>
                  <w:rFonts w:ascii="Calibri" w:hAnsi="Calibri" w:cs="Calibri"/>
                  <w:sz w:val="28"/>
                  <w:rPrChange w:author="PC" w:date="2023-03-31T11:41:00Z" w:id="14761">
                    <w:rPr>
                      <w:rFonts w:ascii="Calibri" w:hAnsi="Calibri" w:cs="Calibri"/>
                      <w:color w:val="000000"/>
                      <w:sz w:val="28"/>
                    </w:rPr>
                  </w:rPrChange>
                </w:rPr>
                <w:t> </w:t>
              </w:r>
              <w:r w:rsidRPr="00357A8D">
                <w:rPr>
                  <w:rFonts w:ascii="Wingdings 2" w:hAnsi="Wingdings 2" w:eastAsia="Wingdings 2" w:cs="Wingdings 2"/>
                  <w:sz w:val="28"/>
                  <w:rPrChange w:author="PC" w:date="2023-03-31T11:41:00Z" w:id="147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A4948B" w14:textId="77777777">
            <w:pPr>
              <w:rPr>
                <w:ins w:author="phetc" w:date="2023-02-13T15:44:00Z" w:id="14763"/>
                <w:rFonts w:ascii="Calibri" w:hAnsi="Calibri" w:cs="Calibri"/>
                <w:sz w:val="28"/>
                <w:rPrChange w:author="PC" w:date="2023-03-31T11:41:00Z" w:id="14764">
                  <w:rPr>
                    <w:ins w:author="phetc" w:date="2023-02-13T15:44:00Z" w:id="14765"/>
                    <w:rFonts w:ascii="Calibri" w:hAnsi="Calibri" w:cs="Calibri"/>
                    <w:color w:val="000000"/>
                    <w:sz w:val="28"/>
                  </w:rPr>
                </w:rPrChange>
              </w:rPr>
            </w:pPr>
            <w:ins w:author="phetc" w:date="2023-02-13T15:44:00Z" w:id="14766">
              <w:r w:rsidRPr="00357A8D">
                <w:rPr>
                  <w:rFonts w:ascii="Calibri" w:hAnsi="Calibri" w:cs="Calibri"/>
                  <w:sz w:val="28"/>
                  <w:rPrChange w:author="PC" w:date="2023-03-31T11:41:00Z" w:id="147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E34BAD" w14:textId="77777777">
            <w:pPr>
              <w:rPr>
                <w:ins w:author="phetc" w:date="2023-02-13T15:44:00Z" w:id="14768"/>
                <w:rFonts w:ascii="Calibri" w:hAnsi="Calibri" w:cs="Calibri"/>
                <w:sz w:val="28"/>
                <w:rPrChange w:author="PC" w:date="2023-03-31T11:41:00Z" w:id="14769">
                  <w:rPr>
                    <w:ins w:author="phetc" w:date="2023-02-13T15:44:00Z" w:id="14770"/>
                    <w:rFonts w:ascii="Calibri" w:hAnsi="Calibri" w:cs="Calibri"/>
                    <w:color w:val="000000"/>
                    <w:sz w:val="28"/>
                  </w:rPr>
                </w:rPrChange>
              </w:rPr>
            </w:pPr>
            <w:ins w:author="phetc" w:date="2023-02-13T15:44:00Z" w:id="14771">
              <w:r w:rsidRPr="00357A8D">
                <w:rPr>
                  <w:rFonts w:ascii="Calibri" w:hAnsi="Calibri" w:cs="Calibri"/>
                  <w:sz w:val="28"/>
                  <w:rPrChange w:author="PC" w:date="2023-03-31T11:41:00Z" w:id="14772">
                    <w:rPr>
                      <w:rFonts w:ascii="Calibri" w:hAnsi="Calibri" w:cs="Calibri"/>
                      <w:color w:val="000000"/>
                      <w:sz w:val="28"/>
                    </w:rPr>
                  </w:rPrChange>
                </w:rPr>
                <w:t> </w:t>
              </w:r>
              <w:r w:rsidRPr="00357A8D">
                <w:rPr>
                  <w:rFonts w:ascii="Wingdings 2" w:hAnsi="Wingdings 2" w:eastAsia="Wingdings 2" w:cs="Wingdings 2"/>
                  <w:sz w:val="28"/>
                  <w:rPrChange w:author="PC" w:date="2023-03-31T11:41:00Z" w:id="147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BDAE1A5" w14:textId="77777777">
            <w:pPr>
              <w:rPr>
                <w:ins w:author="phetc" w:date="2023-02-13T15:44:00Z" w:id="14774"/>
                <w:rFonts w:ascii="Calibri" w:hAnsi="Calibri" w:cs="Calibri"/>
                <w:sz w:val="28"/>
                <w:rPrChange w:author="PC" w:date="2023-03-31T11:41:00Z" w:id="14775">
                  <w:rPr>
                    <w:ins w:author="phetc" w:date="2023-02-13T15:44:00Z" w:id="14776"/>
                    <w:rFonts w:ascii="Calibri" w:hAnsi="Calibri" w:cs="Calibri"/>
                    <w:color w:val="000000"/>
                    <w:sz w:val="28"/>
                  </w:rPr>
                </w:rPrChange>
              </w:rPr>
            </w:pPr>
            <w:ins w:author="phetc" w:date="2023-02-13T15:44:00Z" w:id="14777">
              <w:r w:rsidRPr="00357A8D">
                <w:rPr>
                  <w:rFonts w:ascii="Calibri" w:hAnsi="Calibri" w:cs="Calibri"/>
                  <w:sz w:val="28"/>
                  <w:rPrChange w:author="PC" w:date="2023-03-31T11:41:00Z" w:id="14778">
                    <w:rPr>
                      <w:rFonts w:ascii="Calibri" w:hAnsi="Calibri" w:cs="Calibri"/>
                      <w:color w:val="000000"/>
                      <w:sz w:val="28"/>
                    </w:rPr>
                  </w:rPrChange>
                </w:rPr>
                <w:t> </w:t>
              </w:r>
              <w:r w:rsidRPr="00357A8D">
                <w:rPr>
                  <w:rFonts w:ascii="Wingdings 2" w:hAnsi="Wingdings 2" w:eastAsia="Wingdings 2" w:cs="Wingdings 2"/>
                  <w:sz w:val="28"/>
                  <w:rPrChange w:author="PC" w:date="2023-03-31T11:41:00Z" w:id="147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70F60D1" w14:textId="77777777">
            <w:pPr>
              <w:rPr>
                <w:ins w:author="phetc" w:date="2023-02-13T15:44:00Z" w:id="14780"/>
                <w:rFonts w:ascii="Calibri" w:hAnsi="Calibri" w:cs="Calibri"/>
                <w:sz w:val="28"/>
                <w:rPrChange w:author="PC" w:date="2023-03-31T11:41:00Z" w:id="14781">
                  <w:rPr>
                    <w:ins w:author="phetc" w:date="2023-02-13T15:44:00Z" w:id="14782"/>
                    <w:rFonts w:ascii="Calibri" w:hAnsi="Calibri" w:cs="Calibri"/>
                    <w:color w:val="000000"/>
                    <w:sz w:val="28"/>
                  </w:rPr>
                </w:rPrChange>
              </w:rPr>
            </w:pPr>
            <w:ins w:author="phetc" w:date="2023-02-13T15:44:00Z" w:id="14783">
              <w:r w:rsidRPr="00357A8D">
                <w:rPr>
                  <w:rFonts w:ascii="Calibri" w:hAnsi="Calibri" w:cs="Calibri"/>
                  <w:sz w:val="28"/>
                  <w:rPrChange w:author="PC" w:date="2023-03-31T11:41:00Z" w:id="14784">
                    <w:rPr>
                      <w:rFonts w:ascii="Calibri" w:hAnsi="Calibri" w:cs="Calibri"/>
                      <w:color w:val="000000"/>
                      <w:sz w:val="28"/>
                    </w:rPr>
                  </w:rPrChange>
                </w:rPr>
                <w:t> </w:t>
              </w:r>
              <w:r w:rsidRPr="00357A8D">
                <w:rPr>
                  <w:rFonts w:ascii="Wingdings 2" w:hAnsi="Wingdings 2" w:eastAsia="Wingdings 2" w:cs="Wingdings 2"/>
                  <w:sz w:val="28"/>
                  <w:rPrChange w:author="PC" w:date="2023-03-31T11:41:00Z" w:id="147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01FEA8" w14:textId="77777777">
            <w:pPr>
              <w:rPr>
                <w:ins w:author="phetc" w:date="2023-02-13T15:44:00Z" w:id="14786"/>
                <w:rFonts w:ascii="Calibri" w:hAnsi="Calibri" w:cs="Calibri"/>
                <w:sz w:val="28"/>
                <w:rPrChange w:author="PC" w:date="2023-03-31T11:41:00Z" w:id="14787">
                  <w:rPr>
                    <w:ins w:author="phetc" w:date="2023-02-13T15:44:00Z" w:id="14788"/>
                    <w:rFonts w:ascii="Calibri" w:hAnsi="Calibri" w:cs="Calibri"/>
                    <w:color w:val="000000"/>
                    <w:sz w:val="28"/>
                  </w:rPr>
                </w:rPrChange>
              </w:rPr>
            </w:pPr>
            <w:ins w:author="phetc" w:date="2023-02-13T15:44:00Z" w:id="14789">
              <w:r w:rsidRPr="00357A8D">
                <w:rPr>
                  <w:rFonts w:ascii="Calibri" w:hAnsi="Calibri" w:cs="Calibri"/>
                  <w:sz w:val="28"/>
                  <w:rPrChange w:author="PC" w:date="2023-03-31T11:41:00Z" w:id="1479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932682" w14:textId="77777777">
            <w:pPr>
              <w:rPr>
                <w:ins w:author="phetc" w:date="2023-02-13T15:44:00Z" w:id="14791"/>
                <w:rFonts w:ascii="Calibri" w:hAnsi="Calibri" w:cs="Calibri"/>
                <w:sz w:val="28"/>
                <w:rPrChange w:author="PC" w:date="2023-03-31T11:41:00Z" w:id="14792">
                  <w:rPr>
                    <w:ins w:author="phetc" w:date="2023-02-13T15:44:00Z" w:id="14793"/>
                    <w:rFonts w:ascii="Calibri" w:hAnsi="Calibri" w:cs="Calibri"/>
                    <w:color w:val="000000"/>
                    <w:sz w:val="28"/>
                  </w:rPr>
                </w:rPrChange>
              </w:rPr>
            </w:pPr>
            <w:ins w:author="phetc" w:date="2023-02-13T15:44:00Z" w:id="14794">
              <w:r w:rsidRPr="00357A8D">
                <w:rPr>
                  <w:rFonts w:ascii="Calibri" w:hAnsi="Calibri" w:cs="Calibri"/>
                  <w:sz w:val="28"/>
                  <w:rPrChange w:author="PC" w:date="2023-03-31T11:41:00Z" w:id="14795">
                    <w:rPr>
                      <w:rFonts w:ascii="Calibri" w:hAnsi="Calibri" w:cs="Calibri"/>
                      <w:color w:val="000000"/>
                      <w:sz w:val="28"/>
                    </w:rPr>
                  </w:rPrChange>
                </w:rPr>
                <w:t> </w:t>
              </w:r>
              <w:r w:rsidRPr="00357A8D">
                <w:rPr>
                  <w:rFonts w:ascii="Wingdings 2" w:hAnsi="Wingdings 2" w:eastAsia="Wingdings 2" w:cs="Wingdings 2"/>
                  <w:sz w:val="28"/>
                  <w:rPrChange w:author="PC" w:date="2023-03-31T11:41:00Z" w:id="1479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391AE6" w14:textId="77777777">
            <w:pPr>
              <w:rPr>
                <w:ins w:author="phetc" w:date="2023-02-13T15:44:00Z" w:id="14797"/>
                <w:rFonts w:ascii="Calibri" w:hAnsi="Calibri" w:cs="Calibri"/>
                <w:sz w:val="28"/>
                <w:rPrChange w:author="PC" w:date="2023-03-31T11:41:00Z" w:id="14798">
                  <w:rPr>
                    <w:ins w:author="phetc" w:date="2023-02-13T15:44:00Z" w:id="14799"/>
                    <w:rFonts w:ascii="Calibri" w:hAnsi="Calibri" w:cs="Calibri"/>
                    <w:color w:val="000000"/>
                    <w:sz w:val="28"/>
                  </w:rPr>
                </w:rPrChange>
              </w:rPr>
            </w:pPr>
            <w:ins w:author="phetc" w:date="2023-02-13T15:44:00Z" w:id="14800">
              <w:r w:rsidRPr="00357A8D">
                <w:rPr>
                  <w:rFonts w:ascii="Calibri" w:hAnsi="Calibri" w:cs="Calibri"/>
                  <w:sz w:val="28"/>
                  <w:rPrChange w:author="PC" w:date="2023-03-31T11:41:00Z" w:id="14801">
                    <w:rPr>
                      <w:rFonts w:ascii="Calibri" w:hAnsi="Calibri" w:cs="Calibri"/>
                      <w:color w:val="000000"/>
                      <w:sz w:val="28"/>
                    </w:rPr>
                  </w:rPrChange>
                </w:rPr>
                <w:t> </w:t>
              </w:r>
              <w:r w:rsidRPr="00357A8D">
                <w:rPr>
                  <w:rFonts w:ascii="Wingdings 2" w:hAnsi="Wingdings 2" w:eastAsia="Wingdings 2" w:cs="Wingdings 2"/>
                  <w:sz w:val="28"/>
                  <w:rPrChange w:author="PC" w:date="2023-03-31T11:41:00Z" w:id="1480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4C9C2F1" w14:textId="77777777">
            <w:pPr>
              <w:rPr>
                <w:ins w:author="phetc" w:date="2023-02-13T15:44:00Z" w:id="14803"/>
                <w:rFonts w:ascii="Calibri" w:hAnsi="Calibri" w:cs="Calibri"/>
                <w:sz w:val="28"/>
                <w:rPrChange w:author="PC" w:date="2023-03-31T11:41:00Z" w:id="14804">
                  <w:rPr>
                    <w:ins w:author="phetc" w:date="2023-02-13T15:44:00Z" w:id="14805"/>
                    <w:rFonts w:ascii="Calibri" w:hAnsi="Calibri" w:cs="Calibri"/>
                    <w:color w:val="000000"/>
                    <w:sz w:val="28"/>
                  </w:rPr>
                </w:rPrChange>
              </w:rPr>
            </w:pPr>
            <w:ins w:author="phetc" w:date="2023-02-13T15:44:00Z" w:id="14806">
              <w:r w:rsidRPr="00357A8D">
                <w:rPr>
                  <w:rFonts w:ascii="Calibri" w:hAnsi="Calibri" w:cs="Calibri"/>
                  <w:sz w:val="28"/>
                  <w:rPrChange w:author="PC" w:date="2023-03-31T11:41:00Z" w:id="14807">
                    <w:rPr>
                      <w:rFonts w:ascii="Calibri" w:hAnsi="Calibri" w:cs="Calibri"/>
                      <w:color w:val="000000"/>
                      <w:sz w:val="28"/>
                    </w:rPr>
                  </w:rPrChange>
                </w:rPr>
                <w:t> </w:t>
              </w:r>
              <w:r w:rsidRPr="00357A8D">
                <w:rPr>
                  <w:rFonts w:ascii="Wingdings 2" w:hAnsi="Wingdings 2" w:eastAsia="Wingdings 2" w:cs="Wingdings 2"/>
                  <w:sz w:val="28"/>
                  <w:rPrChange w:author="PC" w:date="2023-03-31T11:41:00Z" w:id="1480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488C23" w14:textId="77777777">
            <w:pPr>
              <w:rPr>
                <w:ins w:author="phetc" w:date="2023-02-13T15:44:00Z" w:id="14809"/>
                <w:rFonts w:ascii="Calibri" w:hAnsi="Calibri" w:cs="Calibri"/>
                <w:sz w:val="28"/>
                <w:rPrChange w:author="PC" w:date="2023-03-31T11:41:00Z" w:id="14810">
                  <w:rPr>
                    <w:ins w:author="phetc" w:date="2023-02-13T15:44:00Z" w:id="14811"/>
                    <w:rFonts w:ascii="Calibri" w:hAnsi="Calibri" w:cs="Calibri"/>
                    <w:color w:val="000000"/>
                    <w:sz w:val="28"/>
                  </w:rPr>
                </w:rPrChange>
              </w:rPr>
            </w:pPr>
            <w:ins w:author="phetc" w:date="2023-02-13T15:44:00Z" w:id="14812">
              <w:r w:rsidRPr="00357A8D">
                <w:rPr>
                  <w:rFonts w:ascii="Calibri" w:hAnsi="Calibri" w:cs="Calibri"/>
                  <w:sz w:val="28"/>
                  <w:rPrChange w:author="PC" w:date="2023-03-31T11:41:00Z" w:id="1481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9350CD5" w14:textId="77777777">
            <w:pPr>
              <w:rPr>
                <w:ins w:author="phetc" w:date="2023-02-13T15:44:00Z" w:id="14814"/>
                <w:rFonts w:ascii="Calibri" w:hAnsi="Calibri" w:cs="Calibri"/>
                <w:sz w:val="28"/>
                <w:rPrChange w:author="PC" w:date="2023-03-31T11:41:00Z" w:id="14815">
                  <w:rPr>
                    <w:ins w:author="phetc" w:date="2023-02-13T15:44:00Z" w:id="14816"/>
                    <w:rFonts w:ascii="Calibri" w:hAnsi="Calibri" w:cs="Calibri"/>
                    <w:color w:val="000000"/>
                    <w:sz w:val="28"/>
                  </w:rPr>
                </w:rPrChange>
              </w:rPr>
            </w:pPr>
            <w:ins w:author="phetc" w:date="2023-02-13T15:44:00Z" w:id="14817">
              <w:r w:rsidRPr="00357A8D">
                <w:rPr>
                  <w:rFonts w:ascii="Wingdings 2" w:hAnsi="Wingdings 2" w:eastAsia="Wingdings 2" w:cs="Wingdings 2"/>
                  <w:sz w:val="28"/>
                  <w:rPrChange w:author="PC" w:date="2023-03-31T11:41:00Z" w:id="14818">
                    <w:rPr>
                      <w:rFonts w:ascii="Calibri" w:hAnsi="Calibri" w:cs="Calibri"/>
                      <w:color w:val="000000"/>
                      <w:sz w:val="28"/>
                    </w:rPr>
                  </w:rPrChange>
                </w:rPr>
                <w:t>P</w:t>
              </w:r>
              <w:r w:rsidRPr="00357A8D">
                <w:rPr>
                  <w:rFonts w:ascii="Calibri" w:hAnsi="Calibri" w:cs="Calibri"/>
                  <w:sz w:val="28"/>
                  <w:rPrChange w:author="PC" w:date="2023-03-31T11:41:00Z" w:id="148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3A136E" w14:textId="77777777">
            <w:pPr>
              <w:rPr>
                <w:ins w:author="phetc" w:date="2023-02-13T15:44:00Z" w:id="14820"/>
                <w:rFonts w:ascii="Calibri" w:hAnsi="Calibri" w:cs="Calibri"/>
                <w:sz w:val="28"/>
                <w:rPrChange w:author="PC" w:date="2023-03-31T11:41:00Z" w:id="14821">
                  <w:rPr>
                    <w:ins w:author="phetc" w:date="2023-02-13T15:44:00Z" w:id="14822"/>
                    <w:rFonts w:ascii="Calibri" w:hAnsi="Calibri" w:cs="Calibri"/>
                    <w:color w:val="000000"/>
                    <w:sz w:val="28"/>
                  </w:rPr>
                </w:rPrChange>
              </w:rPr>
            </w:pPr>
            <w:ins w:author="phetc" w:date="2023-02-13T15:44:00Z" w:id="14823">
              <w:r w:rsidRPr="00357A8D">
                <w:rPr>
                  <w:rFonts w:ascii="Calibri" w:hAnsi="Calibri" w:cs="Calibri"/>
                  <w:sz w:val="28"/>
                  <w:rPrChange w:author="PC" w:date="2023-03-31T11:41:00Z" w:id="14824">
                    <w:rPr>
                      <w:rFonts w:ascii="Calibri" w:hAnsi="Calibri" w:cs="Calibri"/>
                      <w:color w:val="000000"/>
                      <w:sz w:val="28"/>
                    </w:rPr>
                  </w:rPrChange>
                </w:rPr>
                <w:t> </w:t>
              </w:r>
              <w:r w:rsidRPr="00357A8D">
                <w:rPr>
                  <w:rFonts w:ascii="Wingdings 2" w:hAnsi="Wingdings 2" w:eastAsia="Wingdings 2" w:cs="Wingdings 2"/>
                  <w:sz w:val="28"/>
                  <w:rPrChange w:author="PC" w:date="2023-03-31T11:41:00Z" w:id="148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084AD0" w14:textId="77777777">
            <w:pPr>
              <w:rPr>
                <w:ins w:author="phetc" w:date="2023-02-13T15:44:00Z" w:id="14826"/>
                <w:rFonts w:ascii="Calibri" w:hAnsi="Calibri" w:cs="Calibri"/>
                <w:sz w:val="28"/>
                <w:rPrChange w:author="PC" w:date="2023-03-31T11:41:00Z" w:id="14827">
                  <w:rPr>
                    <w:ins w:author="phetc" w:date="2023-02-13T15:44:00Z" w:id="14828"/>
                    <w:rFonts w:ascii="Calibri" w:hAnsi="Calibri" w:cs="Calibri"/>
                    <w:color w:val="000000"/>
                    <w:sz w:val="28"/>
                  </w:rPr>
                </w:rPrChange>
              </w:rPr>
            </w:pPr>
            <w:ins w:author="phetc" w:date="2023-02-13T15:44:00Z" w:id="14829">
              <w:r w:rsidRPr="00357A8D">
                <w:rPr>
                  <w:rFonts w:ascii="Calibri" w:hAnsi="Calibri" w:cs="Calibri"/>
                  <w:sz w:val="28"/>
                  <w:rPrChange w:author="PC" w:date="2023-03-31T11:41:00Z" w:id="148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2ADE1C" w14:textId="77777777">
            <w:pPr>
              <w:rPr>
                <w:ins w:author="phetc" w:date="2023-02-13T15:44:00Z" w:id="14831"/>
                <w:rFonts w:ascii="Calibri" w:hAnsi="Calibri" w:cs="Calibri"/>
                <w:sz w:val="28"/>
                <w:rPrChange w:author="PC" w:date="2023-03-31T11:41:00Z" w:id="14832">
                  <w:rPr>
                    <w:ins w:author="phetc" w:date="2023-02-13T15:44:00Z" w:id="14833"/>
                    <w:rFonts w:ascii="Calibri" w:hAnsi="Calibri" w:cs="Calibri"/>
                    <w:color w:val="000000"/>
                    <w:sz w:val="28"/>
                  </w:rPr>
                </w:rPrChange>
              </w:rPr>
            </w:pPr>
            <w:ins w:author="phetc" w:date="2023-02-13T15:44:00Z" w:id="14834">
              <w:r w:rsidRPr="00357A8D">
                <w:rPr>
                  <w:rFonts w:ascii="Calibri" w:hAnsi="Calibri" w:cs="Calibri"/>
                  <w:sz w:val="28"/>
                  <w:rPrChange w:author="PC" w:date="2023-03-31T11:41:00Z" w:id="14835">
                    <w:rPr>
                      <w:rFonts w:ascii="Calibri" w:hAnsi="Calibri" w:cs="Calibri"/>
                      <w:color w:val="000000"/>
                      <w:sz w:val="28"/>
                    </w:rPr>
                  </w:rPrChange>
                </w:rPr>
                <w:t> </w:t>
              </w:r>
              <w:r w:rsidRPr="00357A8D">
                <w:rPr>
                  <w:rFonts w:ascii="Wingdings 2" w:hAnsi="Wingdings 2" w:eastAsia="Wingdings 2" w:cs="Wingdings 2"/>
                  <w:sz w:val="28"/>
                  <w:rPrChange w:author="PC" w:date="2023-03-31T11:41:00Z" w:id="148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97BC21" w14:textId="77777777">
            <w:pPr>
              <w:rPr>
                <w:ins w:author="phetc" w:date="2023-02-13T15:44:00Z" w:id="14837"/>
                <w:rFonts w:ascii="Calibri" w:hAnsi="Calibri" w:cs="Calibri"/>
                <w:sz w:val="28"/>
                <w:rPrChange w:author="PC" w:date="2023-03-31T11:41:00Z" w:id="14838">
                  <w:rPr>
                    <w:ins w:author="phetc" w:date="2023-02-13T15:44:00Z" w:id="14839"/>
                    <w:rFonts w:ascii="Calibri" w:hAnsi="Calibri" w:cs="Calibri"/>
                    <w:color w:val="000000"/>
                    <w:sz w:val="28"/>
                  </w:rPr>
                </w:rPrChange>
              </w:rPr>
            </w:pPr>
            <w:ins w:author="phetc" w:date="2023-02-13T15:44:00Z" w:id="14840">
              <w:r w:rsidRPr="00357A8D">
                <w:rPr>
                  <w:rFonts w:ascii="Calibri" w:hAnsi="Calibri" w:cs="Calibri"/>
                  <w:sz w:val="28"/>
                  <w:rPrChange w:author="PC" w:date="2023-03-31T11:41:00Z" w:id="14841">
                    <w:rPr>
                      <w:rFonts w:ascii="Calibri" w:hAnsi="Calibri" w:cs="Calibri"/>
                      <w:color w:val="000000"/>
                      <w:sz w:val="28"/>
                    </w:rPr>
                  </w:rPrChange>
                </w:rPr>
                <w:t> </w:t>
              </w:r>
            </w:ins>
          </w:p>
        </w:tc>
      </w:tr>
      <w:tr w:rsidRPr="00357A8D" w:rsidR="00567CE2" w:rsidTr="00277A61" w14:paraId="457EC99E" w14:textId="77777777">
        <w:trPr>
          <w:trHeight w:val="430"/>
          <w:ins w:author="phetc" w:date="2023-02-13T15:44:00Z" w:id="14842"/>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3BA5F79" w14:textId="77777777">
            <w:pPr>
              <w:contextualSpacing/>
              <w:rPr>
                <w:ins w:author="phetc" w:date="2023-02-13T15:44:00Z" w:id="14843"/>
                <w:rFonts w:ascii="TH Sarabun New" w:hAnsi="TH Sarabun New" w:cs="TH Sarabun New"/>
                <w:sz w:val="28"/>
              </w:rPr>
            </w:pPr>
            <w:ins w:author="phetc" w:date="2023-02-13T15:44:00Z" w:id="14844">
              <w:r w:rsidRPr="00357A8D">
                <w:rPr>
                  <w:rFonts w:ascii="TH Sarabun New" w:hAnsi="TH Sarabun New" w:cs="TH Sarabun New"/>
                  <w:sz w:val="28"/>
                  <w:cs/>
                </w:rPr>
                <w:t>ศ.</w:t>
              </w:r>
              <w:r w:rsidRPr="00357A8D">
                <w:rPr>
                  <w:rFonts w:ascii="TH Sarabun New" w:hAnsi="TH Sarabun New" w:cs="TH Sarabun New"/>
                  <w:sz w:val="28"/>
                </w:rPr>
                <w:t xml:space="preserve">483 </w:t>
              </w:r>
              <w:r w:rsidRPr="00357A8D">
                <w:rPr>
                  <w:rFonts w:ascii="TH Sarabun New" w:hAnsi="TH Sarabun New" w:cs="TH Sarabun New"/>
                  <w:sz w:val="28"/>
                  <w:cs/>
                </w:rPr>
                <w:t xml:space="preserve">เศรษฐศาสตร์ว่าด้วยการกำกับดูแล </w:t>
              </w:r>
            </w:ins>
          </w:p>
          <w:p w:rsidRPr="00357A8D" w:rsidR="00BD3F6C" w:rsidRDefault="00BD3F6C" w14:paraId="1FED5909" w14:textId="77777777">
            <w:pPr>
              <w:rPr>
                <w:ins w:author="phetc" w:date="2023-02-13T15:44:00Z" w:id="14845"/>
                <w:rFonts w:ascii="Calibri" w:hAnsi="Calibri" w:cs="Calibri"/>
                <w:sz w:val="28"/>
                <w:rPrChange w:author="PC" w:date="2023-03-31T11:41:00Z" w:id="14846">
                  <w:rPr>
                    <w:ins w:author="phetc" w:date="2023-02-13T15:44:00Z" w:id="14847"/>
                    <w:rFonts w:ascii="Calibri" w:hAnsi="Calibri" w:cs="Calibri"/>
                    <w:color w:val="000000"/>
                    <w:sz w:val="28"/>
                  </w:rPr>
                </w:rPrChange>
              </w:rPr>
            </w:pPr>
            <w:ins w:author="phetc" w:date="2023-02-13T15:44:00Z" w:id="14848">
              <w:r w:rsidRPr="00357A8D">
                <w:rPr>
                  <w:rFonts w:ascii="TH Sarabun New" w:hAnsi="TH Sarabun New" w:cs="TH Sarabun New"/>
                  <w:sz w:val="28"/>
                  <w:cs/>
                </w:rPr>
                <w:t xml:space="preserve">         และการแข่งขันทางการค้า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7D6AF5" w14:textId="77777777">
            <w:pPr>
              <w:rPr>
                <w:ins w:author="phetc" w:date="2023-02-13T15:44:00Z" w:id="14849"/>
                <w:rFonts w:ascii="Calibri" w:hAnsi="Calibri" w:cs="Calibri"/>
                <w:sz w:val="28"/>
                <w:rPrChange w:author="PC" w:date="2023-03-31T11:41:00Z" w:id="14850">
                  <w:rPr>
                    <w:ins w:author="phetc" w:date="2023-02-13T15:44:00Z" w:id="14851"/>
                    <w:rFonts w:ascii="Calibri" w:hAnsi="Calibri" w:cs="Calibri"/>
                    <w:color w:val="000000"/>
                    <w:sz w:val="28"/>
                  </w:rPr>
                </w:rPrChange>
              </w:rPr>
            </w:pPr>
            <w:ins w:author="phetc" w:date="2023-02-13T15:44:00Z" w:id="14852">
              <w:r w:rsidRPr="00357A8D">
                <w:rPr>
                  <w:rFonts w:ascii="Calibri" w:hAnsi="Calibri" w:cs="Calibri"/>
                  <w:sz w:val="28"/>
                  <w:rPrChange w:author="PC" w:date="2023-03-31T11:41:00Z" w:id="14853">
                    <w:rPr>
                      <w:rFonts w:ascii="Calibri" w:hAnsi="Calibri" w:cs="Calibri"/>
                      <w:color w:val="000000"/>
                      <w:sz w:val="28"/>
                    </w:rPr>
                  </w:rPrChange>
                </w:rPr>
                <w:t> </w:t>
              </w:r>
              <w:r w:rsidRPr="00357A8D">
                <w:rPr>
                  <w:rFonts w:ascii="Wingdings 2" w:hAnsi="Wingdings 2" w:eastAsia="Wingdings 2" w:cs="Wingdings 2"/>
                  <w:sz w:val="28"/>
                  <w:rPrChange w:author="PC" w:date="2023-03-31T11:41:00Z" w:id="148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7D3E27" w14:textId="77777777">
            <w:pPr>
              <w:rPr>
                <w:ins w:author="phetc" w:date="2023-02-13T15:44:00Z" w:id="14855"/>
                <w:rFonts w:ascii="Calibri" w:hAnsi="Calibri" w:cs="Calibri"/>
                <w:sz w:val="28"/>
                <w:rPrChange w:author="PC" w:date="2023-03-31T11:41:00Z" w:id="14856">
                  <w:rPr>
                    <w:ins w:author="phetc" w:date="2023-02-13T15:44:00Z" w:id="14857"/>
                    <w:rFonts w:ascii="Calibri" w:hAnsi="Calibri" w:cs="Calibri"/>
                    <w:color w:val="000000"/>
                    <w:sz w:val="28"/>
                  </w:rPr>
                </w:rPrChange>
              </w:rPr>
            </w:pPr>
            <w:ins w:author="phetc" w:date="2023-02-13T15:44:00Z" w:id="14858">
              <w:r w:rsidRPr="00357A8D">
                <w:rPr>
                  <w:rFonts w:ascii="Calibri" w:hAnsi="Calibri" w:cs="Calibri"/>
                  <w:sz w:val="28"/>
                  <w:rPrChange w:author="PC" w:date="2023-03-31T11:41:00Z" w:id="14859">
                    <w:rPr>
                      <w:rFonts w:ascii="Calibri" w:hAnsi="Calibri" w:cs="Calibri"/>
                      <w:color w:val="000000"/>
                      <w:sz w:val="28"/>
                    </w:rPr>
                  </w:rPrChange>
                </w:rPr>
                <w:t> </w:t>
              </w:r>
              <w:r w:rsidRPr="00357A8D">
                <w:rPr>
                  <w:rFonts w:ascii="Wingdings 2" w:hAnsi="Wingdings 2" w:eastAsia="Wingdings 2" w:cs="Wingdings 2"/>
                  <w:sz w:val="28"/>
                  <w:rPrChange w:author="PC" w:date="2023-03-31T11:41:00Z" w:id="148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C62F78" w14:textId="77777777">
            <w:pPr>
              <w:rPr>
                <w:ins w:author="phetc" w:date="2023-02-13T15:44:00Z" w:id="14861"/>
                <w:rFonts w:ascii="Calibri" w:hAnsi="Calibri" w:cs="Calibri"/>
                <w:sz w:val="28"/>
                <w:rPrChange w:author="PC" w:date="2023-03-31T11:41:00Z" w:id="14862">
                  <w:rPr>
                    <w:ins w:author="phetc" w:date="2023-02-13T15:44:00Z" w:id="14863"/>
                    <w:rFonts w:ascii="Calibri" w:hAnsi="Calibri" w:cs="Calibri"/>
                    <w:color w:val="000000"/>
                    <w:sz w:val="28"/>
                  </w:rPr>
                </w:rPrChange>
              </w:rPr>
            </w:pPr>
            <w:ins w:author="phetc" w:date="2023-02-13T15:44:00Z" w:id="14864">
              <w:r w:rsidRPr="00357A8D">
                <w:rPr>
                  <w:rFonts w:ascii="Calibri" w:hAnsi="Calibri" w:cs="Calibri"/>
                  <w:sz w:val="28"/>
                  <w:rPrChange w:author="PC" w:date="2023-03-31T11:41:00Z" w:id="148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17C525" w14:textId="77777777">
            <w:pPr>
              <w:rPr>
                <w:ins w:author="phetc" w:date="2023-02-13T15:44:00Z" w:id="14866"/>
                <w:rFonts w:ascii="Calibri" w:hAnsi="Calibri" w:cs="Calibri"/>
                <w:sz w:val="28"/>
                <w:rPrChange w:author="PC" w:date="2023-03-31T11:41:00Z" w:id="14867">
                  <w:rPr>
                    <w:ins w:author="phetc" w:date="2023-02-13T15:44:00Z" w:id="14868"/>
                    <w:rFonts w:ascii="Calibri" w:hAnsi="Calibri" w:cs="Calibri"/>
                    <w:color w:val="000000"/>
                    <w:sz w:val="28"/>
                  </w:rPr>
                </w:rPrChange>
              </w:rPr>
            </w:pPr>
            <w:ins w:author="phetc" w:date="2023-02-13T15:44:00Z" w:id="14869">
              <w:r w:rsidRPr="00357A8D">
                <w:rPr>
                  <w:rFonts w:ascii="Wingdings 2" w:hAnsi="Wingdings 2" w:eastAsia="Wingdings 2" w:cs="Wingdings 2"/>
                  <w:sz w:val="28"/>
                  <w:rPrChange w:author="PC" w:date="2023-03-31T11:41:00Z" w:id="14870">
                    <w:rPr>
                      <w:rFonts w:ascii="Calibri" w:hAnsi="Calibri" w:cs="Calibri"/>
                      <w:color w:val="000000"/>
                      <w:sz w:val="28"/>
                    </w:rPr>
                  </w:rPrChange>
                </w:rPr>
                <w:t>P</w:t>
              </w:r>
              <w:r w:rsidRPr="00357A8D">
                <w:rPr>
                  <w:rFonts w:ascii="Calibri" w:hAnsi="Calibri" w:cs="Calibri"/>
                  <w:sz w:val="28"/>
                  <w:rPrChange w:author="PC" w:date="2023-03-31T11:41:00Z" w:id="1487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F2D8E9" w14:textId="77777777">
            <w:pPr>
              <w:rPr>
                <w:ins w:author="phetc" w:date="2023-02-13T15:44:00Z" w:id="14872"/>
                <w:rFonts w:ascii="Calibri" w:hAnsi="Calibri" w:cs="Calibri"/>
                <w:sz w:val="28"/>
                <w:rPrChange w:author="PC" w:date="2023-03-31T11:41:00Z" w:id="14873">
                  <w:rPr>
                    <w:ins w:author="phetc" w:date="2023-02-13T15:44:00Z" w:id="14874"/>
                    <w:rFonts w:ascii="Calibri" w:hAnsi="Calibri" w:cs="Calibri"/>
                    <w:color w:val="000000"/>
                    <w:sz w:val="28"/>
                  </w:rPr>
                </w:rPrChange>
              </w:rPr>
            </w:pPr>
            <w:ins w:author="phetc" w:date="2023-02-13T15:44:00Z" w:id="14875">
              <w:r w:rsidRPr="00357A8D">
                <w:rPr>
                  <w:rFonts w:ascii="Calibri" w:hAnsi="Calibri" w:cs="Calibri"/>
                  <w:sz w:val="28"/>
                  <w:rPrChange w:author="PC" w:date="2023-03-31T11:41:00Z" w:id="14876">
                    <w:rPr>
                      <w:rFonts w:ascii="Calibri" w:hAnsi="Calibri" w:cs="Calibri"/>
                      <w:color w:val="000000"/>
                      <w:sz w:val="28"/>
                    </w:rPr>
                  </w:rPrChange>
                </w:rPr>
                <w:t> </w:t>
              </w:r>
              <w:r w:rsidRPr="00357A8D">
                <w:rPr>
                  <w:rFonts w:ascii="Wingdings 2" w:hAnsi="Wingdings 2" w:eastAsia="Wingdings 2" w:cs="Wingdings 2"/>
                  <w:sz w:val="28"/>
                  <w:rPrChange w:author="PC" w:date="2023-03-31T11:41:00Z" w:id="148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3782C86" w14:textId="77777777">
            <w:pPr>
              <w:rPr>
                <w:ins w:author="phetc" w:date="2023-02-13T15:44:00Z" w:id="14878"/>
                <w:rFonts w:ascii="Calibri" w:hAnsi="Calibri" w:cs="Calibri"/>
                <w:sz w:val="28"/>
                <w:rPrChange w:author="PC" w:date="2023-03-31T11:41:00Z" w:id="14879">
                  <w:rPr>
                    <w:ins w:author="phetc" w:date="2023-02-13T15:44:00Z" w:id="14880"/>
                    <w:rFonts w:ascii="Calibri" w:hAnsi="Calibri" w:cs="Calibri"/>
                    <w:color w:val="000000"/>
                    <w:sz w:val="28"/>
                  </w:rPr>
                </w:rPrChange>
              </w:rPr>
            </w:pPr>
            <w:ins w:author="phetc" w:date="2023-02-13T15:44:00Z" w:id="14881">
              <w:r w:rsidRPr="00357A8D">
                <w:rPr>
                  <w:rFonts w:ascii="Calibri" w:hAnsi="Calibri" w:cs="Calibri"/>
                  <w:sz w:val="28"/>
                  <w:rPrChange w:author="PC" w:date="2023-03-31T11:41:00Z" w:id="14882">
                    <w:rPr>
                      <w:rFonts w:ascii="Calibri" w:hAnsi="Calibri" w:cs="Calibri"/>
                      <w:color w:val="000000"/>
                      <w:sz w:val="28"/>
                    </w:rPr>
                  </w:rPrChange>
                </w:rPr>
                <w:t> </w:t>
              </w:r>
              <w:r w:rsidRPr="00357A8D">
                <w:rPr>
                  <w:rFonts w:ascii="Wingdings 2" w:hAnsi="Wingdings 2" w:eastAsia="Wingdings 2" w:cs="Wingdings 2"/>
                  <w:sz w:val="28"/>
                  <w:rPrChange w:author="PC" w:date="2023-03-31T11:41:00Z" w:id="148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450EE45" w14:textId="77777777">
            <w:pPr>
              <w:rPr>
                <w:ins w:author="phetc" w:date="2023-02-13T15:44:00Z" w:id="14884"/>
                <w:rFonts w:ascii="Calibri" w:hAnsi="Calibri" w:cs="Calibri"/>
                <w:sz w:val="28"/>
                <w:rPrChange w:author="PC" w:date="2023-03-31T11:41:00Z" w:id="14885">
                  <w:rPr>
                    <w:ins w:author="phetc" w:date="2023-02-13T15:44:00Z" w:id="14886"/>
                    <w:rFonts w:ascii="Calibri" w:hAnsi="Calibri" w:cs="Calibri"/>
                    <w:color w:val="000000"/>
                    <w:sz w:val="28"/>
                  </w:rPr>
                </w:rPrChange>
              </w:rPr>
            </w:pPr>
            <w:ins w:author="phetc" w:date="2023-02-13T15:44:00Z" w:id="14887">
              <w:r w:rsidRPr="00357A8D">
                <w:rPr>
                  <w:rFonts w:ascii="Calibri" w:hAnsi="Calibri" w:cs="Calibri"/>
                  <w:sz w:val="28"/>
                  <w:rPrChange w:author="PC" w:date="2023-03-31T11:41:00Z" w:id="148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D17B85" w14:textId="77777777">
            <w:pPr>
              <w:rPr>
                <w:ins w:author="phetc" w:date="2023-02-13T15:44:00Z" w:id="14889"/>
                <w:rFonts w:ascii="Calibri" w:hAnsi="Calibri" w:cs="Calibri"/>
                <w:sz w:val="28"/>
                <w:rPrChange w:author="PC" w:date="2023-03-31T11:41:00Z" w:id="14890">
                  <w:rPr>
                    <w:ins w:author="phetc" w:date="2023-02-13T15:44:00Z" w:id="14891"/>
                    <w:rFonts w:ascii="Calibri" w:hAnsi="Calibri" w:cs="Calibri"/>
                    <w:color w:val="000000"/>
                    <w:sz w:val="28"/>
                  </w:rPr>
                </w:rPrChange>
              </w:rPr>
            </w:pPr>
            <w:ins w:author="phetc" w:date="2023-02-13T15:44:00Z" w:id="14892">
              <w:r w:rsidRPr="00357A8D">
                <w:rPr>
                  <w:rFonts w:ascii="Calibri" w:hAnsi="Calibri" w:cs="Calibri"/>
                  <w:sz w:val="28"/>
                  <w:rPrChange w:author="PC" w:date="2023-03-31T11:41:00Z" w:id="14893">
                    <w:rPr>
                      <w:rFonts w:ascii="Calibri" w:hAnsi="Calibri" w:cs="Calibri"/>
                      <w:color w:val="000000"/>
                      <w:sz w:val="28"/>
                    </w:rPr>
                  </w:rPrChange>
                </w:rPr>
                <w:t> </w:t>
              </w:r>
              <w:r w:rsidRPr="00357A8D">
                <w:rPr>
                  <w:rFonts w:ascii="Wingdings 2" w:hAnsi="Wingdings 2" w:eastAsia="Wingdings 2" w:cs="Wingdings 2"/>
                  <w:sz w:val="28"/>
                  <w:rPrChange w:author="PC" w:date="2023-03-31T11:41:00Z" w:id="148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7C8ED6" w14:textId="77777777">
            <w:pPr>
              <w:rPr>
                <w:ins w:author="phetc" w:date="2023-02-13T15:44:00Z" w:id="14895"/>
                <w:rFonts w:ascii="Calibri" w:hAnsi="Calibri" w:cs="Calibri"/>
                <w:sz w:val="28"/>
                <w:rPrChange w:author="PC" w:date="2023-03-31T11:41:00Z" w:id="14896">
                  <w:rPr>
                    <w:ins w:author="phetc" w:date="2023-02-13T15:44:00Z" w:id="14897"/>
                    <w:rFonts w:ascii="Calibri" w:hAnsi="Calibri" w:cs="Calibri"/>
                    <w:color w:val="000000"/>
                    <w:sz w:val="28"/>
                  </w:rPr>
                </w:rPrChange>
              </w:rPr>
            </w:pPr>
            <w:ins w:author="phetc" w:date="2023-02-13T15:44:00Z" w:id="14898">
              <w:r w:rsidRPr="00357A8D">
                <w:rPr>
                  <w:rFonts w:ascii="Calibri" w:hAnsi="Calibri" w:cs="Calibri"/>
                  <w:sz w:val="28"/>
                  <w:rPrChange w:author="PC" w:date="2023-03-31T11:41:00Z" w:id="14899">
                    <w:rPr>
                      <w:rFonts w:ascii="Calibri" w:hAnsi="Calibri" w:cs="Calibri"/>
                      <w:color w:val="000000"/>
                      <w:sz w:val="28"/>
                    </w:rPr>
                  </w:rPrChange>
                </w:rPr>
                <w:t> </w:t>
              </w:r>
              <w:r w:rsidRPr="00357A8D">
                <w:rPr>
                  <w:rFonts w:ascii="Wingdings 2" w:hAnsi="Wingdings 2" w:eastAsia="Wingdings 2" w:cs="Wingdings 2"/>
                  <w:sz w:val="28"/>
                  <w:rPrChange w:author="PC" w:date="2023-03-31T11:41:00Z" w:id="149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80626A" w14:textId="77777777">
            <w:pPr>
              <w:rPr>
                <w:ins w:author="phetc" w:date="2023-02-13T15:44:00Z" w:id="14901"/>
                <w:rFonts w:ascii="Calibri" w:hAnsi="Calibri" w:cs="Calibri"/>
                <w:sz w:val="28"/>
                <w:rPrChange w:author="PC" w:date="2023-03-31T11:41:00Z" w:id="14902">
                  <w:rPr>
                    <w:ins w:author="phetc" w:date="2023-02-13T15:44:00Z" w:id="14903"/>
                    <w:rFonts w:ascii="Calibri" w:hAnsi="Calibri" w:cs="Calibri"/>
                    <w:color w:val="000000"/>
                    <w:sz w:val="28"/>
                  </w:rPr>
                </w:rPrChange>
              </w:rPr>
            </w:pPr>
            <w:ins w:author="phetc" w:date="2023-02-13T15:44:00Z" w:id="14904">
              <w:r w:rsidRPr="00357A8D">
                <w:rPr>
                  <w:rFonts w:ascii="Calibri" w:hAnsi="Calibri" w:cs="Calibri"/>
                  <w:sz w:val="28"/>
                  <w:rPrChange w:author="PC" w:date="2023-03-31T11:41:00Z" w:id="14905">
                    <w:rPr>
                      <w:rFonts w:ascii="Calibri" w:hAnsi="Calibri" w:cs="Calibri"/>
                      <w:color w:val="000000"/>
                      <w:sz w:val="28"/>
                    </w:rPr>
                  </w:rPrChange>
                </w:rPr>
                <w:t> </w:t>
              </w:r>
              <w:r w:rsidRPr="00357A8D">
                <w:rPr>
                  <w:rFonts w:ascii="Wingdings 2" w:hAnsi="Wingdings 2" w:eastAsia="Wingdings 2" w:cs="Wingdings 2"/>
                  <w:sz w:val="28"/>
                  <w:rPrChange w:author="PC" w:date="2023-03-31T11:41:00Z" w:id="1490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4C389A" w14:textId="77777777">
            <w:pPr>
              <w:rPr>
                <w:ins w:author="phetc" w:date="2023-02-13T15:44:00Z" w:id="14907"/>
                <w:rFonts w:ascii="Calibri" w:hAnsi="Calibri" w:cs="Calibri"/>
                <w:sz w:val="28"/>
                <w:rPrChange w:author="PC" w:date="2023-03-31T11:41:00Z" w:id="14908">
                  <w:rPr>
                    <w:ins w:author="phetc" w:date="2023-02-13T15:44:00Z" w:id="14909"/>
                    <w:rFonts w:ascii="Calibri" w:hAnsi="Calibri" w:cs="Calibri"/>
                    <w:color w:val="000000"/>
                    <w:sz w:val="28"/>
                  </w:rPr>
                </w:rPrChange>
              </w:rPr>
            </w:pPr>
            <w:ins w:author="phetc" w:date="2023-02-13T15:44:00Z" w:id="14910">
              <w:r w:rsidRPr="00357A8D">
                <w:rPr>
                  <w:rFonts w:ascii="Calibri" w:hAnsi="Calibri" w:cs="Calibri"/>
                  <w:sz w:val="28"/>
                  <w:rPrChange w:author="PC" w:date="2023-03-31T11:41:00Z" w:id="1491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243958" w14:textId="77777777">
            <w:pPr>
              <w:rPr>
                <w:ins w:author="phetc" w:date="2023-02-13T15:44:00Z" w:id="14912"/>
                <w:rFonts w:ascii="Calibri" w:hAnsi="Calibri" w:cs="Calibri"/>
                <w:sz w:val="28"/>
                <w:rPrChange w:author="PC" w:date="2023-03-31T11:41:00Z" w:id="14913">
                  <w:rPr>
                    <w:ins w:author="phetc" w:date="2023-02-13T15:44:00Z" w:id="14914"/>
                    <w:rFonts w:ascii="Calibri" w:hAnsi="Calibri" w:cs="Calibri"/>
                    <w:color w:val="000000"/>
                    <w:sz w:val="28"/>
                  </w:rPr>
                </w:rPrChange>
              </w:rPr>
            </w:pPr>
            <w:ins w:author="phetc" w:date="2023-02-13T15:44:00Z" w:id="14915">
              <w:r w:rsidRPr="00357A8D">
                <w:rPr>
                  <w:rFonts w:ascii="Calibri" w:hAnsi="Calibri" w:cs="Calibri"/>
                  <w:sz w:val="28"/>
                  <w:rPrChange w:author="PC" w:date="2023-03-31T11:41:00Z" w:id="14916">
                    <w:rPr>
                      <w:rFonts w:ascii="Calibri" w:hAnsi="Calibri" w:cs="Calibri"/>
                      <w:color w:val="000000"/>
                      <w:sz w:val="28"/>
                    </w:rPr>
                  </w:rPrChange>
                </w:rPr>
                <w:t> </w:t>
              </w:r>
              <w:r w:rsidRPr="00357A8D">
                <w:rPr>
                  <w:rFonts w:ascii="Wingdings 2" w:hAnsi="Wingdings 2" w:eastAsia="Wingdings 2" w:cs="Wingdings 2"/>
                  <w:sz w:val="28"/>
                  <w:rPrChange w:author="PC" w:date="2023-03-31T11:41:00Z" w:id="149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6B8D729" w14:textId="77777777">
            <w:pPr>
              <w:rPr>
                <w:ins w:author="phetc" w:date="2023-02-13T15:44:00Z" w:id="14918"/>
                <w:rFonts w:ascii="Calibri" w:hAnsi="Calibri" w:cs="Calibri"/>
                <w:sz w:val="28"/>
                <w:rPrChange w:author="PC" w:date="2023-03-31T11:41:00Z" w:id="14919">
                  <w:rPr>
                    <w:ins w:author="phetc" w:date="2023-02-13T15:44:00Z" w:id="14920"/>
                    <w:rFonts w:ascii="Calibri" w:hAnsi="Calibri" w:cs="Calibri"/>
                    <w:color w:val="000000"/>
                    <w:sz w:val="28"/>
                  </w:rPr>
                </w:rPrChange>
              </w:rPr>
            </w:pPr>
            <w:ins w:author="phetc" w:date="2023-02-13T15:44:00Z" w:id="14921">
              <w:r w:rsidRPr="00357A8D">
                <w:rPr>
                  <w:rFonts w:ascii="Wingdings 2" w:hAnsi="Wingdings 2" w:eastAsia="Wingdings 2" w:cs="Wingdings 2"/>
                  <w:sz w:val="28"/>
                  <w:rPrChange w:author="PC" w:date="2023-03-31T11:41:00Z" w:id="149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C2312D7" w14:textId="77777777">
            <w:pPr>
              <w:rPr>
                <w:ins w:author="phetc" w:date="2023-02-13T15:44:00Z" w:id="14923"/>
                <w:rFonts w:ascii="Calibri" w:hAnsi="Calibri" w:cs="Calibri"/>
                <w:sz w:val="28"/>
                <w:rPrChange w:author="PC" w:date="2023-03-31T11:41:00Z" w:id="14924">
                  <w:rPr>
                    <w:ins w:author="phetc" w:date="2023-02-13T15:44:00Z" w:id="14925"/>
                    <w:rFonts w:ascii="Calibri" w:hAnsi="Calibri" w:cs="Calibri"/>
                    <w:color w:val="000000"/>
                    <w:sz w:val="28"/>
                  </w:rPr>
                </w:rPrChange>
              </w:rPr>
            </w:pPr>
            <w:ins w:author="phetc" w:date="2023-02-13T15:44:00Z" w:id="14926">
              <w:r w:rsidRPr="00357A8D">
                <w:rPr>
                  <w:rFonts w:ascii="Calibri" w:hAnsi="Calibri" w:cs="Calibri"/>
                  <w:sz w:val="28"/>
                  <w:rPrChange w:author="PC" w:date="2023-03-31T11:41:00Z" w:id="1492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969EDE" w14:textId="77777777">
            <w:pPr>
              <w:rPr>
                <w:ins w:author="phetc" w:date="2023-02-13T15:44:00Z" w:id="14928"/>
                <w:rFonts w:ascii="Calibri" w:hAnsi="Calibri" w:cs="Calibri"/>
                <w:sz w:val="28"/>
                <w:rPrChange w:author="PC" w:date="2023-03-31T11:41:00Z" w:id="14929">
                  <w:rPr>
                    <w:ins w:author="phetc" w:date="2023-02-13T15:44:00Z" w:id="14930"/>
                    <w:rFonts w:ascii="Calibri" w:hAnsi="Calibri" w:cs="Calibri"/>
                    <w:color w:val="000000"/>
                    <w:sz w:val="28"/>
                  </w:rPr>
                </w:rPrChange>
              </w:rPr>
            </w:pPr>
            <w:ins w:author="phetc" w:date="2023-02-13T15:44:00Z" w:id="14931">
              <w:r w:rsidRPr="00357A8D">
                <w:rPr>
                  <w:rFonts w:ascii="Calibri" w:hAnsi="Calibri" w:cs="Calibri"/>
                  <w:sz w:val="28"/>
                  <w:rPrChange w:author="PC" w:date="2023-03-31T11:41:00Z" w:id="14932">
                    <w:rPr>
                      <w:rFonts w:ascii="Calibri" w:hAnsi="Calibri" w:cs="Calibri"/>
                      <w:color w:val="000000"/>
                      <w:sz w:val="28"/>
                    </w:rPr>
                  </w:rPrChange>
                </w:rPr>
                <w:t> </w:t>
              </w:r>
              <w:r w:rsidRPr="00357A8D">
                <w:rPr>
                  <w:rFonts w:ascii="Wingdings 2" w:hAnsi="Wingdings 2" w:eastAsia="Wingdings 2" w:cs="Wingdings 2"/>
                  <w:sz w:val="28"/>
                  <w:rPrChange w:author="PC" w:date="2023-03-31T11:41:00Z" w:id="149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597F8B" w14:textId="77777777">
            <w:pPr>
              <w:rPr>
                <w:ins w:author="phetc" w:date="2023-02-13T15:44:00Z" w:id="14934"/>
                <w:rFonts w:ascii="Calibri" w:hAnsi="Calibri" w:cs="Calibri"/>
                <w:sz w:val="28"/>
                <w:rPrChange w:author="PC" w:date="2023-03-31T11:41:00Z" w:id="14935">
                  <w:rPr>
                    <w:ins w:author="phetc" w:date="2023-02-13T15:44:00Z" w:id="14936"/>
                    <w:rFonts w:ascii="Calibri" w:hAnsi="Calibri" w:cs="Calibri"/>
                    <w:color w:val="000000"/>
                    <w:sz w:val="28"/>
                  </w:rPr>
                </w:rPrChange>
              </w:rPr>
            </w:pPr>
            <w:ins w:author="phetc" w:date="2023-02-13T15:44:00Z" w:id="14937">
              <w:r w:rsidRPr="00357A8D">
                <w:rPr>
                  <w:rFonts w:ascii="Calibri" w:hAnsi="Calibri" w:cs="Calibri"/>
                  <w:sz w:val="28"/>
                  <w:rPrChange w:author="PC" w:date="2023-03-31T11:41:00Z" w:id="14938">
                    <w:rPr>
                      <w:rFonts w:ascii="Calibri" w:hAnsi="Calibri" w:cs="Calibri"/>
                      <w:color w:val="000000"/>
                      <w:sz w:val="28"/>
                    </w:rPr>
                  </w:rPrChange>
                </w:rPr>
                <w:t> </w:t>
              </w:r>
            </w:ins>
          </w:p>
        </w:tc>
      </w:tr>
      <w:tr w:rsidRPr="00357A8D" w:rsidR="00567CE2" w:rsidTr="00277A61" w14:paraId="53BCD49E" w14:textId="77777777">
        <w:trPr>
          <w:trHeight w:val="430"/>
          <w:ins w:author="phetc" w:date="2023-02-13T15:44:00Z" w:id="14939"/>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2C098F3C" w14:textId="77777777">
            <w:pPr>
              <w:rPr>
                <w:ins w:author="phetc" w:date="2023-02-13T15:44:00Z" w:id="14940"/>
                <w:rFonts w:ascii="Calibri" w:hAnsi="Calibri" w:cs="Calibri"/>
                <w:sz w:val="28"/>
                <w:rPrChange w:author="PC" w:date="2023-03-31T11:41:00Z" w:id="14941">
                  <w:rPr>
                    <w:ins w:author="phetc" w:date="2023-02-13T15:44:00Z" w:id="14942"/>
                    <w:rFonts w:ascii="Calibri" w:hAnsi="Calibri" w:cs="Calibri"/>
                    <w:color w:val="000000"/>
                    <w:sz w:val="28"/>
                  </w:rPr>
                </w:rPrChange>
              </w:rPr>
            </w:pPr>
            <w:ins w:author="phetc" w:date="2023-02-13T15:44:00Z" w:id="14943">
              <w:r w:rsidRPr="00357A8D">
                <w:rPr>
                  <w:rFonts w:ascii="TH Sarabun New" w:hAnsi="TH Sarabun New" w:cs="TH Sarabun New"/>
                  <w:sz w:val="28"/>
                  <w:cs/>
                </w:rPr>
                <w:t xml:space="preserve">ศ.484 เศรษฐศาสตร์อุตสาหกรรมเชิงประจักษ์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C8CCAA" w14:textId="77777777">
            <w:pPr>
              <w:rPr>
                <w:ins w:author="phetc" w:date="2023-02-13T15:44:00Z" w:id="14944"/>
                <w:rFonts w:ascii="Calibri" w:hAnsi="Calibri" w:cs="Calibri"/>
                <w:sz w:val="28"/>
                <w:rPrChange w:author="PC" w:date="2023-03-31T11:41:00Z" w:id="14945">
                  <w:rPr>
                    <w:ins w:author="phetc" w:date="2023-02-13T15:44:00Z" w:id="14946"/>
                    <w:rFonts w:ascii="Calibri" w:hAnsi="Calibri" w:cs="Calibri"/>
                    <w:color w:val="000000"/>
                    <w:sz w:val="28"/>
                  </w:rPr>
                </w:rPrChange>
              </w:rPr>
            </w:pPr>
            <w:ins w:author="phetc" w:date="2023-02-13T15:44:00Z" w:id="14947">
              <w:r w:rsidRPr="00357A8D">
                <w:rPr>
                  <w:rFonts w:ascii="Calibri" w:hAnsi="Calibri" w:cs="Calibri"/>
                  <w:sz w:val="28"/>
                  <w:rPrChange w:author="PC" w:date="2023-03-31T11:41:00Z" w:id="14948">
                    <w:rPr>
                      <w:rFonts w:ascii="Calibri" w:hAnsi="Calibri" w:cs="Calibri"/>
                      <w:color w:val="000000"/>
                      <w:sz w:val="28"/>
                    </w:rPr>
                  </w:rPrChange>
                </w:rPr>
                <w:t> </w:t>
              </w:r>
              <w:r w:rsidRPr="00357A8D">
                <w:rPr>
                  <w:rFonts w:ascii="Wingdings 2" w:hAnsi="Wingdings 2" w:eastAsia="Wingdings 2" w:cs="Wingdings 2"/>
                  <w:sz w:val="28"/>
                  <w:rPrChange w:author="PC" w:date="2023-03-31T11:41:00Z" w:id="149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603D66" w14:textId="77777777">
            <w:pPr>
              <w:rPr>
                <w:ins w:author="phetc" w:date="2023-02-13T15:44:00Z" w:id="14950"/>
                <w:rFonts w:ascii="Calibri" w:hAnsi="Calibri" w:cs="Calibri"/>
                <w:sz w:val="28"/>
                <w:rPrChange w:author="PC" w:date="2023-03-31T11:41:00Z" w:id="14951">
                  <w:rPr>
                    <w:ins w:author="phetc" w:date="2023-02-13T15:44:00Z" w:id="14952"/>
                    <w:rFonts w:ascii="Calibri" w:hAnsi="Calibri" w:cs="Calibri"/>
                    <w:color w:val="000000"/>
                    <w:sz w:val="28"/>
                  </w:rPr>
                </w:rPrChange>
              </w:rPr>
            </w:pPr>
            <w:ins w:author="phetc" w:date="2023-02-13T15:44:00Z" w:id="14953">
              <w:r w:rsidRPr="00357A8D">
                <w:rPr>
                  <w:rFonts w:ascii="Calibri" w:hAnsi="Calibri" w:cs="Calibri"/>
                  <w:sz w:val="28"/>
                  <w:rPrChange w:author="PC" w:date="2023-03-31T11:41:00Z" w:id="14954">
                    <w:rPr>
                      <w:rFonts w:ascii="Calibri" w:hAnsi="Calibri" w:cs="Calibri"/>
                      <w:color w:val="000000"/>
                      <w:sz w:val="28"/>
                    </w:rPr>
                  </w:rPrChange>
                </w:rPr>
                <w:t> </w:t>
              </w:r>
              <w:r w:rsidRPr="00357A8D">
                <w:rPr>
                  <w:rFonts w:ascii="Wingdings 2" w:hAnsi="Wingdings 2" w:eastAsia="Wingdings 2" w:cs="Wingdings 2"/>
                  <w:sz w:val="28"/>
                  <w:rPrChange w:author="PC" w:date="2023-03-31T11:41:00Z" w:id="149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E2028E8" w14:textId="77777777">
            <w:pPr>
              <w:rPr>
                <w:ins w:author="phetc" w:date="2023-02-13T15:44:00Z" w:id="14956"/>
                <w:rFonts w:ascii="Calibri" w:hAnsi="Calibri" w:cs="Calibri"/>
                <w:sz w:val="28"/>
                <w:rPrChange w:author="PC" w:date="2023-03-31T11:41:00Z" w:id="14957">
                  <w:rPr>
                    <w:ins w:author="phetc" w:date="2023-02-13T15:44:00Z" w:id="14958"/>
                    <w:rFonts w:ascii="Calibri" w:hAnsi="Calibri" w:cs="Calibri"/>
                    <w:color w:val="000000"/>
                    <w:sz w:val="28"/>
                  </w:rPr>
                </w:rPrChange>
              </w:rPr>
            </w:pPr>
            <w:ins w:author="phetc" w:date="2023-02-13T15:44:00Z" w:id="14959">
              <w:r w:rsidRPr="00357A8D">
                <w:rPr>
                  <w:rFonts w:ascii="Calibri" w:hAnsi="Calibri" w:cs="Calibri"/>
                  <w:sz w:val="28"/>
                  <w:rPrChange w:author="PC" w:date="2023-03-31T11:41:00Z" w:id="1496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CDFE42" w14:textId="77777777">
            <w:pPr>
              <w:rPr>
                <w:ins w:author="phetc" w:date="2023-02-13T15:44:00Z" w:id="14961"/>
                <w:rFonts w:ascii="Calibri" w:hAnsi="Calibri" w:cs="Calibri"/>
                <w:sz w:val="28"/>
                <w:rPrChange w:author="PC" w:date="2023-03-31T11:41:00Z" w:id="14962">
                  <w:rPr>
                    <w:ins w:author="phetc" w:date="2023-02-13T15:44:00Z" w:id="14963"/>
                    <w:rFonts w:ascii="Calibri" w:hAnsi="Calibri" w:cs="Calibri"/>
                    <w:color w:val="000000"/>
                    <w:sz w:val="28"/>
                  </w:rPr>
                </w:rPrChange>
              </w:rPr>
            </w:pPr>
            <w:ins w:author="phetc" w:date="2023-02-13T15:44:00Z" w:id="14964">
              <w:r w:rsidRPr="00357A8D">
                <w:rPr>
                  <w:rFonts w:ascii="Wingdings 2" w:hAnsi="Wingdings 2" w:eastAsia="Wingdings 2" w:cs="Wingdings 2"/>
                  <w:sz w:val="28"/>
                  <w:rPrChange w:author="PC" w:date="2023-03-31T11:41:00Z" w:id="14965">
                    <w:rPr>
                      <w:rFonts w:ascii="Calibri" w:hAnsi="Calibri" w:cs="Calibri"/>
                      <w:color w:val="000000"/>
                      <w:sz w:val="28"/>
                    </w:rPr>
                  </w:rPrChange>
                </w:rPr>
                <w:t>P</w:t>
              </w:r>
              <w:r w:rsidRPr="00357A8D">
                <w:rPr>
                  <w:rFonts w:ascii="Calibri" w:hAnsi="Calibri" w:cs="Calibri"/>
                  <w:sz w:val="28"/>
                  <w:rPrChange w:author="PC" w:date="2023-03-31T11:41:00Z" w:id="1496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A009BC" w14:textId="77777777">
            <w:pPr>
              <w:rPr>
                <w:ins w:author="phetc" w:date="2023-02-13T15:44:00Z" w:id="14967"/>
                <w:rFonts w:ascii="Calibri" w:hAnsi="Calibri" w:cs="Calibri"/>
                <w:sz w:val="28"/>
                <w:rPrChange w:author="PC" w:date="2023-03-31T11:41:00Z" w:id="14968">
                  <w:rPr>
                    <w:ins w:author="phetc" w:date="2023-02-13T15:44:00Z" w:id="14969"/>
                    <w:rFonts w:ascii="Calibri" w:hAnsi="Calibri" w:cs="Calibri"/>
                    <w:color w:val="000000"/>
                    <w:sz w:val="28"/>
                  </w:rPr>
                </w:rPrChange>
              </w:rPr>
            </w:pPr>
            <w:ins w:author="phetc" w:date="2023-02-13T15:44:00Z" w:id="14970">
              <w:r w:rsidRPr="00357A8D">
                <w:rPr>
                  <w:rFonts w:ascii="Calibri" w:hAnsi="Calibri" w:cs="Calibri"/>
                  <w:sz w:val="28"/>
                  <w:rPrChange w:author="PC" w:date="2023-03-31T11:41:00Z" w:id="14971">
                    <w:rPr>
                      <w:rFonts w:ascii="Calibri" w:hAnsi="Calibri" w:cs="Calibri"/>
                      <w:color w:val="000000"/>
                      <w:sz w:val="28"/>
                    </w:rPr>
                  </w:rPrChange>
                </w:rPr>
                <w:t> </w:t>
              </w:r>
              <w:r w:rsidRPr="00357A8D">
                <w:rPr>
                  <w:rFonts w:ascii="Wingdings 2" w:hAnsi="Wingdings 2" w:eastAsia="Wingdings 2" w:cs="Wingdings 2"/>
                  <w:sz w:val="28"/>
                  <w:rPrChange w:author="PC" w:date="2023-03-31T11:41:00Z" w:id="1497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A25061" w14:textId="77777777">
            <w:pPr>
              <w:rPr>
                <w:ins w:author="phetc" w:date="2023-02-13T15:44:00Z" w:id="14973"/>
                <w:rFonts w:ascii="Calibri" w:hAnsi="Calibri" w:cs="Calibri"/>
                <w:sz w:val="28"/>
                <w:rPrChange w:author="PC" w:date="2023-03-31T11:41:00Z" w:id="14974">
                  <w:rPr>
                    <w:ins w:author="phetc" w:date="2023-02-13T15:44:00Z" w:id="14975"/>
                    <w:rFonts w:ascii="Calibri" w:hAnsi="Calibri" w:cs="Calibri"/>
                    <w:color w:val="000000"/>
                    <w:sz w:val="28"/>
                  </w:rPr>
                </w:rPrChange>
              </w:rPr>
            </w:pPr>
            <w:ins w:author="phetc" w:date="2023-02-13T15:44:00Z" w:id="14976">
              <w:r w:rsidRPr="00357A8D">
                <w:rPr>
                  <w:rFonts w:ascii="Calibri" w:hAnsi="Calibri" w:cs="Calibri"/>
                  <w:sz w:val="28"/>
                  <w:rPrChange w:author="PC" w:date="2023-03-31T11:41:00Z" w:id="14977">
                    <w:rPr>
                      <w:rFonts w:ascii="Calibri" w:hAnsi="Calibri" w:cs="Calibri"/>
                      <w:color w:val="000000"/>
                      <w:sz w:val="28"/>
                    </w:rPr>
                  </w:rPrChange>
                </w:rPr>
                <w:t> </w:t>
              </w:r>
              <w:r w:rsidRPr="00357A8D">
                <w:rPr>
                  <w:rFonts w:ascii="Wingdings 2" w:hAnsi="Wingdings 2" w:eastAsia="Wingdings 2" w:cs="Wingdings 2"/>
                  <w:sz w:val="28"/>
                  <w:rPrChange w:author="PC" w:date="2023-03-31T11:41:00Z" w:id="149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6F28656" w14:textId="77777777">
            <w:pPr>
              <w:rPr>
                <w:ins w:author="phetc" w:date="2023-02-13T15:44:00Z" w:id="14979"/>
                <w:rFonts w:ascii="Calibri" w:hAnsi="Calibri" w:cs="Calibri"/>
                <w:sz w:val="28"/>
                <w:rPrChange w:author="PC" w:date="2023-03-31T11:41:00Z" w:id="14980">
                  <w:rPr>
                    <w:ins w:author="phetc" w:date="2023-02-13T15:44:00Z" w:id="14981"/>
                    <w:rFonts w:ascii="Calibri" w:hAnsi="Calibri" w:cs="Calibri"/>
                    <w:color w:val="000000"/>
                    <w:sz w:val="28"/>
                  </w:rPr>
                </w:rPrChange>
              </w:rPr>
            </w:pPr>
            <w:ins w:author="phetc" w:date="2023-02-13T15:44:00Z" w:id="14982">
              <w:r w:rsidRPr="00357A8D">
                <w:rPr>
                  <w:rFonts w:ascii="Calibri" w:hAnsi="Calibri" w:cs="Calibri"/>
                  <w:sz w:val="28"/>
                  <w:rPrChange w:author="PC" w:date="2023-03-31T11:41:00Z" w:id="149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1856B4" w14:textId="77777777">
            <w:pPr>
              <w:rPr>
                <w:ins w:author="phetc" w:date="2023-02-13T15:44:00Z" w:id="14984"/>
                <w:rFonts w:ascii="Calibri" w:hAnsi="Calibri" w:cs="Calibri"/>
                <w:sz w:val="28"/>
                <w:rPrChange w:author="PC" w:date="2023-03-31T11:41:00Z" w:id="14985">
                  <w:rPr>
                    <w:ins w:author="phetc" w:date="2023-02-13T15:44:00Z" w:id="14986"/>
                    <w:rFonts w:ascii="Calibri" w:hAnsi="Calibri" w:cs="Calibri"/>
                    <w:color w:val="000000"/>
                    <w:sz w:val="28"/>
                  </w:rPr>
                </w:rPrChange>
              </w:rPr>
            </w:pPr>
            <w:ins w:author="phetc" w:date="2023-02-13T15:44:00Z" w:id="14987">
              <w:r w:rsidRPr="00357A8D">
                <w:rPr>
                  <w:rFonts w:ascii="Calibri" w:hAnsi="Calibri" w:cs="Calibri"/>
                  <w:sz w:val="28"/>
                  <w:rPrChange w:author="PC" w:date="2023-03-31T11:41:00Z" w:id="14988">
                    <w:rPr>
                      <w:rFonts w:ascii="Calibri" w:hAnsi="Calibri" w:cs="Calibri"/>
                      <w:color w:val="000000"/>
                      <w:sz w:val="28"/>
                    </w:rPr>
                  </w:rPrChange>
                </w:rPr>
                <w:t> </w:t>
              </w:r>
              <w:r w:rsidRPr="00357A8D">
                <w:rPr>
                  <w:rFonts w:ascii="Wingdings 2" w:hAnsi="Wingdings 2" w:eastAsia="Wingdings 2" w:cs="Wingdings 2"/>
                  <w:sz w:val="28"/>
                  <w:rPrChange w:author="PC" w:date="2023-03-31T11:41:00Z" w:id="149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C2F97A" w14:textId="77777777">
            <w:pPr>
              <w:rPr>
                <w:ins w:author="phetc" w:date="2023-02-13T15:44:00Z" w:id="14990"/>
                <w:rFonts w:ascii="Calibri" w:hAnsi="Calibri" w:cs="Cordia New"/>
                <w:sz w:val="28"/>
                <w:rPrChange w:author="PC" w:date="2023-03-31T11:41:00Z" w:id="14991">
                  <w:rPr>
                    <w:ins w:author="phetc" w:date="2023-02-13T15:44:00Z" w:id="14992"/>
                    <w:rFonts w:ascii="Calibri" w:hAnsi="Calibri" w:cs="Cordia New"/>
                    <w:color w:val="000000"/>
                    <w:sz w:val="28"/>
                  </w:rPr>
                </w:rPrChange>
              </w:rPr>
            </w:pPr>
            <w:ins w:author="phetc" w:date="2023-02-13T15:44:00Z" w:id="14993">
              <w:r w:rsidRPr="00357A8D">
                <w:rPr>
                  <w:rFonts w:ascii="Calibri" w:hAnsi="Calibri" w:cs="Calibri"/>
                  <w:sz w:val="28"/>
                  <w:rPrChange w:author="PC" w:date="2023-03-31T11:41:00Z" w:id="149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E99F19" w14:textId="77777777">
            <w:pPr>
              <w:rPr>
                <w:ins w:author="phetc" w:date="2023-02-13T15:44:00Z" w:id="14995"/>
                <w:rFonts w:ascii="Calibri" w:hAnsi="Calibri" w:cs="Calibri"/>
                <w:sz w:val="28"/>
                <w:rPrChange w:author="PC" w:date="2023-03-31T11:41:00Z" w:id="14996">
                  <w:rPr>
                    <w:ins w:author="phetc" w:date="2023-02-13T15:44:00Z" w:id="14997"/>
                    <w:rFonts w:ascii="Calibri" w:hAnsi="Calibri" w:cs="Calibri"/>
                    <w:color w:val="000000"/>
                    <w:sz w:val="28"/>
                  </w:rPr>
                </w:rPrChange>
              </w:rPr>
            </w:pPr>
            <w:ins w:author="phetc" w:date="2023-02-13T15:44:00Z" w:id="14998">
              <w:r w:rsidRPr="00357A8D">
                <w:rPr>
                  <w:rFonts w:ascii="Calibri" w:hAnsi="Calibri" w:cs="Calibri"/>
                  <w:sz w:val="28"/>
                  <w:rPrChange w:author="PC" w:date="2023-03-31T11:41:00Z" w:id="149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8983DB" w14:textId="77777777">
            <w:pPr>
              <w:rPr>
                <w:ins w:author="phetc" w:date="2023-02-13T15:44:00Z" w:id="15000"/>
                <w:rFonts w:ascii="Calibri" w:hAnsi="Calibri" w:cs="Calibri"/>
                <w:sz w:val="28"/>
                <w:rPrChange w:author="PC" w:date="2023-03-31T11:41:00Z" w:id="15001">
                  <w:rPr>
                    <w:ins w:author="phetc" w:date="2023-02-13T15:44:00Z" w:id="15002"/>
                    <w:rFonts w:ascii="Calibri" w:hAnsi="Calibri" w:cs="Calibri"/>
                    <w:color w:val="000000"/>
                    <w:sz w:val="28"/>
                  </w:rPr>
                </w:rPrChange>
              </w:rPr>
            </w:pPr>
            <w:ins w:author="phetc" w:date="2023-02-13T15:44:00Z" w:id="15003">
              <w:r w:rsidRPr="00357A8D">
                <w:rPr>
                  <w:rFonts w:ascii="Calibri" w:hAnsi="Calibri" w:cs="Calibri"/>
                  <w:sz w:val="28"/>
                  <w:rPrChange w:author="PC" w:date="2023-03-31T11:41:00Z" w:id="1500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94597A" w14:textId="77777777">
            <w:pPr>
              <w:rPr>
                <w:ins w:author="phetc" w:date="2023-02-13T15:44:00Z" w:id="15005"/>
                <w:rFonts w:ascii="Calibri" w:hAnsi="Calibri" w:cs="Calibri"/>
                <w:sz w:val="28"/>
                <w:rPrChange w:author="PC" w:date="2023-03-31T11:41:00Z" w:id="15006">
                  <w:rPr>
                    <w:ins w:author="phetc" w:date="2023-02-13T15:44:00Z" w:id="15007"/>
                    <w:rFonts w:ascii="Calibri" w:hAnsi="Calibri" w:cs="Calibri"/>
                    <w:color w:val="000000"/>
                    <w:sz w:val="28"/>
                  </w:rPr>
                </w:rPrChange>
              </w:rPr>
            </w:pPr>
            <w:ins w:author="phetc" w:date="2023-02-13T15:44:00Z" w:id="15008">
              <w:r w:rsidRPr="00357A8D">
                <w:rPr>
                  <w:rFonts w:ascii="Calibri" w:hAnsi="Calibri" w:cs="Calibri"/>
                  <w:sz w:val="28"/>
                  <w:rPrChange w:author="PC" w:date="2023-03-31T11:41:00Z" w:id="15009">
                    <w:rPr>
                      <w:rFonts w:ascii="Calibri" w:hAnsi="Calibri" w:cs="Calibri"/>
                      <w:color w:val="000000"/>
                      <w:sz w:val="28"/>
                    </w:rPr>
                  </w:rPrChange>
                </w:rPr>
                <w:t> </w:t>
              </w:r>
              <w:r w:rsidRPr="00357A8D">
                <w:rPr>
                  <w:rFonts w:ascii="Wingdings 2" w:hAnsi="Wingdings 2" w:eastAsia="Wingdings 2" w:cs="Wingdings 2"/>
                  <w:sz w:val="28"/>
                  <w:rPrChange w:author="PC" w:date="2023-03-31T11:41:00Z" w:id="150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396CE5" w14:textId="77777777">
            <w:pPr>
              <w:rPr>
                <w:ins w:author="phetc" w:date="2023-02-13T15:44:00Z" w:id="15011"/>
                <w:rFonts w:ascii="Calibri" w:hAnsi="Calibri" w:cs="Calibri"/>
                <w:sz w:val="28"/>
                <w:rPrChange w:author="PC" w:date="2023-03-31T11:41:00Z" w:id="15012">
                  <w:rPr>
                    <w:ins w:author="phetc" w:date="2023-02-13T15:44:00Z" w:id="15013"/>
                    <w:rFonts w:ascii="Calibri" w:hAnsi="Calibri" w:cs="Calibri"/>
                    <w:color w:val="000000"/>
                    <w:sz w:val="28"/>
                  </w:rPr>
                </w:rPrChange>
              </w:rPr>
            </w:pPr>
            <w:ins w:author="phetc" w:date="2023-02-13T15:44:00Z" w:id="15014">
              <w:r w:rsidRPr="00357A8D">
                <w:rPr>
                  <w:rFonts w:ascii="Calibri" w:hAnsi="Calibri" w:cs="Calibri"/>
                  <w:sz w:val="28"/>
                  <w:rPrChange w:author="PC" w:date="2023-03-31T11:41:00Z" w:id="15015">
                    <w:rPr>
                      <w:rFonts w:ascii="Calibri" w:hAnsi="Calibri" w:cs="Calibri"/>
                      <w:color w:val="000000"/>
                      <w:sz w:val="28"/>
                    </w:rPr>
                  </w:rPrChange>
                </w:rPr>
                <w:t> </w:t>
              </w:r>
              <w:r w:rsidRPr="00357A8D">
                <w:rPr>
                  <w:rFonts w:ascii="Wingdings 2" w:hAnsi="Wingdings 2" w:eastAsia="Wingdings 2" w:cs="Wingdings 2"/>
                  <w:sz w:val="28"/>
                  <w:rPrChange w:author="PC" w:date="2023-03-31T11:41:00Z" w:id="150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136348" w14:textId="77777777">
            <w:pPr>
              <w:rPr>
                <w:ins w:author="phetc" w:date="2023-02-13T15:44:00Z" w:id="15017"/>
                <w:rFonts w:ascii="Calibri" w:hAnsi="Calibri" w:cs="Calibri"/>
                <w:sz w:val="28"/>
                <w:rPrChange w:author="PC" w:date="2023-03-31T11:41:00Z" w:id="15018">
                  <w:rPr>
                    <w:ins w:author="phetc" w:date="2023-02-13T15:44:00Z" w:id="15019"/>
                    <w:rFonts w:ascii="Calibri" w:hAnsi="Calibri" w:cs="Calibri"/>
                    <w:color w:val="000000"/>
                    <w:sz w:val="28"/>
                  </w:rPr>
                </w:rPrChange>
              </w:rPr>
            </w:pPr>
            <w:ins w:author="phetc" w:date="2023-02-13T15:44:00Z" w:id="15020">
              <w:r w:rsidRPr="00357A8D">
                <w:rPr>
                  <w:rFonts w:ascii="Calibri" w:hAnsi="Calibri" w:cs="Calibri"/>
                  <w:sz w:val="28"/>
                  <w:rPrChange w:author="PC" w:date="2023-03-31T11:41:00Z" w:id="1502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D4B60B" w14:textId="77777777">
            <w:pPr>
              <w:rPr>
                <w:ins w:author="phetc" w:date="2023-02-13T15:44:00Z" w:id="15022"/>
                <w:rFonts w:ascii="Calibri" w:hAnsi="Calibri" w:cs="Calibri"/>
                <w:sz w:val="28"/>
                <w:rPrChange w:author="PC" w:date="2023-03-31T11:41:00Z" w:id="15023">
                  <w:rPr>
                    <w:ins w:author="phetc" w:date="2023-02-13T15:44:00Z" w:id="15024"/>
                    <w:rFonts w:ascii="Calibri" w:hAnsi="Calibri" w:cs="Calibri"/>
                    <w:color w:val="000000"/>
                    <w:sz w:val="28"/>
                  </w:rPr>
                </w:rPrChange>
              </w:rPr>
            </w:pPr>
            <w:ins w:author="phetc" w:date="2023-02-13T15:44:00Z" w:id="15025">
              <w:r w:rsidRPr="00357A8D">
                <w:rPr>
                  <w:rFonts w:ascii="Calibri" w:hAnsi="Calibri" w:cs="Calibri"/>
                  <w:sz w:val="28"/>
                  <w:rPrChange w:author="PC" w:date="2023-03-31T11:41:00Z" w:id="15026">
                    <w:rPr>
                      <w:rFonts w:ascii="Calibri" w:hAnsi="Calibri" w:cs="Calibri"/>
                      <w:color w:val="000000"/>
                      <w:sz w:val="28"/>
                    </w:rPr>
                  </w:rPrChange>
                </w:rPr>
                <w:t> </w:t>
              </w:r>
              <w:r w:rsidRPr="00357A8D">
                <w:rPr>
                  <w:rFonts w:ascii="Wingdings 2" w:hAnsi="Wingdings 2" w:eastAsia="Wingdings 2" w:cs="Wingdings 2"/>
                  <w:sz w:val="28"/>
                  <w:rPrChange w:author="PC" w:date="2023-03-31T11:41:00Z" w:id="1502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B58AB9F" w14:textId="77777777">
            <w:pPr>
              <w:rPr>
                <w:ins w:author="phetc" w:date="2023-02-13T15:44:00Z" w:id="15028"/>
                <w:rFonts w:ascii="Calibri" w:hAnsi="Calibri" w:cs="Calibri"/>
                <w:sz w:val="28"/>
                <w:rPrChange w:author="PC" w:date="2023-03-31T11:41:00Z" w:id="15029">
                  <w:rPr>
                    <w:ins w:author="phetc" w:date="2023-02-13T15:44:00Z" w:id="15030"/>
                    <w:rFonts w:ascii="Calibri" w:hAnsi="Calibri" w:cs="Calibri"/>
                    <w:color w:val="000000"/>
                    <w:sz w:val="28"/>
                  </w:rPr>
                </w:rPrChange>
              </w:rPr>
            </w:pPr>
            <w:ins w:author="phetc" w:date="2023-02-13T15:44:00Z" w:id="15031">
              <w:r w:rsidRPr="00357A8D">
                <w:rPr>
                  <w:rFonts w:ascii="Calibri" w:hAnsi="Calibri" w:cs="Calibri"/>
                  <w:sz w:val="28"/>
                  <w:rPrChange w:author="PC" w:date="2023-03-31T11:41:00Z" w:id="15032">
                    <w:rPr>
                      <w:rFonts w:ascii="Calibri" w:hAnsi="Calibri" w:cs="Calibri"/>
                      <w:color w:val="000000"/>
                      <w:sz w:val="28"/>
                    </w:rPr>
                  </w:rPrChange>
                </w:rPr>
                <w:t> </w:t>
              </w:r>
            </w:ins>
          </w:p>
        </w:tc>
      </w:tr>
      <w:tr w:rsidRPr="00357A8D" w:rsidR="00567CE2" w:rsidTr="00277A61" w14:paraId="604A5484" w14:textId="77777777">
        <w:trPr>
          <w:trHeight w:val="430"/>
          <w:ins w:author="phetc" w:date="2023-02-13T15:44:00Z" w:id="15033"/>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0E3593C8" w14:textId="77777777">
            <w:pPr>
              <w:rPr>
                <w:ins w:author="phetc" w:date="2023-02-13T15:44:00Z" w:id="15034"/>
                <w:rFonts w:ascii="Calibri" w:hAnsi="Calibri" w:cs="Calibri"/>
                <w:sz w:val="28"/>
                <w:rPrChange w:author="PC" w:date="2023-03-31T11:41:00Z" w:id="15035">
                  <w:rPr>
                    <w:ins w:author="phetc" w:date="2023-02-13T15:44:00Z" w:id="15036"/>
                    <w:rFonts w:ascii="Calibri" w:hAnsi="Calibri" w:cs="Calibri"/>
                    <w:color w:val="000000"/>
                    <w:sz w:val="28"/>
                  </w:rPr>
                </w:rPrChange>
              </w:rPr>
            </w:pPr>
            <w:ins w:author="phetc" w:date="2023-02-13T15:44:00Z" w:id="15037">
              <w:r w:rsidRPr="00357A8D">
                <w:rPr>
                  <w:rFonts w:ascii="TH Sarabun New" w:hAnsi="TH Sarabun New" w:cs="TH Sarabun New"/>
                  <w:sz w:val="28"/>
                  <w:cs/>
                </w:rPr>
                <w:t>ศ.</w:t>
              </w:r>
              <w:r w:rsidRPr="00357A8D">
                <w:rPr>
                  <w:rFonts w:ascii="TH Sarabun New" w:hAnsi="TH Sarabun New" w:cs="TH Sarabun New"/>
                  <w:sz w:val="28"/>
                </w:rPr>
                <w:t xml:space="preserve">486 </w:t>
              </w:r>
              <w:r w:rsidRPr="00357A8D">
                <w:rPr>
                  <w:rFonts w:ascii="TH Sarabun New" w:hAnsi="TH Sarabun New" w:cs="TH Sarabun New"/>
                  <w:sz w:val="28"/>
                  <w:cs/>
                </w:rPr>
                <w:t xml:space="preserve">เศรษฐศาสตร์ธุรกิจ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732617" w14:textId="77777777">
            <w:pPr>
              <w:rPr>
                <w:ins w:author="phetc" w:date="2023-02-13T15:44:00Z" w:id="15038"/>
                <w:rFonts w:ascii="Calibri" w:hAnsi="Calibri" w:cs="Calibri"/>
                <w:sz w:val="28"/>
                <w:rPrChange w:author="PC" w:date="2023-03-31T11:41:00Z" w:id="15039">
                  <w:rPr>
                    <w:ins w:author="phetc" w:date="2023-02-13T15:44:00Z" w:id="15040"/>
                    <w:rFonts w:ascii="Calibri" w:hAnsi="Calibri" w:cs="Calibri"/>
                    <w:color w:val="000000"/>
                    <w:sz w:val="28"/>
                  </w:rPr>
                </w:rPrChange>
              </w:rPr>
            </w:pPr>
            <w:ins w:author="phetc" w:date="2023-02-13T15:44:00Z" w:id="15041">
              <w:r w:rsidRPr="00357A8D">
                <w:rPr>
                  <w:rFonts w:ascii="Wingdings 2" w:hAnsi="Wingdings 2" w:eastAsia="Wingdings 2" w:cs="Wingdings 2"/>
                  <w:sz w:val="28"/>
                  <w:rPrChange w:author="PC" w:date="2023-03-31T11:41:00Z" w:id="15042">
                    <w:rPr>
                      <w:rFonts w:ascii="Calibri" w:hAnsi="Calibri" w:cs="Calibri"/>
                      <w:color w:val="000000"/>
                      <w:sz w:val="28"/>
                    </w:rPr>
                  </w:rPrChange>
                </w:rPr>
                <w:t>P</w:t>
              </w:r>
              <w:r w:rsidRPr="00357A8D">
                <w:rPr>
                  <w:rFonts w:ascii="Calibri" w:hAnsi="Calibri" w:cs="Calibri"/>
                  <w:sz w:val="28"/>
                  <w:rPrChange w:author="PC" w:date="2023-03-31T11:41:00Z" w:id="1504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89104E" w14:textId="77777777">
            <w:pPr>
              <w:rPr>
                <w:ins w:author="phetc" w:date="2023-02-13T15:44:00Z" w:id="15044"/>
                <w:rFonts w:ascii="Calibri" w:hAnsi="Calibri" w:cs="Calibri"/>
                <w:sz w:val="28"/>
                <w:rPrChange w:author="PC" w:date="2023-03-31T11:41:00Z" w:id="15045">
                  <w:rPr>
                    <w:ins w:author="phetc" w:date="2023-02-13T15:44:00Z" w:id="15046"/>
                    <w:rFonts w:ascii="Calibri" w:hAnsi="Calibri" w:cs="Calibri"/>
                    <w:color w:val="000000"/>
                    <w:sz w:val="28"/>
                  </w:rPr>
                </w:rPrChange>
              </w:rPr>
            </w:pPr>
            <w:ins w:author="phetc" w:date="2023-02-13T15:44:00Z" w:id="15047">
              <w:r w:rsidRPr="00357A8D">
                <w:rPr>
                  <w:rFonts w:ascii="Calibri" w:hAnsi="Calibri" w:cs="Calibri"/>
                  <w:sz w:val="28"/>
                  <w:rPrChange w:author="PC" w:date="2023-03-31T11:41:00Z" w:id="15048">
                    <w:rPr>
                      <w:rFonts w:ascii="Calibri" w:hAnsi="Calibri" w:cs="Calibri"/>
                      <w:color w:val="000000"/>
                      <w:sz w:val="28"/>
                    </w:rPr>
                  </w:rPrChange>
                </w:rPr>
                <w:t> </w:t>
              </w:r>
              <w:r w:rsidRPr="00357A8D">
                <w:rPr>
                  <w:rFonts w:ascii="Wingdings 2" w:hAnsi="Wingdings 2" w:eastAsia="Wingdings 2" w:cs="Wingdings 2"/>
                  <w:sz w:val="28"/>
                  <w:rPrChange w:author="PC" w:date="2023-03-31T11:41:00Z" w:id="1504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4352E9" w14:textId="77777777">
            <w:pPr>
              <w:rPr>
                <w:ins w:author="phetc" w:date="2023-02-13T15:44:00Z" w:id="15050"/>
                <w:rFonts w:ascii="Calibri" w:hAnsi="Calibri" w:cs="Calibri"/>
                <w:sz w:val="28"/>
                <w:rPrChange w:author="PC" w:date="2023-03-31T11:41:00Z" w:id="15051">
                  <w:rPr>
                    <w:ins w:author="phetc" w:date="2023-02-13T15:44:00Z" w:id="15052"/>
                    <w:rFonts w:ascii="Calibri" w:hAnsi="Calibri" w:cs="Calibri"/>
                    <w:color w:val="000000"/>
                    <w:sz w:val="28"/>
                  </w:rPr>
                </w:rPrChange>
              </w:rPr>
            </w:pPr>
            <w:ins w:author="phetc" w:date="2023-02-13T15:44:00Z" w:id="15053">
              <w:r w:rsidRPr="00357A8D">
                <w:rPr>
                  <w:rFonts w:ascii="Calibri" w:hAnsi="Calibri" w:cs="Calibri"/>
                  <w:sz w:val="28"/>
                  <w:rPrChange w:author="PC" w:date="2023-03-31T11:41:00Z" w:id="15054">
                    <w:rPr>
                      <w:rFonts w:ascii="Calibri" w:hAnsi="Calibri" w:cs="Calibri"/>
                      <w:color w:val="000000"/>
                      <w:sz w:val="28"/>
                    </w:rPr>
                  </w:rPrChange>
                </w:rPr>
                <w:t> </w:t>
              </w:r>
              <w:r w:rsidRPr="00357A8D">
                <w:rPr>
                  <w:rFonts w:ascii="Wingdings 2" w:hAnsi="Wingdings 2" w:eastAsia="Wingdings 2" w:cs="Wingdings 2"/>
                  <w:sz w:val="28"/>
                  <w:rPrChange w:author="PC" w:date="2023-03-31T11:41:00Z" w:id="150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6D06E90" w14:textId="77777777">
            <w:pPr>
              <w:rPr>
                <w:ins w:author="phetc" w:date="2023-02-13T15:44:00Z" w:id="15056"/>
                <w:rFonts w:ascii="Calibri" w:hAnsi="Calibri" w:cs="Calibri"/>
                <w:sz w:val="28"/>
                <w:rPrChange w:author="PC" w:date="2023-03-31T11:41:00Z" w:id="15057">
                  <w:rPr>
                    <w:ins w:author="phetc" w:date="2023-02-13T15:44:00Z" w:id="15058"/>
                    <w:rFonts w:ascii="Calibri" w:hAnsi="Calibri" w:cs="Calibri"/>
                    <w:color w:val="000000"/>
                    <w:sz w:val="28"/>
                  </w:rPr>
                </w:rPrChange>
              </w:rPr>
            </w:pPr>
            <w:ins w:author="phetc" w:date="2023-02-13T15:44:00Z" w:id="15059">
              <w:r w:rsidRPr="00357A8D">
                <w:rPr>
                  <w:rFonts w:ascii="Calibri" w:hAnsi="Calibri" w:cs="Calibri"/>
                  <w:sz w:val="28"/>
                  <w:rPrChange w:author="PC" w:date="2023-03-31T11:41:00Z" w:id="15060">
                    <w:rPr>
                      <w:rFonts w:ascii="Calibri" w:hAnsi="Calibri" w:cs="Calibri"/>
                      <w:color w:val="000000"/>
                      <w:sz w:val="28"/>
                    </w:rPr>
                  </w:rPrChange>
                </w:rPr>
                <w:t> </w:t>
              </w:r>
              <w:r w:rsidRPr="00357A8D">
                <w:rPr>
                  <w:rFonts w:ascii="Wingdings 2" w:hAnsi="Wingdings 2" w:eastAsia="Wingdings 2" w:cs="Wingdings 2"/>
                  <w:sz w:val="28"/>
                  <w:rPrChange w:author="PC" w:date="2023-03-31T11:41:00Z" w:id="150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2E73D0" w14:textId="77777777">
            <w:pPr>
              <w:rPr>
                <w:ins w:author="phetc" w:date="2023-02-13T15:44:00Z" w:id="15062"/>
                <w:rFonts w:ascii="Calibri" w:hAnsi="Calibri" w:cs="Calibri"/>
                <w:sz w:val="28"/>
                <w:rPrChange w:author="PC" w:date="2023-03-31T11:41:00Z" w:id="15063">
                  <w:rPr>
                    <w:ins w:author="phetc" w:date="2023-02-13T15:44:00Z" w:id="15064"/>
                    <w:rFonts w:ascii="Calibri" w:hAnsi="Calibri" w:cs="Calibri"/>
                    <w:color w:val="000000"/>
                    <w:sz w:val="28"/>
                  </w:rPr>
                </w:rPrChange>
              </w:rPr>
            </w:pPr>
            <w:ins w:author="phetc" w:date="2023-02-13T15:44:00Z" w:id="15065">
              <w:r w:rsidRPr="00357A8D">
                <w:rPr>
                  <w:rFonts w:ascii="Calibri" w:hAnsi="Calibri" w:cs="Calibri"/>
                  <w:sz w:val="28"/>
                  <w:rPrChange w:author="PC" w:date="2023-03-31T11:41:00Z" w:id="15066">
                    <w:rPr>
                      <w:rFonts w:ascii="Calibri" w:hAnsi="Calibri" w:cs="Calibri"/>
                      <w:color w:val="000000"/>
                      <w:sz w:val="28"/>
                    </w:rPr>
                  </w:rPrChange>
                </w:rPr>
                <w:t> </w:t>
              </w:r>
              <w:r w:rsidRPr="00357A8D">
                <w:rPr>
                  <w:rFonts w:ascii="Wingdings 2" w:hAnsi="Wingdings 2" w:eastAsia="Wingdings 2" w:cs="Wingdings 2"/>
                  <w:sz w:val="28"/>
                  <w:rPrChange w:author="PC" w:date="2023-03-31T11:41:00Z" w:id="150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21DC2CF" w14:textId="77777777">
            <w:pPr>
              <w:rPr>
                <w:ins w:author="phetc" w:date="2023-02-13T15:44:00Z" w:id="15068"/>
                <w:rFonts w:ascii="Calibri" w:hAnsi="Calibri" w:cs="Calibri"/>
                <w:sz w:val="28"/>
                <w:rPrChange w:author="PC" w:date="2023-03-31T11:41:00Z" w:id="15069">
                  <w:rPr>
                    <w:ins w:author="phetc" w:date="2023-02-13T15:44:00Z" w:id="15070"/>
                    <w:rFonts w:ascii="Calibri" w:hAnsi="Calibri" w:cs="Calibri"/>
                    <w:color w:val="000000"/>
                    <w:sz w:val="28"/>
                  </w:rPr>
                </w:rPrChange>
              </w:rPr>
            </w:pPr>
            <w:ins w:author="phetc" w:date="2023-02-13T15:44:00Z" w:id="15071">
              <w:r w:rsidRPr="00357A8D">
                <w:rPr>
                  <w:rFonts w:ascii="Calibri" w:hAnsi="Calibri" w:cs="Calibri"/>
                  <w:sz w:val="28"/>
                  <w:rPrChange w:author="PC" w:date="2023-03-31T11:41:00Z" w:id="15072">
                    <w:rPr>
                      <w:rFonts w:ascii="Calibri" w:hAnsi="Calibri" w:cs="Calibri"/>
                      <w:color w:val="000000"/>
                      <w:sz w:val="28"/>
                    </w:rPr>
                  </w:rPrChange>
                </w:rPr>
                <w:t> </w:t>
              </w:r>
              <w:r w:rsidRPr="00357A8D">
                <w:rPr>
                  <w:rFonts w:ascii="Wingdings 2" w:hAnsi="Wingdings 2" w:eastAsia="Wingdings 2" w:cs="Wingdings 2"/>
                  <w:sz w:val="28"/>
                  <w:rPrChange w:author="PC" w:date="2023-03-31T11:41:00Z" w:id="150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AC76DA4" w14:textId="77777777">
            <w:pPr>
              <w:rPr>
                <w:ins w:author="phetc" w:date="2023-02-13T15:44:00Z" w:id="15074"/>
                <w:rFonts w:ascii="Calibri" w:hAnsi="Calibri" w:cs="Calibri"/>
                <w:sz w:val="28"/>
                <w:rPrChange w:author="PC" w:date="2023-03-31T11:41:00Z" w:id="15075">
                  <w:rPr>
                    <w:ins w:author="phetc" w:date="2023-02-13T15:44:00Z" w:id="15076"/>
                    <w:rFonts w:ascii="Calibri" w:hAnsi="Calibri" w:cs="Calibri"/>
                    <w:color w:val="000000"/>
                    <w:sz w:val="28"/>
                  </w:rPr>
                </w:rPrChange>
              </w:rPr>
            </w:pPr>
            <w:ins w:author="phetc" w:date="2023-02-13T15:44:00Z" w:id="15077">
              <w:r w:rsidRPr="00357A8D">
                <w:rPr>
                  <w:rFonts w:ascii="Calibri" w:hAnsi="Calibri" w:cs="Calibri"/>
                  <w:sz w:val="28"/>
                  <w:rPrChange w:author="PC" w:date="2023-03-31T11:41:00Z" w:id="150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C622BE" w14:textId="77777777">
            <w:pPr>
              <w:rPr>
                <w:ins w:author="phetc" w:date="2023-02-13T15:44:00Z" w:id="15079"/>
                <w:rFonts w:ascii="Calibri" w:hAnsi="Calibri" w:cs="Calibri"/>
                <w:sz w:val="28"/>
                <w:rPrChange w:author="PC" w:date="2023-03-31T11:41:00Z" w:id="15080">
                  <w:rPr>
                    <w:ins w:author="phetc" w:date="2023-02-13T15:44:00Z" w:id="15081"/>
                    <w:rFonts w:ascii="Calibri" w:hAnsi="Calibri" w:cs="Calibri"/>
                    <w:color w:val="000000"/>
                    <w:sz w:val="28"/>
                  </w:rPr>
                </w:rPrChange>
              </w:rPr>
            </w:pPr>
            <w:ins w:author="phetc" w:date="2023-02-13T15:44:00Z" w:id="15082">
              <w:r w:rsidRPr="00357A8D">
                <w:rPr>
                  <w:rFonts w:ascii="Calibri" w:hAnsi="Calibri" w:cs="Calibri"/>
                  <w:sz w:val="28"/>
                  <w:rPrChange w:author="PC" w:date="2023-03-31T11:41:00Z" w:id="15083">
                    <w:rPr>
                      <w:rFonts w:ascii="Calibri" w:hAnsi="Calibri" w:cs="Calibri"/>
                      <w:color w:val="000000"/>
                      <w:sz w:val="28"/>
                    </w:rPr>
                  </w:rPrChange>
                </w:rPr>
                <w:t> </w:t>
              </w:r>
              <w:r w:rsidRPr="00357A8D">
                <w:rPr>
                  <w:rFonts w:ascii="Wingdings 2" w:hAnsi="Wingdings 2" w:eastAsia="Wingdings 2" w:cs="Wingdings 2"/>
                  <w:sz w:val="28"/>
                  <w:rPrChange w:author="PC" w:date="2023-03-31T11:41:00Z" w:id="150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2F97A8" w14:textId="77777777">
            <w:pPr>
              <w:rPr>
                <w:ins w:author="phetc" w:date="2023-02-13T15:44:00Z" w:id="15085"/>
                <w:rFonts w:ascii="Calibri" w:hAnsi="Calibri" w:cs="Calibri"/>
                <w:sz w:val="28"/>
                <w:rPrChange w:author="PC" w:date="2023-03-31T11:41:00Z" w:id="15086">
                  <w:rPr>
                    <w:ins w:author="phetc" w:date="2023-02-13T15:44:00Z" w:id="15087"/>
                    <w:rFonts w:ascii="Calibri" w:hAnsi="Calibri" w:cs="Calibri"/>
                    <w:color w:val="000000"/>
                    <w:sz w:val="28"/>
                  </w:rPr>
                </w:rPrChange>
              </w:rPr>
            </w:pPr>
            <w:ins w:author="phetc" w:date="2023-02-13T15:44:00Z" w:id="15088">
              <w:r w:rsidRPr="00357A8D">
                <w:rPr>
                  <w:rFonts w:ascii="Calibri" w:hAnsi="Calibri" w:cs="Calibri"/>
                  <w:sz w:val="28"/>
                  <w:rPrChange w:author="PC" w:date="2023-03-31T11:41:00Z" w:id="150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FD9F08E" w14:textId="77777777">
            <w:pPr>
              <w:rPr>
                <w:ins w:author="phetc" w:date="2023-02-13T15:44:00Z" w:id="15090"/>
                <w:rFonts w:ascii="Calibri" w:hAnsi="Calibri" w:cs="Calibri"/>
                <w:sz w:val="28"/>
                <w:rPrChange w:author="PC" w:date="2023-03-31T11:41:00Z" w:id="15091">
                  <w:rPr>
                    <w:ins w:author="phetc" w:date="2023-02-13T15:44:00Z" w:id="15092"/>
                    <w:rFonts w:ascii="Calibri" w:hAnsi="Calibri" w:cs="Calibri"/>
                    <w:color w:val="000000"/>
                    <w:sz w:val="28"/>
                  </w:rPr>
                </w:rPrChange>
              </w:rPr>
            </w:pPr>
            <w:ins w:author="phetc" w:date="2023-02-13T15:44:00Z" w:id="15093">
              <w:r w:rsidRPr="00357A8D">
                <w:rPr>
                  <w:rFonts w:ascii="Calibri" w:hAnsi="Calibri" w:cs="Calibri"/>
                  <w:sz w:val="28"/>
                  <w:rPrChange w:author="PC" w:date="2023-03-31T11:41:00Z" w:id="150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6EE6056" w14:textId="77777777">
            <w:pPr>
              <w:rPr>
                <w:ins w:author="phetc" w:date="2023-02-13T15:44:00Z" w:id="15095"/>
                <w:rFonts w:ascii="Calibri" w:hAnsi="Calibri" w:cs="Calibri"/>
                <w:sz w:val="28"/>
                <w:rPrChange w:author="PC" w:date="2023-03-31T11:41:00Z" w:id="15096">
                  <w:rPr>
                    <w:ins w:author="phetc" w:date="2023-02-13T15:44:00Z" w:id="15097"/>
                    <w:rFonts w:ascii="Calibri" w:hAnsi="Calibri" w:cs="Calibri"/>
                    <w:color w:val="000000"/>
                    <w:sz w:val="28"/>
                  </w:rPr>
                </w:rPrChange>
              </w:rPr>
            </w:pPr>
            <w:ins w:author="phetc" w:date="2023-02-13T15:44:00Z" w:id="15098">
              <w:r w:rsidRPr="00357A8D">
                <w:rPr>
                  <w:rFonts w:ascii="Calibri" w:hAnsi="Calibri" w:cs="Calibri"/>
                  <w:sz w:val="28"/>
                  <w:rPrChange w:author="PC" w:date="2023-03-31T11:41:00Z" w:id="1509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F29A89" w14:textId="77777777">
            <w:pPr>
              <w:rPr>
                <w:ins w:author="phetc" w:date="2023-02-13T15:44:00Z" w:id="15100"/>
                <w:rFonts w:ascii="Calibri" w:hAnsi="Calibri" w:cs="Calibri"/>
                <w:sz w:val="28"/>
                <w:rPrChange w:author="PC" w:date="2023-03-31T11:41:00Z" w:id="15101">
                  <w:rPr>
                    <w:ins w:author="phetc" w:date="2023-02-13T15:44:00Z" w:id="15102"/>
                    <w:rFonts w:ascii="Calibri" w:hAnsi="Calibri" w:cs="Calibri"/>
                    <w:color w:val="000000"/>
                    <w:sz w:val="28"/>
                  </w:rPr>
                </w:rPrChange>
              </w:rPr>
            </w:pPr>
            <w:ins w:author="phetc" w:date="2023-02-13T15:44:00Z" w:id="15103">
              <w:r w:rsidRPr="00357A8D">
                <w:rPr>
                  <w:rFonts w:ascii="Calibri" w:hAnsi="Calibri" w:cs="Calibri"/>
                  <w:sz w:val="28"/>
                  <w:rPrChange w:author="PC" w:date="2023-03-31T11:41:00Z" w:id="15104">
                    <w:rPr>
                      <w:rFonts w:ascii="Calibri" w:hAnsi="Calibri" w:cs="Calibri"/>
                      <w:color w:val="000000"/>
                      <w:sz w:val="28"/>
                    </w:rPr>
                  </w:rPrChange>
                </w:rPr>
                <w:t> </w:t>
              </w:r>
              <w:r w:rsidRPr="00357A8D">
                <w:rPr>
                  <w:rFonts w:ascii="Wingdings 2" w:hAnsi="Wingdings 2" w:eastAsia="Wingdings 2" w:cs="Wingdings 2"/>
                  <w:sz w:val="28"/>
                  <w:rPrChange w:author="PC" w:date="2023-03-31T11:41:00Z" w:id="1510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1F44B2" w14:textId="77777777">
            <w:pPr>
              <w:rPr>
                <w:ins w:author="phetc" w:date="2023-02-13T15:44:00Z" w:id="15106"/>
                <w:rFonts w:ascii="Calibri" w:hAnsi="Calibri" w:cs="Calibri"/>
                <w:sz w:val="28"/>
                <w:rPrChange w:author="PC" w:date="2023-03-31T11:41:00Z" w:id="15107">
                  <w:rPr>
                    <w:ins w:author="phetc" w:date="2023-02-13T15:44:00Z" w:id="15108"/>
                    <w:rFonts w:ascii="Calibri" w:hAnsi="Calibri" w:cs="Calibri"/>
                    <w:color w:val="000000"/>
                    <w:sz w:val="28"/>
                  </w:rPr>
                </w:rPrChange>
              </w:rPr>
            </w:pPr>
            <w:ins w:author="phetc" w:date="2023-02-13T15:44:00Z" w:id="15109">
              <w:r w:rsidRPr="00357A8D">
                <w:rPr>
                  <w:rFonts w:ascii="Calibri" w:hAnsi="Calibri" w:cs="Calibri"/>
                  <w:sz w:val="28"/>
                  <w:rPrChange w:author="PC" w:date="2023-03-31T11:41:00Z" w:id="15110">
                    <w:rPr>
                      <w:rFonts w:ascii="Calibri" w:hAnsi="Calibri" w:cs="Calibri"/>
                      <w:color w:val="000000"/>
                      <w:sz w:val="28"/>
                    </w:rPr>
                  </w:rPrChange>
                </w:rPr>
                <w:t> </w:t>
              </w:r>
              <w:r w:rsidRPr="00357A8D">
                <w:rPr>
                  <w:rFonts w:ascii="Wingdings 2" w:hAnsi="Wingdings 2" w:eastAsia="Wingdings 2" w:cs="Wingdings 2"/>
                  <w:sz w:val="28"/>
                  <w:rPrChange w:author="PC" w:date="2023-03-31T11:41:00Z" w:id="151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9B5315" w14:textId="77777777">
            <w:pPr>
              <w:rPr>
                <w:ins w:author="phetc" w:date="2023-02-13T15:44:00Z" w:id="15112"/>
                <w:rFonts w:ascii="Calibri" w:hAnsi="Calibri" w:cs="Calibri"/>
                <w:sz w:val="28"/>
                <w:rPrChange w:author="PC" w:date="2023-03-31T11:41:00Z" w:id="15113">
                  <w:rPr>
                    <w:ins w:author="phetc" w:date="2023-02-13T15:44:00Z" w:id="15114"/>
                    <w:rFonts w:ascii="Calibri" w:hAnsi="Calibri" w:cs="Calibri"/>
                    <w:color w:val="000000"/>
                    <w:sz w:val="28"/>
                  </w:rPr>
                </w:rPrChange>
              </w:rPr>
            </w:pPr>
            <w:ins w:author="phetc" w:date="2023-02-13T15:44:00Z" w:id="15115">
              <w:r w:rsidRPr="00357A8D">
                <w:rPr>
                  <w:rFonts w:ascii="Calibri" w:hAnsi="Calibri" w:cs="Calibri"/>
                  <w:sz w:val="28"/>
                  <w:rPrChange w:author="PC" w:date="2023-03-31T11:41:00Z" w:id="1511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ECF0E32" w14:textId="77777777">
            <w:pPr>
              <w:rPr>
                <w:ins w:author="phetc" w:date="2023-02-13T15:44:00Z" w:id="15117"/>
                <w:rFonts w:ascii="Calibri" w:hAnsi="Calibri" w:cs="Calibri"/>
                <w:sz w:val="28"/>
                <w:rPrChange w:author="PC" w:date="2023-03-31T11:41:00Z" w:id="15118">
                  <w:rPr>
                    <w:ins w:author="phetc" w:date="2023-02-13T15:44:00Z" w:id="15119"/>
                    <w:rFonts w:ascii="Calibri" w:hAnsi="Calibri" w:cs="Calibri"/>
                    <w:color w:val="000000"/>
                    <w:sz w:val="28"/>
                  </w:rPr>
                </w:rPrChange>
              </w:rPr>
            </w:pPr>
            <w:ins w:author="phetc" w:date="2023-02-13T15:44:00Z" w:id="15120">
              <w:r w:rsidRPr="00357A8D">
                <w:rPr>
                  <w:rFonts w:ascii="Calibri" w:hAnsi="Calibri" w:cs="Calibri"/>
                  <w:sz w:val="28"/>
                  <w:rPrChange w:author="PC" w:date="2023-03-31T11:41:00Z" w:id="15121">
                    <w:rPr>
                      <w:rFonts w:ascii="Calibri" w:hAnsi="Calibri" w:cs="Calibri"/>
                      <w:color w:val="000000"/>
                      <w:sz w:val="28"/>
                    </w:rPr>
                  </w:rPrChange>
                </w:rPr>
                <w:t> </w:t>
              </w:r>
              <w:r w:rsidRPr="00357A8D">
                <w:rPr>
                  <w:rFonts w:ascii="Wingdings 2" w:hAnsi="Wingdings 2" w:eastAsia="Wingdings 2" w:cs="Wingdings 2"/>
                  <w:sz w:val="28"/>
                  <w:rPrChange w:author="PC" w:date="2023-03-31T11:41:00Z" w:id="151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60452B" w14:textId="77777777">
            <w:pPr>
              <w:rPr>
                <w:ins w:author="phetc" w:date="2023-02-13T15:44:00Z" w:id="15123"/>
                <w:rFonts w:ascii="Calibri" w:hAnsi="Calibri" w:cs="Calibri"/>
                <w:sz w:val="28"/>
                <w:rPrChange w:author="PC" w:date="2023-03-31T11:41:00Z" w:id="15124">
                  <w:rPr>
                    <w:ins w:author="phetc" w:date="2023-02-13T15:44:00Z" w:id="15125"/>
                    <w:rFonts w:ascii="Calibri" w:hAnsi="Calibri" w:cs="Calibri"/>
                    <w:color w:val="000000"/>
                    <w:sz w:val="28"/>
                  </w:rPr>
                </w:rPrChange>
              </w:rPr>
            </w:pPr>
            <w:ins w:author="phetc" w:date="2023-02-13T15:44:00Z" w:id="15126">
              <w:r w:rsidRPr="00357A8D">
                <w:rPr>
                  <w:rFonts w:ascii="Calibri" w:hAnsi="Calibri" w:cs="Calibri"/>
                  <w:sz w:val="28"/>
                  <w:rPrChange w:author="PC" w:date="2023-03-31T11:41:00Z" w:id="15127">
                    <w:rPr>
                      <w:rFonts w:ascii="Calibri" w:hAnsi="Calibri" w:cs="Calibri"/>
                      <w:color w:val="000000"/>
                      <w:sz w:val="28"/>
                    </w:rPr>
                  </w:rPrChange>
                </w:rPr>
                <w:t> </w:t>
              </w:r>
            </w:ins>
          </w:p>
        </w:tc>
      </w:tr>
      <w:tr w:rsidRPr="00357A8D" w:rsidR="00567CE2" w:rsidTr="00277A61" w14:paraId="7496C739" w14:textId="77777777">
        <w:trPr>
          <w:trHeight w:val="430"/>
          <w:ins w:author="phetc" w:date="2023-02-13T15:44:00Z" w:id="1512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E993A40" w14:textId="77777777">
            <w:pPr>
              <w:rPr>
                <w:ins w:author="phetc" w:date="2023-02-13T15:44:00Z" w:id="15129"/>
                <w:rFonts w:ascii="Calibri" w:hAnsi="Calibri" w:cs="Calibri"/>
                <w:sz w:val="28"/>
                <w:rPrChange w:author="PC" w:date="2023-03-31T11:41:00Z" w:id="15130">
                  <w:rPr>
                    <w:ins w:author="phetc" w:date="2023-02-13T15:44:00Z" w:id="15131"/>
                    <w:rFonts w:ascii="Calibri" w:hAnsi="Calibri" w:cs="Calibri"/>
                    <w:color w:val="000000"/>
                    <w:sz w:val="28"/>
                  </w:rPr>
                </w:rPrChange>
              </w:rPr>
            </w:pPr>
            <w:ins w:author="phetc" w:date="2023-02-13T15:44:00Z" w:id="15132">
              <w:r w:rsidRPr="00357A8D">
                <w:rPr>
                  <w:rFonts w:ascii="TH Sarabun New" w:hAnsi="TH Sarabun New" w:cs="TH Sarabun New"/>
                  <w:sz w:val="28"/>
                  <w:cs/>
                </w:rPr>
                <w:t>ศ.</w:t>
              </w:r>
              <w:r w:rsidRPr="00357A8D">
                <w:rPr>
                  <w:rFonts w:ascii="TH Sarabun New" w:hAnsi="TH Sarabun New" w:cs="TH Sarabun New"/>
                  <w:sz w:val="28"/>
                </w:rPr>
                <w:t xml:space="preserve">489 </w:t>
              </w:r>
              <w:r w:rsidRPr="00357A8D">
                <w:rPr>
                  <w:rFonts w:ascii="TH Sarabun New" w:hAnsi="TH Sarabun New" w:cs="TH Sarabun New"/>
                  <w:sz w:val="28"/>
                  <w:cs/>
                </w:rPr>
                <w:t xml:space="preserve">สัมมนาเศรษฐศาสตร์อุตสาหกรรม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5C6B1C" w14:textId="77777777">
            <w:pPr>
              <w:rPr>
                <w:ins w:author="phetc" w:date="2023-02-13T15:44:00Z" w:id="15133"/>
                <w:rFonts w:ascii="Calibri" w:hAnsi="Calibri" w:cs="Calibri"/>
                <w:sz w:val="28"/>
                <w:rPrChange w:author="PC" w:date="2023-03-31T11:41:00Z" w:id="15134">
                  <w:rPr>
                    <w:ins w:author="phetc" w:date="2023-02-13T15:44:00Z" w:id="15135"/>
                    <w:rFonts w:ascii="Calibri" w:hAnsi="Calibri" w:cs="Calibri"/>
                    <w:color w:val="000000"/>
                    <w:sz w:val="28"/>
                  </w:rPr>
                </w:rPrChange>
              </w:rPr>
            </w:pPr>
            <w:ins w:author="phetc" w:date="2023-02-13T15:44:00Z" w:id="15136">
              <w:r w:rsidRPr="00357A8D">
                <w:rPr>
                  <w:rFonts w:ascii="Calibri" w:hAnsi="Calibri" w:cs="Calibri"/>
                  <w:sz w:val="28"/>
                  <w:rPrChange w:author="PC" w:date="2023-03-31T11:41:00Z" w:id="15137">
                    <w:rPr>
                      <w:rFonts w:ascii="Calibri" w:hAnsi="Calibri" w:cs="Calibri"/>
                      <w:color w:val="000000"/>
                      <w:sz w:val="28"/>
                    </w:rPr>
                  </w:rPrChange>
                </w:rPr>
                <w:t> </w:t>
              </w:r>
              <w:r w:rsidRPr="00357A8D">
                <w:rPr>
                  <w:rFonts w:ascii="Wingdings 2" w:hAnsi="Wingdings 2" w:eastAsia="Wingdings 2" w:cs="Wingdings 2"/>
                  <w:sz w:val="28"/>
                  <w:rPrChange w:author="PC" w:date="2023-03-31T11:41:00Z" w:id="151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86046A" w14:textId="77777777">
            <w:pPr>
              <w:rPr>
                <w:ins w:author="phetc" w:date="2023-02-13T15:44:00Z" w:id="15139"/>
                <w:rFonts w:ascii="Calibri" w:hAnsi="Calibri" w:cs="Calibri"/>
                <w:sz w:val="28"/>
                <w:rPrChange w:author="PC" w:date="2023-03-31T11:41:00Z" w:id="15140">
                  <w:rPr>
                    <w:ins w:author="phetc" w:date="2023-02-13T15:44:00Z" w:id="15141"/>
                    <w:rFonts w:ascii="Calibri" w:hAnsi="Calibri" w:cs="Calibri"/>
                    <w:color w:val="000000"/>
                    <w:sz w:val="28"/>
                  </w:rPr>
                </w:rPrChange>
              </w:rPr>
            </w:pPr>
            <w:ins w:author="phetc" w:date="2023-02-13T15:44:00Z" w:id="15142">
              <w:r w:rsidRPr="00357A8D">
                <w:rPr>
                  <w:rFonts w:ascii="Calibri" w:hAnsi="Calibri" w:cs="Calibri"/>
                  <w:sz w:val="28"/>
                  <w:rPrChange w:author="PC" w:date="2023-03-31T11:41:00Z" w:id="15143">
                    <w:rPr>
                      <w:rFonts w:ascii="Calibri" w:hAnsi="Calibri" w:cs="Calibri"/>
                      <w:color w:val="000000"/>
                      <w:sz w:val="28"/>
                    </w:rPr>
                  </w:rPrChange>
                </w:rPr>
                <w:t> </w:t>
              </w:r>
              <w:r w:rsidRPr="00357A8D">
                <w:rPr>
                  <w:rFonts w:ascii="Wingdings 2" w:hAnsi="Wingdings 2" w:eastAsia="Wingdings 2" w:cs="Wingdings 2"/>
                  <w:sz w:val="28"/>
                  <w:rPrChange w:author="PC" w:date="2023-03-31T11:41:00Z" w:id="151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641812" w14:textId="77777777">
            <w:pPr>
              <w:rPr>
                <w:ins w:author="phetc" w:date="2023-02-13T15:44:00Z" w:id="15145"/>
                <w:rFonts w:ascii="Calibri" w:hAnsi="Calibri" w:cs="Calibri"/>
                <w:sz w:val="28"/>
                <w:rPrChange w:author="PC" w:date="2023-03-31T11:41:00Z" w:id="15146">
                  <w:rPr>
                    <w:ins w:author="phetc" w:date="2023-02-13T15:44:00Z" w:id="15147"/>
                    <w:rFonts w:ascii="Calibri" w:hAnsi="Calibri" w:cs="Calibri"/>
                    <w:color w:val="000000"/>
                    <w:sz w:val="28"/>
                  </w:rPr>
                </w:rPrChange>
              </w:rPr>
            </w:pPr>
            <w:ins w:author="phetc" w:date="2023-02-13T15:44:00Z" w:id="15148">
              <w:r w:rsidRPr="00357A8D">
                <w:rPr>
                  <w:rFonts w:ascii="Calibri" w:hAnsi="Calibri" w:cs="Calibri"/>
                  <w:sz w:val="28"/>
                  <w:rPrChange w:author="PC" w:date="2023-03-31T11:41:00Z" w:id="151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FC41E7" w14:textId="77777777">
            <w:pPr>
              <w:rPr>
                <w:ins w:author="phetc" w:date="2023-02-13T15:44:00Z" w:id="15150"/>
                <w:rFonts w:ascii="Calibri" w:hAnsi="Calibri" w:cs="Calibri"/>
                <w:sz w:val="28"/>
                <w:rPrChange w:author="PC" w:date="2023-03-31T11:41:00Z" w:id="15151">
                  <w:rPr>
                    <w:ins w:author="phetc" w:date="2023-02-13T15:44:00Z" w:id="15152"/>
                    <w:rFonts w:ascii="Calibri" w:hAnsi="Calibri" w:cs="Calibri"/>
                    <w:color w:val="000000"/>
                    <w:sz w:val="28"/>
                  </w:rPr>
                </w:rPrChange>
              </w:rPr>
            </w:pPr>
            <w:ins w:author="phetc" w:date="2023-02-13T15:44:00Z" w:id="15153">
              <w:r w:rsidRPr="00357A8D">
                <w:rPr>
                  <w:rFonts w:ascii="Calibri" w:hAnsi="Calibri" w:cs="Calibri"/>
                  <w:sz w:val="28"/>
                  <w:rPrChange w:author="PC" w:date="2023-03-31T11:41:00Z" w:id="15154">
                    <w:rPr>
                      <w:rFonts w:ascii="Calibri" w:hAnsi="Calibri" w:cs="Calibri"/>
                      <w:color w:val="000000"/>
                      <w:sz w:val="28"/>
                    </w:rPr>
                  </w:rPrChange>
                </w:rPr>
                <w:t> </w:t>
              </w:r>
              <w:r w:rsidRPr="00357A8D">
                <w:rPr>
                  <w:rFonts w:ascii="Wingdings 2" w:hAnsi="Wingdings 2" w:eastAsia="Wingdings 2" w:cs="Wingdings 2"/>
                  <w:sz w:val="28"/>
                  <w:rPrChange w:author="PC" w:date="2023-03-31T11:41:00Z" w:id="151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79332D" w14:textId="77777777">
            <w:pPr>
              <w:rPr>
                <w:ins w:author="phetc" w:date="2023-02-13T15:44:00Z" w:id="15156"/>
                <w:rFonts w:ascii="Calibri" w:hAnsi="Calibri" w:cs="Calibri"/>
                <w:sz w:val="28"/>
                <w:rPrChange w:author="PC" w:date="2023-03-31T11:41:00Z" w:id="15157">
                  <w:rPr>
                    <w:ins w:author="phetc" w:date="2023-02-13T15:44:00Z" w:id="15158"/>
                    <w:rFonts w:ascii="Calibri" w:hAnsi="Calibri" w:cs="Calibri"/>
                    <w:color w:val="000000"/>
                    <w:sz w:val="28"/>
                  </w:rPr>
                </w:rPrChange>
              </w:rPr>
            </w:pPr>
            <w:ins w:author="phetc" w:date="2023-02-13T15:44:00Z" w:id="15159">
              <w:r w:rsidRPr="00357A8D">
                <w:rPr>
                  <w:rFonts w:ascii="Wingdings 2" w:hAnsi="Wingdings 2" w:eastAsia="Wingdings 2" w:cs="Wingdings 2"/>
                  <w:sz w:val="28"/>
                  <w:rPrChange w:author="PC" w:date="2023-03-31T11:41:00Z" w:id="15160">
                    <w:rPr>
                      <w:rFonts w:ascii="Calibri" w:hAnsi="Calibri" w:cs="Calibri"/>
                      <w:color w:val="000000"/>
                      <w:sz w:val="28"/>
                    </w:rPr>
                  </w:rPrChange>
                </w:rPr>
                <w:t>P</w:t>
              </w:r>
              <w:r w:rsidRPr="00357A8D">
                <w:rPr>
                  <w:rFonts w:ascii="Calibri" w:hAnsi="Calibri" w:cs="Calibri"/>
                  <w:sz w:val="28"/>
                  <w:rPrChange w:author="PC" w:date="2023-03-31T11:41:00Z" w:id="1516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AD33B8" w14:textId="77777777">
            <w:pPr>
              <w:rPr>
                <w:ins w:author="phetc" w:date="2023-02-13T15:44:00Z" w:id="15162"/>
                <w:rFonts w:ascii="Calibri" w:hAnsi="Calibri" w:cs="Calibri"/>
                <w:sz w:val="28"/>
                <w:rPrChange w:author="PC" w:date="2023-03-31T11:41:00Z" w:id="15163">
                  <w:rPr>
                    <w:ins w:author="phetc" w:date="2023-02-13T15:44:00Z" w:id="15164"/>
                    <w:rFonts w:ascii="Calibri" w:hAnsi="Calibri" w:cs="Calibri"/>
                    <w:color w:val="000000"/>
                    <w:sz w:val="28"/>
                  </w:rPr>
                </w:rPrChange>
              </w:rPr>
            </w:pPr>
            <w:ins w:author="phetc" w:date="2023-02-13T15:44:00Z" w:id="15165">
              <w:r w:rsidRPr="00357A8D">
                <w:rPr>
                  <w:rFonts w:ascii="Calibri" w:hAnsi="Calibri" w:cs="Calibri"/>
                  <w:sz w:val="28"/>
                  <w:rPrChange w:author="PC" w:date="2023-03-31T11:41:00Z" w:id="15166">
                    <w:rPr>
                      <w:rFonts w:ascii="Calibri" w:hAnsi="Calibri" w:cs="Calibri"/>
                      <w:color w:val="000000"/>
                      <w:sz w:val="28"/>
                    </w:rPr>
                  </w:rPrChange>
                </w:rPr>
                <w:t> </w:t>
              </w:r>
              <w:r w:rsidRPr="00357A8D">
                <w:rPr>
                  <w:rFonts w:ascii="Wingdings 2" w:hAnsi="Wingdings 2" w:eastAsia="Wingdings 2" w:cs="Wingdings 2"/>
                  <w:sz w:val="28"/>
                  <w:rPrChange w:author="PC" w:date="2023-03-31T11:41:00Z" w:id="1516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0A5E2C0" w14:textId="77777777">
            <w:pPr>
              <w:rPr>
                <w:ins w:author="phetc" w:date="2023-02-13T15:44:00Z" w:id="15168"/>
                <w:rFonts w:ascii="Calibri" w:hAnsi="Calibri" w:cs="Calibri"/>
                <w:sz w:val="28"/>
                <w:rPrChange w:author="PC" w:date="2023-03-31T11:41:00Z" w:id="15169">
                  <w:rPr>
                    <w:ins w:author="phetc" w:date="2023-02-13T15:44:00Z" w:id="15170"/>
                    <w:rFonts w:ascii="Calibri" w:hAnsi="Calibri" w:cs="Calibri"/>
                    <w:color w:val="000000"/>
                    <w:sz w:val="28"/>
                  </w:rPr>
                </w:rPrChange>
              </w:rPr>
            </w:pPr>
            <w:ins w:author="phetc" w:date="2023-02-13T15:44:00Z" w:id="15171">
              <w:r w:rsidRPr="00357A8D">
                <w:rPr>
                  <w:rFonts w:ascii="Calibri" w:hAnsi="Calibri" w:cs="Calibri"/>
                  <w:sz w:val="28"/>
                  <w:rPrChange w:author="PC" w:date="2023-03-31T11:41:00Z" w:id="15172">
                    <w:rPr>
                      <w:rFonts w:ascii="Calibri" w:hAnsi="Calibri" w:cs="Calibri"/>
                      <w:color w:val="000000"/>
                      <w:sz w:val="28"/>
                    </w:rPr>
                  </w:rPrChange>
                </w:rPr>
                <w:t> </w:t>
              </w:r>
              <w:r w:rsidRPr="00357A8D">
                <w:rPr>
                  <w:rFonts w:ascii="Wingdings 2" w:hAnsi="Wingdings 2" w:eastAsia="Wingdings 2" w:cs="Wingdings 2"/>
                  <w:sz w:val="28"/>
                  <w:rPrChange w:author="PC" w:date="2023-03-31T11:41:00Z" w:id="151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6F8AF7A" w14:textId="77777777">
            <w:pPr>
              <w:rPr>
                <w:ins w:author="phetc" w:date="2023-02-13T15:44:00Z" w:id="15174"/>
                <w:rFonts w:ascii="Calibri" w:hAnsi="Calibri" w:cs="Calibri"/>
                <w:sz w:val="28"/>
                <w:rPrChange w:author="PC" w:date="2023-03-31T11:41:00Z" w:id="15175">
                  <w:rPr>
                    <w:ins w:author="phetc" w:date="2023-02-13T15:44:00Z" w:id="15176"/>
                    <w:rFonts w:ascii="Calibri" w:hAnsi="Calibri" w:cs="Calibri"/>
                    <w:color w:val="000000"/>
                    <w:sz w:val="28"/>
                  </w:rPr>
                </w:rPrChange>
              </w:rPr>
            </w:pPr>
            <w:ins w:author="phetc" w:date="2023-02-13T15:44:00Z" w:id="15177">
              <w:r w:rsidRPr="00357A8D">
                <w:rPr>
                  <w:rFonts w:ascii="Calibri" w:hAnsi="Calibri" w:cs="Calibri"/>
                  <w:sz w:val="28"/>
                  <w:rPrChange w:author="PC" w:date="2023-03-31T11:41:00Z" w:id="15178">
                    <w:rPr>
                      <w:rFonts w:ascii="Calibri" w:hAnsi="Calibri" w:cs="Calibri"/>
                      <w:color w:val="000000"/>
                      <w:sz w:val="28"/>
                    </w:rPr>
                  </w:rPrChange>
                </w:rPr>
                <w:t> </w:t>
              </w:r>
              <w:r w:rsidRPr="00357A8D">
                <w:rPr>
                  <w:rFonts w:ascii="Wingdings 2" w:hAnsi="Wingdings 2" w:eastAsia="Wingdings 2" w:cs="Wingdings 2"/>
                  <w:sz w:val="28"/>
                  <w:rPrChange w:author="PC" w:date="2023-03-31T11:41:00Z" w:id="1517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7098FC" w14:textId="77777777">
            <w:pPr>
              <w:rPr>
                <w:ins w:author="phetc" w:date="2023-02-13T15:44:00Z" w:id="15180"/>
                <w:rFonts w:ascii="Calibri" w:hAnsi="Calibri" w:cs="Calibri"/>
                <w:sz w:val="28"/>
                <w:rPrChange w:author="PC" w:date="2023-03-31T11:41:00Z" w:id="15181">
                  <w:rPr>
                    <w:ins w:author="phetc" w:date="2023-02-13T15:44:00Z" w:id="15182"/>
                    <w:rFonts w:ascii="Calibri" w:hAnsi="Calibri" w:cs="Calibri"/>
                    <w:color w:val="000000"/>
                    <w:sz w:val="28"/>
                  </w:rPr>
                </w:rPrChange>
              </w:rPr>
            </w:pPr>
            <w:ins w:author="phetc" w:date="2023-02-13T15:44:00Z" w:id="15183">
              <w:r w:rsidRPr="00357A8D">
                <w:rPr>
                  <w:rFonts w:ascii="Calibri" w:hAnsi="Calibri" w:cs="Calibri"/>
                  <w:sz w:val="28"/>
                  <w:rPrChange w:author="PC" w:date="2023-03-31T11:41:00Z" w:id="15184">
                    <w:rPr>
                      <w:rFonts w:ascii="Calibri" w:hAnsi="Calibri" w:cs="Calibri"/>
                      <w:color w:val="000000"/>
                      <w:sz w:val="28"/>
                    </w:rPr>
                  </w:rPrChange>
                </w:rPr>
                <w:t> </w:t>
              </w:r>
              <w:r w:rsidRPr="00357A8D">
                <w:rPr>
                  <w:rFonts w:ascii="Wingdings 2" w:hAnsi="Wingdings 2" w:eastAsia="Wingdings 2" w:cs="Wingdings 2"/>
                  <w:sz w:val="28"/>
                  <w:rPrChange w:author="PC" w:date="2023-03-31T11:41:00Z" w:id="151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3A9E831" w14:textId="77777777">
            <w:pPr>
              <w:rPr>
                <w:ins w:author="phetc" w:date="2023-02-13T15:44:00Z" w:id="15186"/>
                <w:rFonts w:ascii="Calibri" w:hAnsi="Calibri" w:cs="Calibri"/>
                <w:sz w:val="28"/>
                <w:rPrChange w:author="PC" w:date="2023-03-31T11:41:00Z" w:id="15187">
                  <w:rPr>
                    <w:ins w:author="phetc" w:date="2023-02-13T15:44:00Z" w:id="15188"/>
                    <w:rFonts w:ascii="Calibri" w:hAnsi="Calibri" w:cs="Calibri"/>
                    <w:color w:val="000000"/>
                    <w:sz w:val="28"/>
                  </w:rPr>
                </w:rPrChange>
              </w:rPr>
            </w:pPr>
            <w:ins w:author="phetc" w:date="2023-02-13T15:44:00Z" w:id="15189">
              <w:r w:rsidRPr="00357A8D">
                <w:rPr>
                  <w:rFonts w:ascii="Calibri" w:hAnsi="Calibri" w:cs="Calibri"/>
                  <w:sz w:val="28"/>
                  <w:rPrChange w:author="PC" w:date="2023-03-31T11:41:00Z" w:id="15190">
                    <w:rPr>
                      <w:rFonts w:ascii="Calibri" w:hAnsi="Calibri" w:cs="Calibri"/>
                      <w:color w:val="000000"/>
                      <w:sz w:val="28"/>
                    </w:rPr>
                  </w:rPrChange>
                </w:rPr>
                <w:t> </w:t>
              </w:r>
              <w:r w:rsidRPr="00357A8D">
                <w:rPr>
                  <w:rFonts w:ascii="Wingdings 2" w:hAnsi="Wingdings 2" w:eastAsia="Wingdings 2" w:cs="Wingdings 2"/>
                  <w:sz w:val="28"/>
                  <w:rPrChange w:author="PC" w:date="2023-03-31T11:41:00Z" w:id="151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3D882C" w14:textId="77777777">
            <w:pPr>
              <w:rPr>
                <w:ins w:author="phetc" w:date="2023-02-13T15:44:00Z" w:id="15192"/>
                <w:rFonts w:ascii="Calibri" w:hAnsi="Calibri" w:cs="Calibri"/>
                <w:sz w:val="28"/>
                <w:rPrChange w:author="PC" w:date="2023-03-31T11:41:00Z" w:id="15193">
                  <w:rPr>
                    <w:ins w:author="phetc" w:date="2023-02-13T15:44:00Z" w:id="15194"/>
                    <w:rFonts w:ascii="Calibri" w:hAnsi="Calibri" w:cs="Calibri"/>
                    <w:color w:val="000000"/>
                    <w:sz w:val="28"/>
                  </w:rPr>
                </w:rPrChange>
              </w:rPr>
            </w:pPr>
            <w:ins w:author="phetc" w:date="2023-02-13T15:44:00Z" w:id="15195">
              <w:r w:rsidRPr="00357A8D">
                <w:rPr>
                  <w:rFonts w:ascii="Calibri" w:hAnsi="Calibri" w:cs="Calibri"/>
                  <w:sz w:val="28"/>
                  <w:rPrChange w:author="PC" w:date="2023-03-31T11:41:00Z" w:id="15196">
                    <w:rPr>
                      <w:rFonts w:ascii="Calibri" w:hAnsi="Calibri" w:cs="Calibri"/>
                      <w:color w:val="000000"/>
                      <w:sz w:val="28"/>
                    </w:rPr>
                  </w:rPrChange>
                </w:rPr>
                <w:t> </w:t>
              </w:r>
              <w:r w:rsidRPr="00357A8D">
                <w:rPr>
                  <w:rFonts w:ascii="Wingdings 2" w:hAnsi="Wingdings 2" w:eastAsia="Wingdings 2" w:cs="Wingdings 2"/>
                  <w:sz w:val="28"/>
                  <w:rPrChange w:author="PC" w:date="2023-03-31T11:41:00Z" w:id="151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9E012A" w14:textId="77777777">
            <w:pPr>
              <w:rPr>
                <w:ins w:author="phetc" w:date="2023-02-13T15:44:00Z" w:id="15198"/>
                <w:rFonts w:ascii="Calibri" w:hAnsi="Calibri" w:cs="Calibri"/>
                <w:sz w:val="28"/>
                <w:rPrChange w:author="PC" w:date="2023-03-31T11:41:00Z" w:id="15199">
                  <w:rPr>
                    <w:ins w:author="phetc" w:date="2023-02-13T15:44:00Z" w:id="15200"/>
                    <w:rFonts w:ascii="Calibri" w:hAnsi="Calibri" w:cs="Calibri"/>
                    <w:color w:val="000000"/>
                    <w:sz w:val="28"/>
                  </w:rPr>
                </w:rPrChange>
              </w:rPr>
            </w:pPr>
            <w:ins w:author="phetc" w:date="2023-02-13T15:44:00Z" w:id="15201">
              <w:r w:rsidRPr="00357A8D">
                <w:rPr>
                  <w:rFonts w:ascii="Calibri" w:hAnsi="Calibri" w:cs="Calibri"/>
                  <w:sz w:val="28"/>
                  <w:rPrChange w:author="PC" w:date="2023-03-31T11:41:00Z" w:id="15202">
                    <w:rPr>
                      <w:rFonts w:ascii="Calibri" w:hAnsi="Calibri" w:cs="Calibri"/>
                      <w:color w:val="000000"/>
                      <w:sz w:val="28"/>
                    </w:rPr>
                  </w:rPrChange>
                </w:rPr>
                <w:t> </w:t>
              </w:r>
              <w:r w:rsidRPr="00357A8D">
                <w:rPr>
                  <w:rFonts w:ascii="Wingdings 2" w:hAnsi="Wingdings 2" w:eastAsia="Wingdings 2" w:cs="Wingdings 2"/>
                  <w:sz w:val="28"/>
                  <w:rPrChange w:author="PC" w:date="2023-03-31T11:41:00Z" w:id="152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79F616E" w14:textId="77777777">
            <w:pPr>
              <w:rPr>
                <w:ins w:author="phetc" w:date="2023-02-13T15:44:00Z" w:id="15204"/>
                <w:rFonts w:ascii="Calibri" w:hAnsi="Calibri" w:cs="Calibri"/>
                <w:sz w:val="28"/>
                <w:rPrChange w:author="PC" w:date="2023-03-31T11:41:00Z" w:id="15205">
                  <w:rPr>
                    <w:ins w:author="phetc" w:date="2023-02-13T15:44:00Z" w:id="15206"/>
                    <w:rFonts w:ascii="Calibri" w:hAnsi="Calibri" w:cs="Calibri"/>
                    <w:color w:val="000000"/>
                    <w:sz w:val="28"/>
                  </w:rPr>
                </w:rPrChange>
              </w:rPr>
            </w:pPr>
            <w:ins w:author="phetc" w:date="2023-02-13T15:44:00Z" w:id="15207">
              <w:r w:rsidRPr="00357A8D">
                <w:rPr>
                  <w:rFonts w:ascii="Calibri" w:hAnsi="Calibri" w:cs="Calibri"/>
                  <w:sz w:val="28"/>
                  <w:rPrChange w:author="PC" w:date="2023-03-31T11:41:00Z" w:id="15208">
                    <w:rPr>
                      <w:rFonts w:ascii="Calibri" w:hAnsi="Calibri" w:cs="Calibri"/>
                      <w:color w:val="000000"/>
                      <w:sz w:val="28"/>
                    </w:rPr>
                  </w:rPrChange>
                </w:rPr>
                <w:t> </w:t>
              </w:r>
              <w:r w:rsidRPr="00357A8D">
                <w:rPr>
                  <w:rFonts w:ascii="Wingdings 2" w:hAnsi="Wingdings 2" w:eastAsia="Wingdings 2" w:cs="Wingdings 2"/>
                  <w:sz w:val="28"/>
                  <w:rPrChange w:author="PC" w:date="2023-03-31T11:41:00Z" w:id="152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698324" w14:textId="77777777">
            <w:pPr>
              <w:rPr>
                <w:ins w:author="phetc" w:date="2023-02-13T15:44:00Z" w:id="15210"/>
                <w:rFonts w:ascii="Calibri" w:hAnsi="Calibri" w:cs="Calibri"/>
                <w:sz w:val="28"/>
                <w:rPrChange w:author="PC" w:date="2023-03-31T11:41:00Z" w:id="15211">
                  <w:rPr>
                    <w:ins w:author="phetc" w:date="2023-02-13T15:44:00Z" w:id="15212"/>
                    <w:rFonts w:ascii="Calibri" w:hAnsi="Calibri" w:cs="Calibri"/>
                    <w:color w:val="000000"/>
                    <w:sz w:val="28"/>
                  </w:rPr>
                </w:rPrChange>
              </w:rPr>
            </w:pPr>
            <w:ins w:author="phetc" w:date="2023-02-13T15:44:00Z" w:id="15213">
              <w:r w:rsidRPr="00357A8D">
                <w:rPr>
                  <w:rFonts w:ascii="Calibri" w:hAnsi="Calibri" w:cs="Calibri"/>
                  <w:sz w:val="28"/>
                  <w:rPrChange w:author="PC" w:date="2023-03-31T11:41:00Z" w:id="15214">
                    <w:rPr>
                      <w:rFonts w:ascii="Calibri" w:hAnsi="Calibri" w:cs="Calibri"/>
                      <w:color w:val="000000"/>
                      <w:sz w:val="28"/>
                    </w:rPr>
                  </w:rPrChange>
                </w:rPr>
                <w:t> </w:t>
              </w:r>
              <w:r w:rsidRPr="00357A8D">
                <w:rPr>
                  <w:rFonts w:ascii="Wingdings 2" w:hAnsi="Wingdings 2" w:eastAsia="Wingdings 2" w:cs="Wingdings 2"/>
                  <w:sz w:val="28"/>
                  <w:rPrChange w:author="PC" w:date="2023-03-31T11:41:00Z" w:id="1521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2D8CF2C" w14:textId="77777777">
            <w:pPr>
              <w:rPr>
                <w:ins w:author="phetc" w:date="2023-02-13T15:44:00Z" w:id="15216"/>
                <w:rFonts w:ascii="Calibri" w:hAnsi="Calibri" w:cs="Calibri"/>
                <w:sz w:val="28"/>
                <w:rPrChange w:author="PC" w:date="2023-03-31T11:41:00Z" w:id="15217">
                  <w:rPr>
                    <w:ins w:author="phetc" w:date="2023-02-13T15:44:00Z" w:id="15218"/>
                    <w:rFonts w:ascii="Calibri" w:hAnsi="Calibri" w:cs="Calibri"/>
                    <w:color w:val="000000"/>
                    <w:sz w:val="28"/>
                  </w:rPr>
                </w:rPrChange>
              </w:rPr>
            </w:pPr>
            <w:ins w:author="phetc" w:date="2023-02-13T15:44:00Z" w:id="15219">
              <w:r w:rsidRPr="00357A8D">
                <w:rPr>
                  <w:rFonts w:ascii="Calibri" w:hAnsi="Calibri" w:cs="Calibri"/>
                  <w:sz w:val="28"/>
                  <w:rPrChange w:author="PC" w:date="2023-03-31T11:41:00Z" w:id="15220">
                    <w:rPr>
                      <w:rFonts w:ascii="Calibri" w:hAnsi="Calibri" w:cs="Calibri"/>
                      <w:color w:val="000000"/>
                      <w:sz w:val="28"/>
                    </w:rPr>
                  </w:rPrChange>
                </w:rPr>
                <w:t> </w:t>
              </w:r>
              <w:r w:rsidRPr="00357A8D">
                <w:rPr>
                  <w:rFonts w:ascii="Wingdings 2" w:hAnsi="Wingdings 2" w:eastAsia="Wingdings 2" w:cs="Wingdings 2"/>
                  <w:sz w:val="28"/>
                  <w:rPrChange w:author="PC" w:date="2023-03-31T11:41:00Z" w:id="152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90B5AF" w14:textId="77777777">
            <w:pPr>
              <w:rPr>
                <w:ins w:author="phetc" w:date="2023-02-13T15:44:00Z" w:id="15222"/>
                <w:rFonts w:ascii="Calibri" w:hAnsi="Calibri" w:cs="Calibri"/>
                <w:sz w:val="28"/>
                <w:rPrChange w:author="PC" w:date="2023-03-31T11:41:00Z" w:id="15223">
                  <w:rPr>
                    <w:ins w:author="phetc" w:date="2023-02-13T15:44:00Z" w:id="15224"/>
                    <w:rFonts w:ascii="Calibri" w:hAnsi="Calibri" w:cs="Calibri"/>
                    <w:color w:val="000000"/>
                    <w:sz w:val="28"/>
                  </w:rPr>
                </w:rPrChange>
              </w:rPr>
            </w:pPr>
            <w:ins w:author="phetc" w:date="2023-02-13T15:44:00Z" w:id="15225">
              <w:r w:rsidRPr="00357A8D">
                <w:rPr>
                  <w:rFonts w:ascii="Calibri" w:hAnsi="Calibri" w:cs="Calibri"/>
                  <w:sz w:val="28"/>
                  <w:rPrChange w:author="PC" w:date="2023-03-31T11:41:00Z" w:id="15226">
                    <w:rPr>
                      <w:rFonts w:ascii="Calibri" w:hAnsi="Calibri" w:cs="Calibri"/>
                      <w:color w:val="000000"/>
                      <w:sz w:val="28"/>
                    </w:rPr>
                  </w:rPrChange>
                </w:rPr>
                <w:t> </w:t>
              </w:r>
              <w:r w:rsidRPr="00357A8D">
                <w:rPr>
                  <w:rFonts w:ascii="Wingdings 2" w:hAnsi="Wingdings 2" w:eastAsia="Wingdings 2" w:cs="Wingdings 2"/>
                  <w:sz w:val="28"/>
                  <w:rPrChange w:author="PC" w:date="2023-03-31T11:41:00Z" w:id="15227">
                    <w:rPr>
                      <w:rFonts w:ascii="Calibri" w:hAnsi="Calibri" w:cs="Calibri"/>
                      <w:color w:val="000000"/>
                      <w:sz w:val="28"/>
                    </w:rPr>
                  </w:rPrChange>
                </w:rPr>
                <w:t>P</w:t>
              </w:r>
            </w:ins>
          </w:p>
        </w:tc>
      </w:tr>
      <w:tr w:rsidRPr="00357A8D" w:rsidR="00567CE2" w:rsidTr="00277A61" w14:paraId="79FDE512" w14:textId="77777777">
        <w:trPr>
          <w:trHeight w:val="430"/>
          <w:ins w:author="phetc" w:date="2023-02-13T15:44:00Z" w:id="1522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5765CEF1" w14:textId="77777777">
            <w:pPr>
              <w:rPr>
                <w:ins w:author="phetc" w:date="2023-02-13T15:44:00Z" w:id="15229"/>
                <w:rFonts w:ascii="Calibri" w:hAnsi="Calibri" w:cs="Calibri"/>
                <w:sz w:val="28"/>
                <w:rPrChange w:author="PC" w:date="2023-03-31T11:41:00Z" w:id="15230">
                  <w:rPr>
                    <w:ins w:author="phetc" w:date="2023-02-13T15:44:00Z" w:id="15231"/>
                    <w:rFonts w:ascii="Calibri" w:hAnsi="Calibri" w:cs="Calibri"/>
                    <w:color w:val="000000"/>
                    <w:sz w:val="28"/>
                  </w:rPr>
                </w:rPrChange>
              </w:rPr>
            </w:pPr>
            <w:ins w:author="phetc" w:date="2023-02-13T15:44:00Z" w:id="15232">
              <w:r w:rsidRPr="00357A8D">
                <w:rPr>
                  <w:rFonts w:ascii="TH Sarabun New" w:hAnsi="TH Sarabun New" w:cs="TH Sarabun New"/>
                  <w:sz w:val="28"/>
                  <w:cs/>
                </w:rPr>
                <w:t xml:space="preserve">ศ.581 เศรษฐศาสตร์อุตสาหกรรม: ศึกษาเฉพาะเรื่อง 1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C0C97E" w14:textId="77777777">
            <w:pPr>
              <w:rPr>
                <w:ins w:author="phetc" w:date="2023-02-13T15:44:00Z" w:id="15233"/>
                <w:rFonts w:ascii="Calibri" w:hAnsi="Calibri" w:cs="Calibri"/>
                <w:sz w:val="28"/>
                <w:rPrChange w:author="PC" w:date="2023-03-31T11:41:00Z" w:id="15234">
                  <w:rPr>
                    <w:ins w:author="phetc" w:date="2023-02-13T15:44:00Z" w:id="15235"/>
                    <w:rFonts w:ascii="Calibri" w:hAnsi="Calibri" w:cs="Calibri"/>
                    <w:color w:val="000000"/>
                    <w:sz w:val="28"/>
                  </w:rPr>
                </w:rPrChange>
              </w:rPr>
            </w:pPr>
            <w:ins w:author="phetc" w:date="2023-02-13T15:44:00Z" w:id="15236">
              <w:r w:rsidRPr="00357A8D">
                <w:rPr>
                  <w:rFonts w:ascii="Calibri" w:hAnsi="Calibri" w:cs="Calibri"/>
                  <w:sz w:val="28"/>
                  <w:rPrChange w:author="PC" w:date="2023-03-31T11:41:00Z" w:id="15237">
                    <w:rPr>
                      <w:rFonts w:ascii="Calibri" w:hAnsi="Calibri" w:cs="Calibri"/>
                      <w:color w:val="000000"/>
                      <w:sz w:val="28"/>
                    </w:rPr>
                  </w:rPrChange>
                </w:rPr>
                <w:t> </w:t>
              </w:r>
              <w:r w:rsidRPr="00357A8D">
                <w:rPr>
                  <w:rFonts w:ascii="Wingdings 2" w:hAnsi="Wingdings 2" w:eastAsia="Wingdings 2" w:cs="Wingdings 2"/>
                  <w:sz w:val="28"/>
                  <w:rPrChange w:author="PC" w:date="2023-03-31T11:41:00Z" w:id="1523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FECDBA" w14:textId="77777777">
            <w:pPr>
              <w:rPr>
                <w:ins w:author="phetc" w:date="2023-02-13T15:44:00Z" w:id="15239"/>
                <w:rFonts w:ascii="Calibri" w:hAnsi="Calibri" w:cs="Calibri"/>
                <w:sz w:val="28"/>
                <w:rPrChange w:author="PC" w:date="2023-03-31T11:41:00Z" w:id="15240">
                  <w:rPr>
                    <w:ins w:author="phetc" w:date="2023-02-13T15:44:00Z" w:id="15241"/>
                    <w:rFonts w:ascii="Calibri" w:hAnsi="Calibri" w:cs="Calibri"/>
                    <w:color w:val="000000"/>
                    <w:sz w:val="28"/>
                  </w:rPr>
                </w:rPrChange>
              </w:rPr>
            </w:pPr>
            <w:ins w:author="phetc" w:date="2023-02-13T15:44:00Z" w:id="15242">
              <w:r w:rsidRPr="00357A8D">
                <w:rPr>
                  <w:rFonts w:ascii="Calibri" w:hAnsi="Calibri" w:cs="Calibri"/>
                  <w:sz w:val="28"/>
                  <w:rPrChange w:author="PC" w:date="2023-03-31T11:41:00Z" w:id="15243">
                    <w:rPr>
                      <w:rFonts w:ascii="Calibri" w:hAnsi="Calibri" w:cs="Calibri"/>
                      <w:color w:val="000000"/>
                      <w:sz w:val="28"/>
                    </w:rPr>
                  </w:rPrChange>
                </w:rPr>
                <w:t> </w:t>
              </w:r>
              <w:r w:rsidRPr="00357A8D">
                <w:rPr>
                  <w:rFonts w:ascii="Wingdings 2" w:hAnsi="Wingdings 2" w:eastAsia="Wingdings 2" w:cs="Wingdings 2"/>
                  <w:sz w:val="28"/>
                  <w:rPrChange w:author="PC" w:date="2023-03-31T11:41:00Z" w:id="1524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272239" w14:textId="77777777">
            <w:pPr>
              <w:rPr>
                <w:ins w:author="phetc" w:date="2023-02-13T15:44:00Z" w:id="15245"/>
                <w:rFonts w:ascii="Calibri" w:hAnsi="Calibri" w:cs="Calibri"/>
                <w:sz w:val="28"/>
                <w:rPrChange w:author="PC" w:date="2023-03-31T11:41:00Z" w:id="15246">
                  <w:rPr>
                    <w:ins w:author="phetc" w:date="2023-02-13T15:44:00Z" w:id="15247"/>
                    <w:rFonts w:ascii="Calibri" w:hAnsi="Calibri" w:cs="Calibri"/>
                    <w:color w:val="000000"/>
                    <w:sz w:val="28"/>
                  </w:rPr>
                </w:rPrChange>
              </w:rPr>
            </w:pPr>
            <w:ins w:author="phetc" w:date="2023-02-13T15:44:00Z" w:id="15248">
              <w:r w:rsidRPr="00357A8D">
                <w:rPr>
                  <w:rFonts w:ascii="Calibri" w:hAnsi="Calibri" w:cs="Calibri"/>
                  <w:sz w:val="28"/>
                  <w:rPrChange w:author="PC" w:date="2023-03-31T11:41:00Z" w:id="1524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58D3C1" w14:textId="77777777">
            <w:pPr>
              <w:rPr>
                <w:ins w:author="phetc" w:date="2023-02-13T15:44:00Z" w:id="15250"/>
                <w:rFonts w:ascii="Calibri" w:hAnsi="Calibri" w:cs="Calibri"/>
                <w:sz w:val="28"/>
                <w:rPrChange w:author="PC" w:date="2023-03-31T11:41:00Z" w:id="15251">
                  <w:rPr>
                    <w:ins w:author="phetc" w:date="2023-02-13T15:44:00Z" w:id="15252"/>
                    <w:rFonts w:ascii="Calibri" w:hAnsi="Calibri" w:cs="Calibri"/>
                    <w:color w:val="000000"/>
                    <w:sz w:val="28"/>
                  </w:rPr>
                </w:rPrChange>
              </w:rPr>
            </w:pPr>
            <w:ins w:author="phetc" w:date="2023-02-13T15:44:00Z" w:id="15253">
              <w:r w:rsidRPr="00357A8D">
                <w:rPr>
                  <w:rFonts w:ascii="Calibri" w:hAnsi="Calibri" w:cs="Calibri"/>
                  <w:sz w:val="28"/>
                  <w:rPrChange w:author="PC" w:date="2023-03-31T11:41:00Z" w:id="15254">
                    <w:rPr>
                      <w:rFonts w:ascii="Calibri" w:hAnsi="Calibri" w:cs="Calibri"/>
                      <w:color w:val="000000"/>
                      <w:sz w:val="28"/>
                    </w:rPr>
                  </w:rPrChange>
                </w:rPr>
                <w:t> </w:t>
              </w:r>
              <w:r w:rsidRPr="00357A8D">
                <w:rPr>
                  <w:rFonts w:ascii="Wingdings 2" w:hAnsi="Wingdings 2" w:eastAsia="Wingdings 2" w:cs="Wingdings 2"/>
                  <w:sz w:val="28"/>
                  <w:rPrChange w:author="PC" w:date="2023-03-31T11:41:00Z" w:id="1525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C04E15" w14:textId="77777777">
            <w:pPr>
              <w:rPr>
                <w:ins w:author="phetc" w:date="2023-02-13T15:44:00Z" w:id="15256"/>
                <w:rFonts w:ascii="Calibri" w:hAnsi="Calibri" w:cs="Calibri"/>
                <w:sz w:val="28"/>
                <w:rPrChange w:author="PC" w:date="2023-03-31T11:41:00Z" w:id="15257">
                  <w:rPr>
                    <w:ins w:author="phetc" w:date="2023-02-13T15:44:00Z" w:id="15258"/>
                    <w:rFonts w:ascii="Calibri" w:hAnsi="Calibri" w:cs="Calibri"/>
                    <w:color w:val="000000"/>
                    <w:sz w:val="28"/>
                  </w:rPr>
                </w:rPrChange>
              </w:rPr>
            </w:pPr>
            <w:ins w:author="phetc" w:date="2023-02-13T15:44:00Z" w:id="15259">
              <w:r w:rsidRPr="00357A8D">
                <w:rPr>
                  <w:rFonts w:ascii="Wingdings 2" w:hAnsi="Wingdings 2" w:eastAsia="Wingdings 2" w:cs="Wingdings 2"/>
                  <w:sz w:val="28"/>
                  <w:rPrChange w:author="PC" w:date="2023-03-31T11:41:00Z" w:id="15260">
                    <w:rPr>
                      <w:rFonts w:ascii="Calibri" w:hAnsi="Calibri" w:cs="Calibri"/>
                      <w:color w:val="000000"/>
                      <w:sz w:val="28"/>
                    </w:rPr>
                  </w:rPrChange>
                </w:rPr>
                <w:t>P</w:t>
              </w:r>
              <w:r w:rsidRPr="00357A8D">
                <w:rPr>
                  <w:rFonts w:ascii="Calibri" w:hAnsi="Calibri" w:cs="Calibri"/>
                  <w:sz w:val="28"/>
                  <w:rPrChange w:author="PC" w:date="2023-03-31T11:41:00Z" w:id="1526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805399" w14:textId="77777777">
            <w:pPr>
              <w:rPr>
                <w:ins w:author="phetc" w:date="2023-02-13T15:44:00Z" w:id="15262"/>
                <w:rFonts w:ascii="Calibri" w:hAnsi="Calibri" w:cs="Calibri"/>
                <w:sz w:val="28"/>
                <w:rPrChange w:author="PC" w:date="2023-03-31T11:41:00Z" w:id="15263">
                  <w:rPr>
                    <w:ins w:author="phetc" w:date="2023-02-13T15:44:00Z" w:id="15264"/>
                    <w:rFonts w:ascii="Calibri" w:hAnsi="Calibri" w:cs="Calibri"/>
                    <w:color w:val="000000"/>
                    <w:sz w:val="28"/>
                  </w:rPr>
                </w:rPrChange>
              </w:rPr>
            </w:pPr>
            <w:ins w:author="phetc" w:date="2023-02-13T15:44:00Z" w:id="15265">
              <w:r w:rsidRPr="00357A8D">
                <w:rPr>
                  <w:rFonts w:ascii="Wingdings 2" w:hAnsi="Wingdings 2" w:eastAsia="Wingdings 2" w:cs="Wingdings 2"/>
                  <w:sz w:val="28"/>
                  <w:rPrChange w:author="PC" w:date="2023-03-31T11:41:00Z" w:id="15266">
                    <w:rPr>
                      <w:rFonts w:ascii="Calibri" w:hAnsi="Calibri" w:cs="Calibri"/>
                      <w:color w:val="000000"/>
                      <w:sz w:val="28"/>
                    </w:rPr>
                  </w:rPrChange>
                </w:rPr>
                <w:t>P</w:t>
              </w:r>
              <w:r w:rsidRPr="00357A8D">
                <w:rPr>
                  <w:rFonts w:ascii="Calibri" w:hAnsi="Calibri" w:cs="Calibri"/>
                  <w:sz w:val="28"/>
                  <w:rPrChange w:author="PC" w:date="2023-03-31T11:41:00Z" w:id="152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13D17F" w14:textId="77777777">
            <w:pPr>
              <w:rPr>
                <w:ins w:author="phetc" w:date="2023-02-13T15:44:00Z" w:id="15268"/>
                <w:rFonts w:ascii="Calibri" w:hAnsi="Calibri" w:cs="Calibri"/>
                <w:sz w:val="28"/>
                <w:rPrChange w:author="PC" w:date="2023-03-31T11:41:00Z" w:id="15269">
                  <w:rPr>
                    <w:ins w:author="phetc" w:date="2023-02-13T15:44:00Z" w:id="15270"/>
                    <w:rFonts w:ascii="Calibri" w:hAnsi="Calibri" w:cs="Calibri"/>
                    <w:color w:val="000000"/>
                    <w:sz w:val="28"/>
                  </w:rPr>
                </w:rPrChange>
              </w:rPr>
            </w:pPr>
            <w:ins w:author="phetc" w:date="2023-02-13T15:44:00Z" w:id="15271">
              <w:r w:rsidRPr="00357A8D">
                <w:rPr>
                  <w:rFonts w:ascii="Calibri" w:hAnsi="Calibri" w:cs="Calibri"/>
                  <w:sz w:val="28"/>
                  <w:rPrChange w:author="PC" w:date="2023-03-31T11:41:00Z" w:id="152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A58E8D4" w14:textId="77777777">
            <w:pPr>
              <w:rPr>
                <w:ins w:author="phetc" w:date="2023-02-13T15:44:00Z" w:id="15273"/>
                <w:rFonts w:ascii="Calibri" w:hAnsi="Calibri" w:cs="Calibri"/>
                <w:sz w:val="28"/>
                <w:rPrChange w:author="PC" w:date="2023-03-31T11:41:00Z" w:id="15274">
                  <w:rPr>
                    <w:ins w:author="phetc" w:date="2023-02-13T15:44:00Z" w:id="15275"/>
                    <w:rFonts w:ascii="Calibri" w:hAnsi="Calibri" w:cs="Calibri"/>
                    <w:color w:val="000000"/>
                    <w:sz w:val="28"/>
                  </w:rPr>
                </w:rPrChange>
              </w:rPr>
            </w:pPr>
            <w:ins w:author="phetc" w:date="2023-02-13T15:44:00Z" w:id="15276">
              <w:r w:rsidRPr="00357A8D">
                <w:rPr>
                  <w:rFonts w:ascii="Calibri" w:hAnsi="Calibri" w:cs="Calibri"/>
                  <w:sz w:val="28"/>
                  <w:rPrChange w:author="PC" w:date="2023-03-31T11:41:00Z" w:id="15277">
                    <w:rPr>
                      <w:rFonts w:ascii="Calibri" w:hAnsi="Calibri" w:cs="Calibri"/>
                      <w:color w:val="000000"/>
                      <w:sz w:val="28"/>
                    </w:rPr>
                  </w:rPrChange>
                </w:rPr>
                <w:t> </w:t>
              </w:r>
              <w:r w:rsidRPr="00357A8D">
                <w:rPr>
                  <w:rFonts w:ascii="Wingdings 2" w:hAnsi="Wingdings 2" w:eastAsia="Wingdings 2" w:cs="Wingdings 2"/>
                  <w:sz w:val="28"/>
                  <w:rPrChange w:author="PC" w:date="2023-03-31T11:41:00Z" w:id="1527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FE8D1DF" w14:textId="77777777">
            <w:pPr>
              <w:rPr>
                <w:ins w:author="phetc" w:date="2023-02-13T15:44:00Z" w:id="15279"/>
                <w:rFonts w:ascii="Calibri" w:hAnsi="Calibri" w:cs="Calibri"/>
                <w:sz w:val="28"/>
                <w:rPrChange w:author="PC" w:date="2023-03-31T11:41:00Z" w:id="15280">
                  <w:rPr>
                    <w:ins w:author="phetc" w:date="2023-02-13T15:44:00Z" w:id="15281"/>
                    <w:rFonts w:ascii="Calibri" w:hAnsi="Calibri" w:cs="Calibri"/>
                    <w:color w:val="000000"/>
                    <w:sz w:val="28"/>
                  </w:rPr>
                </w:rPrChange>
              </w:rPr>
            </w:pPr>
            <w:ins w:author="phetc" w:date="2023-02-13T15:44:00Z" w:id="15282">
              <w:r w:rsidRPr="00357A8D">
                <w:rPr>
                  <w:rFonts w:ascii="Calibri" w:hAnsi="Calibri" w:cs="Calibri"/>
                  <w:sz w:val="28"/>
                  <w:rPrChange w:author="PC" w:date="2023-03-31T11:41:00Z" w:id="1528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C85572" w14:textId="77777777">
            <w:pPr>
              <w:rPr>
                <w:ins w:author="phetc" w:date="2023-02-13T15:44:00Z" w:id="15284"/>
                <w:rFonts w:ascii="Calibri" w:hAnsi="Calibri" w:cs="Calibri"/>
                <w:sz w:val="28"/>
                <w:rPrChange w:author="PC" w:date="2023-03-31T11:41:00Z" w:id="15285">
                  <w:rPr>
                    <w:ins w:author="phetc" w:date="2023-02-13T15:44:00Z" w:id="15286"/>
                    <w:rFonts w:ascii="Calibri" w:hAnsi="Calibri" w:cs="Calibri"/>
                    <w:color w:val="000000"/>
                    <w:sz w:val="28"/>
                  </w:rPr>
                </w:rPrChange>
              </w:rPr>
            </w:pPr>
            <w:ins w:author="phetc" w:date="2023-02-13T15:44:00Z" w:id="15287">
              <w:r w:rsidRPr="00357A8D">
                <w:rPr>
                  <w:rFonts w:ascii="Calibri" w:hAnsi="Calibri" w:cs="Calibri"/>
                  <w:sz w:val="28"/>
                  <w:rPrChange w:author="PC" w:date="2023-03-31T11:41:00Z" w:id="15288">
                    <w:rPr>
                      <w:rFonts w:ascii="Calibri" w:hAnsi="Calibri" w:cs="Calibri"/>
                      <w:color w:val="000000"/>
                      <w:sz w:val="28"/>
                    </w:rPr>
                  </w:rPrChange>
                </w:rPr>
                <w:t> </w:t>
              </w:r>
              <w:r w:rsidRPr="00357A8D">
                <w:rPr>
                  <w:rFonts w:ascii="Wingdings 2" w:hAnsi="Wingdings 2" w:eastAsia="Wingdings 2" w:cs="Wingdings 2"/>
                  <w:sz w:val="28"/>
                  <w:rPrChange w:author="PC" w:date="2023-03-31T11:41:00Z" w:id="1528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D82AC97" w14:textId="77777777">
            <w:pPr>
              <w:rPr>
                <w:ins w:author="phetc" w:date="2023-02-13T15:44:00Z" w:id="15290"/>
                <w:rFonts w:ascii="Calibri" w:hAnsi="Calibri" w:cs="Calibri"/>
                <w:sz w:val="28"/>
                <w:rPrChange w:author="PC" w:date="2023-03-31T11:41:00Z" w:id="15291">
                  <w:rPr>
                    <w:ins w:author="phetc" w:date="2023-02-13T15:44:00Z" w:id="15292"/>
                    <w:rFonts w:ascii="Calibri" w:hAnsi="Calibri" w:cs="Calibri"/>
                    <w:color w:val="000000"/>
                    <w:sz w:val="28"/>
                  </w:rPr>
                </w:rPrChange>
              </w:rPr>
            </w:pPr>
            <w:ins w:author="phetc" w:date="2023-02-13T15:44:00Z" w:id="15293">
              <w:r w:rsidRPr="00357A8D">
                <w:rPr>
                  <w:rFonts w:ascii="Calibri" w:hAnsi="Calibri" w:cs="Calibri"/>
                  <w:sz w:val="28"/>
                  <w:rPrChange w:author="PC" w:date="2023-03-31T11:41:00Z" w:id="1529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23DCD8" w14:textId="77777777">
            <w:pPr>
              <w:rPr>
                <w:ins w:author="phetc" w:date="2023-02-13T15:44:00Z" w:id="15295"/>
                <w:rFonts w:ascii="Calibri" w:hAnsi="Calibri" w:cs="Calibri"/>
                <w:sz w:val="28"/>
                <w:rPrChange w:author="PC" w:date="2023-03-31T11:41:00Z" w:id="15296">
                  <w:rPr>
                    <w:ins w:author="phetc" w:date="2023-02-13T15:44:00Z" w:id="15297"/>
                    <w:rFonts w:ascii="Calibri" w:hAnsi="Calibri" w:cs="Calibri"/>
                    <w:color w:val="000000"/>
                    <w:sz w:val="28"/>
                  </w:rPr>
                </w:rPrChange>
              </w:rPr>
            </w:pPr>
            <w:ins w:author="phetc" w:date="2023-02-13T15:44:00Z" w:id="15298">
              <w:r w:rsidRPr="00357A8D">
                <w:rPr>
                  <w:rFonts w:ascii="Calibri" w:hAnsi="Calibri" w:cs="Calibri"/>
                  <w:sz w:val="28"/>
                  <w:rPrChange w:author="PC" w:date="2023-03-31T11:41:00Z" w:id="15299">
                    <w:rPr>
                      <w:rFonts w:ascii="Calibri" w:hAnsi="Calibri" w:cs="Calibri"/>
                      <w:color w:val="000000"/>
                      <w:sz w:val="28"/>
                    </w:rPr>
                  </w:rPrChange>
                </w:rPr>
                <w:t> </w:t>
              </w:r>
              <w:r w:rsidRPr="00357A8D">
                <w:rPr>
                  <w:rFonts w:ascii="Wingdings 2" w:hAnsi="Wingdings 2" w:eastAsia="Wingdings 2" w:cs="Wingdings 2"/>
                  <w:sz w:val="28"/>
                  <w:rPrChange w:author="PC" w:date="2023-03-31T11:41:00Z" w:id="1530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DC28F4" w14:textId="77777777">
            <w:pPr>
              <w:rPr>
                <w:ins w:author="phetc" w:date="2023-02-13T15:44:00Z" w:id="15301"/>
                <w:rFonts w:ascii="Calibri" w:hAnsi="Calibri" w:cs="Calibri"/>
                <w:sz w:val="28"/>
                <w:rPrChange w:author="PC" w:date="2023-03-31T11:41:00Z" w:id="15302">
                  <w:rPr>
                    <w:ins w:author="phetc" w:date="2023-02-13T15:44:00Z" w:id="15303"/>
                    <w:rFonts w:ascii="Calibri" w:hAnsi="Calibri" w:cs="Calibri"/>
                    <w:color w:val="000000"/>
                    <w:sz w:val="28"/>
                  </w:rPr>
                </w:rPrChange>
              </w:rPr>
            </w:pPr>
            <w:ins w:author="phetc" w:date="2023-02-13T15:44:00Z" w:id="15304">
              <w:r w:rsidRPr="00357A8D">
                <w:rPr>
                  <w:rFonts w:ascii="Calibri" w:hAnsi="Calibri" w:cs="Calibri"/>
                  <w:sz w:val="28"/>
                  <w:rPrChange w:author="PC" w:date="2023-03-31T11:41:00Z" w:id="15305">
                    <w:rPr>
                      <w:rFonts w:ascii="Calibri" w:hAnsi="Calibri" w:cs="Calibri"/>
                      <w:color w:val="000000"/>
                      <w:sz w:val="28"/>
                    </w:rPr>
                  </w:rPrChange>
                </w:rPr>
                <w:t> </w:t>
              </w:r>
              <w:r w:rsidRPr="00357A8D">
                <w:rPr>
                  <w:rFonts w:ascii="Wingdings 2" w:hAnsi="Wingdings 2" w:eastAsia="Wingdings 2" w:cs="Wingdings 2"/>
                  <w:sz w:val="28"/>
                  <w:rPrChange w:author="PC" w:date="2023-03-31T11:41:00Z" w:id="1530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C1BF45B" w14:textId="77777777">
            <w:pPr>
              <w:rPr>
                <w:ins w:author="phetc" w:date="2023-02-13T15:44:00Z" w:id="15307"/>
                <w:rFonts w:ascii="Calibri" w:hAnsi="Calibri" w:cs="Calibri"/>
                <w:sz w:val="28"/>
                <w:rPrChange w:author="PC" w:date="2023-03-31T11:41:00Z" w:id="15308">
                  <w:rPr>
                    <w:ins w:author="phetc" w:date="2023-02-13T15:44:00Z" w:id="15309"/>
                    <w:rFonts w:ascii="Calibri" w:hAnsi="Calibri" w:cs="Calibri"/>
                    <w:color w:val="000000"/>
                    <w:sz w:val="28"/>
                  </w:rPr>
                </w:rPrChange>
              </w:rPr>
            </w:pPr>
            <w:ins w:author="phetc" w:date="2023-02-13T15:44:00Z" w:id="15310">
              <w:r w:rsidRPr="00357A8D">
                <w:rPr>
                  <w:rFonts w:ascii="Calibri" w:hAnsi="Calibri" w:cs="Calibri"/>
                  <w:sz w:val="28"/>
                  <w:rPrChange w:author="PC" w:date="2023-03-31T11:41:00Z" w:id="1531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77A071F" w14:textId="77777777">
            <w:pPr>
              <w:rPr>
                <w:ins w:author="phetc" w:date="2023-02-13T15:44:00Z" w:id="15312"/>
                <w:rFonts w:ascii="Calibri" w:hAnsi="Calibri" w:cs="Calibri"/>
                <w:sz w:val="28"/>
                <w:rPrChange w:author="PC" w:date="2023-03-31T11:41:00Z" w:id="15313">
                  <w:rPr>
                    <w:ins w:author="phetc" w:date="2023-02-13T15:44:00Z" w:id="15314"/>
                    <w:rFonts w:ascii="Calibri" w:hAnsi="Calibri" w:cs="Calibri"/>
                    <w:color w:val="000000"/>
                    <w:sz w:val="28"/>
                  </w:rPr>
                </w:rPrChange>
              </w:rPr>
            </w:pPr>
            <w:ins w:author="phetc" w:date="2023-02-13T15:44:00Z" w:id="15315">
              <w:r w:rsidRPr="00357A8D">
                <w:rPr>
                  <w:rFonts w:ascii="Calibri" w:hAnsi="Calibri" w:cs="Calibri"/>
                  <w:sz w:val="28"/>
                  <w:rPrChange w:author="PC" w:date="2023-03-31T11:41:00Z" w:id="15316">
                    <w:rPr>
                      <w:rFonts w:ascii="Calibri" w:hAnsi="Calibri" w:cs="Calibri"/>
                      <w:color w:val="000000"/>
                      <w:sz w:val="28"/>
                    </w:rPr>
                  </w:rPrChange>
                </w:rPr>
                <w:t> </w:t>
              </w:r>
              <w:r w:rsidRPr="00357A8D">
                <w:rPr>
                  <w:rFonts w:ascii="Wingdings 2" w:hAnsi="Wingdings 2" w:eastAsia="Wingdings 2" w:cs="Wingdings 2"/>
                  <w:sz w:val="28"/>
                  <w:rPrChange w:author="PC" w:date="2023-03-31T11:41:00Z" w:id="1531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7015B7" w14:textId="77777777">
            <w:pPr>
              <w:rPr>
                <w:ins w:author="phetc" w:date="2023-02-13T15:44:00Z" w:id="15318"/>
                <w:rFonts w:ascii="Calibri" w:hAnsi="Calibri" w:cs="Calibri"/>
                <w:sz w:val="28"/>
                <w:rPrChange w:author="PC" w:date="2023-03-31T11:41:00Z" w:id="15319">
                  <w:rPr>
                    <w:ins w:author="phetc" w:date="2023-02-13T15:44:00Z" w:id="15320"/>
                    <w:rFonts w:ascii="Calibri" w:hAnsi="Calibri" w:cs="Calibri"/>
                    <w:color w:val="000000"/>
                    <w:sz w:val="28"/>
                  </w:rPr>
                </w:rPrChange>
              </w:rPr>
            </w:pPr>
            <w:ins w:author="phetc" w:date="2023-02-13T15:44:00Z" w:id="15321">
              <w:r w:rsidRPr="00357A8D">
                <w:rPr>
                  <w:rFonts w:ascii="Calibri" w:hAnsi="Calibri" w:cs="Calibri"/>
                  <w:sz w:val="28"/>
                  <w:rPrChange w:author="PC" w:date="2023-03-31T11:41:00Z" w:id="15322">
                    <w:rPr>
                      <w:rFonts w:ascii="Calibri" w:hAnsi="Calibri" w:cs="Calibri"/>
                      <w:color w:val="000000"/>
                      <w:sz w:val="28"/>
                    </w:rPr>
                  </w:rPrChange>
                </w:rPr>
                <w:t> </w:t>
              </w:r>
            </w:ins>
          </w:p>
        </w:tc>
      </w:tr>
      <w:tr w:rsidRPr="00357A8D" w:rsidR="00567CE2" w:rsidTr="00277A61" w14:paraId="4DD40148" w14:textId="77777777">
        <w:trPr>
          <w:trHeight w:val="430"/>
          <w:ins w:author="phetc" w:date="2023-02-13T15:44:00Z" w:id="15323"/>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C49CA58" w14:textId="77777777">
            <w:pPr>
              <w:rPr>
                <w:ins w:author="phetc" w:date="2023-02-13T15:44:00Z" w:id="15324"/>
                <w:rFonts w:ascii="Calibri" w:hAnsi="Calibri" w:cs="Calibri"/>
                <w:sz w:val="28"/>
                <w:rPrChange w:author="PC" w:date="2023-03-31T11:41:00Z" w:id="15325">
                  <w:rPr>
                    <w:ins w:author="phetc" w:date="2023-02-13T15:44:00Z" w:id="15326"/>
                    <w:rFonts w:ascii="Calibri" w:hAnsi="Calibri" w:cs="Calibri"/>
                    <w:color w:val="000000"/>
                    <w:sz w:val="28"/>
                  </w:rPr>
                </w:rPrChange>
              </w:rPr>
            </w:pPr>
            <w:ins w:author="phetc" w:date="2023-02-13T15:44:00Z" w:id="15327">
              <w:r w:rsidRPr="00357A8D">
                <w:rPr>
                  <w:rFonts w:ascii="TH Sarabun New" w:hAnsi="TH Sarabun New" w:cs="TH Sarabun New"/>
                  <w:sz w:val="28"/>
                  <w:cs/>
                </w:rPr>
                <w:t xml:space="preserve">ศ.582 เศรษฐศาสตร์อุตสาหกรรม: ศึกษาเฉพาะเรื่อง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5E44D89" w14:textId="77777777">
            <w:pPr>
              <w:rPr>
                <w:ins w:author="phetc" w:date="2023-02-13T15:44:00Z" w:id="15328"/>
                <w:rFonts w:ascii="Calibri" w:hAnsi="Calibri" w:cs="Calibri"/>
                <w:sz w:val="28"/>
                <w:rPrChange w:author="PC" w:date="2023-03-31T11:41:00Z" w:id="15329">
                  <w:rPr>
                    <w:ins w:author="phetc" w:date="2023-02-13T15:44:00Z" w:id="15330"/>
                    <w:rFonts w:ascii="Calibri" w:hAnsi="Calibri" w:cs="Calibri"/>
                    <w:color w:val="000000"/>
                    <w:sz w:val="28"/>
                  </w:rPr>
                </w:rPrChange>
              </w:rPr>
            </w:pPr>
            <w:ins w:author="phetc" w:date="2023-02-13T15:44:00Z" w:id="15331">
              <w:r w:rsidRPr="00357A8D">
                <w:rPr>
                  <w:rFonts w:ascii="Calibri" w:hAnsi="Calibri" w:cs="Calibri"/>
                  <w:sz w:val="28"/>
                  <w:rPrChange w:author="PC" w:date="2023-03-31T11:41:00Z" w:id="15332">
                    <w:rPr>
                      <w:rFonts w:ascii="Calibri" w:hAnsi="Calibri" w:cs="Calibri"/>
                      <w:color w:val="000000"/>
                      <w:sz w:val="28"/>
                    </w:rPr>
                  </w:rPrChange>
                </w:rPr>
                <w:t> </w:t>
              </w:r>
              <w:r w:rsidRPr="00357A8D">
                <w:rPr>
                  <w:rFonts w:ascii="Wingdings 2" w:hAnsi="Wingdings 2" w:eastAsia="Wingdings 2" w:cs="Wingdings 2"/>
                  <w:sz w:val="28"/>
                  <w:rPrChange w:author="PC" w:date="2023-03-31T11:41:00Z" w:id="1533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27F6A1F" w14:textId="77777777">
            <w:pPr>
              <w:rPr>
                <w:ins w:author="phetc" w:date="2023-02-13T15:44:00Z" w:id="15334"/>
                <w:rFonts w:ascii="Calibri" w:hAnsi="Calibri" w:cs="Calibri"/>
                <w:sz w:val="28"/>
                <w:rPrChange w:author="PC" w:date="2023-03-31T11:41:00Z" w:id="15335">
                  <w:rPr>
                    <w:ins w:author="phetc" w:date="2023-02-13T15:44:00Z" w:id="15336"/>
                    <w:rFonts w:ascii="Calibri" w:hAnsi="Calibri" w:cs="Calibri"/>
                    <w:color w:val="000000"/>
                    <w:sz w:val="28"/>
                  </w:rPr>
                </w:rPrChange>
              </w:rPr>
            </w:pPr>
            <w:ins w:author="phetc" w:date="2023-02-13T15:44:00Z" w:id="15337">
              <w:r w:rsidRPr="00357A8D">
                <w:rPr>
                  <w:rFonts w:ascii="Calibri" w:hAnsi="Calibri" w:cs="Calibri"/>
                  <w:sz w:val="28"/>
                  <w:rPrChange w:author="PC" w:date="2023-03-31T11:41:00Z" w:id="15338">
                    <w:rPr>
                      <w:rFonts w:ascii="Calibri" w:hAnsi="Calibri" w:cs="Calibri"/>
                      <w:color w:val="000000"/>
                      <w:sz w:val="28"/>
                    </w:rPr>
                  </w:rPrChange>
                </w:rPr>
                <w:t> </w:t>
              </w:r>
              <w:r w:rsidRPr="00357A8D">
                <w:rPr>
                  <w:rFonts w:ascii="Wingdings 2" w:hAnsi="Wingdings 2" w:eastAsia="Wingdings 2" w:cs="Wingdings 2"/>
                  <w:sz w:val="28"/>
                  <w:rPrChange w:author="PC" w:date="2023-03-31T11:41:00Z" w:id="1533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16E992" w14:textId="77777777">
            <w:pPr>
              <w:rPr>
                <w:ins w:author="phetc" w:date="2023-02-13T15:44:00Z" w:id="15340"/>
                <w:rFonts w:ascii="Calibri" w:hAnsi="Calibri" w:cs="Calibri"/>
                <w:sz w:val="28"/>
                <w:rPrChange w:author="PC" w:date="2023-03-31T11:41:00Z" w:id="15341">
                  <w:rPr>
                    <w:ins w:author="phetc" w:date="2023-02-13T15:44:00Z" w:id="15342"/>
                    <w:rFonts w:ascii="Calibri" w:hAnsi="Calibri" w:cs="Calibri"/>
                    <w:color w:val="000000"/>
                    <w:sz w:val="28"/>
                  </w:rPr>
                </w:rPrChange>
              </w:rPr>
            </w:pPr>
            <w:ins w:author="phetc" w:date="2023-02-13T15:44:00Z" w:id="15343">
              <w:r w:rsidRPr="00357A8D">
                <w:rPr>
                  <w:rFonts w:ascii="Calibri" w:hAnsi="Calibri" w:cs="Calibri"/>
                  <w:sz w:val="28"/>
                  <w:rPrChange w:author="PC" w:date="2023-03-31T11:41:00Z" w:id="1534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0B7CBA" w14:textId="77777777">
            <w:pPr>
              <w:rPr>
                <w:ins w:author="phetc" w:date="2023-02-13T15:44:00Z" w:id="15345"/>
                <w:rFonts w:ascii="Calibri" w:hAnsi="Calibri" w:cs="Calibri"/>
                <w:sz w:val="28"/>
                <w:rPrChange w:author="PC" w:date="2023-03-31T11:41:00Z" w:id="15346">
                  <w:rPr>
                    <w:ins w:author="phetc" w:date="2023-02-13T15:44:00Z" w:id="15347"/>
                    <w:rFonts w:ascii="Calibri" w:hAnsi="Calibri" w:cs="Calibri"/>
                    <w:color w:val="000000"/>
                    <w:sz w:val="28"/>
                  </w:rPr>
                </w:rPrChange>
              </w:rPr>
            </w:pPr>
            <w:ins w:author="phetc" w:date="2023-02-13T15:44:00Z" w:id="15348">
              <w:r w:rsidRPr="00357A8D">
                <w:rPr>
                  <w:rFonts w:ascii="Calibri" w:hAnsi="Calibri" w:cs="Calibri"/>
                  <w:sz w:val="28"/>
                  <w:rPrChange w:author="PC" w:date="2023-03-31T11:41:00Z" w:id="15349">
                    <w:rPr>
                      <w:rFonts w:ascii="Calibri" w:hAnsi="Calibri" w:cs="Calibri"/>
                      <w:color w:val="000000"/>
                      <w:sz w:val="28"/>
                    </w:rPr>
                  </w:rPrChange>
                </w:rPr>
                <w:t> </w:t>
              </w:r>
              <w:r w:rsidRPr="00357A8D">
                <w:rPr>
                  <w:rFonts w:ascii="Wingdings 2" w:hAnsi="Wingdings 2" w:eastAsia="Wingdings 2" w:cs="Wingdings 2"/>
                  <w:sz w:val="28"/>
                  <w:rPrChange w:author="PC" w:date="2023-03-31T11:41:00Z" w:id="1535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BCBA9E" w14:textId="77777777">
            <w:pPr>
              <w:rPr>
                <w:ins w:author="phetc" w:date="2023-02-13T15:44:00Z" w:id="15351"/>
                <w:rFonts w:ascii="Calibri" w:hAnsi="Calibri" w:cs="Calibri"/>
                <w:sz w:val="28"/>
                <w:rPrChange w:author="PC" w:date="2023-03-31T11:41:00Z" w:id="15352">
                  <w:rPr>
                    <w:ins w:author="phetc" w:date="2023-02-13T15:44:00Z" w:id="15353"/>
                    <w:rFonts w:ascii="Calibri" w:hAnsi="Calibri" w:cs="Calibri"/>
                    <w:color w:val="000000"/>
                    <w:sz w:val="28"/>
                  </w:rPr>
                </w:rPrChange>
              </w:rPr>
            </w:pPr>
            <w:ins w:author="phetc" w:date="2023-02-13T15:44:00Z" w:id="15354">
              <w:r w:rsidRPr="00357A8D">
                <w:rPr>
                  <w:rFonts w:ascii="Calibri" w:hAnsi="Calibri" w:cs="Calibri"/>
                  <w:sz w:val="28"/>
                  <w:rPrChange w:author="PC" w:date="2023-03-31T11:41:00Z" w:id="15355">
                    <w:rPr>
                      <w:rFonts w:ascii="Calibri" w:hAnsi="Calibri" w:cs="Calibri"/>
                      <w:color w:val="000000"/>
                      <w:sz w:val="28"/>
                    </w:rPr>
                  </w:rPrChange>
                </w:rPr>
                <w:t> </w:t>
              </w:r>
              <w:r w:rsidRPr="00357A8D">
                <w:rPr>
                  <w:rFonts w:ascii="Wingdings 2" w:hAnsi="Wingdings 2" w:eastAsia="Wingdings 2" w:cs="Wingdings 2"/>
                  <w:sz w:val="28"/>
                  <w:rPrChange w:author="PC" w:date="2023-03-31T11:41:00Z" w:id="153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5503171" w14:textId="77777777">
            <w:pPr>
              <w:rPr>
                <w:ins w:author="phetc" w:date="2023-02-13T15:44:00Z" w:id="15357"/>
                <w:rFonts w:ascii="Calibri" w:hAnsi="Calibri" w:cs="Calibri"/>
                <w:sz w:val="28"/>
                <w:rPrChange w:author="PC" w:date="2023-03-31T11:41:00Z" w:id="15358">
                  <w:rPr>
                    <w:ins w:author="phetc" w:date="2023-02-13T15:44:00Z" w:id="15359"/>
                    <w:rFonts w:ascii="Calibri" w:hAnsi="Calibri" w:cs="Calibri"/>
                    <w:color w:val="000000"/>
                    <w:sz w:val="28"/>
                  </w:rPr>
                </w:rPrChange>
              </w:rPr>
            </w:pPr>
            <w:ins w:author="phetc" w:date="2023-02-13T15:44:00Z" w:id="15360">
              <w:r w:rsidRPr="00357A8D">
                <w:rPr>
                  <w:rFonts w:ascii="Calibri" w:hAnsi="Calibri" w:cs="Calibri"/>
                  <w:sz w:val="28"/>
                  <w:rPrChange w:author="PC" w:date="2023-03-31T11:41:00Z" w:id="15361">
                    <w:rPr>
                      <w:rFonts w:ascii="Calibri" w:hAnsi="Calibri" w:cs="Calibri"/>
                      <w:color w:val="000000"/>
                      <w:sz w:val="28"/>
                    </w:rPr>
                  </w:rPrChange>
                </w:rPr>
                <w:t> </w:t>
              </w:r>
              <w:r w:rsidRPr="00357A8D">
                <w:rPr>
                  <w:rFonts w:ascii="Wingdings 2" w:hAnsi="Wingdings 2" w:eastAsia="Wingdings 2" w:cs="Wingdings 2"/>
                  <w:sz w:val="28"/>
                  <w:rPrChange w:author="PC" w:date="2023-03-31T11:41:00Z" w:id="1536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858135" w14:textId="77777777">
            <w:pPr>
              <w:rPr>
                <w:ins w:author="phetc" w:date="2023-02-13T15:44:00Z" w:id="15363"/>
                <w:rFonts w:ascii="Calibri" w:hAnsi="Calibri" w:cs="Calibri"/>
                <w:sz w:val="28"/>
                <w:rPrChange w:author="PC" w:date="2023-03-31T11:41:00Z" w:id="15364">
                  <w:rPr>
                    <w:ins w:author="phetc" w:date="2023-02-13T15:44:00Z" w:id="15365"/>
                    <w:rFonts w:ascii="Calibri" w:hAnsi="Calibri" w:cs="Calibri"/>
                    <w:color w:val="000000"/>
                    <w:sz w:val="28"/>
                  </w:rPr>
                </w:rPrChange>
              </w:rPr>
            </w:pPr>
            <w:ins w:author="phetc" w:date="2023-02-13T15:44:00Z" w:id="15366">
              <w:r w:rsidRPr="00357A8D">
                <w:rPr>
                  <w:rFonts w:ascii="Calibri" w:hAnsi="Calibri" w:cs="Calibri"/>
                  <w:sz w:val="28"/>
                  <w:rPrChange w:author="PC" w:date="2023-03-31T11:41:00Z" w:id="153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CBAC131" w14:textId="77777777">
            <w:pPr>
              <w:rPr>
                <w:ins w:author="phetc" w:date="2023-02-13T15:44:00Z" w:id="15368"/>
                <w:rFonts w:ascii="Calibri" w:hAnsi="Calibri" w:cs="Calibri"/>
                <w:sz w:val="28"/>
                <w:rPrChange w:author="PC" w:date="2023-03-31T11:41:00Z" w:id="15369">
                  <w:rPr>
                    <w:ins w:author="phetc" w:date="2023-02-13T15:44:00Z" w:id="15370"/>
                    <w:rFonts w:ascii="Calibri" w:hAnsi="Calibri" w:cs="Calibri"/>
                    <w:color w:val="000000"/>
                    <w:sz w:val="28"/>
                  </w:rPr>
                </w:rPrChange>
              </w:rPr>
            </w:pPr>
            <w:ins w:author="phetc" w:date="2023-02-13T15:44:00Z" w:id="15371">
              <w:r w:rsidRPr="00357A8D">
                <w:rPr>
                  <w:rFonts w:ascii="Calibri" w:hAnsi="Calibri" w:cs="Calibri"/>
                  <w:sz w:val="28"/>
                  <w:rPrChange w:author="PC" w:date="2023-03-31T11:41:00Z" w:id="15372">
                    <w:rPr>
                      <w:rFonts w:ascii="Calibri" w:hAnsi="Calibri" w:cs="Calibri"/>
                      <w:color w:val="000000"/>
                      <w:sz w:val="28"/>
                    </w:rPr>
                  </w:rPrChange>
                </w:rPr>
                <w:t> </w:t>
              </w:r>
              <w:r w:rsidRPr="00357A8D">
                <w:rPr>
                  <w:rFonts w:ascii="Wingdings 2" w:hAnsi="Wingdings 2" w:eastAsia="Wingdings 2" w:cs="Wingdings 2"/>
                  <w:sz w:val="28"/>
                  <w:rPrChange w:author="PC" w:date="2023-03-31T11:41:00Z" w:id="1537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926712" w14:textId="77777777">
            <w:pPr>
              <w:rPr>
                <w:ins w:author="phetc" w:date="2023-02-13T15:44:00Z" w:id="15374"/>
                <w:rFonts w:ascii="Calibri" w:hAnsi="Calibri" w:cs="Calibri"/>
                <w:sz w:val="28"/>
                <w:rPrChange w:author="PC" w:date="2023-03-31T11:41:00Z" w:id="15375">
                  <w:rPr>
                    <w:ins w:author="phetc" w:date="2023-02-13T15:44:00Z" w:id="15376"/>
                    <w:rFonts w:ascii="Calibri" w:hAnsi="Calibri" w:cs="Calibri"/>
                    <w:color w:val="000000"/>
                    <w:sz w:val="28"/>
                  </w:rPr>
                </w:rPrChange>
              </w:rPr>
            </w:pPr>
            <w:ins w:author="phetc" w:date="2023-02-13T15:44:00Z" w:id="15377">
              <w:r w:rsidRPr="00357A8D">
                <w:rPr>
                  <w:rFonts w:ascii="Calibri" w:hAnsi="Calibri" w:cs="Calibri"/>
                  <w:sz w:val="28"/>
                  <w:rPrChange w:author="PC" w:date="2023-03-31T11:41:00Z" w:id="1537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88D12A" w14:textId="77777777">
            <w:pPr>
              <w:rPr>
                <w:ins w:author="phetc" w:date="2023-02-13T15:44:00Z" w:id="15379"/>
                <w:rFonts w:ascii="Calibri" w:hAnsi="Calibri" w:cs="Calibri"/>
                <w:sz w:val="28"/>
                <w:rPrChange w:author="PC" w:date="2023-03-31T11:41:00Z" w:id="15380">
                  <w:rPr>
                    <w:ins w:author="phetc" w:date="2023-02-13T15:44:00Z" w:id="15381"/>
                    <w:rFonts w:ascii="Calibri" w:hAnsi="Calibri" w:cs="Calibri"/>
                    <w:color w:val="000000"/>
                    <w:sz w:val="28"/>
                  </w:rPr>
                </w:rPrChange>
              </w:rPr>
            </w:pPr>
            <w:ins w:author="phetc" w:date="2023-02-13T15:44:00Z" w:id="15382">
              <w:r w:rsidRPr="00357A8D">
                <w:rPr>
                  <w:rFonts w:ascii="Calibri" w:hAnsi="Calibri" w:cs="Calibri"/>
                  <w:sz w:val="28"/>
                  <w:rPrChange w:author="PC" w:date="2023-03-31T11:41:00Z" w:id="15383">
                    <w:rPr>
                      <w:rFonts w:ascii="Calibri" w:hAnsi="Calibri" w:cs="Calibri"/>
                      <w:color w:val="000000"/>
                      <w:sz w:val="28"/>
                    </w:rPr>
                  </w:rPrChange>
                </w:rPr>
                <w:t> </w:t>
              </w:r>
              <w:r w:rsidRPr="00357A8D">
                <w:rPr>
                  <w:rFonts w:ascii="Wingdings 2" w:hAnsi="Wingdings 2" w:eastAsia="Wingdings 2" w:cs="Wingdings 2"/>
                  <w:sz w:val="28"/>
                  <w:rPrChange w:author="PC" w:date="2023-03-31T11:41:00Z" w:id="1538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CD17DF" w14:textId="77777777">
            <w:pPr>
              <w:rPr>
                <w:ins w:author="phetc" w:date="2023-02-13T15:44:00Z" w:id="15385"/>
                <w:rFonts w:ascii="Calibri" w:hAnsi="Calibri" w:cs="Calibri"/>
                <w:sz w:val="28"/>
                <w:rPrChange w:author="PC" w:date="2023-03-31T11:41:00Z" w:id="15386">
                  <w:rPr>
                    <w:ins w:author="phetc" w:date="2023-02-13T15:44:00Z" w:id="15387"/>
                    <w:rFonts w:ascii="Calibri" w:hAnsi="Calibri" w:cs="Calibri"/>
                    <w:color w:val="000000"/>
                    <w:sz w:val="28"/>
                  </w:rPr>
                </w:rPrChange>
              </w:rPr>
            </w:pPr>
            <w:ins w:author="phetc" w:date="2023-02-13T15:44:00Z" w:id="15388">
              <w:r w:rsidRPr="00357A8D">
                <w:rPr>
                  <w:rFonts w:ascii="Calibri" w:hAnsi="Calibri" w:cs="Calibri"/>
                  <w:sz w:val="28"/>
                  <w:rPrChange w:author="PC" w:date="2023-03-31T11:41:00Z" w:id="1538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81970CB" w14:textId="77777777">
            <w:pPr>
              <w:rPr>
                <w:ins w:author="phetc" w:date="2023-02-13T15:44:00Z" w:id="15390"/>
                <w:rFonts w:ascii="Calibri" w:hAnsi="Calibri" w:cs="Calibri"/>
                <w:sz w:val="28"/>
                <w:rPrChange w:author="PC" w:date="2023-03-31T11:41:00Z" w:id="15391">
                  <w:rPr>
                    <w:ins w:author="phetc" w:date="2023-02-13T15:44:00Z" w:id="15392"/>
                    <w:rFonts w:ascii="Calibri" w:hAnsi="Calibri" w:cs="Calibri"/>
                    <w:color w:val="000000"/>
                    <w:sz w:val="28"/>
                  </w:rPr>
                </w:rPrChange>
              </w:rPr>
            </w:pPr>
            <w:ins w:author="phetc" w:date="2023-02-13T15:44:00Z" w:id="15393">
              <w:r w:rsidRPr="00357A8D">
                <w:rPr>
                  <w:rFonts w:ascii="Calibri" w:hAnsi="Calibri" w:cs="Calibri"/>
                  <w:sz w:val="28"/>
                  <w:rPrChange w:author="PC" w:date="2023-03-31T11:41:00Z" w:id="15394">
                    <w:rPr>
                      <w:rFonts w:ascii="Calibri" w:hAnsi="Calibri" w:cs="Calibri"/>
                      <w:color w:val="000000"/>
                      <w:sz w:val="28"/>
                    </w:rPr>
                  </w:rPrChange>
                </w:rPr>
                <w:t> </w:t>
              </w:r>
              <w:r w:rsidRPr="00357A8D">
                <w:rPr>
                  <w:rFonts w:ascii="Wingdings 2" w:hAnsi="Wingdings 2" w:eastAsia="Wingdings 2" w:cs="Wingdings 2"/>
                  <w:sz w:val="28"/>
                  <w:rPrChange w:author="PC" w:date="2023-03-31T11:41:00Z" w:id="1539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091116" w14:textId="77777777">
            <w:pPr>
              <w:rPr>
                <w:ins w:author="phetc" w:date="2023-02-13T15:44:00Z" w:id="15396"/>
                <w:rFonts w:ascii="Calibri" w:hAnsi="Calibri" w:cs="Calibri"/>
                <w:sz w:val="28"/>
                <w:rPrChange w:author="PC" w:date="2023-03-31T11:41:00Z" w:id="15397">
                  <w:rPr>
                    <w:ins w:author="phetc" w:date="2023-02-13T15:44:00Z" w:id="15398"/>
                    <w:rFonts w:ascii="Calibri" w:hAnsi="Calibri" w:cs="Calibri"/>
                    <w:color w:val="000000"/>
                    <w:sz w:val="28"/>
                  </w:rPr>
                </w:rPrChange>
              </w:rPr>
            </w:pPr>
            <w:ins w:author="phetc" w:date="2023-02-13T15:44:00Z" w:id="15399">
              <w:r w:rsidRPr="00357A8D">
                <w:rPr>
                  <w:rFonts w:ascii="Calibri" w:hAnsi="Calibri" w:cs="Calibri"/>
                  <w:sz w:val="28"/>
                  <w:rPrChange w:author="PC" w:date="2023-03-31T11:41:00Z" w:id="15400">
                    <w:rPr>
                      <w:rFonts w:ascii="Calibri" w:hAnsi="Calibri" w:cs="Calibri"/>
                      <w:color w:val="000000"/>
                      <w:sz w:val="28"/>
                    </w:rPr>
                  </w:rPrChange>
                </w:rPr>
                <w:t> </w:t>
              </w:r>
              <w:r w:rsidRPr="00357A8D">
                <w:rPr>
                  <w:rFonts w:ascii="Wingdings 2" w:hAnsi="Wingdings 2" w:eastAsia="Wingdings 2" w:cs="Wingdings 2"/>
                  <w:sz w:val="28"/>
                  <w:rPrChange w:author="PC" w:date="2023-03-31T11:41:00Z" w:id="1540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DE13DDB" w14:textId="77777777">
            <w:pPr>
              <w:rPr>
                <w:ins w:author="phetc" w:date="2023-02-13T15:44:00Z" w:id="15402"/>
                <w:rFonts w:ascii="Calibri" w:hAnsi="Calibri" w:cs="Calibri"/>
                <w:sz w:val="28"/>
                <w:rPrChange w:author="PC" w:date="2023-03-31T11:41:00Z" w:id="15403">
                  <w:rPr>
                    <w:ins w:author="phetc" w:date="2023-02-13T15:44:00Z" w:id="15404"/>
                    <w:rFonts w:ascii="Calibri" w:hAnsi="Calibri" w:cs="Calibri"/>
                    <w:color w:val="000000"/>
                    <w:sz w:val="28"/>
                  </w:rPr>
                </w:rPrChange>
              </w:rPr>
            </w:pPr>
            <w:ins w:author="phetc" w:date="2023-02-13T15:44:00Z" w:id="15405">
              <w:r w:rsidRPr="00357A8D">
                <w:rPr>
                  <w:rFonts w:ascii="Calibri" w:hAnsi="Calibri" w:cs="Calibri"/>
                  <w:sz w:val="28"/>
                  <w:rPrChange w:author="PC" w:date="2023-03-31T11:41:00Z" w:id="1540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50EAB44" w14:textId="77777777">
            <w:pPr>
              <w:rPr>
                <w:ins w:author="phetc" w:date="2023-02-13T15:44:00Z" w:id="15407"/>
                <w:rFonts w:ascii="Calibri" w:hAnsi="Calibri" w:cs="Calibri"/>
                <w:sz w:val="28"/>
                <w:rPrChange w:author="PC" w:date="2023-03-31T11:41:00Z" w:id="15408">
                  <w:rPr>
                    <w:ins w:author="phetc" w:date="2023-02-13T15:44:00Z" w:id="15409"/>
                    <w:rFonts w:ascii="Calibri" w:hAnsi="Calibri" w:cs="Calibri"/>
                    <w:color w:val="000000"/>
                    <w:sz w:val="28"/>
                  </w:rPr>
                </w:rPrChange>
              </w:rPr>
            </w:pPr>
            <w:ins w:author="phetc" w:date="2023-02-13T15:44:00Z" w:id="15410">
              <w:r w:rsidRPr="00357A8D">
                <w:rPr>
                  <w:rFonts w:ascii="Calibri" w:hAnsi="Calibri" w:cs="Calibri"/>
                  <w:sz w:val="28"/>
                  <w:rPrChange w:author="PC" w:date="2023-03-31T11:41:00Z" w:id="15411">
                    <w:rPr>
                      <w:rFonts w:ascii="Calibri" w:hAnsi="Calibri" w:cs="Calibri"/>
                      <w:color w:val="000000"/>
                      <w:sz w:val="28"/>
                    </w:rPr>
                  </w:rPrChange>
                </w:rPr>
                <w:t> </w:t>
              </w:r>
              <w:r w:rsidRPr="00357A8D">
                <w:rPr>
                  <w:rFonts w:ascii="Wingdings 2" w:hAnsi="Wingdings 2" w:eastAsia="Wingdings 2" w:cs="Wingdings 2"/>
                  <w:sz w:val="28"/>
                  <w:rPrChange w:author="PC" w:date="2023-03-31T11:41:00Z" w:id="1541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CD1CBA" w14:textId="77777777">
            <w:pPr>
              <w:rPr>
                <w:ins w:author="phetc" w:date="2023-02-13T15:44:00Z" w:id="15413"/>
                <w:rFonts w:ascii="Calibri" w:hAnsi="Calibri" w:cs="Calibri"/>
                <w:sz w:val="28"/>
                <w:rPrChange w:author="PC" w:date="2023-03-31T11:41:00Z" w:id="15414">
                  <w:rPr>
                    <w:ins w:author="phetc" w:date="2023-02-13T15:44:00Z" w:id="15415"/>
                    <w:rFonts w:ascii="Calibri" w:hAnsi="Calibri" w:cs="Calibri"/>
                    <w:color w:val="000000"/>
                    <w:sz w:val="28"/>
                  </w:rPr>
                </w:rPrChange>
              </w:rPr>
            </w:pPr>
            <w:ins w:author="phetc" w:date="2023-02-13T15:44:00Z" w:id="15416">
              <w:r w:rsidRPr="00357A8D">
                <w:rPr>
                  <w:rFonts w:ascii="Calibri" w:hAnsi="Calibri" w:cs="Calibri"/>
                  <w:sz w:val="28"/>
                  <w:rPrChange w:author="PC" w:date="2023-03-31T11:41:00Z" w:id="15417">
                    <w:rPr>
                      <w:rFonts w:ascii="Calibri" w:hAnsi="Calibri" w:cs="Calibri"/>
                      <w:color w:val="000000"/>
                      <w:sz w:val="28"/>
                    </w:rPr>
                  </w:rPrChange>
                </w:rPr>
                <w:t> </w:t>
              </w:r>
            </w:ins>
          </w:p>
        </w:tc>
      </w:tr>
      <w:tr w:rsidRPr="00357A8D" w:rsidR="00567CE2" w:rsidTr="00277A61" w14:paraId="63773BF3" w14:textId="77777777">
        <w:trPr>
          <w:trHeight w:val="430"/>
          <w:ins w:author="phetc" w:date="2023-02-13T15:44:00Z" w:id="15418"/>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59420EC8" w14:textId="77777777">
            <w:pPr>
              <w:rPr>
                <w:ins w:author="phetc" w:date="2023-02-13T15:44:00Z" w:id="15419"/>
                <w:rFonts w:ascii="Calibri" w:hAnsi="Calibri" w:cs="Calibri"/>
                <w:sz w:val="28"/>
                <w:rPrChange w:author="PC" w:date="2023-03-31T11:41:00Z" w:id="15420">
                  <w:rPr>
                    <w:ins w:author="phetc" w:date="2023-02-13T15:44:00Z" w:id="15421"/>
                    <w:rFonts w:ascii="Calibri" w:hAnsi="Calibri" w:cs="Calibri"/>
                    <w:color w:val="000000"/>
                    <w:sz w:val="28"/>
                  </w:rPr>
                </w:rPrChange>
              </w:rPr>
            </w:pPr>
            <w:ins w:author="phetc" w:date="2023-02-13T15:44:00Z" w:id="15422">
              <w:r w:rsidRPr="00357A8D">
                <w:rPr>
                  <w:rFonts w:ascii="TH Sarabun New" w:hAnsi="TH Sarabun New" w:eastAsia="AngsanaNew-Bold" w:cs="TH Sarabun New"/>
                  <w:b/>
                  <w:bCs/>
                  <w:sz w:val="28"/>
                  <w:u w:val="single"/>
                  <w:cs/>
                </w:rPr>
                <w:t>หมวดเศรษฐศาสตร์เกษตร ( หมวด 9)</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3DF083" w14:textId="77777777">
            <w:pPr>
              <w:rPr>
                <w:ins w:author="phetc" w:date="2023-02-13T15:44:00Z" w:id="15423"/>
                <w:rFonts w:ascii="Calibri" w:hAnsi="Calibri" w:cs="Calibri"/>
                <w:sz w:val="28"/>
                <w:rPrChange w:author="PC" w:date="2023-03-31T11:41:00Z" w:id="15424">
                  <w:rPr>
                    <w:ins w:author="phetc" w:date="2023-02-13T15:44:00Z" w:id="15425"/>
                    <w:rFonts w:ascii="Calibri" w:hAnsi="Calibri" w:cs="Calibri"/>
                    <w:color w:val="000000"/>
                    <w:sz w:val="28"/>
                  </w:rPr>
                </w:rPrChange>
              </w:rPr>
            </w:pPr>
            <w:ins w:author="phetc" w:date="2023-02-13T15:44:00Z" w:id="15426">
              <w:r w:rsidRPr="00357A8D">
                <w:rPr>
                  <w:rFonts w:ascii="Calibri" w:hAnsi="Calibri" w:cs="Calibri"/>
                  <w:sz w:val="28"/>
                  <w:rPrChange w:author="PC" w:date="2023-03-31T11:41:00Z" w:id="1542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40B3F9" w14:textId="77777777">
            <w:pPr>
              <w:rPr>
                <w:ins w:author="phetc" w:date="2023-02-13T15:44:00Z" w:id="15428"/>
                <w:rFonts w:ascii="Calibri" w:hAnsi="Calibri" w:cs="Calibri"/>
                <w:sz w:val="28"/>
                <w:rPrChange w:author="PC" w:date="2023-03-31T11:41:00Z" w:id="15429">
                  <w:rPr>
                    <w:ins w:author="phetc" w:date="2023-02-13T15:44:00Z" w:id="15430"/>
                    <w:rFonts w:ascii="Calibri" w:hAnsi="Calibri" w:cs="Calibri"/>
                    <w:color w:val="000000"/>
                    <w:sz w:val="28"/>
                  </w:rPr>
                </w:rPrChange>
              </w:rPr>
            </w:pPr>
            <w:ins w:author="phetc" w:date="2023-02-13T15:44:00Z" w:id="15431">
              <w:r w:rsidRPr="00357A8D">
                <w:rPr>
                  <w:rFonts w:ascii="Calibri" w:hAnsi="Calibri" w:cs="Calibri"/>
                  <w:sz w:val="28"/>
                  <w:rPrChange w:author="PC" w:date="2023-03-31T11:41:00Z" w:id="1543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A451DE4" w14:textId="77777777">
            <w:pPr>
              <w:rPr>
                <w:ins w:author="phetc" w:date="2023-02-13T15:44:00Z" w:id="15433"/>
                <w:rFonts w:ascii="Calibri" w:hAnsi="Calibri" w:cs="Calibri"/>
                <w:sz w:val="28"/>
                <w:rPrChange w:author="PC" w:date="2023-03-31T11:41:00Z" w:id="15434">
                  <w:rPr>
                    <w:ins w:author="phetc" w:date="2023-02-13T15:44:00Z" w:id="15435"/>
                    <w:rFonts w:ascii="Calibri" w:hAnsi="Calibri" w:cs="Calibri"/>
                    <w:color w:val="000000"/>
                    <w:sz w:val="28"/>
                  </w:rPr>
                </w:rPrChange>
              </w:rPr>
            </w:pPr>
            <w:ins w:author="phetc" w:date="2023-02-13T15:44:00Z" w:id="15436">
              <w:r w:rsidRPr="00357A8D">
                <w:rPr>
                  <w:rFonts w:ascii="Calibri" w:hAnsi="Calibri" w:cs="Calibri"/>
                  <w:sz w:val="28"/>
                  <w:rPrChange w:author="PC" w:date="2023-03-31T11:41:00Z" w:id="1543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9883C7" w14:textId="77777777">
            <w:pPr>
              <w:rPr>
                <w:ins w:author="phetc" w:date="2023-02-13T15:44:00Z" w:id="15438"/>
                <w:rFonts w:ascii="Calibri" w:hAnsi="Calibri" w:cs="Calibri"/>
                <w:sz w:val="28"/>
                <w:rPrChange w:author="PC" w:date="2023-03-31T11:41:00Z" w:id="15439">
                  <w:rPr>
                    <w:ins w:author="phetc" w:date="2023-02-13T15:44:00Z" w:id="15440"/>
                    <w:rFonts w:ascii="Calibri" w:hAnsi="Calibri" w:cs="Calibri"/>
                    <w:color w:val="000000"/>
                    <w:sz w:val="28"/>
                  </w:rPr>
                </w:rPrChange>
              </w:rPr>
            </w:pPr>
            <w:ins w:author="phetc" w:date="2023-02-13T15:44:00Z" w:id="15441">
              <w:r w:rsidRPr="00357A8D">
                <w:rPr>
                  <w:rFonts w:ascii="Calibri" w:hAnsi="Calibri" w:cs="Calibri"/>
                  <w:sz w:val="28"/>
                  <w:rPrChange w:author="PC" w:date="2023-03-31T11:41:00Z" w:id="1544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043BDD" w14:textId="77777777">
            <w:pPr>
              <w:rPr>
                <w:ins w:author="phetc" w:date="2023-02-13T15:44:00Z" w:id="15443"/>
                <w:rFonts w:ascii="Calibri" w:hAnsi="Calibri" w:cs="Calibri"/>
                <w:sz w:val="28"/>
                <w:rPrChange w:author="PC" w:date="2023-03-31T11:41:00Z" w:id="15444">
                  <w:rPr>
                    <w:ins w:author="phetc" w:date="2023-02-13T15:44:00Z" w:id="15445"/>
                    <w:rFonts w:ascii="Calibri" w:hAnsi="Calibri" w:cs="Calibri"/>
                    <w:color w:val="000000"/>
                    <w:sz w:val="28"/>
                  </w:rPr>
                </w:rPrChange>
              </w:rPr>
            </w:pPr>
            <w:ins w:author="phetc" w:date="2023-02-13T15:44:00Z" w:id="15446">
              <w:r w:rsidRPr="00357A8D">
                <w:rPr>
                  <w:rFonts w:ascii="Calibri" w:hAnsi="Calibri" w:cs="Calibri"/>
                  <w:sz w:val="28"/>
                  <w:rPrChange w:author="PC" w:date="2023-03-31T11:41:00Z" w:id="1544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3796D92" w14:textId="77777777">
            <w:pPr>
              <w:rPr>
                <w:ins w:author="phetc" w:date="2023-02-13T15:44:00Z" w:id="15448"/>
                <w:rFonts w:ascii="Calibri" w:hAnsi="Calibri" w:cs="Calibri"/>
                <w:sz w:val="28"/>
                <w:rPrChange w:author="PC" w:date="2023-03-31T11:41:00Z" w:id="15449">
                  <w:rPr>
                    <w:ins w:author="phetc" w:date="2023-02-13T15:44:00Z" w:id="15450"/>
                    <w:rFonts w:ascii="Calibri" w:hAnsi="Calibri" w:cs="Calibri"/>
                    <w:color w:val="000000"/>
                    <w:sz w:val="28"/>
                  </w:rPr>
                </w:rPrChange>
              </w:rPr>
            </w:pPr>
            <w:ins w:author="phetc" w:date="2023-02-13T15:44:00Z" w:id="15451">
              <w:r w:rsidRPr="00357A8D">
                <w:rPr>
                  <w:rFonts w:ascii="Calibri" w:hAnsi="Calibri" w:cs="Calibri"/>
                  <w:sz w:val="28"/>
                  <w:rPrChange w:author="PC" w:date="2023-03-31T11:41:00Z" w:id="1545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46D3D40" w14:textId="77777777">
            <w:pPr>
              <w:rPr>
                <w:ins w:author="phetc" w:date="2023-02-13T15:44:00Z" w:id="15453"/>
                <w:rFonts w:ascii="Calibri" w:hAnsi="Calibri" w:cs="Calibri"/>
                <w:sz w:val="28"/>
                <w:rPrChange w:author="PC" w:date="2023-03-31T11:41:00Z" w:id="15454">
                  <w:rPr>
                    <w:ins w:author="phetc" w:date="2023-02-13T15:44:00Z" w:id="15455"/>
                    <w:rFonts w:ascii="Calibri" w:hAnsi="Calibri" w:cs="Calibri"/>
                    <w:color w:val="000000"/>
                    <w:sz w:val="28"/>
                  </w:rPr>
                </w:rPrChange>
              </w:rPr>
            </w:pPr>
            <w:ins w:author="phetc" w:date="2023-02-13T15:44:00Z" w:id="15456">
              <w:r w:rsidRPr="00357A8D">
                <w:rPr>
                  <w:rFonts w:ascii="Calibri" w:hAnsi="Calibri" w:cs="Calibri"/>
                  <w:sz w:val="28"/>
                  <w:rPrChange w:author="PC" w:date="2023-03-31T11:41:00Z" w:id="1545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DD39777" w14:textId="77777777">
            <w:pPr>
              <w:rPr>
                <w:ins w:author="phetc" w:date="2023-02-13T15:44:00Z" w:id="15458"/>
                <w:rFonts w:ascii="Calibri" w:hAnsi="Calibri" w:cs="Calibri"/>
                <w:sz w:val="28"/>
                <w:rPrChange w:author="PC" w:date="2023-03-31T11:41:00Z" w:id="15459">
                  <w:rPr>
                    <w:ins w:author="phetc" w:date="2023-02-13T15:44:00Z" w:id="15460"/>
                    <w:rFonts w:ascii="Calibri" w:hAnsi="Calibri" w:cs="Calibri"/>
                    <w:color w:val="000000"/>
                    <w:sz w:val="28"/>
                  </w:rPr>
                </w:rPrChange>
              </w:rPr>
            </w:pPr>
            <w:ins w:author="phetc" w:date="2023-02-13T15:44:00Z" w:id="15461">
              <w:r w:rsidRPr="00357A8D">
                <w:rPr>
                  <w:rFonts w:ascii="Calibri" w:hAnsi="Calibri" w:cs="Calibri"/>
                  <w:sz w:val="28"/>
                  <w:rPrChange w:author="PC" w:date="2023-03-31T11:41:00Z" w:id="154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9669A8E" w14:textId="77777777">
            <w:pPr>
              <w:rPr>
                <w:ins w:author="phetc" w:date="2023-02-13T15:44:00Z" w:id="15463"/>
                <w:rFonts w:ascii="Calibri" w:hAnsi="Calibri" w:cs="Calibri"/>
                <w:sz w:val="28"/>
                <w:rPrChange w:author="PC" w:date="2023-03-31T11:41:00Z" w:id="15464">
                  <w:rPr>
                    <w:ins w:author="phetc" w:date="2023-02-13T15:44:00Z" w:id="15465"/>
                    <w:rFonts w:ascii="Calibri" w:hAnsi="Calibri" w:cs="Calibri"/>
                    <w:color w:val="000000"/>
                    <w:sz w:val="28"/>
                  </w:rPr>
                </w:rPrChange>
              </w:rPr>
            </w:pPr>
            <w:ins w:author="phetc" w:date="2023-02-13T15:44:00Z" w:id="15466">
              <w:r w:rsidRPr="00357A8D">
                <w:rPr>
                  <w:rFonts w:ascii="Calibri" w:hAnsi="Calibri" w:cs="Calibri"/>
                  <w:sz w:val="28"/>
                  <w:rPrChange w:author="PC" w:date="2023-03-31T11:41:00Z" w:id="1546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04409D6" w14:textId="77777777">
            <w:pPr>
              <w:rPr>
                <w:ins w:author="phetc" w:date="2023-02-13T15:44:00Z" w:id="15468"/>
                <w:rFonts w:ascii="Calibri" w:hAnsi="Calibri" w:cs="Calibri"/>
                <w:sz w:val="28"/>
                <w:rPrChange w:author="PC" w:date="2023-03-31T11:41:00Z" w:id="15469">
                  <w:rPr>
                    <w:ins w:author="phetc" w:date="2023-02-13T15:44:00Z" w:id="15470"/>
                    <w:rFonts w:ascii="Calibri" w:hAnsi="Calibri" w:cs="Calibri"/>
                    <w:color w:val="000000"/>
                    <w:sz w:val="28"/>
                  </w:rPr>
                </w:rPrChange>
              </w:rPr>
            </w:pPr>
            <w:ins w:author="phetc" w:date="2023-02-13T15:44:00Z" w:id="15471">
              <w:r w:rsidRPr="00357A8D">
                <w:rPr>
                  <w:rFonts w:ascii="Calibri" w:hAnsi="Calibri" w:cs="Calibri"/>
                  <w:sz w:val="28"/>
                  <w:rPrChange w:author="PC" w:date="2023-03-31T11:41:00Z" w:id="1547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3A1ED3" w14:textId="77777777">
            <w:pPr>
              <w:rPr>
                <w:ins w:author="phetc" w:date="2023-02-13T15:44:00Z" w:id="15473"/>
                <w:rFonts w:ascii="Calibri" w:hAnsi="Calibri" w:cs="Calibri"/>
                <w:sz w:val="28"/>
                <w:rPrChange w:author="PC" w:date="2023-03-31T11:41:00Z" w:id="15474">
                  <w:rPr>
                    <w:ins w:author="phetc" w:date="2023-02-13T15:44:00Z" w:id="15475"/>
                    <w:rFonts w:ascii="Calibri" w:hAnsi="Calibri" w:cs="Calibri"/>
                    <w:color w:val="000000"/>
                    <w:sz w:val="28"/>
                  </w:rPr>
                </w:rPrChange>
              </w:rPr>
            </w:pPr>
            <w:ins w:author="phetc" w:date="2023-02-13T15:44:00Z" w:id="15476">
              <w:r w:rsidRPr="00357A8D">
                <w:rPr>
                  <w:rFonts w:ascii="Calibri" w:hAnsi="Calibri" w:cs="Calibri"/>
                  <w:sz w:val="28"/>
                  <w:rPrChange w:author="PC" w:date="2023-03-31T11:41:00Z" w:id="1547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BD5473" w14:textId="77777777">
            <w:pPr>
              <w:rPr>
                <w:ins w:author="phetc" w:date="2023-02-13T15:44:00Z" w:id="15478"/>
                <w:rFonts w:ascii="Calibri" w:hAnsi="Calibri" w:cs="Calibri"/>
                <w:sz w:val="28"/>
                <w:rPrChange w:author="PC" w:date="2023-03-31T11:41:00Z" w:id="15479">
                  <w:rPr>
                    <w:ins w:author="phetc" w:date="2023-02-13T15:44:00Z" w:id="15480"/>
                    <w:rFonts w:ascii="Calibri" w:hAnsi="Calibri" w:cs="Calibri"/>
                    <w:color w:val="000000"/>
                    <w:sz w:val="28"/>
                  </w:rPr>
                </w:rPrChange>
              </w:rPr>
            </w:pPr>
            <w:ins w:author="phetc" w:date="2023-02-13T15:44:00Z" w:id="15481">
              <w:r w:rsidRPr="00357A8D">
                <w:rPr>
                  <w:rFonts w:ascii="Calibri" w:hAnsi="Calibri" w:cs="Calibri"/>
                  <w:sz w:val="28"/>
                  <w:rPrChange w:author="PC" w:date="2023-03-31T11:41:00Z" w:id="154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5DAAC6" w14:textId="77777777">
            <w:pPr>
              <w:rPr>
                <w:ins w:author="phetc" w:date="2023-02-13T15:44:00Z" w:id="15483"/>
                <w:rFonts w:ascii="Calibri" w:hAnsi="Calibri" w:cs="Calibri"/>
                <w:sz w:val="28"/>
                <w:rPrChange w:author="PC" w:date="2023-03-31T11:41:00Z" w:id="15484">
                  <w:rPr>
                    <w:ins w:author="phetc" w:date="2023-02-13T15:44:00Z" w:id="15485"/>
                    <w:rFonts w:ascii="Calibri" w:hAnsi="Calibri" w:cs="Calibri"/>
                    <w:color w:val="000000"/>
                    <w:sz w:val="28"/>
                  </w:rPr>
                </w:rPrChange>
              </w:rPr>
            </w:pPr>
            <w:ins w:author="phetc" w:date="2023-02-13T15:44:00Z" w:id="15486">
              <w:r w:rsidRPr="00357A8D">
                <w:rPr>
                  <w:rFonts w:ascii="Calibri" w:hAnsi="Calibri" w:cs="Calibri"/>
                  <w:sz w:val="28"/>
                  <w:rPrChange w:author="PC" w:date="2023-03-31T11:41:00Z" w:id="1548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6D5674" w14:textId="77777777">
            <w:pPr>
              <w:rPr>
                <w:ins w:author="phetc" w:date="2023-02-13T15:44:00Z" w:id="15488"/>
                <w:rFonts w:ascii="Calibri" w:hAnsi="Calibri" w:cs="Calibri"/>
                <w:sz w:val="28"/>
                <w:rPrChange w:author="PC" w:date="2023-03-31T11:41:00Z" w:id="15489">
                  <w:rPr>
                    <w:ins w:author="phetc" w:date="2023-02-13T15:44:00Z" w:id="15490"/>
                    <w:rFonts w:ascii="Calibri" w:hAnsi="Calibri" w:cs="Calibri"/>
                    <w:color w:val="000000"/>
                    <w:sz w:val="28"/>
                  </w:rPr>
                </w:rPrChange>
              </w:rPr>
            </w:pPr>
            <w:ins w:author="phetc" w:date="2023-02-13T15:44:00Z" w:id="15491">
              <w:r w:rsidRPr="00357A8D">
                <w:rPr>
                  <w:rFonts w:ascii="Calibri" w:hAnsi="Calibri" w:cs="Calibri"/>
                  <w:sz w:val="28"/>
                  <w:rPrChange w:author="PC" w:date="2023-03-31T11:41:00Z" w:id="1549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89A88F7" w14:textId="77777777">
            <w:pPr>
              <w:rPr>
                <w:ins w:author="phetc" w:date="2023-02-13T15:44:00Z" w:id="15493"/>
                <w:rFonts w:ascii="Calibri" w:hAnsi="Calibri" w:cs="Calibri"/>
                <w:sz w:val="28"/>
                <w:rPrChange w:author="PC" w:date="2023-03-31T11:41:00Z" w:id="15494">
                  <w:rPr>
                    <w:ins w:author="phetc" w:date="2023-02-13T15:44:00Z" w:id="15495"/>
                    <w:rFonts w:ascii="Calibri" w:hAnsi="Calibri" w:cs="Calibri"/>
                    <w:color w:val="000000"/>
                    <w:sz w:val="28"/>
                  </w:rPr>
                </w:rPrChange>
              </w:rPr>
            </w:pPr>
            <w:ins w:author="phetc" w:date="2023-02-13T15:44:00Z" w:id="15496">
              <w:r w:rsidRPr="00357A8D">
                <w:rPr>
                  <w:rFonts w:ascii="Calibri" w:hAnsi="Calibri" w:cs="Calibri"/>
                  <w:sz w:val="28"/>
                  <w:rPrChange w:author="PC" w:date="2023-03-31T11:41:00Z" w:id="1549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B854A11" w14:textId="77777777">
            <w:pPr>
              <w:rPr>
                <w:ins w:author="phetc" w:date="2023-02-13T15:44:00Z" w:id="15498"/>
                <w:rFonts w:ascii="Calibri" w:hAnsi="Calibri" w:cs="Calibri"/>
                <w:sz w:val="28"/>
                <w:rPrChange w:author="PC" w:date="2023-03-31T11:41:00Z" w:id="15499">
                  <w:rPr>
                    <w:ins w:author="phetc" w:date="2023-02-13T15:44:00Z" w:id="15500"/>
                    <w:rFonts w:ascii="Calibri" w:hAnsi="Calibri" w:cs="Calibri"/>
                    <w:color w:val="000000"/>
                    <w:sz w:val="28"/>
                  </w:rPr>
                </w:rPrChange>
              </w:rPr>
            </w:pPr>
            <w:ins w:author="phetc" w:date="2023-02-13T15:44:00Z" w:id="15501">
              <w:r w:rsidRPr="00357A8D">
                <w:rPr>
                  <w:rFonts w:ascii="Calibri" w:hAnsi="Calibri" w:cs="Calibri"/>
                  <w:sz w:val="28"/>
                  <w:rPrChange w:author="PC" w:date="2023-03-31T11:41:00Z" w:id="15502">
                    <w:rPr>
                      <w:rFonts w:ascii="Calibri" w:hAnsi="Calibri" w:cs="Calibri"/>
                      <w:color w:val="000000"/>
                      <w:sz w:val="28"/>
                    </w:rPr>
                  </w:rPrChange>
                </w:rPr>
                <w:t> </w:t>
              </w:r>
            </w:ins>
          </w:p>
        </w:tc>
      </w:tr>
      <w:tr w:rsidRPr="00357A8D" w:rsidR="00567CE2" w:rsidTr="00277A61" w14:paraId="5021080B" w14:textId="77777777">
        <w:trPr>
          <w:trHeight w:val="430"/>
          <w:ins w:author="phetc" w:date="2023-02-13T15:44:00Z" w:id="15503"/>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043C7F2" w14:textId="77777777">
            <w:pPr>
              <w:rPr>
                <w:ins w:author="phetc" w:date="2023-02-13T15:44:00Z" w:id="15504"/>
                <w:rFonts w:ascii="Calibri" w:hAnsi="Calibri" w:cs="Calibri"/>
                <w:sz w:val="28"/>
                <w:rPrChange w:author="PC" w:date="2023-03-31T11:41:00Z" w:id="15505">
                  <w:rPr>
                    <w:ins w:author="phetc" w:date="2023-02-13T15:44:00Z" w:id="15506"/>
                    <w:rFonts w:ascii="Calibri" w:hAnsi="Calibri" w:cs="Calibri"/>
                    <w:color w:val="000000"/>
                    <w:sz w:val="28"/>
                  </w:rPr>
                </w:rPrChange>
              </w:rPr>
            </w:pPr>
            <w:ins w:author="phetc" w:date="2023-02-13T15:44:00Z" w:id="15507">
              <w:r w:rsidRPr="00357A8D">
                <w:rPr>
                  <w:rFonts w:ascii="TH Sarabun New" w:hAnsi="TH Sarabun New" w:cs="TH Sarabun New"/>
                  <w:sz w:val="28"/>
                  <w:cs/>
                </w:rPr>
                <w:t>ศ.</w:t>
              </w:r>
              <w:r w:rsidRPr="00357A8D">
                <w:rPr>
                  <w:rFonts w:ascii="TH Sarabun New" w:hAnsi="TH Sarabun New" w:cs="TH Sarabun New"/>
                  <w:sz w:val="28"/>
                </w:rPr>
                <w:t xml:space="preserve">390 </w:t>
              </w:r>
              <w:r w:rsidRPr="00357A8D">
                <w:rPr>
                  <w:rFonts w:ascii="TH Sarabun New" w:hAnsi="TH Sarabun New" w:cs="TH Sarabun New"/>
                  <w:sz w:val="28"/>
                  <w:cs/>
                </w:rPr>
                <w:t xml:space="preserve">เศรษฐศาสตร์การเกษตรเบื้องต้น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5A739D" w14:textId="77777777">
            <w:pPr>
              <w:rPr>
                <w:ins w:author="phetc" w:date="2023-02-13T15:44:00Z" w:id="15508"/>
                <w:rFonts w:ascii="Calibri" w:hAnsi="Calibri" w:cs="Calibri"/>
                <w:sz w:val="28"/>
                <w:rPrChange w:author="PC" w:date="2023-03-31T11:41:00Z" w:id="15509">
                  <w:rPr>
                    <w:ins w:author="phetc" w:date="2023-02-13T15:44:00Z" w:id="15510"/>
                    <w:rFonts w:ascii="Calibri" w:hAnsi="Calibri" w:cs="Calibri"/>
                    <w:color w:val="000000"/>
                    <w:sz w:val="28"/>
                  </w:rPr>
                </w:rPrChange>
              </w:rPr>
            </w:pPr>
            <w:ins w:author="phetc" w:date="2023-02-13T15:44:00Z" w:id="15511">
              <w:r w:rsidRPr="00357A8D">
                <w:rPr>
                  <w:rFonts w:ascii="Calibri" w:hAnsi="Calibri" w:cs="Calibri"/>
                  <w:sz w:val="28"/>
                  <w:rPrChange w:author="PC" w:date="2023-03-31T11:41:00Z" w:id="15512">
                    <w:rPr>
                      <w:rFonts w:ascii="Calibri" w:hAnsi="Calibri" w:cs="Calibri"/>
                      <w:color w:val="000000"/>
                      <w:sz w:val="28"/>
                    </w:rPr>
                  </w:rPrChange>
                </w:rPr>
                <w:t> </w:t>
              </w:r>
              <w:r w:rsidRPr="00357A8D">
                <w:rPr>
                  <w:rFonts w:ascii="Wingdings 2" w:hAnsi="Wingdings 2" w:eastAsia="Wingdings 2" w:cs="Wingdings 2"/>
                  <w:sz w:val="28"/>
                  <w:rPrChange w:author="PC" w:date="2023-03-31T11:41:00Z" w:id="155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125308" w14:textId="77777777">
            <w:pPr>
              <w:rPr>
                <w:ins w:author="phetc" w:date="2023-02-13T15:44:00Z" w:id="15514"/>
                <w:rFonts w:ascii="Calibri" w:hAnsi="Calibri" w:cs="Calibri"/>
                <w:sz w:val="28"/>
                <w:rPrChange w:author="PC" w:date="2023-03-31T11:41:00Z" w:id="15515">
                  <w:rPr>
                    <w:ins w:author="phetc" w:date="2023-02-13T15:44:00Z" w:id="15516"/>
                    <w:rFonts w:ascii="Calibri" w:hAnsi="Calibri" w:cs="Calibri"/>
                    <w:color w:val="000000"/>
                    <w:sz w:val="28"/>
                  </w:rPr>
                </w:rPrChange>
              </w:rPr>
            </w:pPr>
            <w:ins w:author="phetc" w:date="2023-02-13T15:44:00Z" w:id="15517">
              <w:r w:rsidRPr="00357A8D">
                <w:rPr>
                  <w:rFonts w:ascii="Calibri" w:hAnsi="Calibri" w:cs="Calibri"/>
                  <w:sz w:val="28"/>
                  <w:rPrChange w:author="PC" w:date="2023-03-31T11:41:00Z" w:id="15518">
                    <w:rPr>
                      <w:rFonts w:ascii="Calibri" w:hAnsi="Calibri" w:cs="Calibri"/>
                      <w:color w:val="000000"/>
                      <w:sz w:val="28"/>
                    </w:rPr>
                  </w:rPrChange>
                </w:rPr>
                <w:t> </w:t>
              </w:r>
              <w:r w:rsidRPr="00357A8D">
                <w:rPr>
                  <w:rFonts w:ascii="Wingdings 2" w:hAnsi="Wingdings 2" w:eastAsia="Wingdings 2" w:cs="Wingdings 2"/>
                  <w:sz w:val="28"/>
                  <w:rPrChange w:author="PC" w:date="2023-03-31T11:41:00Z" w:id="155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A0843A2" w14:textId="77777777">
            <w:pPr>
              <w:rPr>
                <w:ins w:author="phetc" w:date="2023-02-13T15:44:00Z" w:id="15520"/>
                <w:rFonts w:ascii="Calibri" w:hAnsi="Calibri" w:cs="Calibri"/>
                <w:sz w:val="28"/>
                <w:rPrChange w:author="PC" w:date="2023-03-31T11:41:00Z" w:id="15521">
                  <w:rPr>
                    <w:ins w:author="phetc" w:date="2023-02-13T15:44:00Z" w:id="15522"/>
                    <w:rFonts w:ascii="Calibri" w:hAnsi="Calibri" w:cs="Calibri"/>
                    <w:color w:val="000000"/>
                    <w:sz w:val="28"/>
                  </w:rPr>
                </w:rPrChange>
              </w:rPr>
            </w:pPr>
            <w:ins w:author="phetc" w:date="2023-02-13T15:44:00Z" w:id="15523">
              <w:r w:rsidRPr="00357A8D">
                <w:rPr>
                  <w:rFonts w:ascii="Calibri" w:hAnsi="Calibri" w:cs="Calibri"/>
                  <w:sz w:val="28"/>
                  <w:rPrChange w:author="PC" w:date="2023-03-31T11:41:00Z" w:id="15524">
                    <w:rPr>
                      <w:rFonts w:ascii="Calibri" w:hAnsi="Calibri" w:cs="Calibri"/>
                      <w:color w:val="000000"/>
                      <w:sz w:val="28"/>
                    </w:rPr>
                  </w:rPrChange>
                </w:rPr>
                <w:t> </w:t>
              </w:r>
              <w:r w:rsidRPr="00357A8D">
                <w:rPr>
                  <w:rFonts w:ascii="Wingdings 2" w:hAnsi="Wingdings 2" w:eastAsia="Wingdings 2" w:cs="Wingdings 2"/>
                  <w:sz w:val="28"/>
                  <w:rPrChange w:author="PC" w:date="2023-03-31T11:41:00Z" w:id="155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A175CB7" w14:textId="77777777">
            <w:pPr>
              <w:rPr>
                <w:ins w:author="phetc" w:date="2023-02-13T15:44:00Z" w:id="15526"/>
                <w:rFonts w:ascii="Calibri" w:hAnsi="Calibri" w:cs="Calibri"/>
                <w:sz w:val="28"/>
                <w:rPrChange w:author="PC" w:date="2023-03-31T11:41:00Z" w:id="15527">
                  <w:rPr>
                    <w:ins w:author="phetc" w:date="2023-02-13T15:44:00Z" w:id="15528"/>
                    <w:rFonts w:ascii="Calibri" w:hAnsi="Calibri" w:cs="Calibri"/>
                    <w:color w:val="000000"/>
                    <w:sz w:val="28"/>
                  </w:rPr>
                </w:rPrChange>
              </w:rPr>
            </w:pPr>
            <w:ins w:author="phetc" w:date="2023-02-13T15:44:00Z" w:id="15529">
              <w:r w:rsidRPr="00357A8D">
                <w:rPr>
                  <w:rFonts w:ascii="Calibri" w:hAnsi="Calibri" w:cs="Calibri"/>
                  <w:sz w:val="28"/>
                  <w:rPrChange w:author="PC" w:date="2023-03-31T11:41:00Z" w:id="15530">
                    <w:rPr>
                      <w:rFonts w:ascii="Calibri" w:hAnsi="Calibri" w:cs="Calibri"/>
                      <w:color w:val="000000"/>
                      <w:sz w:val="28"/>
                    </w:rPr>
                  </w:rPrChange>
                </w:rPr>
                <w:t> </w:t>
              </w:r>
              <w:r w:rsidRPr="00357A8D">
                <w:rPr>
                  <w:rFonts w:ascii="Wingdings 2" w:hAnsi="Wingdings 2" w:eastAsia="Wingdings 2" w:cs="Wingdings 2"/>
                  <w:sz w:val="28"/>
                  <w:rPrChange w:author="PC" w:date="2023-03-31T11:41:00Z" w:id="155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D4CC187" w14:textId="77777777">
            <w:pPr>
              <w:rPr>
                <w:ins w:author="phetc" w:date="2023-02-13T15:44:00Z" w:id="15532"/>
                <w:rFonts w:ascii="Calibri" w:hAnsi="Calibri" w:cs="Calibri"/>
                <w:sz w:val="28"/>
                <w:rPrChange w:author="PC" w:date="2023-03-31T11:41:00Z" w:id="15533">
                  <w:rPr>
                    <w:ins w:author="phetc" w:date="2023-02-13T15:44:00Z" w:id="15534"/>
                    <w:rFonts w:ascii="Calibri" w:hAnsi="Calibri" w:cs="Calibri"/>
                    <w:color w:val="000000"/>
                    <w:sz w:val="28"/>
                  </w:rPr>
                </w:rPrChange>
              </w:rPr>
            </w:pPr>
            <w:ins w:author="phetc" w:date="2023-02-13T15:44:00Z" w:id="15535">
              <w:r w:rsidRPr="00357A8D">
                <w:rPr>
                  <w:rFonts w:ascii="Calibri" w:hAnsi="Calibri" w:cs="Calibri"/>
                  <w:sz w:val="28"/>
                  <w:rPrChange w:author="PC" w:date="2023-03-31T11:41:00Z" w:id="15536">
                    <w:rPr>
                      <w:rFonts w:ascii="Calibri" w:hAnsi="Calibri" w:cs="Calibri"/>
                      <w:color w:val="000000"/>
                      <w:sz w:val="28"/>
                    </w:rPr>
                  </w:rPrChange>
                </w:rPr>
                <w:t> </w:t>
              </w:r>
              <w:r w:rsidRPr="00357A8D">
                <w:rPr>
                  <w:rFonts w:ascii="Wingdings 2" w:hAnsi="Wingdings 2" w:eastAsia="Wingdings 2" w:cs="Wingdings 2"/>
                  <w:sz w:val="28"/>
                  <w:rPrChange w:author="PC" w:date="2023-03-31T11:41:00Z" w:id="155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4A94B5C" w14:textId="77777777">
            <w:pPr>
              <w:rPr>
                <w:ins w:author="phetc" w:date="2023-02-13T15:44:00Z" w:id="15538"/>
                <w:rFonts w:ascii="Calibri" w:hAnsi="Calibri" w:cs="Calibri"/>
                <w:sz w:val="28"/>
                <w:rPrChange w:author="PC" w:date="2023-03-31T11:41:00Z" w:id="15539">
                  <w:rPr>
                    <w:ins w:author="phetc" w:date="2023-02-13T15:44:00Z" w:id="15540"/>
                    <w:rFonts w:ascii="Calibri" w:hAnsi="Calibri" w:cs="Calibri"/>
                    <w:color w:val="000000"/>
                    <w:sz w:val="28"/>
                  </w:rPr>
                </w:rPrChange>
              </w:rPr>
            </w:pPr>
            <w:ins w:author="phetc" w:date="2023-02-13T15:44:00Z" w:id="15541">
              <w:r w:rsidRPr="00357A8D">
                <w:rPr>
                  <w:rFonts w:ascii="Calibri" w:hAnsi="Calibri" w:cs="Calibri"/>
                  <w:sz w:val="28"/>
                  <w:rPrChange w:author="PC" w:date="2023-03-31T11:41:00Z" w:id="15542">
                    <w:rPr>
                      <w:rFonts w:ascii="Calibri" w:hAnsi="Calibri" w:cs="Calibri"/>
                      <w:color w:val="000000"/>
                      <w:sz w:val="28"/>
                    </w:rPr>
                  </w:rPrChange>
                </w:rPr>
                <w:t> </w:t>
              </w:r>
              <w:r w:rsidRPr="00357A8D">
                <w:rPr>
                  <w:rFonts w:ascii="Wingdings 2" w:hAnsi="Wingdings 2" w:eastAsia="Wingdings 2" w:cs="Wingdings 2"/>
                  <w:sz w:val="28"/>
                  <w:rPrChange w:author="PC" w:date="2023-03-31T11:41:00Z" w:id="1554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DBCD0E0" w14:textId="77777777">
            <w:pPr>
              <w:rPr>
                <w:ins w:author="phetc" w:date="2023-02-13T15:44:00Z" w:id="15544"/>
                <w:rFonts w:ascii="Calibri" w:hAnsi="Calibri" w:cs="Calibri"/>
                <w:sz w:val="28"/>
                <w:rPrChange w:author="PC" w:date="2023-03-31T11:41:00Z" w:id="15545">
                  <w:rPr>
                    <w:ins w:author="phetc" w:date="2023-02-13T15:44:00Z" w:id="15546"/>
                    <w:rFonts w:ascii="Calibri" w:hAnsi="Calibri" w:cs="Calibri"/>
                    <w:color w:val="000000"/>
                    <w:sz w:val="28"/>
                  </w:rPr>
                </w:rPrChange>
              </w:rPr>
            </w:pPr>
            <w:ins w:author="phetc" w:date="2023-02-13T15:44:00Z" w:id="15547">
              <w:r w:rsidRPr="00357A8D">
                <w:rPr>
                  <w:rFonts w:ascii="Calibri" w:hAnsi="Calibri" w:cs="Calibri"/>
                  <w:sz w:val="28"/>
                  <w:rPrChange w:author="PC" w:date="2023-03-31T11:41:00Z" w:id="1554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FA61404" w14:textId="77777777">
            <w:pPr>
              <w:rPr>
                <w:ins w:author="phetc" w:date="2023-02-13T15:44:00Z" w:id="15549"/>
                <w:rFonts w:ascii="Calibri" w:hAnsi="Calibri" w:cs="Calibri"/>
                <w:sz w:val="28"/>
                <w:rPrChange w:author="PC" w:date="2023-03-31T11:41:00Z" w:id="15550">
                  <w:rPr>
                    <w:ins w:author="phetc" w:date="2023-02-13T15:44:00Z" w:id="15551"/>
                    <w:rFonts w:ascii="Calibri" w:hAnsi="Calibri" w:cs="Calibri"/>
                    <w:color w:val="000000"/>
                    <w:sz w:val="28"/>
                  </w:rPr>
                </w:rPrChange>
              </w:rPr>
            </w:pPr>
            <w:ins w:author="phetc" w:date="2023-02-13T15:44:00Z" w:id="15552">
              <w:r w:rsidRPr="00357A8D">
                <w:rPr>
                  <w:rFonts w:ascii="Calibri" w:hAnsi="Calibri" w:cs="Calibri"/>
                  <w:sz w:val="28"/>
                  <w:rPrChange w:author="PC" w:date="2023-03-31T11:41:00Z" w:id="15553">
                    <w:rPr>
                      <w:rFonts w:ascii="Calibri" w:hAnsi="Calibri" w:cs="Calibri"/>
                      <w:color w:val="000000"/>
                      <w:sz w:val="28"/>
                    </w:rPr>
                  </w:rPrChange>
                </w:rPr>
                <w:t> </w:t>
              </w:r>
              <w:r w:rsidRPr="00357A8D">
                <w:rPr>
                  <w:rFonts w:ascii="Wingdings 2" w:hAnsi="Wingdings 2" w:eastAsia="Wingdings 2" w:cs="Wingdings 2"/>
                  <w:sz w:val="28"/>
                  <w:rPrChange w:author="PC" w:date="2023-03-31T11:41:00Z" w:id="155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15AB3D9" w14:textId="77777777">
            <w:pPr>
              <w:rPr>
                <w:ins w:author="phetc" w:date="2023-02-13T15:44:00Z" w:id="15555"/>
                <w:rFonts w:ascii="Calibri" w:hAnsi="Calibri" w:cs="Calibri"/>
                <w:sz w:val="28"/>
                <w:rPrChange w:author="PC" w:date="2023-03-31T11:41:00Z" w:id="15556">
                  <w:rPr>
                    <w:ins w:author="phetc" w:date="2023-02-13T15:44:00Z" w:id="15557"/>
                    <w:rFonts w:ascii="Calibri" w:hAnsi="Calibri" w:cs="Calibri"/>
                    <w:color w:val="000000"/>
                    <w:sz w:val="28"/>
                  </w:rPr>
                </w:rPrChange>
              </w:rPr>
            </w:pPr>
            <w:ins w:author="phetc" w:date="2023-02-13T15:44:00Z" w:id="15558">
              <w:r w:rsidRPr="00357A8D">
                <w:rPr>
                  <w:rFonts w:ascii="Calibri" w:hAnsi="Calibri" w:cs="Calibri"/>
                  <w:sz w:val="28"/>
                  <w:rPrChange w:author="PC" w:date="2023-03-31T11:41:00Z" w:id="15559">
                    <w:rPr>
                      <w:rFonts w:ascii="Calibri" w:hAnsi="Calibri" w:cs="Calibri"/>
                      <w:color w:val="000000"/>
                      <w:sz w:val="28"/>
                    </w:rPr>
                  </w:rPrChange>
                </w:rPr>
                <w:t> </w:t>
              </w:r>
              <w:r w:rsidRPr="00357A8D">
                <w:rPr>
                  <w:rFonts w:ascii="Wingdings 2" w:hAnsi="Wingdings 2" w:eastAsia="Wingdings 2" w:cs="Wingdings 2"/>
                  <w:sz w:val="28"/>
                  <w:rPrChange w:author="PC" w:date="2023-03-31T11:41:00Z" w:id="155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FB24FDE" w14:textId="77777777">
            <w:pPr>
              <w:rPr>
                <w:ins w:author="phetc" w:date="2023-02-13T15:44:00Z" w:id="15561"/>
                <w:rFonts w:ascii="Calibri" w:hAnsi="Calibri" w:cs="Calibri"/>
                <w:sz w:val="28"/>
                <w:rPrChange w:author="PC" w:date="2023-03-31T11:41:00Z" w:id="15562">
                  <w:rPr>
                    <w:ins w:author="phetc" w:date="2023-02-13T15:44:00Z" w:id="15563"/>
                    <w:rFonts w:ascii="Calibri" w:hAnsi="Calibri" w:cs="Calibri"/>
                    <w:color w:val="000000"/>
                    <w:sz w:val="28"/>
                  </w:rPr>
                </w:rPrChange>
              </w:rPr>
            </w:pPr>
            <w:ins w:author="phetc" w:date="2023-02-13T15:44:00Z" w:id="15564">
              <w:r w:rsidRPr="00357A8D">
                <w:rPr>
                  <w:rFonts w:ascii="Calibri" w:hAnsi="Calibri" w:cs="Calibri"/>
                  <w:sz w:val="28"/>
                  <w:rPrChange w:author="PC" w:date="2023-03-31T11:41:00Z" w:id="15565">
                    <w:rPr>
                      <w:rFonts w:ascii="Calibri" w:hAnsi="Calibri" w:cs="Calibri"/>
                      <w:color w:val="000000"/>
                      <w:sz w:val="28"/>
                    </w:rPr>
                  </w:rPrChange>
                </w:rPr>
                <w:t> </w:t>
              </w:r>
              <w:r w:rsidRPr="00357A8D">
                <w:rPr>
                  <w:rFonts w:ascii="Wingdings 2" w:hAnsi="Wingdings 2" w:eastAsia="Wingdings 2" w:cs="Wingdings 2"/>
                  <w:sz w:val="28"/>
                  <w:rPrChange w:author="PC" w:date="2023-03-31T11:41:00Z" w:id="155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AECECA" w14:textId="77777777">
            <w:pPr>
              <w:rPr>
                <w:ins w:author="phetc" w:date="2023-02-13T15:44:00Z" w:id="15567"/>
                <w:rFonts w:ascii="Calibri" w:hAnsi="Calibri" w:cs="Calibri"/>
                <w:sz w:val="28"/>
                <w:rPrChange w:author="PC" w:date="2023-03-31T11:41:00Z" w:id="15568">
                  <w:rPr>
                    <w:ins w:author="phetc" w:date="2023-02-13T15:44:00Z" w:id="15569"/>
                    <w:rFonts w:ascii="Calibri" w:hAnsi="Calibri" w:cs="Calibri"/>
                    <w:color w:val="000000"/>
                    <w:sz w:val="28"/>
                  </w:rPr>
                </w:rPrChange>
              </w:rPr>
            </w:pPr>
            <w:ins w:author="phetc" w:date="2023-02-13T15:44:00Z" w:id="15570">
              <w:r w:rsidRPr="00357A8D">
                <w:rPr>
                  <w:rFonts w:ascii="Calibri" w:hAnsi="Calibri" w:cs="Calibri"/>
                  <w:sz w:val="28"/>
                  <w:rPrChange w:author="PC" w:date="2023-03-31T11:41:00Z" w:id="1557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3FFEBE" w14:textId="77777777">
            <w:pPr>
              <w:rPr>
                <w:ins w:author="phetc" w:date="2023-02-13T15:44:00Z" w:id="15572"/>
                <w:rFonts w:ascii="Calibri" w:hAnsi="Calibri" w:cs="Calibri"/>
                <w:sz w:val="28"/>
                <w:rPrChange w:author="PC" w:date="2023-03-31T11:41:00Z" w:id="15573">
                  <w:rPr>
                    <w:ins w:author="phetc" w:date="2023-02-13T15:44:00Z" w:id="15574"/>
                    <w:rFonts w:ascii="Calibri" w:hAnsi="Calibri" w:cs="Calibri"/>
                    <w:color w:val="000000"/>
                    <w:sz w:val="28"/>
                  </w:rPr>
                </w:rPrChange>
              </w:rPr>
            </w:pPr>
            <w:ins w:author="phetc" w:date="2023-02-13T15:44:00Z" w:id="15575">
              <w:r w:rsidRPr="00357A8D">
                <w:rPr>
                  <w:rFonts w:ascii="Calibri" w:hAnsi="Calibri" w:cs="Calibri"/>
                  <w:sz w:val="28"/>
                  <w:rPrChange w:author="PC" w:date="2023-03-31T11:41:00Z" w:id="15576">
                    <w:rPr>
                      <w:rFonts w:ascii="Calibri" w:hAnsi="Calibri" w:cs="Calibri"/>
                      <w:color w:val="000000"/>
                      <w:sz w:val="28"/>
                    </w:rPr>
                  </w:rPrChange>
                </w:rPr>
                <w:t> </w:t>
              </w:r>
              <w:r w:rsidRPr="00357A8D">
                <w:rPr>
                  <w:rFonts w:ascii="Wingdings 2" w:hAnsi="Wingdings 2" w:eastAsia="Wingdings 2" w:cs="Wingdings 2"/>
                  <w:sz w:val="28"/>
                  <w:rPrChange w:author="PC" w:date="2023-03-31T11:41:00Z" w:id="155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1C6CF5" w14:textId="77777777">
            <w:pPr>
              <w:rPr>
                <w:ins w:author="phetc" w:date="2023-02-13T15:44:00Z" w:id="15578"/>
                <w:rFonts w:ascii="Calibri" w:hAnsi="Calibri" w:cs="Calibri"/>
                <w:sz w:val="28"/>
                <w:rPrChange w:author="PC" w:date="2023-03-31T11:41:00Z" w:id="15579">
                  <w:rPr>
                    <w:ins w:author="phetc" w:date="2023-02-13T15:44:00Z" w:id="15580"/>
                    <w:rFonts w:ascii="Calibri" w:hAnsi="Calibri" w:cs="Calibri"/>
                    <w:color w:val="000000"/>
                    <w:sz w:val="28"/>
                  </w:rPr>
                </w:rPrChange>
              </w:rPr>
            </w:pPr>
            <w:ins w:author="phetc" w:date="2023-02-13T15:44:00Z" w:id="15581">
              <w:r w:rsidRPr="00357A8D">
                <w:rPr>
                  <w:rFonts w:ascii="Calibri" w:hAnsi="Calibri" w:cs="Calibri"/>
                  <w:sz w:val="28"/>
                  <w:rPrChange w:author="PC" w:date="2023-03-31T11:41:00Z" w:id="15582">
                    <w:rPr>
                      <w:rFonts w:ascii="Calibri" w:hAnsi="Calibri" w:cs="Calibri"/>
                      <w:color w:val="000000"/>
                      <w:sz w:val="28"/>
                    </w:rPr>
                  </w:rPrChange>
                </w:rPr>
                <w:t> </w:t>
              </w:r>
              <w:r w:rsidRPr="00357A8D">
                <w:rPr>
                  <w:rFonts w:ascii="Wingdings 2" w:hAnsi="Wingdings 2" w:eastAsia="Wingdings 2" w:cs="Wingdings 2"/>
                  <w:sz w:val="28"/>
                  <w:rPrChange w:author="PC" w:date="2023-03-31T11:41:00Z" w:id="1558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8CB3BE" w14:textId="77777777">
            <w:pPr>
              <w:rPr>
                <w:ins w:author="phetc" w:date="2023-02-13T15:44:00Z" w:id="15584"/>
                <w:rFonts w:ascii="Calibri" w:hAnsi="Calibri" w:cs="Calibri"/>
                <w:sz w:val="28"/>
                <w:rPrChange w:author="PC" w:date="2023-03-31T11:41:00Z" w:id="15585">
                  <w:rPr>
                    <w:ins w:author="phetc" w:date="2023-02-13T15:44:00Z" w:id="15586"/>
                    <w:rFonts w:ascii="Calibri" w:hAnsi="Calibri" w:cs="Calibri"/>
                    <w:color w:val="000000"/>
                    <w:sz w:val="28"/>
                  </w:rPr>
                </w:rPrChange>
              </w:rPr>
            </w:pPr>
            <w:ins w:author="phetc" w:date="2023-02-13T15:44:00Z" w:id="15587">
              <w:r w:rsidRPr="00357A8D">
                <w:rPr>
                  <w:rFonts w:ascii="Calibri" w:hAnsi="Calibri" w:cs="Calibri"/>
                  <w:sz w:val="28"/>
                  <w:rPrChange w:author="PC" w:date="2023-03-31T11:41:00Z" w:id="1558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2D85776" w14:textId="77777777">
            <w:pPr>
              <w:rPr>
                <w:ins w:author="phetc" w:date="2023-02-13T15:44:00Z" w:id="15589"/>
                <w:rFonts w:ascii="Calibri" w:hAnsi="Calibri" w:cs="Calibri"/>
                <w:sz w:val="28"/>
                <w:rPrChange w:author="PC" w:date="2023-03-31T11:41:00Z" w:id="15590">
                  <w:rPr>
                    <w:ins w:author="phetc" w:date="2023-02-13T15:44:00Z" w:id="15591"/>
                    <w:rFonts w:ascii="Calibri" w:hAnsi="Calibri" w:cs="Calibri"/>
                    <w:color w:val="000000"/>
                    <w:sz w:val="28"/>
                  </w:rPr>
                </w:rPrChange>
              </w:rPr>
            </w:pPr>
            <w:ins w:author="phetc" w:date="2023-02-13T15:44:00Z" w:id="15592">
              <w:r w:rsidRPr="00357A8D">
                <w:rPr>
                  <w:rFonts w:ascii="Calibri" w:hAnsi="Calibri" w:cs="Calibri"/>
                  <w:sz w:val="28"/>
                  <w:rPrChange w:author="PC" w:date="2023-03-31T11:41:00Z" w:id="15593">
                    <w:rPr>
                      <w:rFonts w:ascii="Calibri" w:hAnsi="Calibri" w:cs="Calibri"/>
                      <w:color w:val="000000"/>
                      <w:sz w:val="28"/>
                    </w:rPr>
                  </w:rPrChange>
                </w:rPr>
                <w:t> </w:t>
              </w:r>
              <w:r w:rsidRPr="00357A8D">
                <w:rPr>
                  <w:rFonts w:ascii="Wingdings 2" w:hAnsi="Wingdings 2" w:eastAsia="Wingdings 2" w:cs="Wingdings 2"/>
                  <w:sz w:val="28"/>
                  <w:rPrChange w:author="PC" w:date="2023-03-31T11:41:00Z" w:id="1559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A04918" w14:textId="77777777">
            <w:pPr>
              <w:rPr>
                <w:ins w:author="phetc" w:date="2023-02-13T15:44:00Z" w:id="15595"/>
                <w:rFonts w:ascii="Calibri" w:hAnsi="Calibri" w:cs="Calibri"/>
                <w:sz w:val="28"/>
                <w:rPrChange w:author="PC" w:date="2023-03-31T11:41:00Z" w:id="15596">
                  <w:rPr>
                    <w:ins w:author="phetc" w:date="2023-02-13T15:44:00Z" w:id="15597"/>
                    <w:rFonts w:ascii="Calibri" w:hAnsi="Calibri" w:cs="Calibri"/>
                    <w:color w:val="000000"/>
                    <w:sz w:val="28"/>
                  </w:rPr>
                </w:rPrChange>
              </w:rPr>
            </w:pPr>
            <w:ins w:author="phetc" w:date="2023-02-13T15:44:00Z" w:id="15598">
              <w:r w:rsidRPr="00357A8D">
                <w:rPr>
                  <w:rFonts w:ascii="Calibri" w:hAnsi="Calibri" w:cs="Calibri"/>
                  <w:sz w:val="28"/>
                  <w:rPrChange w:author="PC" w:date="2023-03-31T11:41:00Z" w:id="15599">
                    <w:rPr>
                      <w:rFonts w:ascii="Calibri" w:hAnsi="Calibri" w:cs="Calibri"/>
                      <w:color w:val="000000"/>
                      <w:sz w:val="28"/>
                    </w:rPr>
                  </w:rPrChange>
                </w:rPr>
                <w:t> </w:t>
              </w:r>
            </w:ins>
          </w:p>
        </w:tc>
      </w:tr>
      <w:tr w:rsidRPr="00357A8D" w:rsidR="00567CE2" w:rsidTr="00277A61" w14:paraId="5C87E885" w14:textId="77777777">
        <w:trPr>
          <w:trHeight w:val="430"/>
          <w:ins w:author="phetc" w:date="2023-02-13T15:44:00Z" w:id="15600"/>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E3E5E3F" w14:textId="77777777">
            <w:pPr>
              <w:rPr>
                <w:ins w:author="phetc" w:date="2023-02-13T15:44:00Z" w:id="15601"/>
                <w:rFonts w:ascii="Calibri" w:hAnsi="Calibri" w:cs="Calibri"/>
                <w:sz w:val="28"/>
                <w:rPrChange w:author="PC" w:date="2023-03-31T11:41:00Z" w:id="15602">
                  <w:rPr>
                    <w:ins w:author="phetc" w:date="2023-02-13T15:44:00Z" w:id="15603"/>
                    <w:rFonts w:ascii="Calibri" w:hAnsi="Calibri" w:cs="Calibri"/>
                    <w:color w:val="000000"/>
                    <w:sz w:val="28"/>
                  </w:rPr>
                </w:rPrChange>
              </w:rPr>
            </w:pPr>
            <w:ins w:author="phetc" w:date="2023-02-13T15:44:00Z" w:id="15604">
              <w:r w:rsidRPr="00357A8D">
                <w:rPr>
                  <w:rFonts w:ascii="TH Sarabun New" w:hAnsi="TH Sarabun New" w:cs="TH Sarabun New"/>
                  <w:sz w:val="28"/>
                  <w:cs/>
                </w:rPr>
                <w:t>ศ.</w:t>
              </w:r>
              <w:r w:rsidRPr="00357A8D">
                <w:rPr>
                  <w:rFonts w:ascii="TH Sarabun New" w:hAnsi="TH Sarabun New" w:cs="TH Sarabun New"/>
                  <w:sz w:val="28"/>
                </w:rPr>
                <w:t xml:space="preserve">491 </w:t>
              </w:r>
              <w:r w:rsidRPr="00357A8D">
                <w:rPr>
                  <w:rFonts w:ascii="TH Sarabun New" w:hAnsi="TH Sarabun New" w:cs="TH Sarabun New"/>
                  <w:sz w:val="28"/>
                  <w:cs/>
                </w:rPr>
                <w:t xml:space="preserve">การผลิตสินค้าเกษตรและนโยบาย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9B25EF7" w14:textId="77777777">
            <w:pPr>
              <w:rPr>
                <w:ins w:author="phetc" w:date="2023-02-13T15:44:00Z" w:id="15605"/>
                <w:rFonts w:ascii="Calibri" w:hAnsi="Calibri" w:cs="Calibri"/>
                <w:sz w:val="28"/>
                <w:rPrChange w:author="PC" w:date="2023-03-31T11:41:00Z" w:id="15606">
                  <w:rPr>
                    <w:ins w:author="phetc" w:date="2023-02-13T15:44:00Z" w:id="15607"/>
                    <w:rFonts w:ascii="Calibri" w:hAnsi="Calibri" w:cs="Calibri"/>
                    <w:color w:val="000000"/>
                    <w:sz w:val="28"/>
                  </w:rPr>
                </w:rPrChange>
              </w:rPr>
            </w:pPr>
            <w:ins w:author="phetc" w:date="2023-02-13T15:44:00Z" w:id="15608">
              <w:r w:rsidRPr="00357A8D">
                <w:rPr>
                  <w:rFonts w:ascii="Calibri" w:hAnsi="Calibri" w:cs="Calibri"/>
                  <w:sz w:val="28"/>
                  <w:rPrChange w:author="PC" w:date="2023-03-31T11:41:00Z" w:id="15609">
                    <w:rPr>
                      <w:rFonts w:ascii="Calibri" w:hAnsi="Calibri" w:cs="Calibri"/>
                      <w:color w:val="000000"/>
                      <w:sz w:val="28"/>
                    </w:rPr>
                  </w:rPrChange>
                </w:rPr>
                <w:t> </w:t>
              </w:r>
              <w:r w:rsidRPr="00357A8D">
                <w:rPr>
                  <w:rFonts w:ascii="Wingdings 2" w:hAnsi="Wingdings 2" w:eastAsia="Wingdings 2" w:cs="Wingdings 2"/>
                  <w:sz w:val="28"/>
                  <w:rPrChange w:author="PC" w:date="2023-03-31T11:41:00Z" w:id="156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AF21FE5" w14:textId="77777777">
            <w:pPr>
              <w:rPr>
                <w:ins w:author="phetc" w:date="2023-02-13T15:44:00Z" w:id="15611"/>
                <w:rFonts w:ascii="Calibri" w:hAnsi="Calibri" w:cs="Calibri"/>
                <w:sz w:val="28"/>
                <w:rPrChange w:author="PC" w:date="2023-03-31T11:41:00Z" w:id="15612">
                  <w:rPr>
                    <w:ins w:author="phetc" w:date="2023-02-13T15:44:00Z" w:id="15613"/>
                    <w:rFonts w:ascii="Calibri" w:hAnsi="Calibri" w:cs="Calibri"/>
                    <w:color w:val="000000"/>
                    <w:sz w:val="28"/>
                  </w:rPr>
                </w:rPrChange>
              </w:rPr>
            </w:pPr>
            <w:ins w:author="phetc" w:date="2023-02-13T15:44:00Z" w:id="15614">
              <w:r w:rsidRPr="00357A8D">
                <w:rPr>
                  <w:rFonts w:ascii="Calibri" w:hAnsi="Calibri" w:cs="Calibri"/>
                  <w:sz w:val="28"/>
                  <w:rPrChange w:author="PC" w:date="2023-03-31T11:41:00Z" w:id="15615">
                    <w:rPr>
                      <w:rFonts w:ascii="Calibri" w:hAnsi="Calibri" w:cs="Calibri"/>
                      <w:color w:val="000000"/>
                      <w:sz w:val="28"/>
                    </w:rPr>
                  </w:rPrChange>
                </w:rPr>
                <w:t> </w:t>
              </w:r>
              <w:r w:rsidRPr="00357A8D">
                <w:rPr>
                  <w:rFonts w:ascii="Wingdings 2" w:hAnsi="Wingdings 2" w:eastAsia="Wingdings 2" w:cs="Wingdings 2"/>
                  <w:sz w:val="28"/>
                  <w:rPrChange w:author="PC" w:date="2023-03-31T11:41:00Z" w:id="156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5BE58D4" w14:textId="77777777">
            <w:pPr>
              <w:rPr>
                <w:ins w:author="phetc" w:date="2023-02-13T15:44:00Z" w:id="15617"/>
                <w:rFonts w:ascii="Calibri" w:hAnsi="Calibri" w:cs="Calibri"/>
                <w:sz w:val="28"/>
                <w:rPrChange w:author="PC" w:date="2023-03-31T11:41:00Z" w:id="15618">
                  <w:rPr>
                    <w:ins w:author="phetc" w:date="2023-02-13T15:44:00Z" w:id="15619"/>
                    <w:rFonts w:ascii="Calibri" w:hAnsi="Calibri" w:cs="Calibri"/>
                    <w:color w:val="000000"/>
                    <w:sz w:val="28"/>
                  </w:rPr>
                </w:rPrChange>
              </w:rPr>
            </w:pPr>
            <w:ins w:author="phetc" w:date="2023-02-13T15:44:00Z" w:id="15620">
              <w:r w:rsidRPr="00357A8D">
                <w:rPr>
                  <w:rFonts w:ascii="Calibri" w:hAnsi="Calibri" w:cs="Calibri"/>
                  <w:sz w:val="28"/>
                  <w:rPrChange w:author="PC" w:date="2023-03-31T11:41:00Z" w:id="15621">
                    <w:rPr>
                      <w:rFonts w:ascii="Calibri" w:hAnsi="Calibri" w:cs="Calibri"/>
                      <w:color w:val="000000"/>
                      <w:sz w:val="28"/>
                    </w:rPr>
                  </w:rPrChange>
                </w:rPr>
                <w:t> </w:t>
              </w:r>
              <w:r w:rsidRPr="00357A8D">
                <w:rPr>
                  <w:rFonts w:ascii="Wingdings 2" w:hAnsi="Wingdings 2" w:eastAsia="Wingdings 2" w:cs="Wingdings 2"/>
                  <w:sz w:val="28"/>
                  <w:rPrChange w:author="PC" w:date="2023-03-31T11:41:00Z" w:id="1562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627F2E" w14:textId="77777777">
            <w:pPr>
              <w:rPr>
                <w:ins w:author="phetc" w:date="2023-02-13T15:44:00Z" w:id="15623"/>
                <w:rFonts w:ascii="Calibri" w:hAnsi="Calibri" w:cs="Calibri"/>
                <w:sz w:val="28"/>
                <w:rPrChange w:author="PC" w:date="2023-03-31T11:41:00Z" w:id="15624">
                  <w:rPr>
                    <w:ins w:author="phetc" w:date="2023-02-13T15:44:00Z" w:id="15625"/>
                    <w:rFonts w:ascii="Calibri" w:hAnsi="Calibri" w:cs="Calibri"/>
                    <w:color w:val="000000"/>
                    <w:sz w:val="28"/>
                  </w:rPr>
                </w:rPrChange>
              </w:rPr>
            </w:pPr>
            <w:ins w:author="phetc" w:date="2023-02-13T15:44:00Z" w:id="15626">
              <w:r w:rsidRPr="00357A8D">
                <w:rPr>
                  <w:rFonts w:ascii="Calibri" w:hAnsi="Calibri" w:cs="Calibri"/>
                  <w:sz w:val="28"/>
                  <w:rPrChange w:author="PC" w:date="2023-03-31T11:41:00Z" w:id="15627">
                    <w:rPr>
                      <w:rFonts w:ascii="Calibri" w:hAnsi="Calibri" w:cs="Calibri"/>
                      <w:color w:val="000000"/>
                      <w:sz w:val="28"/>
                    </w:rPr>
                  </w:rPrChange>
                </w:rPr>
                <w:t> </w:t>
              </w:r>
              <w:r w:rsidRPr="00357A8D">
                <w:rPr>
                  <w:rFonts w:ascii="Wingdings 2" w:hAnsi="Wingdings 2" w:eastAsia="Wingdings 2" w:cs="Wingdings 2"/>
                  <w:sz w:val="28"/>
                  <w:rPrChange w:author="PC" w:date="2023-03-31T11:41:00Z" w:id="156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B5CA18" w14:textId="77777777">
            <w:pPr>
              <w:rPr>
                <w:ins w:author="phetc" w:date="2023-02-13T15:44:00Z" w:id="15629"/>
                <w:rFonts w:ascii="Calibri" w:hAnsi="Calibri" w:cs="Calibri"/>
                <w:sz w:val="28"/>
                <w:rPrChange w:author="PC" w:date="2023-03-31T11:41:00Z" w:id="15630">
                  <w:rPr>
                    <w:ins w:author="phetc" w:date="2023-02-13T15:44:00Z" w:id="15631"/>
                    <w:rFonts w:ascii="Calibri" w:hAnsi="Calibri" w:cs="Calibri"/>
                    <w:color w:val="000000"/>
                    <w:sz w:val="28"/>
                  </w:rPr>
                </w:rPrChange>
              </w:rPr>
            </w:pPr>
            <w:ins w:author="phetc" w:date="2023-02-13T15:44:00Z" w:id="15632">
              <w:r w:rsidRPr="00357A8D">
                <w:rPr>
                  <w:rFonts w:ascii="Calibri" w:hAnsi="Calibri" w:cs="Calibri"/>
                  <w:sz w:val="28"/>
                  <w:rPrChange w:author="PC" w:date="2023-03-31T11:41:00Z" w:id="15633">
                    <w:rPr>
                      <w:rFonts w:ascii="Calibri" w:hAnsi="Calibri" w:cs="Calibri"/>
                      <w:color w:val="000000"/>
                      <w:sz w:val="28"/>
                    </w:rPr>
                  </w:rPrChange>
                </w:rPr>
                <w:t> </w:t>
              </w:r>
              <w:r w:rsidRPr="00357A8D">
                <w:rPr>
                  <w:rFonts w:ascii="Wingdings 2" w:hAnsi="Wingdings 2" w:eastAsia="Wingdings 2" w:cs="Wingdings 2"/>
                  <w:sz w:val="28"/>
                  <w:rPrChange w:author="PC" w:date="2023-03-31T11:41:00Z" w:id="156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416F860" w14:textId="77777777">
            <w:pPr>
              <w:rPr>
                <w:ins w:author="phetc" w:date="2023-02-13T15:44:00Z" w:id="15635"/>
                <w:rFonts w:ascii="Calibri" w:hAnsi="Calibri" w:cs="Calibri"/>
                <w:sz w:val="28"/>
                <w:rPrChange w:author="PC" w:date="2023-03-31T11:41:00Z" w:id="15636">
                  <w:rPr>
                    <w:ins w:author="phetc" w:date="2023-02-13T15:44:00Z" w:id="15637"/>
                    <w:rFonts w:ascii="Calibri" w:hAnsi="Calibri" w:cs="Calibri"/>
                    <w:color w:val="000000"/>
                    <w:sz w:val="28"/>
                  </w:rPr>
                </w:rPrChange>
              </w:rPr>
            </w:pPr>
            <w:ins w:author="phetc" w:date="2023-02-13T15:44:00Z" w:id="15638">
              <w:r w:rsidRPr="00357A8D">
                <w:rPr>
                  <w:rFonts w:ascii="Calibri" w:hAnsi="Calibri" w:cs="Calibri"/>
                  <w:sz w:val="28"/>
                  <w:rPrChange w:author="PC" w:date="2023-03-31T11:41:00Z" w:id="15639">
                    <w:rPr>
                      <w:rFonts w:ascii="Calibri" w:hAnsi="Calibri" w:cs="Calibri"/>
                      <w:color w:val="000000"/>
                      <w:sz w:val="28"/>
                    </w:rPr>
                  </w:rPrChange>
                </w:rPr>
                <w:t> </w:t>
              </w:r>
              <w:r w:rsidRPr="00357A8D">
                <w:rPr>
                  <w:rFonts w:ascii="Wingdings 2" w:hAnsi="Wingdings 2" w:eastAsia="Wingdings 2" w:cs="Wingdings 2"/>
                  <w:sz w:val="28"/>
                  <w:rPrChange w:author="PC" w:date="2023-03-31T11:41:00Z" w:id="1564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4345CE" w14:textId="77777777">
            <w:pPr>
              <w:rPr>
                <w:ins w:author="phetc" w:date="2023-02-13T15:44:00Z" w:id="15641"/>
                <w:rFonts w:ascii="Calibri" w:hAnsi="Calibri" w:cs="Calibri"/>
                <w:sz w:val="28"/>
                <w:rPrChange w:author="PC" w:date="2023-03-31T11:41:00Z" w:id="15642">
                  <w:rPr>
                    <w:ins w:author="phetc" w:date="2023-02-13T15:44:00Z" w:id="15643"/>
                    <w:rFonts w:ascii="Calibri" w:hAnsi="Calibri" w:cs="Calibri"/>
                    <w:color w:val="000000"/>
                    <w:sz w:val="28"/>
                  </w:rPr>
                </w:rPrChange>
              </w:rPr>
            </w:pPr>
            <w:ins w:author="phetc" w:date="2023-02-13T15:44:00Z" w:id="15644">
              <w:r w:rsidRPr="00357A8D">
                <w:rPr>
                  <w:rFonts w:ascii="Calibri" w:hAnsi="Calibri" w:cs="Calibri"/>
                  <w:sz w:val="28"/>
                  <w:rPrChange w:author="PC" w:date="2023-03-31T11:41:00Z" w:id="1564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D9BBE3" w14:textId="77777777">
            <w:pPr>
              <w:rPr>
                <w:ins w:author="phetc" w:date="2023-02-13T15:44:00Z" w:id="15646"/>
                <w:rFonts w:ascii="Calibri" w:hAnsi="Calibri" w:cs="Calibri"/>
                <w:sz w:val="28"/>
                <w:rPrChange w:author="PC" w:date="2023-03-31T11:41:00Z" w:id="15647">
                  <w:rPr>
                    <w:ins w:author="phetc" w:date="2023-02-13T15:44:00Z" w:id="15648"/>
                    <w:rFonts w:ascii="Calibri" w:hAnsi="Calibri" w:cs="Calibri"/>
                    <w:color w:val="000000"/>
                    <w:sz w:val="28"/>
                  </w:rPr>
                </w:rPrChange>
              </w:rPr>
            </w:pPr>
            <w:ins w:author="phetc" w:date="2023-02-13T15:44:00Z" w:id="15649">
              <w:r w:rsidRPr="00357A8D">
                <w:rPr>
                  <w:rFonts w:ascii="Calibri" w:hAnsi="Calibri" w:cs="Calibri"/>
                  <w:sz w:val="28"/>
                  <w:rPrChange w:author="PC" w:date="2023-03-31T11:41:00Z" w:id="15650">
                    <w:rPr>
                      <w:rFonts w:ascii="Calibri" w:hAnsi="Calibri" w:cs="Calibri"/>
                      <w:color w:val="000000"/>
                      <w:sz w:val="28"/>
                    </w:rPr>
                  </w:rPrChange>
                </w:rPr>
                <w:t> </w:t>
              </w:r>
              <w:r w:rsidRPr="00357A8D">
                <w:rPr>
                  <w:rFonts w:ascii="Wingdings 2" w:hAnsi="Wingdings 2" w:eastAsia="Wingdings 2" w:cs="Wingdings 2"/>
                  <w:sz w:val="28"/>
                  <w:rPrChange w:author="PC" w:date="2023-03-31T11:41:00Z" w:id="156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F09DB52" w14:textId="77777777">
            <w:pPr>
              <w:rPr>
                <w:ins w:author="phetc" w:date="2023-02-13T15:44:00Z" w:id="15652"/>
                <w:rFonts w:ascii="Calibri" w:hAnsi="Calibri" w:cs="Calibri"/>
                <w:sz w:val="28"/>
                <w:rPrChange w:author="PC" w:date="2023-03-31T11:41:00Z" w:id="15653">
                  <w:rPr>
                    <w:ins w:author="phetc" w:date="2023-02-13T15:44:00Z" w:id="15654"/>
                    <w:rFonts w:ascii="Calibri" w:hAnsi="Calibri" w:cs="Calibri"/>
                    <w:color w:val="000000"/>
                    <w:sz w:val="28"/>
                  </w:rPr>
                </w:rPrChange>
              </w:rPr>
            </w:pPr>
            <w:ins w:author="phetc" w:date="2023-02-13T15:44:00Z" w:id="15655">
              <w:r w:rsidRPr="00357A8D">
                <w:rPr>
                  <w:rFonts w:ascii="Calibri" w:hAnsi="Calibri" w:cs="Calibri"/>
                  <w:sz w:val="28"/>
                  <w:rPrChange w:author="PC" w:date="2023-03-31T11:41:00Z" w:id="15656">
                    <w:rPr>
                      <w:rFonts w:ascii="Calibri" w:hAnsi="Calibri" w:cs="Calibri"/>
                      <w:color w:val="000000"/>
                      <w:sz w:val="28"/>
                    </w:rPr>
                  </w:rPrChange>
                </w:rPr>
                <w:t> </w:t>
              </w:r>
              <w:r w:rsidRPr="00357A8D">
                <w:rPr>
                  <w:rFonts w:ascii="Wingdings 2" w:hAnsi="Wingdings 2" w:eastAsia="Wingdings 2" w:cs="Wingdings 2"/>
                  <w:sz w:val="28"/>
                  <w:rPrChange w:author="PC" w:date="2023-03-31T11:41:00Z" w:id="156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82F82FA" w14:textId="77777777">
            <w:pPr>
              <w:rPr>
                <w:ins w:author="phetc" w:date="2023-02-13T15:44:00Z" w:id="15658"/>
                <w:rFonts w:ascii="Calibri" w:hAnsi="Calibri" w:cs="Calibri"/>
                <w:sz w:val="28"/>
                <w:rPrChange w:author="PC" w:date="2023-03-31T11:41:00Z" w:id="15659">
                  <w:rPr>
                    <w:ins w:author="phetc" w:date="2023-02-13T15:44:00Z" w:id="15660"/>
                    <w:rFonts w:ascii="Calibri" w:hAnsi="Calibri" w:cs="Calibri"/>
                    <w:color w:val="000000"/>
                    <w:sz w:val="28"/>
                  </w:rPr>
                </w:rPrChange>
              </w:rPr>
            </w:pPr>
            <w:ins w:author="phetc" w:date="2023-02-13T15:44:00Z" w:id="15661">
              <w:r w:rsidRPr="00357A8D">
                <w:rPr>
                  <w:rFonts w:ascii="Calibri" w:hAnsi="Calibri" w:cs="Calibri"/>
                  <w:sz w:val="28"/>
                  <w:rPrChange w:author="PC" w:date="2023-03-31T11:41:00Z" w:id="15662">
                    <w:rPr>
                      <w:rFonts w:ascii="Calibri" w:hAnsi="Calibri" w:cs="Calibri"/>
                      <w:color w:val="000000"/>
                      <w:sz w:val="28"/>
                    </w:rPr>
                  </w:rPrChange>
                </w:rPr>
                <w:t> </w:t>
              </w:r>
              <w:r w:rsidRPr="00357A8D">
                <w:rPr>
                  <w:rFonts w:ascii="Wingdings 2" w:hAnsi="Wingdings 2" w:eastAsia="Wingdings 2" w:cs="Wingdings 2"/>
                  <w:sz w:val="28"/>
                  <w:rPrChange w:author="PC" w:date="2023-03-31T11:41:00Z" w:id="1566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1C06E6A" w14:textId="77777777">
            <w:pPr>
              <w:rPr>
                <w:ins w:author="phetc" w:date="2023-02-13T15:44:00Z" w:id="15664"/>
                <w:rFonts w:ascii="Calibri" w:hAnsi="Calibri" w:cs="Calibri"/>
                <w:sz w:val="28"/>
                <w:rPrChange w:author="PC" w:date="2023-03-31T11:41:00Z" w:id="15665">
                  <w:rPr>
                    <w:ins w:author="phetc" w:date="2023-02-13T15:44:00Z" w:id="15666"/>
                    <w:rFonts w:ascii="Calibri" w:hAnsi="Calibri" w:cs="Calibri"/>
                    <w:color w:val="000000"/>
                    <w:sz w:val="28"/>
                  </w:rPr>
                </w:rPrChange>
              </w:rPr>
            </w:pPr>
            <w:ins w:author="phetc" w:date="2023-02-13T15:44:00Z" w:id="15667">
              <w:r w:rsidRPr="00357A8D">
                <w:rPr>
                  <w:rFonts w:ascii="Calibri" w:hAnsi="Calibri" w:cs="Calibri"/>
                  <w:sz w:val="28"/>
                  <w:rPrChange w:author="PC" w:date="2023-03-31T11:41:00Z" w:id="1566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E5897D2" w14:textId="77777777">
            <w:pPr>
              <w:rPr>
                <w:ins w:author="phetc" w:date="2023-02-13T15:44:00Z" w:id="15669"/>
                <w:rFonts w:ascii="Calibri" w:hAnsi="Calibri" w:cs="Calibri"/>
                <w:sz w:val="28"/>
                <w:rPrChange w:author="PC" w:date="2023-03-31T11:41:00Z" w:id="15670">
                  <w:rPr>
                    <w:ins w:author="phetc" w:date="2023-02-13T15:44:00Z" w:id="15671"/>
                    <w:rFonts w:ascii="Calibri" w:hAnsi="Calibri" w:cs="Calibri"/>
                    <w:color w:val="000000"/>
                    <w:sz w:val="28"/>
                  </w:rPr>
                </w:rPrChange>
              </w:rPr>
            </w:pPr>
            <w:ins w:author="phetc" w:date="2023-02-13T15:44:00Z" w:id="15672">
              <w:r w:rsidRPr="00357A8D">
                <w:rPr>
                  <w:rFonts w:ascii="Calibri" w:hAnsi="Calibri" w:cs="Calibri"/>
                  <w:sz w:val="28"/>
                  <w:rPrChange w:author="PC" w:date="2023-03-31T11:41:00Z" w:id="15673">
                    <w:rPr>
                      <w:rFonts w:ascii="Calibri" w:hAnsi="Calibri" w:cs="Calibri"/>
                      <w:color w:val="000000"/>
                      <w:sz w:val="28"/>
                    </w:rPr>
                  </w:rPrChange>
                </w:rPr>
                <w:t> </w:t>
              </w:r>
              <w:r w:rsidRPr="00357A8D">
                <w:rPr>
                  <w:rFonts w:ascii="Wingdings 2" w:hAnsi="Wingdings 2" w:eastAsia="Wingdings 2" w:cs="Wingdings 2"/>
                  <w:sz w:val="28"/>
                  <w:rPrChange w:author="PC" w:date="2023-03-31T11:41:00Z" w:id="156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7C53FC9" w14:textId="77777777">
            <w:pPr>
              <w:rPr>
                <w:ins w:author="phetc" w:date="2023-02-13T15:44:00Z" w:id="15675"/>
                <w:rFonts w:ascii="Calibri" w:hAnsi="Calibri" w:cs="Calibri"/>
                <w:sz w:val="28"/>
                <w:rPrChange w:author="PC" w:date="2023-03-31T11:41:00Z" w:id="15676">
                  <w:rPr>
                    <w:ins w:author="phetc" w:date="2023-02-13T15:44:00Z" w:id="15677"/>
                    <w:rFonts w:ascii="Calibri" w:hAnsi="Calibri" w:cs="Calibri"/>
                    <w:color w:val="000000"/>
                    <w:sz w:val="28"/>
                  </w:rPr>
                </w:rPrChange>
              </w:rPr>
            </w:pPr>
            <w:ins w:author="phetc" w:date="2023-02-13T15:44:00Z" w:id="15678">
              <w:r w:rsidRPr="00357A8D">
                <w:rPr>
                  <w:rFonts w:ascii="Calibri" w:hAnsi="Calibri" w:cs="Calibri"/>
                  <w:sz w:val="28"/>
                  <w:rPrChange w:author="PC" w:date="2023-03-31T11:41:00Z" w:id="15679">
                    <w:rPr>
                      <w:rFonts w:ascii="Calibri" w:hAnsi="Calibri" w:cs="Calibri"/>
                      <w:color w:val="000000"/>
                      <w:sz w:val="28"/>
                    </w:rPr>
                  </w:rPrChange>
                </w:rPr>
                <w:t> </w:t>
              </w:r>
              <w:r w:rsidRPr="00357A8D">
                <w:rPr>
                  <w:rFonts w:ascii="Wingdings 2" w:hAnsi="Wingdings 2" w:eastAsia="Wingdings 2" w:cs="Wingdings 2"/>
                  <w:sz w:val="28"/>
                  <w:rPrChange w:author="PC" w:date="2023-03-31T11:41:00Z" w:id="156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2CDC75" w14:textId="77777777">
            <w:pPr>
              <w:rPr>
                <w:ins w:author="phetc" w:date="2023-02-13T15:44:00Z" w:id="15681"/>
                <w:rFonts w:ascii="Calibri" w:hAnsi="Calibri" w:cs="Calibri"/>
                <w:sz w:val="28"/>
                <w:rPrChange w:author="PC" w:date="2023-03-31T11:41:00Z" w:id="15682">
                  <w:rPr>
                    <w:ins w:author="phetc" w:date="2023-02-13T15:44:00Z" w:id="15683"/>
                    <w:rFonts w:ascii="Calibri" w:hAnsi="Calibri" w:cs="Calibri"/>
                    <w:color w:val="000000"/>
                    <w:sz w:val="28"/>
                  </w:rPr>
                </w:rPrChange>
              </w:rPr>
            </w:pPr>
            <w:ins w:author="phetc" w:date="2023-02-13T15:44:00Z" w:id="15684">
              <w:r w:rsidRPr="00357A8D">
                <w:rPr>
                  <w:rFonts w:ascii="Calibri" w:hAnsi="Calibri" w:cs="Calibri"/>
                  <w:sz w:val="28"/>
                  <w:rPrChange w:author="PC" w:date="2023-03-31T11:41:00Z" w:id="156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512578F" w14:textId="77777777">
            <w:pPr>
              <w:rPr>
                <w:ins w:author="phetc" w:date="2023-02-13T15:44:00Z" w:id="15686"/>
                <w:rFonts w:ascii="Calibri" w:hAnsi="Calibri" w:cs="Calibri"/>
                <w:sz w:val="28"/>
                <w:rPrChange w:author="PC" w:date="2023-03-31T11:41:00Z" w:id="15687">
                  <w:rPr>
                    <w:ins w:author="phetc" w:date="2023-02-13T15:44:00Z" w:id="15688"/>
                    <w:rFonts w:ascii="Calibri" w:hAnsi="Calibri" w:cs="Calibri"/>
                    <w:color w:val="000000"/>
                    <w:sz w:val="28"/>
                  </w:rPr>
                </w:rPrChange>
              </w:rPr>
            </w:pPr>
            <w:ins w:author="phetc" w:date="2023-02-13T15:44:00Z" w:id="15689">
              <w:r w:rsidRPr="00357A8D">
                <w:rPr>
                  <w:rFonts w:ascii="Calibri" w:hAnsi="Calibri" w:cs="Calibri"/>
                  <w:sz w:val="28"/>
                  <w:rPrChange w:author="PC" w:date="2023-03-31T11:41:00Z" w:id="15690">
                    <w:rPr>
                      <w:rFonts w:ascii="Calibri" w:hAnsi="Calibri" w:cs="Calibri"/>
                      <w:color w:val="000000"/>
                      <w:sz w:val="28"/>
                    </w:rPr>
                  </w:rPrChange>
                </w:rPr>
                <w:t> </w:t>
              </w:r>
              <w:r w:rsidRPr="00357A8D">
                <w:rPr>
                  <w:rFonts w:ascii="Wingdings 2" w:hAnsi="Wingdings 2" w:eastAsia="Wingdings 2" w:cs="Wingdings 2"/>
                  <w:sz w:val="28"/>
                  <w:rPrChange w:author="PC" w:date="2023-03-31T11:41:00Z" w:id="156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BB5E7BD" w14:textId="77777777">
            <w:pPr>
              <w:rPr>
                <w:ins w:author="phetc" w:date="2023-02-13T15:44:00Z" w:id="15692"/>
                <w:rFonts w:ascii="Calibri" w:hAnsi="Calibri" w:cs="Calibri"/>
                <w:sz w:val="28"/>
                <w:rPrChange w:author="PC" w:date="2023-03-31T11:41:00Z" w:id="15693">
                  <w:rPr>
                    <w:ins w:author="phetc" w:date="2023-02-13T15:44:00Z" w:id="15694"/>
                    <w:rFonts w:ascii="Calibri" w:hAnsi="Calibri" w:cs="Calibri"/>
                    <w:color w:val="000000"/>
                    <w:sz w:val="28"/>
                  </w:rPr>
                </w:rPrChange>
              </w:rPr>
            </w:pPr>
            <w:ins w:author="phetc" w:date="2023-02-13T15:44:00Z" w:id="15695">
              <w:r w:rsidRPr="00357A8D">
                <w:rPr>
                  <w:rFonts w:ascii="Calibri" w:hAnsi="Calibri" w:cs="Calibri"/>
                  <w:sz w:val="28"/>
                  <w:rPrChange w:author="PC" w:date="2023-03-31T11:41:00Z" w:id="15696">
                    <w:rPr>
                      <w:rFonts w:ascii="Calibri" w:hAnsi="Calibri" w:cs="Calibri"/>
                      <w:color w:val="000000"/>
                      <w:sz w:val="28"/>
                    </w:rPr>
                  </w:rPrChange>
                </w:rPr>
                <w:t> </w:t>
              </w:r>
            </w:ins>
          </w:p>
        </w:tc>
      </w:tr>
      <w:tr w:rsidRPr="00357A8D" w:rsidR="00567CE2" w:rsidTr="00277A61" w14:paraId="5B52FD85" w14:textId="77777777">
        <w:trPr>
          <w:trHeight w:val="430"/>
          <w:ins w:author="phetc" w:date="2023-02-13T15:44:00Z" w:id="15697"/>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64F00C42" w14:textId="77777777">
            <w:pPr>
              <w:rPr>
                <w:ins w:author="phetc" w:date="2023-02-13T15:44:00Z" w:id="15698"/>
                <w:rFonts w:ascii="Calibri" w:hAnsi="Calibri" w:cs="Calibri"/>
                <w:sz w:val="28"/>
                <w:rPrChange w:author="PC" w:date="2023-03-31T11:41:00Z" w:id="15699">
                  <w:rPr>
                    <w:ins w:author="phetc" w:date="2023-02-13T15:44:00Z" w:id="15700"/>
                    <w:rFonts w:ascii="Calibri" w:hAnsi="Calibri" w:cs="Calibri"/>
                    <w:color w:val="000000"/>
                    <w:sz w:val="28"/>
                  </w:rPr>
                </w:rPrChange>
              </w:rPr>
            </w:pPr>
            <w:ins w:author="phetc" w:date="2023-02-13T15:44:00Z" w:id="15701">
              <w:r w:rsidRPr="00357A8D">
                <w:rPr>
                  <w:rFonts w:ascii="TH Sarabun New" w:hAnsi="TH Sarabun New" w:cs="TH Sarabun New"/>
                  <w:sz w:val="28"/>
                  <w:cs/>
                </w:rPr>
                <w:t>ศ.</w:t>
              </w:r>
              <w:r w:rsidRPr="00357A8D">
                <w:rPr>
                  <w:rFonts w:ascii="TH Sarabun New" w:hAnsi="TH Sarabun New" w:cs="TH Sarabun New"/>
                  <w:sz w:val="28"/>
                </w:rPr>
                <w:t xml:space="preserve">492 </w:t>
              </w:r>
              <w:r w:rsidRPr="00357A8D">
                <w:rPr>
                  <w:rFonts w:ascii="TH Sarabun New" w:hAnsi="TH Sarabun New" w:cs="TH Sarabun New"/>
                  <w:sz w:val="28"/>
                  <w:cs/>
                </w:rPr>
                <w:t xml:space="preserve">การตลาดสินค้าเกษตรและนโยบาย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81326ED" w14:textId="77777777">
            <w:pPr>
              <w:rPr>
                <w:ins w:author="phetc" w:date="2023-02-13T15:44:00Z" w:id="15702"/>
                <w:rFonts w:ascii="Calibri" w:hAnsi="Calibri" w:cs="Calibri"/>
                <w:sz w:val="28"/>
                <w:rPrChange w:author="PC" w:date="2023-03-31T11:41:00Z" w:id="15703">
                  <w:rPr>
                    <w:ins w:author="phetc" w:date="2023-02-13T15:44:00Z" w:id="15704"/>
                    <w:rFonts w:ascii="Calibri" w:hAnsi="Calibri" w:cs="Calibri"/>
                    <w:color w:val="000000"/>
                    <w:sz w:val="28"/>
                  </w:rPr>
                </w:rPrChange>
              </w:rPr>
            </w:pPr>
            <w:ins w:author="phetc" w:date="2023-02-13T15:44:00Z" w:id="15705">
              <w:r w:rsidRPr="00357A8D">
                <w:rPr>
                  <w:rFonts w:ascii="Calibri" w:hAnsi="Calibri" w:cs="Calibri"/>
                  <w:sz w:val="28"/>
                  <w:rPrChange w:author="PC" w:date="2023-03-31T11:41:00Z" w:id="15706">
                    <w:rPr>
                      <w:rFonts w:ascii="Calibri" w:hAnsi="Calibri" w:cs="Calibri"/>
                      <w:color w:val="000000"/>
                      <w:sz w:val="28"/>
                    </w:rPr>
                  </w:rPrChange>
                </w:rPr>
                <w:t> </w:t>
              </w:r>
              <w:r w:rsidRPr="00357A8D">
                <w:rPr>
                  <w:rFonts w:ascii="Wingdings 2" w:hAnsi="Wingdings 2" w:eastAsia="Wingdings 2" w:cs="Wingdings 2"/>
                  <w:sz w:val="28"/>
                  <w:rPrChange w:author="PC" w:date="2023-03-31T11:41:00Z" w:id="1570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1C941F7" w14:textId="77777777">
            <w:pPr>
              <w:rPr>
                <w:ins w:author="phetc" w:date="2023-02-13T15:44:00Z" w:id="15708"/>
                <w:rFonts w:ascii="Calibri" w:hAnsi="Calibri" w:cs="Calibri"/>
                <w:sz w:val="28"/>
                <w:rPrChange w:author="PC" w:date="2023-03-31T11:41:00Z" w:id="15709">
                  <w:rPr>
                    <w:ins w:author="phetc" w:date="2023-02-13T15:44:00Z" w:id="15710"/>
                    <w:rFonts w:ascii="Calibri" w:hAnsi="Calibri" w:cs="Calibri"/>
                    <w:color w:val="000000"/>
                    <w:sz w:val="28"/>
                  </w:rPr>
                </w:rPrChange>
              </w:rPr>
            </w:pPr>
            <w:ins w:author="phetc" w:date="2023-02-13T15:44:00Z" w:id="15711">
              <w:r w:rsidRPr="00357A8D">
                <w:rPr>
                  <w:rFonts w:ascii="Calibri" w:hAnsi="Calibri" w:cs="Calibri"/>
                  <w:sz w:val="28"/>
                  <w:rPrChange w:author="PC" w:date="2023-03-31T11:41:00Z" w:id="15712">
                    <w:rPr>
                      <w:rFonts w:ascii="Calibri" w:hAnsi="Calibri" w:cs="Calibri"/>
                      <w:color w:val="000000"/>
                      <w:sz w:val="28"/>
                    </w:rPr>
                  </w:rPrChange>
                </w:rPr>
                <w:t> </w:t>
              </w:r>
              <w:r w:rsidRPr="00357A8D">
                <w:rPr>
                  <w:rFonts w:ascii="Wingdings 2" w:hAnsi="Wingdings 2" w:eastAsia="Wingdings 2" w:cs="Wingdings 2"/>
                  <w:sz w:val="28"/>
                  <w:rPrChange w:author="PC" w:date="2023-03-31T11:41:00Z" w:id="1571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0F481D6" w14:textId="77777777">
            <w:pPr>
              <w:rPr>
                <w:ins w:author="phetc" w:date="2023-02-13T15:44:00Z" w:id="15714"/>
                <w:rFonts w:ascii="Calibri" w:hAnsi="Calibri" w:cs="Calibri"/>
                <w:sz w:val="28"/>
                <w:rPrChange w:author="PC" w:date="2023-03-31T11:41:00Z" w:id="15715">
                  <w:rPr>
                    <w:ins w:author="phetc" w:date="2023-02-13T15:44:00Z" w:id="15716"/>
                    <w:rFonts w:ascii="Calibri" w:hAnsi="Calibri" w:cs="Calibri"/>
                    <w:color w:val="000000"/>
                    <w:sz w:val="28"/>
                  </w:rPr>
                </w:rPrChange>
              </w:rPr>
            </w:pPr>
            <w:ins w:author="phetc" w:date="2023-02-13T15:44:00Z" w:id="15717">
              <w:r w:rsidRPr="00357A8D">
                <w:rPr>
                  <w:rFonts w:ascii="Calibri" w:hAnsi="Calibri" w:cs="Calibri"/>
                  <w:sz w:val="28"/>
                  <w:rPrChange w:author="PC" w:date="2023-03-31T11:41:00Z" w:id="15718">
                    <w:rPr>
                      <w:rFonts w:ascii="Calibri" w:hAnsi="Calibri" w:cs="Calibri"/>
                      <w:color w:val="000000"/>
                      <w:sz w:val="28"/>
                    </w:rPr>
                  </w:rPrChange>
                </w:rPr>
                <w:t> </w:t>
              </w:r>
              <w:r w:rsidRPr="00357A8D">
                <w:rPr>
                  <w:rFonts w:ascii="Wingdings 2" w:hAnsi="Wingdings 2" w:eastAsia="Wingdings 2" w:cs="Wingdings 2"/>
                  <w:sz w:val="28"/>
                  <w:rPrChange w:author="PC" w:date="2023-03-31T11:41:00Z" w:id="1571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F25D82B" w14:textId="77777777">
            <w:pPr>
              <w:rPr>
                <w:ins w:author="phetc" w:date="2023-02-13T15:44:00Z" w:id="15720"/>
                <w:rFonts w:ascii="Calibri" w:hAnsi="Calibri" w:cs="Calibri"/>
                <w:sz w:val="28"/>
                <w:rPrChange w:author="PC" w:date="2023-03-31T11:41:00Z" w:id="15721">
                  <w:rPr>
                    <w:ins w:author="phetc" w:date="2023-02-13T15:44:00Z" w:id="15722"/>
                    <w:rFonts w:ascii="Calibri" w:hAnsi="Calibri" w:cs="Calibri"/>
                    <w:color w:val="000000"/>
                    <w:sz w:val="28"/>
                  </w:rPr>
                </w:rPrChange>
              </w:rPr>
            </w:pPr>
            <w:ins w:author="phetc" w:date="2023-02-13T15:44:00Z" w:id="15723">
              <w:r w:rsidRPr="00357A8D">
                <w:rPr>
                  <w:rFonts w:ascii="Calibri" w:hAnsi="Calibri" w:cs="Calibri"/>
                  <w:sz w:val="28"/>
                  <w:rPrChange w:author="PC" w:date="2023-03-31T11:41:00Z" w:id="15724">
                    <w:rPr>
                      <w:rFonts w:ascii="Calibri" w:hAnsi="Calibri" w:cs="Calibri"/>
                      <w:color w:val="000000"/>
                      <w:sz w:val="28"/>
                    </w:rPr>
                  </w:rPrChange>
                </w:rPr>
                <w:t> </w:t>
              </w:r>
              <w:r w:rsidRPr="00357A8D">
                <w:rPr>
                  <w:rFonts w:ascii="Wingdings 2" w:hAnsi="Wingdings 2" w:eastAsia="Wingdings 2" w:cs="Wingdings 2"/>
                  <w:sz w:val="28"/>
                  <w:rPrChange w:author="PC" w:date="2023-03-31T11:41:00Z" w:id="157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E2B2E8" w14:textId="77777777">
            <w:pPr>
              <w:rPr>
                <w:ins w:author="phetc" w:date="2023-02-13T15:44:00Z" w:id="15726"/>
                <w:rFonts w:ascii="Calibri" w:hAnsi="Calibri" w:cs="Calibri"/>
                <w:sz w:val="28"/>
                <w:rPrChange w:author="PC" w:date="2023-03-31T11:41:00Z" w:id="15727">
                  <w:rPr>
                    <w:ins w:author="phetc" w:date="2023-02-13T15:44:00Z" w:id="15728"/>
                    <w:rFonts w:ascii="Calibri" w:hAnsi="Calibri" w:cs="Calibri"/>
                    <w:color w:val="000000"/>
                    <w:sz w:val="28"/>
                  </w:rPr>
                </w:rPrChange>
              </w:rPr>
            </w:pPr>
            <w:ins w:author="phetc" w:date="2023-02-13T15:44:00Z" w:id="15729">
              <w:r w:rsidRPr="00357A8D">
                <w:rPr>
                  <w:rFonts w:ascii="Calibri" w:hAnsi="Calibri" w:cs="Calibri"/>
                  <w:sz w:val="28"/>
                  <w:rPrChange w:author="PC" w:date="2023-03-31T11:41:00Z" w:id="15730">
                    <w:rPr>
                      <w:rFonts w:ascii="Calibri" w:hAnsi="Calibri" w:cs="Calibri"/>
                      <w:color w:val="000000"/>
                      <w:sz w:val="28"/>
                    </w:rPr>
                  </w:rPrChange>
                </w:rPr>
                <w:t> </w:t>
              </w:r>
              <w:r w:rsidRPr="00357A8D">
                <w:rPr>
                  <w:rFonts w:ascii="Wingdings 2" w:hAnsi="Wingdings 2" w:eastAsia="Wingdings 2" w:cs="Wingdings 2"/>
                  <w:sz w:val="28"/>
                  <w:rPrChange w:author="PC" w:date="2023-03-31T11:41:00Z" w:id="157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8F6141E" w14:textId="77777777">
            <w:pPr>
              <w:rPr>
                <w:ins w:author="phetc" w:date="2023-02-13T15:44:00Z" w:id="15732"/>
                <w:rFonts w:ascii="Calibri" w:hAnsi="Calibri" w:cs="Calibri"/>
                <w:sz w:val="28"/>
                <w:rPrChange w:author="PC" w:date="2023-03-31T11:41:00Z" w:id="15733">
                  <w:rPr>
                    <w:ins w:author="phetc" w:date="2023-02-13T15:44:00Z" w:id="15734"/>
                    <w:rFonts w:ascii="Calibri" w:hAnsi="Calibri" w:cs="Calibri"/>
                    <w:color w:val="000000"/>
                    <w:sz w:val="28"/>
                  </w:rPr>
                </w:rPrChange>
              </w:rPr>
            </w:pPr>
            <w:ins w:author="phetc" w:date="2023-02-13T15:44:00Z" w:id="15735">
              <w:r w:rsidRPr="00357A8D">
                <w:rPr>
                  <w:rFonts w:ascii="Calibri" w:hAnsi="Calibri" w:cs="Calibri"/>
                  <w:sz w:val="28"/>
                  <w:rPrChange w:author="PC" w:date="2023-03-31T11:41:00Z" w:id="15736">
                    <w:rPr>
                      <w:rFonts w:ascii="Calibri" w:hAnsi="Calibri" w:cs="Calibri"/>
                      <w:color w:val="000000"/>
                      <w:sz w:val="28"/>
                    </w:rPr>
                  </w:rPrChange>
                </w:rPr>
                <w:t> </w:t>
              </w:r>
              <w:r w:rsidRPr="00357A8D">
                <w:rPr>
                  <w:rFonts w:ascii="Wingdings 2" w:hAnsi="Wingdings 2" w:eastAsia="Wingdings 2" w:cs="Wingdings 2"/>
                  <w:sz w:val="28"/>
                  <w:rPrChange w:author="PC" w:date="2023-03-31T11:41:00Z" w:id="1573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36EB8AF" w14:textId="77777777">
            <w:pPr>
              <w:rPr>
                <w:ins w:author="phetc" w:date="2023-02-13T15:44:00Z" w:id="15738"/>
                <w:rFonts w:ascii="Calibri" w:hAnsi="Calibri" w:cs="Calibri"/>
                <w:sz w:val="28"/>
                <w:rPrChange w:author="PC" w:date="2023-03-31T11:41:00Z" w:id="15739">
                  <w:rPr>
                    <w:ins w:author="phetc" w:date="2023-02-13T15:44:00Z" w:id="15740"/>
                    <w:rFonts w:ascii="Calibri" w:hAnsi="Calibri" w:cs="Calibri"/>
                    <w:color w:val="000000"/>
                    <w:sz w:val="28"/>
                  </w:rPr>
                </w:rPrChange>
              </w:rPr>
            </w:pPr>
            <w:ins w:author="phetc" w:date="2023-02-13T15:44:00Z" w:id="15741">
              <w:r w:rsidRPr="00357A8D">
                <w:rPr>
                  <w:rFonts w:ascii="Calibri" w:hAnsi="Calibri" w:cs="Calibri"/>
                  <w:sz w:val="28"/>
                  <w:rPrChange w:author="PC" w:date="2023-03-31T11:41:00Z" w:id="1574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9B00017" w14:textId="77777777">
            <w:pPr>
              <w:rPr>
                <w:ins w:author="phetc" w:date="2023-02-13T15:44:00Z" w:id="15743"/>
                <w:rFonts w:ascii="Calibri" w:hAnsi="Calibri" w:cs="Calibri"/>
                <w:sz w:val="28"/>
                <w:rPrChange w:author="PC" w:date="2023-03-31T11:41:00Z" w:id="15744">
                  <w:rPr>
                    <w:ins w:author="phetc" w:date="2023-02-13T15:44:00Z" w:id="15745"/>
                    <w:rFonts w:ascii="Calibri" w:hAnsi="Calibri" w:cs="Calibri"/>
                    <w:color w:val="000000"/>
                    <w:sz w:val="28"/>
                  </w:rPr>
                </w:rPrChange>
              </w:rPr>
            </w:pPr>
            <w:ins w:author="phetc" w:date="2023-02-13T15:44:00Z" w:id="15746">
              <w:r w:rsidRPr="00357A8D">
                <w:rPr>
                  <w:rFonts w:ascii="Calibri" w:hAnsi="Calibri" w:cs="Calibri"/>
                  <w:sz w:val="28"/>
                  <w:rPrChange w:author="PC" w:date="2023-03-31T11:41:00Z" w:id="15747">
                    <w:rPr>
                      <w:rFonts w:ascii="Calibri" w:hAnsi="Calibri" w:cs="Calibri"/>
                      <w:color w:val="000000"/>
                      <w:sz w:val="28"/>
                    </w:rPr>
                  </w:rPrChange>
                </w:rPr>
                <w:t> </w:t>
              </w:r>
              <w:r w:rsidRPr="00357A8D">
                <w:rPr>
                  <w:rFonts w:ascii="Wingdings 2" w:hAnsi="Wingdings 2" w:eastAsia="Wingdings 2" w:cs="Wingdings 2"/>
                  <w:sz w:val="28"/>
                  <w:rPrChange w:author="PC" w:date="2023-03-31T11:41:00Z" w:id="157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006F8F" w14:textId="77777777">
            <w:pPr>
              <w:rPr>
                <w:ins w:author="phetc" w:date="2023-02-13T15:44:00Z" w:id="15749"/>
                <w:rFonts w:ascii="Calibri" w:hAnsi="Calibri" w:cs="Calibri"/>
                <w:sz w:val="28"/>
                <w:rPrChange w:author="PC" w:date="2023-03-31T11:41:00Z" w:id="15750">
                  <w:rPr>
                    <w:ins w:author="phetc" w:date="2023-02-13T15:44:00Z" w:id="15751"/>
                    <w:rFonts w:ascii="Calibri" w:hAnsi="Calibri" w:cs="Calibri"/>
                    <w:color w:val="000000"/>
                    <w:sz w:val="28"/>
                  </w:rPr>
                </w:rPrChange>
              </w:rPr>
            </w:pPr>
            <w:ins w:author="phetc" w:date="2023-02-13T15:44:00Z" w:id="15752">
              <w:r w:rsidRPr="00357A8D">
                <w:rPr>
                  <w:rFonts w:ascii="Calibri" w:hAnsi="Calibri" w:cs="Calibri"/>
                  <w:sz w:val="28"/>
                  <w:rPrChange w:author="PC" w:date="2023-03-31T11:41:00Z" w:id="15753">
                    <w:rPr>
                      <w:rFonts w:ascii="Calibri" w:hAnsi="Calibri" w:cs="Calibri"/>
                      <w:color w:val="000000"/>
                      <w:sz w:val="28"/>
                    </w:rPr>
                  </w:rPrChange>
                </w:rPr>
                <w:t> </w:t>
              </w:r>
              <w:r w:rsidRPr="00357A8D">
                <w:rPr>
                  <w:rFonts w:ascii="Wingdings 2" w:hAnsi="Wingdings 2" w:eastAsia="Wingdings 2" w:cs="Wingdings 2"/>
                  <w:sz w:val="28"/>
                  <w:rPrChange w:author="PC" w:date="2023-03-31T11:41:00Z" w:id="1575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BC4AEDE" w14:textId="77777777">
            <w:pPr>
              <w:rPr>
                <w:ins w:author="phetc" w:date="2023-02-13T15:44:00Z" w:id="15755"/>
                <w:rFonts w:ascii="Calibri" w:hAnsi="Calibri" w:cs="Calibri"/>
                <w:sz w:val="28"/>
                <w:rPrChange w:author="PC" w:date="2023-03-31T11:41:00Z" w:id="15756">
                  <w:rPr>
                    <w:ins w:author="phetc" w:date="2023-02-13T15:44:00Z" w:id="15757"/>
                    <w:rFonts w:ascii="Calibri" w:hAnsi="Calibri" w:cs="Calibri"/>
                    <w:color w:val="000000"/>
                    <w:sz w:val="28"/>
                  </w:rPr>
                </w:rPrChange>
              </w:rPr>
            </w:pPr>
            <w:ins w:author="phetc" w:date="2023-02-13T15:44:00Z" w:id="15758">
              <w:r w:rsidRPr="00357A8D">
                <w:rPr>
                  <w:rFonts w:ascii="Calibri" w:hAnsi="Calibri" w:cs="Calibri"/>
                  <w:sz w:val="28"/>
                  <w:rPrChange w:author="PC" w:date="2023-03-31T11:41:00Z" w:id="15759">
                    <w:rPr>
                      <w:rFonts w:ascii="Calibri" w:hAnsi="Calibri" w:cs="Calibri"/>
                      <w:color w:val="000000"/>
                      <w:sz w:val="28"/>
                    </w:rPr>
                  </w:rPrChange>
                </w:rPr>
                <w:t> </w:t>
              </w:r>
              <w:r w:rsidRPr="00357A8D">
                <w:rPr>
                  <w:rFonts w:ascii="Wingdings 2" w:hAnsi="Wingdings 2" w:eastAsia="Wingdings 2" w:cs="Wingdings 2"/>
                  <w:sz w:val="28"/>
                  <w:rPrChange w:author="PC" w:date="2023-03-31T11:41:00Z" w:id="1576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3756679" w14:textId="77777777">
            <w:pPr>
              <w:rPr>
                <w:ins w:author="phetc" w:date="2023-02-13T15:44:00Z" w:id="15761"/>
                <w:rFonts w:ascii="Calibri" w:hAnsi="Calibri" w:cs="Calibri"/>
                <w:sz w:val="28"/>
                <w:rPrChange w:author="PC" w:date="2023-03-31T11:41:00Z" w:id="15762">
                  <w:rPr>
                    <w:ins w:author="phetc" w:date="2023-02-13T15:44:00Z" w:id="15763"/>
                    <w:rFonts w:ascii="Calibri" w:hAnsi="Calibri" w:cs="Calibri"/>
                    <w:color w:val="000000"/>
                    <w:sz w:val="28"/>
                  </w:rPr>
                </w:rPrChange>
              </w:rPr>
            </w:pPr>
            <w:ins w:author="phetc" w:date="2023-02-13T15:44:00Z" w:id="15764">
              <w:r w:rsidRPr="00357A8D">
                <w:rPr>
                  <w:rFonts w:ascii="Calibri" w:hAnsi="Calibri" w:cs="Calibri"/>
                  <w:sz w:val="28"/>
                  <w:rPrChange w:author="PC" w:date="2023-03-31T11:41:00Z" w:id="1576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9E8F20B" w14:textId="77777777">
            <w:pPr>
              <w:rPr>
                <w:ins w:author="phetc" w:date="2023-02-13T15:44:00Z" w:id="15766"/>
                <w:rFonts w:ascii="Calibri" w:hAnsi="Calibri" w:cs="Calibri"/>
                <w:sz w:val="28"/>
                <w:rPrChange w:author="PC" w:date="2023-03-31T11:41:00Z" w:id="15767">
                  <w:rPr>
                    <w:ins w:author="phetc" w:date="2023-02-13T15:44:00Z" w:id="15768"/>
                    <w:rFonts w:ascii="Calibri" w:hAnsi="Calibri" w:cs="Calibri"/>
                    <w:color w:val="000000"/>
                    <w:sz w:val="28"/>
                  </w:rPr>
                </w:rPrChange>
              </w:rPr>
            </w:pPr>
            <w:ins w:author="phetc" w:date="2023-02-13T15:44:00Z" w:id="15769">
              <w:r w:rsidRPr="00357A8D">
                <w:rPr>
                  <w:rFonts w:ascii="Calibri" w:hAnsi="Calibri" w:cs="Calibri"/>
                  <w:sz w:val="28"/>
                  <w:rPrChange w:author="PC" w:date="2023-03-31T11:41:00Z" w:id="15770">
                    <w:rPr>
                      <w:rFonts w:ascii="Calibri" w:hAnsi="Calibri" w:cs="Calibri"/>
                      <w:color w:val="000000"/>
                      <w:sz w:val="28"/>
                    </w:rPr>
                  </w:rPrChange>
                </w:rPr>
                <w:t> </w:t>
              </w:r>
              <w:r w:rsidRPr="00357A8D">
                <w:rPr>
                  <w:rFonts w:ascii="Wingdings 2" w:hAnsi="Wingdings 2" w:eastAsia="Wingdings 2" w:cs="Wingdings 2"/>
                  <w:sz w:val="28"/>
                  <w:rPrChange w:author="PC" w:date="2023-03-31T11:41:00Z" w:id="1577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89A71C7" w14:textId="77777777">
            <w:pPr>
              <w:rPr>
                <w:ins w:author="phetc" w:date="2023-02-13T15:44:00Z" w:id="15772"/>
                <w:rFonts w:ascii="Calibri" w:hAnsi="Calibri" w:cs="Calibri"/>
                <w:sz w:val="28"/>
                <w:rPrChange w:author="PC" w:date="2023-03-31T11:41:00Z" w:id="15773">
                  <w:rPr>
                    <w:ins w:author="phetc" w:date="2023-02-13T15:44:00Z" w:id="15774"/>
                    <w:rFonts w:ascii="Calibri" w:hAnsi="Calibri" w:cs="Calibri"/>
                    <w:color w:val="000000"/>
                    <w:sz w:val="28"/>
                  </w:rPr>
                </w:rPrChange>
              </w:rPr>
            </w:pPr>
            <w:ins w:author="phetc" w:date="2023-02-13T15:44:00Z" w:id="15775">
              <w:r w:rsidRPr="00357A8D">
                <w:rPr>
                  <w:rFonts w:ascii="Calibri" w:hAnsi="Calibri" w:cs="Calibri"/>
                  <w:sz w:val="28"/>
                  <w:rPrChange w:author="PC" w:date="2023-03-31T11:41:00Z" w:id="15776">
                    <w:rPr>
                      <w:rFonts w:ascii="Calibri" w:hAnsi="Calibri" w:cs="Calibri"/>
                      <w:color w:val="000000"/>
                      <w:sz w:val="28"/>
                    </w:rPr>
                  </w:rPrChange>
                </w:rPr>
                <w:t> </w:t>
              </w:r>
              <w:r w:rsidRPr="00357A8D">
                <w:rPr>
                  <w:rFonts w:ascii="Wingdings 2" w:hAnsi="Wingdings 2" w:eastAsia="Wingdings 2" w:cs="Wingdings 2"/>
                  <w:sz w:val="28"/>
                  <w:rPrChange w:author="PC" w:date="2023-03-31T11:41:00Z" w:id="1577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0BBAB5" w14:textId="77777777">
            <w:pPr>
              <w:rPr>
                <w:ins w:author="phetc" w:date="2023-02-13T15:44:00Z" w:id="15778"/>
                <w:rFonts w:ascii="Calibri" w:hAnsi="Calibri" w:cs="Calibri"/>
                <w:sz w:val="28"/>
                <w:rPrChange w:author="PC" w:date="2023-03-31T11:41:00Z" w:id="15779">
                  <w:rPr>
                    <w:ins w:author="phetc" w:date="2023-02-13T15:44:00Z" w:id="15780"/>
                    <w:rFonts w:ascii="Calibri" w:hAnsi="Calibri" w:cs="Calibri"/>
                    <w:color w:val="000000"/>
                    <w:sz w:val="28"/>
                  </w:rPr>
                </w:rPrChange>
              </w:rPr>
            </w:pPr>
            <w:ins w:author="phetc" w:date="2023-02-13T15:44:00Z" w:id="15781">
              <w:r w:rsidRPr="00357A8D">
                <w:rPr>
                  <w:rFonts w:ascii="Calibri" w:hAnsi="Calibri" w:cs="Calibri"/>
                  <w:sz w:val="28"/>
                  <w:rPrChange w:author="PC" w:date="2023-03-31T11:41:00Z" w:id="1578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5067C50" w14:textId="77777777">
            <w:pPr>
              <w:rPr>
                <w:ins w:author="phetc" w:date="2023-02-13T15:44:00Z" w:id="15783"/>
                <w:rFonts w:ascii="Calibri" w:hAnsi="Calibri" w:cs="Calibri"/>
                <w:sz w:val="28"/>
                <w:rPrChange w:author="PC" w:date="2023-03-31T11:41:00Z" w:id="15784">
                  <w:rPr>
                    <w:ins w:author="phetc" w:date="2023-02-13T15:44:00Z" w:id="15785"/>
                    <w:rFonts w:ascii="Calibri" w:hAnsi="Calibri" w:cs="Calibri"/>
                    <w:color w:val="000000"/>
                    <w:sz w:val="28"/>
                  </w:rPr>
                </w:rPrChange>
              </w:rPr>
            </w:pPr>
            <w:ins w:author="phetc" w:date="2023-02-13T15:44:00Z" w:id="15786">
              <w:r w:rsidRPr="00357A8D">
                <w:rPr>
                  <w:rFonts w:ascii="Calibri" w:hAnsi="Calibri" w:cs="Calibri"/>
                  <w:sz w:val="28"/>
                  <w:rPrChange w:author="PC" w:date="2023-03-31T11:41:00Z" w:id="15787">
                    <w:rPr>
                      <w:rFonts w:ascii="Calibri" w:hAnsi="Calibri" w:cs="Calibri"/>
                      <w:color w:val="000000"/>
                      <w:sz w:val="28"/>
                    </w:rPr>
                  </w:rPrChange>
                </w:rPr>
                <w:t> </w:t>
              </w:r>
              <w:r w:rsidRPr="00357A8D">
                <w:rPr>
                  <w:rFonts w:ascii="Wingdings 2" w:hAnsi="Wingdings 2" w:eastAsia="Wingdings 2" w:cs="Wingdings 2"/>
                  <w:sz w:val="28"/>
                  <w:rPrChange w:author="PC" w:date="2023-03-31T11:41:00Z" w:id="1578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4DBB245" w14:textId="77777777">
            <w:pPr>
              <w:rPr>
                <w:ins w:author="phetc" w:date="2023-02-13T15:44:00Z" w:id="15789"/>
                <w:rFonts w:ascii="Calibri" w:hAnsi="Calibri" w:cs="Calibri"/>
                <w:sz w:val="28"/>
                <w:rPrChange w:author="PC" w:date="2023-03-31T11:41:00Z" w:id="15790">
                  <w:rPr>
                    <w:ins w:author="phetc" w:date="2023-02-13T15:44:00Z" w:id="15791"/>
                    <w:rFonts w:ascii="Calibri" w:hAnsi="Calibri" w:cs="Calibri"/>
                    <w:color w:val="000000"/>
                    <w:sz w:val="28"/>
                  </w:rPr>
                </w:rPrChange>
              </w:rPr>
            </w:pPr>
            <w:ins w:author="phetc" w:date="2023-02-13T15:44:00Z" w:id="15792">
              <w:r w:rsidRPr="00357A8D">
                <w:rPr>
                  <w:rFonts w:ascii="Calibri" w:hAnsi="Calibri" w:cs="Calibri"/>
                  <w:sz w:val="28"/>
                  <w:rPrChange w:author="PC" w:date="2023-03-31T11:41:00Z" w:id="15793">
                    <w:rPr>
                      <w:rFonts w:ascii="Calibri" w:hAnsi="Calibri" w:cs="Calibri"/>
                      <w:color w:val="000000"/>
                      <w:sz w:val="28"/>
                    </w:rPr>
                  </w:rPrChange>
                </w:rPr>
                <w:t> </w:t>
              </w:r>
            </w:ins>
          </w:p>
        </w:tc>
      </w:tr>
      <w:tr w:rsidRPr="00357A8D" w:rsidR="00567CE2" w:rsidTr="00277A61" w14:paraId="38EBC150" w14:textId="77777777">
        <w:trPr>
          <w:trHeight w:val="430"/>
          <w:ins w:author="phetc" w:date="2023-02-13T15:44:00Z" w:id="1579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19D4CC35" w14:textId="77777777">
            <w:pPr>
              <w:rPr>
                <w:ins w:author="phetc" w:date="2023-02-13T15:44:00Z" w:id="15795"/>
                <w:rFonts w:ascii="Calibri" w:hAnsi="Calibri" w:cs="Calibri"/>
                <w:sz w:val="28"/>
                <w:rPrChange w:author="PC" w:date="2023-03-31T11:41:00Z" w:id="15796">
                  <w:rPr>
                    <w:ins w:author="phetc" w:date="2023-02-13T15:44:00Z" w:id="15797"/>
                    <w:rFonts w:ascii="Calibri" w:hAnsi="Calibri" w:cs="Calibri"/>
                    <w:color w:val="000000"/>
                    <w:sz w:val="28"/>
                  </w:rPr>
                </w:rPrChange>
              </w:rPr>
            </w:pPr>
            <w:ins w:author="phetc" w:date="2023-02-13T15:44:00Z" w:id="15798">
              <w:r w:rsidRPr="00357A8D">
                <w:rPr>
                  <w:rFonts w:ascii="TH Sarabun New" w:hAnsi="TH Sarabun New" w:cs="TH Sarabun New"/>
                  <w:sz w:val="28"/>
                  <w:cs/>
                </w:rPr>
                <w:t xml:space="preserve">ศ.493 เศรษฐศาสตร์เกษตรประยุกต์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AACE85" w14:textId="77777777">
            <w:pPr>
              <w:rPr>
                <w:ins w:author="phetc" w:date="2023-02-13T15:44:00Z" w:id="15799"/>
                <w:rFonts w:ascii="Calibri" w:hAnsi="Calibri" w:cs="Calibri"/>
                <w:sz w:val="28"/>
                <w:rPrChange w:author="PC" w:date="2023-03-31T11:41:00Z" w:id="15800">
                  <w:rPr>
                    <w:ins w:author="phetc" w:date="2023-02-13T15:44:00Z" w:id="15801"/>
                    <w:rFonts w:ascii="Calibri" w:hAnsi="Calibri" w:cs="Calibri"/>
                    <w:color w:val="000000"/>
                    <w:sz w:val="28"/>
                  </w:rPr>
                </w:rPrChange>
              </w:rPr>
            </w:pPr>
            <w:ins w:author="phetc" w:date="2023-02-13T15:44:00Z" w:id="15802">
              <w:r w:rsidRPr="00357A8D">
                <w:rPr>
                  <w:rFonts w:ascii="Calibri" w:hAnsi="Calibri" w:cs="Calibri"/>
                  <w:sz w:val="28"/>
                  <w:rPrChange w:author="PC" w:date="2023-03-31T11:41:00Z" w:id="15803">
                    <w:rPr>
                      <w:rFonts w:ascii="Calibri" w:hAnsi="Calibri" w:cs="Calibri"/>
                      <w:color w:val="000000"/>
                      <w:sz w:val="28"/>
                    </w:rPr>
                  </w:rPrChange>
                </w:rPr>
                <w:t> </w:t>
              </w:r>
              <w:r w:rsidRPr="00357A8D">
                <w:rPr>
                  <w:rFonts w:ascii="Wingdings 2" w:hAnsi="Wingdings 2" w:eastAsia="Wingdings 2" w:cs="Wingdings 2"/>
                  <w:sz w:val="28"/>
                  <w:rPrChange w:author="PC" w:date="2023-03-31T11:41:00Z" w:id="1580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AC17FD0" w14:textId="77777777">
            <w:pPr>
              <w:rPr>
                <w:ins w:author="phetc" w:date="2023-02-13T15:44:00Z" w:id="15805"/>
                <w:rFonts w:ascii="Calibri" w:hAnsi="Calibri" w:cs="Calibri"/>
                <w:sz w:val="28"/>
                <w:rPrChange w:author="PC" w:date="2023-03-31T11:41:00Z" w:id="15806">
                  <w:rPr>
                    <w:ins w:author="phetc" w:date="2023-02-13T15:44:00Z" w:id="15807"/>
                    <w:rFonts w:ascii="Calibri" w:hAnsi="Calibri" w:cs="Calibri"/>
                    <w:color w:val="000000"/>
                    <w:sz w:val="28"/>
                  </w:rPr>
                </w:rPrChange>
              </w:rPr>
            </w:pPr>
            <w:ins w:author="phetc" w:date="2023-02-13T15:44:00Z" w:id="15808">
              <w:r w:rsidRPr="00357A8D">
                <w:rPr>
                  <w:rFonts w:ascii="Calibri" w:hAnsi="Calibri" w:cs="Calibri"/>
                  <w:sz w:val="28"/>
                  <w:rPrChange w:author="PC" w:date="2023-03-31T11:41:00Z" w:id="15809">
                    <w:rPr>
                      <w:rFonts w:ascii="Calibri" w:hAnsi="Calibri" w:cs="Calibri"/>
                      <w:color w:val="000000"/>
                      <w:sz w:val="28"/>
                    </w:rPr>
                  </w:rPrChange>
                </w:rPr>
                <w:t> </w:t>
              </w:r>
              <w:r w:rsidRPr="00357A8D">
                <w:rPr>
                  <w:rFonts w:ascii="Wingdings 2" w:hAnsi="Wingdings 2" w:eastAsia="Wingdings 2" w:cs="Wingdings 2"/>
                  <w:sz w:val="28"/>
                  <w:rPrChange w:author="PC" w:date="2023-03-31T11:41:00Z" w:id="1581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C510A95" w14:textId="77777777">
            <w:pPr>
              <w:rPr>
                <w:ins w:author="phetc" w:date="2023-02-13T15:44:00Z" w:id="15811"/>
                <w:rFonts w:ascii="Calibri" w:hAnsi="Calibri" w:cs="Calibri"/>
                <w:sz w:val="28"/>
                <w:rPrChange w:author="PC" w:date="2023-03-31T11:41:00Z" w:id="15812">
                  <w:rPr>
                    <w:ins w:author="phetc" w:date="2023-02-13T15:44:00Z" w:id="15813"/>
                    <w:rFonts w:ascii="Calibri" w:hAnsi="Calibri" w:cs="Calibri"/>
                    <w:color w:val="000000"/>
                    <w:sz w:val="28"/>
                  </w:rPr>
                </w:rPrChange>
              </w:rPr>
            </w:pPr>
            <w:ins w:author="phetc" w:date="2023-02-13T15:44:00Z" w:id="15814">
              <w:r w:rsidRPr="00357A8D">
                <w:rPr>
                  <w:rFonts w:ascii="Calibri" w:hAnsi="Calibri" w:cs="Calibri"/>
                  <w:sz w:val="28"/>
                  <w:rPrChange w:author="PC" w:date="2023-03-31T11:41:00Z" w:id="15815">
                    <w:rPr>
                      <w:rFonts w:ascii="Calibri" w:hAnsi="Calibri" w:cs="Calibri"/>
                      <w:color w:val="000000"/>
                      <w:sz w:val="28"/>
                    </w:rPr>
                  </w:rPrChange>
                </w:rPr>
                <w:t> </w:t>
              </w:r>
              <w:r w:rsidRPr="00357A8D">
                <w:rPr>
                  <w:rFonts w:ascii="Wingdings 2" w:hAnsi="Wingdings 2" w:eastAsia="Wingdings 2" w:cs="Wingdings 2"/>
                  <w:sz w:val="28"/>
                  <w:rPrChange w:author="PC" w:date="2023-03-31T11:41:00Z" w:id="158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C0FBC90" w14:textId="77777777">
            <w:pPr>
              <w:rPr>
                <w:ins w:author="phetc" w:date="2023-02-13T15:44:00Z" w:id="15817"/>
                <w:rFonts w:ascii="Calibri" w:hAnsi="Calibri" w:cs="Calibri"/>
                <w:sz w:val="28"/>
                <w:rPrChange w:author="PC" w:date="2023-03-31T11:41:00Z" w:id="15818">
                  <w:rPr>
                    <w:ins w:author="phetc" w:date="2023-02-13T15:44:00Z" w:id="15819"/>
                    <w:rFonts w:ascii="Calibri" w:hAnsi="Calibri" w:cs="Calibri"/>
                    <w:color w:val="000000"/>
                    <w:sz w:val="28"/>
                  </w:rPr>
                </w:rPrChange>
              </w:rPr>
            </w:pPr>
            <w:ins w:author="phetc" w:date="2023-02-13T15:44:00Z" w:id="15820">
              <w:r w:rsidRPr="00357A8D">
                <w:rPr>
                  <w:rFonts w:ascii="Wingdings 2" w:hAnsi="Wingdings 2" w:eastAsia="Wingdings 2" w:cs="Wingdings 2"/>
                  <w:sz w:val="28"/>
                  <w:rPrChange w:author="PC" w:date="2023-03-31T11:41:00Z" w:id="15821">
                    <w:rPr>
                      <w:rFonts w:ascii="Calibri" w:hAnsi="Calibri" w:cs="Calibri"/>
                      <w:color w:val="000000"/>
                      <w:sz w:val="28"/>
                    </w:rPr>
                  </w:rPrChange>
                </w:rPr>
                <w:t>P</w:t>
              </w:r>
              <w:r w:rsidRPr="00357A8D">
                <w:rPr>
                  <w:rFonts w:ascii="Calibri" w:hAnsi="Calibri" w:cs="Calibri"/>
                  <w:sz w:val="28"/>
                  <w:rPrChange w:author="PC" w:date="2023-03-31T11:41:00Z" w:id="1582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2C1B043" w14:textId="77777777">
            <w:pPr>
              <w:rPr>
                <w:ins w:author="phetc" w:date="2023-02-13T15:44:00Z" w:id="15823"/>
                <w:rFonts w:ascii="Calibri" w:hAnsi="Calibri" w:cs="Calibri"/>
                <w:sz w:val="28"/>
                <w:rPrChange w:author="PC" w:date="2023-03-31T11:41:00Z" w:id="15824">
                  <w:rPr>
                    <w:ins w:author="phetc" w:date="2023-02-13T15:44:00Z" w:id="15825"/>
                    <w:rFonts w:ascii="Calibri" w:hAnsi="Calibri" w:cs="Calibri"/>
                    <w:color w:val="000000"/>
                    <w:sz w:val="28"/>
                  </w:rPr>
                </w:rPrChange>
              </w:rPr>
            </w:pPr>
            <w:ins w:author="phetc" w:date="2023-02-13T15:44:00Z" w:id="15826">
              <w:r w:rsidRPr="00357A8D">
                <w:rPr>
                  <w:rFonts w:ascii="Calibri" w:hAnsi="Calibri" w:cs="Calibri"/>
                  <w:sz w:val="28"/>
                  <w:rPrChange w:author="PC" w:date="2023-03-31T11:41:00Z" w:id="15827">
                    <w:rPr>
                      <w:rFonts w:ascii="Calibri" w:hAnsi="Calibri" w:cs="Calibri"/>
                      <w:color w:val="000000"/>
                      <w:sz w:val="28"/>
                    </w:rPr>
                  </w:rPrChange>
                </w:rPr>
                <w:t> </w:t>
              </w:r>
              <w:r w:rsidRPr="00357A8D">
                <w:rPr>
                  <w:rFonts w:ascii="Wingdings 2" w:hAnsi="Wingdings 2" w:eastAsia="Wingdings 2" w:cs="Wingdings 2"/>
                  <w:sz w:val="28"/>
                  <w:rPrChange w:author="PC" w:date="2023-03-31T11:41:00Z" w:id="1582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B93CCE8" w14:textId="77777777">
            <w:pPr>
              <w:rPr>
                <w:ins w:author="phetc" w:date="2023-02-13T15:44:00Z" w:id="15829"/>
                <w:rFonts w:ascii="Calibri" w:hAnsi="Calibri" w:cs="Calibri"/>
                <w:sz w:val="28"/>
                <w:rPrChange w:author="PC" w:date="2023-03-31T11:41:00Z" w:id="15830">
                  <w:rPr>
                    <w:ins w:author="phetc" w:date="2023-02-13T15:44:00Z" w:id="15831"/>
                    <w:rFonts w:ascii="Calibri" w:hAnsi="Calibri" w:cs="Calibri"/>
                    <w:color w:val="000000"/>
                    <w:sz w:val="28"/>
                  </w:rPr>
                </w:rPrChange>
              </w:rPr>
            </w:pPr>
            <w:ins w:author="phetc" w:date="2023-02-13T15:44:00Z" w:id="15832">
              <w:r w:rsidRPr="00357A8D">
                <w:rPr>
                  <w:rFonts w:ascii="Calibri" w:hAnsi="Calibri" w:cs="Calibri"/>
                  <w:sz w:val="28"/>
                  <w:rPrChange w:author="PC" w:date="2023-03-31T11:41:00Z" w:id="15833">
                    <w:rPr>
                      <w:rFonts w:ascii="Calibri" w:hAnsi="Calibri" w:cs="Calibri"/>
                      <w:color w:val="000000"/>
                      <w:sz w:val="28"/>
                    </w:rPr>
                  </w:rPrChange>
                </w:rPr>
                <w:t> </w:t>
              </w:r>
              <w:r w:rsidRPr="00357A8D">
                <w:rPr>
                  <w:rFonts w:ascii="Wingdings 2" w:hAnsi="Wingdings 2" w:eastAsia="Wingdings 2" w:cs="Wingdings 2"/>
                  <w:sz w:val="28"/>
                  <w:rPrChange w:author="PC" w:date="2023-03-31T11:41:00Z" w:id="1583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028E6ED" w14:textId="77777777">
            <w:pPr>
              <w:rPr>
                <w:ins w:author="phetc" w:date="2023-02-13T15:44:00Z" w:id="15835"/>
                <w:rFonts w:ascii="Calibri" w:hAnsi="Calibri" w:cs="Calibri"/>
                <w:sz w:val="28"/>
                <w:rPrChange w:author="PC" w:date="2023-03-31T11:41:00Z" w:id="15836">
                  <w:rPr>
                    <w:ins w:author="phetc" w:date="2023-02-13T15:44:00Z" w:id="15837"/>
                    <w:rFonts w:ascii="Calibri" w:hAnsi="Calibri" w:cs="Calibri"/>
                    <w:color w:val="000000"/>
                    <w:sz w:val="28"/>
                  </w:rPr>
                </w:rPrChange>
              </w:rPr>
            </w:pPr>
            <w:ins w:author="phetc" w:date="2023-02-13T15:44:00Z" w:id="15838">
              <w:r w:rsidRPr="00357A8D">
                <w:rPr>
                  <w:rFonts w:ascii="Calibri" w:hAnsi="Calibri" w:cs="Calibri"/>
                  <w:sz w:val="28"/>
                  <w:rPrChange w:author="PC" w:date="2023-03-31T11:41:00Z" w:id="1583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C2FFBAB" w14:textId="77777777">
            <w:pPr>
              <w:rPr>
                <w:ins w:author="phetc" w:date="2023-02-13T15:44:00Z" w:id="15840"/>
                <w:rFonts w:ascii="Calibri" w:hAnsi="Calibri" w:cs="Calibri"/>
                <w:sz w:val="28"/>
                <w:rPrChange w:author="PC" w:date="2023-03-31T11:41:00Z" w:id="15841">
                  <w:rPr>
                    <w:ins w:author="phetc" w:date="2023-02-13T15:44:00Z" w:id="15842"/>
                    <w:rFonts w:ascii="Calibri" w:hAnsi="Calibri" w:cs="Calibri"/>
                    <w:color w:val="000000"/>
                    <w:sz w:val="28"/>
                  </w:rPr>
                </w:rPrChange>
              </w:rPr>
            </w:pPr>
            <w:ins w:author="phetc" w:date="2023-02-13T15:44:00Z" w:id="15843">
              <w:r w:rsidRPr="00357A8D">
                <w:rPr>
                  <w:rFonts w:ascii="Calibri" w:hAnsi="Calibri" w:cs="Calibri"/>
                  <w:sz w:val="28"/>
                  <w:rPrChange w:author="PC" w:date="2023-03-31T11:41:00Z" w:id="15844">
                    <w:rPr>
                      <w:rFonts w:ascii="Calibri" w:hAnsi="Calibri" w:cs="Calibri"/>
                      <w:color w:val="000000"/>
                      <w:sz w:val="28"/>
                    </w:rPr>
                  </w:rPrChange>
                </w:rPr>
                <w:t> </w:t>
              </w:r>
              <w:r w:rsidRPr="00357A8D">
                <w:rPr>
                  <w:rFonts w:ascii="Wingdings 2" w:hAnsi="Wingdings 2" w:eastAsia="Wingdings 2" w:cs="Wingdings 2"/>
                  <w:sz w:val="28"/>
                  <w:rPrChange w:author="PC" w:date="2023-03-31T11:41:00Z" w:id="1584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7D6CCC8" w14:textId="77777777">
            <w:pPr>
              <w:rPr>
                <w:ins w:author="phetc" w:date="2023-02-13T15:44:00Z" w:id="15846"/>
                <w:rFonts w:ascii="Calibri" w:hAnsi="Calibri" w:cs="Calibri"/>
                <w:sz w:val="28"/>
                <w:rPrChange w:author="PC" w:date="2023-03-31T11:41:00Z" w:id="15847">
                  <w:rPr>
                    <w:ins w:author="phetc" w:date="2023-02-13T15:44:00Z" w:id="15848"/>
                    <w:rFonts w:ascii="Calibri" w:hAnsi="Calibri" w:cs="Calibri"/>
                    <w:color w:val="000000"/>
                    <w:sz w:val="28"/>
                  </w:rPr>
                </w:rPrChange>
              </w:rPr>
            </w:pPr>
            <w:ins w:author="phetc" w:date="2023-02-13T15:44:00Z" w:id="15849">
              <w:r w:rsidRPr="00357A8D">
                <w:rPr>
                  <w:rFonts w:ascii="Calibri" w:hAnsi="Calibri" w:cs="Calibri"/>
                  <w:sz w:val="28"/>
                  <w:rPrChange w:author="PC" w:date="2023-03-31T11:41:00Z" w:id="15850">
                    <w:rPr>
                      <w:rFonts w:ascii="Calibri" w:hAnsi="Calibri" w:cs="Calibri"/>
                      <w:color w:val="000000"/>
                      <w:sz w:val="28"/>
                    </w:rPr>
                  </w:rPrChange>
                </w:rPr>
                <w:t> </w:t>
              </w:r>
              <w:r w:rsidRPr="00357A8D">
                <w:rPr>
                  <w:rFonts w:ascii="Wingdings 2" w:hAnsi="Wingdings 2" w:eastAsia="Wingdings 2" w:cs="Wingdings 2"/>
                  <w:sz w:val="28"/>
                  <w:rPrChange w:author="PC" w:date="2023-03-31T11:41:00Z" w:id="158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67AB94C" w14:textId="77777777">
            <w:pPr>
              <w:rPr>
                <w:ins w:author="phetc" w:date="2023-02-13T15:44:00Z" w:id="15852"/>
                <w:rFonts w:ascii="Calibri" w:hAnsi="Calibri" w:cs="Calibri"/>
                <w:sz w:val="28"/>
                <w:rPrChange w:author="PC" w:date="2023-03-31T11:41:00Z" w:id="15853">
                  <w:rPr>
                    <w:ins w:author="phetc" w:date="2023-02-13T15:44:00Z" w:id="15854"/>
                    <w:rFonts w:ascii="Calibri" w:hAnsi="Calibri" w:cs="Calibri"/>
                    <w:color w:val="000000"/>
                    <w:sz w:val="28"/>
                  </w:rPr>
                </w:rPrChange>
              </w:rPr>
            </w:pPr>
            <w:ins w:author="phetc" w:date="2023-02-13T15:44:00Z" w:id="15855">
              <w:r w:rsidRPr="00357A8D">
                <w:rPr>
                  <w:rFonts w:ascii="Calibri" w:hAnsi="Calibri" w:cs="Calibri"/>
                  <w:sz w:val="28"/>
                  <w:rPrChange w:author="PC" w:date="2023-03-31T11:41:00Z" w:id="15856">
                    <w:rPr>
                      <w:rFonts w:ascii="Calibri" w:hAnsi="Calibri" w:cs="Calibri"/>
                      <w:color w:val="000000"/>
                      <w:sz w:val="28"/>
                    </w:rPr>
                  </w:rPrChange>
                </w:rPr>
                <w:t> </w:t>
              </w:r>
              <w:r w:rsidRPr="00357A8D">
                <w:rPr>
                  <w:rFonts w:ascii="Wingdings 2" w:hAnsi="Wingdings 2" w:eastAsia="Wingdings 2" w:cs="Wingdings 2"/>
                  <w:sz w:val="28"/>
                  <w:rPrChange w:author="PC" w:date="2023-03-31T11:41:00Z" w:id="1585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D236BA1" w14:textId="77777777">
            <w:pPr>
              <w:rPr>
                <w:ins w:author="phetc" w:date="2023-02-13T15:44:00Z" w:id="15858"/>
                <w:rFonts w:ascii="Calibri" w:hAnsi="Calibri" w:cs="Calibri"/>
                <w:sz w:val="28"/>
                <w:rPrChange w:author="PC" w:date="2023-03-31T11:41:00Z" w:id="15859">
                  <w:rPr>
                    <w:ins w:author="phetc" w:date="2023-02-13T15:44:00Z" w:id="15860"/>
                    <w:rFonts w:ascii="Calibri" w:hAnsi="Calibri" w:cs="Calibri"/>
                    <w:color w:val="000000"/>
                    <w:sz w:val="28"/>
                  </w:rPr>
                </w:rPrChange>
              </w:rPr>
            </w:pPr>
            <w:ins w:author="phetc" w:date="2023-02-13T15:44:00Z" w:id="15861">
              <w:r w:rsidRPr="00357A8D">
                <w:rPr>
                  <w:rFonts w:ascii="Calibri" w:hAnsi="Calibri" w:cs="Calibri"/>
                  <w:sz w:val="28"/>
                  <w:rPrChange w:author="PC" w:date="2023-03-31T11:41:00Z" w:id="15862">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2E4E339" w14:textId="77777777">
            <w:pPr>
              <w:rPr>
                <w:ins w:author="phetc" w:date="2023-02-13T15:44:00Z" w:id="15863"/>
                <w:rFonts w:ascii="Calibri" w:hAnsi="Calibri" w:cs="Calibri"/>
                <w:sz w:val="28"/>
                <w:rPrChange w:author="PC" w:date="2023-03-31T11:41:00Z" w:id="15864">
                  <w:rPr>
                    <w:ins w:author="phetc" w:date="2023-02-13T15:44:00Z" w:id="15865"/>
                    <w:rFonts w:ascii="Calibri" w:hAnsi="Calibri" w:cs="Calibri"/>
                    <w:color w:val="000000"/>
                    <w:sz w:val="28"/>
                  </w:rPr>
                </w:rPrChange>
              </w:rPr>
            </w:pPr>
            <w:ins w:author="phetc" w:date="2023-02-13T15:44:00Z" w:id="15866">
              <w:r w:rsidRPr="00357A8D">
                <w:rPr>
                  <w:rFonts w:ascii="Calibri" w:hAnsi="Calibri" w:cs="Calibri"/>
                  <w:sz w:val="28"/>
                  <w:rPrChange w:author="PC" w:date="2023-03-31T11:41:00Z" w:id="15867">
                    <w:rPr>
                      <w:rFonts w:ascii="Calibri" w:hAnsi="Calibri" w:cs="Calibri"/>
                      <w:color w:val="000000"/>
                      <w:sz w:val="28"/>
                    </w:rPr>
                  </w:rPrChange>
                </w:rPr>
                <w:t> </w:t>
              </w:r>
              <w:r w:rsidRPr="00357A8D">
                <w:rPr>
                  <w:rFonts w:ascii="Wingdings 2" w:hAnsi="Wingdings 2" w:eastAsia="Wingdings 2" w:cs="Wingdings 2"/>
                  <w:sz w:val="28"/>
                  <w:rPrChange w:author="PC" w:date="2023-03-31T11:41:00Z" w:id="1586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1EDAC1D" w14:textId="77777777">
            <w:pPr>
              <w:rPr>
                <w:ins w:author="phetc" w:date="2023-02-13T15:44:00Z" w:id="15869"/>
                <w:rFonts w:ascii="Calibri" w:hAnsi="Calibri" w:cs="Calibri"/>
                <w:sz w:val="28"/>
                <w:rPrChange w:author="PC" w:date="2023-03-31T11:41:00Z" w:id="15870">
                  <w:rPr>
                    <w:ins w:author="phetc" w:date="2023-02-13T15:44:00Z" w:id="15871"/>
                    <w:rFonts w:ascii="Calibri" w:hAnsi="Calibri" w:cs="Calibri"/>
                    <w:color w:val="000000"/>
                    <w:sz w:val="28"/>
                  </w:rPr>
                </w:rPrChange>
              </w:rPr>
            </w:pPr>
            <w:ins w:author="phetc" w:date="2023-02-13T15:44:00Z" w:id="15872">
              <w:r w:rsidRPr="00357A8D">
                <w:rPr>
                  <w:rFonts w:ascii="Calibri" w:hAnsi="Calibri" w:cs="Calibri"/>
                  <w:sz w:val="28"/>
                  <w:rPrChange w:author="PC" w:date="2023-03-31T11:41:00Z" w:id="15873">
                    <w:rPr>
                      <w:rFonts w:ascii="Calibri" w:hAnsi="Calibri" w:cs="Calibri"/>
                      <w:color w:val="000000"/>
                      <w:sz w:val="28"/>
                    </w:rPr>
                  </w:rPrChange>
                </w:rPr>
                <w:t> </w:t>
              </w:r>
              <w:r w:rsidRPr="00357A8D">
                <w:rPr>
                  <w:rFonts w:ascii="Wingdings 2" w:hAnsi="Wingdings 2" w:eastAsia="Wingdings 2" w:cs="Wingdings 2"/>
                  <w:sz w:val="28"/>
                  <w:rPrChange w:author="PC" w:date="2023-03-31T11:41:00Z" w:id="158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5F0CD65" w14:textId="77777777">
            <w:pPr>
              <w:rPr>
                <w:ins w:author="phetc" w:date="2023-02-13T15:44:00Z" w:id="15875"/>
                <w:rFonts w:ascii="Calibri" w:hAnsi="Calibri" w:cs="Calibri"/>
                <w:sz w:val="28"/>
                <w:rPrChange w:author="PC" w:date="2023-03-31T11:41:00Z" w:id="15876">
                  <w:rPr>
                    <w:ins w:author="phetc" w:date="2023-02-13T15:44:00Z" w:id="15877"/>
                    <w:rFonts w:ascii="Calibri" w:hAnsi="Calibri" w:cs="Calibri"/>
                    <w:color w:val="000000"/>
                    <w:sz w:val="28"/>
                  </w:rPr>
                </w:rPrChange>
              </w:rPr>
            </w:pPr>
            <w:ins w:author="phetc" w:date="2023-02-13T15:44:00Z" w:id="15878">
              <w:r w:rsidRPr="00357A8D">
                <w:rPr>
                  <w:rFonts w:ascii="Calibri" w:hAnsi="Calibri" w:cs="Calibri"/>
                  <w:sz w:val="28"/>
                  <w:rPrChange w:author="PC" w:date="2023-03-31T11:41:00Z" w:id="1587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2047515" w14:textId="77777777">
            <w:pPr>
              <w:rPr>
                <w:ins w:author="phetc" w:date="2023-02-13T15:44:00Z" w:id="15880"/>
                <w:rFonts w:ascii="Calibri" w:hAnsi="Calibri" w:cs="Calibri"/>
                <w:sz w:val="28"/>
                <w:rPrChange w:author="PC" w:date="2023-03-31T11:41:00Z" w:id="15881">
                  <w:rPr>
                    <w:ins w:author="phetc" w:date="2023-02-13T15:44:00Z" w:id="15882"/>
                    <w:rFonts w:ascii="Calibri" w:hAnsi="Calibri" w:cs="Calibri"/>
                    <w:color w:val="000000"/>
                    <w:sz w:val="28"/>
                  </w:rPr>
                </w:rPrChange>
              </w:rPr>
            </w:pPr>
            <w:ins w:author="phetc" w:date="2023-02-13T15:44:00Z" w:id="15883">
              <w:r w:rsidRPr="00357A8D">
                <w:rPr>
                  <w:rFonts w:ascii="Calibri" w:hAnsi="Calibri" w:cs="Calibri"/>
                  <w:sz w:val="28"/>
                  <w:rPrChange w:author="PC" w:date="2023-03-31T11:41:00Z" w:id="15884">
                    <w:rPr>
                      <w:rFonts w:ascii="Calibri" w:hAnsi="Calibri" w:cs="Calibri"/>
                      <w:color w:val="000000"/>
                      <w:sz w:val="28"/>
                    </w:rPr>
                  </w:rPrChange>
                </w:rPr>
                <w:t> </w:t>
              </w:r>
              <w:r w:rsidRPr="00357A8D">
                <w:rPr>
                  <w:rFonts w:ascii="Wingdings 2" w:hAnsi="Wingdings 2" w:eastAsia="Wingdings 2" w:cs="Wingdings 2"/>
                  <w:sz w:val="28"/>
                  <w:rPrChange w:author="PC" w:date="2023-03-31T11:41:00Z" w:id="1588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00C74DB" w14:textId="77777777">
            <w:pPr>
              <w:rPr>
                <w:ins w:author="phetc" w:date="2023-02-13T15:44:00Z" w:id="15886"/>
                <w:rFonts w:ascii="Calibri" w:hAnsi="Calibri" w:cs="Calibri"/>
                <w:sz w:val="28"/>
                <w:rPrChange w:author="PC" w:date="2023-03-31T11:41:00Z" w:id="15887">
                  <w:rPr>
                    <w:ins w:author="phetc" w:date="2023-02-13T15:44:00Z" w:id="15888"/>
                    <w:rFonts w:ascii="Calibri" w:hAnsi="Calibri" w:cs="Calibri"/>
                    <w:color w:val="000000"/>
                    <w:sz w:val="28"/>
                  </w:rPr>
                </w:rPrChange>
              </w:rPr>
            </w:pPr>
            <w:ins w:author="phetc" w:date="2023-02-13T15:44:00Z" w:id="15889">
              <w:r w:rsidRPr="00357A8D">
                <w:rPr>
                  <w:rFonts w:ascii="Calibri" w:hAnsi="Calibri" w:cs="Calibri"/>
                  <w:sz w:val="28"/>
                  <w:rPrChange w:author="PC" w:date="2023-03-31T11:41:00Z" w:id="15890">
                    <w:rPr>
                      <w:rFonts w:ascii="Calibri" w:hAnsi="Calibri" w:cs="Calibri"/>
                      <w:color w:val="000000"/>
                      <w:sz w:val="28"/>
                    </w:rPr>
                  </w:rPrChange>
                </w:rPr>
                <w:t> </w:t>
              </w:r>
            </w:ins>
          </w:p>
        </w:tc>
      </w:tr>
      <w:tr w:rsidRPr="00357A8D" w:rsidR="00567CE2" w:rsidTr="00277A61" w14:paraId="114D1DAD" w14:textId="77777777">
        <w:trPr>
          <w:trHeight w:val="430"/>
          <w:ins w:author="phetc" w:date="2023-02-13T15:44:00Z" w:id="15891"/>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4763E60A" w14:textId="77777777">
            <w:pPr>
              <w:rPr>
                <w:ins w:author="phetc" w:date="2023-02-13T15:44:00Z" w:id="15892"/>
                <w:rFonts w:ascii="TH Sarabun New" w:hAnsi="TH Sarabun New" w:cs="TH Sarabun New"/>
                <w:sz w:val="28"/>
                <w:cs/>
              </w:rPr>
            </w:pPr>
            <w:ins w:author="phetc" w:date="2023-02-13T15:44:00Z" w:id="15893">
              <w:r w:rsidRPr="00357A8D">
                <w:rPr>
                  <w:rFonts w:ascii="TH Sarabun New" w:hAnsi="TH Sarabun New" w:cs="TH Sarabun New"/>
                  <w:sz w:val="28"/>
                  <w:cs/>
                </w:rPr>
                <w:t>ศ.499 สัมมนาเศรษฐศาสตร์เกษตร</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E7CEE83" w14:textId="77777777">
            <w:pPr>
              <w:rPr>
                <w:ins w:author="phetc" w:date="2023-02-13T15:44:00Z" w:id="15894"/>
                <w:rFonts w:ascii="Calibri" w:hAnsi="Calibri" w:cs="Calibri"/>
                <w:sz w:val="28"/>
                <w:rPrChange w:author="PC" w:date="2023-03-31T11:41:00Z" w:id="15895">
                  <w:rPr>
                    <w:ins w:author="phetc" w:date="2023-02-13T15:44:00Z" w:id="15896"/>
                    <w:rFonts w:ascii="Calibri" w:hAnsi="Calibri" w:cs="Calibri"/>
                    <w:color w:val="000000"/>
                    <w:sz w:val="28"/>
                  </w:rPr>
                </w:rPrChange>
              </w:rPr>
            </w:pPr>
            <w:ins w:author="phetc" w:date="2023-02-13T15:44:00Z" w:id="15897">
              <w:r w:rsidRPr="00357A8D">
                <w:rPr>
                  <w:rFonts w:ascii="Wingdings 2" w:hAnsi="Wingdings 2" w:eastAsia="Wingdings 2" w:cs="Wingdings 2"/>
                  <w:sz w:val="28"/>
                  <w:rPrChange w:author="PC" w:date="2023-03-31T11:41:00Z" w:id="1589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9D71278" w14:textId="77777777">
            <w:pPr>
              <w:rPr>
                <w:ins w:author="phetc" w:date="2023-02-13T15:44:00Z" w:id="15899"/>
                <w:rFonts w:ascii="Calibri" w:hAnsi="Calibri" w:cs="Calibri"/>
                <w:sz w:val="28"/>
                <w:rPrChange w:author="PC" w:date="2023-03-31T11:41:00Z" w:id="15900">
                  <w:rPr>
                    <w:ins w:author="phetc" w:date="2023-02-13T15:44:00Z" w:id="15901"/>
                    <w:rFonts w:ascii="Calibri" w:hAnsi="Calibri" w:cs="Calibri"/>
                    <w:color w:val="000000"/>
                    <w:sz w:val="28"/>
                  </w:rPr>
                </w:rPrChange>
              </w:rPr>
            </w:pPr>
            <w:ins w:author="phetc" w:date="2023-02-13T15:44:00Z" w:id="15902">
              <w:r w:rsidRPr="00357A8D">
                <w:rPr>
                  <w:rFonts w:ascii="Wingdings 2" w:hAnsi="Wingdings 2" w:eastAsia="Wingdings 2" w:cs="Wingdings 2"/>
                  <w:sz w:val="28"/>
                  <w:rPrChange w:author="PC" w:date="2023-03-31T11:41:00Z" w:id="159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AEC819A" w14:textId="77777777">
            <w:pPr>
              <w:rPr>
                <w:ins w:author="phetc" w:date="2023-02-13T15:44:00Z" w:id="15904"/>
                <w:rFonts w:ascii="Calibri" w:hAnsi="Calibri" w:cs="Calibri"/>
                <w:sz w:val="28"/>
                <w:rPrChange w:author="PC" w:date="2023-03-31T11:41:00Z" w:id="15905">
                  <w:rPr>
                    <w:ins w:author="phetc" w:date="2023-02-13T15:44:00Z" w:id="15906"/>
                    <w:rFonts w:ascii="Calibri" w:hAnsi="Calibri" w:cs="Calibri"/>
                    <w:color w:val="000000"/>
                    <w:sz w:val="28"/>
                  </w:rPr>
                </w:rPrChange>
              </w:rPr>
            </w:pPr>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E34BC19" w14:textId="77777777">
            <w:pPr>
              <w:rPr>
                <w:ins w:author="phetc" w:date="2023-02-13T15:44:00Z" w:id="15907"/>
                <w:rFonts w:ascii="Calibri" w:hAnsi="Calibri" w:cs="Calibri"/>
                <w:sz w:val="28"/>
                <w:rPrChange w:author="PC" w:date="2023-03-31T11:41:00Z" w:id="15908">
                  <w:rPr>
                    <w:ins w:author="phetc" w:date="2023-02-13T15:44:00Z" w:id="15909"/>
                    <w:rFonts w:ascii="Calibri" w:hAnsi="Calibri" w:cs="Calibri"/>
                    <w:color w:val="000000"/>
                    <w:sz w:val="28"/>
                  </w:rPr>
                </w:rPrChange>
              </w:rPr>
            </w:pPr>
            <w:ins w:author="phetc" w:date="2023-02-13T15:44:00Z" w:id="15910">
              <w:r w:rsidRPr="00357A8D">
                <w:rPr>
                  <w:rFonts w:ascii="Wingdings 2" w:hAnsi="Wingdings 2" w:eastAsia="Wingdings 2" w:cs="Wingdings 2"/>
                  <w:sz w:val="28"/>
                  <w:rPrChange w:author="PC" w:date="2023-03-31T11:41:00Z" w:id="1591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820EC09" w14:textId="77777777">
            <w:pPr>
              <w:rPr>
                <w:ins w:author="phetc" w:date="2023-02-13T15:44:00Z" w:id="15912"/>
                <w:rFonts w:ascii="Calibri" w:hAnsi="Calibri" w:cs="Calibri"/>
                <w:sz w:val="28"/>
                <w:rPrChange w:author="PC" w:date="2023-03-31T11:41:00Z" w:id="15913">
                  <w:rPr>
                    <w:ins w:author="phetc" w:date="2023-02-13T15:44:00Z" w:id="15914"/>
                    <w:rFonts w:ascii="Calibri" w:hAnsi="Calibri" w:cs="Calibri"/>
                    <w:color w:val="000000"/>
                    <w:sz w:val="28"/>
                  </w:rPr>
                </w:rPrChange>
              </w:rPr>
            </w:pPr>
            <w:ins w:author="phetc" w:date="2023-02-13T15:44:00Z" w:id="15915">
              <w:r w:rsidRPr="00357A8D">
                <w:rPr>
                  <w:rFonts w:ascii="Wingdings 2" w:hAnsi="Wingdings 2" w:eastAsia="Wingdings 2" w:cs="Wingdings 2"/>
                  <w:sz w:val="28"/>
                  <w:rPrChange w:author="PC" w:date="2023-03-31T11:41:00Z" w:id="1591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20C1746" w14:textId="77777777">
            <w:pPr>
              <w:rPr>
                <w:ins w:author="phetc" w:date="2023-02-13T15:44:00Z" w:id="15917"/>
                <w:rFonts w:ascii="Calibri" w:hAnsi="Calibri" w:cs="Calibri"/>
                <w:sz w:val="28"/>
                <w:rPrChange w:author="PC" w:date="2023-03-31T11:41:00Z" w:id="15918">
                  <w:rPr>
                    <w:ins w:author="phetc" w:date="2023-02-13T15:44:00Z" w:id="15919"/>
                    <w:rFonts w:ascii="Calibri" w:hAnsi="Calibri" w:cs="Calibri"/>
                    <w:color w:val="000000"/>
                    <w:sz w:val="28"/>
                  </w:rPr>
                </w:rPrChange>
              </w:rPr>
            </w:pPr>
            <w:ins w:author="phetc" w:date="2023-02-13T15:44:00Z" w:id="15920">
              <w:r w:rsidRPr="00357A8D">
                <w:rPr>
                  <w:rFonts w:ascii="Wingdings 2" w:hAnsi="Wingdings 2" w:eastAsia="Wingdings 2" w:cs="Wingdings 2"/>
                  <w:sz w:val="28"/>
                  <w:rPrChange w:author="PC" w:date="2023-03-31T11:41:00Z" w:id="1592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4E5919A" w14:textId="77777777">
            <w:pPr>
              <w:rPr>
                <w:ins w:author="phetc" w:date="2023-02-13T15:44:00Z" w:id="15922"/>
                <w:rFonts w:ascii="Calibri" w:hAnsi="Calibri" w:cs="Calibri"/>
                <w:sz w:val="28"/>
                <w:rPrChange w:author="PC" w:date="2023-03-31T11:41:00Z" w:id="15923">
                  <w:rPr>
                    <w:ins w:author="phetc" w:date="2023-02-13T15:44:00Z" w:id="15924"/>
                    <w:rFonts w:ascii="Calibri" w:hAnsi="Calibri" w:cs="Calibri"/>
                    <w:color w:val="000000"/>
                    <w:sz w:val="28"/>
                  </w:rPr>
                </w:rPrChange>
              </w:rPr>
            </w:pPr>
            <w:ins w:author="phetc" w:date="2023-02-13T15:44:00Z" w:id="15925">
              <w:r w:rsidRPr="00357A8D">
                <w:rPr>
                  <w:rFonts w:ascii="Wingdings 2" w:hAnsi="Wingdings 2" w:eastAsia="Wingdings 2" w:cs="Wingdings 2"/>
                  <w:sz w:val="28"/>
                  <w:rPrChange w:author="PC" w:date="2023-03-31T11:41:00Z" w:id="1592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60F8B20" w14:textId="77777777">
            <w:pPr>
              <w:rPr>
                <w:ins w:author="phetc" w:date="2023-02-13T15:44:00Z" w:id="15927"/>
                <w:rFonts w:ascii="Calibri" w:hAnsi="Calibri" w:cs="Calibri"/>
                <w:sz w:val="28"/>
                <w:rPrChange w:author="PC" w:date="2023-03-31T11:41:00Z" w:id="15928">
                  <w:rPr>
                    <w:ins w:author="phetc" w:date="2023-02-13T15:44:00Z" w:id="15929"/>
                    <w:rFonts w:ascii="Calibri" w:hAnsi="Calibri" w:cs="Calibri"/>
                    <w:color w:val="000000"/>
                    <w:sz w:val="28"/>
                  </w:rPr>
                </w:rPrChange>
              </w:rPr>
            </w:pPr>
            <w:ins w:author="phetc" w:date="2023-02-13T15:44:00Z" w:id="15930">
              <w:r w:rsidRPr="00357A8D">
                <w:rPr>
                  <w:rFonts w:ascii="Wingdings 2" w:hAnsi="Wingdings 2" w:eastAsia="Wingdings 2" w:cs="Wingdings 2"/>
                  <w:sz w:val="28"/>
                  <w:rPrChange w:author="PC" w:date="2023-03-31T11:41:00Z" w:id="159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D591DB9" w14:textId="77777777">
            <w:pPr>
              <w:rPr>
                <w:ins w:author="phetc" w:date="2023-02-13T15:44:00Z" w:id="15932"/>
                <w:rFonts w:ascii="Calibri" w:hAnsi="Calibri" w:cs="Calibri"/>
                <w:sz w:val="28"/>
                <w:rPrChange w:author="PC" w:date="2023-03-31T11:41:00Z" w:id="15933">
                  <w:rPr>
                    <w:ins w:author="phetc" w:date="2023-02-13T15:44:00Z" w:id="15934"/>
                    <w:rFonts w:ascii="Calibri" w:hAnsi="Calibri" w:cs="Calibri"/>
                    <w:color w:val="000000"/>
                    <w:sz w:val="28"/>
                  </w:rPr>
                </w:rPrChange>
              </w:rPr>
            </w:pPr>
            <w:ins w:author="phetc" w:date="2023-02-13T15:44:00Z" w:id="15935">
              <w:r w:rsidRPr="00357A8D">
                <w:rPr>
                  <w:rFonts w:ascii="Wingdings 2" w:hAnsi="Wingdings 2" w:eastAsia="Wingdings 2" w:cs="Wingdings 2"/>
                  <w:sz w:val="28"/>
                  <w:rPrChange w:author="PC" w:date="2023-03-31T11:41:00Z" w:id="159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ED6068B" w14:textId="77777777">
            <w:pPr>
              <w:rPr>
                <w:ins w:author="phetc" w:date="2023-02-13T15:44:00Z" w:id="15937"/>
                <w:rFonts w:ascii="Calibri" w:hAnsi="Calibri" w:cs="Calibri"/>
                <w:sz w:val="28"/>
                <w:rPrChange w:author="PC" w:date="2023-03-31T11:41:00Z" w:id="15938">
                  <w:rPr>
                    <w:ins w:author="phetc" w:date="2023-02-13T15:44:00Z" w:id="15939"/>
                    <w:rFonts w:ascii="Calibri" w:hAnsi="Calibri" w:cs="Calibri"/>
                    <w:color w:val="000000"/>
                    <w:sz w:val="28"/>
                  </w:rPr>
                </w:rPrChange>
              </w:rPr>
            </w:pPr>
            <w:ins w:author="phetc" w:date="2023-02-13T15:44:00Z" w:id="15940">
              <w:r w:rsidRPr="00357A8D">
                <w:rPr>
                  <w:rFonts w:ascii="Wingdings 2" w:hAnsi="Wingdings 2" w:eastAsia="Wingdings 2" w:cs="Wingdings 2"/>
                  <w:sz w:val="28"/>
                  <w:rPrChange w:author="PC" w:date="2023-03-31T11:41:00Z" w:id="1594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3C5CF25" w14:textId="77777777">
            <w:pPr>
              <w:rPr>
                <w:ins w:author="phetc" w:date="2023-02-13T15:44:00Z" w:id="15942"/>
                <w:rFonts w:ascii="Calibri" w:hAnsi="Calibri" w:cs="Calibri"/>
                <w:sz w:val="28"/>
                <w:rPrChange w:author="PC" w:date="2023-03-31T11:41:00Z" w:id="15943">
                  <w:rPr>
                    <w:ins w:author="phetc" w:date="2023-02-13T15:44:00Z" w:id="15944"/>
                    <w:rFonts w:ascii="Calibri" w:hAnsi="Calibri" w:cs="Calibri"/>
                    <w:color w:val="000000"/>
                    <w:sz w:val="28"/>
                  </w:rPr>
                </w:rPrChange>
              </w:rPr>
            </w:pPr>
            <w:ins w:author="phetc" w:date="2023-02-13T15:44:00Z" w:id="15945">
              <w:r w:rsidRPr="00357A8D">
                <w:rPr>
                  <w:rFonts w:ascii="Wingdings 2" w:hAnsi="Wingdings 2" w:eastAsia="Wingdings 2" w:cs="Wingdings 2"/>
                  <w:sz w:val="28"/>
                  <w:rPrChange w:author="PC" w:date="2023-03-31T11:41:00Z" w:id="1594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6A8B7AD" w14:textId="77777777">
            <w:pPr>
              <w:rPr>
                <w:ins w:author="phetc" w:date="2023-02-13T15:44:00Z" w:id="15947"/>
                <w:rFonts w:ascii="Calibri" w:hAnsi="Calibri" w:cs="Calibri"/>
                <w:sz w:val="28"/>
                <w:rPrChange w:author="PC" w:date="2023-03-31T11:41:00Z" w:id="15948">
                  <w:rPr>
                    <w:ins w:author="phetc" w:date="2023-02-13T15:44:00Z" w:id="15949"/>
                    <w:rFonts w:ascii="Calibri" w:hAnsi="Calibri" w:cs="Calibri"/>
                    <w:color w:val="000000"/>
                    <w:sz w:val="28"/>
                  </w:rPr>
                </w:rPrChange>
              </w:rPr>
            </w:pPr>
            <w:ins w:author="phetc" w:date="2023-02-13T15:44:00Z" w:id="15950">
              <w:r w:rsidRPr="00357A8D">
                <w:rPr>
                  <w:rFonts w:ascii="Wingdings 2" w:hAnsi="Wingdings 2" w:eastAsia="Wingdings 2" w:cs="Wingdings 2"/>
                  <w:sz w:val="28"/>
                  <w:rPrChange w:author="PC" w:date="2023-03-31T11:41:00Z" w:id="1595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19B3DA5" w14:textId="77777777">
            <w:pPr>
              <w:rPr>
                <w:ins w:author="phetc" w:date="2023-02-13T15:44:00Z" w:id="15952"/>
                <w:rFonts w:ascii="Calibri" w:hAnsi="Calibri" w:cs="Calibri"/>
                <w:sz w:val="28"/>
                <w:rPrChange w:author="PC" w:date="2023-03-31T11:41:00Z" w:id="15953">
                  <w:rPr>
                    <w:ins w:author="phetc" w:date="2023-02-13T15:44:00Z" w:id="15954"/>
                    <w:rFonts w:ascii="Calibri" w:hAnsi="Calibri" w:cs="Calibri"/>
                    <w:color w:val="000000"/>
                    <w:sz w:val="28"/>
                  </w:rPr>
                </w:rPrChange>
              </w:rPr>
            </w:pPr>
            <w:ins w:author="phetc" w:date="2023-02-13T15:44:00Z" w:id="15955">
              <w:r w:rsidRPr="00357A8D">
                <w:rPr>
                  <w:rFonts w:ascii="Wingdings 2" w:hAnsi="Wingdings 2" w:eastAsia="Wingdings 2" w:cs="Wingdings 2"/>
                  <w:sz w:val="28"/>
                  <w:rPrChange w:author="PC" w:date="2023-03-31T11:41:00Z" w:id="1595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B989598" w14:textId="77777777">
            <w:pPr>
              <w:rPr>
                <w:ins w:author="phetc" w:date="2023-02-13T15:44:00Z" w:id="15957"/>
                <w:rFonts w:ascii="Calibri" w:hAnsi="Calibri" w:cs="Calibri"/>
                <w:sz w:val="28"/>
                <w:rPrChange w:author="PC" w:date="2023-03-31T11:41:00Z" w:id="15958">
                  <w:rPr>
                    <w:ins w:author="phetc" w:date="2023-02-13T15:44:00Z" w:id="15959"/>
                    <w:rFonts w:ascii="Calibri" w:hAnsi="Calibri" w:cs="Calibri"/>
                    <w:color w:val="000000"/>
                    <w:sz w:val="28"/>
                  </w:rPr>
                </w:rPrChange>
              </w:rPr>
            </w:pPr>
            <w:ins w:author="phetc" w:date="2023-02-13T15:44:00Z" w:id="15960">
              <w:r w:rsidRPr="00357A8D">
                <w:rPr>
                  <w:rFonts w:ascii="Wingdings 2" w:hAnsi="Wingdings 2" w:eastAsia="Wingdings 2" w:cs="Wingdings 2"/>
                  <w:sz w:val="28"/>
                  <w:rPrChange w:author="PC" w:date="2023-03-31T11:41:00Z" w:id="1596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7AFB9F7" w14:textId="77777777">
            <w:pPr>
              <w:rPr>
                <w:ins w:author="phetc" w:date="2023-02-13T15:44:00Z" w:id="15962"/>
                <w:rFonts w:ascii="Calibri" w:hAnsi="Calibri" w:cs="Calibri"/>
                <w:sz w:val="28"/>
                <w:rPrChange w:author="PC" w:date="2023-03-31T11:41:00Z" w:id="15963">
                  <w:rPr>
                    <w:ins w:author="phetc" w:date="2023-02-13T15:44:00Z" w:id="15964"/>
                    <w:rFonts w:ascii="Calibri" w:hAnsi="Calibri" w:cs="Calibri"/>
                    <w:color w:val="000000"/>
                    <w:sz w:val="28"/>
                  </w:rPr>
                </w:rPrChange>
              </w:rPr>
            </w:pPr>
            <w:ins w:author="phetc" w:date="2023-02-13T15:44:00Z" w:id="15965">
              <w:r w:rsidRPr="00357A8D">
                <w:rPr>
                  <w:rFonts w:ascii="Wingdings 2" w:hAnsi="Wingdings 2" w:eastAsia="Wingdings 2" w:cs="Wingdings 2"/>
                  <w:sz w:val="28"/>
                  <w:rPrChange w:author="PC" w:date="2023-03-31T11:41:00Z" w:id="1596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B7E248D" w14:textId="77777777">
            <w:pPr>
              <w:rPr>
                <w:ins w:author="phetc" w:date="2023-02-13T15:44:00Z" w:id="15967"/>
                <w:rFonts w:ascii="Calibri" w:hAnsi="Calibri" w:cs="Calibri"/>
                <w:sz w:val="28"/>
                <w:rPrChange w:author="PC" w:date="2023-03-31T11:41:00Z" w:id="15968">
                  <w:rPr>
                    <w:ins w:author="phetc" w:date="2023-02-13T15:44:00Z" w:id="15969"/>
                    <w:rFonts w:ascii="Calibri" w:hAnsi="Calibri" w:cs="Calibri"/>
                    <w:color w:val="000000"/>
                    <w:sz w:val="28"/>
                  </w:rPr>
                </w:rPrChange>
              </w:rPr>
            </w:pPr>
            <w:ins w:author="phetc" w:date="2023-02-13T15:44:00Z" w:id="15970">
              <w:r w:rsidRPr="00357A8D">
                <w:rPr>
                  <w:rFonts w:ascii="Wingdings 2" w:hAnsi="Wingdings 2" w:eastAsia="Wingdings 2" w:cs="Wingdings 2"/>
                  <w:sz w:val="28"/>
                  <w:rPrChange w:author="PC" w:date="2023-03-31T11:41:00Z" w:id="15971">
                    <w:rPr>
                      <w:rFonts w:ascii="Calibri" w:hAnsi="Calibri" w:cs="Calibri"/>
                      <w:color w:val="000000"/>
                      <w:sz w:val="28"/>
                    </w:rPr>
                  </w:rPrChange>
                </w:rPr>
                <w:t>P</w:t>
              </w:r>
            </w:ins>
          </w:p>
        </w:tc>
      </w:tr>
      <w:tr w:rsidRPr="00357A8D" w:rsidR="00567CE2" w:rsidTr="00277A61" w14:paraId="0BD12D3B" w14:textId="77777777">
        <w:trPr>
          <w:trHeight w:val="430"/>
          <w:ins w:author="phetc" w:date="2023-02-13T15:44:00Z" w:id="15972"/>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56783144" w14:textId="77777777">
            <w:pPr>
              <w:rPr>
                <w:ins w:author="phetc" w:date="2023-02-13T15:44:00Z" w:id="15973"/>
                <w:rFonts w:ascii="TH Sarabun New" w:hAnsi="TH Sarabun New" w:cs="TH Sarabun New"/>
                <w:sz w:val="28"/>
                <w:cs/>
              </w:rPr>
            </w:pPr>
            <w:ins w:author="phetc" w:date="2023-02-13T15:44:00Z" w:id="15974">
              <w:r w:rsidRPr="00357A8D">
                <w:rPr>
                  <w:rFonts w:ascii="TH Sarabun New" w:hAnsi="TH Sarabun New" w:cs="TH Sarabun New"/>
                  <w:sz w:val="28"/>
                  <w:cs/>
                </w:rPr>
                <w:t>ศ.</w:t>
              </w:r>
              <w:r w:rsidRPr="00357A8D">
                <w:rPr>
                  <w:rFonts w:ascii="TH Sarabun New" w:hAnsi="TH Sarabun New" w:cs="TH Sarabun New"/>
                  <w:sz w:val="28"/>
                </w:rPr>
                <w:t xml:space="preserve">591 </w:t>
              </w:r>
              <w:r w:rsidRPr="00357A8D">
                <w:rPr>
                  <w:rFonts w:ascii="TH Sarabun New" w:hAnsi="TH Sarabun New" w:cs="TH Sarabun New"/>
                  <w:sz w:val="28"/>
                  <w:cs/>
                </w:rPr>
                <w:t xml:space="preserve">เศรษฐศาสตร์การเกษตร : ศึกษาเฉพาะเรื่อง 1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C06D91D" w14:textId="77777777">
            <w:pPr>
              <w:rPr>
                <w:ins w:author="phetc" w:date="2023-02-13T15:44:00Z" w:id="15975"/>
                <w:rFonts w:ascii="Calibri" w:hAnsi="Calibri" w:cs="Calibri"/>
                <w:sz w:val="28"/>
                <w:rPrChange w:author="PC" w:date="2023-03-31T11:41:00Z" w:id="15976">
                  <w:rPr>
                    <w:ins w:author="phetc" w:date="2023-02-13T15:44:00Z" w:id="15977"/>
                    <w:rFonts w:ascii="Calibri" w:hAnsi="Calibri" w:cs="Calibri"/>
                    <w:color w:val="000000"/>
                    <w:sz w:val="28"/>
                  </w:rPr>
                </w:rPrChange>
              </w:rPr>
            </w:pPr>
            <w:ins w:author="phetc" w:date="2023-02-13T15:44:00Z" w:id="15978">
              <w:r w:rsidRPr="00357A8D">
                <w:rPr>
                  <w:rFonts w:ascii="Calibri" w:hAnsi="Calibri" w:cs="Calibri"/>
                  <w:sz w:val="28"/>
                  <w:rPrChange w:author="PC" w:date="2023-03-31T11:41:00Z" w:id="15979">
                    <w:rPr>
                      <w:rFonts w:ascii="Calibri" w:hAnsi="Calibri" w:cs="Calibri"/>
                      <w:color w:val="000000"/>
                      <w:sz w:val="28"/>
                    </w:rPr>
                  </w:rPrChange>
                </w:rPr>
                <w:t> </w:t>
              </w:r>
              <w:r w:rsidRPr="00357A8D">
                <w:rPr>
                  <w:rFonts w:ascii="Wingdings 2" w:hAnsi="Wingdings 2" w:eastAsia="Wingdings 2" w:cs="Wingdings 2"/>
                  <w:sz w:val="28"/>
                  <w:rPrChange w:author="PC" w:date="2023-03-31T11:41:00Z" w:id="159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DC41E75" w14:textId="77777777">
            <w:pPr>
              <w:rPr>
                <w:ins w:author="phetc" w:date="2023-02-13T15:44:00Z" w:id="15981"/>
                <w:rFonts w:ascii="Calibri" w:hAnsi="Calibri" w:cs="Calibri"/>
                <w:sz w:val="28"/>
                <w:rPrChange w:author="PC" w:date="2023-03-31T11:41:00Z" w:id="15982">
                  <w:rPr>
                    <w:ins w:author="phetc" w:date="2023-02-13T15:44:00Z" w:id="15983"/>
                    <w:rFonts w:ascii="Calibri" w:hAnsi="Calibri" w:cs="Calibri"/>
                    <w:color w:val="000000"/>
                    <w:sz w:val="28"/>
                  </w:rPr>
                </w:rPrChange>
              </w:rPr>
            </w:pPr>
            <w:ins w:author="phetc" w:date="2023-02-13T15:44:00Z" w:id="15984">
              <w:r w:rsidRPr="00357A8D">
                <w:rPr>
                  <w:rFonts w:ascii="Calibri" w:hAnsi="Calibri" w:cs="Calibri"/>
                  <w:sz w:val="28"/>
                  <w:rPrChange w:author="PC" w:date="2023-03-31T11:41:00Z" w:id="15985">
                    <w:rPr>
                      <w:rFonts w:ascii="Calibri" w:hAnsi="Calibri" w:cs="Calibri"/>
                      <w:color w:val="000000"/>
                      <w:sz w:val="28"/>
                    </w:rPr>
                  </w:rPrChange>
                </w:rPr>
                <w:t> </w:t>
              </w:r>
              <w:r w:rsidRPr="00357A8D">
                <w:rPr>
                  <w:rFonts w:ascii="Wingdings 2" w:hAnsi="Wingdings 2" w:eastAsia="Wingdings 2" w:cs="Wingdings 2"/>
                  <w:sz w:val="28"/>
                  <w:rPrChange w:author="PC" w:date="2023-03-31T11:41:00Z" w:id="1598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7D117B7" w14:textId="77777777">
            <w:pPr>
              <w:rPr>
                <w:ins w:author="phetc" w:date="2023-02-13T15:44:00Z" w:id="15987"/>
                <w:rFonts w:ascii="Calibri" w:hAnsi="Calibri" w:cs="Calibri"/>
                <w:sz w:val="28"/>
                <w:rPrChange w:author="PC" w:date="2023-03-31T11:41:00Z" w:id="15988">
                  <w:rPr>
                    <w:ins w:author="phetc" w:date="2023-02-13T15:44:00Z" w:id="15989"/>
                    <w:rFonts w:ascii="Calibri" w:hAnsi="Calibri" w:cs="Calibri"/>
                    <w:color w:val="000000"/>
                    <w:sz w:val="28"/>
                  </w:rPr>
                </w:rPrChange>
              </w:rPr>
            </w:pPr>
            <w:ins w:author="phetc" w:date="2023-02-13T15:44:00Z" w:id="15990">
              <w:r w:rsidRPr="00357A8D">
                <w:rPr>
                  <w:rFonts w:ascii="Calibri" w:hAnsi="Calibri" w:cs="Calibri"/>
                  <w:sz w:val="28"/>
                  <w:rPrChange w:author="PC" w:date="2023-03-31T11:41:00Z" w:id="15991">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B879D92" w14:textId="77777777">
            <w:pPr>
              <w:rPr>
                <w:ins w:author="phetc" w:date="2023-02-13T15:44:00Z" w:id="15992"/>
                <w:rFonts w:ascii="Calibri" w:hAnsi="Calibri" w:cs="Calibri"/>
                <w:sz w:val="28"/>
                <w:rPrChange w:author="PC" w:date="2023-03-31T11:41:00Z" w:id="15993">
                  <w:rPr>
                    <w:ins w:author="phetc" w:date="2023-02-13T15:44:00Z" w:id="15994"/>
                    <w:rFonts w:ascii="Calibri" w:hAnsi="Calibri" w:cs="Calibri"/>
                    <w:color w:val="000000"/>
                    <w:sz w:val="28"/>
                  </w:rPr>
                </w:rPrChange>
              </w:rPr>
            </w:pPr>
            <w:ins w:author="phetc" w:date="2023-02-13T15:44:00Z" w:id="15995">
              <w:r w:rsidRPr="00357A8D">
                <w:rPr>
                  <w:rFonts w:ascii="Calibri" w:hAnsi="Calibri" w:cs="Calibri"/>
                  <w:sz w:val="28"/>
                  <w:rPrChange w:author="PC" w:date="2023-03-31T11:41:00Z" w:id="15996">
                    <w:rPr>
                      <w:rFonts w:ascii="Calibri" w:hAnsi="Calibri" w:cs="Calibri"/>
                      <w:color w:val="000000"/>
                      <w:sz w:val="28"/>
                    </w:rPr>
                  </w:rPrChange>
                </w:rPr>
                <w:t> </w:t>
              </w:r>
              <w:r w:rsidRPr="00357A8D">
                <w:rPr>
                  <w:rFonts w:ascii="Wingdings 2" w:hAnsi="Wingdings 2" w:eastAsia="Wingdings 2" w:cs="Wingdings 2"/>
                  <w:sz w:val="28"/>
                  <w:rPrChange w:author="PC" w:date="2023-03-31T11:41:00Z" w:id="159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4CB4DEED" w14:textId="77777777">
            <w:pPr>
              <w:rPr>
                <w:ins w:author="phetc" w:date="2023-02-13T15:44:00Z" w:id="15998"/>
                <w:rFonts w:ascii="Calibri" w:hAnsi="Calibri" w:cs="Calibri"/>
                <w:sz w:val="28"/>
                <w:rPrChange w:author="PC" w:date="2023-03-31T11:41:00Z" w:id="15999">
                  <w:rPr>
                    <w:ins w:author="phetc" w:date="2023-02-13T15:44:00Z" w:id="16000"/>
                    <w:rFonts w:ascii="Calibri" w:hAnsi="Calibri" w:cs="Calibri"/>
                    <w:color w:val="000000"/>
                    <w:sz w:val="28"/>
                  </w:rPr>
                </w:rPrChange>
              </w:rPr>
            </w:pPr>
            <w:ins w:author="phetc" w:date="2023-02-13T15:44:00Z" w:id="16001">
              <w:r w:rsidRPr="00357A8D">
                <w:rPr>
                  <w:rFonts w:ascii="Calibri" w:hAnsi="Calibri" w:cs="Calibri"/>
                  <w:sz w:val="28"/>
                  <w:rPrChange w:author="PC" w:date="2023-03-31T11:41:00Z" w:id="16002">
                    <w:rPr>
                      <w:rFonts w:ascii="Calibri" w:hAnsi="Calibri" w:cs="Calibri"/>
                      <w:color w:val="000000"/>
                      <w:sz w:val="28"/>
                    </w:rPr>
                  </w:rPrChange>
                </w:rPr>
                <w:t> </w:t>
              </w:r>
              <w:r w:rsidRPr="00357A8D">
                <w:rPr>
                  <w:rFonts w:ascii="Wingdings 2" w:hAnsi="Wingdings 2" w:eastAsia="Wingdings 2" w:cs="Wingdings 2"/>
                  <w:sz w:val="28"/>
                  <w:rPrChange w:author="PC" w:date="2023-03-31T11:41:00Z" w:id="160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1D911B9" w14:textId="77777777">
            <w:pPr>
              <w:rPr>
                <w:ins w:author="phetc" w:date="2023-02-13T15:44:00Z" w:id="16004"/>
                <w:rFonts w:ascii="Calibri" w:hAnsi="Calibri" w:cs="Calibri"/>
                <w:sz w:val="28"/>
                <w:rPrChange w:author="PC" w:date="2023-03-31T11:41:00Z" w:id="16005">
                  <w:rPr>
                    <w:ins w:author="phetc" w:date="2023-02-13T15:44:00Z" w:id="16006"/>
                    <w:rFonts w:ascii="Calibri" w:hAnsi="Calibri" w:cs="Calibri"/>
                    <w:color w:val="000000"/>
                    <w:sz w:val="28"/>
                  </w:rPr>
                </w:rPrChange>
              </w:rPr>
            </w:pPr>
            <w:ins w:author="phetc" w:date="2023-02-13T15:44:00Z" w:id="16007">
              <w:r w:rsidRPr="00357A8D">
                <w:rPr>
                  <w:rFonts w:ascii="Calibri" w:hAnsi="Calibri" w:cs="Calibri"/>
                  <w:sz w:val="28"/>
                  <w:rPrChange w:author="PC" w:date="2023-03-31T11:41:00Z" w:id="16008">
                    <w:rPr>
                      <w:rFonts w:ascii="Calibri" w:hAnsi="Calibri" w:cs="Calibri"/>
                      <w:color w:val="000000"/>
                      <w:sz w:val="28"/>
                    </w:rPr>
                  </w:rPrChange>
                </w:rPr>
                <w:t> </w:t>
              </w:r>
              <w:r w:rsidRPr="00357A8D">
                <w:rPr>
                  <w:rFonts w:ascii="Wingdings 2" w:hAnsi="Wingdings 2" w:eastAsia="Wingdings 2" w:cs="Wingdings 2"/>
                  <w:sz w:val="28"/>
                  <w:rPrChange w:author="PC" w:date="2023-03-31T11:41:00Z" w:id="16009">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F89C811" w14:textId="77777777">
            <w:pPr>
              <w:rPr>
                <w:ins w:author="phetc" w:date="2023-02-13T15:44:00Z" w:id="16010"/>
                <w:rFonts w:ascii="Calibri" w:hAnsi="Calibri" w:cs="Calibri"/>
                <w:sz w:val="28"/>
                <w:rPrChange w:author="PC" w:date="2023-03-31T11:41:00Z" w:id="16011">
                  <w:rPr>
                    <w:ins w:author="phetc" w:date="2023-02-13T15:44:00Z" w:id="16012"/>
                    <w:rFonts w:ascii="Calibri" w:hAnsi="Calibri" w:cs="Calibri"/>
                    <w:color w:val="000000"/>
                    <w:sz w:val="28"/>
                  </w:rPr>
                </w:rPrChange>
              </w:rPr>
            </w:pPr>
            <w:ins w:author="phetc" w:date="2023-02-13T15:44:00Z" w:id="16013">
              <w:r w:rsidRPr="00357A8D">
                <w:rPr>
                  <w:rFonts w:ascii="Calibri" w:hAnsi="Calibri" w:cs="Calibri"/>
                  <w:sz w:val="28"/>
                  <w:rPrChange w:author="PC" w:date="2023-03-31T11:41:00Z" w:id="16014">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3CCF032" w14:textId="77777777">
            <w:pPr>
              <w:rPr>
                <w:ins w:author="phetc" w:date="2023-02-13T15:44:00Z" w:id="16015"/>
                <w:rFonts w:ascii="Calibri" w:hAnsi="Calibri" w:cs="Calibri"/>
                <w:sz w:val="28"/>
                <w:rPrChange w:author="PC" w:date="2023-03-31T11:41:00Z" w:id="16016">
                  <w:rPr>
                    <w:ins w:author="phetc" w:date="2023-02-13T15:44:00Z" w:id="16017"/>
                    <w:rFonts w:ascii="Calibri" w:hAnsi="Calibri" w:cs="Calibri"/>
                    <w:color w:val="000000"/>
                    <w:sz w:val="28"/>
                  </w:rPr>
                </w:rPrChange>
              </w:rPr>
            </w:pPr>
            <w:ins w:author="phetc" w:date="2023-02-13T15:44:00Z" w:id="16018">
              <w:r w:rsidRPr="00357A8D">
                <w:rPr>
                  <w:rFonts w:ascii="Calibri" w:hAnsi="Calibri" w:cs="Calibri"/>
                  <w:sz w:val="28"/>
                  <w:rPrChange w:author="PC" w:date="2023-03-31T11:41:00Z" w:id="16019">
                    <w:rPr>
                      <w:rFonts w:ascii="Calibri" w:hAnsi="Calibri" w:cs="Calibri"/>
                      <w:color w:val="000000"/>
                      <w:sz w:val="28"/>
                    </w:rPr>
                  </w:rPrChange>
                </w:rPr>
                <w:t> </w:t>
              </w:r>
              <w:r w:rsidRPr="00357A8D">
                <w:rPr>
                  <w:rFonts w:ascii="Wingdings 2" w:hAnsi="Wingdings 2" w:eastAsia="Wingdings 2" w:cs="Wingdings 2"/>
                  <w:sz w:val="28"/>
                  <w:rPrChange w:author="PC" w:date="2023-03-31T11:41:00Z" w:id="1602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8277498" w14:textId="77777777">
            <w:pPr>
              <w:rPr>
                <w:ins w:author="phetc" w:date="2023-02-13T15:44:00Z" w:id="16021"/>
                <w:rFonts w:ascii="Calibri" w:hAnsi="Calibri" w:cs="Calibri"/>
                <w:sz w:val="28"/>
                <w:rPrChange w:author="PC" w:date="2023-03-31T11:41:00Z" w:id="16022">
                  <w:rPr>
                    <w:ins w:author="phetc" w:date="2023-02-13T15:44:00Z" w:id="16023"/>
                    <w:rFonts w:ascii="Calibri" w:hAnsi="Calibri" w:cs="Calibri"/>
                    <w:color w:val="000000"/>
                    <w:sz w:val="28"/>
                  </w:rPr>
                </w:rPrChange>
              </w:rPr>
            </w:pPr>
            <w:ins w:author="phetc" w:date="2023-02-13T15:44:00Z" w:id="16024">
              <w:r w:rsidRPr="00357A8D">
                <w:rPr>
                  <w:rFonts w:ascii="Calibri" w:hAnsi="Calibri" w:cs="Calibri"/>
                  <w:sz w:val="28"/>
                  <w:rPrChange w:author="PC" w:date="2023-03-31T11:41:00Z" w:id="1602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7CB0E187" w14:textId="77777777">
            <w:pPr>
              <w:rPr>
                <w:ins w:author="phetc" w:date="2023-02-13T15:44:00Z" w:id="16026"/>
                <w:rFonts w:ascii="Calibri" w:hAnsi="Calibri" w:cs="Calibri"/>
                <w:sz w:val="28"/>
                <w:rPrChange w:author="PC" w:date="2023-03-31T11:41:00Z" w:id="16027">
                  <w:rPr>
                    <w:ins w:author="phetc" w:date="2023-02-13T15:44:00Z" w:id="16028"/>
                    <w:rFonts w:ascii="Calibri" w:hAnsi="Calibri" w:cs="Calibri"/>
                    <w:color w:val="000000"/>
                    <w:sz w:val="28"/>
                  </w:rPr>
                </w:rPrChange>
              </w:rPr>
            </w:pPr>
            <w:ins w:author="phetc" w:date="2023-02-13T15:44:00Z" w:id="16029">
              <w:r w:rsidRPr="00357A8D">
                <w:rPr>
                  <w:rFonts w:ascii="Calibri" w:hAnsi="Calibri" w:cs="Calibri"/>
                  <w:sz w:val="28"/>
                  <w:rPrChange w:author="PC" w:date="2023-03-31T11:41:00Z" w:id="16030">
                    <w:rPr>
                      <w:rFonts w:ascii="Calibri" w:hAnsi="Calibri" w:cs="Calibri"/>
                      <w:color w:val="000000"/>
                      <w:sz w:val="28"/>
                    </w:rPr>
                  </w:rPrChange>
                </w:rPr>
                <w:t> </w:t>
              </w:r>
              <w:r w:rsidRPr="00357A8D">
                <w:rPr>
                  <w:rFonts w:ascii="Wingdings 2" w:hAnsi="Wingdings 2" w:eastAsia="Wingdings 2" w:cs="Wingdings 2"/>
                  <w:sz w:val="28"/>
                  <w:rPrChange w:author="PC" w:date="2023-03-31T11:41:00Z" w:id="1603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28C8F0FB" w14:textId="77777777">
            <w:pPr>
              <w:rPr>
                <w:ins w:author="phetc" w:date="2023-02-13T15:44:00Z" w:id="16032"/>
                <w:rFonts w:ascii="Calibri" w:hAnsi="Calibri" w:cs="Calibri"/>
                <w:sz w:val="28"/>
                <w:rPrChange w:author="PC" w:date="2023-03-31T11:41:00Z" w:id="16033">
                  <w:rPr>
                    <w:ins w:author="phetc" w:date="2023-02-13T15:44:00Z" w:id="16034"/>
                    <w:rFonts w:ascii="Calibri" w:hAnsi="Calibri" w:cs="Calibri"/>
                    <w:color w:val="000000"/>
                    <w:sz w:val="28"/>
                  </w:rPr>
                </w:rPrChange>
              </w:rPr>
            </w:pPr>
            <w:ins w:author="phetc" w:date="2023-02-13T15:44:00Z" w:id="16035">
              <w:r w:rsidRPr="00357A8D">
                <w:rPr>
                  <w:rFonts w:ascii="Calibri" w:hAnsi="Calibri" w:cs="Calibri"/>
                  <w:sz w:val="28"/>
                  <w:rPrChange w:author="PC" w:date="2023-03-31T11:41:00Z" w:id="16036">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3FD18741" w14:textId="77777777">
            <w:pPr>
              <w:rPr>
                <w:ins w:author="phetc" w:date="2023-02-13T15:44:00Z" w:id="16037"/>
                <w:rFonts w:ascii="Calibri" w:hAnsi="Calibri" w:cs="Calibri"/>
                <w:sz w:val="28"/>
                <w:rPrChange w:author="PC" w:date="2023-03-31T11:41:00Z" w:id="16038">
                  <w:rPr>
                    <w:ins w:author="phetc" w:date="2023-02-13T15:44:00Z" w:id="16039"/>
                    <w:rFonts w:ascii="Calibri" w:hAnsi="Calibri" w:cs="Calibri"/>
                    <w:color w:val="000000"/>
                    <w:sz w:val="28"/>
                  </w:rPr>
                </w:rPrChange>
              </w:rPr>
            </w:pPr>
            <w:ins w:author="phetc" w:date="2023-02-13T15:44:00Z" w:id="16040">
              <w:r w:rsidRPr="00357A8D">
                <w:rPr>
                  <w:rFonts w:ascii="Calibri" w:hAnsi="Calibri" w:cs="Calibri"/>
                  <w:sz w:val="28"/>
                  <w:rPrChange w:author="PC" w:date="2023-03-31T11:41:00Z" w:id="16041">
                    <w:rPr>
                      <w:rFonts w:ascii="Calibri" w:hAnsi="Calibri" w:cs="Calibri"/>
                      <w:color w:val="000000"/>
                      <w:sz w:val="28"/>
                    </w:rPr>
                  </w:rPrChange>
                </w:rPr>
                <w:t> </w:t>
              </w:r>
              <w:r w:rsidRPr="00357A8D">
                <w:rPr>
                  <w:rFonts w:ascii="Wingdings 2" w:hAnsi="Wingdings 2" w:eastAsia="Wingdings 2" w:cs="Wingdings 2"/>
                  <w:sz w:val="28"/>
                  <w:rPrChange w:author="PC" w:date="2023-03-31T11:41:00Z" w:id="160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643E99AF" w14:textId="77777777">
            <w:pPr>
              <w:rPr>
                <w:ins w:author="phetc" w:date="2023-02-13T15:44:00Z" w:id="16043"/>
                <w:rFonts w:ascii="Calibri" w:hAnsi="Calibri" w:cs="Calibri"/>
                <w:sz w:val="28"/>
                <w:rPrChange w:author="PC" w:date="2023-03-31T11:41:00Z" w:id="16044">
                  <w:rPr>
                    <w:ins w:author="phetc" w:date="2023-02-13T15:44:00Z" w:id="16045"/>
                    <w:rFonts w:ascii="Calibri" w:hAnsi="Calibri" w:cs="Calibri"/>
                    <w:color w:val="000000"/>
                    <w:sz w:val="28"/>
                  </w:rPr>
                </w:rPrChange>
              </w:rPr>
            </w:pPr>
            <w:ins w:author="phetc" w:date="2023-02-13T15:44:00Z" w:id="16046">
              <w:r w:rsidRPr="00357A8D">
                <w:rPr>
                  <w:rFonts w:ascii="Calibri" w:hAnsi="Calibri" w:cs="Calibri"/>
                  <w:sz w:val="28"/>
                  <w:rPrChange w:author="PC" w:date="2023-03-31T11:41:00Z" w:id="16047">
                    <w:rPr>
                      <w:rFonts w:ascii="Calibri" w:hAnsi="Calibri" w:cs="Calibri"/>
                      <w:color w:val="000000"/>
                      <w:sz w:val="28"/>
                    </w:rPr>
                  </w:rPrChange>
                </w:rPr>
                <w:t> </w:t>
              </w:r>
              <w:r w:rsidRPr="00357A8D">
                <w:rPr>
                  <w:rFonts w:ascii="Wingdings 2" w:hAnsi="Wingdings 2" w:eastAsia="Wingdings 2" w:cs="Wingdings 2"/>
                  <w:sz w:val="28"/>
                  <w:rPrChange w:author="PC" w:date="2023-03-31T11:41:00Z" w:id="1604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09ABCF1" w14:textId="77777777">
            <w:pPr>
              <w:rPr>
                <w:ins w:author="phetc" w:date="2023-02-13T15:44:00Z" w:id="16049"/>
                <w:rFonts w:ascii="Calibri" w:hAnsi="Calibri" w:cs="Calibri"/>
                <w:sz w:val="28"/>
                <w:rPrChange w:author="PC" w:date="2023-03-31T11:41:00Z" w:id="16050">
                  <w:rPr>
                    <w:ins w:author="phetc" w:date="2023-02-13T15:44:00Z" w:id="16051"/>
                    <w:rFonts w:ascii="Calibri" w:hAnsi="Calibri" w:cs="Calibri"/>
                    <w:color w:val="000000"/>
                    <w:sz w:val="28"/>
                  </w:rPr>
                </w:rPrChange>
              </w:rPr>
            </w:pPr>
            <w:ins w:author="phetc" w:date="2023-02-13T15:44:00Z" w:id="16052">
              <w:r w:rsidRPr="00357A8D">
                <w:rPr>
                  <w:rFonts w:ascii="Calibri" w:hAnsi="Calibri" w:cs="Calibri"/>
                  <w:sz w:val="28"/>
                  <w:rPrChange w:author="PC" w:date="2023-03-31T11:41:00Z" w:id="16053">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5B4F58BE" w14:textId="77777777">
            <w:pPr>
              <w:rPr>
                <w:ins w:author="phetc" w:date="2023-02-13T15:44:00Z" w:id="16054"/>
                <w:rFonts w:ascii="Calibri" w:hAnsi="Calibri" w:cs="Calibri"/>
                <w:sz w:val="28"/>
                <w:rPrChange w:author="PC" w:date="2023-03-31T11:41:00Z" w:id="16055">
                  <w:rPr>
                    <w:ins w:author="phetc" w:date="2023-02-13T15:44:00Z" w:id="16056"/>
                    <w:rFonts w:ascii="Calibri" w:hAnsi="Calibri" w:cs="Calibri"/>
                    <w:color w:val="000000"/>
                    <w:sz w:val="28"/>
                  </w:rPr>
                </w:rPrChange>
              </w:rPr>
            </w:pPr>
            <w:ins w:author="phetc" w:date="2023-02-13T15:44:00Z" w:id="16057">
              <w:r w:rsidRPr="00357A8D">
                <w:rPr>
                  <w:rFonts w:ascii="Wingdings 2" w:hAnsi="Wingdings 2" w:eastAsia="Wingdings 2" w:cs="Wingdings 2"/>
                  <w:sz w:val="28"/>
                  <w:rPrChange w:author="PC" w:date="2023-03-31T11:41:00Z" w:id="16058">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tcPr>
          <w:p w:rsidRPr="00357A8D" w:rsidR="00BD3F6C" w:rsidRDefault="00BD3F6C" w14:paraId="0E0C6025" w14:textId="77777777">
            <w:pPr>
              <w:rPr>
                <w:ins w:author="phetc" w:date="2023-02-13T15:44:00Z" w:id="16059"/>
                <w:rFonts w:ascii="Calibri" w:hAnsi="Calibri" w:cs="Calibri"/>
                <w:sz w:val="28"/>
                <w:rPrChange w:author="PC" w:date="2023-03-31T11:41:00Z" w:id="16060">
                  <w:rPr>
                    <w:ins w:author="phetc" w:date="2023-02-13T15:44:00Z" w:id="16061"/>
                    <w:rFonts w:ascii="Calibri" w:hAnsi="Calibri" w:cs="Calibri"/>
                    <w:color w:val="000000"/>
                    <w:sz w:val="28"/>
                  </w:rPr>
                </w:rPrChange>
              </w:rPr>
            </w:pPr>
            <w:ins w:author="phetc" w:date="2023-02-13T15:44:00Z" w:id="16062">
              <w:r w:rsidRPr="00357A8D">
                <w:rPr>
                  <w:rFonts w:ascii="Calibri" w:hAnsi="Calibri" w:cs="Calibri"/>
                  <w:sz w:val="28"/>
                  <w:rPrChange w:author="PC" w:date="2023-03-31T11:41:00Z" w:id="16063">
                    <w:rPr>
                      <w:rFonts w:ascii="Calibri" w:hAnsi="Calibri" w:cs="Calibri"/>
                      <w:color w:val="000000"/>
                      <w:sz w:val="28"/>
                    </w:rPr>
                  </w:rPrChange>
                </w:rPr>
                <w:t> </w:t>
              </w:r>
            </w:ins>
          </w:p>
        </w:tc>
      </w:tr>
      <w:tr w:rsidRPr="00357A8D" w:rsidR="00BD3F6C" w:rsidTr="00277A61" w14:paraId="195E1EA4" w14:textId="77777777">
        <w:trPr>
          <w:trHeight w:val="430"/>
          <w:ins w:author="phetc" w:date="2023-02-13T15:44:00Z" w:id="16064"/>
        </w:trPr>
        <w:tc>
          <w:tcPr>
            <w:tcW w:w="4261" w:type="dxa"/>
            <w:tcBorders>
              <w:top w:val="nil"/>
              <w:left w:val="single" w:color="auto" w:sz="4" w:space="0"/>
              <w:bottom w:val="single" w:color="auto" w:sz="4" w:space="0"/>
              <w:right w:val="single" w:color="auto" w:sz="4" w:space="0"/>
            </w:tcBorders>
            <w:shd w:val="clear" w:color="auto" w:fill="auto"/>
            <w:noWrap/>
          </w:tcPr>
          <w:p w:rsidRPr="00357A8D" w:rsidR="00BD3F6C" w:rsidRDefault="00BD3F6C" w14:paraId="72C0F657" w14:textId="77777777">
            <w:pPr>
              <w:rPr>
                <w:ins w:author="phetc" w:date="2023-02-13T15:44:00Z" w:id="16065"/>
                <w:rFonts w:ascii="Calibri" w:hAnsi="Calibri" w:cs="Calibri"/>
                <w:sz w:val="28"/>
                <w:rPrChange w:author="PC" w:date="2023-03-31T11:41:00Z" w:id="16066">
                  <w:rPr>
                    <w:ins w:author="phetc" w:date="2023-02-13T15:44:00Z" w:id="16067"/>
                    <w:rFonts w:ascii="Calibri" w:hAnsi="Calibri" w:cs="Calibri"/>
                    <w:color w:val="000000"/>
                    <w:sz w:val="28"/>
                  </w:rPr>
                </w:rPrChange>
              </w:rPr>
            </w:pPr>
            <w:ins w:author="phetc" w:date="2023-02-13T15:44:00Z" w:id="16068">
              <w:r w:rsidRPr="00357A8D">
                <w:rPr>
                  <w:rFonts w:ascii="TH Sarabun New" w:hAnsi="TH Sarabun New" w:cs="TH Sarabun New"/>
                  <w:sz w:val="28"/>
                  <w:cs/>
                </w:rPr>
                <w:t>ศ.</w:t>
              </w:r>
              <w:r w:rsidRPr="00357A8D">
                <w:rPr>
                  <w:rFonts w:ascii="TH Sarabun New" w:hAnsi="TH Sarabun New" w:cs="TH Sarabun New"/>
                  <w:sz w:val="28"/>
                </w:rPr>
                <w:t>59</w:t>
              </w:r>
              <w:r w:rsidRPr="00357A8D">
                <w:rPr>
                  <w:rFonts w:ascii="TH Sarabun New" w:hAnsi="TH Sarabun New" w:cs="TH Sarabun New"/>
                  <w:sz w:val="28"/>
                  <w:cs/>
                </w:rPr>
                <w:t xml:space="preserve">2 เศรษฐศาสตร์การเกษตร : ศึกษาเฉพาะเรื่อง 2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FB75380" w14:textId="77777777">
            <w:pPr>
              <w:rPr>
                <w:ins w:author="phetc" w:date="2023-02-13T15:44:00Z" w:id="16069"/>
                <w:rFonts w:ascii="Calibri" w:hAnsi="Calibri" w:cs="Calibri"/>
                <w:sz w:val="28"/>
                <w:rPrChange w:author="PC" w:date="2023-03-31T11:41:00Z" w:id="16070">
                  <w:rPr>
                    <w:ins w:author="phetc" w:date="2023-02-13T15:44:00Z" w:id="16071"/>
                    <w:rFonts w:ascii="Calibri" w:hAnsi="Calibri" w:cs="Calibri"/>
                    <w:color w:val="000000"/>
                    <w:sz w:val="28"/>
                  </w:rPr>
                </w:rPrChange>
              </w:rPr>
            </w:pPr>
            <w:ins w:author="phetc" w:date="2023-02-13T15:44:00Z" w:id="16072">
              <w:r w:rsidRPr="00357A8D">
                <w:rPr>
                  <w:rFonts w:ascii="Calibri" w:hAnsi="Calibri" w:cs="Calibri"/>
                  <w:sz w:val="28"/>
                  <w:rPrChange w:author="PC" w:date="2023-03-31T11:41:00Z" w:id="16073">
                    <w:rPr>
                      <w:rFonts w:ascii="Calibri" w:hAnsi="Calibri" w:cs="Calibri"/>
                      <w:color w:val="000000"/>
                      <w:sz w:val="28"/>
                    </w:rPr>
                  </w:rPrChange>
                </w:rPr>
                <w:t> </w:t>
              </w:r>
              <w:r w:rsidRPr="00357A8D">
                <w:rPr>
                  <w:rFonts w:ascii="Wingdings 2" w:hAnsi="Wingdings 2" w:eastAsia="Wingdings 2" w:cs="Wingdings 2"/>
                  <w:sz w:val="28"/>
                  <w:rPrChange w:author="PC" w:date="2023-03-31T11:41:00Z" w:id="1607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670B44EB" w14:textId="77777777">
            <w:pPr>
              <w:rPr>
                <w:ins w:author="phetc" w:date="2023-02-13T15:44:00Z" w:id="16075"/>
                <w:rFonts w:ascii="Calibri" w:hAnsi="Calibri" w:cs="Calibri"/>
                <w:sz w:val="28"/>
                <w:rPrChange w:author="PC" w:date="2023-03-31T11:41:00Z" w:id="16076">
                  <w:rPr>
                    <w:ins w:author="phetc" w:date="2023-02-13T15:44:00Z" w:id="16077"/>
                    <w:rFonts w:ascii="Calibri" w:hAnsi="Calibri" w:cs="Calibri"/>
                    <w:color w:val="000000"/>
                    <w:sz w:val="28"/>
                  </w:rPr>
                </w:rPrChange>
              </w:rPr>
            </w:pPr>
            <w:ins w:author="phetc" w:date="2023-02-13T15:44:00Z" w:id="16078">
              <w:r w:rsidRPr="00357A8D">
                <w:rPr>
                  <w:rFonts w:ascii="Calibri" w:hAnsi="Calibri" w:cs="Calibri"/>
                  <w:sz w:val="28"/>
                  <w:rPrChange w:author="PC" w:date="2023-03-31T11:41:00Z" w:id="16079">
                    <w:rPr>
                      <w:rFonts w:ascii="Calibri" w:hAnsi="Calibri" w:cs="Calibri"/>
                      <w:color w:val="000000"/>
                      <w:sz w:val="28"/>
                    </w:rPr>
                  </w:rPrChange>
                </w:rPr>
                <w:t> </w:t>
              </w:r>
              <w:r w:rsidRPr="00357A8D">
                <w:rPr>
                  <w:rFonts w:ascii="Wingdings 2" w:hAnsi="Wingdings 2" w:eastAsia="Wingdings 2" w:cs="Wingdings 2"/>
                  <w:sz w:val="28"/>
                  <w:rPrChange w:author="PC" w:date="2023-03-31T11:41:00Z" w:id="16080">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65FC91B" w14:textId="77777777">
            <w:pPr>
              <w:rPr>
                <w:ins w:author="phetc" w:date="2023-02-13T15:44:00Z" w:id="16081"/>
                <w:rFonts w:ascii="Calibri" w:hAnsi="Calibri" w:cs="Calibri"/>
                <w:sz w:val="28"/>
                <w:rPrChange w:author="PC" w:date="2023-03-31T11:41:00Z" w:id="16082">
                  <w:rPr>
                    <w:ins w:author="phetc" w:date="2023-02-13T15:44:00Z" w:id="16083"/>
                    <w:rFonts w:ascii="Calibri" w:hAnsi="Calibri" w:cs="Calibri"/>
                    <w:color w:val="000000"/>
                    <w:sz w:val="28"/>
                  </w:rPr>
                </w:rPrChange>
              </w:rPr>
            </w:pPr>
            <w:ins w:author="phetc" w:date="2023-02-13T15:44:00Z" w:id="16084">
              <w:r w:rsidRPr="00357A8D">
                <w:rPr>
                  <w:rFonts w:ascii="Calibri" w:hAnsi="Calibri" w:cs="Calibri"/>
                  <w:sz w:val="28"/>
                  <w:rPrChange w:author="PC" w:date="2023-03-31T11:41:00Z" w:id="16085">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13B2F391" w14:textId="77777777">
            <w:pPr>
              <w:rPr>
                <w:ins w:author="phetc" w:date="2023-02-13T15:44:00Z" w:id="16086"/>
                <w:rFonts w:ascii="Calibri" w:hAnsi="Calibri" w:cs="Calibri"/>
                <w:sz w:val="28"/>
                <w:rPrChange w:author="PC" w:date="2023-03-31T11:41:00Z" w:id="16087">
                  <w:rPr>
                    <w:ins w:author="phetc" w:date="2023-02-13T15:44:00Z" w:id="16088"/>
                    <w:rFonts w:ascii="Calibri" w:hAnsi="Calibri" w:cs="Calibri"/>
                    <w:color w:val="000000"/>
                    <w:sz w:val="28"/>
                  </w:rPr>
                </w:rPrChange>
              </w:rPr>
            </w:pPr>
            <w:ins w:author="phetc" w:date="2023-02-13T15:44:00Z" w:id="16089">
              <w:r w:rsidRPr="00357A8D">
                <w:rPr>
                  <w:rFonts w:ascii="Calibri" w:hAnsi="Calibri" w:cs="Calibri"/>
                  <w:sz w:val="28"/>
                  <w:rPrChange w:author="PC" w:date="2023-03-31T11:41:00Z" w:id="16090">
                    <w:rPr>
                      <w:rFonts w:ascii="Calibri" w:hAnsi="Calibri" w:cs="Calibri"/>
                      <w:color w:val="000000"/>
                      <w:sz w:val="28"/>
                    </w:rPr>
                  </w:rPrChange>
                </w:rPr>
                <w:t> </w:t>
              </w:r>
              <w:r w:rsidRPr="00357A8D">
                <w:rPr>
                  <w:rFonts w:ascii="Wingdings 2" w:hAnsi="Wingdings 2" w:eastAsia="Wingdings 2" w:cs="Wingdings 2"/>
                  <w:sz w:val="28"/>
                  <w:rPrChange w:author="PC" w:date="2023-03-31T11:41:00Z" w:id="16091">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5336C496" w14:textId="77777777">
            <w:pPr>
              <w:rPr>
                <w:ins w:author="phetc" w:date="2023-02-13T15:44:00Z" w:id="16092"/>
                <w:rFonts w:ascii="Calibri" w:hAnsi="Calibri" w:cs="Calibri"/>
                <w:sz w:val="28"/>
                <w:rPrChange w:author="PC" w:date="2023-03-31T11:41:00Z" w:id="16093">
                  <w:rPr>
                    <w:ins w:author="phetc" w:date="2023-02-13T15:44:00Z" w:id="16094"/>
                    <w:rFonts w:ascii="Calibri" w:hAnsi="Calibri" w:cs="Calibri"/>
                    <w:color w:val="000000"/>
                    <w:sz w:val="28"/>
                  </w:rPr>
                </w:rPrChange>
              </w:rPr>
            </w:pPr>
            <w:ins w:author="phetc" w:date="2023-02-13T15:44:00Z" w:id="16095">
              <w:r w:rsidRPr="00357A8D">
                <w:rPr>
                  <w:rFonts w:ascii="Calibri" w:hAnsi="Calibri" w:cs="Calibri"/>
                  <w:sz w:val="28"/>
                  <w:rPrChange w:author="PC" w:date="2023-03-31T11:41:00Z" w:id="16096">
                    <w:rPr>
                      <w:rFonts w:ascii="Calibri" w:hAnsi="Calibri" w:cs="Calibri"/>
                      <w:color w:val="000000"/>
                      <w:sz w:val="28"/>
                    </w:rPr>
                  </w:rPrChange>
                </w:rPr>
                <w:t> </w:t>
              </w:r>
              <w:r w:rsidRPr="00357A8D">
                <w:rPr>
                  <w:rFonts w:ascii="Wingdings 2" w:hAnsi="Wingdings 2" w:eastAsia="Wingdings 2" w:cs="Wingdings 2"/>
                  <w:sz w:val="28"/>
                  <w:rPrChange w:author="PC" w:date="2023-03-31T11:41:00Z" w:id="16097">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7209032" w14:textId="77777777">
            <w:pPr>
              <w:rPr>
                <w:ins w:author="phetc" w:date="2023-02-13T15:44:00Z" w:id="16098"/>
                <w:rFonts w:ascii="Calibri" w:hAnsi="Calibri" w:cs="Calibri"/>
                <w:sz w:val="28"/>
                <w:rPrChange w:author="PC" w:date="2023-03-31T11:41:00Z" w:id="16099">
                  <w:rPr>
                    <w:ins w:author="phetc" w:date="2023-02-13T15:44:00Z" w:id="16100"/>
                    <w:rFonts w:ascii="Calibri" w:hAnsi="Calibri" w:cs="Calibri"/>
                    <w:color w:val="000000"/>
                    <w:sz w:val="28"/>
                  </w:rPr>
                </w:rPrChange>
              </w:rPr>
            </w:pPr>
            <w:ins w:author="phetc" w:date="2023-02-13T15:44:00Z" w:id="16101">
              <w:r w:rsidRPr="00357A8D">
                <w:rPr>
                  <w:rFonts w:ascii="Calibri" w:hAnsi="Calibri" w:cs="Calibri"/>
                  <w:sz w:val="28"/>
                  <w:rPrChange w:author="PC" w:date="2023-03-31T11:41:00Z" w:id="16102">
                    <w:rPr>
                      <w:rFonts w:ascii="Calibri" w:hAnsi="Calibri" w:cs="Calibri"/>
                      <w:color w:val="000000"/>
                      <w:sz w:val="28"/>
                    </w:rPr>
                  </w:rPrChange>
                </w:rPr>
                <w:t> </w:t>
              </w:r>
              <w:r w:rsidRPr="00357A8D">
                <w:rPr>
                  <w:rFonts w:ascii="Wingdings 2" w:hAnsi="Wingdings 2" w:eastAsia="Wingdings 2" w:cs="Wingdings 2"/>
                  <w:sz w:val="28"/>
                  <w:rPrChange w:author="PC" w:date="2023-03-31T11:41:00Z" w:id="1610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748C8F9" w14:textId="77777777">
            <w:pPr>
              <w:rPr>
                <w:ins w:author="phetc" w:date="2023-02-13T15:44:00Z" w:id="16104"/>
                <w:rFonts w:ascii="Calibri" w:hAnsi="Calibri" w:cs="Calibri"/>
                <w:sz w:val="28"/>
                <w:rPrChange w:author="PC" w:date="2023-03-31T11:41:00Z" w:id="16105">
                  <w:rPr>
                    <w:ins w:author="phetc" w:date="2023-02-13T15:44:00Z" w:id="16106"/>
                    <w:rFonts w:ascii="Calibri" w:hAnsi="Calibri" w:cs="Calibri"/>
                    <w:color w:val="000000"/>
                    <w:sz w:val="28"/>
                  </w:rPr>
                </w:rPrChange>
              </w:rPr>
            </w:pPr>
            <w:ins w:author="phetc" w:date="2023-02-13T15:44:00Z" w:id="16107">
              <w:r w:rsidRPr="00357A8D">
                <w:rPr>
                  <w:rFonts w:ascii="Calibri" w:hAnsi="Calibri" w:cs="Calibri"/>
                  <w:sz w:val="28"/>
                  <w:rPrChange w:author="PC" w:date="2023-03-31T11:41:00Z" w:id="16108">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52C734" w14:textId="77777777">
            <w:pPr>
              <w:rPr>
                <w:ins w:author="phetc" w:date="2023-02-13T15:44:00Z" w:id="16109"/>
                <w:rFonts w:ascii="Calibri" w:hAnsi="Calibri" w:cs="Calibri"/>
                <w:sz w:val="28"/>
                <w:rPrChange w:author="PC" w:date="2023-03-31T11:41:00Z" w:id="16110">
                  <w:rPr>
                    <w:ins w:author="phetc" w:date="2023-02-13T15:44:00Z" w:id="16111"/>
                    <w:rFonts w:ascii="Calibri" w:hAnsi="Calibri" w:cs="Calibri"/>
                    <w:color w:val="000000"/>
                    <w:sz w:val="28"/>
                  </w:rPr>
                </w:rPrChange>
              </w:rPr>
            </w:pPr>
            <w:ins w:author="phetc" w:date="2023-02-13T15:44:00Z" w:id="16112">
              <w:r w:rsidRPr="00357A8D">
                <w:rPr>
                  <w:rFonts w:ascii="Calibri" w:hAnsi="Calibri" w:cs="Calibri"/>
                  <w:sz w:val="28"/>
                  <w:rPrChange w:author="PC" w:date="2023-03-31T11:41:00Z" w:id="16113">
                    <w:rPr>
                      <w:rFonts w:ascii="Calibri" w:hAnsi="Calibri" w:cs="Calibri"/>
                      <w:color w:val="000000"/>
                      <w:sz w:val="28"/>
                    </w:rPr>
                  </w:rPrChange>
                </w:rPr>
                <w:t> </w:t>
              </w:r>
              <w:r w:rsidRPr="00357A8D">
                <w:rPr>
                  <w:rFonts w:ascii="Wingdings 2" w:hAnsi="Wingdings 2" w:eastAsia="Wingdings 2" w:cs="Wingdings 2"/>
                  <w:sz w:val="28"/>
                  <w:rPrChange w:author="PC" w:date="2023-03-31T11:41:00Z" w:id="16114">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8B1126C" w14:textId="77777777">
            <w:pPr>
              <w:rPr>
                <w:ins w:author="phetc" w:date="2023-02-13T15:44:00Z" w:id="16115"/>
                <w:rFonts w:ascii="Calibri" w:hAnsi="Calibri" w:cs="Calibri"/>
                <w:sz w:val="28"/>
                <w:rPrChange w:author="PC" w:date="2023-03-31T11:41:00Z" w:id="16116">
                  <w:rPr>
                    <w:ins w:author="phetc" w:date="2023-02-13T15:44:00Z" w:id="16117"/>
                    <w:rFonts w:ascii="Calibri" w:hAnsi="Calibri" w:cs="Calibri"/>
                    <w:color w:val="000000"/>
                    <w:sz w:val="28"/>
                  </w:rPr>
                </w:rPrChange>
              </w:rPr>
            </w:pPr>
            <w:ins w:author="phetc" w:date="2023-02-13T15:44:00Z" w:id="16118">
              <w:r w:rsidRPr="00357A8D">
                <w:rPr>
                  <w:rFonts w:ascii="Calibri" w:hAnsi="Calibri" w:cs="Calibri"/>
                  <w:sz w:val="28"/>
                  <w:rPrChange w:author="PC" w:date="2023-03-31T11:41:00Z" w:id="16119">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4C1C8EE1" w14:textId="77777777">
            <w:pPr>
              <w:rPr>
                <w:ins w:author="phetc" w:date="2023-02-13T15:44:00Z" w:id="16120"/>
                <w:rFonts w:ascii="Calibri" w:hAnsi="Calibri" w:cs="Calibri"/>
                <w:sz w:val="28"/>
                <w:rPrChange w:author="PC" w:date="2023-03-31T11:41:00Z" w:id="16121">
                  <w:rPr>
                    <w:ins w:author="phetc" w:date="2023-02-13T15:44:00Z" w:id="16122"/>
                    <w:rFonts w:ascii="Calibri" w:hAnsi="Calibri" w:cs="Calibri"/>
                    <w:color w:val="000000"/>
                    <w:sz w:val="28"/>
                  </w:rPr>
                </w:rPrChange>
              </w:rPr>
            </w:pPr>
            <w:ins w:author="phetc" w:date="2023-02-13T15:44:00Z" w:id="16123">
              <w:r w:rsidRPr="00357A8D">
                <w:rPr>
                  <w:rFonts w:ascii="Calibri" w:hAnsi="Calibri" w:cs="Calibri"/>
                  <w:sz w:val="28"/>
                  <w:rPrChange w:author="PC" w:date="2023-03-31T11:41:00Z" w:id="16124">
                    <w:rPr>
                      <w:rFonts w:ascii="Calibri" w:hAnsi="Calibri" w:cs="Calibri"/>
                      <w:color w:val="000000"/>
                      <w:sz w:val="28"/>
                    </w:rPr>
                  </w:rPrChange>
                </w:rPr>
                <w:t> </w:t>
              </w:r>
              <w:r w:rsidRPr="00357A8D">
                <w:rPr>
                  <w:rFonts w:ascii="Wingdings 2" w:hAnsi="Wingdings 2" w:eastAsia="Wingdings 2" w:cs="Wingdings 2"/>
                  <w:sz w:val="28"/>
                  <w:rPrChange w:author="PC" w:date="2023-03-31T11:41:00Z" w:id="16125">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EA218D0" w14:textId="77777777">
            <w:pPr>
              <w:rPr>
                <w:ins w:author="phetc" w:date="2023-02-13T15:44:00Z" w:id="16126"/>
                <w:rFonts w:ascii="Calibri" w:hAnsi="Calibri" w:cs="Calibri"/>
                <w:sz w:val="28"/>
                <w:rPrChange w:author="PC" w:date="2023-03-31T11:41:00Z" w:id="16127">
                  <w:rPr>
                    <w:ins w:author="phetc" w:date="2023-02-13T15:44:00Z" w:id="16128"/>
                    <w:rFonts w:ascii="Calibri" w:hAnsi="Calibri" w:cs="Calibri"/>
                    <w:color w:val="000000"/>
                    <w:sz w:val="28"/>
                  </w:rPr>
                </w:rPrChange>
              </w:rPr>
            </w:pPr>
            <w:ins w:author="phetc" w:date="2023-02-13T15:44:00Z" w:id="16129">
              <w:r w:rsidRPr="00357A8D">
                <w:rPr>
                  <w:rFonts w:ascii="Calibri" w:hAnsi="Calibri" w:cs="Calibri"/>
                  <w:sz w:val="28"/>
                  <w:rPrChange w:author="PC" w:date="2023-03-31T11:41:00Z" w:id="16130">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2B9EE3EB" w14:textId="77777777">
            <w:pPr>
              <w:rPr>
                <w:ins w:author="phetc" w:date="2023-02-13T15:44:00Z" w:id="16131"/>
                <w:rFonts w:ascii="Calibri" w:hAnsi="Calibri" w:cs="Calibri"/>
                <w:sz w:val="28"/>
                <w:rPrChange w:author="PC" w:date="2023-03-31T11:41:00Z" w:id="16132">
                  <w:rPr>
                    <w:ins w:author="phetc" w:date="2023-02-13T15:44:00Z" w:id="16133"/>
                    <w:rFonts w:ascii="Calibri" w:hAnsi="Calibri" w:cs="Calibri"/>
                    <w:color w:val="000000"/>
                    <w:sz w:val="28"/>
                  </w:rPr>
                </w:rPrChange>
              </w:rPr>
            </w:pPr>
            <w:ins w:author="phetc" w:date="2023-02-13T15:44:00Z" w:id="16134">
              <w:r w:rsidRPr="00357A8D">
                <w:rPr>
                  <w:rFonts w:ascii="Calibri" w:hAnsi="Calibri" w:cs="Calibri"/>
                  <w:sz w:val="28"/>
                  <w:rPrChange w:author="PC" w:date="2023-03-31T11:41:00Z" w:id="16135">
                    <w:rPr>
                      <w:rFonts w:ascii="Calibri" w:hAnsi="Calibri" w:cs="Calibri"/>
                      <w:color w:val="000000"/>
                      <w:sz w:val="28"/>
                    </w:rPr>
                  </w:rPrChange>
                </w:rPr>
                <w:t> </w:t>
              </w:r>
              <w:r w:rsidRPr="00357A8D">
                <w:rPr>
                  <w:rFonts w:ascii="Wingdings 2" w:hAnsi="Wingdings 2" w:eastAsia="Wingdings 2" w:cs="Wingdings 2"/>
                  <w:sz w:val="28"/>
                  <w:rPrChange w:author="PC" w:date="2023-03-31T11:41:00Z" w:id="16136">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99A67B2" w14:textId="77777777">
            <w:pPr>
              <w:rPr>
                <w:ins w:author="phetc" w:date="2023-02-13T15:44:00Z" w:id="16137"/>
                <w:rFonts w:ascii="Calibri" w:hAnsi="Calibri" w:cs="Calibri"/>
                <w:sz w:val="28"/>
                <w:rPrChange w:author="PC" w:date="2023-03-31T11:41:00Z" w:id="16138">
                  <w:rPr>
                    <w:ins w:author="phetc" w:date="2023-02-13T15:44:00Z" w:id="16139"/>
                    <w:rFonts w:ascii="Calibri" w:hAnsi="Calibri" w:cs="Calibri"/>
                    <w:color w:val="000000"/>
                    <w:sz w:val="28"/>
                  </w:rPr>
                </w:rPrChange>
              </w:rPr>
            </w:pPr>
            <w:ins w:author="phetc" w:date="2023-02-13T15:44:00Z" w:id="16140">
              <w:r w:rsidRPr="00357A8D">
                <w:rPr>
                  <w:rFonts w:ascii="Calibri" w:hAnsi="Calibri" w:cs="Calibri"/>
                  <w:sz w:val="28"/>
                  <w:rPrChange w:author="PC" w:date="2023-03-31T11:41:00Z" w:id="16141">
                    <w:rPr>
                      <w:rFonts w:ascii="Calibri" w:hAnsi="Calibri" w:cs="Calibri"/>
                      <w:color w:val="000000"/>
                      <w:sz w:val="28"/>
                    </w:rPr>
                  </w:rPrChange>
                </w:rPr>
                <w:t> </w:t>
              </w:r>
              <w:r w:rsidRPr="00357A8D">
                <w:rPr>
                  <w:rFonts w:ascii="Wingdings 2" w:hAnsi="Wingdings 2" w:eastAsia="Wingdings 2" w:cs="Wingdings 2"/>
                  <w:sz w:val="28"/>
                  <w:rPrChange w:author="PC" w:date="2023-03-31T11:41:00Z" w:id="16142">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0388C96C" w14:textId="77777777">
            <w:pPr>
              <w:rPr>
                <w:ins w:author="phetc" w:date="2023-02-13T15:44:00Z" w:id="16143"/>
                <w:rFonts w:ascii="Calibri" w:hAnsi="Calibri" w:cs="Calibri"/>
                <w:sz w:val="28"/>
                <w:rPrChange w:author="PC" w:date="2023-03-31T11:41:00Z" w:id="16144">
                  <w:rPr>
                    <w:ins w:author="phetc" w:date="2023-02-13T15:44:00Z" w:id="16145"/>
                    <w:rFonts w:ascii="Calibri" w:hAnsi="Calibri" w:cs="Calibri"/>
                    <w:color w:val="000000"/>
                    <w:sz w:val="28"/>
                  </w:rPr>
                </w:rPrChange>
              </w:rPr>
            </w:pPr>
            <w:ins w:author="phetc" w:date="2023-02-13T15:44:00Z" w:id="16146">
              <w:r w:rsidRPr="00357A8D">
                <w:rPr>
                  <w:rFonts w:ascii="Calibri" w:hAnsi="Calibri" w:cs="Calibri"/>
                  <w:sz w:val="28"/>
                  <w:rPrChange w:author="PC" w:date="2023-03-31T11:41:00Z" w:id="16147">
                    <w:rPr>
                      <w:rFonts w:ascii="Calibri" w:hAnsi="Calibri" w:cs="Calibri"/>
                      <w:color w:val="000000"/>
                      <w:sz w:val="28"/>
                    </w:rPr>
                  </w:rPrChange>
                </w:rPr>
                <w:t> </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31A3D8BA" w14:textId="77777777">
            <w:pPr>
              <w:rPr>
                <w:ins w:author="phetc" w:date="2023-02-13T15:44:00Z" w:id="16148"/>
                <w:rFonts w:ascii="Calibri" w:hAnsi="Calibri" w:cs="Calibri"/>
                <w:sz w:val="28"/>
                <w:rPrChange w:author="PC" w:date="2023-03-31T11:41:00Z" w:id="16149">
                  <w:rPr>
                    <w:ins w:author="phetc" w:date="2023-02-13T15:44:00Z" w:id="16150"/>
                    <w:rFonts w:ascii="Calibri" w:hAnsi="Calibri" w:cs="Calibri"/>
                    <w:color w:val="000000"/>
                    <w:sz w:val="28"/>
                  </w:rPr>
                </w:rPrChange>
              </w:rPr>
            </w:pPr>
            <w:ins w:author="phetc" w:date="2023-02-13T15:44:00Z" w:id="16151">
              <w:r w:rsidRPr="00357A8D">
                <w:rPr>
                  <w:rFonts w:ascii="Calibri" w:hAnsi="Calibri" w:cs="Calibri"/>
                  <w:sz w:val="28"/>
                  <w:rPrChange w:author="PC" w:date="2023-03-31T11:41:00Z" w:id="16152">
                    <w:rPr>
                      <w:rFonts w:ascii="Calibri" w:hAnsi="Calibri" w:cs="Calibri"/>
                      <w:color w:val="000000"/>
                      <w:sz w:val="28"/>
                    </w:rPr>
                  </w:rPrChange>
                </w:rPr>
                <w:t> </w:t>
              </w:r>
              <w:r w:rsidRPr="00357A8D">
                <w:rPr>
                  <w:rFonts w:ascii="Wingdings 2" w:hAnsi="Wingdings 2" w:eastAsia="Wingdings 2" w:cs="Wingdings 2"/>
                  <w:sz w:val="28"/>
                  <w:rPrChange w:author="PC" w:date="2023-03-31T11:41:00Z" w:id="16153">
                    <w:rPr>
                      <w:rFonts w:ascii="Calibri" w:hAnsi="Calibri" w:cs="Calibri"/>
                      <w:color w:val="000000"/>
                      <w:sz w:val="28"/>
                    </w:rPr>
                  </w:rPrChange>
                </w:rPr>
                <w:t>P</w:t>
              </w:r>
            </w:ins>
          </w:p>
        </w:tc>
        <w:tc>
          <w:tcPr>
            <w:tcW w:w="620" w:type="dxa"/>
            <w:tcBorders>
              <w:top w:val="nil"/>
              <w:left w:val="nil"/>
              <w:bottom w:val="single" w:color="auto" w:sz="4" w:space="0"/>
              <w:right w:val="single" w:color="auto" w:sz="4" w:space="0"/>
            </w:tcBorders>
            <w:shd w:val="clear" w:color="auto" w:fill="auto"/>
            <w:noWrap/>
            <w:vAlign w:val="bottom"/>
            <w:hideMark/>
          </w:tcPr>
          <w:p w:rsidRPr="00357A8D" w:rsidR="00BD3F6C" w:rsidRDefault="00BD3F6C" w14:paraId="75BE1CA7" w14:textId="77777777">
            <w:pPr>
              <w:rPr>
                <w:ins w:author="phetc" w:date="2023-02-13T15:44:00Z" w:id="16154"/>
                <w:rFonts w:ascii="Calibri" w:hAnsi="Calibri" w:cs="Calibri"/>
                <w:sz w:val="28"/>
                <w:rPrChange w:author="PC" w:date="2023-03-31T11:41:00Z" w:id="16155">
                  <w:rPr>
                    <w:ins w:author="phetc" w:date="2023-02-13T15:44:00Z" w:id="16156"/>
                    <w:rFonts w:ascii="Calibri" w:hAnsi="Calibri" w:cs="Calibri"/>
                    <w:color w:val="000000"/>
                    <w:sz w:val="28"/>
                  </w:rPr>
                </w:rPrChange>
              </w:rPr>
            </w:pPr>
            <w:ins w:author="phetc" w:date="2023-02-13T15:44:00Z" w:id="16157">
              <w:r w:rsidRPr="00357A8D">
                <w:rPr>
                  <w:rFonts w:ascii="Calibri" w:hAnsi="Calibri" w:cs="Calibri"/>
                  <w:sz w:val="28"/>
                  <w:rPrChange w:author="PC" w:date="2023-03-31T11:41:00Z" w:id="16158">
                    <w:rPr>
                      <w:rFonts w:ascii="Calibri" w:hAnsi="Calibri" w:cs="Calibri"/>
                      <w:color w:val="000000"/>
                      <w:sz w:val="28"/>
                    </w:rPr>
                  </w:rPrChange>
                </w:rPr>
                <w:t> </w:t>
              </w:r>
            </w:ins>
          </w:p>
        </w:tc>
      </w:tr>
    </w:tbl>
    <w:p w:rsidRPr="00357A8D" w:rsidR="00493903" w:rsidRDefault="00493903" w14:paraId="156DD88F" w14:textId="77777777">
      <w:pPr>
        <w:spacing w:before="240"/>
        <w:rPr>
          <w:ins w:author="Jenjira O-cha" w:date="2023-02-07T22:00:00Z" w:id="16159"/>
          <w:rFonts w:ascii="TH Sarabun New" w:hAnsi="TH Sarabun New" w:eastAsia="Angsana New" w:cs="TH Sarabun New"/>
          <w:sz w:val="31"/>
          <w:szCs w:val="31"/>
        </w:rPr>
      </w:pPr>
    </w:p>
    <w:p w:rsidRPr="00357A8D" w:rsidR="00493903" w:rsidRDefault="00493903" w14:paraId="6AED5EDE" w14:textId="43A6D2AF">
      <w:pPr>
        <w:spacing w:before="240"/>
        <w:rPr>
          <w:ins w:author="Jenjira O-cha" w:date="2023-02-07T22:00:00Z" w:id="16160"/>
          <w:rFonts w:ascii="TH Sarabun New" w:hAnsi="TH Sarabun New" w:eastAsia="Angsana New" w:cs="TH Sarabun New"/>
          <w:sz w:val="31"/>
          <w:szCs w:val="31"/>
        </w:rPr>
      </w:pPr>
    </w:p>
    <w:p w:rsidR="00DB579D" w:rsidRDefault="00DB579D" w14:paraId="26BD9169" w14:textId="7EF65BBE">
      <w:pPr>
        <w:spacing w:before="240"/>
        <w:rPr>
          <w:ins w:author="Jenjira O-cha" w:date="2023-02-07T22:00:00Z" w:id="16161"/>
          <w:rFonts w:ascii="TH Sarabun New" w:hAnsi="TH Sarabun New" w:eastAsia="Angsana New" w:cs="TH Sarabun New"/>
          <w:sz w:val="31"/>
          <w:szCs w:val="31"/>
          <w:cs/>
        </w:rPr>
        <w:sectPr w:rsidR="00DB579D" w:rsidSect="00493903">
          <w:pgSz w:w="16838" w:h="11906" w:orient="landscape" w:code="9"/>
          <w:pgMar w:top="1797" w:right="1440" w:bottom="1440" w:left="720" w:header="720" w:footer="709" w:gutter="0"/>
          <w:pgNumType w:start="93"/>
          <w:cols w:space="708"/>
          <w:docGrid w:linePitch="360"/>
        </w:sectPr>
      </w:pPr>
    </w:p>
    <w:p w:rsidR="00DB579D" w:rsidRDefault="00DB579D" w14:paraId="219115AD" w14:textId="5484FA09">
      <w:pPr>
        <w:spacing w:before="240"/>
        <w:rPr>
          <w:del w:author="Jenjira O-cha" w:date="2023-02-07T22:00:00Z" w:id="16162"/>
          <w:rFonts w:ascii="TH Sarabun New" w:hAnsi="TH Sarabun New" w:eastAsia="Angsana New" w:cs="TH Sarabun New"/>
          <w:sz w:val="31"/>
          <w:szCs w:val="31"/>
          <w:cs/>
        </w:rPr>
        <w:sectPr w:rsidR="00DB579D" w:rsidSect="00493903">
          <w:pgSz w:w="11906" w:h="16838" w:orient="portrait" w:code="9"/>
          <w:pgMar w:top="1440" w:right="1440" w:bottom="720" w:left="1797" w:header="720" w:footer="709" w:gutter="0"/>
          <w:pgNumType w:start="93"/>
          <w:cols w:space="708"/>
          <w:docGrid w:linePitch="360"/>
        </w:sectPr>
      </w:pPr>
    </w:p>
    <w:p w:rsidRPr="00357A8D" w:rsidR="00157F9D" w:rsidDel="00493903" w:rsidRDefault="001174F0" w14:paraId="55F940F3" w14:textId="015F4CBB">
      <w:pPr>
        <w:tabs>
          <w:tab w:val="left" w:pos="3720"/>
        </w:tabs>
        <w:spacing w:before="240"/>
        <w:rPr>
          <w:del w:author="Jenjira O-cha" w:date="2023-02-07T22:00:00Z" w:id="16163"/>
          <w:rFonts w:ascii="TH Sarabun New" w:hAnsi="TH Sarabun New" w:cs="TH Sarabun New"/>
          <w:sz w:val="32"/>
          <w:szCs w:val="32"/>
        </w:rPr>
      </w:pPr>
      <w:del w:author="Jenjira O-cha" w:date="2023-02-07T22:00:00Z" w:id="16164">
        <w:r w:rsidRPr="00357A8D" w:rsidDel="00493903">
          <w:rPr>
            <w:rFonts w:ascii="TH Sarabun New" w:hAnsi="TH Sarabun New" w:cs="TH Sarabun New"/>
            <w:b/>
            <w:bCs/>
            <w:sz w:val="32"/>
            <w:szCs w:val="32"/>
            <w:u w:val="single"/>
            <w:cs/>
          </w:rPr>
          <w:delText xml:space="preserve">ภาคผนวก  </w:delText>
        </w:r>
        <w:r w:rsidRPr="00357A8D" w:rsidDel="00493903">
          <w:rPr>
            <w:rFonts w:ascii="TH Sarabun New" w:hAnsi="TH Sarabun New" w:cs="TH Sarabun New"/>
            <w:b/>
            <w:bCs/>
            <w:sz w:val="32"/>
            <w:szCs w:val="32"/>
          </w:rPr>
          <w:delText>4</w:delText>
        </w:r>
        <w:r w:rsidRPr="00357A8D" w:rsidDel="00493903">
          <w:rPr>
            <w:rFonts w:ascii="TH Sarabun New" w:hAnsi="TH Sarabun New" w:cs="TH Sarabun New"/>
            <w:b/>
            <w:bCs/>
            <w:sz w:val="32"/>
            <w:szCs w:val="32"/>
            <w:cs/>
          </w:rPr>
          <w:delText xml:space="preserve"> </w:delText>
        </w:r>
        <w:r w:rsidRPr="00357A8D" w:rsidDel="00493903">
          <w:rPr>
            <w:rFonts w:ascii="TH Sarabun New" w:hAnsi="TH Sarabun New" w:cs="TH Sarabun New"/>
            <w:sz w:val="32"/>
            <w:szCs w:val="32"/>
            <w:cs/>
          </w:rPr>
          <w:delText xml:space="preserve">   </w:delText>
        </w:r>
        <w:r w:rsidRPr="00357A8D" w:rsidDel="00493903" w:rsidR="00157F9D">
          <w:rPr>
            <w:rFonts w:ascii="TH Sarabun New" w:hAnsi="TH Sarabun New" w:cs="TH Sarabun New"/>
            <w:sz w:val="32"/>
            <w:szCs w:val="32"/>
            <w:cs/>
          </w:rPr>
          <w:delText xml:space="preserve">ความสอดคล้องของผลลัพธ์การเรียนรู้ และการออกแบบหลักสูตร (ถ้ามี)  </w:delText>
        </w:r>
      </w:del>
    </w:p>
    <w:p w:rsidRPr="00357A8D" w:rsidR="001174F0" w:rsidDel="00493903" w:rsidRDefault="001174F0" w14:paraId="563D7F78" w14:textId="4E3E37F6">
      <w:pPr>
        <w:tabs>
          <w:tab w:val="left" w:pos="1080"/>
        </w:tabs>
        <w:spacing w:before="120" w:after="120"/>
        <w:jc w:val="thaiDistribute"/>
        <w:rPr>
          <w:del w:author="Jenjira O-cha" w:date="2023-02-07T22:00:00Z" w:id="16165"/>
          <w:rFonts w:ascii="TH Sarabun New" w:hAnsi="TH Sarabun New" w:eastAsia="Angsana New" w:cs="TH Sarabun New"/>
          <w:sz w:val="31"/>
          <w:szCs w:val="31"/>
          <w:cs/>
        </w:rPr>
        <w:pPrChange w:author="PC" w:date="2023-03-31T11:42:00Z" w:id="16166">
          <w:pPr>
            <w:tabs>
              <w:tab w:val="left" w:pos="1080"/>
            </w:tabs>
            <w:spacing w:before="120" w:after="120"/>
            <w:jc w:val="thaiDistribute"/>
          </w:pPr>
        </w:pPrChange>
      </w:pPr>
      <w:del w:author="Jenjira O-cha" w:date="2023-02-07T22:00:00Z" w:id="16167">
        <w:r w:rsidRPr="00357A8D" w:rsidDel="00493903">
          <w:rPr>
            <w:rFonts w:ascii="TH Sarabun New" w:hAnsi="TH Sarabun New" w:cs="TH Sarabun New"/>
            <w:sz w:val="32"/>
            <w:szCs w:val="32"/>
            <w:cs/>
          </w:rPr>
          <w:tab/>
        </w:r>
      </w:del>
    </w:p>
    <w:p w:rsidRPr="00357A8D" w:rsidR="00857058" w:rsidP="00E65391" w:rsidRDefault="00857058" w14:paraId="10500C97" w14:textId="77777777">
      <w:pPr>
        <w:tabs>
          <w:tab w:val="left" w:pos="1080"/>
        </w:tabs>
        <w:spacing w:before="120" w:after="120"/>
        <w:jc w:val="thaiDistribute"/>
        <w:rPr>
          <w:rFonts w:ascii="TH Sarabun New" w:hAnsi="TH Sarabun New" w:cs="TH Sarabun New"/>
          <w:sz w:val="32"/>
          <w:szCs w:val="32"/>
          <w:cs/>
        </w:rPr>
      </w:pPr>
      <w:r w:rsidRPr="00357A8D">
        <w:rPr>
          <w:rFonts w:ascii="TH Sarabun New" w:hAnsi="TH Sarabun New" w:cs="TH Sarabun New"/>
          <w:b/>
          <w:bCs/>
          <w:sz w:val="32"/>
          <w:szCs w:val="32"/>
          <w:u w:val="single"/>
          <w:cs/>
        </w:rPr>
        <w:t xml:space="preserve">ภาคผนวก  </w:t>
      </w:r>
      <w:r w:rsidRPr="00357A8D" w:rsidR="001174F0">
        <w:rPr>
          <w:rFonts w:ascii="TH Sarabun New" w:hAnsi="TH Sarabun New" w:cs="TH Sarabun New"/>
          <w:b/>
          <w:bCs/>
          <w:sz w:val="32"/>
          <w:szCs w:val="32"/>
        </w:rPr>
        <w:t>5</w:t>
      </w:r>
      <w:r w:rsidRPr="00357A8D">
        <w:rPr>
          <w:rFonts w:ascii="TH Sarabun New" w:hAnsi="TH Sarabun New" w:cs="TH Sarabun New"/>
          <w:b/>
          <w:bCs/>
          <w:sz w:val="32"/>
          <w:szCs w:val="32"/>
          <w:cs/>
        </w:rPr>
        <w:t xml:space="preserve"> </w:t>
      </w:r>
      <w:r w:rsidRPr="00357A8D">
        <w:rPr>
          <w:rFonts w:ascii="TH Sarabun New" w:hAnsi="TH Sarabun New" w:cs="TH Sarabun New"/>
          <w:sz w:val="32"/>
          <w:szCs w:val="32"/>
          <w:cs/>
        </w:rPr>
        <w:t xml:space="preserve">   แนบสำเนาเอกสารต่อไปนี้  </w:t>
      </w:r>
      <w:r w:rsidRPr="00357A8D">
        <w:rPr>
          <w:rFonts w:ascii="TH Sarabun New" w:hAnsi="TH Sarabun New" w:cs="TH Sarabun New"/>
          <w:sz w:val="32"/>
          <w:szCs w:val="32"/>
          <w:cs/>
        </w:rPr>
        <w:tab/>
      </w:r>
      <w:r w:rsidRPr="00357A8D">
        <w:rPr>
          <w:rFonts w:ascii="TH Sarabun New" w:hAnsi="TH Sarabun New" w:cs="TH Sarabun New"/>
          <w:sz w:val="32"/>
          <w:szCs w:val="32"/>
          <w:cs/>
        </w:rPr>
        <w:tab/>
      </w:r>
    </w:p>
    <w:p w:rsidRPr="00357A8D" w:rsidR="00157F9D" w:rsidP="00E65391" w:rsidRDefault="00157F9D" w14:paraId="69FFC935" w14:textId="77777777">
      <w:pPr>
        <w:tabs>
          <w:tab w:val="left" w:pos="1080"/>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r w:rsidRPr="00357A8D">
        <w:rPr>
          <w:rFonts w:ascii="TH Sarabun New" w:hAnsi="TH Sarabun New" w:cs="TH Sarabun New"/>
          <w:sz w:val="32"/>
          <w:szCs w:val="32"/>
          <w:cs/>
        </w:rPr>
        <w:t>1. คำสั่งแต่งตั้งคณะกรรมการพัฒนาหลักสูตร หรือ ปรับปรุงหลักสูตร</w:t>
      </w:r>
    </w:p>
    <w:p w:rsidRPr="00357A8D" w:rsidR="00157F9D" w:rsidDel="00567CE2" w:rsidRDefault="00157F9D" w14:paraId="14D6D39E" w14:textId="79E2F70B">
      <w:pPr>
        <w:tabs>
          <w:tab w:val="left" w:pos="1080"/>
        </w:tabs>
        <w:jc w:val="thaiDistribute"/>
        <w:rPr>
          <w:del w:author="PC" w:date="2023-03-31T11:42:00Z" w:id="16168"/>
          <w:rFonts w:ascii="TH Sarabun New" w:hAnsi="TH Sarabun New" w:cs="TH Sarabun New"/>
          <w:sz w:val="32"/>
          <w:szCs w:val="32"/>
        </w:rPr>
        <w:pPrChange w:author="PC" w:date="2023-03-31T11:42:00Z" w:id="16169">
          <w:pPr>
            <w:tabs>
              <w:tab w:val="left" w:pos="1080"/>
            </w:tabs>
            <w:jc w:val="thaiDistribute"/>
          </w:pPr>
        </w:pPrChange>
      </w:pPr>
      <w:del w:author="PC" w:date="2023-03-31T11:42:00Z" w:id="16170">
        <w:r w:rsidRPr="00357A8D" w:rsidDel="00567CE2">
          <w:rPr>
            <w:rFonts w:ascii="TH Sarabun New" w:hAnsi="TH Sarabun New" w:cs="TH Sarabun New"/>
            <w:sz w:val="32"/>
            <w:szCs w:val="32"/>
            <w:cs/>
          </w:rPr>
          <w:tab/>
        </w:r>
        <w:r w:rsidRPr="00357A8D" w:rsidDel="00567CE2">
          <w:rPr>
            <w:rFonts w:ascii="TH Sarabun New" w:hAnsi="TH Sarabun New" w:cs="TH Sarabun New"/>
            <w:sz w:val="32"/>
            <w:szCs w:val="32"/>
            <w:cs/>
          </w:rPr>
          <w:tab/>
        </w:r>
        <w:r w:rsidRPr="00357A8D" w:rsidDel="00567CE2">
          <w:rPr>
            <w:rFonts w:ascii="TH Sarabun New" w:hAnsi="TH Sarabun New" w:cs="TH Sarabun New"/>
            <w:sz w:val="32"/>
            <w:szCs w:val="32"/>
            <w:cs/>
          </w:rPr>
          <w:delText xml:space="preserve">2. เอกสาร </w:delText>
        </w:r>
        <w:r w:rsidRPr="00357A8D" w:rsidDel="00567CE2">
          <w:rPr>
            <w:rFonts w:ascii="TH Sarabun New" w:hAnsi="TH Sarabun New" w:cs="TH Sarabun New"/>
            <w:sz w:val="32"/>
            <w:szCs w:val="32"/>
          </w:rPr>
          <w:delText>MOU</w:delText>
        </w:r>
        <w:r w:rsidRPr="00357A8D" w:rsidDel="00567CE2">
          <w:rPr>
            <w:rFonts w:ascii="TH Sarabun New" w:hAnsi="TH Sarabun New" w:cs="TH Sarabun New"/>
            <w:sz w:val="32"/>
            <w:szCs w:val="32"/>
            <w:cs/>
          </w:rPr>
          <w:delText xml:space="preserve"> กรณีที่มีการลงนามกับมหาวิทยาลัยคู่สัญญา</w:delText>
        </w:r>
      </w:del>
    </w:p>
    <w:p w:rsidRPr="00357A8D" w:rsidR="00157F9D" w:rsidDel="00567CE2" w:rsidRDefault="00157F9D" w14:paraId="10811451" w14:textId="7BEE9ADF">
      <w:pPr>
        <w:tabs>
          <w:tab w:val="left" w:pos="1080"/>
        </w:tabs>
        <w:jc w:val="thaiDistribute"/>
        <w:rPr>
          <w:del w:author="PC" w:date="2023-03-31T11:42:00Z" w:id="16171"/>
          <w:rFonts w:ascii="TH Sarabun New" w:hAnsi="TH Sarabun New" w:cs="TH Sarabun New"/>
          <w:sz w:val="32"/>
          <w:szCs w:val="32"/>
          <w:cs/>
        </w:rPr>
        <w:pPrChange w:author="PC" w:date="2023-03-31T11:42:00Z" w:id="16172">
          <w:pPr>
            <w:tabs>
              <w:tab w:val="left" w:pos="1080"/>
            </w:tabs>
            <w:jc w:val="thaiDistribute"/>
          </w:pPr>
        </w:pPrChange>
      </w:pPr>
      <w:del w:author="PC" w:date="2023-03-31T11:42:00Z" w:id="16173">
        <w:r w:rsidRPr="00357A8D" w:rsidDel="00567CE2">
          <w:rPr>
            <w:rFonts w:ascii="TH Sarabun New" w:hAnsi="TH Sarabun New" w:cs="TH Sarabun New"/>
            <w:sz w:val="32"/>
            <w:szCs w:val="32"/>
            <w:cs/>
          </w:rPr>
          <w:tab/>
        </w:r>
        <w:r w:rsidRPr="00357A8D" w:rsidDel="00567CE2">
          <w:rPr>
            <w:rFonts w:ascii="TH Sarabun New" w:hAnsi="TH Sarabun New" w:cs="TH Sarabun New"/>
            <w:sz w:val="32"/>
            <w:szCs w:val="32"/>
            <w:cs/>
          </w:rPr>
          <w:tab/>
        </w:r>
        <w:r w:rsidRPr="00357A8D" w:rsidDel="00567CE2">
          <w:rPr>
            <w:rFonts w:ascii="TH Sarabun New" w:hAnsi="TH Sarabun New" w:cs="TH Sarabun New"/>
            <w:sz w:val="32"/>
            <w:szCs w:val="32"/>
            <w:cs/>
          </w:rPr>
          <w:delText>3. สัญญาจ้างมีระยะเวลาไม่ต่ำกว่า 9 เดือน กรณีที่มีอาจารย์ต่างชาติหรืออาจารย์เกษียณอายุราชการ เป็นอาจารย์ผู้รับผิดชอบหลักสูตรหรืออาจารย์ประจำหลักสูตร</w:delText>
        </w:r>
      </w:del>
    </w:p>
    <w:p w:rsidRPr="00357A8D" w:rsidR="00157F9D" w:rsidP="00E65391" w:rsidRDefault="00157F9D" w14:paraId="42F51894" w14:textId="5F404719">
      <w:pPr>
        <w:tabs>
          <w:tab w:val="left" w:pos="1080"/>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ins w:author="PC" w:date="2023-03-31T11:42:00Z" w:id="16174">
        <w:r w:rsidR="00567CE2">
          <w:rPr>
            <w:rFonts w:ascii="TH Sarabun New" w:hAnsi="TH Sarabun New" w:cs="TH Sarabun New"/>
            <w:sz w:val="32"/>
            <w:szCs w:val="32"/>
          </w:rPr>
          <w:t>2</w:t>
        </w:r>
      </w:ins>
      <w:del w:author="PC" w:date="2023-03-31T11:42:00Z" w:id="16175">
        <w:r w:rsidRPr="00357A8D" w:rsidDel="00567CE2">
          <w:rPr>
            <w:rFonts w:ascii="TH Sarabun New" w:hAnsi="TH Sarabun New" w:cs="TH Sarabun New"/>
            <w:sz w:val="32"/>
            <w:szCs w:val="32"/>
            <w:cs/>
          </w:rPr>
          <w:delText>4</w:delText>
        </w:r>
      </w:del>
      <w:r w:rsidRPr="00357A8D">
        <w:rPr>
          <w:rFonts w:ascii="TH Sarabun New" w:hAnsi="TH Sarabun New" w:cs="TH Sarabun New"/>
          <w:sz w:val="32"/>
          <w:szCs w:val="32"/>
          <w:cs/>
        </w:rPr>
        <w:t xml:space="preserve">. ข้อบังคับมหาวิทยาลัยธรรมศาสตร์ ว่าด้วยการศึกษาระดับปริญญาตรี  พ.ศ. </w:t>
      </w:r>
      <w:del w:author="PC" w:date="2023-03-31T11:43:00Z" w:id="16176">
        <w:r w:rsidRPr="00357A8D" w:rsidDel="00567CE2">
          <w:rPr>
            <w:rFonts w:ascii="TH Sarabun New" w:hAnsi="TH Sarabun New" w:cs="TH Sarabun New"/>
            <w:sz w:val="32"/>
            <w:szCs w:val="32"/>
            <w:cs/>
          </w:rPr>
          <w:delText>........</w:delText>
        </w:r>
      </w:del>
      <w:ins w:author="PC" w:date="2023-03-31T11:43:00Z" w:id="16177">
        <w:r w:rsidR="00567CE2">
          <w:rPr>
            <w:rFonts w:ascii="TH Sarabun New" w:hAnsi="TH Sarabun New" w:cs="TH Sarabun New"/>
            <w:sz w:val="32"/>
            <w:szCs w:val="32"/>
          </w:rPr>
          <w:t>2561</w:t>
        </w:r>
      </w:ins>
    </w:p>
    <w:p w:rsidRPr="00357A8D" w:rsidR="00157F9D" w:rsidP="00E65391" w:rsidRDefault="00157F9D" w14:paraId="4FBCC599" w14:textId="29650C5E">
      <w:pPr>
        <w:tabs>
          <w:tab w:val="left" w:pos="1080"/>
        </w:tabs>
        <w:jc w:val="thaiDistribute"/>
        <w:rPr>
          <w:rFonts w:ascii="TH Sarabun New" w:hAnsi="TH Sarabun New" w:cs="TH Sarabun New"/>
          <w:sz w:val="32"/>
          <w:szCs w:val="32"/>
        </w:rPr>
      </w:pPr>
      <w:r w:rsidRPr="00357A8D">
        <w:rPr>
          <w:rFonts w:ascii="TH Sarabun New" w:hAnsi="TH Sarabun New" w:cs="TH Sarabun New"/>
          <w:sz w:val="32"/>
          <w:szCs w:val="32"/>
          <w:cs/>
        </w:rPr>
        <w:tab/>
      </w:r>
      <w:r w:rsidRPr="00357A8D">
        <w:rPr>
          <w:rFonts w:ascii="TH Sarabun New" w:hAnsi="TH Sarabun New" w:cs="TH Sarabun New"/>
          <w:sz w:val="32"/>
          <w:szCs w:val="32"/>
          <w:cs/>
        </w:rPr>
        <w:tab/>
      </w:r>
      <w:ins w:author="PC" w:date="2023-03-31T11:42:00Z" w:id="16178">
        <w:r w:rsidR="00567CE2">
          <w:rPr>
            <w:rFonts w:ascii="TH Sarabun New" w:hAnsi="TH Sarabun New" w:cs="TH Sarabun New"/>
            <w:sz w:val="32"/>
            <w:szCs w:val="32"/>
          </w:rPr>
          <w:t>3</w:t>
        </w:r>
      </w:ins>
      <w:del w:author="PC" w:date="2023-03-31T11:42:00Z" w:id="16179">
        <w:r w:rsidRPr="00357A8D" w:rsidDel="00567CE2">
          <w:rPr>
            <w:rFonts w:ascii="TH Sarabun New" w:hAnsi="TH Sarabun New" w:cs="TH Sarabun New"/>
            <w:sz w:val="32"/>
            <w:szCs w:val="32"/>
            <w:cs/>
          </w:rPr>
          <w:delText>5</w:delText>
        </w:r>
      </w:del>
      <w:r w:rsidRPr="00357A8D">
        <w:rPr>
          <w:rFonts w:ascii="TH Sarabun New" w:hAnsi="TH Sarabun New" w:cs="TH Sarabun New"/>
          <w:sz w:val="32"/>
          <w:szCs w:val="32"/>
          <w:cs/>
        </w:rPr>
        <w:t xml:space="preserve">. ข้อบังคับมหาวิทยาลัยธรรมศาสตร์ ว่าด้วยวินัยนักศึกษา พ.ศ. </w:t>
      </w:r>
      <w:del w:author="PC" w:date="2023-03-31T11:43:00Z" w:id="16180">
        <w:r w:rsidRPr="00357A8D" w:rsidDel="00567CE2">
          <w:rPr>
            <w:rFonts w:ascii="TH Sarabun New" w:hAnsi="TH Sarabun New" w:cs="TH Sarabun New"/>
            <w:sz w:val="32"/>
            <w:szCs w:val="32"/>
            <w:cs/>
          </w:rPr>
          <w:delText>........</w:delText>
        </w:r>
      </w:del>
      <w:ins w:author="PC" w:date="2023-03-31T11:43:00Z" w:id="16181">
        <w:r w:rsidR="00567CE2">
          <w:rPr>
            <w:rFonts w:ascii="TH Sarabun New" w:hAnsi="TH Sarabun New" w:cs="TH Sarabun New"/>
            <w:sz w:val="32"/>
            <w:szCs w:val="32"/>
          </w:rPr>
          <w:t>2564</w:t>
        </w:r>
      </w:ins>
    </w:p>
    <w:p w:rsidRPr="00357A8D" w:rsidR="00157F9D" w:rsidP="00E65391" w:rsidRDefault="00157F9D" w14:paraId="17F564A3" w14:textId="701DD61B">
      <w:pPr>
        <w:tabs>
          <w:tab w:val="left" w:pos="900"/>
        </w:tabs>
        <w:jc w:val="thaiDistribute"/>
        <w:rPr>
          <w:rFonts w:ascii="TH Sarabun New" w:hAnsi="TH Sarabun New" w:cs="TH Sarabun New"/>
          <w:sz w:val="31"/>
          <w:szCs w:val="31"/>
        </w:rPr>
      </w:pPr>
      <w:r w:rsidRPr="00357A8D">
        <w:rPr>
          <w:rFonts w:ascii="TH Sarabun New" w:hAnsi="TH Sarabun New" w:cs="TH Sarabun New"/>
          <w:sz w:val="31"/>
          <w:szCs w:val="31"/>
          <w:cs/>
        </w:rPr>
        <w:tab/>
      </w:r>
      <w:r w:rsidRPr="00357A8D">
        <w:rPr>
          <w:rFonts w:ascii="TH Sarabun New" w:hAnsi="TH Sarabun New" w:cs="TH Sarabun New"/>
          <w:sz w:val="31"/>
          <w:szCs w:val="31"/>
          <w:cs/>
        </w:rPr>
        <w:tab/>
      </w:r>
      <w:ins w:author="PC" w:date="2023-03-31T11:42:00Z" w:id="16182">
        <w:r w:rsidR="00567CE2">
          <w:rPr>
            <w:rFonts w:ascii="TH Sarabun New" w:hAnsi="TH Sarabun New" w:cs="TH Sarabun New"/>
            <w:sz w:val="31"/>
            <w:szCs w:val="31"/>
          </w:rPr>
          <w:t>4</w:t>
        </w:r>
      </w:ins>
      <w:del w:author="PC" w:date="2023-03-31T11:42:00Z" w:id="16183">
        <w:r w:rsidRPr="00357A8D" w:rsidDel="00567CE2">
          <w:rPr>
            <w:rFonts w:ascii="TH Sarabun New" w:hAnsi="TH Sarabun New" w:cs="TH Sarabun New"/>
            <w:sz w:val="31"/>
            <w:szCs w:val="31"/>
            <w:cs/>
          </w:rPr>
          <w:delText>6</w:delText>
        </w:r>
      </w:del>
      <w:r w:rsidRPr="00357A8D">
        <w:rPr>
          <w:rFonts w:ascii="TH Sarabun New" w:hAnsi="TH Sarabun New" w:cs="TH Sarabun New"/>
          <w:sz w:val="31"/>
          <w:szCs w:val="31"/>
          <w:cs/>
        </w:rPr>
        <w:t>. ประกาศมหาวิทยาลัยธรรมศาสตร์ เรื่อง การลงทะเบียนเรียนรายวิชาข้ามหลักสูตร</w:t>
      </w:r>
    </w:p>
    <w:p w:rsidRPr="00357A8D" w:rsidR="00157F9D" w:rsidP="00E65391" w:rsidRDefault="00157F9D" w14:paraId="3C2283D4" w14:textId="222E6B4D">
      <w:pPr>
        <w:tabs>
          <w:tab w:val="left" w:pos="900"/>
        </w:tabs>
        <w:jc w:val="thaiDistribute"/>
        <w:rPr>
          <w:rFonts w:ascii="TH Sarabun New" w:hAnsi="TH Sarabun New" w:cs="TH Sarabun New"/>
          <w:sz w:val="31"/>
          <w:szCs w:val="31"/>
        </w:rPr>
      </w:pPr>
      <w:r w:rsidRPr="00357A8D">
        <w:rPr>
          <w:rFonts w:ascii="TH Sarabun New" w:hAnsi="TH Sarabun New" w:cs="TH Sarabun New"/>
          <w:sz w:val="31"/>
          <w:szCs w:val="31"/>
          <w:cs/>
        </w:rPr>
        <w:t xml:space="preserve">พ.ศ. </w:t>
      </w:r>
      <w:del w:author="PC" w:date="2023-03-31T11:43:00Z" w:id="16184">
        <w:r w:rsidRPr="00357A8D" w:rsidDel="00567CE2">
          <w:rPr>
            <w:rFonts w:ascii="TH Sarabun New" w:hAnsi="TH Sarabun New" w:cs="TH Sarabun New"/>
            <w:sz w:val="31"/>
            <w:szCs w:val="31"/>
            <w:cs/>
          </w:rPr>
          <w:delText xml:space="preserve">.......... </w:delText>
        </w:r>
      </w:del>
      <w:ins w:author="PC" w:date="2023-03-31T11:43:00Z" w:id="16185">
        <w:r w:rsidR="00567CE2">
          <w:rPr>
            <w:rFonts w:ascii="TH Sarabun New" w:hAnsi="TH Sarabun New" w:cs="TH Sarabun New"/>
            <w:sz w:val="31"/>
            <w:szCs w:val="31"/>
          </w:rPr>
          <w:t>2560</w:t>
        </w:r>
      </w:ins>
    </w:p>
    <w:p w:rsidRPr="00357A8D" w:rsidR="00157F9D" w:rsidP="00E65391" w:rsidRDefault="00157F9D" w14:paraId="132821DA" w14:textId="5F16EB25">
      <w:pPr>
        <w:tabs>
          <w:tab w:val="left" w:pos="900"/>
        </w:tabs>
        <w:jc w:val="thaiDistribute"/>
        <w:rPr>
          <w:rFonts w:ascii="TH Sarabun New" w:hAnsi="TH Sarabun New" w:cs="TH Sarabun New"/>
          <w:sz w:val="31"/>
          <w:szCs w:val="31"/>
        </w:rPr>
      </w:pPr>
      <w:r w:rsidRPr="00357A8D">
        <w:rPr>
          <w:rFonts w:ascii="TH Sarabun New" w:hAnsi="TH Sarabun New" w:cs="TH Sarabun New"/>
          <w:sz w:val="31"/>
          <w:szCs w:val="31"/>
          <w:cs/>
        </w:rPr>
        <w:tab/>
      </w:r>
      <w:r w:rsidRPr="00357A8D">
        <w:rPr>
          <w:rFonts w:ascii="TH Sarabun New" w:hAnsi="TH Sarabun New" w:cs="TH Sarabun New"/>
          <w:sz w:val="31"/>
          <w:szCs w:val="31"/>
          <w:cs/>
        </w:rPr>
        <w:tab/>
      </w:r>
      <w:ins w:author="PC" w:date="2023-03-31T11:43:00Z" w:id="16186">
        <w:r w:rsidR="00567CE2">
          <w:rPr>
            <w:rFonts w:ascii="TH Sarabun New" w:hAnsi="TH Sarabun New" w:cs="TH Sarabun New"/>
            <w:sz w:val="31"/>
            <w:szCs w:val="31"/>
          </w:rPr>
          <w:t>5</w:t>
        </w:r>
      </w:ins>
      <w:del w:author="PC" w:date="2023-03-31T11:42:00Z" w:id="16187">
        <w:r w:rsidRPr="00357A8D" w:rsidDel="00567CE2">
          <w:rPr>
            <w:rFonts w:ascii="TH Sarabun New" w:hAnsi="TH Sarabun New" w:cs="TH Sarabun New"/>
            <w:sz w:val="31"/>
            <w:szCs w:val="31"/>
            <w:cs/>
          </w:rPr>
          <w:delText>7</w:delText>
        </w:r>
      </w:del>
      <w:r w:rsidRPr="00357A8D">
        <w:rPr>
          <w:rFonts w:ascii="TH Sarabun New" w:hAnsi="TH Sarabun New" w:cs="TH Sarabun New"/>
          <w:sz w:val="31"/>
          <w:szCs w:val="31"/>
          <w:cs/>
        </w:rPr>
        <w:t>. ประกาศมหาวิทยาลัยธรรมศาสตร์ เรื่อง การลงทะเบียนเรียนรายวิชาข้ามสถาบัน</w:t>
      </w:r>
      <w:ins w:author="PC" w:date="2023-03-31T11:41:00Z" w:id="16188">
        <w:r w:rsidRPr="00357A8D" w:rsidR="006365D1">
          <w:rPr>
            <w:rFonts w:ascii="TH Sarabun New" w:hAnsi="TH Sarabun New" w:cs="TH Sarabun New"/>
            <w:sz w:val="31"/>
            <w:szCs w:val="31"/>
            <w:cs/>
          </w:rPr>
          <w:t xml:space="preserve"> </w:t>
        </w:r>
      </w:ins>
      <w:r w:rsidRPr="00357A8D">
        <w:rPr>
          <w:rFonts w:ascii="TH Sarabun New" w:hAnsi="TH Sarabun New" w:cs="TH Sarabun New"/>
          <w:sz w:val="31"/>
          <w:szCs w:val="31"/>
          <w:cs/>
        </w:rPr>
        <w:t xml:space="preserve">อุดมศึกษา พ.ศ. </w:t>
      </w:r>
      <w:del w:author="PC" w:date="2023-03-31T11:43:00Z" w:id="16189">
        <w:r w:rsidRPr="00357A8D" w:rsidDel="00567CE2">
          <w:rPr>
            <w:rFonts w:ascii="TH Sarabun New" w:hAnsi="TH Sarabun New" w:cs="TH Sarabun New"/>
            <w:sz w:val="31"/>
            <w:szCs w:val="31"/>
            <w:cs/>
          </w:rPr>
          <w:delText>..........</w:delText>
        </w:r>
      </w:del>
      <w:ins w:author="PC" w:date="2023-03-31T11:43:00Z" w:id="16190">
        <w:r w:rsidR="00567CE2">
          <w:rPr>
            <w:rFonts w:ascii="TH Sarabun New" w:hAnsi="TH Sarabun New" w:cs="TH Sarabun New"/>
            <w:sz w:val="31"/>
            <w:szCs w:val="31"/>
          </w:rPr>
          <w:t>2560</w:t>
        </w:r>
      </w:ins>
    </w:p>
    <w:p w:rsidRPr="00357A8D" w:rsidR="00157F9D" w:rsidDel="00EA674D" w:rsidRDefault="00157F9D" w14:paraId="05A766C4" w14:textId="49399098">
      <w:pPr>
        <w:tabs>
          <w:tab w:val="left" w:pos="1080"/>
        </w:tabs>
        <w:spacing w:before="120"/>
        <w:jc w:val="thaiDistribute"/>
        <w:rPr>
          <w:del w:author="PC" w:date="2023-03-31T11:41:00Z" w:id="16191"/>
          <w:rFonts w:ascii="TH Sarabun New" w:hAnsi="TH Sarabun New" w:cs="TH Sarabun New"/>
          <w:sz w:val="32"/>
          <w:szCs w:val="32"/>
          <w:cs/>
        </w:rPr>
        <w:pPrChange w:author="PC" w:date="2023-03-31T11:42:00Z" w:id="16192">
          <w:pPr>
            <w:tabs>
              <w:tab w:val="left" w:pos="1080"/>
            </w:tabs>
            <w:spacing w:before="120"/>
            <w:jc w:val="thaiDistribute"/>
          </w:pPr>
        </w:pPrChange>
      </w:pPr>
      <w:bookmarkStart w:name="_GoBack" w:id="16193"/>
      <w:bookmarkEnd w:id="16193"/>
      <w:del w:author="PC" w:date="2023-03-31T11:41:00Z" w:id="16194">
        <w:r w:rsidRPr="00357A8D" w:rsidDel="00EA674D">
          <w:rPr>
            <w:rFonts w:ascii="TH Sarabun New" w:hAnsi="TH Sarabun New" w:cs="TH Sarabun New"/>
            <w:sz w:val="32"/>
            <w:szCs w:val="32"/>
            <w:u w:val="single"/>
            <w:cs/>
          </w:rPr>
          <w:delText>หมายเหตุ</w:delText>
        </w:r>
        <w:r w:rsidRPr="00357A8D" w:rsidDel="00EA674D">
          <w:rPr>
            <w:rFonts w:ascii="TH Sarabun New" w:hAnsi="TH Sarabun New" w:cs="TH Sarabun New"/>
            <w:sz w:val="32"/>
            <w:szCs w:val="32"/>
            <w:cs/>
          </w:rPr>
          <w:delText xml:space="preserve">  เอกสารหัวข้อนี้ให้ใส่ในเล่มเอกสารหลักสูตรฉบับที่จะเสนอสภามหาวิทยาลัยและ สป.อว. ส่วนฉบับร่างที่เสนอคณะกรรมการนโยบายวิชาการ ยังไม่ต้องใส่</w:delText>
        </w:r>
      </w:del>
    </w:p>
    <w:p w:rsidRPr="00357A8D" w:rsidR="00857058" w:rsidP="00E65391" w:rsidRDefault="00857058" w14:paraId="021E1405" w14:textId="77777777">
      <w:pPr>
        <w:tabs>
          <w:tab w:val="left" w:pos="1080"/>
        </w:tabs>
        <w:jc w:val="thaiDistribute"/>
        <w:rPr>
          <w:rFonts w:ascii="TH Sarabun New" w:hAnsi="TH Sarabun New" w:cs="TH Sarabun New"/>
          <w:sz w:val="32"/>
          <w:szCs w:val="32"/>
          <w:cs/>
        </w:rPr>
      </w:pPr>
    </w:p>
    <w:sectPr w:rsidRPr="00357A8D" w:rsidR="00857058" w:rsidSect="001657E3">
      <w:pgSz w:w="11906" w:h="16838" w:orient="portrait" w:code="9"/>
      <w:pgMar w:top="1440" w:right="1440" w:bottom="720" w:left="1797" w:header="720" w:footer="709" w:gutter="0"/>
      <w:pgNumType w:start="9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 w:author="Jenjira O-cha" w:date="2023-02-08T14:41:00Z" w:id="352">
    <w:p w:rsidR="00277A61" w:rsidRDefault="00277A61" w14:paraId="01EF1179" w14:textId="6F776D85">
      <w:pPr>
        <w:pStyle w:val="CommentText"/>
      </w:pPr>
      <w:r>
        <w:rPr>
          <w:rStyle w:val="CommentReference"/>
        </w:rPr>
        <w:annotationRef/>
      </w:r>
      <w:r>
        <w:rPr>
          <w:rFonts w:hint="cs"/>
          <w:cs/>
        </w:rPr>
        <w:t>ตกหล่นตัวเลข</w:t>
      </w:r>
    </w:p>
  </w:comment>
  <w:comment w:initials="P" w:author="Jenjira O-cha" w:date="2023-02-08T13:34:00Z" w:id="366">
    <w:p w:rsidRPr="00365BAB" w:rsidR="00277A61" w:rsidRDefault="00277A61" w14:paraId="4256E734" w14:textId="0CFCC8F2">
      <w:pPr>
        <w:pStyle w:val="CommentText"/>
        <w:rPr>
          <w:cs/>
        </w:rPr>
      </w:pPr>
      <w:r>
        <w:rPr>
          <w:rFonts w:hint="cs"/>
          <w:cs/>
        </w:rPr>
        <w:t>ขอให้กำหนดจำนวนชั่วโมง บรรยาย-ปฏิบัติ-ศึกษาด้วยตนเอง</w:t>
      </w:r>
    </w:p>
  </w:comment>
  <w:comment w:initials="p" w:author="phetc" w:date="2023-02-11T21:55:00Z" w:id="367">
    <w:p w:rsidRPr="00656DE3" w:rsidR="00277A61" w:rsidRDefault="00277A61" w14:paraId="30419500" w14:textId="622D56E6">
      <w:pPr>
        <w:pStyle w:val="CommentText"/>
      </w:pPr>
      <w:r>
        <w:rPr>
          <w:rStyle w:val="CommentReference"/>
        </w:rPr>
        <w:annotationRef/>
      </w:r>
      <w:r>
        <w:rPr>
          <w:rStyle w:val="CommentReference"/>
          <w:rFonts w:hint="cs"/>
          <w:cs/>
        </w:rPr>
        <w:t>แก้แล้ว</w:t>
      </w:r>
    </w:p>
  </w:comment>
  <w:comment w:initials="P" w:author="Jenjira O-cha" w:date="2023-02-08T13:41:00Z" w:id="382">
    <w:p w:rsidR="00277A61" w:rsidRDefault="00277A61" w14:paraId="3DB28709" w14:textId="62BEBE96">
      <w:pPr>
        <w:pStyle w:val="CommentText"/>
      </w:pPr>
      <w:r>
        <w:rPr>
          <w:rStyle w:val="CommentReference"/>
        </w:rPr>
        <w:annotationRef/>
      </w:r>
      <w:r>
        <w:rPr>
          <w:rFonts w:hint="cs"/>
          <w:cs/>
        </w:rPr>
        <w:t xml:space="preserve">มีคำว่า ทาง หรือไม่ และแก้ให้ตรงกันทุกจุด </w:t>
      </w:r>
    </w:p>
  </w:comment>
  <w:comment w:initials="p" w:author="phetc" w:date="2023-02-11T22:00:00Z" w:id="383">
    <w:p w:rsidR="00277A61" w:rsidRDefault="00277A61" w14:paraId="18B4A479" w14:textId="54653DD4">
      <w:pPr>
        <w:pStyle w:val="CommentText"/>
      </w:pPr>
      <w:r>
        <w:rPr>
          <w:rStyle w:val="CommentReference"/>
        </w:rPr>
        <w:annotationRef/>
      </w:r>
      <w:r>
        <w:rPr>
          <w:rStyle w:val="CommentReference"/>
          <w:rFonts w:hint="cs"/>
          <w:cs/>
        </w:rPr>
        <w:t>ตัดทางออก</w:t>
      </w:r>
    </w:p>
  </w:comment>
  <w:comment w:initials="P" w:author="Jenjira O-cha" w:date="2023-02-08T13:52:00Z" w:id="397">
    <w:p w:rsidR="00277A61" w:rsidRDefault="00277A61" w14:paraId="2388EFA7" w14:textId="63F3004A">
      <w:pPr>
        <w:pStyle w:val="CommentText"/>
      </w:pPr>
      <w:r>
        <w:rPr>
          <w:rStyle w:val="CommentReference"/>
        </w:rPr>
        <w:annotationRef/>
      </w:r>
      <w:r>
        <w:rPr>
          <w:rFonts w:hint="cs"/>
          <w:cs/>
        </w:rPr>
        <w:t>ขอให้ตรวจสอบว่าจะใส่คำว่า “เศรษฐศาสตร์” ด้วยหรือไม่ และแก้ไขให้ตรงกันทุกจุด</w:t>
      </w:r>
    </w:p>
  </w:comment>
  <w:comment w:initials="p" w:author="phetc" w:date="2023-02-11T22:03:00Z" w:id="398">
    <w:p w:rsidR="00277A61" w:rsidRDefault="00277A61" w14:paraId="68B66DCE" w14:textId="622E9211">
      <w:pPr>
        <w:pStyle w:val="CommentText"/>
      </w:pPr>
      <w:r>
        <w:rPr>
          <w:rStyle w:val="CommentReference"/>
        </w:rPr>
        <w:annotationRef/>
      </w:r>
      <w:r>
        <w:rPr>
          <w:rFonts w:hint="cs"/>
          <w:cs/>
        </w:rPr>
        <w:t xml:space="preserve"> เศรษฐศาสตร์ ตัดออก</w:t>
      </w:r>
    </w:p>
  </w:comment>
  <w:comment w:initials="P" w:author="Jenjira O-cha" w:date="2023-02-08T13:54:00Z" w:id="404">
    <w:p w:rsidR="00277A61" w:rsidRDefault="00277A61" w14:paraId="3056D71B" w14:textId="5C961092">
      <w:pPr>
        <w:pStyle w:val="CommentText"/>
      </w:pPr>
      <w:r>
        <w:rPr>
          <w:rStyle w:val="CommentReference"/>
        </w:rPr>
        <w:annotationRef/>
      </w:r>
      <w:r>
        <w:rPr>
          <w:rFonts w:hint="cs"/>
          <w:cs/>
        </w:rPr>
        <w:t>ตกเลข 2</w:t>
      </w:r>
    </w:p>
  </w:comment>
  <w:comment w:initials="P" w:author="Jenjira O-cha" w:date="2023-02-08T14:21:00Z" w:id="411">
    <w:p w:rsidR="00277A61" w:rsidRDefault="00277A61" w14:paraId="3796BE46" w14:textId="2ACA6F4E">
      <w:pPr>
        <w:pStyle w:val="CommentText"/>
      </w:pPr>
      <w:r>
        <w:rPr>
          <w:rStyle w:val="CommentReference"/>
        </w:rPr>
        <w:annotationRef/>
      </w:r>
      <w:r>
        <w:rPr>
          <w:rFonts w:hint="cs"/>
          <w:cs/>
        </w:rPr>
        <w:t xml:space="preserve">ต้องกำหนดจำนวนชั่วโมงบรรยาย-ปฏิบัติ-ศึกษาด้วยตนเอง </w:t>
      </w:r>
    </w:p>
  </w:comment>
  <w:comment w:initials="p" w:author="phetc" w:date="2023-02-11T22:04:00Z" w:id="412">
    <w:p w:rsidR="00277A61" w:rsidRDefault="00277A61" w14:paraId="1ABA3367" w14:textId="09B189D9">
      <w:pPr>
        <w:pStyle w:val="CommentText"/>
      </w:pPr>
      <w:r>
        <w:rPr>
          <w:rStyle w:val="CommentReference"/>
        </w:rPr>
        <w:annotationRef/>
      </w:r>
      <w:r>
        <w:rPr>
          <w:rFonts w:hint="cs"/>
          <w:cs/>
        </w:rPr>
        <w:t>ขอคงไว้เหมือนเดิม</w:t>
      </w:r>
    </w:p>
  </w:comment>
  <w:comment w:initials="P" w:author="Jenjira O-cha" w:date="2023-02-08T14:59:00Z" w:id="449">
    <w:p w:rsidR="00277A61" w:rsidRDefault="00277A61" w14:paraId="441C3D93" w14:textId="0B44CC15">
      <w:pPr>
        <w:pStyle w:val="CommentText"/>
        <w:rPr>
          <w:cs/>
        </w:rPr>
      </w:pPr>
      <w:r>
        <w:rPr>
          <w:rStyle w:val="CommentReference"/>
        </w:rPr>
        <w:annotationRef/>
      </w:r>
      <w:r>
        <w:rPr>
          <w:rFonts w:hint="cs"/>
          <w:cs/>
        </w:rPr>
        <w:t xml:space="preserve">ขาด บังคับเลือก 3 หน่วยกิต </w:t>
      </w:r>
    </w:p>
  </w:comment>
  <w:comment w:initials="p" w:author="phetc" w:date="2023-02-11T22:09:00Z" w:id="450">
    <w:p w:rsidRPr="0069632C" w:rsidR="00277A61" w:rsidRDefault="00277A61" w14:paraId="3E84174D" w14:textId="635AD38E">
      <w:pPr>
        <w:pStyle w:val="CommentText"/>
        <w:rPr>
          <w:cs/>
        </w:rPr>
      </w:pPr>
      <w:r>
        <w:rPr>
          <w:rStyle w:val="CommentReference"/>
        </w:rPr>
        <w:annotationRef/>
      </w:r>
      <w:r>
        <w:rPr>
          <w:rFonts w:hint="cs"/>
          <w:cs/>
        </w:rPr>
        <w:t xml:space="preserve">ปรับแล้ว ส่วน </w:t>
      </w:r>
      <w:r>
        <w:t xml:space="preserve">ma216 </w:t>
      </w:r>
      <w:r>
        <w:rPr>
          <w:rFonts w:hint="cs"/>
          <w:cs/>
        </w:rPr>
        <w:t xml:space="preserve">เราเน้นตัวนี้ </w:t>
      </w:r>
    </w:p>
  </w:comment>
  <w:comment w:initials="P" w:author="Jenjira O-cha" w:date="2023-02-08T15:04:00Z" w:id="483">
    <w:p w:rsidR="00277A61" w:rsidRDefault="00277A61" w14:paraId="6AEBEDCB" w14:textId="286CBCA7">
      <w:pPr>
        <w:pStyle w:val="CommentText"/>
        <w:rPr>
          <w:cs/>
        </w:rPr>
      </w:pPr>
      <w:r>
        <w:rPr>
          <w:rStyle w:val="CommentReference"/>
        </w:rPr>
        <w:annotationRef/>
      </w:r>
      <w:r>
        <w:rPr>
          <w:rFonts w:hint="cs"/>
          <w:cs/>
        </w:rPr>
        <w:t>วิชาบังคับเฉพาะด้าน ตัวนี้จะเกิน 21 หน่วยกิต ตามโครงสร้าง  น่าจะเป็นวิชาเลือกเฉพาะด้าน 3 หน่วยกิต ที่เหลือ โปรดตรวจสอบอีกครั้ง</w:t>
      </w:r>
    </w:p>
  </w:comment>
  <w:comment w:initials="p" w:author="phetc" w:date="2023-02-13T15:25:00Z" w:id="484">
    <w:p w:rsidR="00277A61" w:rsidRDefault="00277A61" w14:paraId="2DE92619" w14:textId="33B16A6A">
      <w:pPr>
        <w:pStyle w:val="CommentText"/>
        <w:rPr>
          <w:cs/>
        </w:rPr>
      </w:pPr>
      <w:r>
        <w:rPr>
          <w:rStyle w:val="CommentReference"/>
        </w:rPr>
        <w:annotationRef/>
      </w:r>
      <w:r>
        <w:rPr>
          <w:rFonts w:hint="cs"/>
          <w:cs/>
        </w:rPr>
        <w:t>ปรับแล้วไปเป็น เลือกเฉพาะด้าน เรียน ปี 2 ภาค 2 ค่ะ</w:t>
      </w:r>
    </w:p>
  </w:comment>
  <w:comment w:initials="P" w:author="Jenjira O-cha" w:date="2023-02-08T15:08:00Z" w:id="495">
    <w:p w:rsidR="00277A61" w:rsidRDefault="00277A61" w14:paraId="4685C0AA" w14:textId="4349D80F">
      <w:pPr>
        <w:pStyle w:val="CommentText"/>
      </w:pPr>
      <w:r>
        <w:rPr>
          <w:rStyle w:val="CommentReference"/>
        </w:rPr>
        <w:annotationRef/>
      </w:r>
      <w:r>
        <w:rPr>
          <w:rFonts w:hint="cs"/>
          <w:cs/>
        </w:rPr>
        <w:t>วิชาบังคับเฉพาะด้าน ตัวนี้จะเกิน 21 หน่วยกิต ตามโครงสร้าง  น่าจะเป็นวิชาเลือกเฉพาะด้าน 3 หน่วยกิต ที่เหลือ โปรดตรวจสอบอีกครั้ง</w:t>
      </w:r>
    </w:p>
  </w:comment>
  <w:comment w:initials="JOc" w:author="Jenjira O-cha" w:date="2023-02-07T20:48:00Z" w:id="721">
    <w:p w:rsidR="00277A61" w:rsidP="00CC5B39" w:rsidRDefault="00277A61" w14:paraId="289FFFA2" w14:textId="77777777">
      <w:pPr>
        <w:pStyle w:val="CommentText"/>
      </w:pPr>
      <w:r>
        <w:rPr>
          <w:rStyle w:val="CommentReference"/>
        </w:rPr>
        <w:annotationRef/>
      </w:r>
      <w:r>
        <w:rPr>
          <w:cs/>
          <w:lang w:val="th-TH"/>
        </w:rPr>
        <w:t xml:space="preserve">วิชา </w:t>
      </w:r>
      <w:r>
        <w:t>MA</w:t>
      </w:r>
      <w:r>
        <w:rPr>
          <w:szCs w:val="20"/>
          <w:cs/>
        </w:rPr>
        <w:t xml:space="preserve"> </w:t>
      </w:r>
      <w:r>
        <w:rPr>
          <w:cs/>
          <w:lang w:val="th-TH"/>
        </w:rPr>
        <w:t xml:space="preserve">รอเช็คกับหลักสูตรคณะวิทย์ </w:t>
      </w:r>
    </w:p>
  </w:comment>
  <w:comment w:initials="P" w:author="PC" w:date="2023-03-31T10:45:00Z" w:id="722">
    <w:p w:rsidR="00277A61" w:rsidRDefault="00277A61" w14:paraId="09259C9A" w14:textId="23B4E1EE">
      <w:pPr>
        <w:pStyle w:val="CommentText"/>
      </w:pPr>
      <w:r>
        <w:rPr>
          <w:rStyle w:val="CommentReference"/>
        </w:rPr>
        <w:annotationRef/>
      </w:r>
      <w:r>
        <w:rPr>
          <w:rFonts w:hint="cs"/>
          <w:cs/>
        </w:rPr>
        <w:t>ตรวจสอบเล่มคณะวิทย์แล้วเรียบร้อยค่ะ</w:t>
      </w:r>
    </w:p>
  </w:comment>
  <w:comment w:initials="P" w:author="PC" w:date="2023-03-31T10:46:00Z" w:id="724">
    <w:p w:rsidR="00277A61" w:rsidRDefault="00277A61" w14:paraId="7F167669" w14:textId="3770418D">
      <w:pPr>
        <w:pStyle w:val="CommentText"/>
      </w:pPr>
      <w:r>
        <w:rPr>
          <w:rStyle w:val="CommentReference"/>
        </w:rPr>
        <w:annotationRef/>
      </w:r>
      <w:r>
        <w:rPr>
          <w:rStyle w:val="CommentReference"/>
        </w:rPr>
        <w:annotationRef/>
      </w:r>
      <w:r>
        <w:rPr>
          <w:rFonts w:hint="cs"/>
          <w:cs/>
        </w:rPr>
        <w:t>ตรวจสอบเล่มคณะวิทย์แล้วเรียบร้อยค่ะ</w:t>
      </w:r>
    </w:p>
  </w:comment>
  <w:comment w:initials="JOc" w:author="Jenjira O-cha" w:date="2023-02-07T20:49:00Z" w:id="733">
    <w:p w:rsidR="00277A61" w:rsidP="00CC5B39" w:rsidRDefault="00277A61" w14:paraId="1EB02BE7" w14:textId="77777777">
      <w:pPr>
        <w:pStyle w:val="CommentText"/>
      </w:pPr>
      <w:r>
        <w:rPr>
          <w:rStyle w:val="CommentReference"/>
        </w:rPr>
        <w:annotationRef/>
      </w:r>
      <w:r>
        <w:rPr>
          <w:cs/>
          <w:lang w:val="th-TH"/>
        </w:rPr>
        <w:t xml:space="preserve">รอเช็คกับหลักสูตรเจ้าของวิชาอีกครั้ง </w:t>
      </w:r>
    </w:p>
  </w:comment>
  <w:comment w:initials="P" w:author="PC" w:date="2023-03-31T11:05:00Z" w:id="734">
    <w:p w:rsidR="00277A61" w:rsidRDefault="00277A61" w14:paraId="5DCDB22A" w14:textId="78F18EB2">
      <w:pPr>
        <w:pStyle w:val="CommentText"/>
      </w:pPr>
      <w:r>
        <w:rPr>
          <w:rStyle w:val="CommentReference"/>
        </w:rPr>
        <w:annotationRef/>
      </w:r>
      <w:r>
        <w:rPr>
          <w:rStyle w:val="CommentReference"/>
        </w:rPr>
        <w:annotationRef/>
      </w:r>
      <w:r>
        <w:rPr>
          <w:rFonts w:hint="cs"/>
          <w:cs/>
        </w:rPr>
        <w:t>ตรวจสอบเล่มคณะวิทย์แล้วเรียบร้อยค่ะ</w:t>
      </w:r>
    </w:p>
  </w:comment>
  <w:comment w:initials="P" w:author="PC" w:date="2023-03-31T11:06:00Z" w:id="743">
    <w:p w:rsidR="00277A61" w:rsidP="00DD65EB" w:rsidRDefault="00277A61" w14:paraId="797800D8" w14:textId="77777777">
      <w:pPr>
        <w:pStyle w:val="CommentText"/>
      </w:pPr>
      <w:r>
        <w:rPr>
          <w:rStyle w:val="CommentReference"/>
        </w:rPr>
        <w:annotationRef/>
      </w:r>
      <w:r>
        <w:rPr>
          <w:rStyle w:val="CommentReference"/>
        </w:rPr>
        <w:annotationRef/>
      </w:r>
      <w:r>
        <w:rPr>
          <w:rFonts w:hint="cs"/>
          <w:cs/>
        </w:rPr>
        <w:t>ตรวจสอบเล่มคณะวิทย์แล้วเรียบร้อยค่ะ</w:t>
      </w:r>
    </w:p>
    <w:p w:rsidR="00277A61" w:rsidRDefault="00277A61" w14:paraId="16BF98B5" w14:textId="4F521D49">
      <w:pPr>
        <w:pStyle w:val="CommentText"/>
      </w:pPr>
    </w:p>
  </w:comment>
  <w:comment w:initials="JOc" w:author="Jenjira O-cha" w:date="2023-02-07T20:59:00Z" w:id="766">
    <w:p w:rsidR="00277A61" w:rsidP="00CC5B39" w:rsidRDefault="00277A61" w14:paraId="37A20095" w14:textId="77777777">
      <w:pPr>
        <w:pStyle w:val="CommentText"/>
      </w:pPr>
      <w:r>
        <w:rPr>
          <w:rStyle w:val="CommentReference"/>
        </w:rPr>
        <w:annotationRef/>
      </w:r>
      <w:r>
        <w:rPr>
          <w:cs/>
          <w:lang w:val="th-TH"/>
        </w:rPr>
        <w:t xml:space="preserve">ตรวจสอบกับเล่มสถาบันภาษา </w:t>
      </w:r>
      <w:r>
        <w:t xml:space="preserve">66 </w:t>
      </w:r>
      <w:r>
        <w:rPr>
          <w:cs/>
          <w:lang w:val="th-TH"/>
        </w:rPr>
        <w:t>แล้ว</w:t>
      </w:r>
    </w:p>
  </w:comment>
  <w:comment w:initials="JOc" w:author="Jenjira O-cha" w:date="2023-02-07T21:01:00Z" w:id="778">
    <w:p w:rsidR="00277A61" w:rsidP="00CC5B39" w:rsidRDefault="00277A61" w14:paraId="279E44C5" w14:textId="77777777">
      <w:pPr>
        <w:pStyle w:val="CommentText"/>
      </w:pPr>
      <w:r>
        <w:rPr>
          <w:rStyle w:val="CommentReference"/>
        </w:rPr>
        <w:annotationRef/>
      </w:r>
      <w:r>
        <w:rPr>
          <w:i/>
          <w:iCs/>
          <w:color w:val="FF0000"/>
          <w:u w:val="single"/>
          <w:cs/>
          <w:lang w:val="th-TH"/>
        </w:rPr>
        <w:t>การกำหนดวิชาบังคับก่อน</w:t>
      </w:r>
      <w:r>
        <w:rPr>
          <w:i/>
          <w:iCs/>
          <w:color w:val="FF0000"/>
          <w:cs/>
          <w:lang w:val="th-TH"/>
        </w:rPr>
        <w:t xml:space="preserve"> </w:t>
      </w:r>
      <w:r>
        <w:rPr>
          <w:i/>
          <w:iCs/>
          <w:color w:val="FF0000"/>
          <w:cs/>
        </w:rPr>
        <w:t xml:space="preserve">แนวทางของหลักสูตรสมัยใหม่ไม่นิยมกำหนดรายวิชาที่มี </w:t>
      </w:r>
      <w:r>
        <w:rPr>
          <w:i/>
          <w:iCs/>
          <w:color w:val="FF0000"/>
        </w:rPr>
        <w:t xml:space="preserve">Prerequisite </w:t>
      </w:r>
      <w:r>
        <w:rPr>
          <w:i/>
          <w:iCs/>
          <w:color w:val="FF0000"/>
          <w:szCs w:val="20"/>
          <w:cs/>
        </w:rPr>
        <w:t>/</w:t>
      </w:r>
      <w:r>
        <w:rPr>
          <w:i/>
          <w:iCs/>
          <w:color w:val="FF0000"/>
        </w:rPr>
        <w:t>co</w:t>
      </w:r>
      <w:r>
        <w:rPr>
          <w:i/>
          <w:iCs/>
          <w:color w:val="FF0000"/>
          <w:szCs w:val="20"/>
          <w:cs/>
        </w:rPr>
        <w:t>-</w:t>
      </w:r>
      <w:r>
        <w:rPr>
          <w:i/>
          <w:iCs/>
          <w:color w:val="FF0000"/>
        </w:rPr>
        <w:t xml:space="preserve">current </w:t>
      </w:r>
      <w:r>
        <w:rPr>
          <w:i/>
          <w:iCs/>
          <w:color w:val="FF0000"/>
          <w:cs/>
          <w:lang w:val="th-TH"/>
        </w:rPr>
        <w:t>โดยเฉพาะการกำหนดรายวิชาที่ต้องผ่านหลายขั้นตอนขอให้พยายามกำหนดวิชาบังคับก่อนเฉพาะวิชาที่มีความจำเป็นอย่างยิ่งยวด</w:t>
      </w:r>
      <w:r>
        <w:rPr>
          <w:i/>
          <w:iCs/>
          <w:color w:val="FF0000"/>
          <w:szCs w:val="20"/>
          <w:cs/>
        </w:rPr>
        <w:t xml:space="preserve"> </w:t>
      </w:r>
    </w:p>
  </w:comment>
  <w:comment w:initials="P" w:author="Jenjira O-cha" w:date="2023-02-08T10:08:00Z" w:id="842">
    <w:p w:rsidRPr="00CC5B39" w:rsidR="00277A61" w:rsidRDefault="00277A61" w14:paraId="5EFBF287" w14:textId="7723BCDD">
      <w:pPr>
        <w:pStyle w:val="CommentText"/>
        <w:rPr>
          <w:cs/>
        </w:rPr>
      </w:pPr>
      <w:r>
        <w:rPr>
          <w:rStyle w:val="CommentReference"/>
        </w:rPr>
        <w:annotationRef/>
      </w:r>
      <w:r>
        <w:t xml:space="preserve">Note </w:t>
      </w:r>
      <w:r>
        <w:rPr>
          <w:rFonts w:hint="cs"/>
          <w:cs/>
        </w:rPr>
        <w:t>ส่วนที่แก้ไข</w:t>
      </w:r>
    </w:p>
  </w:comment>
  <w:comment w:initials="P" w:author="Jenjira O-cha" w:date="2023-02-08T10:08:00Z" w:id="843">
    <w:p w:rsidR="00277A61" w:rsidRDefault="00277A61" w14:paraId="58F9B92E" w14:textId="1692C272">
      <w:pPr>
        <w:pStyle w:val="CommentText"/>
      </w:pPr>
      <w:r>
        <w:rPr>
          <w:rStyle w:val="CommentReference"/>
        </w:rPr>
        <w:annotationRef/>
      </w:r>
      <w:r>
        <w:t xml:space="preserve">Note </w:t>
      </w:r>
      <w:r>
        <w:rPr>
          <w:rFonts w:hint="cs"/>
          <w:cs/>
        </w:rPr>
        <w:t>ส่วนที่แก้ไข</w:t>
      </w:r>
    </w:p>
  </w:comment>
  <w:comment w:initials="JOc" w:author="Jenjira O-cha" w:date="2023-02-07T21:02:00Z" w:id="898">
    <w:p w:rsidR="00277A61" w:rsidP="00CC5B39" w:rsidRDefault="00277A61" w14:paraId="09EFD9F3" w14:textId="77777777">
      <w:pPr>
        <w:pStyle w:val="CommentText"/>
      </w:pPr>
      <w:r>
        <w:rPr>
          <w:rStyle w:val="CommentReference"/>
        </w:rPr>
        <w:annotationRef/>
      </w:r>
      <w:r>
        <w:rPr>
          <w:i/>
          <w:iCs/>
          <w:color w:val="FF0000"/>
          <w:u w:val="single"/>
          <w:cs/>
          <w:lang w:val="th-TH"/>
        </w:rPr>
        <w:t>การกำหนดวิชาบังคับก่อน</w:t>
      </w:r>
      <w:r>
        <w:rPr>
          <w:i/>
          <w:iCs/>
          <w:color w:val="FF0000"/>
          <w:cs/>
          <w:lang w:val="th-TH"/>
        </w:rPr>
        <w:t xml:space="preserve"> </w:t>
      </w:r>
      <w:r>
        <w:rPr>
          <w:i/>
          <w:iCs/>
          <w:color w:val="FF0000"/>
          <w:cs/>
        </w:rPr>
        <w:t xml:space="preserve">แนวทางของหลักสูตรสมัยใหม่ไม่นิยมกำหนดรายวิชาที่มี </w:t>
      </w:r>
      <w:r>
        <w:rPr>
          <w:i/>
          <w:iCs/>
          <w:color w:val="FF0000"/>
        </w:rPr>
        <w:t xml:space="preserve">Prerequisite </w:t>
      </w:r>
      <w:r>
        <w:rPr>
          <w:i/>
          <w:iCs/>
          <w:color w:val="FF0000"/>
          <w:szCs w:val="20"/>
          <w:cs/>
        </w:rPr>
        <w:t>/</w:t>
      </w:r>
      <w:r>
        <w:rPr>
          <w:i/>
          <w:iCs/>
          <w:color w:val="FF0000"/>
        </w:rPr>
        <w:t>co</w:t>
      </w:r>
      <w:r>
        <w:rPr>
          <w:i/>
          <w:iCs/>
          <w:color w:val="FF0000"/>
          <w:szCs w:val="20"/>
          <w:cs/>
        </w:rPr>
        <w:t>-</w:t>
      </w:r>
      <w:r>
        <w:rPr>
          <w:i/>
          <w:iCs/>
          <w:color w:val="FF0000"/>
        </w:rPr>
        <w:t xml:space="preserve">current </w:t>
      </w:r>
      <w:r>
        <w:rPr>
          <w:i/>
          <w:iCs/>
          <w:color w:val="FF0000"/>
          <w:cs/>
          <w:lang w:val="th-TH"/>
        </w:rPr>
        <w:t>โดยเฉพาะการกำหนดรายวิชาที่ต้องผ่านหลายขั้นตอนขอให้พยายามกำหนดวิชาบังคับก่อนเฉพาะวิชาที่มีความจำเป็นอย่างยิ่งยวด</w:t>
      </w:r>
      <w:r>
        <w:rPr>
          <w:i/>
          <w:iCs/>
          <w:color w:val="FF0000"/>
          <w:szCs w:val="20"/>
          <w:cs/>
        </w:rPr>
        <w:t xml:space="preserve"> </w:t>
      </w:r>
    </w:p>
  </w:comment>
  <w:comment w:initials="p" w:author="phetc" w:date="2023-02-14T13:36:00Z" w:id="899">
    <w:p w:rsidR="00277A61" w:rsidRDefault="00277A61" w14:paraId="16C68087" w14:textId="21CDD49C">
      <w:pPr>
        <w:pStyle w:val="CommentText"/>
        <w:rPr>
          <w:cs/>
        </w:rPr>
      </w:pPr>
      <w:r>
        <w:rPr>
          <w:rStyle w:val="CommentReference"/>
        </w:rPr>
        <w:annotationRef/>
      </w:r>
      <w:r>
        <w:rPr>
          <w:rFonts w:hint="cs"/>
          <w:cs/>
        </w:rPr>
        <w:t xml:space="preserve">เนื่องจากวิชา </w:t>
      </w:r>
      <w:r>
        <w:t xml:space="preserve">Selected </w:t>
      </w:r>
      <w:r>
        <w:rPr>
          <w:rFonts w:hint="cs"/>
          <w:cs/>
        </w:rPr>
        <w:t xml:space="preserve"> เป็นการศึกษาเฉาพเรื่อง จึงกำหนดวิชาบังคับก่อนยากค่ะ</w:t>
      </w:r>
    </w:p>
  </w:comment>
  <w:comment w:initials="P" w:author="PC" w:date="2023-03-31T11:08:00Z" w:id="900">
    <w:p w:rsidR="00277A61" w:rsidRDefault="00277A61" w14:paraId="499AD39B" w14:textId="2579F375">
      <w:pPr>
        <w:pStyle w:val="CommentText"/>
      </w:pPr>
      <w:r>
        <w:rPr>
          <w:rStyle w:val="CommentReference"/>
        </w:rPr>
        <w:annotationRef/>
      </w:r>
      <w:r>
        <w:rPr>
          <w:rFonts w:hint="cs"/>
          <w:cs/>
        </w:rPr>
        <w:t>ลบออกตามบันทึกที่คณะชี้แจงเรื่องวิชาบังคับก่อน</w:t>
      </w:r>
    </w:p>
  </w:comment>
  <w:comment w:initials="P" w:author="PC" w:date="2023-03-31T11:09:00Z" w:id="908">
    <w:p w:rsidR="00277A61" w:rsidP="00020FED" w:rsidRDefault="00277A61" w14:paraId="7D9095D5"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571B33BC" w14:textId="499C857E">
      <w:pPr>
        <w:pStyle w:val="CommentText"/>
      </w:pPr>
    </w:p>
  </w:comment>
  <w:comment w:initials="P" w:author="PC" w:date="2023-03-31T11:09:00Z" w:id="987">
    <w:p w:rsidR="00277A61" w:rsidP="00020FED" w:rsidRDefault="00277A61" w14:paraId="62C101E4"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5A7A5037" w14:textId="103BD758">
      <w:pPr>
        <w:pStyle w:val="CommentText"/>
      </w:pPr>
    </w:p>
  </w:comment>
  <w:comment w:initials="P" w:author="PC" w:date="2023-03-31T11:09:00Z" w:id="994">
    <w:p w:rsidR="00277A61" w:rsidP="00020FED" w:rsidRDefault="00277A61" w14:paraId="756FA4D4"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27453589" w14:textId="252390B4">
      <w:pPr>
        <w:pStyle w:val="CommentText"/>
      </w:pPr>
    </w:p>
  </w:comment>
  <w:comment w:initials="P" w:author="PC" w:date="2023-03-31T11:10:00Z" w:id="1104">
    <w:p w:rsidR="00277A61" w:rsidP="00020FED" w:rsidRDefault="00277A61" w14:paraId="62A3B3E1"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60232F6C" w14:textId="40DF20DE">
      <w:pPr>
        <w:pStyle w:val="CommentText"/>
      </w:pPr>
    </w:p>
  </w:comment>
  <w:comment w:initials="P" w:author="PC" w:date="2023-03-31T11:10:00Z" w:id="1117">
    <w:p w:rsidR="00277A61" w:rsidP="00020FED" w:rsidRDefault="00277A61" w14:paraId="55EA8F0F"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0771F635" w14:textId="39FF02E1">
      <w:pPr>
        <w:pStyle w:val="CommentText"/>
      </w:pPr>
    </w:p>
  </w:comment>
  <w:comment w:initials="P" w:author="Jenjira O-cha" w:date="2023-02-08T15:14:00Z" w:id="1135">
    <w:p w:rsidR="00277A61" w:rsidRDefault="00277A61" w14:paraId="1C01070D" w14:textId="490D23E7">
      <w:pPr>
        <w:pStyle w:val="CommentText"/>
      </w:pPr>
      <w:r>
        <w:rPr>
          <w:rStyle w:val="CommentReference"/>
        </w:rPr>
        <w:annotationRef/>
      </w:r>
      <w:r>
        <w:rPr>
          <w:rFonts w:hint="cs"/>
          <w:cs/>
        </w:rPr>
        <w:t>โปรดตรวจสอบว่า มีคำว่า ทาง หรือไม่ และแก้ไขทุกจุดที่ปรากฏในเล่มหลักสูตรให้เหมือนกันทั้งเล่ม</w:t>
      </w:r>
    </w:p>
  </w:comment>
  <w:comment w:initials="p" w:author="phetc" w:date="2023-02-14T13:38:00Z" w:id="1136">
    <w:p w:rsidR="00277A61" w:rsidRDefault="00277A61" w14:paraId="6E0EF0E0" w14:textId="27207C5E">
      <w:pPr>
        <w:pStyle w:val="CommentText"/>
      </w:pPr>
      <w:r>
        <w:rPr>
          <w:rStyle w:val="CommentReference"/>
        </w:rPr>
        <w:annotationRef/>
      </w:r>
      <w:r>
        <w:rPr>
          <w:rFonts w:hint="cs"/>
          <w:cs/>
        </w:rPr>
        <w:t>แก้ไขเรียบร้อยแล้วค่ะ</w:t>
      </w:r>
    </w:p>
  </w:comment>
  <w:comment w:initials="P" w:author="PC" w:date="2023-03-31T11:11:00Z" w:id="1146">
    <w:p w:rsidR="00277A61" w:rsidP="00C5386D" w:rsidRDefault="00277A61" w14:paraId="59D913EC"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545082C7" w14:textId="2FB5F711">
      <w:pPr>
        <w:pStyle w:val="CommentText"/>
      </w:pPr>
    </w:p>
  </w:comment>
  <w:comment w:initials="P" w:author="PC" w:date="2023-03-31T11:11:00Z" w:id="1153">
    <w:p w:rsidR="00277A61" w:rsidP="00C5386D" w:rsidRDefault="00277A61" w14:paraId="751A24CF"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65B78CDB" w14:textId="4DA392F0">
      <w:pPr>
        <w:pStyle w:val="CommentText"/>
      </w:pPr>
    </w:p>
  </w:comment>
  <w:comment w:initials="P" w:author="PC" w:date="2023-03-31T11:11:00Z" w:id="1229">
    <w:p w:rsidR="00277A61" w:rsidP="00C5386D" w:rsidRDefault="00277A61" w14:paraId="5AFFBF18"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4A9D3608" w14:textId="0C2EADE5">
      <w:pPr>
        <w:pStyle w:val="CommentText"/>
      </w:pPr>
    </w:p>
  </w:comment>
  <w:comment w:initials="P" w:author="PC" w:date="2023-03-31T11:11:00Z" w:id="1236">
    <w:p w:rsidR="00277A61" w:rsidP="00C5386D" w:rsidRDefault="00277A61" w14:paraId="7E7A2517"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7D4DEA93" w14:textId="312D0E40">
      <w:pPr>
        <w:pStyle w:val="CommentText"/>
      </w:pPr>
    </w:p>
  </w:comment>
  <w:comment w:initials="P" w:author="PC" w:date="2023-03-31T11:12:00Z" w:id="1251">
    <w:p w:rsidR="00277A61" w:rsidP="00C5386D" w:rsidRDefault="00277A61" w14:paraId="0DED7BCE"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614653AA" w14:textId="6204874C">
      <w:pPr>
        <w:pStyle w:val="CommentText"/>
      </w:pPr>
    </w:p>
  </w:comment>
  <w:comment w:initials="P" w:author="PC" w:date="2023-03-31T11:12:00Z" w:id="1256">
    <w:p w:rsidR="00277A61" w:rsidP="00C5386D" w:rsidRDefault="00277A61" w14:paraId="6B3EA3D7"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1F0B23C5" w14:textId="0968040D">
      <w:pPr>
        <w:pStyle w:val="CommentText"/>
      </w:pPr>
    </w:p>
  </w:comment>
  <w:comment w:initials="P" w:author="PC" w:date="2023-03-31T11:12:00Z" w:id="1367">
    <w:p w:rsidR="00277A61" w:rsidP="00C5386D" w:rsidRDefault="00277A61" w14:paraId="3B1433A5"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2EBC2273" w14:textId="028262A8">
      <w:pPr>
        <w:pStyle w:val="CommentText"/>
      </w:pPr>
    </w:p>
  </w:comment>
  <w:comment w:initials="P" w:author="PC" w:date="2023-03-31T11:12:00Z" w:id="1381">
    <w:p w:rsidR="00277A61" w:rsidP="00C5386D" w:rsidRDefault="00277A61" w14:paraId="684D2277"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69217830" w14:textId="440CB795">
      <w:pPr>
        <w:pStyle w:val="CommentText"/>
      </w:pPr>
    </w:p>
  </w:comment>
  <w:comment w:initials="P" w:author="PC" w:date="2023-03-31T11:13:00Z" w:id="1477">
    <w:p w:rsidR="00277A61" w:rsidP="00C5386D" w:rsidRDefault="00277A61" w14:paraId="7091A29D"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29AD78F0" w14:textId="7F05595D">
      <w:pPr>
        <w:pStyle w:val="CommentText"/>
      </w:pPr>
    </w:p>
  </w:comment>
  <w:comment w:initials="P" w:author="PC" w:date="2023-03-31T11:13:00Z" w:id="1487">
    <w:p w:rsidR="00277A61" w:rsidP="00C5386D" w:rsidRDefault="00277A61" w14:paraId="2C5044BA"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04861E49" w14:textId="284484E7">
      <w:pPr>
        <w:pStyle w:val="CommentText"/>
      </w:pPr>
    </w:p>
  </w:comment>
  <w:comment w:initials="P" w:author="PC" w:date="2023-03-31T11:14:00Z" w:id="1683">
    <w:p w:rsidR="00277A61" w:rsidP="005A078D" w:rsidRDefault="00277A61" w14:paraId="6D686F36"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0C806313" w14:textId="346596DC">
      <w:pPr>
        <w:pStyle w:val="CommentText"/>
      </w:pPr>
    </w:p>
  </w:comment>
  <w:comment w:initials="P" w:author="PC" w:date="2023-03-31T11:14:00Z" w:id="1689">
    <w:p w:rsidR="00277A61" w:rsidP="005A078D" w:rsidRDefault="00277A61" w14:paraId="6FF87766"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78CF7408" w14:textId="49A35383">
      <w:pPr>
        <w:pStyle w:val="CommentText"/>
      </w:pPr>
    </w:p>
  </w:comment>
  <w:comment w:initials="P" w:author="PC" w:date="2023-03-31T11:14:00Z" w:id="1733">
    <w:p w:rsidR="00277A61" w:rsidP="005A078D" w:rsidRDefault="00277A61" w14:paraId="78FFFD65"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4CF52B05" w14:textId="74803F9F">
      <w:pPr>
        <w:pStyle w:val="CommentText"/>
      </w:pPr>
    </w:p>
  </w:comment>
  <w:comment w:initials="P" w:author="PC" w:date="2023-03-31T11:14:00Z" w:id="1742">
    <w:p w:rsidR="00277A61" w:rsidP="005A078D" w:rsidRDefault="00277A61" w14:paraId="17CB063F" w14:textId="77777777">
      <w:pPr>
        <w:pStyle w:val="CommentText"/>
      </w:pPr>
      <w:r>
        <w:rPr>
          <w:rStyle w:val="CommentReference"/>
        </w:rPr>
        <w:annotationRef/>
      </w:r>
      <w:r>
        <w:rPr>
          <w:rFonts w:hint="cs"/>
          <w:cs/>
        </w:rPr>
        <w:t>ลบออกตามบันทึกที่คณะชี้แจงเรื่องวิชาบังคับก่อน</w:t>
      </w:r>
    </w:p>
    <w:p w:rsidR="00277A61" w:rsidRDefault="00277A61" w14:paraId="7620FC90" w14:textId="6A861FB0">
      <w:pPr>
        <w:pStyle w:val="CommentText"/>
      </w:pPr>
    </w:p>
  </w:comment>
  <w:comment w:initials="JOc" w:author="Jenjira O-cha" w:date="2023-02-07T21:53:00Z" w:id="1990">
    <w:p w:rsidR="00277A61" w:rsidP="00CC5B39" w:rsidRDefault="00277A61" w14:paraId="5224828D" w14:textId="03DADF8C">
      <w:pPr>
        <w:pStyle w:val="CommentText"/>
        <w:rPr>
          <w:rFonts w:cs="Times New Roman"/>
          <w:szCs w:val="20"/>
          <w:cs/>
          <w:lang w:val="th-TH"/>
        </w:rPr>
      </w:pPr>
      <w:r>
        <w:rPr>
          <w:rStyle w:val="CommentReference"/>
        </w:rPr>
        <w:annotationRef/>
      </w:r>
      <w:r>
        <w:rPr>
          <w:cs/>
          <w:lang w:val="th-TH"/>
        </w:rPr>
        <w:t>หากคุณวุฒิจบในไทย ปรับเป็นภาษาไทย และหากจบวุฒิต่างประเทศ ให้ปรับปี ค.ศ. เป็น พ.ศ.</w:t>
      </w:r>
    </w:p>
    <w:p w:rsidR="00277A61" w:rsidP="00CC5B39" w:rsidRDefault="00277A61" w14:paraId="7EBEB740" w14:textId="78C52328">
      <w:pPr>
        <w:pStyle w:val="CommentText"/>
        <w:rPr>
          <w:cs/>
        </w:rPr>
      </w:pPr>
      <w:r>
        <w:rPr>
          <w:rFonts w:hint="cs"/>
          <w:cs/>
          <w:lang w:val="th-TH"/>
        </w:rPr>
        <w:t xml:space="preserve">ตรวจสอบรายชื่อแล้ว ใช้ได้ ทั้ง 5 คน </w:t>
      </w:r>
    </w:p>
  </w:comment>
  <w:comment w:initials="JOc" w:author="Jenjira O-cha" w:date="2023-02-07T21:54:00Z" w:id="2170">
    <w:p w:rsidR="00277A61" w:rsidP="00CC5B39" w:rsidRDefault="00277A61" w14:paraId="3138CF09" w14:textId="478249FF">
      <w:pPr>
        <w:pStyle w:val="CommentText"/>
      </w:pPr>
      <w:r>
        <w:rPr>
          <w:rStyle w:val="CommentReference"/>
        </w:rPr>
        <w:annotationRef/>
      </w:r>
      <w:r>
        <w:rPr>
          <w:cs/>
          <w:lang w:val="th-TH"/>
        </w:rPr>
        <w:t xml:space="preserve">คณะรอข้อบังคับใหม่ </w:t>
      </w:r>
      <w:r>
        <w:rPr>
          <w:rFonts w:hint="cs"/>
          <w:cs/>
          <w:lang w:val="th-TH"/>
        </w:rPr>
        <w:t xml:space="preserve">แต่ขอให้ระบุตามข้อบังคับปัจจุบัน พ.ศ. 2561 มาก่อน </w:t>
      </w:r>
    </w:p>
  </w:comment>
  <w:comment w:initials="p" w:author="phetc" w:date="2023-02-12T09:03:00Z" w:id="2171">
    <w:p w:rsidR="00277A61" w:rsidRDefault="00277A61" w14:paraId="7CEB11E3" w14:textId="4DB139C2">
      <w:pPr>
        <w:pStyle w:val="CommentText"/>
      </w:pPr>
      <w:r>
        <w:rPr>
          <w:rStyle w:val="CommentReference"/>
        </w:rPr>
        <w:annotationRef/>
      </w:r>
      <w:r>
        <w:rPr>
          <w:rFonts w:hint="cs"/>
          <w:cs/>
        </w:rPr>
        <w:t>เพิ่มเติม 1.1 และ 1.2</w:t>
      </w:r>
    </w:p>
  </w:comment>
  <w:comment w:initials="P" w:author="Jenjira O-cha" w:date="2023-02-08T11:29:00Z" w:id="2222">
    <w:p w:rsidR="00277A61" w:rsidRDefault="00277A61" w14:paraId="44A8D75B" w14:textId="3E7C099E">
      <w:pPr>
        <w:pStyle w:val="CommentText"/>
      </w:pPr>
      <w:r>
        <w:rPr>
          <w:rFonts w:hint="cs"/>
          <w:cs/>
        </w:rPr>
        <w:t xml:space="preserve">ตัดออก คงไว้ตามเทมเพลต </w:t>
      </w:r>
    </w:p>
  </w:comment>
  <w:comment w:initials="P" w:author="Jenjira O-cha" w:date="2023-02-10T11:18:00Z" w:id="2754">
    <w:p w:rsidR="00277A61" w:rsidRDefault="00277A61" w14:paraId="4CA617C4" w14:textId="4C2CD98B">
      <w:pPr>
        <w:pStyle w:val="CommentText"/>
      </w:pPr>
      <w:r>
        <w:rPr>
          <w:rStyle w:val="CommentReference"/>
        </w:rPr>
        <w:annotationRef/>
      </w:r>
      <w:r>
        <w:rPr>
          <w:rFonts w:ascii="Arial" w:hAnsi="Arial" w:cs="Arial"/>
          <w:color w:val="222222"/>
          <w:shd w:val="clear" w:color="auto" w:fill="FFFFFF"/>
        </w:rPr>
        <w:t> </w:t>
      </w:r>
      <w:r>
        <w:rPr>
          <w:rFonts w:ascii="Arial" w:hAnsi="Arial"/>
          <w:color w:val="222222"/>
          <w:shd w:val="clear" w:color="auto" w:fill="FFFFFF"/>
          <w:cs/>
        </w:rPr>
        <w:t>ขอให้เพิ่ม</w:t>
      </w:r>
      <w:r>
        <w:rPr>
          <w:rFonts w:ascii="Arial" w:hAnsi="Arial" w:cs="Arial"/>
          <w:color w:val="222222"/>
          <w:shd w:val="clear" w:color="auto" w:fill="FFFFFF"/>
        </w:rPr>
        <w:t>  </w:t>
      </w:r>
      <w:r>
        <w:rPr>
          <w:rFonts w:ascii="Arial" w:hAnsi="Arial"/>
          <w:color w:val="222222"/>
          <w:shd w:val="clear" w:color="auto" w:fill="FFFFFF"/>
          <w:cs/>
        </w:rPr>
        <w:t>สรุปผลการดำเนินงานที่ผ่านมาด้วย</w:t>
      </w:r>
    </w:p>
  </w:comment>
  <w:comment w:initials="JOc" w:author="Jenjira O-cha" w:date="2023-02-07T21:58:00Z" w:id="2944">
    <w:p w:rsidR="00277A61" w:rsidP="00CC5B39" w:rsidRDefault="00277A61" w14:paraId="29E1CA81" w14:textId="77777777">
      <w:pPr>
        <w:pStyle w:val="CommentText"/>
      </w:pPr>
      <w:r>
        <w:rPr>
          <w:rStyle w:val="CommentReference"/>
        </w:rPr>
        <w:annotationRef/>
      </w:r>
      <w:r>
        <w:rPr>
          <w:i/>
          <w:iCs/>
          <w:color w:val="FF0000"/>
          <w:cs/>
          <w:lang w:val="th-TH"/>
        </w:rPr>
        <w:t>โปรดตรวจสอบว่า เป็นไปตาม</w:t>
      </w:r>
      <w:r>
        <w:rPr>
          <w:i/>
          <w:iCs/>
          <w:color w:val="FF0000"/>
          <w:szCs w:val="20"/>
          <w:cs/>
        </w:rPr>
        <w:t xml:space="preserve"> </w:t>
      </w:r>
      <w:r>
        <w:rPr>
          <w:i/>
          <w:iCs/>
          <w:color w:val="FF0000"/>
          <w:cs/>
          <w:lang w:val="th-TH"/>
        </w:rPr>
        <w:t>ประกาศ</w:t>
      </w:r>
      <w:r>
        <w:rPr>
          <w:i/>
          <w:iCs/>
          <w:color w:val="FF0000"/>
          <w:szCs w:val="20"/>
          <w:cs/>
        </w:rPr>
        <w:t xml:space="preserve"> </w:t>
      </w:r>
      <w:r>
        <w:rPr>
          <w:i/>
          <w:iCs/>
          <w:color w:val="FF0000"/>
          <w:cs/>
          <w:lang w:val="th-TH"/>
        </w:rPr>
        <w:t>กพอ</w:t>
      </w:r>
      <w:r>
        <w:rPr>
          <w:i/>
          <w:iCs/>
          <w:color w:val="FF0000"/>
          <w:szCs w:val="20"/>
          <w:cs/>
        </w:rPr>
        <w:t xml:space="preserve">. </w:t>
      </w:r>
      <w:r>
        <w:rPr>
          <w:i/>
          <w:iCs/>
          <w:color w:val="FF0000"/>
          <w:cs/>
          <w:lang w:val="th-TH"/>
        </w:rPr>
        <w:t>เรื่อง หลักเกณฑแ์ละวิธีการพิจารณาแต่งตั้งบุคคลให้ดำรงตาแหน่ง</w:t>
      </w:r>
      <w:r>
        <w:rPr>
          <w:i/>
          <w:iCs/>
          <w:color w:val="FF0000"/>
          <w:szCs w:val="20"/>
          <w:cs/>
        </w:rPr>
        <w:t xml:space="preserve"> </w:t>
      </w:r>
      <w:r>
        <w:rPr>
          <w:i/>
          <w:iCs/>
          <w:color w:val="FF0000"/>
          <w:cs/>
          <w:lang w:val="th-TH"/>
        </w:rPr>
        <w:t>ผู้ช่วยศาสตราจารย์</w:t>
      </w:r>
      <w:r>
        <w:rPr>
          <w:i/>
          <w:iCs/>
          <w:color w:val="FF0000"/>
          <w:szCs w:val="20"/>
          <w:cs/>
        </w:rPr>
        <w:t xml:space="preserve"> </w:t>
      </w:r>
      <w:r>
        <w:rPr>
          <w:i/>
          <w:iCs/>
          <w:color w:val="FF0000"/>
          <w:cs/>
          <w:lang w:val="th-TH"/>
        </w:rPr>
        <w:t>รองศาสตราจารย์</w:t>
      </w:r>
      <w:r>
        <w:rPr>
          <w:i/>
          <w:iCs/>
          <w:color w:val="FF0000"/>
          <w:szCs w:val="20"/>
          <w:cs/>
        </w:rPr>
        <w:t xml:space="preserve"> </w:t>
      </w:r>
      <w:r>
        <w:rPr>
          <w:i/>
          <w:iCs/>
          <w:color w:val="FF0000"/>
          <w:cs/>
          <w:lang w:val="th-TH"/>
        </w:rPr>
        <w:t>และศาสตราจารย์</w:t>
      </w:r>
      <w:r>
        <w:rPr>
          <w:i/>
          <w:iCs/>
          <w:color w:val="FF0000"/>
          <w:szCs w:val="20"/>
          <w:cs/>
        </w:rPr>
        <w:t xml:space="preserve"> </w:t>
      </w:r>
      <w:r>
        <w:rPr>
          <w:i/>
          <w:iCs/>
          <w:color w:val="FF0000"/>
          <w:cs/>
          <w:lang w:val="th-TH"/>
        </w:rPr>
        <w:t>พ</w:t>
      </w:r>
      <w:r>
        <w:rPr>
          <w:i/>
          <w:iCs/>
          <w:color w:val="FF0000"/>
          <w:szCs w:val="20"/>
          <w:cs/>
        </w:rPr>
        <w:t>.</w:t>
      </w:r>
      <w:r>
        <w:rPr>
          <w:i/>
          <w:iCs/>
          <w:color w:val="FF0000"/>
          <w:cs/>
          <w:lang w:val="th-TH"/>
        </w:rPr>
        <w:t>ศ</w:t>
      </w:r>
      <w:r>
        <w:rPr>
          <w:i/>
          <w:iCs/>
          <w:color w:val="FF0000"/>
          <w:szCs w:val="20"/>
          <w:cs/>
        </w:rPr>
        <w:t xml:space="preserve">. </w:t>
      </w:r>
      <w:r>
        <w:rPr>
          <w:i/>
          <w:iCs/>
          <w:color w:val="FF0000"/>
          <w:cs/>
          <w:lang w:val="th-TH"/>
        </w:rPr>
        <w:t>2564</w:t>
      </w:r>
    </w:p>
  </w:comment>
  <w:comment w:initials="p" w:author="phetc" w:date="2023-02-15T11:47:00Z" w:id="2945">
    <w:p w:rsidR="00277A61" w:rsidRDefault="00277A61" w14:paraId="1BEE9759" w14:textId="252EB800">
      <w:pPr>
        <w:pStyle w:val="CommentText"/>
      </w:pPr>
      <w:r>
        <w:rPr>
          <w:rStyle w:val="CommentReference"/>
        </w:rPr>
        <w:annotationRef/>
      </w:r>
    </w:p>
  </w:comment>
  <w:comment w:initials="P" w:author="Jenjira O-cha" w:date="2023-02-08T11:30:00Z" w:id="3272">
    <w:p w:rsidR="00277A61" w:rsidRDefault="00277A61" w14:paraId="72EA1F72" w14:textId="7D255140">
      <w:pPr>
        <w:pStyle w:val="CommentText"/>
      </w:pPr>
      <w:r>
        <w:rPr>
          <w:rStyle w:val="CommentReference"/>
        </w:rPr>
        <w:annotationRef/>
      </w:r>
      <w:r>
        <w:rPr>
          <w:rFonts w:hint="cs"/>
          <w:cs/>
        </w:rPr>
        <w:t xml:space="preserve">ตรวจสอบแล้วมีปรับด้วย </w:t>
      </w:r>
    </w:p>
  </w:comment>
  <w:comment w:initials="P" w:author="Jenjira O-cha" w:date="2023-02-08T11:34:00Z" w:id="3281">
    <w:p w:rsidR="00277A61" w:rsidP="00667CC7" w:rsidRDefault="00277A61" w14:paraId="19A75D61" w14:textId="77777777">
      <w:pPr>
        <w:pStyle w:val="CommentText"/>
      </w:pPr>
      <w:r>
        <w:rPr>
          <w:rStyle w:val="CommentReference"/>
        </w:rPr>
        <w:annotationRef/>
      </w:r>
      <w:r>
        <w:rPr>
          <w:rStyle w:val="CommentReference"/>
        </w:rPr>
        <w:annotationRef/>
      </w:r>
      <w:r>
        <w:rPr>
          <w:rFonts w:hint="cs"/>
          <w:cs/>
        </w:rPr>
        <w:t xml:space="preserve">ตรวจสอบแล้วมีปรับด้วย </w:t>
      </w:r>
    </w:p>
    <w:p w:rsidR="00277A61" w:rsidRDefault="00277A61" w14:paraId="47624693" w14:textId="203A4953">
      <w:pPr>
        <w:pStyle w:val="CommentText"/>
      </w:pPr>
    </w:p>
  </w:comment>
  <w:comment w:initials="P" w:author="PC" w:date="2023-03-31T11:21:00Z" w:id="3335">
    <w:p w:rsidR="00277A61" w:rsidRDefault="00277A61" w14:paraId="245781EC" w14:textId="3B221419">
      <w:pPr>
        <w:pStyle w:val="CommentText"/>
      </w:pPr>
      <w:r>
        <w:rPr>
          <w:rStyle w:val="CommentReference"/>
        </w:rPr>
        <w:annotationRef/>
      </w:r>
      <w:r>
        <w:rPr>
          <w:rFonts w:hint="cs" w:ascii="TH Sarabun New" w:hAnsi="TH Sarabun New" w:eastAsia="Angsana New" w:cs="TH Sarabun New"/>
          <w:sz w:val="26"/>
          <w:szCs w:val="26"/>
          <w:cs/>
        </w:rPr>
        <w:t>ตัดวิชาบังคับก่อนตามนโยบาย มธ.</w:t>
      </w:r>
    </w:p>
  </w:comment>
  <w:comment w:initials="P" w:author="PC" w:date="2023-03-31T11:22:00Z" w:id="3339">
    <w:p w:rsidR="00277A61" w:rsidRDefault="00277A61" w14:paraId="7BF38C82" w14:textId="2BB594F7">
      <w:pPr>
        <w:pStyle w:val="CommentText"/>
      </w:pPr>
      <w:r>
        <w:rPr>
          <w:rStyle w:val="CommentReference"/>
        </w:rPr>
        <w:annotationRef/>
      </w:r>
      <w:r>
        <w:rPr>
          <w:rFonts w:hint="cs" w:ascii="TH Sarabun New" w:hAnsi="TH Sarabun New" w:eastAsia="Angsana New" w:cs="TH Sarabun New"/>
          <w:sz w:val="26"/>
          <w:szCs w:val="26"/>
          <w:cs/>
        </w:rPr>
        <w:t>ตัดวิชาบังคับก่อนตามนโยบาย มธ.</w:t>
      </w:r>
    </w:p>
  </w:comment>
  <w:comment w:initials="P" w:author="Jenjira O-cha" w:date="2023-02-08T11:34:00Z" w:id="3377">
    <w:p w:rsidR="00277A61" w:rsidRDefault="00277A61" w14:paraId="0E5C2491" w14:textId="42DD6618">
      <w:pPr>
        <w:pStyle w:val="CommentText"/>
      </w:pPr>
      <w:r>
        <w:rPr>
          <w:rStyle w:val="CommentReference"/>
        </w:rPr>
        <w:annotationRef/>
      </w:r>
      <w:r>
        <w:rPr>
          <w:rFonts w:hint="cs"/>
          <w:cs/>
        </w:rPr>
        <w:t>ตรวจสอบแล้วมีการปรับ</w:t>
      </w:r>
    </w:p>
  </w:comment>
  <w:comment w:initials="P" w:author="Jenjira O-cha" w:date="2023-02-08T11:34:00Z" w:id="3405">
    <w:p w:rsidR="00277A61" w:rsidP="00082410" w:rsidRDefault="00277A61" w14:paraId="00F34FBF" w14:textId="77777777">
      <w:pPr>
        <w:pStyle w:val="CommentText"/>
      </w:pPr>
      <w:r>
        <w:rPr>
          <w:rStyle w:val="CommentReference"/>
        </w:rPr>
        <w:annotationRef/>
      </w:r>
      <w:r>
        <w:rPr>
          <w:rFonts w:hint="cs"/>
          <w:cs/>
        </w:rPr>
        <w:t>ตรวจสอบแล้วมีการปรับ</w:t>
      </w:r>
    </w:p>
  </w:comment>
  <w:comment w:initials="P" w:author="PC" w:date="2023-03-31T11:22:00Z" w:id="3420">
    <w:p w:rsidR="00277A61" w:rsidRDefault="00277A61" w14:paraId="7D9C26B7" w14:textId="3F8BC925">
      <w:pPr>
        <w:pStyle w:val="CommentText"/>
      </w:pPr>
      <w:r>
        <w:rPr>
          <w:rStyle w:val="CommentReference"/>
        </w:rPr>
        <w:annotationRef/>
      </w:r>
      <w:r>
        <w:rPr>
          <w:rFonts w:hint="cs" w:ascii="TH Sarabun New" w:hAnsi="TH Sarabun New" w:eastAsia="Angsana New" w:cs="TH Sarabun New"/>
          <w:sz w:val="26"/>
          <w:szCs w:val="26"/>
          <w:cs/>
        </w:rPr>
        <w:t>ตัดวิชาบังคับก่อนตามนโยบาย มธ.</w:t>
      </w:r>
    </w:p>
  </w:comment>
  <w:comment w:initials="P" w:author="PC" w:date="2023-03-31T11:22:00Z" w:id="3431">
    <w:p w:rsidR="00277A61" w:rsidRDefault="00277A61" w14:paraId="5C8DE913" w14:textId="4A8238F4">
      <w:pPr>
        <w:pStyle w:val="CommentText"/>
      </w:pPr>
      <w:r>
        <w:rPr>
          <w:rStyle w:val="CommentReference"/>
        </w:rPr>
        <w:annotationRef/>
      </w:r>
      <w:r>
        <w:rPr>
          <w:rFonts w:hint="cs" w:ascii="TH Sarabun New" w:hAnsi="TH Sarabun New" w:eastAsia="Angsana New" w:cs="TH Sarabun New"/>
          <w:sz w:val="26"/>
          <w:szCs w:val="26"/>
          <w:cs/>
        </w:rPr>
        <w:t>ตัดวิชาบังคับก่อนตามนโยบายมธ.</w:t>
      </w:r>
    </w:p>
  </w:comment>
  <w:comment w:initials="P" w:author="Jenjira O-cha" w:date="2023-02-08T11:39:00Z" w:id="3462">
    <w:p w:rsidR="00277A61" w:rsidRDefault="00277A61" w14:paraId="03EC4F2A" w14:textId="19B92063">
      <w:pPr>
        <w:pStyle w:val="CommentText"/>
      </w:pPr>
      <w:r>
        <w:rPr>
          <w:rStyle w:val="CommentReference"/>
        </w:rPr>
        <w:annotationRef/>
      </w:r>
      <w:r>
        <w:rPr>
          <w:rFonts w:hint="cs"/>
          <w:cs/>
        </w:rPr>
        <w:t>ตรวจสอบแล้วคงเดิม</w:t>
      </w:r>
    </w:p>
  </w:comment>
  <w:comment w:initials="P" w:author="PC" w:date="2023-03-31T11:23:00Z" w:id="3482">
    <w:p w:rsidR="00277A61" w:rsidRDefault="00277A61" w14:paraId="3BFDBDD8" w14:textId="2919FE92">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2:00Z" w:id="3497">
    <w:p w:rsidR="00277A61" w:rsidRDefault="00277A61" w14:paraId="2751E706" w14:textId="698F6BA4">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Jenjira O-cha" w:date="2023-02-08T11:39:00Z" w:id="3517">
    <w:p w:rsidR="00277A61" w:rsidRDefault="00277A61" w14:paraId="75231831" w14:textId="5AD4D84E">
      <w:pPr>
        <w:pStyle w:val="CommentText"/>
      </w:pPr>
      <w:r>
        <w:rPr>
          <w:rStyle w:val="CommentReference"/>
        </w:rPr>
        <w:annotationRef/>
      </w:r>
      <w:r>
        <w:rPr>
          <w:rFonts w:hint="cs"/>
          <w:cs/>
        </w:rPr>
        <w:t>ตรวจสอบแล้ว</w:t>
      </w:r>
    </w:p>
  </w:comment>
  <w:comment w:initials="P" w:author="Jenjira O-cha" w:date="2023-02-08T15:15:00Z" w:id="3527">
    <w:p w:rsidR="00277A61" w:rsidRDefault="00277A61" w14:paraId="4A9CB4D9" w14:textId="04BCBD16">
      <w:pPr>
        <w:pStyle w:val="CommentText"/>
      </w:pPr>
      <w:r>
        <w:rPr>
          <w:rStyle w:val="CommentReference"/>
        </w:rPr>
        <w:annotationRef/>
      </w:r>
      <w:r>
        <w:rPr>
          <w:rFonts w:hint="cs"/>
          <w:cs/>
        </w:rPr>
        <w:t>โปรดตรวจสอบว่ามีคำว่า ทาง หรือไม่ แล้วแก้ให้ถูกต้องทุกจุดที่ปรากฏในเล่ม</w:t>
      </w:r>
    </w:p>
  </w:comment>
  <w:comment w:initials="p" w:author="phetc" w:date="2023-02-11T22:37:00Z" w:id="3528">
    <w:p w:rsidR="00277A61" w:rsidRDefault="00277A61" w14:paraId="3C75254B" w14:textId="3F37D365">
      <w:pPr>
        <w:pStyle w:val="CommentText"/>
      </w:pPr>
      <w:r>
        <w:rPr>
          <w:rStyle w:val="CommentReference"/>
        </w:rPr>
        <w:annotationRef/>
      </w:r>
      <w:r>
        <w:rPr>
          <w:rFonts w:hint="cs"/>
          <w:cs/>
        </w:rPr>
        <w:t>ตัด ทางออก</w:t>
      </w:r>
    </w:p>
  </w:comment>
  <w:comment w:initials="P" w:author="PC" w:date="2023-03-31T11:23:00Z" w:id="3546">
    <w:p w:rsidR="00277A61" w:rsidRDefault="00277A61" w14:paraId="7F7089CE" w14:textId="0877C8B5">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3:00Z" w:id="3554">
    <w:p w:rsidR="00277A61" w:rsidRDefault="00277A61" w14:paraId="2F40821C" w14:textId="37C27EFB">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3:00Z" w:id="3605">
    <w:p w:rsidR="00277A61" w:rsidRDefault="00277A61" w14:paraId="6EEBC1DD" w14:textId="0A1E45D9">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3:00Z" w:id="3613">
    <w:p w:rsidR="00277A61" w:rsidRDefault="00277A61" w14:paraId="743EA7DD" w14:textId="5F562696">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3:00Z" w:id="3648">
    <w:p w:rsidR="00277A61" w:rsidRDefault="00277A61" w14:paraId="2DAA4B90" w14:textId="52287355">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3:00Z" w:id="3657">
    <w:p w:rsidR="00277A61" w:rsidRDefault="00277A61" w14:paraId="0EE1DA78" w14:textId="7F91E3AA">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Jenjira O-cha" w:date="2023-02-08T11:40:00Z" w:id="3674">
    <w:p w:rsidR="00277A61" w:rsidRDefault="00277A61" w14:paraId="6E251E5D" w14:textId="36453FE5">
      <w:pPr>
        <w:pStyle w:val="CommentText"/>
      </w:pPr>
      <w:r>
        <w:rPr>
          <w:rStyle w:val="CommentReference"/>
        </w:rPr>
        <w:annotationRef/>
      </w:r>
      <w:r>
        <w:rPr>
          <w:rFonts w:hint="cs"/>
          <w:cs/>
        </w:rPr>
        <w:t>ตรวจสอบแล้ว</w:t>
      </w:r>
    </w:p>
  </w:comment>
  <w:comment w:initials="P" w:author="Jenjira O-cha" w:date="2023-02-08T11:40:00Z" w:id="3714">
    <w:p w:rsidR="00277A61" w:rsidRDefault="00277A61" w14:paraId="3BF79442" w14:textId="422BDF5D">
      <w:pPr>
        <w:pStyle w:val="CommentText"/>
      </w:pPr>
      <w:r>
        <w:rPr>
          <w:rStyle w:val="CommentReference"/>
        </w:rPr>
        <w:annotationRef/>
      </w:r>
      <w:r>
        <w:rPr>
          <w:rFonts w:hint="cs"/>
          <w:cs/>
        </w:rPr>
        <w:t>ตรวจสอบแล้ว</w:t>
      </w:r>
    </w:p>
  </w:comment>
  <w:comment w:initials="P" w:author="Jenjira O-cha" w:date="2023-02-08T11:41:00Z" w:id="3787">
    <w:p w:rsidR="00277A61" w:rsidRDefault="00277A61" w14:paraId="30488333" w14:textId="0711BEBE">
      <w:pPr>
        <w:pStyle w:val="CommentText"/>
      </w:pPr>
      <w:r>
        <w:rPr>
          <w:rStyle w:val="CommentReference"/>
        </w:rPr>
        <w:annotationRef/>
      </w:r>
      <w:r>
        <w:rPr>
          <w:rFonts w:hint="cs"/>
          <w:cs/>
        </w:rPr>
        <w:t>ตรวจสอบแล้ว</w:t>
      </w:r>
    </w:p>
  </w:comment>
  <w:comment w:initials="P" w:author="PC" w:date="2023-03-31T11:23:00Z" w:id="3805">
    <w:p w:rsidR="00277A61" w:rsidRDefault="00277A61" w14:paraId="65B2692D" w14:textId="7A7F52DF">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4:00Z" w:id="3815">
    <w:p w:rsidR="00277A61" w:rsidRDefault="00277A61" w14:paraId="1A0AD404" w14:textId="2DBD8B07">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Jenjira O-cha" w:date="2023-02-08T11:41:00Z" w:id="3847">
    <w:p w:rsidR="00277A61" w:rsidRDefault="00277A61" w14:paraId="41B1062D" w14:textId="3345021E">
      <w:pPr>
        <w:pStyle w:val="CommentText"/>
      </w:pPr>
      <w:r>
        <w:rPr>
          <w:rStyle w:val="CommentReference"/>
        </w:rPr>
        <w:annotationRef/>
      </w:r>
      <w:r>
        <w:rPr>
          <w:rFonts w:hint="cs"/>
          <w:cs/>
        </w:rPr>
        <w:t>ตรวจสอบแล้ว</w:t>
      </w:r>
    </w:p>
  </w:comment>
  <w:comment w:initials="P" w:author="PC" w:date="2023-03-31T11:24:00Z" w:id="3913">
    <w:p w:rsidR="00277A61" w:rsidRDefault="00277A61" w14:paraId="70575E41" w14:textId="131E6E80">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4:00Z" w:id="3921">
    <w:p w:rsidR="00277A61" w:rsidRDefault="00277A61" w14:paraId="19BE6F69" w14:textId="0A566151">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Jenjira O-cha" w:date="2023-02-08T11:42:00Z" w:id="3970">
    <w:p w:rsidR="00277A61" w:rsidRDefault="00277A61" w14:paraId="728AB3EB" w14:textId="37F158D2">
      <w:pPr>
        <w:pStyle w:val="CommentText"/>
      </w:pPr>
      <w:r>
        <w:rPr>
          <w:rStyle w:val="CommentReference"/>
        </w:rPr>
        <w:annotationRef/>
      </w:r>
      <w:r>
        <w:rPr>
          <w:rFonts w:hint="cs"/>
          <w:cs/>
        </w:rPr>
        <w:t>ตรวจสอบแล้ว</w:t>
      </w:r>
    </w:p>
  </w:comment>
  <w:comment w:initials="P" w:author="PC" w:date="2023-03-31T11:24:00Z" w:id="3989">
    <w:p w:rsidR="00277A61" w:rsidRDefault="00277A61" w14:paraId="3D28E212" w14:textId="1348C345">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4:00Z" w:id="3997">
    <w:p w:rsidR="00277A61" w:rsidRDefault="00277A61" w14:paraId="5EF13B47" w14:textId="2D21B5F4">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4:00Z" w:id="4051">
    <w:p w:rsidR="00277A61" w:rsidRDefault="00277A61" w14:paraId="78B5D36C" w14:textId="5300D44E">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PC" w:date="2023-03-31T11:24:00Z" w:id="4059">
    <w:p w:rsidR="00277A61" w:rsidRDefault="00277A61" w14:paraId="067B45AB" w14:textId="3321848A">
      <w:pPr>
        <w:pStyle w:val="CommentText"/>
      </w:pPr>
      <w:r>
        <w:rPr>
          <w:rStyle w:val="CommentReference"/>
        </w:rPr>
        <w:annotationRef/>
      </w:r>
      <w:r>
        <w:rPr>
          <w:rFonts w:hint="cs" w:ascii="TH Sarabun New" w:hAnsi="TH Sarabun New" w:eastAsia="Angsana New" w:cs="TH Sarabun New"/>
          <w:sz w:val="26"/>
          <w:szCs w:val="26"/>
          <w:cs/>
        </w:rPr>
        <w:t>ตัดวิชาบังคับก่อน</w:t>
      </w:r>
    </w:p>
  </w:comment>
  <w:comment w:initials="P" w:author="Jenjira O-cha" w:date="2023-02-10T11:20:00Z" w:id="4163">
    <w:p w:rsidR="00277A61" w:rsidRDefault="00277A61" w14:paraId="3048882C" w14:textId="7D5CE8D9">
      <w:pPr>
        <w:pStyle w:val="CommentText"/>
      </w:pPr>
      <w:r>
        <w:rPr>
          <w:rStyle w:val="CommentReference"/>
        </w:rPr>
        <w:annotationRef/>
      </w:r>
      <w:r>
        <w:rPr>
          <w:rFonts w:ascii="Arial" w:hAnsi="Arial"/>
          <w:color w:val="222222"/>
          <w:shd w:val="clear" w:color="auto" w:fill="FFFFFF"/>
          <w:cs/>
        </w:rPr>
        <w:t>ควรมีไว้สำหรับการตรวจรับรองหลักสูตร ของ สป.อว.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EF1179" w15:done="0"/>
  <w15:commentEx w15:paraId="4256E734" w15:done="0"/>
  <w15:commentEx w15:paraId="30419500" w15:paraIdParent="4256E734" w15:done="0"/>
  <w15:commentEx w15:paraId="3DB28709" w15:done="0"/>
  <w15:commentEx w15:paraId="18B4A479" w15:paraIdParent="3DB28709" w15:done="0"/>
  <w15:commentEx w15:paraId="2388EFA7" w15:done="0"/>
  <w15:commentEx w15:paraId="68B66DCE" w15:paraIdParent="2388EFA7" w15:done="0"/>
  <w15:commentEx w15:paraId="3056D71B" w15:done="0"/>
  <w15:commentEx w15:paraId="3796BE46" w15:done="0"/>
  <w15:commentEx w15:paraId="1ABA3367" w15:paraIdParent="3796BE46" w15:done="0"/>
  <w15:commentEx w15:paraId="441C3D93" w15:done="0"/>
  <w15:commentEx w15:paraId="3E84174D" w15:paraIdParent="441C3D93" w15:done="0"/>
  <w15:commentEx w15:paraId="6AEBEDCB" w15:done="0"/>
  <w15:commentEx w15:paraId="2DE92619" w15:paraIdParent="6AEBEDCB" w15:done="0"/>
  <w15:commentEx w15:paraId="4685C0AA" w15:done="0"/>
  <w15:commentEx w15:paraId="289FFFA2" w15:done="0"/>
  <w15:commentEx w15:paraId="09259C9A" w15:paraIdParent="289FFFA2" w15:done="0"/>
  <w15:commentEx w15:paraId="7F167669" w15:done="0"/>
  <w15:commentEx w15:paraId="1EB02BE7" w15:done="0"/>
  <w15:commentEx w15:paraId="5DCDB22A" w15:paraIdParent="1EB02BE7" w15:done="0"/>
  <w15:commentEx w15:paraId="16BF98B5" w15:done="0"/>
  <w15:commentEx w15:paraId="37A20095" w15:done="0"/>
  <w15:commentEx w15:paraId="279E44C5" w15:done="0"/>
  <w15:commentEx w15:paraId="5EFBF287" w15:done="0"/>
  <w15:commentEx w15:paraId="58F9B92E" w15:done="0"/>
  <w15:commentEx w15:paraId="09EFD9F3" w15:done="0"/>
  <w15:commentEx w15:paraId="16C68087" w15:paraIdParent="09EFD9F3" w15:done="0"/>
  <w15:commentEx w15:paraId="499AD39B" w15:done="0"/>
  <w15:commentEx w15:paraId="571B33BC" w15:done="0"/>
  <w15:commentEx w15:paraId="5A7A5037" w15:done="0"/>
  <w15:commentEx w15:paraId="27453589" w15:done="0"/>
  <w15:commentEx w15:paraId="60232F6C" w15:done="0"/>
  <w15:commentEx w15:paraId="0771F635" w15:done="0"/>
  <w15:commentEx w15:paraId="1C01070D" w15:done="0"/>
  <w15:commentEx w15:paraId="6E0EF0E0" w15:paraIdParent="1C01070D" w15:done="0"/>
  <w15:commentEx w15:paraId="545082C7" w15:done="0"/>
  <w15:commentEx w15:paraId="65B78CDB" w15:done="0"/>
  <w15:commentEx w15:paraId="4A9D3608" w15:done="0"/>
  <w15:commentEx w15:paraId="7D4DEA93" w15:done="0"/>
  <w15:commentEx w15:paraId="614653AA" w15:done="0"/>
  <w15:commentEx w15:paraId="1F0B23C5" w15:done="0"/>
  <w15:commentEx w15:paraId="2EBC2273" w15:done="0"/>
  <w15:commentEx w15:paraId="69217830" w15:done="0"/>
  <w15:commentEx w15:paraId="29AD78F0" w15:done="0"/>
  <w15:commentEx w15:paraId="04861E49" w15:done="0"/>
  <w15:commentEx w15:paraId="0C806313" w15:done="0"/>
  <w15:commentEx w15:paraId="78CF7408" w15:done="0"/>
  <w15:commentEx w15:paraId="4CF52B05" w15:done="0"/>
  <w15:commentEx w15:paraId="7620FC90" w15:done="0"/>
  <w15:commentEx w15:paraId="7EBEB740" w15:done="0"/>
  <w15:commentEx w15:paraId="3138CF09" w15:done="0"/>
  <w15:commentEx w15:paraId="7CEB11E3" w15:paraIdParent="3138CF09" w15:done="0"/>
  <w15:commentEx w15:paraId="44A8D75B" w15:done="0"/>
  <w15:commentEx w15:paraId="4CA617C4" w15:done="0"/>
  <w15:commentEx w15:paraId="29E1CA81" w15:done="0"/>
  <w15:commentEx w15:paraId="1BEE9759" w15:paraIdParent="29E1CA81" w15:done="0"/>
  <w15:commentEx w15:paraId="72EA1F72" w15:done="0"/>
  <w15:commentEx w15:paraId="47624693" w15:done="0"/>
  <w15:commentEx w15:paraId="245781EC" w15:done="0"/>
  <w15:commentEx w15:paraId="7BF38C82" w15:done="0"/>
  <w15:commentEx w15:paraId="0E5C2491" w15:done="0"/>
  <w15:commentEx w15:paraId="00F34FBF" w15:done="0"/>
  <w15:commentEx w15:paraId="7D9C26B7" w15:done="0"/>
  <w15:commentEx w15:paraId="5C8DE913" w15:done="0"/>
  <w15:commentEx w15:paraId="03EC4F2A" w15:done="0"/>
  <w15:commentEx w15:paraId="3BFDBDD8" w15:done="0"/>
  <w15:commentEx w15:paraId="2751E706" w15:done="0"/>
  <w15:commentEx w15:paraId="75231831" w15:done="0"/>
  <w15:commentEx w15:paraId="4A9CB4D9" w15:done="0"/>
  <w15:commentEx w15:paraId="3C75254B" w15:paraIdParent="4A9CB4D9" w15:done="0"/>
  <w15:commentEx w15:paraId="7F7089CE" w15:done="0"/>
  <w15:commentEx w15:paraId="2F40821C" w15:done="0"/>
  <w15:commentEx w15:paraId="6EEBC1DD" w15:done="0"/>
  <w15:commentEx w15:paraId="743EA7DD" w15:done="0"/>
  <w15:commentEx w15:paraId="2DAA4B90" w15:done="0"/>
  <w15:commentEx w15:paraId="0EE1DA78" w15:done="0"/>
  <w15:commentEx w15:paraId="6E251E5D" w15:done="0"/>
  <w15:commentEx w15:paraId="3BF79442" w15:done="0"/>
  <w15:commentEx w15:paraId="30488333" w15:done="0"/>
  <w15:commentEx w15:paraId="65B2692D" w15:done="0"/>
  <w15:commentEx w15:paraId="1A0AD404" w15:done="0"/>
  <w15:commentEx w15:paraId="41B1062D" w15:done="0"/>
  <w15:commentEx w15:paraId="70575E41" w15:done="0"/>
  <w15:commentEx w15:paraId="19BE6F69" w15:done="0"/>
  <w15:commentEx w15:paraId="728AB3EB" w15:done="0"/>
  <w15:commentEx w15:paraId="3D28E212" w15:done="0"/>
  <w15:commentEx w15:paraId="5EF13B47" w15:done="0"/>
  <w15:commentEx w15:paraId="78B5D36C" w15:done="0"/>
  <w15:commentEx w15:paraId="067B45AB" w15:done="0"/>
  <w15:commentEx w15:paraId="304888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28D41" w16cex:dateUtc="2023-02-11T14:55:00Z"/>
  <w16cex:commentExtensible w16cex:durableId="27928E66" w16cex:dateUtc="2023-02-11T15:00:00Z"/>
  <w16cex:commentExtensible w16cex:durableId="27928F2B" w16cex:dateUtc="2023-02-11T15:03:00Z"/>
  <w16cex:commentExtensible w16cex:durableId="27928F5D" w16cex:dateUtc="2023-02-11T15:04:00Z"/>
  <w16cex:commentExtensible w16cex:durableId="2792909C" w16cex:dateUtc="2023-02-11T15:09:00Z"/>
  <w16cex:commentExtensible w16cex:durableId="2794D4E5" w16cex:dateUtc="2023-02-13T08:25:00Z"/>
  <w16cex:commentExtensible w16cex:durableId="278D37AB" w16cex:dateUtc="2023-02-07T13:48:00Z"/>
  <w16cex:commentExtensible w16cex:durableId="278D37D2" w16cex:dateUtc="2023-02-07T13:49:00Z"/>
  <w16cex:commentExtensible w16cex:durableId="278D3A17" w16cex:dateUtc="2023-02-07T13:59:00Z"/>
  <w16cex:commentExtensible w16cex:durableId="278D3AAA" w16cex:dateUtc="2023-02-07T14:01:00Z"/>
  <w16cex:commentExtensible w16cex:durableId="278D3AEF" w16cex:dateUtc="2023-02-07T14:02:00Z"/>
  <w16cex:commentExtensible w16cex:durableId="27960CDC" w16cex:dateUtc="2023-02-14T06:36:00Z"/>
  <w16cex:commentExtensible w16cex:durableId="27960D6C" w16cex:dateUtc="2023-02-14T06:38:00Z"/>
  <w16cex:commentExtensible w16cex:durableId="278D4703" w16cex:dateUtc="2023-02-07T14:54:00Z"/>
  <w16cex:commentExtensible w16cex:durableId="279329E5" w16cex:dateUtc="2023-02-12T02:03:00Z"/>
  <w16cex:commentExtensible w16cex:durableId="278D480C" w16cex:dateUtc="2023-02-07T14:58:00Z"/>
  <w16cex:commentExtensible w16cex:durableId="279744D7" w16cex:dateUtc="2023-02-15T04:47:00Z"/>
  <w16cex:commentExtensible w16cex:durableId="27929735" w16cex:dateUtc="2023-02-11T15: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EF1179" w16cid:durableId="27928D00"/>
  <w16cid:commentId w16cid:paraId="4256E734" w16cid:durableId="27928D01"/>
  <w16cid:commentId w16cid:paraId="30419500" w16cid:durableId="27928D41"/>
  <w16cid:commentId w16cid:paraId="3DB28709" w16cid:durableId="27928D02"/>
  <w16cid:commentId w16cid:paraId="18B4A479" w16cid:durableId="27928E66"/>
  <w16cid:commentId w16cid:paraId="2388EFA7" w16cid:durableId="27928D03"/>
  <w16cid:commentId w16cid:paraId="68B66DCE" w16cid:durableId="27928F2B"/>
  <w16cid:commentId w16cid:paraId="3056D71B" w16cid:durableId="27928D04"/>
  <w16cid:commentId w16cid:paraId="3796BE46" w16cid:durableId="27928D05"/>
  <w16cid:commentId w16cid:paraId="1ABA3367" w16cid:durableId="27928F5D"/>
  <w16cid:commentId w16cid:paraId="441C3D93" w16cid:durableId="27928D07"/>
  <w16cid:commentId w16cid:paraId="3E84174D" w16cid:durableId="2792909C"/>
  <w16cid:commentId w16cid:paraId="6AEBEDCB" w16cid:durableId="27928D08"/>
  <w16cid:commentId w16cid:paraId="2DE92619" w16cid:durableId="2794D4E5"/>
  <w16cid:commentId w16cid:paraId="4685C0AA" w16cid:durableId="27928D09"/>
  <w16cid:commentId w16cid:paraId="289FFFA2" w16cid:durableId="278D37AB"/>
  <w16cid:commentId w16cid:paraId="09259C9A" w16cid:durableId="2832AE60"/>
  <w16cid:commentId w16cid:paraId="7F167669" w16cid:durableId="2832AE61"/>
  <w16cid:commentId w16cid:paraId="1EB02BE7" w16cid:durableId="278D37D2"/>
  <w16cid:commentId w16cid:paraId="5DCDB22A" w16cid:durableId="2832AE63"/>
  <w16cid:commentId w16cid:paraId="16BF98B5" w16cid:durableId="2832AE64"/>
  <w16cid:commentId w16cid:paraId="37A20095" w16cid:durableId="278D3A17"/>
  <w16cid:commentId w16cid:paraId="279E44C5" w16cid:durableId="278D3AAA"/>
  <w16cid:commentId w16cid:paraId="5EFBF287" w16cid:durableId="27928D0E"/>
  <w16cid:commentId w16cid:paraId="58F9B92E" w16cid:durableId="27928D0F"/>
  <w16cid:commentId w16cid:paraId="09EFD9F3" w16cid:durableId="278D3AEF"/>
  <w16cid:commentId w16cid:paraId="16C68087" w16cid:durableId="27960CDC"/>
  <w16cid:commentId w16cid:paraId="499AD39B" w16cid:durableId="2832AE6B"/>
  <w16cid:commentId w16cid:paraId="571B33BC" w16cid:durableId="2832AE6C"/>
  <w16cid:commentId w16cid:paraId="5A7A5037" w16cid:durableId="2832AE6D"/>
  <w16cid:commentId w16cid:paraId="27453589" w16cid:durableId="2832AE6E"/>
  <w16cid:commentId w16cid:paraId="60232F6C" w16cid:durableId="2832AE6F"/>
  <w16cid:commentId w16cid:paraId="0771F635" w16cid:durableId="2832AE70"/>
  <w16cid:commentId w16cid:paraId="1C01070D" w16cid:durableId="27928D11"/>
  <w16cid:commentId w16cid:paraId="6E0EF0E0" w16cid:durableId="27960D6C"/>
  <w16cid:commentId w16cid:paraId="545082C7" w16cid:durableId="2832AE73"/>
  <w16cid:commentId w16cid:paraId="65B78CDB" w16cid:durableId="2832AE74"/>
  <w16cid:commentId w16cid:paraId="4A9D3608" w16cid:durableId="2832AE75"/>
  <w16cid:commentId w16cid:paraId="7D4DEA93" w16cid:durableId="2832AE76"/>
  <w16cid:commentId w16cid:paraId="614653AA" w16cid:durableId="2832AE77"/>
  <w16cid:commentId w16cid:paraId="1F0B23C5" w16cid:durableId="2832AE78"/>
  <w16cid:commentId w16cid:paraId="2EBC2273" w16cid:durableId="2832AE79"/>
  <w16cid:commentId w16cid:paraId="69217830" w16cid:durableId="2832AE7A"/>
  <w16cid:commentId w16cid:paraId="29AD78F0" w16cid:durableId="2832AE7B"/>
  <w16cid:commentId w16cid:paraId="04861E49" w16cid:durableId="2832AE7C"/>
  <w16cid:commentId w16cid:paraId="0C806313" w16cid:durableId="2832AE7D"/>
  <w16cid:commentId w16cid:paraId="78CF7408" w16cid:durableId="2832AE7E"/>
  <w16cid:commentId w16cid:paraId="4CF52B05" w16cid:durableId="2832AE7F"/>
  <w16cid:commentId w16cid:paraId="7620FC90" w16cid:durableId="2832AE80"/>
  <w16cid:commentId w16cid:paraId="7EBEB740" w16cid:durableId="27928D12"/>
  <w16cid:commentId w16cid:paraId="3138CF09" w16cid:durableId="278D4703"/>
  <w16cid:commentId w16cid:paraId="7CEB11E3" w16cid:durableId="279329E5"/>
  <w16cid:commentId w16cid:paraId="44A8D75B" w16cid:durableId="27928D14"/>
  <w16cid:commentId w16cid:paraId="4CA617C4" w16cid:durableId="27928D15"/>
  <w16cid:commentId w16cid:paraId="29E1CA81" w16cid:durableId="278D480C"/>
  <w16cid:commentId w16cid:paraId="1BEE9759" w16cid:durableId="279744D7"/>
  <w16cid:commentId w16cid:paraId="72EA1F72" w16cid:durableId="27928D17"/>
  <w16cid:commentId w16cid:paraId="47624693" w16cid:durableId="27928D18"/>
  <w16cid:commentId w16cid:paraId="245781EC" w16cid:durableId="2832AE8A"/>
  <w16cid:commentId w16cid:paraId="7BF38C82" w16cid:durableId="2832AE8B"/>
  <w16cid:commentId w16cid:paraId="0E5C2491" w16cid:durableId="27928D19"/>
  <w16cid:commentId w16cid:paraId="00F34FBF" w16cid:durableId="27928D1A"/>
  <w16cid:commentId w16cid:paraId="7D9C26B7" w16cid:durableId="2832AE8E"/>
  <w16cid:commentId w16cid:paraId="5C8DE913" w16cid:durableId="2832AE8F"/>
  <w16cid:commentId w16cid:paraId="03EC4F2A" w16cid:durableId="27928D1B"/>
  <w16cid:commentId w16cid:paraId="3BFDBDD8" w16cid:durableId="2832AE91"/>
  <w16cid:commentId w16cid:paraId="2751E706" w16cid:durableId="2832AE92"/>
  <w16cid:commentId w16cid:paraId="75231831" w16cid:durableId="27928D1C"/>
  <w16cid:commentId w16cid:paraId="4A9CB4D9" w16cid:durableId="27928D1D"/>
  <w16cid:commentId w16cid:paraId="3C75254B" w16cid:durableId="27929735"/>
  <w16cid:commentId w16cid:paraId="7F7089CE" w16cid:durableId="2832AE96"/>
  <w16cid:commentId w16cid:paraId="2F40821C" w16cid:durableId="2832AE97"/>
  <w16cid:commentId w16cid:paraId="6EEBC1DD" w16cid:durableId="2832AE98"/>
  <w16cid:commentId w16cid:paraId="743EA7DD" w16cid:durableId="2832AE99"/>
  <w16cid:commentId w16cid:paraId="2DAA4B90" w16cid:durableId="2832AE9A"/>
  <w16cid:commentId w16cid:paraId="0EE1DA78" w16cid:durableId="2832AE9B"/>
  <w16cid:commentId w16cid:paraId="6E251E5D" w16cid:durableId="27928D1E"/>
  <w16cid:commentId w16cid:paraId="3BF79442" w16cid:durableId="27928D1F"/>
  <w16cid:commentId w16cid:paraId="30488333" w16cid:durableId="27928D20"/>
  <w16cid:commentId w16cid:paraId="65B2692D" w16cid:durableId="2832AE9F"/>
  <w16cid:commentId w16cid:paraId="1A0AD404" w16cid:durableId="2832AEA0"/>
  <w16cid:commentId w16cid:paraId="41B1062D" w16cid:durableId="27928D21"/>
  <w16cid:commentId w16cid:paraId="70575E41" w16cid:durableId="2832AEA2"/>
  <w16cid:commentId w16cid:paraId="19BE6F69" w16cid:durableId="2832AEA3"/>
  <w16cid:commentId w16cid:paraId="728AB3EB" w16cid:durableId="27928D22"/>
  <w16cid:commentId w16cid:paraId="3D28E212" w16cid:durableId="2832AEA5"/>
  <w16cid:commentId w16cid:paraId="5EF13B47" w16cid:durableId="2832AEA6"/>
  <w16cid:commentId w16cid:paraId="78B5D36C" w16cid:durableId="2832AEA7"/>
  <w16cid:commentId w16cid:paraId="067B45AB" w16cid:durableId="2832AEA8"/>
  <w16cid:commentId w16cid:paraId="3048882C" w16cid:durableId="27928D2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A61" w:rsidRDefault="00277A61" w14:paraId="41982E8B" w14:textId="77777777">
      <w:r>
        <w:separator/>
      </w:r>
    </w:p>
  </w:endnote>
  <w:endnote w:type="continuationSeparator" w:id="0">
    <w:p w:rsidR="00277A61" w:rsidRDefault="00277A61" w14:paraId="23653FD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H Sarabun New">
    <w:panose1 w:val="020B0500040200020003"/>
    <w:charset w:val="00"/>
    <w:family w:val="swiss"/>
    <w:pitch w:val="variable"/>
    <w:sig w:usb0="A100006F" w:usb1="5000205A" w:usb2="00000000" w:usb3="00000000" w:csb0="00010183"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BLBM K+ TH Sarabun PSK">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83" w:csb1="00000000"/>
  </w:font>
  <w:font w:name="Sarabun">
    <w:altName w:val="Times New Roman"/>
    <w:charset w:val="00"/>
    <w:family w:val="auto"/>
    <w:pitch w:val="default"/>
  </w:font>
  <w:font w:name="TH SarabunIT๙">
    <w:panose1 w:val="020B0500040200020003"/>
    <w:charset w:val="00"/>
    <w:family w:val="swiss"/>
    <w:pitch w:val="variable"/>
    <w:sig w:usb0="A100006F" w:usb1="5000205A" w:usb2="00000000" w:usb3="00000000" w:csb0="00010183" w:csb1="00000000"/>
  </w:font>
  <w:font w:name="AngsanaNew-Bold">
    <w:altName w:val="Malgun Gothic Semilight"/>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A61" w:rsidRDefault="00277A61" w14:paraId="6F47450A" w14:textId="77777777">
    <w:pPr>
      <w:pStyle w:val="Footer"/>
      <w:framePr w:wrap="none" w:hAnchor="margin" w:vAnchor="text"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Pr>
        <w:rStyle w:val="PageNumber"/>
        <w:noProof/>
      </w:rPr>
      <w:t>2</w:t>
    </w:r>
    <w:r>
      <w:rPr>
        <w:rStyle w:val="PageNumber"/>
        <w:cs/>
      </w:rPr>
      <w:fldChar w:fldCharType="end"/>
    </w:r>
  </w:p>
  <w:p w:rsidR="00277A61" w:rsidP="00BD3D09" w:rsidRDefault="00277A61" w14:paraId="1C308BF8"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74378" w:rsidR="00277A61" w:rsidRDefault="00277A61" w14:paraId="10B31FC0" w14:textId="3A562E44">
    <w:pPr>
      <w:pStyle w:val="Footer"/>
      <w:jc w:val="right"/>
      <w:rPr>
        <w:rFonts w:ascii="TH SarabunPSK" w:hAnsi="TH SarabunPSK" w:cs="TH SarabunPSK"/>
        <w:sz w:val="28"/>
      </w:rPr>
    </w:pPr>
    <w:r w:rsidRPr="00A74378">
      <w:rPr>
        <w:rFonts w:ascii="TH SarabunPSK" w:hAnsi="TH SarabunPSK" w:cs="TH SarabunPSK"/>
        <w:sz w:val="28"/>
      </w:rPr>
      <w:fldChar w:fldCharType="begin"/>
    </w:r>
    <w:r w:rsidRPr="00A74378">
      <w:rPr>
        <w:rFonts w:ascii="TH SarabunPSK" w:hAnsi="TH SarabunPSK" w:cs="TH SarabunPSK"/>
        <w:sz w:val="28"/>
      </w:rPr>
      <w:instrText xml:space="preserve"> PAGE   \</w:instrText>
    </w:r>
    <w:r w:rsidRPr="00A74378">
      <w:rPr>
        <w:rFonts w:ascii="TH SarabunPSK" w:hAnsi="TH SarabunPSK" w:cs="TH SarabunPSK"/>
        <w:sz w:val="28"/>
        <w:cs/>
      </w:rPr>
      <w:instrText xml:space="preserve">* </w:instrText>
    </w:r>
    <w:r w:rsidRPr="00A74378">
      <w:rPr>
        <w:rFonts w:ascii="TH SarabunPSK" w:hAnsi="TH SarabunPSK" w:cs="TH SarabunPSK"/>
        <w:sz w:val="28"/>
      </w:rPr>
      <w:instrText xml:space="preserve">MERGEFORMAT </w:instrText>
    </w:r>
    <w:r w:rsidRPr="00A74378">
      <w:rPr>
        <w:rFonts w:ascii="TH SarabunPSK" w:hAnsi="TH SarabunPSK" w:cs="TH SarabunPSK"/>
        <w:sz w:val="28"/>
      </w:rPr>
      <w:fldChar w:fldCharType="separate"/>
    </w:r>
    <w:r w:rsidR="00D96E86">
      <w:rPr>
        <w:rFonts w:ascii="TH SarabunPSK" w:hAnsi="TH SarabunPSK" w:cs="TH SarabunPSK"/>
        <w:noProof/>
        <w:sz w:val="28"/>
      </w:rPr>
      <w:t>87</w:t>
    </w:r>
    <w:r w:rsidRPr="00A74378">
      <w:rPr>
        <w:rFonts w:ascii="TH SarabunPSK" w:hAnsi="TH SarabunPSK" w:cs="TH SarabunPSK"/>
        <w:noProof/>
        <w:sz w:val="28"/>
      </w:rPr>
      <w:fldChar w:fldCharType="end"/>
    </w:r>
  </w:p>
  <w:p w:rsidRPr="00A74378" w:rsidR="00277A61" w:rsidP="00A74378" w:rsidRDefault="00277A61" w14:paraId="42D5B662"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276AC" w:rsidR="00277A61" w:rsidP="009276AC" w:rsidRDefault="00277A61" w14:paraId="136DE4F2" w14:textId="77777777">
    <w:pPr>
      <w:pStyle w:val="Footer"/>
      <w:jc w:val="right"/>
      <w:rPr>
        <w:rFonts w:ascii="TH SarabunPSK" w:hAnsi="TH SarabunPSK" w:cs="TH SarabunPSK"/>
        <w:sz w:val="28"/>
      </w:rPr>
    </w:pPr>
    <w:r>
      <w:rPr>
        <w:rFonts w:ascii="TH SarabunPSK" w:hAnsi="TH SarabunPSK" w:cs="TH SarabunPSK"/>
        <w:sz w:val="28"/>
      </w:rPr>
      <w:t>0</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A61" w:rsidP="002351E0" w:rsidRDefault="00277A61" w14:paraId="3ECCB145" w14:textId="77777777">
    <w:pPr>
      <w:pStyle w:val="Footer"/>
      <w:framePr w:wrap="around" w:hAnchor="margin" w:vAnchor="text" w:xAlign="right" w:y="1"/>
      <w:rPr>
        <w:rStyle w:val="PageNumber"/>
        <w:rFonts w:cs="Times New Roman"/>
        <w:cs/>
      </w:rPr>
    </w:pPr>
    <w:r>
      <w:rPr>
        <w:rStyle w:val="PageNumber"/>
      </w:rPr>
      <w:fldChar w:fldCharType="begin"/>
    </w:r>
    <w:r>
      <w:rPr>
        <w:rStyle w:val="PageNumber"/>
        <w:rFonts w:cs="Times New Roman"/>
        <w:cs/>
      </w:rPr>
      <w:instrText xml:space="preserve">PAGE  </w:instrText>
    </w:r>
    <w:r>
      <w:rPr>
        <w:rStyle w:val="PageNumber"/>
      </w:rPr>
      <w:fldChar w:fldCharType="separate"/>
    </w:r>
    <w:r>
      <w:rPr>
        <w:rStyle w:val="PageNumber"/>
        <w:rFonts w:cs="Times New Roman"/>
        <w:noProof/>
        <w:cs/>
      </w:rPr>
      <w:t>1</w:t>
    </w:r>
    <w:r>
      <w:rPr>
        <w:rStyle w:val="PageNumber"/>
      </w:rPr>
      <w:fldChar w:fldCharType="end"/>
    </w:r>
  </w:p>
  <w:p w:rsidR="00277A61" w:rsidP="002351E0" w:rsidRDefault="00277A61" w14:paraId="4DB96C12" w14:textId="77777777">
    <w:pPr>
      <w:pStyle w:val="Footer"/>
      <w:ind w:right="360"/>
      <w:rPr>
        <w:rFonts w:cs="Times New Roman"/>
        <w:c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9276AC" w:rsidR="00277A61" w:rsidP="002351E0" w:rsidRDefault="00277A61" w14:paraId="410E3E0D" w14:textId="2A370DF3">
    <w:pPr>
      <w:pStyle w:val="Footer"/>
      <w:framePr w:wrap="around" w:hAnchor="margin" w:vAnchor="text" w:xAlign="right" w:y="1"/>
      <w:rPr>
        <w:rStyle w:val="PageNumber"/>
        <w:rFonts w:ascii="TH SarabunPSK" w:hAnsi="TH SarabunPSK" w:cs="TH SarabunPSK"/>
        <w:sz w:val="28"/>
        <w:cs/>
      </w:rPr>
    </w:pPr>
    <w:r w:rsidRPr="009276AC">
      <w:rPr>
        <w:rStyle w:val="PageNumber"/>
        <w:rFonts w:ascii="TH SarabunPSK" w:hAnsi="TH SarabunPSK" w:cs="TH SarabunPSK"/>
        <w:sz w:val="28"/>
      </w:rPr>
      <w:fldChar w:fldCharType="begin"/>
    </w:r>
    <w:r w:rsidRPr="009276AC">
      <w:rPr>
        <w:rStyle w:val="PageNumber"/>
        <w:rFonts w:ascii="TH SarabunPSK" w:hAnsi="TH SarabunPSK" w:cs="TH SarabunPSK"/>
        <w:sz w:val="28"/>
        <w:cs/>
      </w:rPr>
      <w:instrText xml:space="preserve">PAGE  </w:instrText>
    </w:r>
    <w:r w:rsidRPr="009276AC">
      <w:rPr>
        <w:rStyle w:val="PageNumber"/>
        <w:rFonts w:ascii="TH SarabunPSK" w:hAnsi="TH SarabunPSK" w:cs="TH SarabunPSK"/>
        <w:sz w:val="28"/>
      </w:rPr>
      <w:fldChar w:fldCharType="separate"/>
    </w:r>
    <w:r w:rsidR="00D96E86">
      <w:rPr>
        <w:rStyle w:val="PageNumber"/>
        <w:rFonts w:ascii="TH SarabunPSK" w:hAnsi="TH SarabunPSK" w:cs="TH SarabunPSK"/>
        <w:noProof/>
        <w:sz w:val="28"/>
      </w:rPr>
      <w:t>90</w:t>
    </w:r>
    <w:r w:rsidRPr="009276AC">
      <w:rPr>
        <w:rStyle w:val="PageNumber"/>
        <w:rFonts w:ascii="TH SarabunPSK" w:hAnsi="TH SarabunPSK" w:cs="TH SarabunPSK"/>
        <w:sz w:val="28"/>
      </w:rPr>
      <w:fldChar w:fldCharType="end"/>
    </w:r>
  </w:p>
  <w:p w:rsidRPr="009276AC" w:rsidR="00277A61" w:rsidP="002351E0" w:rsidRDefault="00277A61" w14:paraId="5A6F60DF" w14:textId="77777777">
    <w:pPr>
      <w:pStyle w:val="Footer"/>
      <w:ind w:right="360"/>
      <w:rPr>
        <w:rFonts w:ascii="TH SarabunPSK" w:hAnsi="TH SarabunPSK" w:cs="TH SarabunPSK"/>
        <w:sz w:val="28"/>
        <w:c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A61" w:rsidP="000E7200" w:rsidRDefault="00277A61" w14:paraId="38AF93BD" w14:textId="77777777">
    <w:pPr>
      <w:pStyle w:val="Footer"/>
      <w:framePr w:wrap="around" w:hAnchor="margin" w:vAnchor="text" w:xAlign="right" w:y="1"/>
      <w:rPr>
        <w:rStyle w:val="PageNumber"/>
        <w:rFonts w:cs="Times New Roman"/>
        <w:cs/>
      </w:rPr>
    </w:pPr>
    <w:r>
      <w:rPr>
        <w:rStyle w:val="PageNumber"/>
      </w:rPr>
      <w:fldChar w:fldCharType="begin"/>
    </w:r>
    <w:r>
      <w:rPr>
        <w:rStyle w:val="PageNumber"/>
        <w:rFonts w:cs="Times New Roman"/>
        <w:cs/>
      </w:rPr>
      <w:instrText xml:space="preserve">PAGE  </w:instrText>
    </w:r>
    <w:r>
      <w:rPr>
        <w:rStyle w:val="PageNumber"/>
      </w:rPr>
      <w:fldChar w:fldCharType="separate"/>
    </w:r>
    <w:r>
      <w:rPr>
        <w:rStyle w:val="PageNumber"/>
        <w:noProof/>
      </w:rPr>
      <w:t>2</w:t>
    </w:r>
    <w:r>
      <w:rPr>
        <w:rStyle w:val="PageNumber"/>
      </w:rPr>
      <w:fldChar w:fldCharType="end"/>
    </w:r>
  </w:p>
  <w:p w:rsidR="00277A61" w:rsidRDefault="00277A61" w14:paraId="42C389D5" w14:textId="77777777">
    <w:pPr>
      <w:pStyle w:val="Footer"/>
      <w:ind w:right="360"/>
      <w:rPr>
        <w:rFonts w:cs="Times New Roman"/>
        <w:c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073607" w:rsidR="00277A61" w:rsidP="00073607" w:rsidRDefault="00277A61" w14:paraId="204D807B" w14:textId="1B6A6F5B">
    <w:pPr>
      <w:pStyle w:val="Footer"/>
      <w:jc w:val="right"/>
      <w:rPr>
        <w:rFonts w:ascii="TH SarabunPSK" w:hAnsi="TH SarabunPSK" w:cs="TH SarabunPSK"/>
        <w:sz w:val="28"/>
      </w:rPr>
    </w:pPr>
    <w:r w:rsidRPr="00073607">
      <w:rPr>
        <w:rFonts w:ascii="TH SarabunPSK" w:hAnsi="TH SarabunPSK" w:cs="TH SarabunPSK"/>
        <w:sz w:val="28"/>
      </w:rPr>
      <w:fldChar w:fldCharType="begin"/>
    </w:r>
    <w:r w:rsidRPr="00073607">
      <w:rPr>
        <w:rFonts w:ascii="TH SarabunPSK" w:hAnsi="TH SarabunPSK" w:cs="TH SarabunPSK"/>
        <w:sz w:val="28"/>
      </w:rPr>
      <w:instrText xml:space="preserve"> PAGE   \</w:instrText>
    </w:r>
    <w:r w:rsidRPr="00073607">
      <w:rPr>
        <w:rFonts w:ascii="TH SarabunPSK" w:hAnsi="TH SarabunPSK" w:cs="TH SarabunPSK"/>
        <w:sz w:val="28"/>
        <w:cs/>
      </w:rPr>
      <w:instrText xml:space="preserve">* </w:instrText>
    </w:r>
    <w:r w:rsidRPr="00073607">
      <w:rPr>
        <w:rFonts w:ascii="TH SarabunPSK" w:hAnsi="TH SarabunPSK" w:cs="TH SarabunPSK"/>
        <w:sz w:val="28"/>
      </w:rPr>
      <w:instrText xml:space="preserve">MERGEFORMAT </w:instrText>
    </w:r>
    <w:r w:rsidRPr="00073607">
      <w:rPr>
        <w:rFonts w:ascii="TH SarabunPSK" w:hAnsi="TH SarabunPSK" w:cs="TH SarabunPSK"/>
        <w:sz w:val="28"/>
      </w:rPr>
      <w:fldChar w:fldCharType="separate"/>
    </w:r>
    <w:r w:rsidR="00D96E86">
      <w:rPr>
        <w:rFonts w:ascii="TH SarabunPSK" w:hAnsi="TH SarabunPSK" w:cs="TH SarabunPSK"/>
        <w:noProof/>
        <w:sz w:val="28"/>
      </w:rPr>
      <w:t>92</w:t>
    </w:r>
    <w:r w:rsidRPr="00073607">
      <w:rPr>
        <w:rFonts w:ascii="TH SarabunPSK" w:hAnsi="TH SarabunPSK" w:cs="TH SarabunPSK"/>
        <w:noProof/>
        <w:sz w:val="28"/>
      </w:rPr>
      <w:fldChar w:fldCharType="end"/>
    </w:r>
  </w:p>
  <w:p w:rsidR="00277A61" w:rsidRDefault="00277A61" w14:paraId="5846B2F1" w14:textId="77777777">
    <w:pPr>
      <w:pStyle w:val="Footer"/>
      <w:ind w:right="360"/>
      <w:jc w:val="center"/>
      <w:rPr>
        <w:rFonts w:cs="Times New Roman"/>
        <w:cs/>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47E53" w:rsidR="00277A61" w:rsidRDefault="00277A61" w14:paraId="1235CB94" w14:textId="472E7163">
    <w:pPr>
      <w:pStyle w:val="Footer"/>
      <w:jc w:val="right"/>
      <w:rPr>
        <w:rFonts w:ascii="TH SarabunPSK" w:hAnsi="TH SarabunPSK" w:cs="TH SarabunPSK"/>
        <w:sz w:val="28"/>
      </w:rPr>
    </w:pPr>
    <w:r>
      <w:rPr>
        <w:rFonts w:ascii="TH SarabunPSK" w:hAnsi="TH SarabunPSK" w:cs="TH SarabunPSK"/>
        <w:sz w:val="32"/>
        <w:szCs w:val="32"/>
        <w:cs/>
      </w:rPr>
      <w:t xml:space="preserve">      </w:t>
    </w:r>
    <w:r w:rsidRPr="00C47E53">
      <w:rPr>
        <w:rFonts w:ascii="TH SarabunPSK" w:hAnsi="TH SarabunPSK" w:cs="TH SarabunPSK"/>
        <w:sz w:val="28"/>
      </w:rPr>
      <w:fldChar w:fldCharType="begin"/>
    </w:r>
    <w:r w:rsidRPr="00C47E53">
      <w:rPr>
        <w:rFonts w:ascii="TH SarabunPSK" w:hAnsi="TH SarabunPSK" w:cs="TH SarabunPSK"/>
        <w:sz w:val="28"/>
      </w:rPr>
      <w:instrText xml:space="preserve"> PAGE   \</w:instrText>
    </w:r>
    <w:r w:rsidRPr="00C47E53">
      <w:rPr>
        <w:rFonts w:ascii="TH SarabunPSK" w:hAnsi="TH SarabunPSK" w:cs="TH SarabunPSK"/>
        <w:sz w:val="28"/>
        <w:cs/>
      </w:rPr>
      <w:instrText xml:space="preserve">* </w:instrText>
    </w:r>
    <w:r w:rsidRPr="00C47E53">
      <w:rPr>
        <w:rFonts w:ascii="TH SarabunPSK" w:hAnsi="TH SarabunPSK" w:cs="TH SarabunPSK"/>
        <w:sz w:val="28"/>
      </w:rPr>
      <w:instrText xml:space="preserve">MERGEFORMAT </w:instrText>
    </w:r>
    <w:r w:rsidRPr="00C47E53">
      <w:rPr>
        <w:rFonts w:ascii="TH SarabunPSK" w:hAnsi="TH SarabunPSK" w:cs="TH SarabunPSK"/>
        <w:sz w:val="28"/>
      </w:rPr>
      <w:fldChar w:fldCharType="separate"/>
    </w:r>
    <w:r w:rsidR="00333E49">
      <w:rPr>
        <w:rFonts w:ascii="TH SarabunPSK" w:hAnsi="TH SarabunPSK" w:cs="TH SarabunPSK"/>
        <w:noProof/>
        <w:sz w:val="28"/>
      </w:rPr>
      <w:t>93</w:t>
    </w:r>
    <w:r w:rsidRPr="00C47E53">
      <w:rPr>
        <w:rFonts w:ascii="TH SarabunPSK" w:hAnsi="TH SarabunPSK" w:cs="TH SarabunPSK"/>
        <w:noProof/>
        <w:sz w:val="28"/>
      </w:rPr>
      <w:fldChar w:fldCharType="end"/>
    </w:r>
  </w:p>
  <w:p w:rsidR="00277A61" w:rsidP="00C47E53" w:rsidRDefault="00277A61" w14:paraId="34CF9BD2" w14:textId="77777777">
    <w:pPr>
      <w:pStyle w:val="Footer"/>
      <w:tabs>
        <w:tab w:val="clear" w:pos="8306"/>
      </w:tabs>
      <w:ind w:right="-194"/>
      <w:jc w:val="center"/>
      <w:rPr>
        <w:rFonts w:cs="Times New Roman"/>
        <w: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A61" w:rsidRDefault="00277A61" w14:paraId="1FAADB3C" w14:textId="77777777">
      <w:r>
        <w:separator/>
      </w:r>
    </w:p>
  </w:footnote>
  <w:footnote w:type="continuationSeparator" w:id="0">
    <w:p w:rsidR="00277A61" w:rsidRDefault="00277A61" w14:paraId="105E62B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C97058" w:rsidR="00277A61" w:rsidP="002351E0" w:rsidRDefault="00277A61" w14:paraId="3729B10E" w14:textId="77777777">
    <w:pPr>
      <w:pStyle w:val="Header"/>
      <w:jc w:val="right"/>
      <w:rPr>
        <w:rFonts w:ascii="TH Sarabun New" w:hAnsi="TH Sarabun New" w:cs="TH Sarabun New"/>
        <w:c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A61" w:rsidP="001B6143" w:rsidRDefault="00277A61" w14:paraId="4B6F55BD" w14:textId="77777777">
    <w:pPr>
      <w:pStyle w:val="Header"/>
      <w:framePr w:wrap="around" w:hAnchor="margin" w:vAnchor="text" w:xAlign="right" w:y="1"/>
      <w:rPr>
        <w:rStyle w:val="PageNumber"/>
        <w:rFonts w:cs="Times New Roman"/>
        <w:cs/>
      </w:rPr>
    </w:pPr>
    <w:r>
      <w:rPr>
        <w:rStyle w:val="PageNumber"/>
      </w:rPr>
      <w:fldChar w:fldCharType="begin"/>
    </w:r>
    <w:r>
      <w:rPr>
        <w:rStyle w:val="PageNumber"/>
        <w:rFonts w:cs="Times New Roman"/>
        <w:cs/>
      </w:rPr>
      <w:instrText>PAGE</w:instrText>
    </w:r>
    <w:r>
      <w:rPr>
        <w:rStyle w:val="PageNumber"/>
        <w:cs/>
      </w:rPr>
      <w:instrText xml:space="preserve">  </w:instrText>
    </w:r>
    <w:r>
      <w:rPr>
        <w:rStyle w:val="PageNumber"/>
      </w:rPr>
      <w:fldChar w:fldCharType="separate"/>
    </w:r>
    <w:r>
      <w:rPr>
        <w:rStyle w:val="PageNumber"/>
        <w:noProof/>
      </w:rPr>
      <w:t>2</w:t>
    </w:r>
    <w:r>
      <w:rPr>
        <w:rStyle w:val="PageNumber"/>
      </w:rPr>
      <w:fldChar w:fldCharType="end"/>
    </w:r>
  </w:p>
  <w:p w:rsidR="00277A61" w:rsidRDefault="00277A61" w14:paraId="09390F73" w14:textId="77777777">
    <w:pPr>
      <w:pStyle w:val="Header"/>
      <w:ind w:right="360"/>
      <w:rPr>
        <w:rFonts w:cs="Times New Roman"/>
        <w: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C680C" w:rsidR="00277A61" w:rsidP="001A3FC9" w:rsidRDefault="00277A61" w14:paraId="783E6787" w14:textId="77777777">
    <w:pPr>
      <w:pStyle w:val="Header"/>
      <w:ind w:right="360"/>
      <w:jc w:val="center"/>
      <w:rPr>
        <w:rFonts w:ascii="Angsana New" w:hAnsi="Angsana New"/>
        <w:c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D3C"/>
    <w:multiLevelType w:val="hybridMultilevel"/>
    <w:tmpl w:val="01A0C1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A34B2"/>
    <w:multiLevelType w:val="multilevel"/>
    <w:tmpl w:val="928685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D53A06"/>
    <w:multiLevelType w:val="hybridMultilevel"/>
    <w:tmpl w:val="14C411C4"/>
    <w:lvl w:ilvl="0" w:tplc="27D2E56C">
      <w:start w:val="1"/>
      <w:numFmt w:val="thaiLetters"/>
      <w:lvlText w:val="%1.)"/>
      <w:lvlJc w:val="left"/>
      <w:pPr>
        <w:ind w:left="720" w:hanging="360"/>
      </w:pPr>
      <w:rPr>
        <w:rFonts w:hint="default" w:eastAsia="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FB35E4"/>
    <w:multiLevelType w:val="hybridMultilevel"/>
    <w:tmpl w:val="6DB2B81C"/>
    <w:lvl w:ilvl="0" w:tplc="04090001">
      <w:start w:val="1"/>
      <w:numFmt w:val="bullet"/>
      <w:lvlText w:val=""/>
      <w:lvlJc w:val="left"/>
      <w:pPr>
        <w:ind w:left="2561" w:hanging="360"/>
      </w:pPr>
      <w:rPr>
        <w:rFonts w:hint="default" w:ascii="Symbol" w:hAnsi="Symbol"/>
      </w:rPr>
    </w:lvl>
    <w:lvl w:ilvl="1" w:tplc="04090003" w:tentative="1">
      <w:start w:val="1"/>
      <w:numFmt w:val="bullet"/>
      <w:lvlText w:val="o"/>
      <w:lvlJc w:val="left"/>
      <w:pPr>
        <w:ind w:left="3281" w:hanging="360"/>
      </w:pPr>
      <w:rPr>
        <w:rFonts w:hint="default" w:ascii="Courier New" w:hAnsi="Courier New" w:cs="Courier New"/>
      </w:rPr>
    </w:lvl>
    <w:lvl w:ilvl="2" w:tplc="04090005" w:tentative="1">
      <w:start w:val="1"/>
      <w:numFmt w:val="bullet"/>
      <w:lvlText w:val=""/>
      <w:lvlJc w:val="left"/>
      <w:pPr>
        <w:ind w:left="4001" w:hanging="360"/>
      </w:pPr>
      <w:rPr>
        <w:rFonts w:hint="default" w:ascii="Wingdings" w:hAnsi="Wingdings"/>
      </w:rPr>
    </w:lvl>
    <w:lvl w:ilvl="3" w:tplc="04090001" w:tentative="1">
      <w:start w:val="1"/>
      <w:numFmt w:val="bullet"/>
      <w:lvlText w:val=""/>
      <w:lvlJc w:val="left"/>
      <w:pPr>
        <w:ind w:left="4721" w:hanging="360"/>
      </w:pPr>
      <w:rPr>
        <w:rFonts w:hint="default" w:ascii="Symbol" w:hAnsi="Symbol"/>
      </w:rPr>
    </w:lvl>
    <w:lvl w:ilvl="4" w:tplc="04090003" w:tentative="1">
      <w:start w:val="1"/>
      <w:numFmt w:val="bullet"/>
      <w:lvlText w:val="o"/>
      <w:lvlJc w:val="left"/>
      <w:pPr>
        <w:ind w:left="5441" w:hanging="360"/>
      </w:pPr>
      <w:rPr>
        <w:rFonts w:hint="default" w:ascii="Courier New" w:hAnsi="Courier New" w:cs="Courier New"/>
      </w:rPr>
    </w:lvl>
    <w:lvl w:ilvl="5" w:tplc="04090005" w:tentative="1">
      <w:start w:val="1"/>
      <w:numFmt w:val="bullet"/>
      <w:lvlText w:val=""/>
      <w:lvlJc w:val="left"/>
      <w:pPr>
        <w:ind w:left="6161" w:hanging="360"/>
      </w:pPr>
      <w:rPr>
        <w:rFonts w:hint="default" w:ascii="Wingdings" w:hAnsi="Wingdings"/>
      </w:rPr>
    </w:lvl>
    <w:lvl w:ilvl="6" w:tplc="04090001" w:tentative="1">
      <w:start w:val="1"/>
      <w:numFmt w:val="bullet"/>
      <w:lvlText w:val=""/>
      <w:lvlJc w:val="left"/>
      <w:pPr>
        <w:ind w:left="6881" w:hanging="360"/>
      </w:pPr>
      <w:rPr>
        <w:rFonts w:hint="default" w:ascii="Symbol" w:hAnsi="Symbol"/>
      </w:rPr>
    </w:lvl>
    <w:lvl w:ilvl="7" w:tplc="04090003" w:tentative="1">
      <w:start w:val="1"/>
      <w:numFmt w:val="bullet"/>
      <w:lvlText w:val="o"/>
      <w:lvlJc w:val="left"/>
      <w:pPr>
        <w:ind w:left="7601" w:hanging="360"/>
      </w:pPr>
      <w:rPr>
        <w:rFonts w:hint="default" w:ascii="Courier New" w:hAnsi="Courier New" w:cs="Courier New"/>
      </w:rPr>
    </w:lvl>
    <w:lvl w:ilvl="8" w:tplc="04090005" w:tentative="1">
      <w:start w:val="1"/>
      <w:numFmt w:val="bullet"/>
      <w:lvlText w:val=""/>
      <w:lvlJc w:val="left"/>
      <w:pPr>
        <w:ind w:left="8321" w:hanging="360"/>
      </w:pPr>
      <w:rPr>
        <w:rFonts w:hint="default" w:ascii="Wingdings" w:hAnsi="Wingdings"/>
      </w:rPr>
    </w:lvl>
  </w:abstractNum>
  <w:abstractNum w:abstractNumId="4" w15:restartNumberingAfterBreak="0">
    <w:nsid w:val="0F9C78CD"/>
    <w:multiLevelType w:val="hybridMultilevel"/>
    <w:tmpl w:val="11368C26"/>
    <w:lvl w:ilvl="0" w:tplc="F94C5E9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0652806"/>
    <w:multiLevelType w:val="hybridMultilevel"/>
    <w:tmpl w:val="0AC8F89E"/>
    <w:lvl w:ilvl="0" w:tplc="4CE0AAB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15:restartNumberingAfterBreak="0">
    <w:nsid w:val="128D4EBF"/>
    <w:multiLevelType w:val="hybridMultilevel"/>
    <w:tmpl w:val="01A0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60ECE"/>
    <w:multiLevelType w:val="multilevel"/>
    <w:tmpl w:val="4B9E6A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A59004E"/>
    <w:multiLevelType w:val="hybridMultilevel"/>
    <w:tmpl w:val="D10A0E48"/>
    <w:lvl w:ilvl="0" w:tplc="D9E84328">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24D36C28"/>
    <w:multiLevelType w:val="multilevel"/>
    <w:tmpl w:val="ED02EA3C"/>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33559F"/>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F206347"/>
    <w:multiLevelType w:val="hybridMultilevel"/>
    <w:tmpl w:val="F342ED1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1">
      <w:start w:val="1"/>
      <w:numFmt w:val="bullet"/>
      <w:lvlText w:val=""/>
      <w:lvlJc w:val="left"/>
      <w:pPr>
        <w:ind w:left="2543" w:hanging="360"/>
      </w:pPr>
      <w:rPr>
        <w:rFonts w:hint="default" w:ascii="Symbol" w:hAnsi="Symbol"/>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429E66F9"/>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8C2981"/>
    <w:multiLevelType w:val="hybridMultilevel"/>
    <w:tmpl w:val="65887FB6"/>
    <w:lvl w:ilvl="0" w:tplc="AED482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4A7EBD"/>
    <w:multiLevelType w:val="hybridMultilevel"/>
    <w:tmpl w:val="633EA2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7B86D34"/>
    <w:multiLevelType w:val="hybridMultilevel"/>
    <w:tmpl w:val="3BC683B0"/>
    <w:lvl w:ilvl="0" w:tplc="C79C4926">
      <w:start w:val="1"/>
      <w:numFmt w:val="thaiLetters"/>
      <w:lvlText w:val="%1.)"/>
      <w:lvlJc w:val="left"/>
      <w:pPr>
        <w:ind w:left="720" w:hanging="360"/>
      </w:pPr>
      <w:rPr>
        <w:rFonts w:hint="default" w:eastAsia="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96988"/>
    <w:multiLevelType w:val="hybridMultilevel"/>
    <w:tmpl w:val="95042146"/>
    <w:lvl w:ilvl="0" w:tplc="04090001">
      <w:start w:val="1"/>
      <w:numFmt w:val="bullet"/>
      <w:lvlText w:val=""/>
      <w:lvlJc w:val="left"/>
      <w:pPr>
        <w:ind w:left="2543" w:hanging="360"/>
      </w:pPr>
      <w:rPr>
        <w:rFonts w:hint="default" w:ascii="Symbol" w:hAnsi="Symbol"/>
      </w:rPr>
    </w:lvl>
    <w:lvl w:ilvl="1" w:tplc="04090003" w:tentative="1">
      <w:start w:val="1"/>
      <w:numFmt w:val="bullet"/>
      <w:lvlText w:val="o"/>
      <w:lvlJc w:val="left"/>
      <w:pPr>
        <w:ind w:left="3263" w:hanging="360"/>
      </w:pPr>
      <w:rPr>
        <w:rFonts w:hint="default" w:ascii="Courier New" w:hAnsi="Courier New" w:cs="Courier New"/>
      </w:rPr>
    </w:lvl>
    <w:lvl w:ilvl="2" w:tplc="04090005" w:tentative="1">
      <w:start w:val="1"/>
      <w:numFmt w:val="bullet"/>
      <w:lvlText w:val=""/>
      <w:lvlJc w:val="left"/>
      <w:pPr>
        <w:ind w:left="3983" w:hanging="360"/>
      </w:pPr>
      <w:rPr>
        <w:rFonts w:hint="default" w:ascii="Wingdings" w:hAnsi="Wingdings"/>
      </w:rPr>
    </w:lvl>
    <w:lvl w:ilvl="3" w:tplc="04090001" w:tentative="1">
      <w:start w:val="1"/>
      <w:numFmt w:val="bullet"/>
      <w:lvlText w:val=""/>
      <w:lvlJc w:val="left"/>
      <w:pPr>
        <w:ind w:left="4703" w:hanging="360"/>
      </w:pPr>
      <w:rPr>
        <w:rFonts w:hint="default" w:ascii="Symbol" w:hAnsi="Symbol"/>
      </w:rPr>
    </w:lvl>
    <w:lvl w:ilvl="4" w:tplc="04090003" w:tentative="1">
      <w:start w:val="1"/>
      <w:numFmt w:val="bullet"/>
      <w:lvlText w:val="o"/>
      <w:lvlJc w:val="left"/>
      <w:pPr>
        <w:ind w:left="5423" w:hanging="360"/>
      </w:pPr>
      <w:rPr>
        <w:rFonts w:hint="default" w:ascii="Courier New" w:hAnsi="Courier New" w:cs="Courier New"/>
      </w:rPr>
    </w:lvl>
    <w:lvl w:ilvl="5" w:tplc="04090005" w:tentative="1">
      <w:start w:val="1"/>
      <w:numFmt w:val="bullet"/>
      <w:lvlText w:val=""/>
      <w:lvlJc w:val="left"/>
      <w:pPr>
        <w:ind w:left="6143" w:hanging="360"/>
      </w:pPr>
      <w:rPr>
        <w:rFonts w:hint="default" w:ascii="Wingdings" w:hAnsi="Wingdings"/>
      </w:rPr>
    </w:lvl>
    <w:lvl w:ilvl="6" w:tplc="04090001" w:tentative="1">
      <w:start w:val="1"/>
      <w:numFmt w:val="bullet"/>
      <w:lvlText w:val=""/>
      <w:lvlJc w:val="left"/>
      <w:pPr>
        <w:ind w:left="6863" w:hanging="360"/>
      </w:pPr>
      <w:rPr>
        <w:rFonts w:hint="default" w:ascii="Symbol" w:hAnsi="Symbol"/>
      </w:rPr>
    </w:lvl>
    <w:lvl w:ilvl="7" w:tplc="04090003" w:tentative="1">
      <w:start w:val="1"/>
      <w:numFmt w:val="bullet"/>
      <w:lvlText w:val="o"/>
      <w:lvlJc w:val="left"/>
      <w:pPr>
        <w:ind w:left="7583" w:hanging="360"/>
      </w:pPr>
      <w:rPr>
        <w:rFonts w:hint="default" w:ascii="Courier New" w:hAnsi="Courier New" w:cs="Courier New"/>
      </w:rPr>
    </w:lvl>
    <w:lvl w:ilvl="8" w:tplc="04090005" w:tentative="1">
      <w:start w:val="1"/>
      <w:numFmt w:val="bullet"/>
      <w:lvlText w:val=""/>
      <w:lvlJc w:val="left"/>
      <w:pPr>
        <w:ind w:left="8303" w:hanging="360"/>
      </w:pPr>
      <w:rPr>
        <w:rFonts w:hint="default" w:ascii="Wingdings" w:hAnsi="Wingdings"/>
      </w:rPr>
    </w:lvl>
  </w:abstractNum>
  <w:abstractNum w:abstractNumId="17" w15:restartNumberingAfterBreak="0">
    <w:nsid w:val="6010012E"/>
    <w:multiLevelType w:val="hybridMultilevel"/>
    <w:tmpl w:val="65887F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2A0409"/>
    <w:multiLevelType w:val="hybridMultilevel"/>
    <w:tmpl w:val="997A4D06"/>
    <w:lvl w:ilvl="0" w:tplc="3E4C326A">
      <w:start w:val="1"/>
      <w:numFmt w:val="decimal"/>
      <w:lvlText w:val="%1."/>
      <w:lvlJc w:val="left"/>
      <w:pPr>
        <w:ind w:left="200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9" w15:restartNumberingAfterBreak="0">
    <w:nsid w:val="6AB14A00"/>
    <w:multiLevelType w:val="hybridMultilevel"/>
    <w:tmpl w:val="40961938"/>
    <w:lvl w:ilvl="0" w:tplc="04090001">
      <w:start w:val="1"/>
      <w:numFmt w:val="bullet"/>
      <w:lvlText w:val=""/>
      <w:lvlJc w:val="left"/>
      <w:pPr>
        <w:ind w:left="1996" w:hanging="360"/>
      </w:pPr>
      <w:rPr>
        <w:rFonts w:hint="default" w:ascii="Symbol" w:hAnsi="Symbol"/>
      </w:rPr>
    </w:lvl>
    <w:lvl w:ilvl="1" w:tplc="04090003" w:tentative="1">
      <w:start w:val="1"/>
      <w:numFmt w:val="bullet"/>
      <w:lvlText w:val="o"/>
      <w:lvlJc w:val="left"/>
      <w:pPr>
        <w:ind w:left="2716" w:hanging="360"/>
      </w:pPr>
      <w:rPr>
        <w:rFonts w:hint="default" w:ascii="Courier New" w:hAnsi="Courier New" w:cs="Courier New"/>
      </w:rPr>
    </w:lvl>
    <w:lvl w:ilvl="2" w:tplc="04090005" w:tentative="1">
      <w:start w:val="1"/>
      <w:numFmt w:val="bullet"/>
      <w:lvlText w:val=""/>
      <w:lvlJc w:val="left"/>
      <w:pPr>
        <w:ind w:left="3436" w:hanging="360"/>
      </w:pPr>
      <w:rPr>
        <w:rFonts w:hint="default" w:ascii="Wingdings" w:hAnsi="Wingdings"/>
      </w:rPr>
    </w:lvl>
    <w:lvl w:ilvl="3" w:tplc="04090001" w:tentative="1">
      <w:start w:val="1"/>
      <w:numFmt w:val="bullet"/>
      <w:lvlText w:val=""/>
      <w:lvlJc w:val="left"/>
      <w:pPr>
        <w:ind w:left="4156" w:hanging="360"/>
      </w:pPr>
      <w:rPr>
        <w:rFonts w:hint="default" w:ascii="Symbol" w:hAnsi="Symbol"/>
      </w:rPr>
    </w:lvl>
    <w:lvl w:ilvl="4" w:tplc="04090003" w:tentative="1">
      <w:start w:val="1"/>
      <w:numFmt w:val="bullet"/>
      <w:lvlText w:val="o"/>
      <w:lvlJc w:val="left"/>
      <w:pPr>
        <w:ind w:left="4876" w:hanging="360"/>
      </w:pPr>
      <w:rPr>
        <w:rFonts w:hint="default" w:ascii="Courier New" w:hAnsi="Courier New" w:cs="Courier New"/>
      </w:rPr>
    </w:lvl>
    <w:lvl w:ilvl="5" w:tplc="04090005" w:tentative="1">
      <w:start w:val="1"/>
      <w:numFmt w:val="bullet"/>
      <w:lvlText w:val=""/>
      <w:lvlJc w:val="left"/>
      <w:pPr>
        <w:ind w:left="5596" w:hanging="360"/>
      </w:pPr>
      <w:rPr>
        <w:rFonts w:hint="default" w:ascii="Wingdings" w:hAnsi="Wingdings"/>
      </w:rPr>
    </w:lvl>
    <w:lvl w:ilvl="6" w:tplc="04090001" w:tentative="1">
      <w:start w:val="1"/>
      <w:numFmt w:val="bullet"/>
      <w:lvlText w:val=""/>
      <w:lvlJc w:val="left"/>
      <w:pPr>
        <w:ind w:left="6316" w:hanging="360"/>
      </w:pPr>
      <w:rPr>
        <w:rFonts w:hint="default" w:ascii="Symbol" w:hAnsi="Symbol"/>
      </w:rPr>
    </w:lvl>
    <w:lvl w:ilvl="7" w:tplc="04090003" w:tentative="1">
      <w:start w:val="1"/>
      <w:numFmt w:val="bullet"/>
      <w:lvlText w:val="o"/>
      <w:lvlJc w:val="left"/>
      <w:pPr>
        <w:ind w:left="7036" w:hanging="360"/>
      </w:pPr>
      <w:rPr>
        <w:rFonts w:hint="default" w:ascii="Courier New" w:hAnsi="Courier New" w:cs="Courier New"/>
      </w:rPr>
    </w:lvl>
    <w:lvl w:ilvl="8" w:tplc="04090005" w:tentative="1">
      <w:start w:val="1"/>
      <w:numFmt w:val="bullet"/>
      <w:lvlText w:val=""/>
      <w:lvlJc w:val="left"/>
      <w:pPr>
        <w:ind w:left="7756" w:hanging="360"/>
      </w:pPr>
      <w:rPr>
        <w:rFonts w:hint="default" w:ascii="Wingdings" w:hAnsi="Wingdings"/>
      </w:rPr>
    </w:lvl>
  </w:abstractNum>
  <w:abstractNum w:abstractNumId="20" w15:restartNumberingAfterBreak="0">
    <w:nsid w:val="76EC12D8"/>
    <w:multiLevelType w:val="multilevel"/>
    <w:tmpl w:val="A59A9B94"/>
    <w:lvl w:ilvl="0">
      <w:start w:val="1"/>
      <w:numFmt w:val="decimal"/>
      <w:lvlText w:val="%1."/>
      <w:lvlJc w:val="left"/>
      <w:pPr>
        <w:ind w:left="720" w:hanging="360"/>
      </w:pPr>
      <w:rPr>
        <w:rFonts w:hint="default"/>
      </w:rPr>
    </w:lvl>
    <w:lvl w:ilvl="1">
      <w:start w:val="1"/>
      <w:numFmt w:val="decimal"/>
      <w:isLgl/>
      <w:lvlText w:val="%1.%2"/>
      <w:lvlJc w:val="left"/>
      <w:pPr>
        <w:ind w:left="1420" w:hanging="5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14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580" w:hanging="1440"/>
      </w:pPr>
      <w:rPr>
        <w:rFonts w:hint="default"/>
      </w:rPr>
    </w:lvl>
    <w:lvl w:ilvl="8">
      <w:start w:val="1"/>
      <w:numFmt w:val="decimal"/>
      <w:isLgl/>
      <w:lvlText w:val="%1.%2.%3.%4.%5.%6.%7.%8.%9"/>
      <w:lvlJc w:val="left"/>
      <w:pPr>
        <w:ind w:left="6480" w:hanging="1800"/>
      </w:pPr>
      <w:rPr>
        <w:rFonts w:hint="default"/>
      </w:rPr>
    </w:lvl>
  </w:abstractNum>
  <w:abstractNum w:abstractNumId="21" w15:restartNumberingAfterBreak="0">
    <w:nsid w:val="7E444955"/>
    <w:multiLevelType w:val="multilevel"/>
    <w:tmpl w:val="EAB6FE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5D13FD"/>
    <w:multiLevelType w:val="hybridMultilevel"/>
    <w:tmpl w:val="2FA2E0D8"/>
    <w:lvl w:ilvl="0" w:tplc="04090001">
      <w:start w:val="1"/>
      <w:numFmt w:val="bullet"/>
      <w:lvlText w:val=""/>
      <w:lvlJc w:val="left"/>
      <w:pPr>
        <w:ind w:left="2548" w:hanging="360"/>
      </w:pPr>
      <w:rPr>
        <w:rFonts w:hint="default" w:ascii="Symbol" w:hAnsi="Symbol"/>
      </w:rPr>
    </w:lvl>
    <w:lvl w:ilvl="1" w:tplc="04090003" w:tentative="1">
      <w:start w:val="1"/>
      <w:numFmt w:val="bullet"/>
      <w:lvlText w:val="o"/>
      <w:lvlJc w:val="left"/>
      <w:pPr>
        <w:ind w:left="3268" w:hanging="360"/>
      </w:pPr>
      <w:rPr>
        <w:rFonts w:hint="default" w:ascii="Courier New" w:hAnsi="Courier New" w:cs="Courier New"/>
      </w:rPr>
    </w:lvl>
    <w:lvl w:ilvl="2" w:tplc="04090005" w:tentative="1">
      <w:start w:val="1"/>
      <w:numFmt w:val="bullet"/>
      <w:lvlText w:val=""/>
      <w:lvlJc w:val="left"/>
      <w:pPr>
        <w:ind w:left="3988" w:hanging="360"/>
      </w:pPr>
      <w:rPr>
        <w:rFonts w:hint="default" w:ascii="Wingdings" w:hAnsi="Wingdings"/>
      </w:rPr>
    </w:lvl>
    <w:lvl w:ilvl="3" w:tplc="04090001" w:tentative="1">
      <w:start w:val="1"/>
      <w:numFmt w:val="bullet"/>
      <w:lvlText w:val=""/>
      <w:lvlJc w:val="left"/>
      <w:pPr>
        <w:ind w:left="4708" w:hanging="360"/>
      </w:pPr>
      <w:rPr>
        <w:rFonts w:hint="default" w:ascii="Symbol" w:hAnsi="Symbol"/>
      </w:rPr>
    </w:lvl>
    <w:lvl w:ilvl="4" w:tplc="04090003" w:tentative="1">
      <w:start w:val="1"/>
      <w:numFmt w:val="bullet"/>
      <w:lvlText w:val="o"/>
      <w:lvlJc w:val="left"/>
      <w:pPr>
        <w:ind w:left="5428" w:hanging="360"/>
      </w:pPr>
      <w:rPr>
        <w:rFonts w:hint="default" w:ascii="Courier New" w:hAnsi="Courier New" w:cs="Courier New"/>
      </w:rPr>
    </w:lvl>
    <w:lvl w:ilvl="5" w:tplc="04090005" w:tentative="1">
      <w:start w:val="1"/>
      <w:numFmt w:val="bullet"/>
      <w:lvlText w:val=""/>
      <w:lvlJc w:val="left"/>
      <w:pPr>
        <w:ind w:left="6148" w:hanging="360"/>
      </w:pPr>
      <w:rPr>
        <w:rFonts w:hint="default" w:ascii="Wingdings" w:hAnsi="Wingdings"/>
      </w:rPr>
    </w:lvl>
    <w:lvl w:ilvl="6" w:tplc="04090001" w:tentative="1">
      <w:start w:val="1"/>
      <w:numFmt w:val="bullet"/>
      <w:lvlText w:val=""/>
      <w:lvlJc w:val="left"/>
      <w:pPr>
        <w:ind w:left="6868" w:hanging="360"/>
      </w:pPr>
      <w:rPr>
        <w:rFonts w:hint="default" w:ascii="Symbol" w:hAnsi="Symbol"/>
      </w:rPr>
    </w:lvl>
    <w:lvl w:ilvl="7" w:tplc="04090003" w:tentative="1">
      <w:start w:val="1"/>
      <w:numFmt w:val="bullet"/>
      <w:lvlText w:val="o"/>
      <w:lvlJc w:val="left"/>
      <w:pPr>
        <w:ind w:left="7588" w:hanging="360"/>
      </w:pPr>
      <w:rPr>
        <w:rFonts w:hint="default" w:ascii="Courier New" w:hAnsi="Courier New" w:cs="Courier New"/>
      </w:rPr>
    </w:lvl>
    <w:lvl w:ilvl="8" w:tplc="04090005" w:tentative="1">
      <w:start w:val="1"/>
      <w:numFmt w:val="bullet"/>
      <w:lvlText w:val=""/>
      <w:lvlJc w:val="left"/>
      <w:pPr>
        <w:ind w:left="8308" w:hanging="360"/>
      </w:pPr>
      <w:rPr>
        <w:rFonts w:hint="default" w:ascii="Wingdings" w:hAnsi="Wingdings"/>
      </w:rPr>
    </w:lvl>
  </w:abstractNum>
  <w:abstractNum w:abstractNumId="23" w15:restartNumberingAfterBreak="0">
    <w:nsid w:val="7ECD5B17"/>
    <w:multiLevelType w:val="hybridMultilevel"/>
    <w:tmpl w:val="A6BE6222"/>
    <w:lvl w:ilvl="0" w:tplc="C79C4926">
      <w:start w:val="1"/>
      <w:numFmt w:val="thaiLetters"/>
      <w:lvlText w:val="%1.)"/>
      <w:lvlJc w:val="left"/>
      <w:pPr>
        <w:ind w:left="720" w:hanging="360"/>
      </w:pPr>
      <w:rPr>
        <w:rFonts w:hint="default" w:eastAsia="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460086"/>
    <w:multiLevelType w:val="hybridMultilevel"/>
    <w:tmpl w:val="6F220B76"/>
    <w:lvl w:ilvl="0" w:tplc="04090001">
      <w:start w:val="1"/>
      <w:numFmt w:val="bullet"/>
      <w:lvlText w:val=""/>
      <w:lvlJc w:val="left"/>
      <w:pPr>
        <w:ind w:left="1996" w:hanging="360"/>
      </w:pPr>
      <w:rPr>
        <w:rFonts w:hint="default" w:ascii="Symbol" w:hAnsi="Symbol"/>
      </w:rPr>
    </w:lvl>
    <w:lvl w:ilvl="1" w:tplc="04090003" w:tentative="1">
      <w:start w:val="1"/>
      <w:numFmt w:val="bullet"/>
      <w:lvlText w:val="o"/>
      <w:lvlJc w:val="left"/>
      <w:pPr>
        <w:ind w:left="2716" w:hanging="360"/>
      </w:pPr>
      <w:rPr>
        <w:rFonts w:hint="default" w:ascii="Courier New" w:hAnsi="Courier New" w:cs="Courier New"/>
      </w:rPr>
    </w:lvl>
    <w:lvl w:ilvl="2" w:tplc="04090005" w:tentative="1">
      <w:start w:val="1"/>
      <w:numFmt w:val="bullet"/>
      <w:lvlText w:val=""/>
      <w:lvlJc w:val="left"/>
      <w:pPr>
        <w:ind w:left="3436" w:hanging="360"/>
      </w:pPr>
      <w:rPr>
        <w:rFonts w:hint="default" w:ascii="Wingdings" w:hAnsi="Wingdings"/>
      </w:rPr>
    </w:lvl>
    <w:lvl w:ilvl="3" w:tplc="04090001" w:tentative="1">
      <w:start w:val="1"/>
      <w:numFmt w:val="bullet"/>
      <w:lvlText w:val=""/>
      <w:lvlJc w:val="left"/>
      <w:pPr>
        <w:ind w:left="4156" w:hanging="360"/>
      </w:pPr>
      <w:rPr>
        <w:rFonts w:hint="default" w:ascii="Symbol" w:hAnsi="Symbol"/>
      </w:rPr>
    </w:lvl>
    <w:lvl w:ilvl="4" w:tplc="04090003" w:tentative="1">
      <w:start w:val="1"/>
      <w:numFmt w:val="bullet"/>
      <w:lvlText w:val="o"/>
      <w:lvlJc w:val="left"/>
      <w:pPr>
        <w:ind w:left="4876" w:hanging="360"/>
      </w:pPr>
      <w:rPr>
        <w:rFonts w:hint="default" w:ascii="Courier New" w:hAnsi="Courier New" w:cs="Courier New"/>
      </w:rPr>
    </w:lvl>
    <w:lvl w:ilvl="5" w:tplc="04090005" w:tentative="1">
      <w:start w:val="1"/>
      <w:numFmt w:val="bullet"/>
      <w:lvlText w:val=""/>
      <w:lvlJc w:val="left"/>
      <w:pPr>
        <w:ind w:left="5596" w:hanging="360"/>
      </w:pPr>
      <w:rPr>
        <w:rFonts w:hint="default" w:ascii="Wingdings" w:hAnsi="Wingdings"/>
      </w:rPr>
    </w:lvl>
    <w:lvl w:ilvl="6" w:tplc="04090001" w:tentative="1">
      <w:start w:val="1"/>
      <w:numFmt w:val="bullet"/>
      <w:lvlText w:val=""/>
      <w:lvlJc w:val="left"/>
      <w:pPr>
        <w:ind w:left="6316" w:hanging="360"/>
      </w:pPr>
      <w:rPr>
        <w:rFonts w:hint="default" w:ascii="Symbol" w:hAnsi="Symbol"/>
      </w:rPr>
    </w:lvl>
    <w:lvl w:ilvl="7" w:tplc="04090003" w:tentative="1">
      <w:start w:val="1"/>
      <w:numFmt w:val="bullet"/>
      <w:lvlText w:val="o"/>
      <w:lvlJc w:val="left"/>
      <w:pPr>
        <w:ind w:left="7036" w:hanging="360"/>
      </w:pPr>
      <w:rPr>
        <w:rFonts w:hint="default" w:ascii="Courier New" w:hAnsi="Courier New" w:cs="Courier New"/>
      </w:rPr>
    </w:lvl>
    <w:lvl w:ilvl="8" w:tplc="04090005" w:tentative="1">
      <w:start w:val="1"/>
      <w:numFmt w:val="bullet"/>
      <w:lvlText w:val=""/>
      <w:lvlJc w:val="left"/>
      <w:pPr>
        <w:ind w:left="7756" w:hanging="360"/>
      </w:pPr>
      <w:rPr>
        <w:rFonts w:hint="default" w:ascii="Wingdings" w:hAnsi="Wingdings"/>
      </w:rPr>
    </w:lvl>
  </w:abstractNum>
  <w:num w:numId="1">
    <w:abstractNumId w:val="5"/>
  </w:num>
  <w:num w:numId="2">
    <w:abstractNumId w:val="1"/>
  </w:num>
  <w:num w:numId="3">
    <w:abstractNumId w:val="20"/>
  </w:num>
  <w:num w:numId="4">
    <w:abstractNumId w:val="13"/>
  </w:num>
  <w:num w:numId="5">
    <w:abstractNumId w:val="12"/>
  </w:num>
  <w:num w:numId="6">
    <w:abstractNumId w:val="21"/>
  </w:num>
  <w:num w:numId="7">
    <w:abstractNumId w:val="8"/>
  </w:num>
  <w:num w:numId="8">
    <w:abstractNumId w:val="10"/>
  </w:num>
  <w:num w:numId="9">
    <w:abstractNumId w:val="17"/>
  </w:num>
  <w:num w:numId="10">
    <w:abstractNumId w:val="4"/>
  </w:num>
  <w:num w:numId="11">
    <w:abstractNumId w:val="15"/>
  </w:num>
  <w:num w:numId="12">
    <w:abstractNumId w:val="23"/>
  </w:num>
  <w:num w:numId="13">
    <w:abstractNumId w:val="2"/>
  </w:num>
  <w:num w:numId="14">
    <w:abstractNumId w:val="24"/>
  </w:num>
  <w:num w:numId="15">
    <w:abstractNumId w:val="19"/>
  </w:num>
  <w:num w:numId="16">
    <w:abstractNumId w:val="16"/>
  </w:num>
  <w:num w:numId="17">
    <w:abstractNumId w:val="22"/>
  </w:num>
  <w:num w:numId="18">
    <w:abstractNumId w:val="3"/>
  </w:num>
  <w:num w:numId="19">
    <w:abstractNumId w:val="18"/>
  </w:num>
  <w:num w:numId="20">
    <w:abstractNumId w:val="11"/>
  </w:num>
  <w:num w:numId="21">
    <w:abstractNumId w:val="7"/>
  </w:num>
  <w:num w:numId="22">
    <w:abstractNumId w:val="9"/>
  </w:num>
  <w:num w:numId="23">
    <w:abstractNumId w:val="6"/>
  </w:num>
  <w:num w:numId="24">
    <w:abstractNumId w:val="14"/>
  </w:num>
  <w:num w:numId="25">
    <w:abstractNumId w:val="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jira O-cha">
    <w15:presenceInfo w15:providerId="None" w15:userId="Jenjira O-cha"/>
  </w15:person>
  <w15:person w15:author="phetc">
    <w15:presenceInfo w15:providerId="None" w15:userId="phetc"/>
  </w15:person>
  <w15:person w15:author="PC">
    <w15:presenceInfo w15:providerId="Windows Live" w15:userId="bdc3653bac7da61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true"/>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57C"/>
    <w:rsid w:val="00000145"/>
    <w:rsid w:val="000005E7"/>
    <w:rsid w:val="00001E75"/>
    <w:rsid w:val="00002226"/>
    <w:rsid w:val="0000289A"/>
    <w:rsid w:val="0000411E"/>
    <w:rsid w:val="000050B7"/>
    <w:rsid w:val="0000568E"/>
    <w:rsid w:val="00005FA2"/>
    <w:rsid w:val="00006758"/>
    <w:rsid w:val="00010DFB"/>
    <w:rsid w:val="00012583"/>
    <w:rsid w:val="00012857"/>
    <w:rsid w:val="00013632"/>
    <w:rsid w:val="00014BDF"/>
    <w:rsid w:val="00017EFA"/>
    <w:rsid w:val="000203A8"/>
    <w:rsid w:val="00020FED"/>
    <w:rsid w:val="00022804"/>
    <w:rsid w:val="00025087"/>
    <w:rsid w:val="0002716A"/>
    <w:rsid w:val="00027C6F"/>
    <w:rsid w:val="000340B3"/>
    <w:rsid w:val="000415AB"/>
    <w:rsid w:val="00041808"/>
    <w:rsid w:val="00041DD5"/>
    <w:rsid w:val="00042101"/>
    <w:rsid w:val="00042C24"/>
    <w:rsid w:val="00044943"/>
    <w:rsid w:val="0004498F"/>
    <w:rsid w:val="00045188"/>
    <w:rsid w:val="00045ACA"/>
    <w:rsid w:val="00045E06"/>
    <w:rsid w:val="00046AD7"/>
    <w:rsid w:val="000512DB"/>
    <w:rsid w:val="000515E8"/>
    <w:rsid w:val="000526F6"/>
    <w:rsid w:val="00053223"/>
    <w:rsid w:val="00053F4B"/>
    <w:rsid w:val="0005517F"/>
    <w:rsid w:val="000551B9"/>
    <w:rsid w:val="00055E6A"/>
    <w:rsid w:val="00056BFD"/>
    <w:rsid w:val="00057105"/>
    <w:rsid w:val="000576EE"/>
    <w:rsid w:val="00061425"/>
    <w:rsid w:val="00062117"/>
    <w:rsid w:val="00063001"/>
    <w:rsid w:val="000668EB"/>
    <w:rsid w:val="00066ECE"/>
    <w:rsid w:val="00070B9A"/>
    <w:rsid w:val="00072B40"/>
    <w:rsid w:val="0007320F"/>
    <w:rsid w:val="00073607"/>
    <w:rsid w:val="00074C48"/>
    <w:rsid w:val="00075A62"/>
    <w:rsid w:val="0007705F"/>
    <w:rsid w:val="00082410"/>
    <w:rsid w:val="0008278F"/>
    <w:rsid w:val="00085B87"/>
    <w:rsid w:val="00086072"/>
    <w:rsid w:val="0009049F"/>
    <w:rsid w:val="00090B2C"/>
    <w:rsid w:val="000912A8"/>
    <w:rsid w:val="00091596"/>
    <w:rsid w:val="000945FC"/>
    <w:rsid w:val="000951C9"/>
    <w:rsid w:val="000A1B3A"/>
    <w:rsid w:val="000A1EFD"/>
    <w:rsid w:val="000A22C8"/>
    <w:rsid w:val="000A322A"/>
    <w:rsid w:val="000A46D9"/>
    <w:rsid w:val="000B0879"/>
    <w:rsid w:val="000B0C9D"/>
    <w:rsid w:val="000B4D39"/>
    <w:rsid w:val="000B4F9C"/>
    <w:rsid w:val="000B524A"/>
    <w:rsid w:val="000B7EB6"/>
    <w:rsid w:val="000C0CEE"/>
    <w:rsid w:val="000C15BA"/>
    <w:rsid w:val="000C244B"/>
    <w:rsid w:val="000C788C"/>
    <w:rsid w:val="000D2BCF"/>
    <w:rsid w:val="000E1348"/>
    <w:rsid w:val="000E2368"/>
    <w:rsid w:val="000E4531"/>
    <w:rsid w:val="000E4A49"/>
    <w:rsid w:val="000E5ABB"/>
    <w:rsid w:val="000E62C3"/>
    <w:rsid w:val="000E6708"/>
    <w:rsid w:val="000E68CD"/>
    <w:rsid w:val="000E7200"/>
    <w:rsid w:val="000E7EE1"/>
    <w:rsid w:val="000F28FC"/>
    <w:rsid w:val="000F3206"/>
    <w:rsid w:val="000F6B96"/>
    <w:rsid w:val="00103954"/>
    <w:rsid w:val="00104F13"/>
    <w:rsid w:val="00106148"/>
    <w:rsid w:val="0010680C"/>
    <w:rsid w:val="00106879"/>
    <w:rsid w:val="00110D3D"/>
    <w:rsid w:val="00110D4D"/>
    <w:rsid w:val="00111B2E"/>
    <w:rsid w:val="00111F77"/>
    <w:rsid w:val="00113AA8"/>
    <w:rsid w:val="0011415B"/>
    <w:rsid w:val="00115664"/>
    <w:rsid w:val="00116C05"/>
    <w:rsid w:val="00116F1A"/>
    <w:rsid w:val="001174F0"/>
    <w:rsid w:val="00121158"/>
    <w:rsid w:val="001219D3"/>
    <w:rsid w:val="00121B6C"/>
    <w:rsid w:val="00122800"/>
    <w:rsid w:val="00122CC4"/>
    <w:rsid w:val="00123833"/>
    <w:rsid w:val="00125D28"/>
    <w:rsid w:val="001271BA"/>
    <w:rsid w:val="00127808"/>
    <w:rsid w:val="00130BA5"/>
    <w:rsid w:val="001312F1"/>
    <w:rsid w:val="001363B9"/>
    <w:rsid w:val="00137198"/>
    <w:rsid w:val="001371E1"/>
    <w:rsid w:val="00142131"/>
    <w:rsid w:val="00143691"/>
    <w:rsid w:val="00144318"/>
    <w:rsid w:val="00145BBA"/>
    <w:rsid w:val="00147475"/>
    <w:rsid w:val="00150A2B"/>
    <w:rsid w:val="0015101D"/>
    <w:rsid w:val="00151C73"/>
    <w:rsid w:val="00152712"/>
    <w:rsid w:val="00157131"/>
    <w:rsid w:val="00157F9D"/>
    <w:rsid w:val="0016053D"/>
    <w:rsid w:val="00160C22"/>
    <w:rsid w:val="001610E8"/>
    <w:rsid w:val="00161C77"/>
    <w:rsid w:val="00161C7B"/>
    <w:rsid w:val="001622D3"/>
    <w:rsid w:val="0016235A"/>
    <w:rsid w:val="00162ED8"/>
    <w:rsid w:val="001657E3"/>
    <w:rsid w:val="00166811"/>
    <w:rsid w:val="00166FC1"/>
    <w:rsid w:val="00167510"/>
    <w:rsid w:val="00167548"/>
    <w:rsid w:val="001675C7"/>
    <w:rsid w:val="0016788E"/>
    <w:rsid w:val="00170050"/>
    <w:rsid w:val="00172337"/>
    <w:rsid w:val="00173C3A"/>
    <w:rsid w:val="00173DD5"/>
    <w:rsid w:val="00177F38"/>
    <w:rsid w:val="0018039A"/>
    <w:rsid w:val="0018078E"/>
    <w:rsid w:val="001831B3"/>
    <w:rsid w:val="001831C4"/>
    <w:rsid w:val="001836B2"/>
    <w:rsid w:val="001867AC"/>
    <w:rsid w:val="00187486"/>
    <w:rsid w:val="0019299E"/>
    <w:rsid w:val="001A15DC"/>
    <w:rsid w:val="001A1877"/>
    <w:rsid w:val="001A395A"/>
    <w:rsid w:val="001A3FC9"/>
    <w:rsid w:val="001A45F7"/>
    <w:rsid w:val="001B0400"/>
    <w:rsid w:val="001B18CD"/>
    <w:rsid w:val="001B5A35"/>
    <w:rsid w:val="001B6143"/>
    <w:rsid w:val="001C2F46"/>
    <w:rsid w:val="001C3592"/>
    <w:rsid w:val="001C644A"/>
    <w:rsid w:val="001D20A2"/>
    <w:rsid w:val="001D289F"/>
    <w:rsid w:val="001D4339"/>
    <w:rsid w:val="001D446D"/>
    <w:rsid w:val="001D766B"/>
    <w:rsid w:val="001D7EA6"/>
    <w:rsid w:val="001E005C"/>
    <w:rsid w:val="001E074E"/>
    <w:rsid w:val="001E3620"/>
    <w:rsid w:val="001E4802"/>
    <w:rsid w:val="001E4A09"/>
    <w:rsid w:val="001E52B9"/>
    <w:rsid w:val="001E7487"/>
    <w:rsid w:val="001E761D"/>
    <w:rsid w:val="001F0E3A"/>
    <w:rsid w:val="001F1A92"/>
    <w:rsid w:val="001F1D5A"/>
    <w:rsid w:val="001F3AD4"/>
    <w:rsid w:val="001F3D30"/>
    <w:rsid w:val="001F4A23"/>
    <w:rsid w:val="002008DF"/>
    <w:rsid w:val="002104E2"/>
    <w:rsid w:val="002135D8"/>
    <w:rsid w:val="00213F67"/>
    <w:rsid w:val="002158F4"/>
    <w:rsid w:val="00216B2D"/>
    <w:rsid w:val="00220D8A"/>
    <w:rsid w:val="002231C1"/>
    <w:rsid w:val="00223296"/>
    <w:rsid w:val="00226984"/>
    <w:rsid w:val="002326B2"/>
    <w:rsid w:val="00232E51"/>
    <w:rsid w:val="002332CF"/>
    <w:rsid w:val="00234A76"/>
    <w:rsid w:val="002351E0"/>
    <w:rsid w:val="00235E48"/>
    <w:rsid w:val="00235FDB"/>
    <w:rsid w:val="002374D8"/>
    <w:rsid w:val="00241888"/>
    <w:rsid w:val="00241A3E"/>
    <w:rsid w:val="00246039"/>
    <w:rsid w:val="0024631A"/>
    <w:rsid w:val="00246CC8"/>
    <w:rsid w:val="00246FB8"/>
    <w:rsid w:val="00251090"/>
    <w:rsid w:val="00252928"/>
    <w:rsid w:val="00252DA7"/>
    <w:rsid w:val="00253501"/>
    <w:rsid w:val="00253D89"/>
    <w:rsid w:val="0025414C"/>
    <w:rsid w:val="00255E14"/>
    <w:rsid w:val="00255F95"/>
    <w:rsid w:val="002577C5"/>
    <w:rsid w:val="002629C7"/>
    <w:rsid w:val="00263738"/>
    <w:rsid w:val="002666BE"/>
    <w:rsid w:val="0027026C"/>
    <w:rsid w:val="00270CF5"/>
    <w:rsid w:val="002717B4"/>
    <w:rsid w:val="002718FC"/>
    <w:rsid w:val="00272FD5"/>
    <w:rsid w:val="00273D75"/>
    <w:rsid w:val="00273D82"/>
    <w:rsid w:val="00277A61"/>
    <w:rsid w:val="002810F0"/>
    <w:rsid w:val="002812D1"/>
    <w:rsid w:val="002830DD"/>
    <w:rsid w:val="00283187"/>
    <w:rsid w:val="00283FA9"/>
    <w:rsid w:val="002906A6"/>
    <w:rsid w:val="00291422"/>
    <w:rsid w:val="00293207"/>
    <w:rsid w:val="00293BBA"/>
    <w:rsid w:val="00295D76"/>
    <w:rsid w:val="00295DC6"/>
    <w:rsid w:val="002973BA"/>
    <w:rsid w:val="0029761C"/>
    <w:rsid w:val="00297BD1"/>
    <w:rsid w:val="002A08F7"/>
    <w:rsid w:val="002A1AEE"/>
    <w:rsid w:val="002A1ECE"/>
    <w:rsid w:val="002A37E5"/>
    <w:rsid w:val="002A3FA0"/>
    <w:rsid w:val="002B0942"/>
    <w:rsid w:val="002B0FF4"/>
    <w:rsid w:val="002B168C"/>
    <w:rsid w:val="002B27E2"/>
    <w:rsid w:val="002B28E5"/>
    <w:rsid w:val="002B55BF"/>
    <w:rsid w:val="002B7D92"/>
    <w:rsid w:val="002C1921"/>
    <w:rsid w:val="002C3352"/>
    <w:rsid w:val="002C37D8"/>
    <w:rsid w:val="002C7DBD"/>
    <w:rsid w:val="002D005E"/>
    <w:rsid w:val="002D1D15"/>
    <w:rsid w:val="002D2559"/>
    <w:rsid w:val="002D3379"/>
    <w:rsid w:val="002D57F5"/>
    <w:rsid w:val="002D5CFC"/>
    <w:rsid w:val="002D7DBC"/>
    <w:rsid w:val="002E09F5"/>
    <w:rsid w:val="002E1939"/>
    <w:rsid w:val="002E3694"/>
    <w:rsid w:val="002E399B"/>
    <w:rsid w:val="002E7314"/>
    <w:rsid w:val="002F146D"/>
    <w:rsid w:val="002F25E7"/>
    <w:rsid w:val="002F2A6B"/>
    <w:rsid w:val="002F2C5F"/>
    <w:rsid w:val="002F558A"/>
    <w:rsid w:val="002F6646"/>
    <w:rsid w:val="002F755E"/>
    <w:rsid w:val="002F7E1C"/>
    <w:rsid w:val="003010F4"/>
    <w:rsid w:val="0030219B"/>
    <w:rsid w:val="0030337B"/>
    <w:rsid w:val="003041F7"/>
    <w:rsid w:val="00307265"/>
    <w:rsid w:val="00312389"/>
    <w:rsid w:val="003125C8"/>
    <w:rsid w:val="00313F19"/>
    <w:rsid w:val="00314808"/>
    <w:rsid w:val="00315412"/>
    <w:rsid w:val="00316178"/>
    <w:rsid w:val="00320481"/>
    <w:rsid w:val="00320F43"/>
    <w:rsid w:val="00321359"/>
    <w:rsid w:val="00322AB6"/>
    <w:rsid w:val="00323B7F"/>
    <w:rsid w:val="00324093"/>
    <w:rsid w:val="003255C5"/>
    <w:rsid w:val="0032718B"/>
    <w:rsid w:val="00327486"/>
    <w:rsid w:val="00327C99"/>
    <w:rsid w:val="003321CF"/>
    <w:rsid w:val="00333E49"/>
    <w:rsid w:val="00334DA2"/>
    <w:rsid w:val="00335E77"/>
    <w:rsid w:val="003414C5"/>
    <w:rsid w:val="003415A3"/>
    <w:rsid w:val="003415E8"/>
    <w:rsid w:val="00342662"/>
    <w:rsid w:val="003461B0"/>
    <w:rsid w:val="003467B2"/>
    <w:rsid w:val="0035138E"/>
    <w:rsid w:val="00351795"/>
    <w:rsid w:val="00354004"/>
    <w:rsid w:val="00354535"/>
    <w:rsid w:val="003560E4"/>
    <w:rsid w:val="003561D9"/>
    <w:rsid w:val="00356CC3"/>
    <w:rsid w:val="00357A8D"/>
    <w:rsid w:val="003629EE"/>
    <w:rsid w:val="003636AB"/>
    <w:rsid w:val="003653DB"/>
    <w:rsid w:val="00365BAB"/>
    <w:rsid w:val="0036699F"/>
    <w:rsid w:val="00366E24"/>
    <w:rsid w:val="003729B7"/>
    <w:rsid w:val="00376513"/>
    <w:rsid w:val="00377219"/>
    <w:rsid w:val="00377813"/>
    <w:rsid w:val="003810F4"/>
    <w:rsid w:val="00381784"/>
    <w:rsid w:val="003829C9"/>
    <w:rsid w:val="00382B96"/>
    <w:rsid w:val="003860AF"/>
    <w:rsid w:val="00387361"/>
    <w:rsid w:val="00387F1D"/>
    <w:rsid w:val="00390C25"/>
    <w:rsid w:val="00390D4D"/>
    <w:rsid w:val="00391192"/>
    <w:rsid w:val="00391317"/>
    <w:rsid w:val="003919F5"/>
    <w:rsid w:val="0039704C"/>
    <w:rsid w:val="003A0AC4"/>
    <w:rsid w:val="003A35DD"/>
    <w:rsid w:val="003A3DE4"/>
    <w:rsid w:val="003A4F0B"/>
    <w:rsid w:val="003A524E"/>
    <w:rsid w:val="003A7C59"/>
    <w:rsid w:val="003A7CCA"/>
    <w:rsid w:val="003B0443"/>
    <w:rsid w:val="003B10F7"/>
    <w:rsid w:val="003B2419"/>
    <w:rsid w:val="003B2639"/>
    <w:rsid w:val="003B4F8E"/>
    <w:rsid w:val="003C23E9"/>
    <w:rsid w:val="003C2C79"/>
    <w:rsid w:val="003C350E"/>
    <w:rsid w:val="003C374D"/>
    <w:rsid w:val="003C3990"/>
    <w:rsid w:val="003C5C85"/>
    <w:rsid w:val="003C67C7"/>
    <w:rsid w:val="003C7F0B"/>
    <w:rsid w:val="003D09A9"/>
    <w:rsid w:val="003D1123"/>
    <w:rsid w:val="003D231E"/>
    <w:rsid w:val="003D2B72"/>
    <w:rsid w:val="003D58D9"/>
    <w:rsid w:val="003D5F4F"/>
    <w:rsid w:val="003D77FC"/>
    <w:rsid w:val="003D7AFE"/>
    <w:rsid w:val="003E24E0"/>
    <w:rsid w:val="003E4DF9"/>
    <w:rsid w:val="003E50D7"/>
    <w:rsid w:val="003E6571"/>
    <w:rsid w:val="003F141D"/>
    <w:rsid w:val="003F6930"/>
    <w:rsid w:val="00401186"/>
    <w:rsid w:val="004014A3"/>
    <w:rsid w:val="00401D21"/>
    <w:rsid w:val="0040240C"/>
    <w:rsid w:val="00402FC1"/>
    <w:rsid w:val="004042A7"/>
    <w:rsid w:val="00404694"/>
    <w:rsid w:val="0040484E"/>
    <w:rsid w:val="0041163A"/>
    <w:rsid w:val="00413137"/>
    <w:rsid w:val="0041509A"/>
    <w:rsid w:val="00416FD3"/>
    <w:rsid w:val="00417B70"/>
    <w:rsid w:val="004202E1"/>
    <w:rsid w:val="00421086"/>
    <w:rsid w:val="004238C0"/>
    <w:rsid w:val="00424537"/>
    <w:rsid w:val="0042687E"/>
    <w:rsid w:val="0042745C"/>
    <w:rsid w:val="0042748F"/>
    <w:rsid w:val="004278C2"/>
    <w:rsid w:val="004302D0"/>
    <w:rsid w:val="004314CB"/>
    <w:rsid w:val="00433430"/>
    <w:rsid w:val="004339A4"/>
    <w:rsid w:val="00433CF0"/>
    <w:rsid w:val="004342DB"/>
    <w:rsid w:val="00435FC9"/>
    <w:rsid w:val="00436616"/>
    <w:rsid w:val="00441E46"/>
    <w:rsid w:val="0044284A"/>
    <w:rsid w:val="00443726"/>
    <w:rsid w:val="004471E3"/>
    <w:rsid w:val="004476AA"/>
    <w:rsid w:val="00447C82"/>
    <w:rsid w:val="00447E50"/>
    <w:rsid w:val="0045090C"/>
    <w:rsid w:val="00450FEA"/>
    <w:rsid w:val="00451058"/>
    <w:rsid w:val="004511F1"/>
    <w:rsid w:val="0045180F"/>
    <w:rsid w:val="00452356"/>
    <w:rsid w:val="0045328E"/>
    <w:rsid w:val="004541DA"/>
    <w:rsid w:val="004549CD"/>
    <w:rsid w:val="00460CBB"/>
    <w:rsid w:val="00461871"/>
    <w:rsid w:val="004712BA"/>
    <w:rsid w:val="00472342"/>
    <w:rsid w:val="00472CA9"/>
    <w:rsid w:val="00473050"/>
    <w:rsid w:val="004730BD"/>
    <w:rsid w:val="00473AED"/>
    <w:rsid w:val="00475519"/>
    <w:rsid w:val="004760EF"/>
    <w:rsid w:val="00476BD9"/>
    <w:rsid w:val="004770F5"/>
    <w:rsid w:val="004817D8"/>
    <w:rsid w:val="0048210C"/>
    <w:rsid w:val="00482A9E"/>
    <w:rsid w:val="00490168"/>
    <w:rsid w:val="00491FAD"/>
    <w:rsid w:val="00493903"/>
    <w:rsid w:val="004946B8"/>
    <w:rsid w:val="00495176"/>
    <w:rsid w:val="00495195"/>
    <w:rsid w:val="00495224"/>
    <w:rsid w:val="004962C2"/>
    <w:rsid w:val="004966AB"/>
    <w:rsid w:val="004A0BDB"/>
    <w:rsid w:val="004A120F"/>
    <w:rsid w:val="004A277E"/>
    <w:rsid w:val="004A3B28"/>
    <w:rsid w:val="004A3D71"/>
    <w:rsid w:val="004A3F7E"/>
    <w:rsid w:val="004A496D"/>
    <w:rsid w:val="004A5FC7"/>
    <w:rsid w:val="004A61B1"/>
    <w:rsid w:val="004B110E"/>
    <w:rsid w:val="004B136F"/>
    <w:rsid w:val="004B337F"/>
    <w:rsid w:val="004B384F"/>
    <w:rsid w:val="004B5D24"/>
    <w:rsid w:val="004B61EF"/>
    <w:rsid w:val="004B77C2"/>
    <w:rsid w:val="004C30BB"/>
    <w:rsid w:val="004C39FE"/>
    <w:rsid w:val="004C4BA5"/>
    <w:rsid w:val="004C53B2"/>
    <w:rsid w:val="004C755C"/>
    <w:rsid w:val="004C7727"/>
    <w:rsid w:val="004C7929"/>
    <w:rsid w:val="004D025D"/>
    <w:rsid w:val="004D0FA4"/>
    <w:rsid w:val="004D1E49"/>
    <w:rsid w:val="004D24A0"/>
    <w:rsid w:val="004D3299"/>
    <w:rsid w:val="004D36FC"/>
    <w:rsid w:val="004D4377"/>
    <w:rsid w:val="004D4431"/>
    <w:rsid w:val="004D44FF"/>
    <w:rsid w:val="004D74BD"/>
    <w:rsid w:val="004E06DE"/>
    <w:rsid w:val="004E11AD"/>
    <w:rsid w:val="004E2E7D"/>
    <w:rsid w:val="004E30D5"/>
    <w:rsid w:val="004E3A7D"/>
    <w:rsid w:val="004E3D0C"/>
    <w:rsid w:val="004E3F2E"/>
    <w:rsid w:val="004E7098"/>
    <w:rsid w:val="004E7E1E"/>
    <w:rsid w:val="004F021E"/>
    <w:rsid w:val="004F10C9"/>
    <w:rsid w:val="004F15EF"/>
    <w:rsid w:val="004F203B"/>
    <w:rsid w:val="004F31B1"/>
    <w:rsid w:val="004F4D62"/>
    <w:rsid w:val="004F4E1A"/>
    <w:rsid w:val="004F52C8"/>
    <w:rsid w:val="004F5912"/>
    <w:rsid w:val="004F662E"/>
    <w:rsid w:val="004F7082"/>
    <w:rsid w:val="0050112B"/>
    <w:rsid w:val="00501D8C"/>
    <w:rsid w:val="00502781"/>
    <w:rsid w:val="00503090"/>
    <w:rsid w:val="00503102"/>
    <w:rsid w:val="00505061"/>
    <w:rsid w:val="00507111"/>
    <w:rsid w:val="005071DF"/>
    <w:rsid w:val="00510613"/>
    <w:rsid w:val="005122EE"/>
    <w:rsid w:val="005126CE"/>
    <w:rsid w:val="005159CB"/>
    <w:rsid w:val="005164E3"/>
    <w:rsid w:val="00516B9C"/>
    <w:rsid w:val="00517242"/>
    <w:rsid w:val="005206B0"/>
    <w:rsid w:val="00520CC0"/>
    <w:rsid w:val="0052166B"/>
    <w:rsid w:val="0052354A"/>
    <w:rsid w:val="005240F8"/>
    <w:rsid w:val="005245F0"/>
    <w:rsid w:val="00524C6C"/>
    <w:rsid w:val="00526843"/>
    <w:rsid w:val="00531CD0"/>
    <w:rsid w:val="0053203C"/>
    <w:rsid w:val="00533ED1"/>
    <w:rsid w:val="00536FF0"/>
    <w:rsid w:val="0054043E"/>
    <w:rsid w:val="005405B6"/>
    <w:rsid w:val="00542D82"/>
    <w:rsid w:val="00544160"/>
    <w:rsid w:val="00544781"/>
    <w:rsid w:val="005450A9"/>
    <w:rsid w:val="005471C6"/>
    <w:rsid w:val="00551004"/>
    <w:rsid w:val="0055243D"/>
    <w:rsid w:val="00552B30"/>
    <w:rsid w:val="00556FA7"/>
    <w:rsid w:val="00557F6B"/>
    <w:rsid w:val="0056109C"/>
    <w:rsid w:val="00561915"/>
    <w:rsid w:val="005638BA"/>
    <w:rsid w:val="005638E3"/>
    <w:rsid w:val="00563C30"/>
    <w:rsid w:val="0056571C"/>
    <w:rsid w:val="00567CE2"/>
    <w:rsid w:val="0057225A"/>
    <w:rsid w:val="0057311E"/>
    <w:rsid w:val="0057338C"/>
    <w:rsid w:val="00573E2F"/>
    <w:rsid w:val="0057516C"/>
    <w:rsid w:val="005751D2"/>
    <w:rsid w:val="00576A7C"/>
    <w:rsid w:val="00580919"/>
    <w:rsid w:val="005813B6"/>
    <w:rsid w:val="00581F1A"/>
    <w:rsid w:val="00582588"/>
    <w:rsid w:val="00583C0F"/>
    <w:rsid w:val="00586811"/>
    <w:rsid w:val="00586D51"/>
    <w:rsid w:val="00587DEC"/>
    <w:rsid w:val="005920FE"/>
    <w:rsid w:val="00592DDA"/>
    <w:rsid w:val="005958FC"/>
    <w:rsid w:val="00595DA2"/>
    <w:rsid w:val="00596AC3"/>
    <w:rsid w:val="005A02DA"/>
    <w:rsid w:val="005A078D"/>
    <w:rsid w:val="005A2103"/>
    <w:rsid w:val="005A22A0"/>
    <w:rsid w:val="005A2F40"/>
    <w:rsid w:val="005A646C"/>
    <w:rsid w:val="005B1591"/>
    <w:rsid w:val="005B5E64"/>
    <w:rsid w:val="005B6676"/>
    <w:rsid w:val="005C0D4F"/>
    <w:rsid w:val="005C12EC"/>
    <w:rsid w:val="005C14A3"/>
    <w:rsid w:val="005C1770"/>
    <w:rsid w:val="005C2D92"/>
    <w:rsid w:val="005C315F"/>
    <w:rsid w:val="005C419D"/>
    <w:rsid w:val="005D0909"/>
    <w:rsid w:val="005D11D1"/>
    <w:rsid w:val="005D4711"/>
    <w:rsid w:val="005E101C"/>
    <w:rsid w:val="005E226C"/>
    <w:rsid w:val="005E52FD"/>
    <w:rsid w:val="005E7409"/>
    <w:rsid w:val="005F1950"/>
    <w:rsid w:val="005F27A0"/>
    <w:rsid w:val="005F2B23"/>
    <w:rsid w:val="005F5B69"/>
    <w:rsid w:val="00601482"/>
    <w:rsid w:val="00602A7C"/>
    <w:rsid w:val="00606375"/>
    <w:rsid w:val="00610055"/>
    <w:rsid w:val="0061505B"/>
    <w:rsid w:val="006201AF"/>
    <w:rsid w:val="00621458"/>
    <w:rsid w:val="00621F16"/>
    <w:rsid w:val="00625506"/>
    <w:rsid w:val="006257DB"/>
    <w:rsid w:val="00625E78"/>
    <w:rsid w:val="00627470"/>
    <w:rsid w:val="006301A4"/>
    <w:rsid w:val="00630809"/>
    <w:rsid w:val="006308D4"/>
    <w:rsid w:val="00632D3B"/>
    <w:rsid w:val="00632E0F"/>
    <w:rsid w:val="006335FF"/>
    <w:rsid w:val="006338B8"/>
    <w:rsid w:val="0063477D"/>
    <w:rsid w:val="00635500"/>
    <w:rsid w:val="006365D1"/>
    <w:rsid w:val="00640476"/>
    <w:rsid w:val="006406B6"/>
    <w:rsid w:val="00640D1C"/>
    <w:rsid w:val="00640F7A"/>
    <w:rsid w:val="00642358"/>
    <w:rsid w:val="00642B3E"/>
    <w:rsid w:val="00644C98"/>
    <w:rsid w:val="0064638E"/>
    <w:rsid w:val="006511D6"/>
    <w:rsid w:val="00652B0E"/>
    <w:rsid w:val="00656DE3"/>
    <w:rsid w:val="00662938"/>
    <w:rsid w:val="00667CC7"/>
    <w:rsid w:val="00670929"/>
    <w:rsid w:val="00670D7A"/>
    <w:rsid w:val="00671A70"/>
    <w:rsid w:val="00672B07"/>
    <w:rsid w:val="00676CEE"/>
    <w:rsid w:val="00681C52"/>
    <w:rsid w:val="00682F18"/>
    <w:rsid w:val="00685A3B"/>
    <w:rsid w:val="0068697A"/>
    <w:rsid w:val="006875BF"/>
    <w:rsid w:val="00687D47"/>
    <w:rsid w:val="006905EB"/>
    <w:rsid w:val="00690A16"/>
    <w:rsid w:val="00690C9D"/>
    <w:rsid w:val="006928D1"/>
    <w:rsid w:val="00694E3F"/>
    <w:rsid w:val="0069632C"/>
    <w:rsid w:val="006965D6"/>
    <w:rsid w:val="0069697B"/>
    <w:rsid w:val="006A057F"/>
    <w:rsid w:val="006A19A5"/>
    <w:rsid w:val="006A1D9B"/>
    <w:rsid w:val="006A23D0"/>
    <w:rsid w:val="006A342F"/>
    <w:rsid w:val="006A355E"/>
    <w:rsid w:val="006A4131"/>
    <w:rsid w:val="006A4FEE"/>
    <w:rsid w:val="006A702D"/>
    <w:rsid w:val="006A755C"/>
    <w:rsid w:val="006A7AC2"/>
    <w:rsid w:val="006B0195"/>
    <w:rsid w:val="006B0428"/>
    <w:rsid w:val="006B1275"/>
    <w:rsid w:val="006B3B4B"/>
    <w:rsid w:val="006B4FF0"/>
    <w:rsid w:val="006B51A5"/>
    <w:rsid w:val="006B653D"/>
    <w:rsid w:val="006B68D8"/>
    <w:rsid w:val="006B6971"/>
    <w:rsid w:val="006B7675"/>
    <w:rsid w:val="006C41B7"/>
    <w:rsid w:val="006D05A6"/>
    <w:rsid w:val="006D1305"/>
    <w:rsid w:val="006D4474"/>
    <w:rsid w:val="006D52C3"/>
    <w:rsid w:val="006D7653"/>
    <w:rsid w:val="006E1903"/>
    <w:rsid w:val="006E1FCD"/>
    <w:rsid w:val="006E3F42"/>
    <w:rsid w:val="006E6CE1"/>
    <w:rsid w:val="006E7453"/>
    <w:rsid w:val="006F01A0"/>
    <w:rsid w:val="006F22EB"/>
    <w:rsid w:val="006F2F77"/>
    <w:rsid w:val="006F4B0D"/>
    <w:rsid w:val="006F78FF"/>
    <w:rsid w:val="00700416"/>
    <w:rsid w:val="0070370A"/>
    <w:rsid w:val="00705F63"/>
    <w:rsid w:val="00707468"/>
    <w:rsid w:val="00711E20"/>
    <w:rsid w:val="00712F5C"/>
    <w:rsid w:val="00713C6E"/>
    <w:rsid w:val="00714543"/>
    <w:rsid w:val="00714815"/>
    <w:rsid w:val="00714FAC"/>
    <w:rsid w:val="00716101"/>
    <w:rsid w:val="00717E30"/>
    <w:rsid w:val="00722924"/>
    <w:rsid w:val="00726287"/>
    <w:rsid w:val="00727E3B"/>
    <w:rsid w:val="007301DE"/>
    <w:rsid w:val="007314D9"/>
    <w:rsid w:val="00732FE8"/>
    <w:rsid w:val="00733AA7"/>
    <w:rsid w:val="00740E7B"/>
    <w:rsid w:val="007420DE"/>
    <w:rsid w:val="0074341D"/>
    <w:rsid w:val="007441E8"/>
    <w:rsid w:val="0074450E"/>
    <w:rsid w:val="007449F1"/>
    <w:rsid w:val="007450B7"/>
    <w:rsid w:val="007453C6"/>
    <w:rsid w:val="0074770F"/>
    <w:rsid w:val="0075098E"/>
    <w:rsid w:val="00753B19"/>
    <w:rsid w:val="007555D6"/>
    <w:rsid w:val="0076029F"/>
    <w:rsid w:val="00760659"/>
    <w:rsid w:val="0076102A"/>
    <w:rsid w:val="0076232C"/>
    <w:rsid w:val="00763079"/>
    <w:rsid w:val="00763733"/>
    <w:rsid w:val="0076523A"/>
    <w:rsid w:val="00766175"/>
    <w:rsid w:val="007664BC"/>
    <w:rsid w:val="00766B3E"/>
    <w:rsid w:val="007676B2"/>
    <w:rsid w:val="00770056"/>
    <w:rsid w:val="00770DB6"/>
    <w:rsid w:val="00773C48"/>
    <w:rsid w:val="00775F52"/>
    <w:rsid w:val="00780708"/>
    <w:rsid w:val="00780C8D"/>
    <w:rsid w:val="00781C46"/>
    <w:rsid w:val="0078265E"/>
    <w:rsid w:val="00782E7E"/>
    <w:rsid w:val="00783145"/>
    <w:rsid w:val="00784FAD"/>
    <w:rsid w:val="007854AB"/>
    <w:rsid w:val="00785A23"/>
    <w:rsid w:val="00785DA4"/>
    <w:rsid w:val="007862EE"/>
    <w:rsid w:val="00790768"/>
    <w:rsid w:val="00794663"/>
    <w:rsid w:val="00797A83"/>
    <w:rsid w:val="007A1351"/>
    <w:rsid w:val="007A43E1"/>
    <w:rsid w:val="007A53A0"/>
    <w:rsid w:val="007A7DAE"/>
    <w:rsid w:val="007B021B"/>
    <w:rsid w:val="007B102C"/>
    <w:rsid w:val="007B1453"/>
    <w:rsid w:val="007B4DAA"/>
    <w:rsid w:val="007B5ACE"/>
    <w:rsid w:val="007C0697"/>
    <w:rsid w:val="007C083E"/>
    <w:rsid w:val="007C1B17"/>
    <w:rsid w:val="007C6FD7"/>
    <w:rsid w:val="007C7C50"/>
    <w:rsid w:val="007D25DF"/>
    <w:rsid w:val="007D28FE"/>
    <w:rsid w:val="007D4267"/>
    <w:rsid w:val="007D505A"/>
    <w:rsid w:val="007D510D"/>
    <w:rsid w:val="007D5632"/>
    <w:rsid w:val="007E14AA"/>
    <w:rsid w:val="007E1D89"/>
    <w:rsid w:val="007E493A"/>
    <w:rsid w:val="007F0180"/>
    <w:rsid w:val="007F2965"/>
    <w:rsid w:val="007F31F0"/>
    <w:rsid w:val="007F5EAC"/>
    <w:rsid w:val="007F6A89"/>
    <w:rsid w:val="007F6EA1"/>
    <w:rsid w:val="007F75AB"/>
    <w:rsid w:val="00800924"/>
    <w:rsid w:val="00803AFF"/>
    <w:rsid w:val="00806A05"/>
    <w:rsid w:val="00806ABA"/>
    <w:rsid w:val="00806FD0"/>
    <w:rsid w:val="008077A9"/>
    <w:rsid w:val="00807D6B"/>
    <w:rsid w:val="008108C2"/>
    <w:rsid w:val="00810ACB"/>
    <w:rsid w:val="008113FC"/>
    <w:rsid w:val="008138B6"/>
    <w:rsid w:val="008150E9"/>
    <w:rsid w:val="0081630B"/>
    <w:rsid w:val="00821790"/>
    <w:rsid w:val="00825594"/>
    <w:rsid w:val="00825597"/>
    <w:rsid w:val="008258FA"/>
    <w:rsid w:val="008262C4"/>
    <w:rsid w:val="00827B27"/>
    <w:rsid w:val="008303AD"/>
    <w:rsid w:val="008318C3"/>
    <w:rsid w:val="00832CA6"/>
    <w:rsid w:val="008337B6"/>
    <w:rsid w:val="00833929"/>
    <w:rsid w:val="008345F3"/>
    <w:rsid w:val="0083692F"/>
    <w:rsid w:val="00837AC4"/>
    <w:rsid w:val="008406F2"/>
    <w:rsid w:val="008409E6"/>
    <w:rsid w:val="00841CC6"/>
    <w:rsid w:val="008436EC"/>
    <w:rsid w:val="00844744"/>
    <w:rsid w:val="00844AE8"/>
    <w:rsid w:val="00845E8C"/>
    <w:rsid w:val="00853AAB"/>
    <w:rsid w:val="008548EF"/>
    <w:rsid w:val="00857058"/>
    <w:rsid w:val="008571F0"/>
    <w:rsid w:val="00861EF1"/>
    <w:rsid w:val="008627D7"/>
    <w:rsid w:val="00865E48"/>
    <w:rsid w:val="008708B6"/>
    <w:rsid w:val="00872C86"/>
    <w:rsid w:val="008745BA"/>
    <w:rsid w:val="00874838"/>
    <w:rsid w:val="00876025"/>
    <w:rsid w:val="00877768"/>
    <w:rsid w:val="00880B24"/>
    <w:rsid w:val="00881A2B"/>
    <w:rsid w:val="00881EF0"/>
    <w:rsid w:val="00882314"/>
    <w:rsid w:val="0088403E"/>
    <w:rsid w:val="00886015"/>
    <w:rsid w:val="00890A3F"/>
    <w:rsid w:val="0089308E"/>
    <w:rsid w:val="00893CB4"/>
    <w:rsid w:val="008943B8"/>
    <w:rsid w:val="00895741"/>
    <w:rsid w:val="008A0B4F"/>
    <w:rsid w:val="008A1F42"/>
    <w:rsid w:val="008A2513"/>
    <w:rsid w:val="008A3105"/>
    <w:rsid w:val="008A48DB"/>
    <w:rsid w:val="008A4D27"/>
    <w:rsid w:val="008A67F4"/>
    <w:rsid w:val="008B1113"/>
    <w:rsid w:val="008B22DA"/>
    <w:rsid w:val="008B3E40"/>
    <w:rsid w:val="008B6778"/>
    <w:rsid w:val="008C1837"/>
    <w:rsid w:val="008C2725"/>
    <w:rsid w:val="008C279B"/>
    <w:rsid w:val="008C358D"/>
    <w:rsid w:val="008C3C47"/>
    <w:rsid w:val="008C680C"/>
    <w:rsid w:val="008C7359"/>
    <w:rsid w:val="008D06FD"/>
    <w:rsid w:val="008D1AE7"/>
    <w:rsid w:val="008D3277"/>
    <w:rsid w:val="008D3C8E"/>
    <w:rsid w:val="008D6A4C"/>
    <w:rsid w:val="008D6EAE"/>
    <w:rsid w:val="008D7ACA"/>
    <w:rsid w:val="008D7EB1"/>
    <w:rsid w:val="008E008E"/>
    <w:rsid w:val="008E1E3A"/>
    <w:rsid w:val="008E20BA"/>
    <w:rsid w:val="008E4C0C"/>
    <w:rsid w:val="008E4EF2"/>
    <w:rsid w:val="008E6751"/>
    <w:rsid w:val="008E7EBD"/>
    <w:rsid w:val="008F0C5B"/>
    <w:rsid w:val="008F1AFC"/>
    <w:rsid w:val="008F22FA"/>
    <w:rsid w:val="008F3E7E"/>
    <w:rsid w:val="008F44C8"/>
    <w:rsid w:val="008F48D8"/>
    <w:rsid w:val="008F5975"/>
    <w:rsid w:val="00900D04"/>
    <w:rsid w:val="00900D5B"/>
    <w:rsid w:val="00903C34"/>
    <w:rsid w:val="009040BB"/>
    <w:rsid w:val="0090545B"/>
    <w:rsid w:val="009105FF"/>
    <w:rsid w:val="00912B95"/>
    <w:rsid w:val="00914CD6"/>
    <w:rsid w:val="00915D0B"/>
    <w:rsid w:val="0092095E"/>
    <w:rsid w:val="00923A01"/>
    <w:rsid w:val="00926462"/>
    <w:rsid w:val="00926BF4"/>
    <w:rsid w:val="00926C4D"/>
    <w:rsid w:val="009276AC"/>
    <w:rsid w:val="00931E47"/>
    <w:rsid w:val="00931FAA"/>
    <w:rsid w:val="00932528"/>
    <w:rsid w:val="009332AE"/>
    <w:rsid w:val="0093416E"/>
    <w:rsid w:val="00940737"/>
    <w:rsid w:val="0094160B"/>
    <w:rsid w:val="00942DB1"/>
    <w:rsid w:val="00942FAE"/>
    <w:rsid w:val="0094322F"/>
    <w:rsid w:val="00944E0B"/>
    <w:rsid w:val="0094784F"/>
    <w:rsid w:val="009507BF"/>
    <w:rsid w:val="00954604"/>
    <w:rsid w:val="00956198"/>
    <w:rsid w:val="0095653A"/>
    <w:rsid w:val="009569BD"/>
    <w:rsid w:val="00956D71"/>
    <w:rsid w:val="00957043"/>
    <w:rsid w:val="00957128"/>
    <w:rsid w:val="00960B87"/>
    <w:rsid w:val="009636FD"/>
    <w:rsid w:val="009638BA"/>
    <w:rsid w:val="00964A3B"/>
    <w:rsid w:val="009739CD"/>
    <w:rsid w:val="00975F39"/>
    <w:rsid w:val="009766F8"/>
    <w:rsid w:val="009803C3"/>
    <w:rsid w:val="00987215"/>
    <w:rsid w:val="0098780E"/>
    <w:rsid w:val="00987CD4"/>
    <w:rsid w:val="00991F1C"/>
    <w:rsid w:val="00992D4C"/>
    <w:rsid w:val="00993514"/>
    <w:rsid w:val="00995528"/>
    <w:rsid w:val="00996355"/>
    <w:rsid w:val="00997263"/>
    <w:rsid w:val="009A063A"/>
    <w:rsid w:val="009A0E38"/>
    <w:rsid w:val="009A3457"/>
    <w:rsid w:val="009A3D02"/>
    <w:rsid w:val="009A4192"/>
    <w:rsid w:val="009A42B7"/>
    <w:rsid w:val="009A4A8F"/>
    <w:rsid w:val="009A4E26"/>
    <w:rsid w:val="009A62B6"/>
    <w:rsid w:val="009A6777"/>
    <w:rsid w:val="009A7426"/>
    <w:rsid w:val="009B0658"/>
    <w:rsid w:val="009B2904"/>
    <w:rsid w:val="009B3132"/>
    <w:rsid w:val="009B54F2"/>
    <w:rsid w:val="009B5754"/>
    <w:rsid w:val="009B575D"/>
    <w:rsid w:val="009B5E9E"/>
    <w:rsid w:val="009C6F9C"/>
    <w:rsid w:val="009D0FB3"/>
    <w:rsid w:val="009D5DD9"/>
    <w:rsid w:val="009D642A"/>
    <w:rsid w:val="009E030E"/>
    <w:rsid w:val="009E06DB"/>
    <w:rsid w:val="009E1808"/>
    <w:rsid w:val="009E1CAE"/>
    <w:rsid w:val="009E38E0"/>
    <w:rsid w:val="009E3EAF"/>
    <w:rsid w:val="009E4BD7"/>
    <w:rsid w:val="009E4C03"/>
    <w:rsid w:val="009F1438"/>
    <w:rsid w:val="009F14D4"/>
    <w:rsid w:val="009F299B"/>
    <w:rsid w:val="009F3D47"/>
    <w:rsid w:val="009F4166"/>
    <w:rsid w:val="009F51EC"/>
    <w:rsid w:val="009F54A8"/>
    <w:rsid w:val="009F69CB"/>
    <w:rsid w:val="00A00A61"/>
    <w:rsid w:val="00A04E68"/>
    <w:rsid w:val="00A050F2"/>
    <w:rsid w:val="00A051B1"/>
    <w:rsid w:val="00A06F10"/>
    <w:rsid w:val="00A07267"/>
    <w:rsid w:val="00A073A8"/>
    <w:rsid w:val="00A07402"/>
    <w:rsid w:val="00A07EE3"/>
    <w:rsid w:val="00A1000C"/>
    <w:rsid w:val="00A109FF"/>
    <w:rsid w:val="00A1361C"/>
    <w:rsid w:val="00A1372D"/>
    <w:rsid w:val="00A14542"/>
    <w:rsid w:val="00A171CF"/>
    <w:rsid w:val="00A20F5C"/>
    <w:rsid w:val="00A2144E"/>
    <w:rsid w:val="00A22229"/>
    <w:rsid w:val="00A25AAE"/>
    <w:rsid w:val="00A25BEA"/>
    <w:rsid w:val="00A31C3C"/>
    <w:rsid w:val="00A3281F"/>
    <w:rsid w:val="00A336C8"/>
    <w:rsid w:val="00A33989"/>
    <w:rsid w:val="00A3657C"/>
    <w:rsid w:val="00A40E97"/>
    <w:rsid w:val="00A41990"/>
    <w:rsid w:val="00A41CB3"/>
    <w:rsid w:val="00A42AB3"/>
    <w:rsid w:val="00A432F1"/>
    <w:rsid w:val="00A44745"/>
    <w:rsid w:val="00A454BF"/>
    <w:rsid w:val="00A45FC2"/>
    <w:rsid w:val="00A460DD"/>
    <w:rsid w:val="00A46561"/>
    <w:rsid w:val="00A47848"/>
    <w:rsid w:val="00A509A0"/>
    <w:rsid w:val="00A529C3"/>
    <w:rsid w:val="00A532B0"/>
    <w:rsid w:val="00A57217"/>
    <w:rsid w:val="00A57AC2"/>
    <w:rsid w:val="00A624E3"/>
    <w:rsid w:val="00A63939"/>
    <w:rsid w:val="00A63C5D"/>
    <w:rsid w:val="00A654B2"/>
    <w:rsid w:val="00A657FB"/>
    <w:rsid w:val="00A71405"/>
    <w:rsid w:val="00A72BBD"/>
    <w:rsid w:val="00A74378"/>
    <w:rsid w:val="00A76BE3"/>
    <w:rsid w:val="00A77254"/>
    <w:rsid w:val="00A7788D"/>
    <w:rsid w:val="00A77EAF"/>
    <w:rsid w:val="00A82429"/>
    <w:rsid w:val="00A82F9E"/>
    <w:rsid w:val="00A8498A"/>
    <w:rsid w:val="00A849EC"/>
    <w:rsid w:val="00A85B72"/>
    <w:rsid w:val="00A86381"/>
    <w:rsid w:val="00A90C3F"/>
    <w:rsid w:val="00A92013"/>
    <w:rsid w:val="00A92C22"/>
    <w:rsid w:val="00A94362"/>
    <w:rsid w:val="00A954FC"/>
    <w:rsid w:val="00A97D4C"/>
    <w:rsid w:val="00A97EF4"/>
    <w:rsid w:val="00AA09F1"/>
    <w:rsid w:val="00AA28CC"/>
    <w:rsid w:val="00AA5388"/>
    <w:rsid w:val="00AB0735"/>
    <w:rsid w:val="00AB2722"/>
    <w:rsid w:val="00AB3BA9"/>
    <w:rsid w:val="00AB3C2A"/>
    <w:rsid w:val="00AB499A"/>
    <w:rsid w:val="00AB63B8"/>
    <w:rsid w:val="00AC00D4"/>
    <w:rsid w:val="00AC0347"/>
    <w:rsid w:val="00AC26EB"/>
    <w:rsid w:val="00AC39BE"/>
    <w:rsid w:val="00AC5985"/>
    <w:rsid w:val="00AC7F37"/>
    <w:rsid w:val="00AD1572"/>
    <w:rsid w:val="00AD18B2"/>
    <w:rsid w:val="00AD2140"/>
    <w:rsid w:val="00AD3EC7"/>
    <w:rsid w:val="00AD4BF0"/>
    <w:rsid w:val="00AD62A2"/>
    <w:rsid w:val="00AD679D"/>
    <w:rsid w:val="00AD6EC6"/>
    <w:rsid w:val="00AE0A75"/>
    <w:rsid w:val="00AE245B"/>
    <w:rsid w:val="00AE50D6"/>
    <w:rsid w:val="00AE63AD"/>
    <w:rsid w:val="00AE6C38"/>
    <w:rsid w:val="00AF07AB"/>
    <w:rsid w:val="00AF3A0E"/>
    <w:rsid w:val="00AF3EF0"/>
    <w:rsid w:val="00AF433C"/>
    <w:rsid w:val="00AF5428"/>
    <w:rsid w:val="00AF7D28"/>
    <w:rsid w:val="00B020E1"/>
    <w:rsid w:val="00B04777"/>
    <w:rsid w:val="00B05993"/>
    <w:rsid w:val="00B05DE0"/>
    <w:rsid w:val="00B1079B"/>
    <w:rsid w:val="00B11D58"/>
    <w:rsid w:val="00B146CF"/>
    <w:rsid w:val="00B14A83"/>
    <w:rsid w:val="00B15D7F"/>
    <w:rsid w:val="00B20212"/>
    <w:rsid w:val="00B2089C"/>
    <w:rsid w:val="00B20932"/>
    <w:rsid w:val="00B21044"/>
    <w:rsid w:val="00B22739"/>
    <w:rsid w:val="00B24B34"/>
    <w:rsid w:val="00B30405"/>
    <w:rsid w:val="00B3155D"/>
    <w:rsid w:val="00B3387E"/>
    <w:rsid w:val="00B34399"/>
    <w:rsid w:val="00B403D9"/>
    <w:rsid w:val="00B41559"/>
    <w:rsid w:val="00B41C41"/>
    <w:rsid w:val="00B42598"/>
    <w:rsid w:val="00B4294F"/>
    <w:rsid w:val="00B45FCE"/>
    <w:rsid w:val="00B46603"/>
    <w:rsid w:val="00B4698D"/>
    <w:rsid w:val="00B46B0E"/>
    <w:rsid w:val="00B53A6A"/>
    <w:rsid w:val="00B55B04"/>
    <w:rsid w:val="00B56CEA"/>
    <w:rsid w:val="00B5795B"/>
    <w:rsid w:val="00B61263"/>
    <w:rsid w:val="00B63CC5"/>
    <w:rsid w:val="00B649D5"/>
    <w:rsid w:val="00B65064"/>
    <w:rsid w:val="00B6512E"/>
    <w:rsid w:val="00B66D6A"/>
    <w:rsid w:val="00B716C5"/>
    <w:rsid w:val="00B75A8E"/>
    <w:rsid w:val="00B76AAF"/>
    <w:rsid w:val="00B76FF4"/>
    <w:rsid w:val="00B777B7"/>
    <w:rsid w:val="00B77DFF"/>
    <w:rsid w:val="00B82401"/>
    <w:rsid w:val="00B835B7"/>
    <w:rsid w:val="00B83A71"/>
    <w:rsid w:val="00B84B2E"/>
    <w:rsid w:val="00B85BDE"/>
    <w:rsid w:val="00B940B5"/>
    <w:rsid w:val="00B9479A"/>
    <w:rsid w:val="00B95284"/>
    <w:rsid w:val="00BA045C"/>
    <w:rsid w:val="00BA0EFA"/>
    <w:rsid w:val="00BA1D15"/>
    <w:rsid w:val="00BA1D21"/>
    <w:rsid w:val="00BA297F"/>
    <w:rsid w:val="00BA2CC2"/>
    <w:rsid w:val="00BA3215"/>
    <w:rsid w:val="00BA3872"/>
    <w:rsid w:val="00BA3E18"/>
    <w:rsid w:val="00BA6778"/>
    <w:rsid w:val="00BA6B00"/>
    <w:rsid w:val="00BA7F84"/>
    <w:rsid w:val="00BB06C1"/>
    <w:rsid w:val="00BB37A1"/>
    <w:rsid w:val="00BB4D72"/>
    <w:rsid w:val="00BB750F"/>
    <w:rsid w:val="00BC0FD7"/>
    <w:rsid w:val="00BC4FCD"/>
    <w:rsid w:val="00BC6B56"/>
    <w:rsid w:val="00BC7C2A"/>
    <w:rsid w:val="00BD13D1"/>
    <w:rsid w:val="00BD21CE"/>
    <w:rsid w:val="00BD23A2"/>
    <w:rsid w:val="00BD3D09"/>
    <w:rsid w:val="00BD3F6C"/>
    <w:rsid w:val="00BE6FE4"/>
    <w:rsid w:val="00BF06F4"/>
    <w:rsid w:val="00BF0AD6"/>
    <w:rsid w:val="00BF1A84"/>
    <w:rsid w:val="00BF2B64"/>
    <w:rsid w:val="00BF40DC"/>
    <w:rsid w:val="00BF5A5B"/>
    <w:rsid w:val="00BF5F57"/>
    <w:rsid w:val="00BF76A5"/>
    <w:rsid w:val="00BF7B02"/>
    <w:rsid w:val="00C026E0"/>
    <w:rsid w:val="00C0373F"/>
    <w:rsid w:val="00C04015"/>
    <w:rsid w:val="00C05795"/>
    <w:rsid w:val="00C1073C"/>
    <w:rsid w:val="00C12D32"/>
    <w:rsid w:val="00C15BE6"/>
    <w:rsid w:val="00C161A9"/>
    <w:rsid w:val="00C17008"/>
    <w:rsid w:val="00C21449"/>
    <w:rsid w:val="00C2185D"/>
    <w:rsid w:val="00C2264C"/>
    <w:rsid w:val="00C2411B"/>
    <w:rsid w:val="00C24E60"/>
    <w:rsid w:val="00C2554A"/>
    <w:rsid w:val="00C27B62"/>
    <w:rsid w:val="00C32B4E"/>
    <w:rsid w:val="00C34D18"/>
    <w:rsid w:val="00C3536B"/>
    <w:rsid w:val="00C35503"/>
    <w:rsid w:val="00C35520"/>
    <w:rsid w:val="00C36884"/>
    <w:rsid w:val="00C47B18"/>
    <w:rsid w:val="00C47E53"/>
    <w:rsid w:val="00C51264"/>
    <w:rsid w:val="00C519F5"/>
    <w:rsid w:val="00C51C25"/>
    <w:rsid w:val="00C5386D"/>
    <w:rsid w:val="00C53D1F"/>
    <w:rsid w:val="00C55153"/>
    <w:rsid w:val="00C568FD"/>
    <w:rsid w:val="00C6273F"/>
    <w:rsid w:val="00C63FBB"/>
    <w:rsid w:val="00C64C75"/>
    <w:rsid w:val="00C653E1"/>
    <w:rsid w:val="00C65795"/>
    <w:rsid w:val="00C67BAD"/>
    <w:rsid w:val="00C709E1"/>
    <w:rsid w:val="00C76F16"/>
    <w:rsid w:val="00C8073D"/>
    <w:rsid w:val="00C81E87"/>
    <w:rsid w:val="00C84E60"/>
    <w:rsid w:val="00C857E7"/>
    <w:rsid w:val="00C90518"/>
    <w:rsid w:val="00C9085D"/>
    <w:rsid w:val="00C910DD"/>
    <w:rsid w:val="00C9136D"/>
    <w:rsid w:val="00C92479"/>
    <w:rsid w:val="00C924BA"/>
    <w:rsid w:val="00C95E17"/>
    <w:rsid w:val="00C964DA"/>
    <w:rsid w:val="00C96901"/>
    <w:rsid w:val="00CA089C"/>
    <w:rsid w:val="00CA20A3"/>
    <w:rsid w:val="00CA2364"/>
    <w:rsid w:val="00CA31C0"/>
    <w:rsid w:val="00CA34B7"/>
    <w:rsid w:val="00CA66A9"/>
    <w:rsid w:val="00CA673B"/>
    <w:rsid w:val="00CA6F62"/>
    <w:rsid w:val="00CA7F0E"/>
    <w:rsid w:val="00CB07B5"/>
    <w:rsid w:val="00CB0B6D"/>
    <w:rsid w:val="00CB1BFC"/>
    <w:rsid w:val="00CB1C0B"/>
    <w:rsid w:val="00CB288D"/>
    <w:rsid w:val="00CB4C03"/>
    <w:rsid w:val="00CB54A1"/>
    <w:rsid w:val="00CB5A0E"/>
    <w:rsid w:val="00CB5DD0"/>
    <w:rsid w:val="00CB6329"/>
    <w:rsid w:val="00CB69A8"/>
    <w:rsid w:val="00CB72B6"/>
    <w:rsid w:val="00CB7B5F"/>
    <w:rsid w:val="00CC2E8F"/>
    <w:rsid w:val="00CC38C9"/>
    <w:rsid w:val="00CC416E"/>
    <w:rsid w:val="00CC4353"/>
    <w:rsid w:val="00CC5B39"/>
    <w:rsid w:val="00CC6640"/>
    <w:rsid w:val="00CC752C"/>
    <w:rsid w:val="00CD074F"/>
    <w:rsid w:val="00CD12E7"/>
    <w:rsid w:val="00CD633B"/>
    <w:rsid w:val="00CD76A3"/>
    <w:rsid w:val="00CE2920"/>
    <w:rsid w:val="00CE3478"/>
    <w:rsid w:val="00CE391E"/>
    <w:rsid w:val="00CE5D0E"/>
    <w:rsid w:val="00CF1DE6"/>
    <w:rsid w:val="00CF49EB"/>
    <w:rsid w:val="00CF67CA"/>
    <w:rsid w:val="00D00D65"/>
    <w:rsid w:val="00D00E23"/>
    <w:rsid w:val="00D00E36"/>
    <w:rsid w:val="00D01CFD"/>
    <w:rsid w:val="00D03417"/>
    <w:rsid w:val="00D04A00"/>
    <w:rsid w:val="00D05449"/>
    <w:rsid w:val="00D06F8A"/>
    <w:rsid w:val="00D12415"/>
    <w:rsid w:val="00D12AE8"/>
    <w:rsid w:val="00D12F53"/>
    <w:rsid w:val="00D13B68"/>
    <w:rsid w:val="00D14CD3"/>
    <w:rsid w:val="00D14DD8"/>
    <w:rsid w:val="00D15A5B"/>
    <w:rsid w:val="00D171B9"/>
    <w:rsid w:val="00D212CC"/>
    <w:rsid w:val="00D21676"/>
    <w:rsid w:val="00D22761"/>
    <w:rsid w:val="00D240C5"/>
    <w:rsid w:val="00D26FBD"/>
    <w:rsid w:val="00D36BA6"/>
    <w:rsid w:val="00D400EB"/>
    <w:rsid w:val="00D41FB4"/>
    <w:rsid w:val="00D4251F"/>
    <w:rsid w:val="00D450E2"/>
    <w:rsid w:val="00D4533A"/>
    <w:rsid w:val="00D4545F"/>
    <w:rsid w:val="00D462B9"/>
    <w:rsid w:val="00D50848"/>
    <w:rsid w:val="00D50FB3"/>
    <w:rsid w:val="00D518CA"/>
    <w:rsid w:val="00D51EAB"/>
    <w:rsid w:val="00D51FDF"/>
    <w:rsid w:val="00D52E2D"/>
    <w:rsid w:val="00D53193"/>
    <w:rsid w:val="00D5588D"/>
    <w:rsid w:val="00D563B8"/>
    <w:rsid w:val="00D56A52"/>
    <w:rsid w:val="00D60E83"/>
    <w:rsid w:val="00D60F57"/>
    <w:rsid w:val="00D6114F"/>
    <w:rsid w:val="00D61411"/>
    <w:rsid w:val="00D62588"/>
    <w:rsid w:val="00D640BB"/>
    <w:rsid w:val="00D64632"/>
    <w:rsid w:val="00D64EBE"/>
    <w:rsid w:val="00D65251"/>
    <w:rsid w:val="00D67D9C"/>
    <w:rsid w:val="00D70CE2"/>
    <w:rsid w:val="00D7234A"/>
    <w:rsid w:val="00D74742"/>
    <w:rsid w:val="00D7492E"/>
    <w:rsid w:val="00D74EAA"/>
    <w:rsid w:val="00D7595F"/>
    <w:rsid w:val="00D76231"/>
    <w:rsid w:val="00D770F0"/>
    <w:rsid w:val="00D83498"/>
    <w:rsid w:val="00D834D6"/>
    <w:rsid w:val="00D86012"/>
    <w:rsid w:val="00D860EE"/>
    <w:rsid w:val="00D8615D"/>
    <w:rsid w:val="00D9010D"/>
    <w:rsid w:val="00D90947"/>
    <w:rsid w:val="00D91A16"/>
    <w:rsid w:val="00D92023"/>
    <w:rsid w:val="00D9219A"/>
    <w:rsid w:val="00D9299D"/>
    <w:rsid w:val="00D92F8D"/>
    <w:rsid w:val="00D932D8"/>
    <w:rsid w:val="00D93667"/>
    <w:rsid w:val="00D93CB8"/>
    <w:rsid w:val="00D9698C"/>
    <w:rsid w:val="00D96E86"/>
    <w:rsid w:val="00DA0273"/>
    <w:rsid w:val="00DA036A"/>
    <w:rsid w:val="00DA2719"/>
    <w:rsid w:val="00DA2CC7"/>
    <w:rsid w:val="00DA354A"/>
    <w:rsid w:val="00DA3BCD"/>
    <w:rsid w:val="00DA5C22"/>
    <w:rsid w:val="00DA61DF"/>
    <w:rsid w:val="00DA6877"/>
    <w:rsid w:val="00DA7882"/>
    <w:rsid w:val="00DA7FBB"/>
    <w:rsid w:val="00DB0FFB"/>
    <w:rsid w:val="00DB1000"/>
    <w:rsid w:val="00DB2424"/>
    <w:rsid w:val="00DB340E"/>
    <w:rsid w:val="00DB420B"/>
    <w:rsid w:val="00DB579D"/>
    <w:rsid w:val="00DB6AFF"/>
    <w:rsid w:val="00DB77EE"/>
    <w:rsid w:val="00DC10E5"/>
    <w:rsid w:val="00DC1196"/>
    <w:rsid w:val="00DC2816"/>
    <w:rsid w:val="00DC2C52"/>
    <w:rsid w:val="00DC7120"/>
    <w:rsid w:val="00DC74D8"/>
    <w:rsid w:val="00DC7B9B"/>
    <w:rsid w:val="00DD65EB"/>
    <w:rsid w:val="00DD66BD"/>
    <w:rsid w:val="00DD6FC6"/>
    <w:rsid w:val="00DE1AAA"/>
    <w:rsid w:val="00DE2061"/>
    <w:rsid w:val="00DE57B6"/>
    <w:rsid w:val="00DE6E17"/>
    <w:rsid w:val="00DF10F8"/>
    <w:rsid w:val="00DF1357"/>
    <w:rsid w:val="00DF241D"/>
    <w:rsid w:val="00DF2AE6"/>
    <w:rsid w:val="00DF2CCA"/>
    <w:rsid w:val="00DF4D27"/>
    <w:rsid w:val="00DF6FE9"/>
    <w:rsid w:val="00E00009"/>
    <w:rsid w:val="00E03700"/>
    <w:rsid w:val="00E04827"/>
    <w:rsid w:val="00E0556E"/>
    <w:rsid w:val="00E05959"/>
    <w:rsid w:val="00E1084B"/>
    <w:rsid w:val="00E10C65"/>
    <w:rsid w:val="00E1236B"/>
    <w:rsid w:val="00E136DB"/>
    <w:rsid w:val="00E154FF"/>
    <w:rsid w:val="00E15897"/>
    <w:rsid w:val="00E15B72"/>
    <w:rsid w:val="00E15E70"/>
    <w:rsid w:val="00E1670B"/>
    <w:rsid w:val="00E16835"/>
    <w:rsid w:val="00E16B7A"/>
    <w:rsid w:val="00E16F3C"/>
    <w:rsid w:val="00E17C5C"/>
    <w:rsid w:val="00E17D6F"/>
    <w:rsid w:val="00E206A7"/>
    <w:rsid w:val="00E211A3"/>
    <w:rsid w:val="00E26CCB"/>
    <w:rsid w:val="00E26CF6"/>
    <w:rsid w:val="00E277D6"/>
    <w:rsid w:val="00E3134B"/>
    <w:rsid w:val="00E314DE"/>
    <w:rsid w:val="00E3159B"/>
    <w:rsid w:val="00E31F5D"/>
    <w:rsid w:val="00E320BE"/>
    <w:rsid w:val="00E3456C"/>
    <w:rsid w:val="00E35257"/>
    <w:rsid w:val="00E35F00"/>
    <w:rsid w:val="00E4022C"/>
    <w:rsid w:val="00E43114"/>
    <w:rsid w:val="00E43263"/>
    <w:rsid w:val="00E44791"/>
    <w:rsid w:val="00E47A1B"/>
    <w:rsid w:val="00E47E95"/>
    <w:rsid w:val="00E50F13"/>
    <w:rsid w:val="00E555D7"/>
    <w:rsid w:val="00E624CC"/>
    <w:rsid w:val="00E630B5"/>
    <w:rsid w:val="00E633AC"/>
    <w:rsid w:val="00E65391"/>
    <w:rsid w:val="00E65B98"/>
    <w:rsid w:val="00E67894"/>
    <w:rsid w:val="00E67930"/>
    <w:rsid w:val="00E7092B"/>
    <w:rsid w:val="00E7353B"/>
    <w:rsid w:val="00E778BC"/>
    <w:rsid w:val="00E83383"/>
    <w:rsid w:val="00E87915"/>
    <w:rsid w:val="00E87F9F"/>
    <w:rsid w:val="00E906BC"/>
    <w:rsid w:val="00E909E6"/>
    <w:rsid w:val="00E97E6D"/>
    <w:rsid w:val="00E97E72"/>
    <w:rsid w:val="00EA0418"/>
    <w:rsid w:val="00EA0FFC"/>
    <w:rsid w:val="00EA11E3"/>
    <w:rsid w:val="00EA2752"/>
    <w:rsid w:val="00EA36A4"/>
    <w:rsid w:val="00EA38CE"/>
    <w:rsid w:val="00EA4D7C"/>
    <w:rsid w:val="00EA674D"/>
    <w:rsid w:val="00EB022E"/>
    <w:rsid w:val="00EB106C"/>
    <w:rsid w:val="00EB1A99"/>
    <w:rsid w:val="00EB1FFB"/>
    <w:rsid w:val="00EB33CA"/>
    <w:rsid w:val="00EB48B1"/>
    <w:rsid w:val="00EB622D"/>
    <w:rsid w:val="00EB73BE"/>
    <w:rsid w:val="00EB7FFD"/>
    <w:rsid w:val="00EC0E0E"/>
    <w:rsid w:val="00EC0FB7"/>
    <w:rsid w:val="00EC10EC"/>
    <w:rsid w:val="00EC478C"/>
    <w:rsid w:val="00EC4A56"/>
    <w:rsid w:val="00ED04DD"/>
    <w:rsid w:val="00ED1EDE"/>
    <w:rsid w:val="00ED2D40"/>
    <w:rsid w:val="00ED4E09"/>
    <w:rsid w:val="00ED5DCE"/>
    <w:rsid w:val="00EE0E12"/>
    <w:rsid w:val="00EE4182"/>
    <w:rsid w:val="00EE42B4"/>
    <w:rsid w:val="00EE4320"/>
    <w:rsid w:val="00EE5F26"/>
    <w:rsid w:val="00EE696A"/>
    <w:rsid w:val="00EE6D3E"/>
    <w:rsid w:val="00EF2ECF"/>
    <w:rsid w:val="00EF312A"/>
    <w:rsid w:val="00EF4663"/>
    <w:rsid w:val="00EF500F"/>
    <w:rsid w:val="00F025F1"/>
    <w:rsid w:val="00F02687"/>
    <w:rsid w:val="00F02B1F"/>
    <w:rsid w:val="00F031B5"/>
    <w:rsid w:val="00F037E6"/>
    <w:rsid w:val="00F03E7C"/>
    <w:rsid w:val="00F05AAB"/>
    <w:rsid w:val="00F05B28"/>
    <w:rsid w:val="00F07D9E"/>
    <w:rsid w:val="00F12B60"/>
    <w:rsid w:val="00F12DB0"/>
    <w:rsid w:val="00F138D9"/>
    <w:rsid w:val="00F13EC1"/>
    <w:rsid w:val="00F1413B"/>
    <w:rsid w:val="00F15346"/>
    <w:rsid w:val="00F15FDA"/>
    <w:rsid w:val="00F2038A"/>
    <w:rsid w:val="00F26909"/>
    <w:rsid w:val="00F27200"/>
    <w:rsid w:val="00F302B9"/>
    <w:rsid w:val="00F32AD1"/>
    <w:rsid w:val="00F32FA2"/>
    <w:rsid w:val="00F33B3A"/>
    <w:rsid w:val="00F33D2F"/>
    <w:rsid w:val="00F35FA8"/>
    <w:rsid w:val="00F36318"/>
    <w:rsid w:val="00F364F0"/>
    <w:rsid w:val="00F373FD"/>
    <w:rsid w:val="00F3783E"/>
    <w:rsid w:val="00F40C0D"/>
    <w:rsid w:val="00F430F5"/>
    <w:rsid w:val="00F433E7"/>
    <w:rsid w:val="00F531E1"/>
    <w:rsid w:val="00F55963"/>
    <w:rsid w:val="00F574C0"/>
    <w:rsid w:val="00F60BD8"/>
    <w:rsid w:val="00F664BE"/>
    <w:rsid w:val="00F706A6"/>
    <w:rsid w:val="00F726FF"/>
    <w:rsid w:val="00F7565D"/>
    <w:rsid w:val="00F76CAB"/>
    <w:rsid w:val="00F80039"/>
    <w:rsid w:val="00F80B08"/>
    <w:rsid w:val="00F836A0"/>
    <w:rsid w:val="00F87AEF"/>
    <w:rsid w:val="00F936F1"/>
    <w:rsid w:val="00F94726"/>
    <w:rsid w:val="00F9530B"/>
    <w:rsid w:val="00F9622E"/>
    <w:rsid w:val="00FA082B"/>
    <w:rsid w:val="00FA0FE9"/>
    <w:rsid w:val="00FA1556"/>
    <w:rsid w:val="00FA5D25"/>
    <w:rsid w:val="00FB0910"/>
    <w:rsid w:val="00FB1ECA"/>
    <w:rsid w:val="00FB233F"/>
    <w:rsid w:val="00FB3ED2"/>
    <w:rsid w:val="00FB4DC7"/>
    <w:rsid w:val="00FB5F32"/>
    <w:rsid w:val="00FB7085"/>
    <w:rsid w:val="00FC07AD"/>
    <w:rsid w:val="00FC14D8"/>
    <w:rsid w:val="00FC15F5"/>
    <w:rsid w:val="00FC3CD9"/>
    <w:rsid w:val="00FC697C"/>
    <w:rsid w:val="00FC6BBB"/>
    <w:rsid w:val="00FC7A39"/>
    <w:rsid w:val="00FD666B"/>
    <w:rsid w:val="00FD6694"/>
    <w:rsid w:val="00FD6A0D"/>
    <w:rsid w:val="00FE28AF"/>
    <w:rsid w:val="00FE3688"/>
    <w:rsid w:val="00FE3C4B"/>
    <w:rsid w:val="00FE6683"/>
    <w:rsid w:val="00FE7E9C"/>
    <w:rsid w:val="00FF01B1"/>
    <w:rsid w:val="00FF4756"/>
    <w:rsid w:val="00FF4E48"/>
    <w:rsid w:val="00FF7F70"/>
    <w:rsid w:val="725804B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FD709F"/>
  <w15:chartTrackingRefBased/>
  <w15:docId w15:val="{B2D87B7F-A649-448B-BD84-2CD29D69F0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line number" w:uiPriority="99"/>
    <w:lsdException w:name="Title" w:qFormat="1"/>
    <w:lsdException w:name="Subtitle" w:qFormat="1"/>
    <w:lsdException w:name="Body Text 3" w:uiPriority="99"/>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44943"/>
    <w:rPr>
      <w:sz w:val="24"/>
      <w:szCs w:val="28"/>
    </w:rPr>
  </w:style>
  <w:style w:type="paragraph" w:styleId="Heading1">
    <w:name w:val="heading 1"/>
    <w:basedOn w:val="Normal"/>
    <w:next w:val="Normal"/>
    <w:link w:val="Heading1Char"/>
    <w:qFormat/>
    <w:rsid w:val="00926C4D"/>
    <w:pPr>
      <w:keepNext/>
      <w:tabs>
        <w:tab w:val="left" w:pos="426"/>
        <w:tab w:val="left" w:pos="1418"/>
        <w:tab w:val="left" w:pos="7088"/>
      </w:tabs>
      <w:ind w:left="426" w:hanging="426"/>
      <w:jc w:val="both"/>
      <w:outlineLvl w:val="0"/>
    </w:pPr>
    <w:rPr>
      <w:rFonts w:ascii="Cordia New" w:hAnsi="Cordia New" w:eastAsia="Cordia New"/>
      <w:sz w:val="32"/>
      <w:szCs w:val="32"/>
    </w:rPr>
  </w:style>
  <w:style w:type="paragraph" w:styleId="Heading2">
    <w:name w:val="heading 2"/>
    <w:basedOn w:val="Normal"/>
    <w:next w:val="Normal"/>
    <w:link w:val="Heading2Char"/>
    <w:qFormat/>
    <w:rsid w:val="00223296"/>
    <w:pPr>
      <w:keepNext/>
      <w:spacing w:before="240" w:after="60"/>
      <w:outlineLvl w:val="1"/>
    </w:pPr>
    <w:rPr>
      <w:rFonts w:ascii="Arial" w:hAnsi="Arial" w:cs="Cordia New"/>
      <w:b/>
      <w:bCs/>
      <w:i/>
      <w:iCs/>
      <w:sz w:val="28"/>
      <w:szCs w:val="32"/>
    </w:rPr>
  </w:style>
  <w:style w:type="paragraph" w:styleId="Heading3">
    <w:name w:val="heading 3"/>
    <w:basedOn w:val="Normal"/>
    <w:next w:val="Normal"/>
    <w:link w:val="Heading3Char"/>
    <w:qFormat/>
    <w:rsid w:val="004302D0"/>
    <w:pPr>
      <w:keepNext/>
      <w:spacing w:before="240" w:after="60"/>
      <w:outlineLvl w:val="2"/>
    </w:pPr>
    <w:rPr>
      <w:rFonts w:ascii="Arial" w:hAnsi="Arial" w:cs="Cordia New"/>
      <w:b/>
      <w:bCs/>
      <w:sz w:val="26"/>
      <w:szCs w:val="30"/>
    </w:rPr>
  </w:style>
  <w:style w:type="paragraph" w:styleId="Heading4">
    <w:name w:val="heading 4"/>
    <w:basedOn w:val="Normal"/>
    <w:next w:val="Normal"/>
    <w:link w:val="Heading4Char"/>
    <w:qFormat/>
    <w:rsid w:val="00223296"/>
    <w:pPr>
      <w:keepNext/>
      <w:tabs>
        <w:tab w:val="left" w:pos="1418"/>
        <w:tab w:val="left" w:pos="7920"/>
      </w:tabs>
      <w:ind w:right="26"/>
      <w:jc w:val="both"/>
      <w:outlineLvl w:val="3"/>
    </w:pPr>
    <w:rPr>
      <w:rFonts w:ascii="Angsana New" w:hAnsi="Angsana New" w:eastAsia="Cordia New"/>
      <w:sz w:val="32"/>
      <w:szCs w:val="32"/>
    </w:rPr>
  </w:style>
  <w:style w:type="paragraph" w:styleId="Heading5">
    <w:name w:val="heading 5"/>
    <w:basedOn w:val="Normal"/>
    <w:next w:val="Normal"/>
    <w:link w:val="Heading5Char"/>
    <w:qFormat/>
    <w:rsid w:val="004302D0"/>
    <w:pPr>
      <w:spacing w:before="240" w:after="60"/>
      <w:outlineLvl w:val="4"/>
    </w:pPr>
    <w:rPr>
      <w:b/>
      <w:bCs/>
      <w:i/>
      <w:iCs/>
      <w:sz w:val="26"/>
      <w:szCs w:val="30"/>
    </w:rPr>
  </w:style>
  <w:style w:type="paragraph" w:styleId="Heading6">
    <w:name w:val="heading 6"/>
    <w:basedOn w:val="Normal"/>
    <w:next w:val="Normal"/>
    <w:link w:val="Heading6Char"/>
    <w:qFormat/>
    <w:rsid w:val="00763079"/>
    <w:pPr>
      <w:keepNext/>
      <w:outlineLvl w:val="5"/>
    </w:pPr>
    <w:rPr>
      <w:rFonts w:ascii="Cordia New" w:hAnsi="Cordia New" w:eastAsia="Cordia New" w:cs="Cordia New"/>
      <w:b/>
      <w:bCs/>
      <w:noProof/>
      <w:sz w:val="32"/>
      <w:szCs w:val="32"/>
      <w:lang w:val="en-AU"/>
    </w:rPr>
  </w:style>
  <w:style w:type="paragraph" w:styleId="Heading7">
    <w:name w:val="heading 7"/>
    <w:basedOn w:val="Normal"/>
    <w:next w:val="Normal"/>
    <w:link w:val="Heading7Char"/>
    <w:qFormat/>
    <w:rsid w:val="00763079"/>
    <w:pPr>
      <w:keepNext/>
      <w:jc w:val="thaiDistribute"/>
      <w:outlineLvl w:val="6"/>
    </w:pPr>
    <w:rPr>
      <w:rFonts w:ascii="Cordia New" w:hAnsi="Cordia New" w:eastAsia="Cordia New" w:cs="Cordia New"/>
      <w:b/>
      <w:bCs/>
      <w:sz w:val="32"/>
      <w:szCs w:val="32"/>
    </w:rPr>
  </w:style>
  <w:style w:type="paragraph" w:styleId="Heading9">
    <w:name w:val="heading 9"/>
    <w:basedOn w:val="Normal"/>
    <w:next w:val="Normal"/>
    <w:link w:val="Heading9Char"/>
    <w:semiHidden/>
    <w:unhideWhenUsed/>
    <w:qFormat/>
    <w:rsid w:val="00763079"/>
    <w:pPr>
      <w:keepNext/>
      <w:keepLines/>
      <w:spacing w:before="200"/>
      <w:outlineLvl w:val="8"/>
    </w:pPr>
    <w:rPr>
      <w:rFonts w:ascii="Cambria" w:hAnsi="Cambria"/>
      <w:i/>
      <w:iCs/>
      <w:color w:val="404040"/>
      <w:sz w:val="20"/>
      <w:szCs w:val="2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BA0EFA"/>
    <w:pPr>
      <w:tabs>
        <w:tab w:val="center" w:pos="4153"/>
        <w:tab w:val="right" w:pos="8306"/>
      </w:tabs>
    </w:pPr>
  </w:style>
  <w:style w:type="character" w:styleId="HeaderChar" w:customStyle="1">
    <w:name w:val="Header Char"/>
    <w:link w:val="Header"/>
    <w:locked/>
    <w:rsid w:val="009739CD"/>
    <w:rPr>
      <w:rFonts w:cs="Angsana New"/>
      <w:sz w:val="24"/>
      <w:szCs w:val="28"/>
      <w:lang w:val="en-US" w:eastAsia="en-US" w:bidi="th-TH"/>
    </w:rPr>
  </w:style>
  <w:style w:type="paragraph" w:styleId="Footer">
    <w:name w:val="footer"/>
    <w:basedOn w:val="Normal"/>
    <w:link w:val="FooterChar"/>
    <w:uiPriority w:val="99"/>
    <w:rsid w:val="00BA0EFA"/>
    <w:pPr>
      <w:tabs>
        <w:tab w:val="center" w:pos="4153"/>
        <w:tab w:val="right" w:pos="8306"/>
      </w:tabs>
    </w:pPr>
  </w:style>
  <w:style w:type="table" w:styleId="TableGrid">
    <w:name w:val="Table Grid"/>
    <w:basedOn w:val="TableNormal"/>
    <w:uiPriority w:val="39"/>
    <w:rsid w:val="0019299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2">
    <w:name w:val="Body Text 2"/>
    <w:basedOn w:val="Normal"/>
    <w:link w:val="BodyText2Char"/>
    <w:rsid w:val="004302D0"/>
    <w:pPr>
      <w:spacing w:after="120" w:line="480" w:lineRule="auto"/>
    </w:pPr>
    <w:rPr>
      <w:rFonts w:ascii="Cordia New" w:hAnsi="Cordia New" w:eastAsia="Cordia New" w:cs="Cordia New"/>
      <w:sz w:val="28"/>
      <w:szCs w:val="32"/>
      <w:lang w:eastAsia="zh-CN"/>
    </w:rPr>
  </w:style>
  <w:style w:type="paragraph" w:styleId="BodyText">
    <w:name w:val="Body Text"/>
    <w:basedOn w:val="Normal"/>
    <w:link w:val="BodyTextChar"/>
    <w:rsid w:val="00223296"/>
    <w:pPr>
      <w:spacing w:after="120"/>
    </w:pPr>
  </w:style>
  <w:style w:type="paragraph" w:styleId="BodyTextIndent">
    <w:name w:val="Body Text Indent"/>
    <w:basedOn w:val="Normal"/>
    <w:link w:val="BodyTextIndentChar"/>
    <w:rsid w:val="00223296"/>
    <w:pPr>
      <w:spacing w:after="120"/>
      <w:ind w:left="283"/>
    </w:pPr>
    <w:rPr>
      <w:rFonts w:ascii="Cordia New" w:hAnsi="Cordia New" w:eastAsia="Cordia New" w:cs="Cordia New"/>
      <w:sz w:val="28"/>
      <w:szCs w:val="32"/>
      <w:lang w:eastAsia="zh-CN"/>
    </w:rPr>
  </w:style>
  <w:style w:type="character" w:styleId="PageNumber">
    <w:name w:val="page number"/>
    <w:basedOn w:val="DefaultParagraphFont"/>
    <w:rsid w:val="00223296"/>
  </w:style>
  <w:style w:type="paragraph" w:styleId="PlainText">
    <w:name w:val="Plain Text"/>
    <w:basedOn w:val="Normal"/>
    <w:link w:val="PlainTextChar"/>
    <w:rsid w:val="00D67D9C"/>
    <w:rPr>
      <w:rFonts w:ascii="Cordia New" w:hAnsi="Cordia New" w:eastAsia="Cordia New" w:cs="Cordia New"/>
      <w:sz w:val="28"/>
    </w:rPr>
  </w:style>
  <w:style w:type="paragraph" w:styleId="BodyTextIndent2">
    <w:name w:val="Body Text Indent 2"/>
    <w:basedOn w:val="Normal"/>
    <w:link w:val="BodyTextIndent2Char"/>
    <w:rsid w:val="00931E47"/>
    <w:pPr>
      <w:spacing w:after="120" w:line="480" w:lineRule="auto"/>
      <w:ind w:left="283"/>
    </w:pPr>
  </w:style>
  <w:style w:type="paragraph" w:styleId="BodyTextIndent3">
    <w:name w:val="Body Text Indent 3"/>
    <w:basedOn w:val="Normal"/>
    <w:link w:val="BodyTextIndent3Char"/>
    <w:rsid w:val="006875BF"/>
    <w:pPr>
      <w:spacing w:after="120"/>
      <w:ind w:left="360"/>
    </w:pPr>
    <w:rPr>
      <w:sz w:val="16"/>
      <w:szCs w:val="18"/>
    </w:rPr>
  </w:style>
  <w:style w:type="paragraph" w:styleId="XXX" w:customStyle="1">
    <w:name w:val="(X.X.X)"/>
    <w:basedOn w:val="Normal"/>
    <w:autoRedefine/>
    <w:rsid w:val="00694E3F"/>
    <w:pPr>
      <w:tabs>
        <w:tab w:val="left" w:pos="540"/>
        <w:tab w:val="left" w:pos="1224"/>
        <w:tab w:val="left" w:pos="1944"/>
      </w:tabs>
      <w:ind w:firstLine="1296"/>
      <w:jc w:val="thaiDistribute"/>
    </w:pPr>
    <w:rPr>
      <w:rFonts w:ascii="Angsana New" w:hAnsi="Angsana New"/>
      <w:color w:val="0000FF"/>
      <w:sz w:val="32"/>
      <w:szCs w:val="32"/>
    </w:rPr>
  </w:style>
  <w:style w:type="paragraph" w:styleId="BalloonText">
    <w:name w:val="Balloon Text"/>
    <w:basedOn w:val="Normal"/>
    <w:link w:val="BalloonTextChar"/>
    <w:semiHidden/>
    <w:rsid w:val="00DA3BCD"/>
    <w:rPr>
      <w:rFonts w:ascii="Tahoma" w:hAnsi="Tahoma" w:cs="Tahoma"/>
      <w:sz w:val="16"/>
      <w:szCs w:val="16"/>
    </w:rPr>
  </w:style>
  <w:style w:type="character" w:styleId="FooterChar" w:customStyle="1">
    <w:name w:val="Footer Char"/>
    <w:link w:val="Footer"/>
    <w:uiPriority w:val="99"/>
    <w:rsid w:val="003C7F0B"/>
    <w:rPr>
      <w:sz w:val="24"/>
      <w:szCs w:val="28"/>
    </w:rPr>
  </w:style>
  <w:style w:type="character" w:styleId="BodyTextIndentChar" w:customStyle="1">
    <w:name w:val="Body Text Indent Char"/>
    <w:link w:val="BodyTextIndent"/>
    <w:locked/>
    <w:rsid w:val="008943B8"/>
    <w:rPr>
      <w:rFonts w:ascii="Cordia New" w:hAnsi="Cordia New" w:eastAsia="Cordia New" w:cs="Cordia New"/>
      <w:sz w:val="28"/>
      <w:szCs w:val="32"/>
      <w:lang w:eastAsia="zh-CN"/>
    </w:rPr>
  </w:style>
  <w:style w:type="character" w:styleId="CommentReference">
    <w:name w:val="annotation reference"/>
    <w:uiPriority w:val="99"/>
    <w:rsid w:val="00EF500F"/>
    <w:rPr>
      <w:sz w:val="16"/>
      <w:szCs w:val="18"/>
    </w:rPr>
  </w:style>
  <w:style w:type="paragraph" w:styleId="CommentText">
    <w:name w:val="annotation text"/>
    <w:basedOn w:val="Normal"/>
    <w:link w:val="CommentTextChar"/>
    <w:uiPriority w:val="99"/>
    <w:rsid w:val="00EF500F"/>
    <w:rPr>
      <w:sz w:val="20"/>
      <w:szCs w:val="23"/>
    </w:rPr>
  </w:style>
  <w:style w:type="character" w:styleId="CommentTextChar" w:customStyle="1">
    <w:name w:val="Comment Text Char"/>
    <w:link w:val="CommentText"/>
    <w:uiPriority w:val="99"/>
    <w:rsid w:val="00EF500F"/>
    <w:rPr>
      <w:szCs w:val="23"/>
    </w:rPr>
  </w:style>
  <w:style w:type="character" w:styleId="Hyperlink">
    <w:name w:val="Hyperlink"/>
    <w:uiPriority w:val="99"/>
    <w:unhideWhenUsed/>
    <w:rsid w:val="00A624E3"/>
    <w:rPr>
      <w:color w:val="0000FF"/>
      <w:u w:val="single"/>
    </w:rPr>
  </w:style>
  <w:style w:type="character" w:styleId="Heading2Char" w:customStyle="1">
    <w:name w:val="Heading 2 Char"/>
    <w:link w:val="Heading2"/>
    <w:rsid w:val="00770DB6"/>
    <w:rPr>
      <w:rFonts w:ascii="Arial" w:hAnsi="Arial" w:cs="Cordia New"/>
      <w:b/>
      <w:bCs/>
      <w:i/>
      <w:iCs/>
      <w:sz w:val="28"/>
      <w:szCs w:val="32"/>
    </w:rPr>
  </w:style>
  <w:style w:type="paragraph" w:styleId="ListParagraph">
    <w:name w:val="List Paragraph"/>
    <w:basedOn w:val="Normal"/>
    <w:link w:val="ListParagraphChar"/>
    <w:uiPriority w:val="34"/>
    <w:qFormat/>
    <w:rsid w:val="002E09F5"/>
    <w:pPr>
      <w:ind w:left="720"/>
      <w:contextualSpacing/>
    </w:pPr>
    <w:rPr>
      <w:rFonts w:eastAsia="MS Mincho"/>
      <w:lang w:eastAsia="ja-JP"/>
    </w:rPr>
  </w:style>
  <w:style w:type="paragraph" w:styleId="Default" w:customStyle="1">
    <w:name w:val="Default"/>
    <w:rsid w:val="00C55153"/>
    <w:pPr>
      <w:autoSpaceDE w:val="0"/>
      <w:autoSpaceDN w:val="0"/>
      <w:adjustRightInd w:val="0"/>
    </w:pPr>
    <w:rPr>
      <w:rFonts w:ascii="TH Sarabun New" w:hAnsi="TH Sarabun New" w:cs="TH Sarabun New"/>
      <w:color w:val="000000"/>
      <w:sz w:val="24"/>
      <w:szCs w:val="24"/>
    </w:rPr>
  </w:style>
  <w:style w:type="paragraph" w:styleId="NormalWeb">
    <w:name w:val="Normal (Web)"/>
    <w:basedOn w:val="Normal"/>
    <w:uiPriority w:val="99"/>
    <w:unhideWhenUsed/>
    <w:rsid w:val="00D518CA"/>
    <w:pPr>
      <w:spacing w:before="100" w:beforeAutospacing="1" w:after="100" w:afterAutospacing="1"/>
    </w:pPr>
    <w:rPr>
      <w:rFonts w:ascii="Tahoma" w:hAnsi="Tahoma" w:cs="Tahoma"/>
      <w:szCs w:val="24"/>
    </w:rPr>
  </w:style>
  <w:style w:type="character" w:styleId="ListParagraphChar" w:customStyle="1">
    <w:name w:val="List Paragraph Char"/>
    <w:link w:val="ListParagraph"/>
    <w:uiPriority w:val="34"/>
    <w:rsid w:val="00D74742"/>
    <w:rPr>
      <w:rFonts w:eastAsia="MS Mincho"/>
      <w:sz w:val="24"/>
      <w:szCs w:val="28"/>
      <w:lang w:eastAsia="ja-JP"/>
    </w:rPr>
  </w:style>
  <w:style w:type="paragraph" w:styleId="Body1" w:customStyle="1">
    <w:name w:val="Body 1"/>
    <w:rsid w:val="0061505B"/>
    <w:rPr>
      <w:rFonts w:ascii="Helvetica" w:hAnsi="Helvetica" w:eastAsia="Arial Unicode MS" w:cs="Times New Roman"/>
      <w:color w:val="000000"/>
      <w:sz w:val="24"/>
    </w:rPr>
  </w:style>
  <w:style w:type="character" w:styleId="Heading6Char" w:customStyle="1">
    <w:name w:val="Heading 6 Char"/>
    <w:link w:val="Heading6"/>
    <w:rsid w:val="00763079"/>
    <w:rPr>
      <w:rFonts w:ascii="Cordia New" w:hAnsi="Cordia New" w:eastAsia="Cordia New" w:cs="Cordia New"/>
      <w:b/>
      <w:bCs/>
      <w:noProof/>
      <w:sz w:val="32"/>
      <w:szCs w:val="32"/>
      <w:lang w:val="en-AU"/>
    </w:rPr>
  </w:style>
  <w:style w:type="character" w:styleId="Heading7Char" w:customStyle="1">
    <w:name w:val="Heading 7 Char"/>
    <w:link w:val="Heading7"/>
    <w:rsid w:val="00763079"/>
    <w:rPr>
      <w:rFonts w:ascii="Cordia New" w:hAnsi="Cordia New" w:eastAsia="Cordia New" w:cs="Cordia New"/>
      <w:b/>
      <w:bCs/>
      <w:sz w:val="32"/>
      <w:szCs w:val="32"/>
    </w:rPr>
  </w:style>
  <w:style w:type="character" w:styleId="Heading9Char" w:customStyle="1">
    <w:name w:val="Heading 9 Char"/>
    <w:link w:val="Heading9"/>
    <w:semiHidden/>
    <w:rsid w:val="00763079"/>
    <w:rPr>
      <w:rFonts w:ascii="Cambria" w:hAnsi="Cambria"/>
      <w:i/>
      <w:iCs/>
      <w:color w:val="404040"/>
      <w:szCs w:val="25"/>
    </w:rPr>
  </w:style>
  <w:style w:type="paragraph" w:styleId="Title">
    <w:name w:val="Title"/>
    <w:basedOn w:val="Normal"/>
    <w:link w:val="TitleChar"/>
    <w:qFormat/>
    <w:rsid w:val="00763079"/>
    <w:pPr>
      <w:jc w:val="center"/>
    </w:pPr>
    <w:rPr>
      <w:rFonts w:ascii="Angsana New" w:hAnsi="Angsana New" w:eastAsia="Cordia New"/>
      <w:b/>
      <w:bCs/>
      <w:sz w:val="32"/>
      <w:szCs w:val="32"/>
      <w:lang w:val="en-AU"/>
    </w:rPr>
  </w:style>
  <w:style w:type="character" w:styleId="TitleChar" w:customStyle="1">
    <w:name w:val="Title Char"/>
    <w:link w:val="Title"/>
    <w:rsid w:val="00763079"/>
    <w:rPr>
      <w:rFonts w:ascii="Angsana New" w:hAnsi="Angsana New" w:eastAsia="Cordia New"/>
      <w:b/>
      <w:bCs/>
      <w:sz w:val="32"/>
      <w:szCs w:val="32"/>
      <w:lang w:val="en-AU"/>
    </w:rPr>
  </w:style>
  <w:style w:type="character" w:styleId="Heading1Char" w:customStyle="1">
    <w:name w:val="Heading 1 Char"/>
    <w:link w:val="Heading1"/>
    <w:rsid w:val="00763079"/>
    <w:rPr>
      <w:rFonts w:ascii="Cordia New" w:hAnsi="Cordia New" w:eastAsia="Cordia New"/>
      <w:sz w:val="32"/>
      <w:szCs w:val="32"/>
    </w:rPr>
  </w:style>
  <w:style w:type="character" w:styleId="BodyTextChar" w:customStyle="1">
    <w:name w:val="Body Text Char"/>
    <w:link w:val="BodyText"/>
    <w:rsid w:val="00763079"/>
    <w:rPr>
      <w:sz w:val="24"/>
      <w:szCs w:val="28"/>
    </w:rPr>
  </w:style>
  <w:style w:type="character" w:styleId="BalloonTextChar" w:customStyle="1">
    <w:name w:val="Balloon Text Char"/>
    <w:link w:val="BalloonText"/>
    <w:semiHidden/>
    <w:rsid w:val="00763079"/>
    <w:rPr>
      <w:rFonts w:ascii="Tahoma" w:hAnsi="Tahoma" w:cs="Tahoma"/>
      <w:sz w:val="16"/>
      <w:szCs w:val="16"/>
    </w:rPr>
  </w:style>
  <w:style w:type="paragraph" w:styleId="ListBullet">
    <w:name w:val="List Bullet"/>
    <w:basedOn w:val="Normal"/>
    <w:autoRedefine/>
    <w:rsid w:val="00763079"/>
    <w:rPr>
      <w:rFonts w:ascii="Cordia New" w:hAnsi="Cordia New" w:eastAsia="Cordia New" w:cs="Cordia New"/>
      <w:b/>
      <w:bCs/>
      <w:sz w:val="32"/>
      <w:szCs w:val="32"/>
      <w:lang w:val="en-AU"/>
    </w:rPr>
  </w:style>
  <w:style w:type="character" w:styleId="Emphasis">
    <w:name w:val="Emphasis"/>
    <w:qFormat/>
    <w:rsid w:val="00763079"/>
    <w:rPr>
      <w:rFonts w:cs="Times New Roman"/>
      <w:b/>
      <w:bCs/>
    </w:rPr>
  </w:style>
  <w:style w:type="paragraph" w:styleId="CommentSubject">
    <w:name w:val="annotation subject"/>
    <w:basedOn w:val="CommentText"/>
    <w:next w:val="CommentText"/>
    <w:link w:val="CommentSubjectChar"/>
    <w:uiPriority w:val="99"/>
    <w:rsid w:val="00763079"/>
    <w:rPr>
      <w:b/>
      <w:bCs/>
    </w:rPr>
  </w:style>
  <w:style w:type="character" w:styleId="CommentSubjectChar" w:customStyle="1">
    <w:name w:val="Comment Subject Char"/>
    <w:link w:val="CommentSubject"/>
    <w:uiPriority w:val="99"/>
    <w:rsid w:val="00763079"/>
    <w:rPr>
      <w:b/>
      <w:bCs/>
      <w:szCs w:val="23"/>
    </w:rPr>
  </w:style>
  <w:style w:type="paragraph" w:styleId="CM18" w:customStyle="1">
    <w:name w:val="CM18"/>
    <w:basedOn w:val="Normal"/>
    <w:next w:val="Normal"/>
    <w:rsid w:val="00763079"/>
    <w:pPr>
      <w:widowControl w:val="0"/>
      <w:autoSpaceDE w:val="0"/>
      <w:autoSpaceDN w:val="0"/>
      <w:adjustRightInd w:val="0"/>
    </w:pPr>
    <w:rPr>
      <w:rFonts w:ascii="BBLBM K+ TH Sarabun PSK" w:hAnsi="BBLBM K+ TH Sarabun PSK" w:cs="Cordia New"/>
      <w:szCs w:val="24"/>
    </w:rPr>
  </w:style>
  <w:style w:type="paragraph" w:styleId="CM19" w:customStyle="1">
    <w:name w:val="CM19"/>
    <w:basedOn w:val="Normal"/>
    <w:next w:val="Normal"/>
    <w:uiPriority w:val="99"/>
    <w:rsid w:val="00763079"/>
    <w:pPr>
      <w:widowControl w:val="0"/>
      <w:autoSpaceDE w:val="0"/>
      <w:autoSpaceDN w:val="0"/>
      <w:adjustRightInd w:val="0"/>
    </w:pPr>
    <w:rPr>
      <w:rFonts w:ascii="BBLBM K+ TH Sarabun PSK" w:hAnsi="BBLBM K+ TH Sarabun PSK" w:cs="Cordia New"/>
      <w:szCs w:val="24"/>
    </w:rPr>
  </w:style>
  <w:style w:type="paragraph" w:styleId="CM1" w:customStyle="1">
    <w:name w:val="CM1"/>
    <w:basedOn w:val="Normal"/>
    <w:next w:val="Normal"/>
    <w:rsid w:val="00763079"/>
    <w:pPr>
      <w:widowControl w:val="0"/>
      <w:autoSpaceDE w:val="0"/>
      <w:autoSpaceDN w:val="0"/>
      <w:adjustRightInd w:val="0"/>
      <w:spacing w:line="420" w:lineRule="atLeast"/>
    </w:pPr>
    <w:rPr>
      <w:rFonts w:ascii="BBLBM K+ TH Sarabun PSK" w:hAnsi="BBLBM K+ TH Sarabun PSK" w:cs="Cordia New"/>
      <w:szCs w:val="24"/>
    </w:rPr>
  </w:style>
  <w:style w:type="paragraph" w:styleId="CM11" w:customStyle="1">
    <w:name w:val="CM11"/>
    <w:basedOn w:val="Normal"/>
    <w:next w:val="Normal"/>
    <w:rsid w:val="00763079"/>
    <w:pPr>
      <w:widowControl w:val="0"/>
      <w:autoSpaceDE w:val="0"/>
      <w:autoSpaceDN w:val="0"/>
      <w:adjustRightInd w:val="0"/>
      <w:spacing w:line="420" w:lineRule="atLeast"/>
    </w:pPr>
    <w:rPr>
      <w:rFonts w:ascii="BBLBM K+ TH Sarabun PSK" w:hAnsi="BBLBM K+ TH Sarabun PSK" w:cs="Cordia New"/>
      <w:szCs w:val="24"/>
    </w:rPr>
  </w:style>
  <w:style w:type="paragraph" w:styleId="CM6" w:customStyle="1">
    <w:name w:val="CM6"/>
    <w:basedOn w:val="Default"/>
    <w:next w:val="Default"/>
    <w:rsid w:val="00763079"/>
    <w:pPr>
      <w:widowControl w:val="0"/>
      <w:spacing w:line="420" w:lineRule="atLeast"/>
    </w:pPr>
    <w:rPr>
      <w:rFonts w:ascii="BBLBM K+ TH Sarabun PSK" w:hAnsi="BBLBM K+ TH Sarabun PSK" w:cs="Cordia New"/>
      <w:color w:val="auto"/>
    </w:rPr>
  </w:style>
  <w:style w:type="paragraph" w:styleId="CM10" w:customStyle="1">
    <w:name w:val="CM10"/>
    <w:basedOn w:val="Default"/>
    <w:next w:val="Default"/>
    <w:rsid w:val="00763079"/>
    <w:pPr>
      <w:widowControl w:val="0"/>
      <w:spacing w:line="420" w:lineRule="atLeast"/>
    </w:pPr>
    <w:rPr>
      <w:rFonts w:ascii="BBLBM K+ TH Sarabun PSK" w:hAnsi="BBLBM K+ TH Sarabun PSK" w:cs="Cordia New"/>
      <w:color w:val="auto"/>
    </w:rPr>
  </w:style>
  <w:style w:type="paragraph" w:styleId="CM4" w:customStyle="1">
    <w:name w:val="CM4"/>
    <w:basedOn w:val="Default"/>
    <w:next w:val="Default"/>
    <w:rsid w:val="00763079"/>
    <w:pPr>
      <w:widowControl w:val="0"/>
      <w:spacing w:line="420" w:lineRule="atLeast"/>
    </w:pPr>
    <w:rPr>
      <w:rFonts w:ascii="BBLBM K+ TH Sarabun PSK" w:hAnsi="BBLBM K+ TH Sarabun PSK" w:cs="Cordia New"/>
      <w:color w:val="auto"/>
    </w:rPr>
  </w:style>
  <w:style w:type="paragraph" w:styleId="CM17" w:customStyle="1">
    <w:name w:val="CM17"/>
    <w:basedOn w:val="Default"/>
    <w:next w:val="Default"/>
    <w:uiPriority w:val="99"/>
    <w:rsid w:val="00763079"/>
    <w:pPr>
      <w:widowControl w:val="0"/>
      <w:spacing w:line="420" w:lineRule="atLeast"/>
    </w:pPr>
    <w:rPr>
      <w:rFonts w:ascii="BBLBM K+ TH Sarabun PSK" w:hAnsi="BBLBM K+ TH Sarabun PSK" w:cs="Cordia New"/>
      <w:color w:val="auto"/>
    </w:rPr>
  </w:style>
  <w:style w:type="paragraph" w:styleId="BodyText3">
    <w:name w:val="Body Text 3"/>
    <w:basedOn w:val="Normal"/>
    <w:link w:val="BodyText3Char"/>
    <w:uiPriority w:val="99"/>
    <w:rsid w:val="00763079"/>
    <w:pPr>
      <w:spacing w:after="120"/>
    </w:pPr>
    <w:rPr>
      <w:sz w:val="16"/>
      <w:szCs w:val="20"/>
    </w:rPr>
  </w:style>
  <w:style w:type="character" w:styleId="BodyText3Char" w:customStyle="1">
    <w:name w:val="Body Text 3 Char"/>
    <w:link w:val="BodyText3"/>
    <w:uiPriority w:val="99"/>
    <w:rsid w:val="00763079"/>
    <w:rPr>
      <w:sz w:val="16"/>
    </w:rPr>
  </w:style>
  <w:style w:type="paragraph" w:styleId="Body" w:customStyle="1">
    <w:name w:val="Body"/>
    <w:rsid w:val="00763079"/>
    <w:pPr>
      <w:pBdr>
        <w:top w:val="nil"/>
        <w:left w:val="nil"/>
        <w:bottom w:val="nil"/>
        <w:right w:val="nil"/>
        <w:between w:val="nil"/>
        <w:bar w:val="nil"/>
      </w:pBdr>
    </w:pPr>
    <w:rPr>
      <w:rFonts w:ascii="Helvetica" w:hAnsi="Helvetica" w:eastAsia="Arial Unicode MS" w:cs="Arial Unicode MS"/>
      <w:color w:val="000000"/>
      <w:sz w:val="22"/>
      <w:szCs w:val="22"/>
      <w:bdr w:val="nil"/>
    </w:rPr>
  </w:style>
  <w:style w:type="paragraph" w:styleId="Quote">
    <w:name w:val="Quote"/>
    <w:basedOn w:val="Normal"/>
    <w:next w:val="Normal"/>
    <w:link w:val="QuoteChar"/>
    <w:uiPriority w:val="29"/>
    <w:qFormat/>
    <w:rsid w:val="00763079"/>
    <w:pPr>
      <w:spacing w:after="200" w:line="276" w:lineRule="auto"/>
    </w:pPr>
    <w:rPr>
      <w:rFonts w:ascii="Calibri" w:hAnsi="Calibri" w:eastAsia="MS Mincho" w:cs="Arial"/>
      <w:i/>
      <w:iCs/>
      <w:color w:val="000000"/>
      <w:sz w:val="22"/>
      <w:szCs w:val="22"/>
      <w:lang w:val="x-none" w:eastAsia="ja-JP" w:bidi="ar-SA"/>
    </w:rPr>
  </w:style>
  <w:style w:type="character" w:styleId="QuoteChar" w:customStyle="1">
    <w:name w:val="Quote Char"/>
    <w:link w:val="Quote"/>
    <w:uiPriority w:val="29"/>
    <w:rsid w:val="00763079"/>
    <w:rPr>
      <w:rFonts w:ascii="Calibri" w:hAnsi="Calibri" w:eastAsia="MS Mincho" w:cs="Arial"/>
      <w:i/>
      <w:iCs/>
      <w:color w:val="000000"/>
      <w:sz w:val="22"/>
      <w:szCs w:val="22"/>
      <w:lang w:val="x-none" w:eastAsia="ja-JP" w:bidi="ar-SA"/>
    </w:rPr>
  </w:style>
  <w:style w:type="paragraph" w:styleId="Revision">
    <w:name w:val="Revision"/>
    <w:hidden/>
    <w:uiPriority w:val="99"/>
    <w:semiHidden/>
    <w:rsid w:val="00763079"/>
    <w:rPr>
      <w:rFonts w:ascii="Calibri" w:hAnsi="Calibri" w:eastAsia="Calibri" w:cs="Cordia New"/>
      <w:sz w:val="22"/>
      <w:szCs w:val="28"/>
    </w:rPr>
  </w:style>
  <w:style w:type="character" w:styleId="descshow" w:customStyle="1">
    <w:name w:val="descshow"/>
    <w:rsid w:val="00763079"/>
  </w:style>
  <w:style w:type="character" w:styleId="deschide" w:customStyle="1">
    <w:name w:val="deschide"/>
    <w:rsid w:val="00763079"/>
  </w:style>
  <w:style w:type="character" w:styleId="LineNumber">
    <w:name w:val="line number"/>
    <w:uiPriority w:val="99"/>
    <w:unhideWhenUsed/>
    <w:rsid w:val="00763079"/>
  </w:style>
  <w:style w:type="character" w:styleId="Heading3Char" w:customStyle="1">
    <w:name w:val="Heading 3 Char"/>
    <w:link w:val="Heading3"/>
    <w:rsid w:val="00763079"/>
    <w:rPr>
      <w:rFonts w:ascii="Arial" w:hAnsi="Arial" w:cs="Cordia New"/>
      <w:b/>
      <w:bCs/>
      <w:sz w:val="26"/>
      <w:szCs w:val="30"/>
    </w:rPr>
  </w:style>
  <w:style w:type="character" w:styleId="Heading4Char" w:customStyle="1">
    <w:name w:val="Heading 4 Char"/>
    <w:link w:val="Heading4"/>
    <w:rsid w:val="00763079"/>
    <w:rPr>
      <w:rFonts w:ascii="Angsana New" w:hAnsi="Angsana New" w:eastAsia="Cordia New"/>
      <w:sz w:val="32"/>
      <w:szCs w:val="32"/>
    </w:rPr>
  </w:style>
  <w:style w:type="character" w:styleId="Heading5Char" w:customStyle="1">
    <w:name w:val="Heading 5 Char"/>
    <w:link w:val="Heading5"/>
    <w:rsid w:val="00763079"/>
    <w:rPr>
      <w:b/>
      <w:bCs/>
      <w:i/>
      <w:iCs/>
      <w:sz w:val="26"/>
      <w:szCs w:val="30"/>
    </w:rPr>
  </w:style>
  <w:style w:type="character" w:styleId="BodyText2Char" w:customStyle="1">
    <w:name w:val="Body Text 2 Char"/>
    <w:link w:val="BodyText2"/>
    <w:rsid w:val="00763079"/>
    <w:rPr>
      <w:rFonts w:ascii="Cordia New" w:hAnsi="Cordia New" w:eastAsia="Cordia New" w:cs="Cordia New"/>
      <w:sz w:val="28"/>
      <w:szCs w:val="32"/>
      <w:lang w:eastAsia="zh-CN"/>
    </w:rPr>
  </w:style>
  <w:style w:type="character" w:styleId="PlainTextChar" w:customStyle="1">
    <w:name w:val="Plain Text Char"/>
    <w:link w:val="PlainText"/>
    <w:rsid w:val="00763079"/>
    <w:rPr>
      <w:rFonts w:ascii="Cordia New" w:hAnsi="Cordia New" w:eastAsia="Cordia New" w:cs="Cordia New"/>
      <w:sz w:val="28"/>
      <w:szCs w:val="28"/>
    </w:rPr>
  </w:style>
  <w:style w:type="character" w:styleId="BodyTextIndent2Char" w:customStyle="1">
    <w:name w:val="Body Text Indent 2 Char"/>
    <w:link w:val="BodyTextIndent2"/>
    <w:rsid w:val="00763079"/>
    <w:rPr>
      <w:sz w:val="24"/>
      <w:szCs w:val="28"/>
    </w:rPr>
  </w:style>
  <w:style w:type="character" w:styleId="BodyTextIndent3Char" w:customStyle="1">
    <w:name w:val="Body Text Indent 3 Char"/>
    <w:link w:val="BodyTextIndent3"/>
    <w:rsid w:val="00763079"/>
    <w:rPr>
      <w:sz w:val="16"/>
      <w:szCs w:val="18"/>
    </w:rPr>
  </w:style>
  <w:style w:type="character" w:styleId="FollowedHyperlink">
    <w:name w:val="FollowedHyperlink"/>
    <w:uiPriority w:val="99"/>
    <w:unhideWhenUsed/>
    <w:rsid w:val="00763079"/>
    <w:rPr>
      <w:color w:val="954F72"/>
      <w:u w:val="single"/>
    </w:rPr>
  </w:style>
  <w:style w:type="paragraph" w:styleId="msonormal0" w:customStyle="1">
    <w:name w:val="msonormal"/>
    <w:basedOn w:val="Normal"/>
    <w:rsid w:val="00763079"/>
    <w:pPr>
      <w:spacing w:before="100" w:beforeAutospacing="1" w:after="100" w:afterAutospacing="1"/>
    </w:pPr>
    <w:rPr>
      <w:rFonts w:cs="Times New Roman"/>
      <w:szCs w:val="24"/>
    </w:rPr>
  </w:style>
  <w:style w:type="paragraph" w:styleId="xl65" w:customStyle="1">
    <w:name w:val="xl65"/>
    <w:basedOn w:val="Normal"/>
    <w:rsid w:val="00763079"/>
    <w:pPr>
      <w:spacing w:before="100" w:beforeAutospacing="1" w:after="100" w:afterAutospacing="1"/>
    </w:pPr>
    <w:rPr>
      <w:rFonts w:ascii="TH Sarabun New" w:hAnsi="TH Sarabun New" w:cs="TH Sarabun New"/>
      <w:szCs w:val="24"/>
    </w:rPr>
  </w:style>
  <w:style w:type="paragraph" w:styleId="xl66" w:customStyle="1">
    <w:name w:val="xl66"/>
    <w:basedOn w:val="Normal"/>
    <w:rsid w:val="00763079"/>
    <w:pPr>
      <w:pBdr>
        <w:top w:val="single" w:color="auto" w:sz="8" w:space="0"/>
        <w:left w:val="single" w:color="auto" w:sz="8" w:space="0"/>
        <w:bottom w:val="single" w:color="auto" w:sz="4" w:space="0"/>
        <w:right w:val="single" w:color="auto" w:sz="8" w:space="0"/>
      </w:pBdr>
      <w:spacing w:before="100" w:beforeAutospacing="1" w:after="100" w:afterAutospacing="1"/>
      <w:jc w:val="center"/>
      <w:textAlignment w:val="center"/>
    </w:pPr>
    <w:rPr>
      <w:rFonts w:ascii="TH Sarabun New" w:hAnsi="TH Sarabun New" w:cs="TH Sarabun New"/>
      <w:b/>
      <w:bCs/>
      <w:szCs w:val="24"/>
    </w:rPr>
  </w:style>
  <w:style w:type="paragraph" w:styleId="xl67" w:customStyle="1">
    <w:name w:val="xl67"/>
    <w:basedOn w:val="Normal"/>
    <w:rsid w:val="00763079"/>
    <w:pPr>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68" w:customStyle="1">
    <w:name w:val="xl68"/>
    <w:basedOn w:val="Normal"/>
    <w:rsid w:val="00763079"/>
    <w:pPr>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69" w:customStyle="1">
    <w:name w:val="xl69"/>
    <w:basedOn w:val="Normal"/>
    <w:rsid w:val="00763079"/>
    <w:pPr>
      <w:pBdr>
        <w:top w:val="single" w:color="auto" w:sz="8" w:space="0"/>
        <w:left w:val="single" w:color="auto" w:sz="4" w:space="0"/>
        <w:bottom w:val="single" w:color="auto" w:sz="4" w:space="0"/>
        <w:right w:val="single" w:color="auto" w:sz="8" w:space="0"/>
      </w:pBdr>
      <w:spacing w:before="100" w:beforeAutospacing="1" w:after="100" w:afterAutospacing="1"/>
      <w:jc w:val="center"/>
      <w:textAlignment w:val="center"/>
    </w:pPr>
    <w:rPr>
      <w:rFonts w:ascii="TH Sarabun New" w:hAnsi="TH Sarabun New" w:cs="TH Sarabun New"/>
      <w:b/>
      <w:bCs/>
      <w:szCs w:val="24"/>
    </w:rPr>
  </w:style>
  <w:style w:type="paragraph" w:styleId="xl70" w:customStyle="1">
    <w:name w:val="xl70"/>
    <w:basedOn w:val="Normal"/>
    <w:rsid w:val="00763079"/>
    <w:pPr>
      <w:pBdr>
        <w:top w:val="single" w:color="auto" w:sz="8" w:space="0"/>
        <w:left w:val="single" w:color="auto" w:sz="4" w:space="0"/>
        <w:bottom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71" w:customStyle="1">
    <w:name w:val="xl71"/>
    <w:basedOn w:val="Normal"/>
    <w:rsid w:val="00763079"/>
    <w:pPr>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72" w:customStyle="1">
    <w:name w:val="xl72"/>
    <w:basedOn w:val="Normal"/>
    <w:rsid w:val="00763079"/>
    <w:pPr>
      <w:pBdr>
        <w:top w:val="single" w:color="auto" w:sz="4" w:space="0"/>
        <w:left w:val="single" w:color="auto" w:sz="8" w:space="0"/>
        <w:bottom w:val="single" w:color="auto" w:sz="8" w:space="0"/>
        <w:right w:val="single" w:color="auto" w:sz="8" w:space="0"/>
      </w:pBdr>
      <w:spacing w:before="100" w:beforeAutospacing="1" w:after="100" w:afterAutospacing="1"/>
      <w:jc w:val="center"/>
      <w:textAlignment w:val="center"/>
    </w:pPr>
    <w:rPr>
      <w:rFonts w:ascii="TH Sarabun New" w:hAnsi="TH Sarabun New" w:cs="TH Sarabun New"/>
      <w:b/>
      <w:bCs/>
      <w:szCs w:val="24"/>
    </w:rPr>
  </w:style>
  <w:style w:type="paragraph" w:styleId="xl73" w:customStyle="1">
    <w:name w:val="xl73"/>
    <w:basedOn w:val="Normal"/>
    <w:rsid w:val="00763079"/>
    <w:pPr>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74" w:customStyle="1">
    <w:name w:val="xl74"/>
    <w:basedOn w:val="Normal"/>
    <w:rsid w:val="00763079"/>
    <w:pPr>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75" w:customStyle="1">
    <w:name w:val="xl75"/>
    <w:basedOn w:val="Normal"/>
    <w:rsid w:val="00763079"/>
    <w:pPr>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center"/>
    </w:pPr>
    <w:rPr>
      <w:rFonts w:ascii="TH Sarabun New" w:hAnsi="TH Sarabun New" w:cs="TH Sarabun New"/>
      <w:b/>
      <w:bCs/>
      <w:szCs w:val="24"/>
    </w:rPr>
  </w:style>
  <w:style w:type="paragraph" w:styleId="xl76" w:customStyle="1">
    <w:name w:val="xl76"/>
    <w:basedOn w:val="Normal"/>
    <w:rsid w:val="00763079"/>
    <w:pPr>
      <w:pBdr>
        <w:top w:val="single" w:color="auto" w:sz="8" w:space="0"/>
        <w:left w:val="single" w:color="auto" w:sz="8" w:space="0"/>
        <w:bottom w:val="single" w:color="auto" w:sz="8" w:space="0"/>
        <w:right w:val="single" w:color="auto" w:sz="8" w:space="0"/>
      </w:pBdr>
      <w:shd w:val="clear" w:color="000000" w:fill="D9D9D9"/>
      <w:spacing w:before="100" w:beforeAutospacing="1" w:after="100" w:afterAutospacing="1"/>
      <w:jc w:val="center"/>
      <w:textAlignment w:val="center"/>
    </w:pPr>
    <w:rPr>
      <w:rFonts w:ascii="TH Sarabun New" w:hAnsi="TH Sarabun New" w:cs="TH Sarabun New"/>
      <w:b/>
      <w:bCs/>
      <w:szCs w:val="24"/>
    </w:rPr>
  </w:style>
  <w:style w:type="paragraph" w:styleId="xl77" w:customStyle="1">
    <w:name w:val="xl77"/>
    <w:basedOn w:val="Normal"/>
    <w:rsid w:val="00763079"/>
    <w:pPr>
      <w:pBdr>
        <w:top w:val="single" w:color="auto" w:sz="8" w:space="0"/>
        <w:left w:val="single" w:color="auto" w:sz="8" w:space="0"/>
        <w:bottom w:val="single" w:color="auto" w:sz="8" w:space="0"/>
        <w:right w:val="single" w:color="auto" w:sz="4" w:space="0"/>
      </w:pBdr>
      <w:shd w:val="clear" w:color="000000" w:fill="D9D9D9"/>
      <w:spacing w:before="100" w:beforeAutospacing="1" w:after="100" w:afterAutospacing="1"/>
      <w:jc w:val="center"/>
      <w:textAlignment w:val="center"/>
    </w:pPr>
    <w:rPr>
      <w:rFonts w:ascii="Wingdings 2" w:hAnsi="Wingdings 2" w:cs="Times New Roman"/>
      <w:b/>
      <w:bCs/>
      <w:szCs w:val="24"/>
    </w:rPr>
  </w:style>
  <w:style w:type="paragraph" w:styleId="xl78" w:customStyle="1">
    <w:name w:val="xl78"/>
    <w:basedOn w:val="Normal"/>
    <w:rsid w:val="00763079"/>
    <w:pPr>
      <w:pBdr>
        <w:top w:val="single" w:color="auto" w:sz="8" w:space="0"/>
        <w:left w:val="single" w:color="auto" w:sz="4" w:space="0"/>
        <w:bottom w:val="single" w:color="auto" w:sz="8" w:space="0"/>
        <w:right w:val="single" w:color="auto" w:sz="4" w:space="0"/>
      </w:pBdr>
      <w:shd w:val="clear" w:color="000000" w:fill="D9D9D9"/>
      <w:spacing w:before="100" w:beforeAutospacing="1" w:after="100" w:afterAutospacing="1"/>
      <w:jc w:val="center"/>
      <w:textAlignment w:val="center"/>
    </w:pPr>
    <w:rPr>
      <w:rFonts w:ascii="Wingdings 2" w:hAnsi="Wingdings 2" w:cs="Times New Roman"/>
      <w:b/>
      <w:bCs/>
      <w:szCs w:val="24"/>
    </w:rPr>
  </w:style>
  <w:style w:type="paragraph" w:styleId="xl79" w:customStyle="1">
    <w:name w:val="xl79"/>
    <w:basedOn w:val="Normal"/>
    <w:rsid w:val="00763079"/>
    <w:pPr>
      <w:pBdr>
        <w:top w:val="single" w:color="auto" w:sz="8" w:space="0"/>
        <w:left w:val="single" w:color="auto" w:sz="4" w:space="0"/>
        <w:bottom w:val="single" w:color="auto" w:sz="8" w:space="0"/>
        <w:right w:val="single" w:color="auto" w:sz="8" w:space="0"/>
      </w:pBdr>
      <w:shd w:val="clear" w:color="000000" w:fill="D9D9D9"/>
      <w:spacing w:before="100" w:beforeAutospacing="1" w:after="100" w:afterAutospacing="1"/>
      <w:jc w:val="center"/>
      <w:textAlignment w:val="center"/>
    </w:pPr>
    <w:rPr>
      <w:rFonts w:ascii="Wingdings 2" w:hAnsi="Wingdings 2" w:cs="Times New Roman"/>
      <w:b/>
      <w:bCs/>
      <w:szCs w:val="24"/>
    </w:rPr>
  </w:style>
  <w:style w:type="paragraph" w:styleId="xl80" w:customStyle="1">
    <w:name w:val="xl80"/>
    <w:basedOn w:val="Normal"/>
    <w:rsid w:val="00763079"/>
    <w:pPr>
      <w:pBdr>
        <w:left w:val="single" w:color="auto" w:sz="8" w:space="0"/>
        <w:bottom w:val="single" w:color="auto" w:sz="4" w:space="0"/>
        <w:right w:val="single" w:color="auto" w:sz="8" w:space="0"/>
      </w:pBdr>
      <w:spacing w:before="100" w:beforeAutospacing="1" w:after="100" w:afterAutospacing="1"/>
    </w:pPr>
    <w:rPr>
      <w:rFonts w:ascii="TH Sarabun New" w:hAnsi="TH Sarabun New" w:cs="TH Sarabun New"/>
      <w:szCs w:val="24"/>
    </w:rPr>
  </w:style>
  <w:style w:type="paragraph" w:styleId="xl81" w:customStyle="1">
    <w:name w:val="xl81"/>
    <w:basedOn w:val="Normal"/>
    <w:rsid w:val="00763079"/>
    <w:pPr>
      <w:pBdr>
        <w:top w:val="single" w:color="auto" w:sz="8" w:space="0"/>
        <w:left w:val="single" w:color="auto" w:sz="8" w:space="0"/>
        <w:bottom w:val="single" w:color="auto" w:sz="4"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82" w:customStyle="1">
    <w:name w:val="xl82"/>
    <w:basedOn w:val="Normal"/>
    <w:rsid w:val="00763079"/>
    <w:pPr>
      <w:pBdr>
        <w:top w:val="single" w:color="auto" w:sz="8" w:space="0"/>
        <w:left w:val="single" w:color="auto" w:sz="4" w:space="0"/>
        <w:bottom w:val="single" w:color="auto" w:sz="4"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83" w:customStyle="1">
    <w:name w:val="xl83"/>
    <w:basedOn w:val="Normal"/>
    <w:rsid w:val="00763079"/>
    <w:pPr>
      <w:pBdr>
        <w:top w:val="single" w:color="auto" w:sz="8" w:space="0"/>
        <w:left w:val="single" w:color="auto" w:sz="4" w:space="0"/>
        <w:bottom w:val="single" w:color="auto" w:sz="4" w:space="0"/>
        <w:right w:val="single" w:color="auto" w:sz="8" w:space="0"/>
      </w:pBdr>
      <w:spacing w:before="100" w:beforeAutospacing="1" w:after="100" w:afterAutospacing="1"/>
      <w:jc w:val="center"/>
      <w:textAlignment w:val="center"/>
    </w:pPr>
    <w:rPr>
      <w:rFonts w:ascii="Wingdings 2" w:hAnsi="Wingdings 2" w:cs="Times New Roman"/>
      <w:szCs w:val="24"/>
    </w:rPr>
  </w:style>
  <w:style w:type="paragraph" w:styleId="xl84" w:customStyle="1">
    <w:name w:val="xl84"/>
    <w:basedOn w:val="Normal"/>
    <w:rsid w:val="00763079"/>
    <w:pPr>
      <w:pBdr>
        <w:top w:val="single" w:color="auto" w:sz="4" w:space="0"/>
        <w:left w:val="single" w:color="auto" w:sz="8" w:space="0"/>
        <w:bottom w:val="single" w:color="auto" w:sz="4" w:space="0"/>
        <w:right w:val="single" w:color="auto" w:sz="8" w:space="0"/>
      </w:pBdr>
      <w:spacing w:before="100" w:beforeAutospacing="1" w:after="100" w:afterAutospacing="1"/>
    </w:pPr>
    <w:rPr>
      <w:rFonts w:ascii="TH Sarabun New" w:hAnsi="TH Sarabun New" w:cs="TH Sarabun New"/>
      <w:szCs w:val="24"/>
    </w:rPr>
  </w:style>
  <w:style w:type="paragraph" w:styleId="xl85" w:customStyle="1">
    <w:name w:val="xl85"/>
    <w:basedOn w:val="Normal"/>
    <w:rsid w:val="00763079"/>
    <w:pPr>
      <w:pBdr>
        <w:top w:val="single" w:color="auto" w:sz="4" w:space="0"/>
        <w:left w:val="single" w:color="auto" w:sz="8" w:space="0"/>
        <w:bottom w:val="single" w:color="auto" w:sz="4"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86" w:customStyle="1">
    <w:name w:val="xl86"/>
    <w:basedOn w:val="Normal"/>
    <w:rsid w:val="00763079"/>
    <w:pPr>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87" w:customStyle="1">
    <w:name w:val="xl87"/>
    <w:basedOn w:val="Normal"/>
    <w:rsid w:val="00763079"/>
    <w:pPr>
      <w:pBdr>
        <w:top w:val="single" w:color="auto" w:sz="4" w:space="0"/>
        <w:left w:val="single" w:color="auto" w:sz="4" w:space="0"/>
        <w:bottom w:val="single" w:color="auto" w:sz="4" w:space="0"/>
        <w:right w:val="single" w:color="auto" w:sz="8" w:space="0"/>
      </w:pBdr>
      <w:spacing w:before="100" w:beforeAutospacing="1" w:after="100" w:afterAutospacing="1"/>
      <w:jc w:val="center"/>
      <w:textAlignment w:val="center"/>
    </w:pPr>
    <w:rPr>
      <w:rFonts w:ascii="Wingdings 2" w:hAnsi="Wingdings 2" w:cs="Times New Roman"/>
      <w:szCs w:val="24"/>
    </w:rPr>
  </w:style>
  <w:style w:type="paragraph" w:styleId="xl88" w:customStyle="1">
    <w:name w:val="xl88"/>
    <w:basedOn w:val="Normal"/>
    <w:rsid w:val="00763079"/>
    <w:pPr>
      <w:pBdr>
        <w:top w:val="single" w:color="auto" w:sz="4" w:space="0"/>
        <w:left w:val="single" w:color="auto" w:sz="8" w:space="0"/>
        <w:bottom w:val="single" w:color="auto" w:sz="8" w:space="0"/>
        <w:right w:val="single" w:color="auto" w:sz="8" w:space="0"/>
      </w:pBdr>
      <w:spacing w:before="100" w:beforeAutospacing="1" w:after="100" w:afterAutospacing="1"/>
    </w:pPr>
    <w:rPr>
      <w:rFonts w:ascii="TH Sarabun New" w:hAnsi="TH Sarabun New" w:cs="TH Sarabun New"/>
      <w:szCs w:val="24"/>
    </w:rPr>
  </w:style>
  <w:style w:type="paragraph" w:styleId="xl89" w:customStyle="1">
    <w:name w:val="xl89"/>
    <w:basedOn w:val="Normal"/>
    <w:rsid w:val="00763079"/>
    <w:pPr>
      <w:pBdr>
        <w:top w:val="single" w:color="auto" w:sz="4" w:space="0"/>
        <w:left w:val="single" w:color="auto" w:sz="8"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90" w:customStyle="1">
    <w:name w:val="xl90"/>
    <w:basedOn w:val="Normal"/>
    <w:rsid w:val="00763079"/>
    <w:pPr>
      <w:pBdr>
        <w:top w:val="single" w:color="auto" w:sz="4" w:space="0"/>
        <w:left w:val="single" w:color="auto" w:sz="4"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91" w:customStyle="1">
    <w:name w:val="xl91"/>
    <w:basedOn w:val="Normal"/>
    <w:rsid w:val="00763079"/>
    <w:pPr>
      <w:pBdr>
        <w:top w:val="single" w:color="auto" w:sz="4" w:space="0"/>
        <w:left w:val="single" w:color="auto" w:sz="4" w:space="0"/>
        <w:right w:val="single" w:color="auto" w:sz="8" w:space="0"/>
      </w:pBdr>
      <w:spacing w:before="100" w:beforeAutospacing="1" w:after="100" w:afterAutospacing="1"/>
      <w:jc w:val="center"/>
      <w:textAlignment w:val="center"/>
    </w:pPr>
    <w:rPr>
      <w:rFonts w:ascii="Wingdings 2" w:hAnsi="Wingdings 2" w:cs="Times New Roman"/>
      <w:szCs w:val="24"/>
    </w:rPr>
  </w:style>
  <w:style w:type="paragraph" w:styleId="xl92" w:customStyle="1">
    <w:name w:val="xl92"/>
    <w:basedOn w:val="Normal"/>
    <w:rsid w:val="00763079"/>
    <w:pPr>
      <w:pBdr>
        <w:top w:val="single" w:color="auto" w:sz="8" w:space="0"/>
        <w:left w:val="single" w:color="auto" w:sz="8" w:space="0"/>
        <w:bottom w:val="single" w:color="auto" w:sz="4" w:space="0"/>
      </w:pBdr>
      <w:shd w:val="clear" w:color="000000" w:fill="D9D9D9"/>
      <w:spacing w:before="100" w:beforeAutospacing="1" w:after="100" w:afterAutospacing="1"/>
    </w:pPr>
    <w:rPr>
      <w:rFonts w:ascii="TH Sarabun New" w:hAnsi="TH Sarabun New" w:cs="TH Sarabun New"/>
      <w:b/>
      <w:bCs/>
      <w:szCs w:val="24"/>
    </w:rPr>
  </w:style>
  <w:style w:type="paragraph" w:styleId="xl93" w:customStyle="1">
    <w:name w:val="xl93"/>
    <w:basedOn w:val="Normal"/>
    <w:rsid w:val="00763079"/>
    <w:pPr>
      <w:pBdr>
        <w:top w:val="single" w:color="auto" w:sz="8" w:space="0"/>
        <w:left w:val="single" w:color="auto" w:sz="8" w:space="0"/>
        <w:bottom w:val="single" w:color="auto" w:sz="4" w:space="0"/>
        <w:right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94" w:customStyle="1">
    <w:name w:val="xl94"/>
    <w:basedOn w:val="Normal"/>
    <w:rsid w:val="00763079"/>
    <w:pPr>
      <w:pBdr>
        <w:top w:val="single" w:color="auto" w:sz="8" w:space="0"/>
        <w:left w:val="single" w:color="auto" w:sz="4" w:space="0"/>
        <w:bottom w:val="single" w:color="auto" w:sz="4" w:space="0"/>
        <w:right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95" w:customStyle="1">
    <w:name w:val="xl95"/>
    <w:basedOn w:val="Normal"/>
    <w:rsid w:val="00763079"/>
    <w:pPr>
      <w:pBdr>
        <w:top w:val="single" w:color="auto" w:sz="8" w:space="0"/>
        <w:left w:val="single" w:color="auto" w:sz="4" w:space="0"/>
        <w:bottom w:val="single" w:color="auto" w:sz="4" w:space="0"/>
        <w:right w:val="single" w:color="auto" w:sz="8" w:space="0"/>
      </w:pBdr>
      <w:shd w:val="clear" w:color="000000" w:fill="D9D9D9"/>
      <w:spacing w:before="100" w:beforeAutospacing="1" w:after="100" w:afterAutospacing="1"/>
    </w:pPr>
    <w:rPr>
      <w:rFonts w:ascii="TH Sarabun New" w:hAnsi="TH Sarabun New" w:cs="TH Sarabun New"/>
      <w:szCs w:val="24"/>
    </w:rPr>
  </w:style>
  <w:style w:type="paragraph" w:styleId="xl96" w:customStyle="1">
    <w:name w:val="xl96"/>
    <w:basedOn w:val="Normal"/>
    <w:rsid w:val="00763079"/>
    <w:pPr>
      <w:pBdr>
        <w:top w:val="single" w:color="auto" w:sz="4" w:space="0"/>
        <w:left w:val="single" w:color="auto" w:sz="8" w:space="0"/>
        <w:bottom w:val="single" w:color="auto" w:sz="4" w:space="0"/>
      </w:pBdr>
      <w:spacing w:before="100" w:beforeAutospacing="1" w:after="100" w:afterAutospacing="1"/>
    </w:pPr>
    <w:rPr>
      <w:rFonts w:ascii="TH Sarabun New" w:hAnsi="TH Sarabun New" w:cs="TH Sarabun New"/>
      <w:szCs w:val="24"/>
    </w:rPr>
  </w:style>
  <w:style w:type="paragraph" w:styleId="xl97" w:customStyle="1">
    <w:name w:val="xl97"/>
    <w:basedOn w:val="Normal"/>
    <w:rsid w:val="00763079"/>
    <w:pPr>
      <w:pBdr>
        <w:top w:val="single" w:color="auto" w:sz="4" w:space="0"/>
        <w:left w:val="single" w:color="auto" w:sz="8" w:space="0"/>
        <w:bottom w:val="single" w:color="auto" w:sz="8" w:space="0"/>
      </w:pBdr>
      <w:spacing w:before="100" w:beforeAutospacing="1" w:after="100" w:afterAutospacing="1"/>
    </w:pPr>
    <w:rPr>
      <w:rFonts w:ascii="TH Sarabun New" w:hAnsi="TH Sarabun New" w:cs="TH Sarabun New"/>
      <w:szCs w:val="24"/>
    </w:rPr>
  </w:style>
  <w:style w:type="paragraph" w:styleId="xl98" w:customStyle="1">
    <w:name w:val="xl98"/>
    <w:basedOn w:val="Normal"/>
    <w:rsid w:val="00763079"/>
    <w:pPr>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99" w:customStyle="1">
    <w:name w:val="xl99"/>
    <w:basedOn w:val="Normal"/>
    <w:rsid w:val="00763079"/>
    <w:pPr>
      <w:pBdr>
        <w:top w:val="single" w:color="auto" w:sz="4" w:space="0"/>
        <w:left w:val="single" w:color="auto" w:sz="4" w:space="0"/>
        <w:bottom w:val="single" w:color="auto" w:sz="8" w:space="0"/>
        <w:right w:val="single" w:color="auto" w:sz="4" w:space="0"/>
      </w:pBdr>
      <w:spacing w:before="100" w:beforeAutospacing="1" w:after="100" w:afterAutospacing="1"/>
      <w:jc w:val="center"/>
      <w:textAlignment w:val="center"/>
    </w:pPr>
    <w:rPr>
      <w:rFonts w:ascii="Wingdings 2" w:hAnsi="Wingdings 2" w:cs="Times New Roman"/>
      <w:szCs w:val="24"/>
    </w:rPr>
  </w:style>
  <w:style w:type="paragraph" w:styleId="xl100" w:customStyle="1">
    <w:name w:val="xl100"/>
    <w:basedOn w:val="Normal"/>
    <w:rsid w:val="00763079"/>
    <w:pPr>
      <w:pBdr>
        <w:top w:val="single" w:color="auto" w:sz="4" w:space="0"/>
        <w:left w:val="single" w:color="auto" w:sz="4" w:space="0"/>
        <w:bottom w:val="single" w:color="auto" w:sz="8" w:space="0"/>
        <w:right w:val="single" w:color="auto" w:sz="8" w:space="0"/>
      </w:pBdr>
      <w:spacing w:before="100" w:beforeAutospacing="1" w:after="100" w:afterAutospacing="1"/>
      <w:jc w:val="center"/>
      <w:textAlignment w:val="center"/>
    </w:pPr>
    <w:rPr>
      <w:rFonts w:ascii="Wingdings 2" w:hAnsi="Wingdings 2" w:cs="Times New Roman"/>
      <w:szCs w:val="24"/>
    </w:rPr>
  </w:style>
  <w:style w:type="paragraph" w:styleId="xl101" w:customStyle="1">
    <w:name w:val="xl101"/>
    <w:basedOn w:val="Normal"/>
    <w:rsid w:val="00763079"/>
    <w:pPr>
      <w:pBdr>
        <w:top w:val="single" w:color="auto" w:sz="8" w:space="0"/>
        <w:left w:val="single" w:color="auto" w:sz="8" w:space="0"/>
        <w:bottom w:val="single" w:color="auto" w:sz="4" w:space="0"/>
        <w:right w:val="single" w:color="auto" w:sz="8" w:space="0"/>
      </w:pBdr>
      <w:shd w:val="clear" w:color="000000" w:fill="D9D9D9"/>
      <w:spacing w:before="100" w:beforeAutospacing="1" w:after="100" w:afterAutospacing="1"/>
    </w:pPr>
    <w:rPr>
      <w:rFonts w:ascii="TH Sarabun New" w:hAnsi="TH Sarabun New" w:cs="TH Sarabun New"/>
      <w:b/>
      <w:bCs/>
      <w:szCs w:val="24"/>
    </w:rPr>
  </w:style>
  <w:style w:type="paragraph" w:styleId="xl102" w:customStyle="1">
    <w:name w:val="xl102"/>
    <w:basedOn w:val="Normal"/>
    <w:rsid w:val="00763079"/>
    <w:pPr>
      <w:pBdr>
        <w:top w:val="single" w:color="auto" w:sz="8" w:space="0"/>
        <w:left w:val="single" w:color="auto" w:sz="4" w:space="0"/>
        <w:bottom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03" w:customStyle="1">
    <w:name w:val="xl103"/>
    <w:basedOn w:val="Normal"/>
    <w:rsid w:val="00763079"/>
    <w:pPr>
      <w:pBdr>
        <w:top w:val="single" w:color="auto" w:sz="4" w:space="0"/>
        <w:left w:val="single" w:color="auto" w:sz="8" w:space="0"/>
        <w:bottom w:val="single" w:color="auto" w:sz="4" w:space="0"/>
        <w:right w:val="single" w:color="auto" w:sz="8" w:space="0"/>
      </w:pBdr>
      <w:shd w:val="clear" w:color="000000" w:fill="D9D9D9"/>
      <w:spacing w:before="100" w:beforeAutospacing="1" w:after="100" w:afterAutospacing="1"/>
    </w:pPr>
    <w:rPr>
      <w:rFonts w:ascii="TH Sarabun New" w:hAnsi="TH Sarabun New" w:cs="TH Sarabun New"/>
      <w:b/>
      <w:bCs/>
      <w:szCs w:val="24"/>
    </w:rPr>
  </w:style>
  <w:style w:type="paragraph" w:styleId="xl104" w:customStyle="1">
    <w:name w:val="xl104"/>
    <w:basedOn w:val="Normal"/>
    <w:rsid w:val="00763079"/>
    <w:pPr>
      <w:pBdr>
        <w:top w:val="single" w:color="auto" w:sz="4" w:space="0"/>
        <w:left w:val="single" w:color="auto" w:sz="8" w:space="0"/>
        <w:bottom w:val="single" w:color="auto" w:sz="4" w:space="0"/>
        <w:right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05" w:customStyle="1">
    <w:name w:val="xl105"/>
    <w:basedOn w:val="Normal"/>
    <w:rsid w:val="00763079"/>
    <w:pPr>
      <w:pBdr>
        <w:top w:val="single" w:color="auto" w:sz="4" w:space="0"/>
        <w:left w:val="single" w:color="auto" w:sz="4" w:space="0"/>
        <w:bottom w:val="single" w:color="auto" w:sz="4" w:space="0"/>
        <w:right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06" w:customStyle="1">
    <w:name w:val="xl106"/>
    <w:basedOn w:val="Normal"/>
    <w:rsid w:val="00763079"/>
    <w:pPr>
      <w:pBdr>
        <w:top w:val="single" w:color="auto" w:sz="4" w:space="0"/>
        <w:left w:val="single" w:color="auto" w:sz="4" w:space="0"/>
        <w:bottom w:val="single" w:color="auto" w:sz="4" w:space="0"/>
        <w:right w:val="single" w:color="auto" w:sz="8" w:space="0"/>
      </w:pBdr>
      <w:shd w:val="clear" w:color="000000" w:fill="D9D9D9"/>
      <w:spacing w:before="100" w:beforeAutospacing="1" w:after="100" w:afterAutospacing="1"/>
    </w:pPr>
    <w:rPr>
      <w:rFonts w:ascii="TH Sarabun New" w:hAnsi="TH Sarabun New" w:cs="TH Sarabun New"/>
      <w:szCs w:val="24"/>
    </w:rPr>
  </w:style>
  <w:style w:type="paragraph" w:styleId="xl107" w:customStyle="1">
    <w:name w:val="xl107"/>
    <w:basedOn w:val="Normal"/>
    <w:rsid w:val="00763079"/>
    <w:pPr>
      <w:pBdr>
        <w:top w:val="single" w:color="auto" w:sz="4" w:space="0"/>
        <w:left w:val="single" w:color="auto" w:sz="4" w:space="0"/>
        <w:bottom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08" w:customStyle="1">
    <w:name w:val="xl108"/>
    <w:basedOn w:val="Normal"/>
    <w:rsid w:val="00763079"/>
    <w:pPr>
      <w:pBdr>
        <w:top w:val="single" w:color="auto" w:sz="4" w:space="0"/>
        <w:left w:val="single" w:color="auto" w:sz="8" w:space="0"/>
        <w:bottom w:val="single" w:color="auto" w:sz="4" w:space="0"/>
        <w:right w:val="single" w:color="auto" w:sz="8" w:space="0"/>
      </w:pBdr>
      <w:shd w:val="clear" w:color="000000" w:fill="FFF2CC"/>
      <w:spacing w:before="100" w:beforeAutospacing="1" w:after="100" w:afterAutospacing="1"/>
    </w:pPr>
    <w:rPr>
      <w:rFonts w:ascii="TH Sarabun New" w:hAnsi="TH Sarabun New" w:cs="TH Sarabun New"/>
      <w:color w:val="FF0000"/>
      <w:szCs w:val="24"/>
    </w:rPr>
  </w:style>
  <w:style w:type="paragraph" w:styleId="xl109" w:customStyle="1">
    <w:name w:val="xl109"/>
    <w:basedOn w:val="Normal"/>
    <w:rsid w:val="00763079"/>
    <w:pPr>
      <w:pBdr>
        <w:top w:val="single" w:color="auto" w:sz="4" w:space="0"/>
        <w:left w:val="single" w:color="auto" w:sz="8" w:space="0"/>
        <w:bottom w:val="single" w:color="auto" w:sz="4" w:space="0"/>
        <w:righ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10" w:customStyle="1">
    <w:name w:val="xl110"/>
    <w:basedOn w:val="Normal"/>
    <w:rsid w:val="00763079"/>
    <w:pPr>
      <w:pBdr>
        <w:top w:val="single" w:color="auto" w:sz="4" w:space="0"/>
        <w:left w:val="single" w:color="auto" w:sz="4" w:space="0"/>
        <w:bottom w:val="single" w:color="auto" w:sz="4" w:space="0"/>
        <w:righ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11" w:customStyle="1">
    <w:name w:val="xl111"/>
    <w:basedOn w:val="Normal"/>
    <w:rsid w:val="00763079"/>
    <w:pPr>
      <w:pBdr>
        <w:top w:val="single" w:color="auto" w:sz="4" w:space="0"/>
        <w:left w:val="single" w:color="auto" w:sz="4" w:space="0"/>
        <w:bottom w:val="single" w:color="auto" w:sz="4" w:space="0"/>
        <w:right w:val="single" w:color="auto" w:sz="8" w:space="0"/>
      </w:pBdr>
      <w:shd w:val="clear" w:color="000000" w:fill="FFF2CC"/>
      <w:spacing w:before="100" w:beforeAutospacing="1" w:after="100" w:afterAutospacing="1"/>
    </w:pPr>
    <w:rPr>
      <w:rFonts w:ascii="TH Sarabun New" w:hAnsi="TH Sarabun New" w:cs="TH Sarabun New"/>
      <w:color w:val="FF0000"/>
      <w:szCs w:val="24"/>
    </w:rPr>
  </w:style>
  <w:style w:type="paragraph" w:styleId="xl112" w:customStyle="1">
    <w:name w:val="xl112"/>
    <w:basedOn w:val="Normal"/>
    <w:rsid w:val="00763079"/>
    <w:pPr>
      <w:pBdr>
        <w:top w:val="single" w:color="auto" w:sz="4" w:space="0"/>
        <w:left w:val="single" w:color="auto" w:sz="4" w:space="0"/>
        <w:bottom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13" w:customStyle="1">
    <w:name w:val="xl113"/>
    <w:basedOn w:val="Normal"/>
    <w:rsid w:val="00763079"/>
    <w:pPr>
      <w:pBdr>
        <w:top w:val="single" w:color="auto" w:sz="4" w:space="0"/>
        <w:left w:val="single" w:color="auto" w:sz="8" w:space="0"/>
        <w:bottom w:val="single" w:color="auto" w:sz="8" w:space="0"/>
        <w:right w:val="single" w:color="auto" w:sz="8" w:space="0"/>
      </w:pBdr>
      <w:shd w:val="clear" w:color="000000" w:fill="FFF2CC"/>
      <w:spacing w:before="100" w:beforeAutospacing="1" w:after="100" w:afterAutospacing="1"/>
    </w:pPr>
    <w:rPr>
      <w:rFonts w:ascii="TH Sarabun New" w:hAnsi="TH Sarabun New" w:cs="TH Sarabun New"/>
      <w:color w:val="FF0000"/>
      <w:szCs w:val="24"/>
    </w:rPr>
  </w:style>
  <w:style w:type="paragraph" w:styleId="xl114" w:customStyle="1">
    <w:name w:val="xl114"/>
    <w:basedOn w:val="Normal"/>
    <w:rsid w:val="00763079"/>
    <w:pPr>
      <w:pBdr>
        <w:top w:val="single" w:color="auto" w:sz="4" w:space="0"/>
        <w:left w:val="single" w:color="auto" w:sz="8" w:space="0"/>
        <w:righ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15" w:customStyle="1">
    <w:name w:val="xl115"/>
    <w:basedOn w:val="Normal"/>
    <w:rsid w:val="00763079"/>
    <w:pPr>
      <w:pBdr>
        <w:top w:val="single" w:color="auto" w:sz="4" w:space="0"/>
        <w:left w:val="single" w:color="auto" w:sz="4" w:space="0"/>
        <w:righ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16" w:customStyle="1">
    <w:name w:val="xl116"/>
    <w:basedOn w:val="Normal"/>
    <w:rsid w:val="00763079"/>
    <w:pPr>
      <w:pBdr>
        <w:top w:val="single" w:color="auto" w:sz="4" w:space="0"/>
        <w:left w:val="single" w:color="auto" w:sz="4" w:space="0"/>
        <w:right w:val="single" w:color="auto" w:sz="8" w:space="0"/>
      </w:pBdr>
      <w:shd w:val="clear" w:color="000000" w:fill="FFF2CC"/>
      <w:spacing w:before="100" w:beforeAutospacing="1" w:after="100" w:afterAutospacing="1"/>
    </w:pPr>
    <w:rPr>
      <w:rFonts w:ascii="TH Sarabun New" w:hAnsi="TH Sarabun New" w:cs="TH Sarabun New"/>
      <w:color w:val="FF0000"/>
      <w:szCs w:val="24"/>
    </w:rPr>
  </w:style>
  <w:style w:type="paragraph" w:styleId="xl117" w:customStyle="1">
    <w:name w:val="xl117"/>
    <w:basedOn w:val="Normal"/>
    <w:rsid w:val="00763079"/>
    <w:pPr>
      <w:pBdr>
        <w:top w:val="single" w:color="auto" w:sz="4" w:space="0"/>
        <w:lef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18" w:customStyle="1">
    <w:name w:val="xl118"/>
    <w:basedOn w:val="Normal"/>
    <w:rsid w:val="00763079"/>
    <w:pPr>
      <w:pBdr>
        <w:top w:val="single" w:color="auto" w:sz="4" w:space="0"/>
        <w:left w:val="single" w:color="auto" w:sz="8" w:space="0"/>
        <w:bottom w:val="single" w:color="auto" w:sz="8" w:space="0"/>
      </w:pBdr>
      <w:shd w:val="clear" w:color="000000" w:fill="FFF2CC"/>
      <w:spacing w:before="100" w:beforeAutospacing="1" w:after="100" w:afterAutospacing="1"/>
    </w:pPr>
    <w:rPr>
      <w:rFonts w:ascii="TH Sarabun New" w:hAnsi="TH Sarabun New" w:cs="TH Sarabun New"/>
      <w:color w:val="FF0000"/>
      <w:szCs w:val="24"/>
    </w:rPr>
  </w:style>
  <w:style w:type="paragraph" w:styleId="xl119" w:customStyle="1">
    <w:name w:val="xl119"/>
    <w:basedOn w:val="Normal"/>
    <w:rsid w:val="00763079"/>
    <w:pPr>
      <w:pBdr>
        <w:top w:val="single" w:color="auto" w:sz="4" w:space="0"/>
        <w:left w:val="single" w:color="auto" w:sz="8" w:space="0"/>
        <w:bottom w:val="single" w:color="auto" w:sz="8" w:space="0"/>
        <w:righ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20" w:customStyle="1">
    <w:name w:val="xl120"/>
    <w:basedOn w:val="Normal"/>
    <w:rsid w:val="00763079"/>
    <w:pPr>
      <w:pBdr>
        <w:top w:val="single" w:color="auto" w:sz="4" w:space="0"/>
        <w:left w:val="single" w:color="auto" w:sz="4" w:space="0"/>
        <w:bottom w:val="single" w:color="auto" w:sz="8" w:space="0"/>
        <w:right w:val="single" w:color="auto" w:sz="4" w:space="0"/>
      </w:pBdr>
      <w:shd w:val="clear" w:color="000000" w:fill="FFF2CC"/>
      <w:spacing w:before="100" w:beforeAutospacing="1" w:after="100" w:afterAutospacing="1"/>
    </w:pPr>
    <w:rPr>
      <w:rFonts w:ascii="TH Sarabun New" w:hAnsi="TH Sarabun New" w:cs="TH Sarabun New"/>
      <w:color w:val="FF0000"/>
      <w:szCs w:val="24"/>
    </w:rPr>
  </w:style>
  <w:style w:type="paragraph" w:styleId="xl121" w:customStyle="1">
    <w:name w:val="xl121"/>
    <w:basedOn w:val="Normal"/>
    <w:rsid w:val="00763079"/>
    <w:pPr>
      <w:pBdr>
        <w:top w:val="single" w:color="auto" w:sz="4" w:space="0"/>
        <w:left w:val="single" w:color="auto" w:sz="4" w:space="0"/>
        <w:bottom w:val="single" w:color="auto" w:sz="8" w:space="0"/>
        <w:right w:val="single" w:color="auto" w:sz="8" w:space="0"/>
      </w:pBdr>
      <w:shd w:val="clear" w:color="000000" w:fill="FFF2CC"/>
      <w:spacing w:before="100" w:beforeAutospacing="1" w:after="100" w:afterAutospacing="1"/>
    </w:pPr>
    <w:rPr>
      <w:rFonts w:ascii="TH Sarabun New" w:hAnsi="TH Sarabun New" w:cs="TH Sarabun New"/>
      <w:color w:val="FF0000"/>
      <w:szCs w:val="24"/>
    </w:rPr>
  </w:style>
  <w:style w:type="paragraph" w:styleId="xl122" w:customStyle="1">
    <w:name w:val="xl122"/>
    <w:basedOn w:val="Normal"/>
    <w:rsid w:val="00763079"/>
    <w:pPr>
      <w:pBdr>
        <w:top w:val="single" w:color="auto" w:sz="4" w:space="0"/>
        <w:left w:val="single" w:color="auto" w:sz="8" w:space="0"/>
        <w:bottom w:val="single" w:color="auto" w:sz="4" w:space="0"/>
        <w:right w:val="single" w:color="auto" w:sz="4" w:space="0"/>
      </w:pBdr>
      <w:shd w:val="clear" w:color="000000" w:fill="FFF2CC"/>
      <w:spacing w:before="100" w:beforeAutospacing="1" w:after="100" w:afterAutospacing="1"/>
    </w:pPr>
    <w:rPr>
      <w:rFonts w:ascii="TH Sarabun New" w:hAnsi="TH Sarabun New" w:cs="TH Sarabun New"/>
      <w:szCs w:val="24"/>
    </w:rPr>
  </w:style>
  <w:style w:type="paragraph" w:styleId="xl123" w:customStyle="1">
    <w:name w:val="xl123"/>
    <w:basedOn w:val="Normal"/>
    <w:rsid w:val="00763079"/>
    <w:pPr>
      <w:pBdr>
        <w:top w:val="single" w:color="auto" w:sz="4" w:space="0"/>
        <w:left w:val="single" w:color="auto" w:sz="4" w:space="0"/>
        <w:bottom w:val="single" w:color="auto" w:sz="4" w:space="0"/>
        <w:right w:val="single" w:color="auto" w:sz="4" w:space="0"/>
      </w:pBdr>
      <w:shd w:val="clear" w:color="000000" w:fill="FFF2CC"/>
      <w:spacing w:before="100" w:beforeAutospacing="1" w:after="100" w:afterAutospacing="1"/>
    </w:pPr>
    <w:rPr>
      <w:rFonts w:ascii="TH Sarabun New" w:hAnsi="TH Sarabun New" w:cs="TH Sarabun New"/>
      <w:szCs w:val="24"/>
    </w:rPr>
  </w:style>
  <w:style w:type="paragraph" w:styleId="xl124" w:customStyle="1">
    <w:name w:val="xl124"/>
    <w:basedOn w:val="Normal"/>
    <w:rsid w:val="00763079"/>
    <w:pPr>
      <w:pBdr>
        <w:top w:val="single" w:color="auto" w:sz="4" w:space="0"/>
        <w:left w:val="single" w:color="auto" w:sz="4" w:space="0"/>
        <w:bottom w:val="single" w:color="auto" w:sz="4" w:space="0"/>
        <w:right w:val="single" w:color="auto" w:sz="8" w:space="0"/>
      </w:pBdr>
      <w:shd w:val="clear" w:color="000000" w:fill="FFF2CC"/>
      <w:spacing w:before="100" w:beforeAutospacing="1" w:after="100" w:afterAutospacing="1"/>
    </w:pPr>
    <w:rPr>
      <w:rFonts w:ascii="TH Sarabun New" w:hAnsi="TH Sarabun New" w:cs="TH Sarabun New"/>
      <w:szCs w:val="24"/>
    </w:rPr>
  </w:style>
  <w:style w:type="paragraph" w:styleId="xl125" w:customStyle="1">
    <w:name w:val="xl125"/>
    <w:basedOn w:val="Normal"/>
    <w:rsid w:val="00763079"/>
    <w:pPr>
      <w:pBdr>
        <w:top w:val="single" w:color="auto" w:sz="4" w:space="0"/>
        <w:left w:val="single" w:color="auto" w:sz="4" w:space="0"/>
        <w:bottom w:val="single" w:color="auto" w:sz="4" w:space="0"/>
      </w:pBdr>
      <w:shd w:val="clear" w:color="000000" w:fill="FFF2CC"/>
      <w:spacing w:before="100" w:beforeAutospacing="1" w:after="100" w:afterAutospacing="1"/>
    </w:pPr>
    <w:rPr>
      <w:rFonts w:ascii="TH Sarabun New" w:hAnsi="TH Sarabun New" w:cs="TH Sarabun New"/>
      <w:szCs w:val="24"/>
    </w:rPr>
  </w:style>
  <w:style w:type="paragraph" w:styleId="xl126" w:customStyle="1">
    <w:name w:val="xl126"/>
    <w:basedOn w:val="Normal"/>
    <w:rsid w:val="00763079"/>
    <w:pPr>
      <w:pBdr>
        <w:left w:val="single" w:color="auto" w:sz="8" w:space="0"/>
        <w:bottom w:val="single" w:color="auto" w:sz="4" w:space="0"/>
        <w:right w:val="single" w:color="auto" w:sz="8" w:space="0"/>
      </w:pBdr>
      <w:shd w:val="clear" w:color="000000" w:fill="D9D9D9"/>
      <w:spacing w:before="100" w:beforeAutospacing="1" w:after="100" w:afterAutospacing="1"/>
    </w:pPr>
    <w:rPr>
      <w:rFonts w:ascii="TH Sarabun New" w:hAnsi="TH Sarabun New" w:cs="TH Sarabun New"/>
      <w:b/>
      <w:bCs/>
      <w:szCs w:val="24"/>
    </w:rPr>
  </w:style>
  <w:style w:type="paragraph" w:styleId="xl127" w:customStyle="1">
    <w:name w:val="xl127"/>
    <w:basedOn w:val="Normal"/>
    <w:rsid w:val="00763079"/>
    <w:pPr>
      <w:pBdr>
        <w:left w:val="single" w:color="auto" w:sz="8" w:space="0"/>
        <w:bottom w:val="single" w:color="auto" w:sz="4" w:space="0"/>
        <w:right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28" w:customStyle="1">
    <w:name w:val="xl128"/>
    <w:basedOn w:val="Normal"/>
    <w:rsid w:val="00763079"/>
    <w:pPr>
      <w:pBdr>
        <w:left w:val="single" w:color="auto" w:sz="4" w:space="0"/>
        <w:bottom w:val="single" w:color="auto" w:sz="4" w:space="0"/>
        <w:right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29" w:customStyle="1">
    <w:name w:val="xl129"/>
    <w:basedOn w:val="Normal"/>
    <w:rsid w:val="00763079"/>
    <w:pPr>
      <w:pBdr>
        <w:left w:val="single" w:color="auto" w:sz="4" w:space="0"/>
        <w:bottom w:val="single" w:color="auto" w:sz="4" w:space="0"/>
        <w:right w:val="single" w:color="auto" w:sz="8" w:space="0"/>
      </w:pBdr>
      <w:shd w:val="clear" w:color="000000" w:fill="D9D9D9"/>
      <w:spacing w:before="100" w:beforeAutospacing="1" w:after="100" w:afterAutospacing="1"/>
    </w:pPr>
    <w:rPr>
      <w:rFonts w:ascii="TH Sarabun New" w:hAnsi="TH Sarabun New" w:cs="TH Sarabun New"/>
      <w:szCs w:val="24"/>
    </w:rPr>
  </w:style>
  <w:style w:type="paragraph" w:styleId="xl130" w:customStyle="1">
    <w:name w:val="xl130"/>
    <w:basedOn w:val="Normal"/>
    <w:rsid w:val="00763079"/>
    <w:pPr>
      <w:pBdr>
        <w:left w:val="single" w:color="auto" w:sz="4" w:space="0"/>
        <w:bottom w:val="single" w:color="auto" w:sz="4" w:space="0"/>
      </w:pBdr>
      <w:shd w:val="clear" w:color="000000" w:fill="D9D9D9"/>
      <w:spacing w:before="100" w:beforeAutospacing="1" w:after="100" w:afterAutospacing="1"/>
    </w:pPr>
    <w:rPr>
      <w:rFonts w:ascii="TH Sarabun New" w:hAnsi="TH Sarabun New" w:cs="TH Sarabun New"/>
      <w:szCs w:val="24"/>
    </w:rPr>
  </w:style>
  <w:style w:type="paragraph" w:styleId="xl131" w:customStyle="1">
    <w:name w:val="xl131"/>
    <w:basedOn w:val="Normal"/>
    <w:rsid w:val="00763079"/>
    <w:pPr>
      <w:spacing w:before="100" w:beforeAutospacing="1" w:after="100" w:afterAutospacing="1"/>
    </w:pPr>
    <w:rPr>
      <w:rFonts w:ascii="TH Sarabun New" w:hAnsi="TH Sarabun New" w:cs="TH Sarabun New"/>
      <w:szCs w:val="24"/>
    </w:rPr>
  </w:style>
  <w:style w:type="paragraph" w:styleId="xl132" w:customStyle="1">
    <w:name w:val="xl132"/>
    <w:basedOn w:val="Normal"/>
    <w:rsid w:val="00763079"/>
    <w:pPr>
      <w:pBdr>
        <w:top w:val="single" w:color="auto" w:sz="8" w:space="0"/>
        <w:left w:val="single" w:color="auto" w:sz="8" w:space="0"/>
        <w:bottom w:val="single" w:color="auto" w:sz="4" w:space="0"/>
        <w:right w:val="single" w:color="auto" w:sz="8" w:space="0"/>
      </w:pBdr>
      <w:shd w:val="clear" w:color="000000" w:fill="D9D9D9"/>
      <w:spacing w:before="100" w:beforeAutospacing="1" w:after="100" w:afterAutospacing="1"/>
      <w:textAlignment w:val="center"/>
    </w:pPr>
    <w:rPr>
      <w:rFonts w:ascii="TH Sarabun New" w:hAnsi="TH Sarabun New" w:cs="TH Sarabun New"/>
      <w:b/>
      <w:bCs/>
      <w:szCs w:val="24"/>
    </w:rPr>
  </w:style>
  <w:style w:type="paragraph" w:styleId="xl63" w:customStyle="1">
    <w:name w:val="xl63"/>
    <w:basedOn w:val="Normal"/>
    <w:rsid w:val="00763079"/>
    <w:pPr>
      <w:spacing w:before="100" w:beforeAutospacing="1" w:after="100" w:afterAutospacing="1"/>
    </w:pPr>
    <w:rPr>
      <w:rFonts w:ascii="TH Sarabun New" w:hAnsi="TH Sarabun New" w:cs="TH Sarabun New"/>
      <w:szCs w:val="24"/>
    </w:rPr>
  </w:style>
  <w:style w:type="paragraph" w:styleId="xl64" w:customStyle="1">
    <w:name w:val="xl64"/>
    <w:basedOn w:val="Normal"/>
    <w:rsid w:val="00763079"/>
    <w:pPr>
      <w:pBdr>
        <w:top w:val="single" w:color="auto" w:sz="4" w:space="0"/>
        <w:left w:val="single" w:color="auto" w:sz="8" w:space="0"/>
        <w:bottom w:val="single" w:color="auto" w:sz="8" w:space="0"/>
        <w:right w:val="single" w:color="auto" w:sz="4" w:space="0"/>
      </w:pBdr>
      <w:spacing w:before="100" w:beforeAutospacing="1" w:after="100" w:afterAutospacing="1"/>
      <w:jc w:val="center"/>
      <w:textAlignment w:val="center"/>
    </w:pPr>
    <w:rPr>
      <w:rFonts w:ascii="TH Sarabun New" w:hAnsi="TH Sarabun New" w:cs="TH Sarabun New"/>
      <w:b/>
      <w:bCs/>
      <w:szCs w:val="24"/>
    </w:rPr>
  </w:style>
  <w:style w:type="paragraph" w:styleId="xl133" w:customStyle="1">
    <w:name w:val="xl133"/>
    <w:basedOn w:val="Normal"/>
    <w:rsid w:val="00763079"/>
    <w:pPr>
      <w:pBdr>
        <w:top w:val="single" w:color="auto" w:sz="8" w:space="0"/>
        <w:bottom w:val="single" w:color="auto" w:sz="4" w:space="0"/>
      </w:pBdr>
      <w:spacing w:before="100" w:beforeAutospacing="1" w:after="100" w:afterAutospacing="1"/>
      <w:jc w:val="center"/>
      <w:textAlignment w:val="center"/>
    </w:pPr>
    <w:rPr>
      <w:rFonts w:ascii="TH Sarabun New" w:hAnsi="TH Sarabun New" w:cs="TH Sarabun New"/>
      <w:b/>
      <w:bCs/>
      <w:sz w:val="28"/>
    </w:rPr>
  </w:style>
  <w:style w:type="paragraph" w:styleId="xl134" w:customStyle="1">
    <w:name w:val="xl134"/>
    <w:basedOn w:val="Normal"/>
    <w:rsid w:val="00763079"/>
    <w:pPr>
      <w:pBdr>
        <w:top w:val="single" w:color="auto" w:sz="8" w:space="0"/>
        <w:bottom w:val="single" w:color="auto" w:sz="4" w:space="0"/>
        <w:right w:val="single" w:color="auto" w:sz="8" w:space="0"/>
      </w:pBdr>
      <w:spacing w:before="100" w:beforeAutospacing="1" w:after="100" w:afterAutospacing="1"/>
      <w:jc w:val="center"/>
      <w:textAlignment w:val="center"/>
    </w:pPr>
    <w:rPr>
      <w:rFonts w:ascii="TH Sarabun New" w:hAnsi="TH Sarabun New" w:cs="TH Sarabun New"/>
      <w:b/>
      <w:bCs/>
      <w:sz w:val="28"/>
    </w:rPr>
  </w:style>
  <w:style w:type="table" w:styleId="TableGrid3" w:customStyle="1">
    <w:name w:val="Table Grid3"/>
    <w:basedOn w:val="TableNormal"/>
    <w:next w:val="TableGrid"/>
    <w:uiPriority w:val="59"/>
    <w:rsid w:val="00763079"/>
    <w:rPr>
      <w:rFonts w:ascii="Calibri" w:hAnsi="Calibri" w:eastAsia="Calibri" w:cs="Cordia New"/>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1" w:customStyle="1">
    <w:name w:val="Unresolved Mention1"/>
    <w:uiPriority w:val="99"/>
    <w:semiHidden/>
    <w:unhideWhenUsed/>
    <w:rsid w:val="00763079"/>
    <w:rPr>
      <w:color w:val="605E5C"/>
      <w:shd w:val="clear" w:color="auto" w:fill="E1DFDD"/>
    </w:rPr>
  </w:style>
  <w:style w:type="character" w:styleId="Strong">
    <w:name w:val="Strong"/>
    <w:uiPriority w:val="22"/>
    <w:qFormat/>
    <w:rsid w:val="00944E0B"/>
    <w:rPr>
      <w:b/>
      <w:bCs/>
    </w:rPr>
  </w:style>
  <w:style w:type="character" w:styleId="UnresolvedMention2" w:customStyle="1">
    <w:name w:val="Unresolved Mention2"/>
    <w:uiPriority w:val="99"/>
    <w:semiHidden/>
    <w:unhideWhenUsed/>
    <w:rsid w:val="00BD3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3111">
      <w:bodyDiv w:val="1"/>
      <w:marLeft w:val="0"/>
      <w:marRight w:val="0"/>
      <w:marTop w:val="0"/>
      <w:marBottom w:val="0"/>
      <w:divBdr>
        <w:top w:val="none" w:sz="0" w:space="0" w:color="auto"/>
        <w:left w:val="none" w:sz="0" w:space="0" w:color="auto"/>
        <w:bottom w:val="none" w:sz="0" w:space="0" w:color="auto"/>
        <w:right w:val="none" w:sz="0" w:space="0" w:color="auto"/>
      </w:divBdr>
      <w:divsChild>
        <w:div w:id="1673532130">
          <w:marLeft w:val="0"/>
          <w:marRight w:val="0"/>
          <w:marTop w:val="0"/>
          <w:marBottom w:val="0"/>
          <w:divBdr>
            <w:top w:val="none" w:sz="0" w:space="0" w:color="auto"/>
            <w:left w:val="none" w:sz="0" w:space="0" w:color="auto"/>
            <w:bottom w:val="none" w:sz="0" w:space="0" w:color="auto"/>
            <w:right w:val="none" w:sz="0" w:space="0" w:color="auto"/>
          </w:divBdr>
          <w:divsChild>
            <w:div w:id="1770806414">
              <w:marLeft w:val="0"/>
              <w:marRight w:val="0"/>
              <w:marTop w:val="0"/>
              <w:marBottom w:val="0"/>
              <w:divBdr>
                <w:top w:val="none" w:sz="0" w:space="0" w:color="auto"/>
                <w:left w:val="none" w:sz="0" w:space="0" w:color="auto"/>
                <w:bottom w:val="none" w:sz="0" w:space="0" w:color="auto"/>
                <w:right w:val="none" w:sz="0" w:space="0" w:color="auto"/>
              </w:divBdr>
              <w:divsChild>
                <w:div w:id="17498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3238">
      <w:bodyDiv w:val="1"/>
      <w:marLeft w:val="0"/>
      <w:marRight w:val="0"/>
      <w:marTop w:val="0"/>
      <w:marBottom w:val="0"/>
      <w:divBdr>
        <w:top w:val="none" w:sz="0" w:space="0" w:color="auto"/>
        <w:left w:val="none" w:sz="0" w:space="0" w:color="auto"/>
        <w:bottom w:val="none" w:sz="0" w:space="0" w:color="auto"/>
        <w:right w:val="none" w:sz="0" w:space="0" w:color="auto"/>
      </w:divBdr>
    </w:div>
    <w:div w:id="1335454345">
      <w:bodyDiv w:val="1"/>
      <w:marLeft w:val="0"/>
      <w:marRight w:val="0"/>
      <w:marTop w:val="0"/>
      <w:marBottom w:val="0"/>
      <w:divBdr>
        <w:top w:val="none" w:sz="0" w:space="0" w:color="auto"/>
        <w:left w:val="none" w:sz="0" w:space="0" w:color="auto"/>
        <w:bottom w:val="none" w:sz="0" w:space="0" w:color="auto"/>
        <w:right w:val="none" w:sz="0" w:space="0" w:color="auto"/>
      </w:divBdr>
      <w:divsChild>
        <w:div w:id="442965166">
          <w:marLeft w:val="0"/>
          <w:marRight w:val="0"/>
          <w:marTop w:val="0"/>
          <w:marBottom w:val="0"/>
          <w:divBdr>
            <w:top w:val="none" w:sz="0" w:space="0" w:color="auto"/>
            <w:left w:val="none" w:sz="0" w:space="0" w:color="auto"/>
            <w:bottom w:val="none" w:sz="0" w:space="0" w:color="auto"/>
            <w:right w:val="none" w:sz="0" w:space="0" w:color="auto"/>
          </w:divBdr>
          <w:divsChild>
            <w:div w:id="21632706">
              <w:marLeft w:val="0"/>
              <w:marRight w:val="0"/>
              <w:marTop w:val="0"/>
              <w:marBottom w:val="0"/>
              <w:divBdr>
                <w:top w:val="none" w:sz="0" w:space="0" w:color="auto"/>
                <w:left w:val="none" w:sz="0" w:space="0" w:color="auto"/>
                <w:bottom w:val="none" w:sz="0" w:space="0" w:color="auto"/>
                <w:right w:val="none" w:sz="0" w:space="0" w:color="auto"/>
              </w:divBdr>
              <w:divsChild>
                <w:div w:id="190795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5990">
      <w:bodyDiv w:val="1"/>
      <w:marLeft w:val="0"/>
      <w:marRight w:val="0"/>
      <w:marTop w:val="0"/>
      <w:marBottom w:val="0"/>
      <w:divBdr>
        <w:top w:val="none" w:sz="0" w:space="0" w:color="auto"/>
        <w:left w:val="none" w:sz="0" w:space="0" w:color="auto"/>
        <w:bottom w:val="none" w:sz="0" w:space="0" w:color="auto"/>
        <w:right w:val="none" w:sz="0" w:space="0" w:color="auto"/>
      </w:divBdr>
    </w:div>
    <w:div w:id="1458721658">
      <w:bodyDiv w:val="1"/>
      <w:marLeft w:val="0"/>
      <w:marRight w:val="0"/>
      <w:marTop w:val="0"/>
      <w:marBottom w:val="0"/>
      <w:divBdr>
        <w:top w:val="none" w:sz="0" w:space="0" w:color="auto"/>
        <w:left w:val="none" w:sz="0" w:space="0" w:color="auto"/>
        <w:bottom w:val="none" w:sz="0" w:space="0" w:color="auto"/>
        <w:right w:val="none" w:sz="0" w:space="0" w:color="auto"/>
      </w:divBdr>
    </w:div>
    <w:div w:id="1593973381">
      <w:bodyDiv w:val="1"/>
      <w:marLeft w:val="0"/>
      <w:marRight w:val="0"/>
      <w:marTop w:val="0"/>
      <w:marBottom w:val="0"/>
      <w:divBdr>
        <w:top w:val="none" w:sz="0" w:space="0" w:color="auto"/>
        <w:left w:val="none" w:sz="0" w:space="0" w:color="auto"/>
        <w:bottom w:val="none" w:sz="0" w:space="0" w:color="auto"/>
        <w:right w:val="none" w:sz="0" w:space="0" w:color="auto"/>
      </w:divBdr>
      <w:divsChild>
        <w:div w:id="1756130190">
          <w:marLeft w:val="0"/>
          <w:marRight w:val="0"/>
          <w:marTop w:val="0"/>
          <w:marBottom w:val="0"/>
          <w:divBdr>
            <w:top w:val="none" w:sz="0" w:space="0" w:color="auto"/>
            <w:left w:val="none" w:sz="0" w:space="0" w:color="auto"/>
            <w:bottom w:val="none" w:sz="0" w:space="0" w:color="auto"/>
            <w:right w:val="none" w:sz="0" w:space="0" w:color="auto"/>
          </w:divBdr>
          <w:divsChild>
            <w:div w:id="1926528962">
              <w:marLeft w:val="0"/>
              <w:marRight w:val="0"/>
              <w:marTop w:val="0"/>
              <w:marBottom w:val="0"/>
              <w:divBdr>
                <w:top w:val="none" w:sz="0" w:space="0" w:color="auto"/>
                <w:left w:val="none" w:sz="0" w:space="0" w:color="auto"/>
                <w:bottom w:val="none" w:sz="0" w:space="0" w:color="auto"/>
                <w:right w:val="none" w:sz="0" w:space="0" w:color="auto"/>
              </w:divBdr>
              <w:divsChild>
                <w:div w:id="79806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626444">
      <w:bodyDiv w:val="1"/>
      <w:marLeft w:val="0"/>
      <w:marRight w:val="0"/>
      <w:marTop w:val="0"/>
      <w:marBottom w:val="0"/>
      <w:divBdr>
        <w:top w:val="none" w:sz="0" w:space="0" w:color="auto"/>
        <w:left w:val="none" w:sz="0" w:space="0" w:color="auto"/>
        <w:bottom w:val="none" w:sz="0" w:space="0" w:color="auto"/>
        <w:right w:val="none" w:sz="0" w:space="0" w:color="auto"/>
      </w:divBdr>
    </w:div>
    <w:div w:id="2116516305">
      <w:bodyDiv w:val="1"/>
      <w:marLeft w:val="0"/>
      <w:marRight w:val="0"/>
      <w:marTop w:val="0"/>
      <w:marBottom w:val="0"/>
      <w:divBdr>
        <w:top w:val="none" w:sz="0" w:space="0" w:color="auto"/>
        <w:left w:val="none" w:sz="0" w:space="0" w:color="auto"/>
        <w:bottom w:val="none" w:sz="0" w:space="0" w:color="auto"/>
        <w:right w:val="none" w:sz="0" w:space="0" w:color="auto"/>
      </w:divBdr>
      <w:divsChild>
        <w:div w:id="12877627">
          <w:marLeft w:val="0"/>
          <w:marRight w:val="0"/>
          <w:marTop w:val="0"/>
          <w:marBottom w:val="0"/>
          <w:divBdr>
            <w:top w:val="none" w:sz="0" w:space="0" w:color="auto"/>
            <w:left w:val="none" w:sz="0" w:space="0" w:color="auto"/>
            <w:bottom w:val="none" w:sz="0" w:space="0" w:color="auto"/>
            <w:right w:val="none" w:sz="0" w:space="0" w:color="auto"/>
          </w:divBdr>
        </w:div>
        <w:div w:id="42102221">
          <w:marLeft w:val="0"/>
          <w:marRight w:val="0"/>
          <w:marTop w:val="0"/>
          <w:marBottom w:val="0"/>
          <w:divBdr>
            <w:top w:val="none" w:sz="0" w:space="0" w:color="auto"/>
            <w:left w:val="none" w:sz="0" w:space="0" w:color="auto"/>
            <w:bottom w:val="none" w:sz="0" w:space="0" w:color="auto"/>
            <w:right w:val="none" w:sz="0" w:space="0" w:color="auto"/>
          </w:divBdr>
        </w:div>
        <w:div w:id="116948126">
          <w:marLeft w:val="0"/>
          <w:marRight w:val="0"/>
          <w:marTop w:val="0"/>
          <w:marBottom w:val="0"/>
          <w:divBdr>
            <w:top w:val="none" w:sz="0" w:space="0" w:color="auto"/>
            <w:left w:val="none" w:sz="0" w:space="0" w:color="auto"/>
            <w:bottom w:val="none" w:sz="0" w:space="0" w:color="auto"/>
            <w:right w:val="none" w:sz="0" w:space="0" w:color="auto"/>
          </w:divBdr>
        </w:div>
        <w:div w:id="143088005">
          <w:marLeft w:val="0"/>
          <w:marRight w:val="0"/>
          <w:marTop w:val="0"/>
          <w:marBottom w:val="0"/>
          <w:divBdr>
            <w:top w:val="none" w:sz="0" w:space="0" w:color="auto"/>
            <w:left w:val="none" w:sz="0" w:space="0" w:color="auto"/>
            <w:bottom w:val="none" w:sz="0" w:space="0" w:color="auto"/>
            <w:right w:val="none" w:sz="0" w:space="0" w:color="auto"/>
          </w:divBdr>
        </w:div>
        <w:div w:id="156073332">
          <w:marLeft w:val="0"/>
          <w:marRight w:val="0"/>
          <w:marTop w:val="0"/>
          <w:marBottom w:val="0"/>
          <w:divBdr>
            <w:top w:val="none" w:sz="0" w:space="0" w:color="auto"/>
            <w:left w:val="none" w:sz="0" w:space="0" w:color="auto"/>
            <w:bottom w:val="none" w:sz="0" w:space="0" w:color="auto"/>
            <w:right w:val="none" w:sz="0" w:space="0" w:color="auto"/>
          </w:divBdr>
        </w:div>
        <w:div w:id="157625216">
          <w:marLeft w:val="0"/>
          <w:marRight w:val="0"/>
          <w:marTop w:val="0"/>
          <w:marBottom w:val="0"/>
          <w:divBdr>
            <w:top w:val="none" w:sz="0" w:space="0" w:color="auto"/>
            <w:left w:val="none" w:sz="0" w:space="0" w:color="auto"/>
            <w:bottom w:val="none" w:sz="0" w:space="0" w:color="auto"/>
            <w:right w:val="none" w:sz="0" w:space="0" w:color="auto"/>
          </w:divBdr>
        </w:div>
        <w:div w:id="164782301">
          <w:marLeft w:val="0"/>
          <w:marRight w:val="0"/>
          <w:marTop w:val="0"/>
          <w:marBottom w:val="0"/>
          <w:divBdr>
            <w:top w:val="none" w:sz="0" w:space="0" w:color="auto"/>
            <w:left w:val="none" w:sz="0" w:space="0" w:color="auto"/>
            <w:bottom w:val="none" w:sz="0" w:space="0" w:color="auto"/>
            <w:right w:val="none" w:sz="0" w:space="0" w:color="auto"/>
          </w:divBdr>
        </w:div>
        <w:div w:id="174079650">
          <w:marLeft w:val="0"/>
          <w:marRight w:val="0"/>
          <w:marTop w:val="0"/>
          <w:marBottom w:val="0"/>
          <w:divBdr>
            <w:top w:val="none" w:sz="0" w:space="0" w:color="auto"/>
            <w:left w:val="none" w:sz="0" w:space="0" w:color="auto"/>
            <w:bottom w:val="none" w:sz="0" w:space="0" w:color="auto"/>
            <w:right w:val="none" w:sz="0" w:space="0" w:color="auto"/>
          </w:divBdr>
        </w:div>
        <w:div w:id="183523254">
          <w:marLeft w:val="0"/>
          <w:marRight w:val="0"/>
          <w:marTop w:val="0"/>
          <w:marBottom w:val="0"/>
          <w:divBdr>
            <w:top w:val="none" w:sz="0" w:space="0" w:color="auto"/>
            <w:left w:val="none" w:sz="0" w:space="0" w:color="auto"/>
            <w:bottom w:val="none" w:sz="0" w:space="0" w:color="auto"/>
            <w:right w:val="none" w:sz="0" w:space="0" w:color="auto"/>
          </w:divBdr>
        </w:div>
        <w:div w:id="184515864">
          <w:marLeft w:val="0"/>
          <w:marRight w:val="0"/>
          <w:marTop w:val="0"/>
          <w:marBottom w:val="0"/>
          <w:divBdr>
            <w:top w:val="none" w:sz="0" w:space="0" w:color="auto"/>
            <w:left w:val="none" w:sz="0" w:space="0" w:color="auto"/>
            <w:bottom w:val="none" w:sz="0" w:space="0" w:color="auto"/>
            <w:right w:val="none" w:sz="0" w:space="0" w:color="auto"/>
          </w:divBdr>
        </w:div>
        <w:div w:id="209348285">
          <w:marLeft w:val="0"/>
          <w:marRight w:val="0"/>
          <w:marTop w:val="0"/>
          <w:marBottom w:val="0"/>
          <w:divBdr>
            <w:top w:val="none" w:sz="0" w:space="0" w:color="auto"/>
            <w:left w:val="none" w:sz="0" w:space="0" w:color="auto"/>
            <w:bottom w:val="none" w:sz="0" w:space="0" w:color="auto"/>
            <w:right w:val="none" w:sz="0" w:space="0" w:color="auto"/>
          </w:divBdr>
        </w:div>
        <w:div w:id="212431476">
          <w:marLeft w:val="0"/>
          <w:marRight w:val="0"/>
          <w:marTop w:val="0"/>
          <w:marBottom w:val="0"/>
          <w:divBdr>
            <w:top w:val="none" w:sz="0" w:space="0" w:color="auto"/>
            <w:left w:val="none" w:sz="0" w:space="0" w:color="auto"/>
            <w:bottom w:val="none" w:sz="0" w:space="0" w:color="auto"/>
            <w:right w:val="none" w:sz="0" w:space="0" w:color="auto"/>
          </w:divBdr>
        </w:div>
        <w:div w:id="229973332">
          <w:marLeft w:val="0"/>
          <w:marRight w:val="0"/>
          <w:marTop w:val="0"/>
          <w:marBottom w:val="0"/>
          <w:divBdr>
            <w:top w:val="none" w:sz="0" w:space="0" w:color="auto"/>
            <w:left w:val="none" w:sz="0" w:space="0" w:color="auto"/>
            <w:bottom w:val="none" w:sz="0" w:space="0" w:color="auto"/>
            <w:right w:val="none" w:sz="0" w:space="0" w:color="auto"/>
          </w:divBdr>
        </w:div>
        <w:div w:id="232349606">
          <w:marLeft w:val="0"/>
          <w:marRight w:val="0"/>
          <w:marTop w:val="0"/>
          <w:marBottom w:val="0"/>
          <w:divBdr>
            <w:top w:val="none" w:sz="0" w:space="0" w:color="auto"/>
            <w:left w:val="none" w:sz="0" w:space="0" w:color="auto"/>
            <w:bottom w:val="none" w:sz="0" w:space="0" w:color="auto"/>
            <w:right w:val="none" w:sz="0" w:space="0" w:color="auto"/>
          </w:divBdr>
        </w:div>
        <w:div w:id="243225733">
          <w:marLeft w:val="0"/>
          <w:marRight w:val="0"/>
          <w:marTop w:val="0"/>
          <w:marBottom w:val="0"/>
          <w:divBdr>
            <w:top w:val="none" w:sz="0" w:space="0" w:color="auto"/>
            <w:left w:val="none" w:sz="0" w:space="0" w:color="auto"/>
            <w:bottom w:val="none" w:sz="0" w:space="0" w:color="auto"/>
            <w:right w:val="none" w:sz="0" w:space="0" w:color="auto"/>
          </w:divBdr>
        </w:div>
        <w:div w:id="251165048">
          <w:marLeft w:val="0"/>
          <w:marRight w:val="0"/>
          <w:marTop w:val="0"/>
          <w:marBottom w:val="0"/>
          <w:divBdr>
            <w:top w:val="none" w:sz="0" w:space="0" w:color="auto"/>
            <w:left w:val="none" w:sz="0" w:space="0" w:color="auto"/>
            <w:bottom w:val="none" w:sz="0" w:space="0" w:color="auto"/>
            <w:right w:val="none" w:sz="0" w:space="0" w:color="auto"/>
          </w:divBdr>
        </w:div>
        <w:div w:id="321130748">
          <w:marLeft w:val="0"/>
          <w:marRight w:val="0"/>
          <w:marTop w:val="0"/>
          <w:marBottom w:val="0"/>
          <w:divBdr>
            <w:top w:val="none" w:sz="0" w:space="0" w:color="auto"/>
            <w:left w:val="none" w:sz="0" w:space="0" w:color="auto"/>
            <w:bottom w:val="none" w:sz="0" w:space="0" w:color="auto"/>
            <w:right w:val="none" w:sz="0" w:space="0" w:color="auto"/>
          </w:divBdr>
        </w:div>
        <w:div w:id="354113063">
          <w:marLeft w:val="0"/>
          <w:marRight w:val="0"/>
          <w:marTop w:val="0"/>
          <w:marBottom w:val="0"/>
          <w:divBdr>
            <w:top w:val="none" w:sz="0" w:space="0" w:color="auto"/>
            <w:left w:val="none" w:sz="0" w:space="0" w:color="auto"/>
            <w:bottom w:val="none" w:sz="0" w:space="0" w:color="auto"/>
            <w:right w:val="none" w:sz="0" w:space="0" w:color="auto"/>
          </w:divBdr>
        </w:div>
        <w:div w:id="362902228">
          <w:marLeft w:val="0"/>
          <w:marRight w:val="0"/>
          <w:marTop w:val="0"/>
          <w:marBottom w:val="0"/>
          <w:divBdr>
            <w:top w:val="none" w:sz="0" w:space="0" w:color="auto"/>
            <w:left w:val="none" w:sz="0" w:space="0" w:color="auto"/>
            <w:bottom w:val="none" w:sz="0" w:space="0" w:color="auto"/>
            <w:right w:val="none" w:sz="0" w:space="0" w:color="auto"/>
          </w:divBdr>
        </w:div>
        <w:div w:id="366877973">
          <w:marLeft w:val="0"/>
          <w:marRight w:val="0"/>
          <w:marTop w:val="0"/>
          <w:marBottom w:val="0"/>
          <w:divBdr>
            <w:top w:val="none" w:sz="0" w:space="0" w:color="auto"/>
            <w:left w:val="none" w:sz="0" w:space="0" w:color="auto"/>
            <w:bottom w:val="none" w:sz="0" w:space="0" w:color="auto"/>
            <w:right w:val="none" w:sz="0" w:space="0" w:color="auto"/>
          </w:divBdr>
        </w:div>
        <w:div w:id="386414061">
          <w:marLeft w:val="0"/>
          <w:marRight w:val="0"/>
          <w:marTop w:val="0"/>
          <w:marBottom w:val="0"/>
          <w:divBdr>
            <w:top w:val="none" w:sz="0" w:space="0" w:color="auto"/>
            <w:left w:val="none" w:sz="0" w:space="0" w:color="auto"/>
            <w:bottom w:val="none" w:sz="0" w:space="0" w:color="auto"/>
            <w:right w:val="none" w:sz="0" w:space="0" w:color="auto"/>
          </w:divBdr>
        </w:div>
        <w:div w:id="411973737">
          <w:marLeft w:val="0"/>
          <w:marRight w:val="0"/>
          <w:marTop w:val="0"/>
          <w:marBottom w:val="0"/>
          <w:divBdr>
            <w:top w:val="none" w:sz="0" w:space="0" w:color="auto"/>
            <w:left w:val="none" w:sz="0" w:space="0" w:color="auto"/>
            <w:bottom w:val="none" w:sz="0" w:space="0" w:color="auto"/>
            <w:right w:val="none" w:sz="0" w:space="0" w:color="auto"/>
          </w:divBdr>
        </w:div>
        <w:div w:id="427890847">
          <w:marLeft w:val="0"/>
          <w:marRight w:val="0"/>
          <w:marTop w:val="0"/>
          <w:marBottom w:val="0"/>
          <w:divBdr>
            <w:top w:val="none" w:sz="0" w:space="0" w:color="auto"/>
            <w:left w:val="none" w:sz="0" w:space="0" w:color="auto"/>
            <w:bottom w:val="none" w:sz="0" w:space="0" w:color="auto"/>
            <w:right w:val="none" w:sz="0" w:space="0" w:color="auto"/>
          </w:divBdr>
        </w:div>
        <w:div w:id="453987672">
          <w:marLeft w:val="0"/>
          <w:marRight w:val="0"/>
          <w:marTop w:val="0"/>
          <w:marBottom w:val="0"/>
          <w:divBdr>
            <w:top w:val="none" w:sz="0" w:space="0" w:color="auto"/>
            <w:left w:val="none" w:sz="0" w:space="0" w:color="auto"/>
            <w:bottom w:val="none" w:sz="0" w:space="0" w:color="auto"/>
            <w:right w:val="none" w:sz="0" w:space="0" w:color="auto"/>
          </w:divBdr>
        </w:div>
        <w:div w:id="474490707">
          <w:marLeft w:val="0"/>
          <w:marRight w:val="0"/>
          <w:marTop w:val="0"/>
          <w:marBottom w:val="0"/>
          <w:divBdr>
            <w:top w:val="none" w:sz="0" w:space="0" w:color="auto"/>
            <w:left w:val="none" w:sz="0" w:space="0" w:color="auto"/>
            <w:bottom w:val="none" w:sz="0" w:space="0" w:color="auto"/>
            <w:right w:val="none" w:sz="0" w:space="0" w:color="auto"/>
          </w:divBdr>
        </w:div>
        <w:div w:id="479079906">
          <w:marLeft w:val="0"/>
          <w:marRight w:val="0"/>
          <w:marTop w:val="0"/>
          <w:marBottom w:val="0"/>
          <w:divBdr>
            <w:top w:val="none" w:sz="0" w:space="0" w:color="auto"/>
            <w:left w:val="none" w:sz="0" w:space="0" w:color="auto"/>
            <w:bottom w:val="none" w:sz="0" w:space="0" w:color="auto"/>
            <w:right w:val="none" w:sz="0" w:space="0" w:color="auto"/>
          </w:divBdr>
        </w:div>
        <w:div w:id="479158533">
          <w:marLeft w:val="0"/>
          <w:marRight w:val="0"/>
          <w:marTop w:val="0"/>
          <w:marBottom w:val="0"/>
          <w:divBdr>
            <w:top w:val="none" w:sz="0" w:space="0" w:color="auto"/>
            <w:left w:val="none" w:sz="0" w:space="0" w:color="auto"/>
            <w:bottom w:val="none" w:sz="0" w:space="0" w:color="auto"/>
            <w:right w:val="none" w:sz="0" w:space="0" w:color="auto"/>
          </w:divBdr>
        </w:div>
        <w:div w:id="509490090">
          <w:marLeft w:val="0"/>
          <w:marRight w:val="0"/>
          <w:marTop w:val="0"/>
          <w:marBottom w:val="0"/>
          <w:divBdr>
            <w:top w:val="none" w:sz="0" w:space="0" w:color="auto"/>
            <w:left w:val="none" w:sz="0" w:space="0" w:color="auto"/>
            <w:bottom w:val="none" w:sz="0" w:space="0" w:color="auto"/>
            <w:right w:val="none" w:sz="0" w:space="0" w:color="auto"/>
          </w:divBdr>
        </w:div>
        <w:div w:id="513350819">
          <w:marLeft w:val="0"/>
          <w:marRight w:val="0"/>
          <w:marTop w:val="0"/>
          <w:marBottom w:val="0"/>
          <w:divBdr>
            <w:top w:val="none" w:sz="0" w:space="0" w:color="auto"/>
            <w:left w:val="none" w:sz="0" w:space="0" w:color="auto"/>
            <w:bottom w:val="none" w:sz="0" w:space="0" w:color="auto"/>
            <w:right w:val="none" w:sz="0" w:space="0" w:color="auto"/>
          </w:divBdr>
        </w:div>
        <w:div w:id="554197343">
          <w:marLeft w:val="0"/>
          <w:marRight w:val="0"/>
          <w:marTop w:val="0"/>
          <w:marBottom w:val="0"/>
          <w:divBdr>
            <w:top w:val="none" w:sz="0" w:space="0" w:color="auto"/>
            <w:left w:val="none" w:sz="0" w:space="0" w:color="auto"/>
            <w:bottom w:val="none" w:sz="0" w:space="0" w:color="auto"/>
            <w:right w:val="none" w:sz="0" w:space="0" w:color="auto"/>
          </w:divBdr>
        </w:div>
        <w:div w:id="567231027">
          <w:marLeft w:val="0"/>
          <w:marRight w:val="0"/>
          <w:marTop w:val="0"/>
          <w:marBottom w:val="0"/>
          <w:divBdr>
            <w:top w:val="none" w:sz="0" w:space="0" w:color="auto"/>
            <w:left w:val="none" w:sz="0" w:space="0" w:color="auto"/>
            <w:bottom w:val="none" w:sz="0" w:space="0" w:color="auto"/>
            <w:right w:val="none" w:sz="0" w:space="0" w:color="auto"/>
          </w:divBdr>
        </w:div>
        <w:div w:id="617227484">
          <w:marLeft w:val="0"/>
          <w:marRight w:val="0"/>
          <w:marTop w:val="0"/>
          <w:marBottom w:val="0"/>
          <w:divBdr>
            <w:top w:val="none" w:sz="0" w:space="0" w:color="auto"/>
            <w:left w:val="none" w:sz="0" w:space="0" w:color="auto"/>
            <w:bottom w:val="none" w:sz="0" w:space="0" w:color="auto"/>
            <w:right w:val="none" w:sz="0" w:space="0" w:color="auto"/>
          </w:divBdr>
        </w:div>
        <w:div w:id="669023670">
          <w:marLeft w:val="0"/>
          <w:marRight w:val="0"/>
          <w:marTop w:val="0"/>
          <w:marBottom w:val="0"/>
          <w:divBdr>
            <w:top w:val="none" w:sz="0" w:space="0" w:color="auto"/>
            <w:left w:val="none" w:sz="0" w:space="0" w:color="auto"/>
            <w:bottom w:val="none" w:sz="0" w:space="0" w:color="auto"/>
            <w:right w:val="none" w:sz="0" w:space="0" w:color="auto"/>
          </w:divBdr>
        </w:div>
        <w:div w:id="717389228">
          <w:marLeft w:val="0"/>
          <w:marRight w:val="0"/>
          <w:marTop w:val="0"/>
          <w:marBottom w:val="0"/>
          <w:divBdr>
            <w:top w:val="none" w:sz="0" w:space="0" w:color="auto"/>
            <w:left w:val="none" w:sz="0" w:space="0" w:color="auto"/>
            <w:bottom w:val="none" w:sz="0" w:space="0" w:color="auto"/>
            <w:right w:val="none" w:sz="0" w:space="0" w:color="auto"/>
          </w:divBdr>
        </w:div>
        <w:div w:id="729814642">
          <w:marLeft w:val="0"/>
          <w:marRight w:val="0"/>
          <w:marTop w:val="0"/>
          <w:marBottom w:val="0"/>
          <w:divBdr>
            <w:top w:val="none" w:sz="0" w:space="0" w:color="auto"/>
            <w:left w:val="none" w:sz="0" w:space="0" w:color="auto"/>
            <w:bottom w:val="none" w:sz="0" w:space="0" w:color="auto"/>
            <w:right w:val="none" w:sz="0" w:space="0" w:color="auto"/>
          </w:divBdr>
        </w:div>
        <w:div w:id="732434843">
          <w:marLeft w:val="0"/>
          <w:marRight w:val="0"/>
          <w:marTop w:val="0"/>
          <w:marBottom w:val="0"/>
          <w:divBdr>
            <w:top w:val="none" w:sz="0" w:space="0" w:color="auto"/>
            <w:left w:val="none" w:sz="0" w:space="0" w:color="auto"/>
            <w:bottom w:val="none" w:sz="0" w:space="0" w:color="auto"/>
            <w:right w:val="none" w:sz="0" w:space="0" w:color="auto"/>
          </w:divBdr>
        </w:div>
        <w:div w:id="736974454">
          <w:marLeft w:val="0"/>
          <w:marRight w:val="0"/>
          <w:marTop w:val="0"/>
          <w:marBottom w:val="0"/>
          <w:divBdr>
            <w:top w:val="none" w:sz="0" w:space="0" w:color="auto"/>
            <w:left w:val="none" w:sz="0" w:space="0" w:color="auto"/>
            <w:bottom w:val="none" w:sz="0" w:space="0" w:color="auto"/>
            <w:right w:val="none" w:sz="0" w:space="0" w:color="auto"/>
          </w:divBdr>
        </w:div>
        <w:div w:id="752123223">
          <w:marLeft w:val="0"/>
          <w:marRight w:val="0"/>
          <w:marTop w:val="0"/>
          <w:marBottom w:val="0"/>
          <w:divBdr>
            <w:top w:val="none" w:sz="0" w:space="0" w:color="auto"/>
            <w:left w:val="none" w:sz="0" w:space="0" w:color="auto"/>
            <w:bottom w:val="none" w:sz="0" w:space="0" w:color="auto"/>
            <w:right w:val="none" w:sz="0" w:space="0" w:color="auto"/>
          </w:divBdr>
        </w:div>
        <w:div w:id="765543115">
          <w:marLeft w:val="0"/>
          <w:marRight w:val="0"/>
          <w:marTop w:val="0"/>
          <w:marBottom w:val="0"/>
          <w:divBdr>
            <w:top w:val="none" w:sz="0" w:space="0" w:color="auto"/>
            <w:left w:val="none" w:sz="0" w:space="0" w:color="auto"/>
            <w:bottom w:val="none" w:sz="0" w:space="0" w:color="auto"/>
            <w:right w:val="none" w:sz="0" w:space="0" w:color="auto"/>
          </w:divBdr>
        </w:div>
        <w:div w:id="770784229">
          <w:marLeft w:val="0"/>
          <w:marRight w:val="0"/>
          <w:marTop w:val="0"/>
          <w:marBottom w:val="0"/>
          <w:divBdr>
            <w:top w:val="none" w:sz="0" w:space="0" w:color="auto"/>
            <w:left w:val="none" w:sz="0" w:space="0" w:color="auto"/>
            <w:bottom w:val="none" w:sz="0" w:space="0" w:color="auto"/>
            <w:right w:val="none" w:sz="0" w:space="0" w:color="auto"/>
          </w:divBdr>
        </w:div>
        <w:div w:id="772365686">
          <w:marLeft w:val="0"/>
          <w:marRight w:val="0"/>
          <w:marTop w:val="0"/>
          <w:marBottom w:val="0"/>
          <w:divBdr>
            <w:top w:val="none" w:sz="0" w:space="0" w:color="auto"/>
            <w:left w:val="none" w:sz="0" w:space="0" w:color="auto"/>
            <w:bottom w:val="none" w:sz="0" w:space="0" w:color="auto"/>
            <w:right w:val="none" w:sz="0" w:space="0" w:color="auto"/>
          </w:divBdr>
        </w:div>
        <w:div w:id="842358323">
          <w:marLeft w:val="0"/>
          <w:marRight w:val="0"/>
          <w:marTop w:val="0"/>
          <w:marBottom w:val="0"/>
          <w:divBdr>
            <w:top w:val="none" w:sz="0" w:space="0" w:color="auto"/>
            <w:left w:val="none" w:sz="0" w:space="0" w:color="auto"/>
            <w:bottom w:val="none" w:sz="0" w:space="0" w:color="auto"/>
            <w:right w:val="none" w:sz="0" w:space="0" w:color="auto"/>
          </w:divBdr>
        </w:div>
        <w:div w:id="842865574">
          <w:marLeft w:val="0"/>
          <w:marRight w:val="0"/>
          <w:marTop w:val="0"/>
          <w:marBottom w:val="0"/>
          <w:divBdr>
            <w:top w:val="none" w:sz="0" w:space="0" w:color="auto"/>
            <w:left w:val="none" w:sz="0" w:space="0" w:color="auto"/>
            <w:bottom w:val="none" w:sz="0" w:space="0" w:color="auto"/>
            <w:right w:val="none" w:sz="0" w:space="0" w:color="auto"/>
          </w:divBdr>
        </w:div>
        <w:div w:id="880897960">
          <w:marLeft w:val="0"/>
          <w:marRight w:val="0"/>
          <w:marTop w:val="0"/>
          <w:marBottom w:val="0"/>
          <w:divBdr>
            <w:top w:val="none" w:sz="0" w:space="0" w:color="auto"/>
            <w:left w:val="none" w:sz="0" w:space="0" w:color="auto"/>
            <w:bottom w:val="none" w:sz="0" w:space="0" w:color="auto"/>
            <w:right w:val="none" w:sz="0" w:space="0" w:color="auto"/>
          </w:divBdr>
        </w:div>
        <w:div w:id="915019966">
          <w:marLeft w:val="0"/>
          <w:marRight w:val="0"/>
          <w:marTop w:val="0"/>
          <w:marBottom w:val="0"/>
          <w:divBdr>
            <w:top w:val="none" w:sz="0" w:space="0" w:color="auto"/>
            <w:left w:val="none" w:sz="0" w:space="0" w:color="auto"/>
            <w:bottom w:val="none" w:sz="0" w:space="0" w:color="auto"/>
            <w:right w:val="none" w:sz="0" w:space="0" w:color="auto"/>
          </w:divBdr>
        </w:div>
        <w:div w:id="916019879">
          <w:marLeft w:val="0"/>
          <w:marRight w:val="0"/>
          <w:marTop w:val="0"/>
          <w:marBottom w:val="0"/>
          <w:divBdr>
            <w:top w:val="none" w:sz="0" w:space="0" w:color="auto"/>
            <w:left w:val="none" w:sz="0" w:space="0" w:color="auto"/>
            <w:bottom w:val="none" w:sz="0" w:space="0" w:color="auto"/>
            <w:right w:val="none" w:sz="0" w:space="0" w:color="auto"/>
          </w:divBdr>
        </w:div>
        <w:div w:id="925698226">
          <w:marLeft w:val="0"/>
          <w:marRight w:val="0"/>
          <w:marTop w:val="0"/>
          <w:marBottom w:val="0"/>
          <w:divBdr>
            <w:top w:val="none" w:sz="0" w:space="0" w:color="auto"/>
            <w:left w:val="none" w:sz="0" w:space="0" w:color="auto"/>
            <w:bottom w:val="none" w:sz="0" w:space="0" w:color="auto"/>
            <w:right w:val="none" w:sz="0" w:space="0" w:color="auto"/>
          </w:divBdr>
        </w:div>
        <w:div w:id="956832581">
          <w:marLeft w:val="0"/>
          <w:marRight w:val="0"/>
          <w:marTop w:val="0"/>
          <w:marBottom w:val="0"/>
          <w:divBdr>
            <w:top w:val="none" w:sz="0" w:space="0" w:color="auto"/>
            <w:left w:val="none" w:sz="0" w:space="0" w:color="auto"/>
            <w:bottom w:val="none" w:sz="0" w:space="0" w:color="auto"/>
            <w:right w:val="none" w:sz="0" w:space="0" w:color="auto"/>
          </w:divBdr>
        </w:div>
        <w:div w:id="959872553">
          <w:marLeft w:val="0"/>
          <w:marRight w:val="0"/>
          <w:marTop w:val="0"/>
          <w:marBottom w:val="0"/>
          <w:divBdr>
            <w:top w:val="none" w:sz="0" w:space="0" w:color="auto"/>
            <w:left w:val="none" w:sz="0" w:space="0" w:color="auto"/>
            <w:bottom w:val="none" w:sz="0" w:space="0" w:color="auto"/>
            <w:right w:val="none" w:sz="0" w:space="0" w:color="auto"/>
          </w:divBdr>
        </w:div>
        <w:div w:id="998582192">
          <w:marLeft w:val="0"/>
          <w:marRight w:val="0"/>
          <w:marTop w:val="0"/>
          <w:marBottom w:val="0"/>
          <w:divBdr>
            <w:top w:val="none" w:sz="0" w:space="0" w:color="auto"/>
            <w:left w:val="none" w:sz="0" w:space="0" w:color="auto"/>
            <w:bottom w:val="none" w:sz="0" w:space="0" w:color="auto"/>
            <w:right w:val="none" w:sz="0" w:space="0" w:color="auto"/>
          </w:divBdr>
        </w:div>
        <w:div w:id="1009865302">
          <w:marLeft w:val="0"/>
          <w:marRight w:val="0"/>
          <w:marTop w:val="0"/>
          <w:marBottom w:val="0"/>
          <w:divBdr>
            <w:top w:val="none" w:sz="0" w:space="0" w:color="auto"/>
            <w:left w:val="none" w:sz="0" w:space="0" w:color="auto"/>
            <w:bottom w:val="none" w:sz="0" w:space="0" w:color="auto"/>
            <w:right w:val="none" w:sz="0" w:space="0" w:color="auto"/>
          </w:divBdr>
        </w:div>
        <w:div w:id="1015375787">
          <w:marLeft w:val="0"/>
          <w:marRight w:val="0"/>
          <w:marTop w:val="0"/>
          <w:marBottom w:val="0"/>
          <w:divBdr>
            <w:top w:val="none" w:sz="0" w:space="0" w:color="auto"/>
            <w:left w:val="none" w:sz="0" w:space="0" w:color="auto"/>
            <w:bottom w:val="none" w:sz="0" w:space="0" w:color="auto"/>
            <w:right w:val="none" w:sz="0" w:space="0" w:color="auto"/>
          </w:divBdr>
        </w:div>
        <w:div w:id="1059282184">
          <w:marLeft w:val="0"/>
          <w:marRight w:val="0"/>
          <w:marTop w:val="0"/>
          <w:marBottom w:val="0"/>
          <w:divBdr>
            <w:top w:val="none" w:sz="0" w:space="0" w:color="auto"/>
            <w:left w:val="none" w:sz="0" w:space="0" w:color="auto"/>
            <w:bottom w:val="none" w:sz="0" w:space="0" w:color="auto"/>
            <w:right w:val="none" w:sz="0" w:space="0" w:color="auto"/>
          </w:divBdr>
        </w:div>
        <w:div w:id="1128934057">
          <w:marLeft w:val="0"/>
          <w:marRight w:val="0"/>
          <w:marTop w:val="0"/>
          <w:marBottom w:val="0"/>
          <w:divBdr>
            <w:top w:val="none" w:sz="0" w:space="0" w:color="auto"/>
            <w:left w:val="none" w:sz="0" w:space="0" w:color="auto"/>
            <w:bottom w:val="none" w:sz="0" w:space="0" w:color="auto"/>
            <w:right w:val="none" w:sz="0" w:space="0" w:color="auto"/>
          </w:divBdr>
        </w:div>
        <w:div w:id="1159229715">
          <w:marLeft w:val="0"/>
          <w:marRight w:val="0"/>
          <w:marTop w:val="0"/>
          <w:marBottom w:val="0"/>
          <w:divBdr>
            <w:top w:val="none" w:sz="0" w:space="0" w:color="auto"/>
            <w:left w:val="none" w:sz="0" w:space="0" w:color="auto"/>
            <w:bottom w:val="none" w:sz="0" w:space="0" w:color="auto"/>
            <w:right w:val="none" w:sz="0" w:space="0" w:color="auto"/>
          </w:divBdr>
        </w:div>
        <w:div w:id="1250575994">
          <w:marLeft w:val="0"/>
          <w:marRight w:val="0"/>
          <w:marTop w:val="0"/>
          <w:marBottom w:val="0"/>
          <w:divBdr>
            <w:top w:val="none" w:sz="0" w:space="0" w:color="auto"/>
            <w:left w:val="none" w:sz="0" w:space="0" w:color="auto"/>
            <w:bottom w:val="none" w:sz="0" w:space="0" w:color="auto"/>
            <w:right w:val="none" w:sz="0" w:space="0" w:color="auto"/>
          </w:divBdr>
        </w:div>
        <w:div w:id="1285693403">
          <w:marLeft w:val="0"/>
          <w:marRight w:val="0"/>
          <w:marTop w:val="0"/>
          <w:marBottom w:val="0"/>
          <w:divBdr>
            <w:top w:val="none" w:sz="0" w:space="0" w:color="auto"/>
            <w:left w:val="none" w:sz="0" w:space="0" w:color="auto"/>
            <w:bottom w:val="none" w:sz="0" w:space="0" w:color="auto"/>
            <w:right w:val="none" w:sz="0" w:space="0" w:color="auto"/>
          </w:divBdr>
        </w:div>
        <w:div w:id="1316035683">
          <w:marLeft w:val="0"/>
          <w:marRight w:val="0"/>
          <w:marTop w:val="0"/>
          <w:marBottom w:val="0"/>
          <w:divBdr>
            <w:top w:val="none" w:sz="0" w:space="0" w:color="auto"/>
            <w:left w:val="none" w:sz="0" w:space="0" w:color="auto"/>
            <w:bottom w:val="none" w:sz="0" w:space="0" w:color="auto"/>
            <w:right w:val="none" w:sz="0" w:space="0" w:color="auto"/>
          </w:divBdr>
        </w:div>
        <w:div w:id="1332176290">
          <w:marLeft w:val="0"/>
          <w:marRight w:val="0"/>
          <w:marTop w:val="0"/>
          <w:marBottom w:val="0"/>
          <w:divBdr>
            <w:top w:val="none" w:sz="0" w:space="0" w:color="auto"/>
            <w:left w:val="none" w:sz="0" w:space="0" w:color="auto"/>
            <w:bottom w:val="none" w:sz="0" w:space="0" w:color="auto"/>
            <w:right w:val="none" w:sz="0" w:space="0" w:color="auto"/>
          </w:divBdr>
        </w:div>
        <w:div w:id="1339774760">
          <w:marLeft w:val="0"/>
          <w:marRight w:val="0"/>
          <w:marTop w:val="0"/>
          <w:marBottom w:val="0"/>
          <w:divBdr>
            <w:top w:val="none" w:sz="0" w:space="0" w:color="auto"/>
            <w:left w:val="none" w:sz="0" w:space="0" w:color="auto"/>
            <w:bottom w:val="none" w:sz="0" w:space="0" w:color="auto"/>
            <w:right w:val="none" w:sz="0" w:space="0" w:color="auto"/>
          </w:divBdr>
        </w:div>
        <w:div w:id="1342928043">
          <w:marLeft w:val="0"/>
          <w:marRight w:val="0"/>
          <w:marTop w:val="0"/>
          <w:marBottom w:val="0"/>
          <w:divBdr>
            <w:top w:val="none" w:sz="0" w:space="0" w:color="auto"/>
            <w:left w:val="none" w:sz="0" w:space="0" w:color="auto"/>
            <w:bottom w:val="none" w:sz="0" w:space="0" w:color="auto"/>
            <w:right w:val="none" w:sz="0" w:space="0" w:color="auto"/>
          </w:divBdr>
        </w:div>
        <w:div w:id="1362439828">
          <w:marLeft w:val="0"/>
          <w:marRight w:val="0"/>
          <w:marTop w:val="0"/>
          <w:marBottom w:val="0"/>
          <w:divBdr>
            <w:top w:val="none" w:sz="0" w:space="0" w:color="auto"/>
            <w:left w:val="none" w:sz="0" w:space="0" w:color="auto"/>
            <w:bottom w:val="none" w:sz="0" w:space="0" w:color="auto"/>
            <w:right w:val="none" w:sz="0" w:space="0" w:color="auto"/>
          </w:divBdr>
        </w:div>
        <w:div w:id="1396199140">
          <w:marLeft w:val="0"/>
          <w:marRight w:val="0"/>
          <w:marTop w:val="0"/>
          <w:marBottom w:val="0"/>
          <w:divBdr>
            <w:top w:val="none" w:sz="0" w:space="0" w:color="auto"/>
            <w:left w:val="none" w:sz="0" w:space="0" w:color="auto"/>
            <w:bottom w:val="none" w:sz="0" w:space="0" w:color="auto"/>
            <w:right w:val="none" w:sz="0" w:space="0" w:color="auto"/>
          </w:divBdr>
        </w:div>
        <w:div w:id="1403523020">
          <w:marLeft w:val="0"/>
          <w:marRight w:val="0"/>
          <w:marTop w:val="0"/>
          <w:marBottom w:val="0"/>
          <w:divBdr>
            <w:top w:val="none" w:sz="0" w:space="0" w:color="auto"/>
            <w:left w:val="none" w:sz="0" w:space="0" w:color="auto"/>
            <w:bottom w:val="none" w:sz="0" w:space="0" w:color="auto"/>
            <w:right w:val="none" w:sz="0" w:space="0" w:color="auto"/>
          </w:divBdr>
        </w:div>
        <w:div w:id="1447574963">
          <w:marLeft w:val="0"/>
          <w:marRight w:val="0"/>
          <w:marTop w:val="0"/>
          <w:marBottom w:val="0"/>
          <w:divBdr>
            <w:top w:val="none" w:sz="0" w:space="0" w:color="auto"/>
            <w:left w:val="none" w:sz="0" w:space="0" w:color="auto"/>
            <w:bottom w:val="none" w:sz="0" w:space="0" w:color="auto"/>
            <w:right w:val="none" w:sz="0" w:space="0" w:color="auto"/>
          </w:divBdr>
        </w:div>
        <w:div w:id="1450009102">
          <w:marLeft w:val="0"/>
          <w:marRight w:val="0"/>
          <w:marTop w:val="0"/>
          <w:marBottom w:val="0"/>
          <w:divBdr>
            <w:top w:val="none" w:sz="0" w:space="0" w:color="auto"/>
            <w:left w:val="none" w:sz="0" w:space="0" w:color="auto"/>
            <w:bottom w:val="none" w:sz="0" w:space="0" w:color="auto"/>
            <w:right w:val="none" w:sz="0" w:space="0" w:color="auto"/>
          </w:divBdr>
        </w:div>
        <w:div w:id="1470516639">
          <w:marLeft w:val="0"/>
          <w:marRight w:val="0"/>
          <w:marTop w:val="0"/>
          <w:marBottom w:val="0"/>
          <w:divBdr>
            <w:top w:val="none" w:sz="0" w:space="0" w:color="auto"/>
            <w:left w:val="none" w:sz="0" w:space="0" w:color="auto"/>
            <w:bottom w:val="none" w:sz="0" w:space="0" w:color="auto"/>
            <w:right w:val="none" w:sz="0" w:space="0" w:color="auto"/>
          </w:divBdr>
        </w:div>
        <w:div w:id="1553150275">
          <w:marLeft w:val="0"/>
          <w:marRight w:val="0"/>
          <w:marTop w:val="0"/>
          <w:marBottom w:val="0"/>
          <w:divBdr>
            <w:top w:val="none" w:sz="0" w:space="0" w:color="auto"/>
            <w:left w:val="none" w:sz="0" w:space="0" w:color="auto"/>
            <w:bottom w:val="none" w:sz="0" w:space="0" w:color="auto"/>
            <w:right w:val="none" w:sz="0" w:space="0" w:color="auto"/>
          </w:divBdr>
        </w:div>
        <w:div w:id="1555578172">
          <w:marLeft w:val="0"/>
          <w:marRight w:val="0"/>
          <w:marTop w:val="0"/>
          <w:marBottom w:val="0"/>
          <w:divBdr>
            <w:top w:val="none" w:sz="0" w:space="0" w:color="auto"/>
            <w:left w:val="none" w:sz="0" w:space="0" w:color="auto"/>
            <w:bottom w:val="none" w:sz="0" w:space="0" w:color="auto"/>
            <w:right w:val="none" w:sz="0" w:space="0" w:color="auto"/>
          </w:divBdr>
        </w:div>
        <w:div w:id="1561549783">
          <w:marLeft w:val="0"/>
          <w:marRight w:val="0"/>
          <w:marTop w:val="0"/>
          <w:marBottom w:val="0"/>
          <w:divBdr>
            <w:top w:val="none" w:sz="0" w:space="0" w:color="auto"/>
            <w:left w:val="none" w:sz="0" w:space="0" w:color="auto"/>
            <w:bottom w:val="none" w:sz="0" w:space="0" w:color="auto"/>
            <w:right w:val="none" w:sz="0" w:space="0" w:color="auto"/>
          </w:divBdr>
        </w:div>
        <w:div w:id="1599830286">
          <w:marLeft w:val="0"/>
          <w:marRight w:val="0"/>
          <w:marTop w:val="0"/>
          <w:marBottom w:val="0"/>
          <w:divBdr>
            <w:top w:val="none" w:sz="0" w:space="0" w:color="auto"/>
            <w:left w:val="none" w:sz="0" w:space="0" w:color="auto"/>
            <w:bottom w:val="none" w:sz="0" w:space="0" w:color="auto"/>
            <w:right w:val="none" w:sz="0" w:space="0" w:color="auto"/>
          </w:divBdr>
        </w:div>
        <w:div w:id="1603799590">
          <w:marLeft w:val="0"/>
          <w:marRight w:val="0"/>
          <w:marTop w:val="0"/>
          <w:marBottom w:val="0"/>
          <w:divBdr>
            <w:top w:val="none" w:sz="0" w:space="0" w:color="auto"/>
            <w:left w:val="none" w:sz="0" w:space="0" w:color="auto"/>
            <w:bottom w:val="none" w:sz="0" w:space="0" w:color="auto"/>
            <w:right w:val="none" w:sz="0" w:space="0" w:color="auto"/>
          </w:divBdr>
        </w:div>
        <w:div w:id="1613782903">
          <w:marLeft w:val="0"/>
          <w:marRight w:val="0"/>
          <w:marTop w:val="0"/>
          <w:marBottom w:val="0"/>
          <w:divBdr>
            <w:top w:val="none" w:sz="0" w:space="0" w:color="auto"/>
            <w:left w:val="none" w:sz="0" w:space="0" w:color="auto"/>
            <w:bottom w:val="none" w:sz="0" w:space="0" w:color="auto"/>
            <w:right w:val="none" w:sz="0" w:space="0" w:color="auto"/>
          </w:divBdr>
        </w:div>
        <w:div w:id="1714962937">
          <w:marLeft w:val="0"/>
          <w:marRight w:val="0"/>
          <w:marTop w:val="0"/>
          <w:marBottom w:val="0"/>
          <w:divBdr>
            <w:top w:val="none" w:sz="0" w:space="0" w:color="auto"/>
            <w:left w:val="none" w:sz="0" w:space="0" w:color="auto"/>
            <w:bottom w:val="none" w:sz="0" w:space="0" w:color="auto"/>
            <w:right w:val="none" w:sz="0" w:space="0" w:color="auto"/>
          </w:divBdr>
        </w:div>
        <w:div w:id="1736512710">
          <w:marLeft w:val="0"/>
          <w:marRight w:val="0"/>
          <w:marTop w:val="0"/>
          <w:marBottom w:val="0"/>
          <w:divBdr>
            <w:top w:val="none" w:sz="0" w:space="0" w:color="auto"/>
            <w:left w:val="none" w:sz="0" w:space="0" w:color="auto"/>
            <w:bottom w:val="none" w:sz="0" w:space="0" w:color="auto"/>
            <w:right w:val="none" w:sz="0" w:space="0" w:color="auto"/>
          </w:divBdr>
        </w:div>
        <w:div w:id="1745376292">
          <w:marLeft w:val="0"/>
          <w:marRight w:val="0"/>
          <w:marTop w:val="0"/>
          <w:marBottom w:val="0"/>
          <w:divBdr>
            <w:top w:val="none" w:sz="0" w:space="0" w:color="auto"/>
            <w:left w:val="none" w:sz="0" w:space="0" w:color="auto"/>
            <w:bottom w:val="none" w:sz="0" w:space="0" w:color="auto"/>
            <w:right w:val="none" w:sz="0" w:space="0" w:color="auto"/>
          </w:divBdr>
        </w:div>
        <w:div w:id="1752845045">
          <w:marLeft w:val="0"/>
          <w:marRight w:val="0"/>
          <w:marTop w:val="0"/>
          <w:marBottom w:val="0"/>
          <w:divBdr>
            <w:top w:val="none" w:sz="0" w:space="0" w:color="auto"/>
            <w:left w:val="none" w:sz="0" w:space="0" w:color="auto"/>
            <w:bottom w:val="none" w:sz="0" w:space="0" w:color="auto"/>
            <w:right w:val="none" w:sz="0" w:space="0" w:color="auto"/>
          </w:divBdr>
        </w:div>
        <w:div w:id="1784037801">
          <w:marLeft w:val="0"/>
          <w:marRight w:val="0"/>
          <w:marTop w:val="0"/>
          <w:marBottom w:val="0"/>
          <w:divBdr>
            <w:top w:val="none" w:sz="0" w:space="0" w:color="auto"/>
            <w:left w:val="none" w:sz="0" w:space="0" w:color="auto"/>
            <w:bottom w:val="none" w:sz="0" w:space="0" w:color="auto"/>
            <w:right w:val="none" w:sz="0" w:space="0" w:color="auto"/>
          </w:divBdr>
        </w:div>
        <w:div w:id="1823813764">
          <w:marLeft w:val="0"/>
          <w:marRight w:val="0"/>
          <w:marTop w:val="0"/>
          <w:marBottom w:val="0"/>
          <w:divBdr>
            <w:top w:val="none" w:sz="0" w:space="0" w:color="auto"/>
            <w:left w:val="none" w:sz="0" w:space="0" w:color="auto"/>
            <w:bottom w:val="none" w:sz="0" w:space="0" w:color="auto"/>
            <w:right w:val="none" w:sz="0" w:space="0" w:color="auto"/>
          </w:divBdr>
        </w:div>
        <w:div w:id="1909026634">
          <w:marLeft w:val="0"/>
          <w:marRight w:val="0"/>
          <w:marTop w:val="0"/>
          <w:marBottom w:val="0"/>
          <w:divBdr>
            <w:top w:val="none" w:sz="0" w:space="0" w:color="auto"/>
            <w:left w:val="none" w:sz="0" w:space="0" w:color="auto"/>
            <w:bottom w:val="none" w:sz="0" w:space="0" w:color="auto"/>
            <w:right w:val="none" w:sz="0" w:space="0" w:color="auto"/>
          </w:divBdr>
        </w:div>
        <w:div w:id="1913615672">
          <w:marLeft w:val="0"/>
          <w:marRight w:val="0"/>
          <w:marTop w:val="0"/>
          <w:marBottom w:val="0"/>
          <w:divBdr>
            <w:top w:val="none" w:sz="0" w:space="0" w:color="auto"/>
            <w:left w:val="none" w:sz="0" w:space="0" w:color="auto"/>
            <w:bottom w:val="none" w:sz="0" w:space="0" w:color="auto"/>
            <w:right w:val="none" w:sz="0" w:space="0" w:color="auto"/>
          </w:divBdr>
        </w:div>
        <w:div w:id="1920674758">
          <w:marLeft w:val="0"/>
          <w:marRight w:val="0"/>
          <w:marTop w:val="0"/>
          <w:marBottom w:val="0"/>
          <w:divBdr>
            <w:top w:val="none" w:sz="0" w:space="0" w:color="auto"/>
            <w:left w:val="none" w:sz="0" w:space="0" w:color="auto"/>
            <w:bottom w:val="none" w:sz="0" w:space="0" w:color="auto"/>
            <w:right w:val="none" w:sz="0" w:space="0" w:color="auto"/>
          </w:divBdr>
        </w:div>
        <w:div w:id="1921717728">
          <w:marLeft w:val="0"/>
          <w:marRight w:val="0"/>
          <w:marTop w:val="0"/>
          <w:marBottom w:val="0"/>
          <w:divBdr>
            <w:top w:val="none" w:sz="0" w:space="0" w:color="auto"/>
            <w:left w:val="none" w:sz="0" w:space="0" w:color="auto"/>
            <w:bottom w:val="none" w:sz="0" w:space="0" w:color="auto"/>
            <w:right w:val="none" w:sz="0" w:space="0" w:color="auto"/>
          </w:divBdr>
        </w:div>
        <w:div w:id="2008169652">
          <w:marLeft w:val="0"/>
          <w:marRight w:val="0"/>
          <w:marTop w:val="0"/>
          <w:marBottom w:val="0"/>
          <w:divBdr>
            <w:top w:val="none" w:sz="0" w:space="0" w:color="auto"/>
            <w:left w:val="none" w:sz="0" w:space="0" w:color="auto"/>
            <w:bottom w:val="none" w:sz="0" w:space="0" w:color="auto"/>
            <w:right w:val="none" w:sz="0" w:space="0" w:color="auto"/>
          </w:divBdr>
        </w:div>
        <w:div w:id="2037540967">
          <w:marLeft w:val="0"/>
          <w:marRight w:val="0"/>
          <w:marTop w:val="0"/>
          <w:marBottom w:val="0"/>
          <w:divBdr>
            <w:top w:val="none" w:sz="0" w:space="0" w:color="auto"/>
            <w:left w:val="none" w:sz="0" w:space="0" w:color="auto"/>
            <w:bottom w:val="none" w:sz="0" w:space="0" w:color="auto"/>
            <w:right w:val="none" w:sz="0" w:space="0" w:color="auto"/>
          </w:divBdr>
        </w:div>
        <w:div w:id="2046902607">
          <w:marLeft w:val="0"/>
          <w:marRight w:val="0"/>
          <w:marTop w:val="0"/>
          <w:marBottom w:val="0"/>
          <w:divBdr>
            <w:top w:val="none" w:sz="0" w:space="0" w:color="auto"/>
            <w:left w:val="none" w:sz="0" w:space="0" w:color="auto"/>
            <w:bottom w:val="none" w:sz="0" w:space="0" w:color="auto"/>
            <w:right w:val="none" w:sz="0" w:space="0" w:color="auto"/>
          </w:divBdr>
        </w:div>
        <w:div w:id="2082170554">
          <w:marLeft w:val="0"/>
          <w:marRight w:val="0"/>
          <w:marTop w:val="0"/>
          <w:marBottom w:val="0"/>
          <w:divBdr>
            <w:top w:val="none" w:sz="0" w:space="0" w:color="auto"/>
            <w:left w:val="none" w:sz="0" w:space="0" w:color="auto"/>
            <w:bottom w:val="none" w:sz="0" w:space="0" w:color="auto"/>
            <w:right w:val="none" w:sz="0" w:space="0" w:color="auto"/>
          </w:divBdr>
        </w:div>
        <w:div w:id="214337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2.xm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 Id="rId27" Type="http://schemas.microsoft.com/office/2011/relationships/people" Target="people.xml"/><Relationship Id="rId3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เอกสาร" ma:contentTypeID="0x010100F8D75C710223004FAFB4549ABB7D4D30" ma:contentTypeVersion="27" ma:contentTypeDescription="สร้างเอกสารใหม่" ma:contentTypeScope="" ma:versionID="d83337ba7b93556837f7dfdc8a3b904e">
  <xsd:schema xmlns:xsd="http://www.w3.org/2001/XMLSchema" xmlns:xs="http://www.w3.org/2001/XMLSchema" xmlns:p="http://schemas.microsoft.com/office/2006/metadata/properties" xmlns:ns3="70d31061-bb2a-4397-8061-28e4fda09759" xmlns:ns4="be92e473-6e9b-49c8-976e-8a25b520d8c1" targetNamespace="http://schemas.microsoft.com/office/2006/metadata/properties" ma:root="true" ma:fieldsID="a1ca054c94454bf13dbb4d81354a57dd" ns3:_="" ns4:_="">
    <xsd:import namespace="70d31061-bb2a-4397-8061-28e4fda09759"/>
    <xsd:import namespace="be92e473-6e9b-49c8-976e-8a25b520d8c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d31061-bb2a-4397-8061-28e4fda09759"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18" nillable="true" ma:displayName="Self_Registration_Enabled" ma:internalName="Self_Registration_Enabled">
      <xsd:simpleType>
        <xsd:restriction base="dms:Boolean"/>
      </xsd:simpleType>
    </xsd:element>
    <xsd:element name="Has_Teacher_Only_SectionGroup" ma:index="19" nillable="true" ma:displayName="Has Teacher Only SectionGroup" ma:internalName="Has_Teacher_Only_SectionGroup">
      <xsd:simpleType>
        <xsd:restriction base="dms:Boolean"/>
      </xsd:simple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description="" ma:internalName="MediaServiceAutoTags" ma:readOnly="true">
      <xsd:simpleType>
        <xsd:restriction base="dms:Text"/>
      </xsd:simpleType>
    </xsd:element>
    <xsd:element name="MediaServiceDateTaken" ma:index="26" nillable="true" ma:displayName="MediaServiceDateTaken" ma:description="" ma:hidden="true" ma:internalName="MediaServiceDateTaken"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Location" ma:index="28" nillable="true" ma:displayName="MediaServiceLocation" ma:internalName="MediaServiceLocation" ma:readOnly="true">
      <xsd:simpleType>
        <xsd:restriction base="dms:Text"/>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LengthInSeconds" ma:index="33" nillable="true" ma:displayName="Length (seconds)" ma:internalName="MediaLengthInSeconds" ma:readOnly="true">
      <xsd:simpleType>
        <xsd:restriction base="dms:Unknown"/>
      </xsd:simpleType>
    </xsd:element>
    <xsd:element name="_activity" ma:index="3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92e473-6e9b-49c8-976e-8a25b520d8c1" elementFormDefault="qualified">
    <xsd:import namespace="http://schemas.microsoft.com/office/2006/documentManagement/types"/>
    <xsd:import namespace="http://schemas.microsoft.com/office/infopath/2007/PartnerControls"/>
    <xsd:element name="SharedWithUsers" ma:index="20" nillable="true" ma:displayName="แชร์กับ"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แชร์พร้อมกับรายละเอียด" ma:description="" ma:internalName="SharedWithDetails" ma:readOnly="true">
      <xsd:simpleType>
        <xsd:restriction base="dms:Note">
          <xsd:maxLength value="255"/>
        </xsd:restriction>
      </xsd:simpleType>
    </xsd:element>
    <xsd:element name="SharingHintHash" ma:index="22" nillable="true" ma:displayName="การแชร์แฮชคำแนะนำ"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70d31061-bb2a-4397-8061-28e4fda09759" xsi:nil="true"/>
    <Student_Groups xmlns="70d31061-bb2a-4397-8061-28e4fda09759">
      <UserInfo>
        <DisplayName/>
        <AccountId xsi:nil="true"/>
        <AccountType/>
      </UserInfo>
    </Student_Groups>
    <Owner xmlns="70d31061-bb2a-4397-8061-28e4fda09759">
      <UserInfo>
        <DisplayName/>
        <AccountId xsi:nil="true"/>
        <AccountType/>
      </UserInfo>
    </Owner>
    <Students xmlns="70d31061-bb2a-4397-8061-28e4fda09759">
      <UserInfo>
        <DisplayName/>
        <AccountId xsi:nil="true"/>
        <AccountType/>
      </UserInfo>
    </Students>
    <_activity xmlns="70d31061-bb2a-4397-8061-28e4fda09759" xsi:nil="true"/>
    <Has_Teacher_Only_SectionGroup xmlns="70d31061-bb2a-4397-8061-28e4fda09759" xsi:nil="true"/>
    <FolderType xmlns="70d31061-bb2a-4397-8061-28e4fda09759" xsi:nil="true"/>
    <AppVersion xmlns="70d31061-bb2a-4397-8061-28e4fda09759" xsi:nil="true"/>
    <Invited_Teachers xmlns="70d31061-bb2a-4397-8061-28e4fda09759" xsi:nil="true"/>
    <Invited_Students xmlns="70d31061-bb2a-4397-8061-28e4fda09759" xsi:nil="true"/>
    <Teachers xmlns="70d31061-bb2a-4397-8061-28e4fda09759">
      <UserInfo>
        <DisplayName/>
        <AccountId xsi:nil="true"/>
        <AccountType/>
      </UserInfo>
    </Teachers>
    <DefaultSectionNames xmlns="70d31061-bb2a-4397-8061-28e4fda09759" xsi:nil="true"/>
    <Self_Registration_Enabled xmlns="70d31061-bb2a-4397-8061-28e4fda0975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1860A-BC44-4462-A95C-AF77B7AA2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d31061-bb2a-4397-8061-28e4fda09759"/>
    <ds:schemaRef ds:uri="be92e473-6e9b-49c8-976e-8a25b520d8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60ED42-7843-453E-B4C8-DC97784E6356}">
  <ds:schemaRefs>
    <ds:schemaRef ds:uri="http://schemas.microsoft.com/sharepoint/v3/contenttype/forms"/>
  </ds:schemaRefs>
</ds:datastoreItem>
</file>

<file path=customXml/itemProps3.xml><?xml version="1.0" encoding="utf-8"?>
<ds:datastoreItem xmlns:ds="http://schemas.openxmlformats.org/officeDocument/2006/customXml" ds:itemID="{1FF3A63E-92A5-4EA9-B64C-B421EE49D071}">
  <ds:schemaRefs>
    <ds:schemaRef ds:uri="http://purl.org/dc/terms/"/>
    <ds:schemaRef ds:uri="be92e473-6e9b-49c8-976e-8a25b520d8c1"/>
    <ds:schemaRef ds:uri="http://schemas.microsoft.com/office/2006/metadata/properties"/>
    <ds:schemaRef ds:uri="70d31061-bb2a-4397-8061-28e4fda09759"/>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327D65C9-34D1-4A85-8C47-9C2C4808513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รายละเอียดของหลักสูตร</dc:title>
  <dc:subject/>
  <dc:creator>for Home Used Only</dc:creator>
  <keywords/>
  <lastModifiedBy>งานหลักสูตรฯ กองบริหารงานวิชาการ</lastModifiedBy>
  <revision>3</revision>
  <lastPrinted>2023-03-31T04:42:00.0000000Z</lastPrinted>
  <dcterms:created xsi:type="dcterms:W3CDTF">2023-07-03T02:57:00.0000000Z</dcterms:created>
  <dcterms:modified xsi:type="dcterms:W3CDTF">2024-05-27T05:40:30.5383421Z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ef4b11bf2756a8efdf46d92aae0f0553e16058ea61630c7e25811bb77922421c</vt:lpwstr>
  </property>
  <property fmtid="{D5CDD505-2E9C-101B-9397-08002B2CF9AE}" pid="3" name="ContentTypeId">
    <vt:lpwstr>0x010100F8D75C710223004FAFB4549ABB7D4D30</vt:lpwstr>
  </property>
</Properties>
</file>